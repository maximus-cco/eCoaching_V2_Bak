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w:t>
      </w:r>
      <w:r w:rsidR="00656EB9">
        <w:rPr>
          <w:rFonts w:ascii="Arial" w:hAnsi="Arial" w:cs="Arial"/>
          <w:sz w:val="32"/>
          <w:szCs w:val="32"/>
        </w:rPr>
        <w:t>–</w:t>
      </w:r>
      <w:r w:rsidR="00D11ECF">
        <w:rPr>
          <w:rFonts w:ascii="Arial" w:hAnsi="Arial" w:cs="Arial"/>
          <w:sz w:val="32"/>
          <w:szCs w:val="32"/>
        </w:rPr>
        <w:t xml:space="preserve"> </w:t>
      </w:r>
      <w:r w:rsidR="00A423FB">
        <w:rPr>
          <w:rFonts w:ascii="Arial" w:hAnsi="Arial" w:cs="Arial"/>
          <w:sz w:val="32"/>
          <w:szCs w:val="32"/>
        </w:rPr>
        <w:t>Review</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3CB254"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1A3CA4"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AA6F02">
        <w:rPr>
          <w:rFonts w:ascii="Times New Roman" w:hAnsi="Times New Roman"/>
          <w:b w:val="0"/>
          <w:sz w:val="20"/>
        </w:rPr>
        <w:t>6</w:t>
      </w:r>
      <w:r w:rsidR="00F62266">
        <w:rPr>
          <w:rFonts w:ascii="Times New Roman" w:hAnsi="Times New Roman"/>
          <w:b w:val="0"/>
          <w:sz w:val="20"/>
        </w:rPr>
        <w:t>/</w:t>
      </w:r>
      <w:r w:rsidR="00A65013">
        <w:rPr>
          <w:rFonts w:ascii="Times New Roman" w:hAnsi="Times New Roman"/>
          <w:b w:val="0"/>
          <w:sz w:val="20"/>
        </w:rPr>
        <w:t>20</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492A32">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FA0F76"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trPr>
          <w:tblHeader/>
        </w:trPr>
        <w:tc>
          <w:tcPr>
            <w:tcW w:w="1440" w:type="dxa"/>
            <w:shd w:val="solid" w:color="auto" w:fill="000000"/>
          </w:tcPr>
          <w:p w:rsidR="00EF5FC8" w:rsidRDefault="00EF5FC8">
            <w:pPr>
              <w:pStyle w:val="hdr1"/>
              <w:spacing w:before="0"/>
              <w:ind w:left="0"/>
              <w:jc w:val="center"/>
              <w:rPr>
                <w:sz w:val="20"/>
              </w:rPr>
            </w:pPr>
            <w:r>
              <w:rPr>
                <w:sz w:val="20"/>
              </w:rPr>
              <w:t>Date</w:t>
            </w:r>
          </w:p>
        </w:tc>
        <w:tc>
          <w:tcPr>
            <w:tcW w:w="5238" w:type="dxa"/>
            <w:shd w:val="solid" w:color="auto" w:fill="000000"/>
          </w:tcPr>
          <w:p w:rsidR="00EF5FC8" w:rsidRDefault="00EF5FC8">
            <w:pPr>
              <w:pStyle w:val="hdr1"/>
              <w:spacing w:before="0"/>
              <w:ind w:left="0"/>
              <w:jc w:val="center"/>
              <w:rPr>
                <w:sz w:val="20"/>
              </w:rPr>
            </w:pPr>
            <w:r>
              <w:rPr>
                <w:sz w:val="20"/>
              </w:rPr>
              <w:t>Change Description</w:t>
            </w:r>
          </w:p>
        </w:tc>
        <w:tc>
          <w:tcPr>
            <w:tcW w:w="2790" w:type="dxa"/>
            <w:shd w:val="solid" w:color="auto" w:fill="000000"/>
          </w:tcPr>
          <w:p w:rsidR="00EF5FC8" w:rsidRDefault="00EF5FC8">
            <w:pPr>
              <w:pStyle w:val="hdr1"/>
              <w:spacing w:before="0"/>
              <w:ind w:left="0"/>
              <w:jc w:val="center"/>
              <w:rPr>
                <w:sz w:val="20"/>
              </w:rPr>
            </w:pPr>
            <w:r>
              <w:rPr>
                <w:sz w:val="20"/>
              </w:rPr>
              <w:t>Author</w:t>
            </w:r>
          </w:p>
        </w:tc>
      </w:tr>
      <w:tr w:rsidR="00EF5FC8">
        <w:tc>
          <w:tcPr>
            <w:tcW w:w="1440" w:type="dxa"/>
          </w:tcPr>
          <w:p w:rsidR="00EF5FC8" w:rsidRDefault="001118A1" w:rsidP="001118A1">
            <w:pPr>
              <w:pStyle w:val="hdr1"/>
              <w:ind w:left="0"/>
              <w:jc w:val="left"/>
              <w:rPr>
                <w:sz w:val="20"/>
              </w:rPr>
            </w:pPr>
            <w:r>
              <w:rPr>
                <w:sz w:val="20"/>
              </w:rPr>
              <w:t>0</w:t>
            </w:r>
            <w:r w:rsidR="00B7736B">
              <w:rPr>
                <w:sz w:val="20"/>
              </w:rPr>
              <w:t>6</w:t>
            </w:r>
            <w:r w:rsidR="0075562D">
              <w:rPr>
                <w:sz w:val="20"/>
              </w:rPr>
              <w:t>/</w:t>
            </w:r>
            <w:r w:rsidR="00EA1C8D">
              <w:rPr>
                <w:sz w:val="20"/>
              </w:rPr>
              <w:t>20</w:t>
            </w:r>
            <w:r w:rsidR="00773F46">
              <w:rPr>
                <w:sz w:val="20"/>
              </w:rPr>
              <w:t>/20</w:t>
            </w:r>
            <w:r w:rsidR="00206D83">
              <w:rPr>
                <w:sz w:val="20"/>
              </w:rPr>
              <w:t>1</w:t>
            </w:r>
            <w:r w:rsidR="00723C46">
              <w:rPr>
                <w:sz w:val="20"/>
              </w:rPr>
              <w:t>8</w:t>
            </w:r>
          </w:p>
          <w:p w:rsidR="008A29C9" w:rsidRDefault="008A29C9" w:rsidP="001118A1">
            <w:pPr>
              <w:pStyle w:val="hdr1"/>
              <w:ind w:left="0"/>
              <w:jc w:val="left"/>
              <w:rPr>
                <w:sz w:val="20"/>
              </w:rPr>
            </w:pPr>
          </w:p>
          <w:p w:rsidR="001D145D" w:rsidRDefault="001D145D" w:rsidP="001118A1">
            <w:pPr>
              <w:pStyle w:val="hdr1"/>
              <w:ind w:left="0"/>
              <w:jc w:val="left"/>
              <w:rPr>
                <w:sz w:val="20"/>
              </w:rPr>
            </w:pPr>
          </w:p>
          <w:p w:rsidR="000D488E" w:rsidRDefault="000D488E" w:rsidP="00276CB8">
            <w:pPr>
              <w:pStyle w:val="hdr1"/>
              <w:ind w:left="0"/>
              <w:jc w:val="left"/>
              <w:rPr>
                <w:sz w:val="20"/>
              </w:rPr>
            </w:pPr>
          </w:p>
        </w:tc>
        <w:tc>
          <w:tcPr>
            <w:tcW w:w="5238" w:type="dxa"/>
          </w:tcPr>
          <w:p w:rsidR="00206D83" w:rsidRDefault="0064102E" w:rsidP="001118A1">
            <w:pPr>
              <w:pStyle w:val="hdr1"/>
              <w:ind w:left="0"/>
              <w:jc w:val="left"/>
              <w:rPr>
                <w:color w:val="000000"/>
                <w:sz w:val="20"/>
              </w:rPr>
            </w:pPr>
            <w:r w:rsidRPr="00175E51">
              <w:rPr>
                <w:color w:val="000000"/>
                <w:sz w:val="20"/>
              </w:rPr>
              <w:t>Initial Revision</w:t>
            </w:r>
            <w:r w:rsidR="000D488E">
              <w:rPr>
                <w:color w:val="000000"/>
                <w:sz w:val="20"/>
              </w:rPr>
              <w:t xml:space="preserve"> – TFS </w:t>
            </w:r>
            <w:r w:rsidR="0003750F">
              <w:rPr>
                <w:color w:val="000000"/>
                <w:sz w:val="20"/>
              </w:rPr>
              <w:t>11388</w:t>
            </w:r>
          </w:p>
          <w:p w:rsidR="008A29C9" w:rsidRDefault="008A29C9" w:rsidP="00745AB7">
            <w:pPr>
              <w:pStyle w:val="hdr1"/>
              <w:ind w:left="0"/>
              <w:jc w:val="left"/>
              <w:rPr>
                <w:color w:val="000000"/>
                <w:sz w:val="20"/>
              </w:rPr>
            </w:pPr>
          </w:p>
          <w:p w:rsidR="00D51BBA" w:rsidRDefault="00D51BBA" w:rsidP="000B6371">
            <w:pPr>
              <w:pStyle w:val="hdr1"/>
              <w:ind w:left="0"/>
              <w:jc w:val="left"/>
            </w:pPr>
          </w:p>
        </w:tc>
        <w:tc>
          <w:tcPr>
            <w:tcW w:w="2790" w:type="dxa"/>
          </w:tcPr>
          <w:p w:rsidR="00D51BBA" w:rsidRPr="00330A21" w:rsidRDefault="001118A1">
            <w:pPr>
              <w:pStyle w:val="hdr1"/>
              <w:ind w:left="0"/>
              <w:jc w:val="left"/>
              <w:rPr>
                <w:sz w:val="20"/>
              </w:rPr>
            </w:pPr>
            <w:r>
              <w:rPr>
                <w:sz w:val="20"/>
              </w:rPr>
              <w:t>Lili Huang</w:t>
            </w:r>
          </w:p>
        </w:tc>
      </w:tr>
      <w:tr w:rsidR="0021006A">
        <w:tc>
          <w:tcPr>
            <w:tcW w:w="1440" w:type="dxa"/>
          </w:tcPr>
          <w:p w:rsidR="004A3C25" w:rsidRDefault="004A3C25" w:rsidP="0064102E">
            <w:pPr>
              <w:pStyle w:val="hdr1"/>
              <w:ind w:left="0"/>
              <w:jc w:val="left"/>
              <w:rPr>
                <w:sz w:val="20"/>
              </w:rPr>
            </w:pPr>
          </w:p>
        </w:tc>
        <w:tc>
          <w:tcPr>
            <w:tcW w:w="5238" w:type="dxa"/>
          </w:tcPr>
          <w:p w:rsidR="004A3C25" w:rsidRPr="00175E51" w:rsidRDefault="004A3C25" w:rsidP="00277E99">
            <w:pPr>
              <w:pStyle w:val="hdr1"/>
              <w:ind w:left="0"/>
              <w:jc w:val="left"/>
              <w:rPr>
                <w:color w:val="000000"/>
                <w:sz w:val="20"/>
              </w:rPr>
            </w:pPr>
          </w:p>
        </w:tc>
        <w:tc>
          <w:tcPr>
            <w:tcW w:w="2790" w:type="dxa"/>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EF269D"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431873" w:history="1">
        <w:r w:rsidR="00EF269D" w:rsidRPr="001420AD">
          <w:rPr>
            <w:rStyle w:val="Hyperlink"/>
            <w:b/>
            <w:noProof/>
          </w:rPr>
          <w:t>1.</w:t>
        </w:r>
        <w:r w:rsidR="00EF269D">
          <w:rPr>
            <w:rFonts w:asciiTheme="minorHAnsi" w:eastAsiaTheme="minorEastAsia" w:hAnsiTheme="minorHAnsi" w:cstheme="minorBidi"/>
            <w:noProof/>
            <w:sz w:val="22"/>
            <w:szCs w:val="22"/>
          </w:rPr>
          <w:tab/>
        </w:r>
        <w:r w:rsidR="00EF269D" w:rsidRPr="001420AD">
          <w:rPr>
            <w:rStyle w:val="Hyperlink"/>
            <w:b/>
            <w:noProof/>
          </w:rPr>
          <w:t>Description</w:t>
        </w:r>
        <w:r w:rsidR="00EF269D">
          <w:rPr>
            <w:noProof/>
            <w:webHidden/>
          </w:rPr>
          <w:tab/>
        </w:r>
        <w:r w:rsidR="00EF269D">
          <w:rPr>
            <w:noProof/>
            <w:webHidden/>
          </w:rPr>
          <w:fldChar w:fldCharType="begin"/>
        </w:r>
        <w:r w:rsidR="00EF269D">
          <w:rPr>
            <w:noProof/>
            <w:webHidden/>
          </w:rPr>
          <w:instrText xml:space="preserve"> PAGEREF _Toc517431873 \h </w:instrText>
        </w:r>
        <w:r w:rsidR="00EF269D">
          <w:rPr>
            <w:noProof/>
            <w:webHidden/>
          </w:rPr>
        </w:r>
        <w:r w:rsidR="00EF269D">
          <w:rPr>
            <w:noProof/>
            <w:webHidden/>
          </w:rPr>
          <w:fldChar w:fldCharType="separate"/>
        </w:r>
        <w:r w:rsidR="00EF269D">
          <w:rPr>
            <w:noProof/>
            <w:webHidden/>
          </w:rPr>
          <w:t>4</w:t>
        </w:r>
        <w:r w:rsidR="00EF269D">
          <w:rPr>
            <w:noProof/>
            <w:webHidden/>
          </w:rPr>
          <w:fldChar w:fldCharType="end"/>
        </w:r>
      </w:hyperlink>
    </w:p>
    <w:p w:rsidR="00EF269D" w:rsidRDefault="00EF269D">
      <w:pPr>
        <w:pStyle w:val="TOC2"/>
        <w:tabs>
          <w:tab w:val="left" w:pos="600"/>
          <w:tab w:val="right" w:leader="dot" w:pos="8630"/>
        </w:tabs>
        <w:rPr>
          <w:rFonts w:asciiTheme="minorHAnsi" w:eastAsiaTheme="minorEastAsia" w:hAnsiTheme="minorHAnsi" w:cstheme="minorBidi"/>
          <w:noProof/>
          <w:sz w:val="22"/>
          <w:szCs w:val="22"/>
        </w:rPr>
      </w:pPr>
      <w:hyperlink w:anchor="_Toc517431874" w:history="1">
        <w:r w:rsidRPr="001420AD">
          <w:rPr>
            <w:rStyle w:val="Hyperlink"/>
            <w:b/>
            <w:noProof/>
          </w:rPr>
          <w:t>2.</w:t>
        </w:r>
        <w:r>
          <w:rPr>
            <w:rFonts w:asciiTheme="minorHAnsi" w:eastAsiaTheme="minorEastAsia" w:hAnsiTheme="minorHAnsi" w:cstheme="minorBidi"/>
            <w:noProof/>
            <w:sz w:val="22"/>
            <w:szCs w:val="22"/>
          </w:rPr>
          <w:tab/>
        </w:r>
        <w:r w:rsidRPr="001420AD">
          <w:rPr>
            <w:rStyle w:val="Hyperlink"/>
            <w:b/>
            <w:noProof/>
          </w:rPr>
          <w:t>Business Logic – ReviewController.cs</w:t>
        </w:r>
        <w:r>
          <w:rPr>
            <w:noProof/>
            <w:webHidden/>
          </w:rPr>
          <w:tab/>
        </w:r>
        <w:r>
          <w:rPr>
            <w:noProof/>
            <w:webHidden/>
          </w:rPr>
          <w:fldChar w:fldCharType="begin"/>
        </w:r>
        <w:r>
          <w:rPr>
            <w:noProof/>
            <w:webHidden/>
          </w:rPr>
          <w:instrText xml:space="preserve"> PAGEREF _Toc517431874 \h </w:instrText>
        </w:r>
        <w:r>
          <w:rPr>
            <w:noProof/>
            <w:webHidden/>
          </w:rPr>
        </w:r>
        <w:r>
          <w:rPr>
            <w:noProof/>
            <w:webHidden/>
          </w:rPr>
          <w:fldChar w:fldCharType="separate"/>
        </w:r>
        <w:r>
          <w:rPr>
            <w:noProof/>
            <w:webHidden/>
          </w:rPr>
          <w:t>4</w:t>
        </w:r>
        <w:r>
          <w:rPr>
            <w:noProof/>
            <w:webHidden/>
          </w:rPr>
          <w:fldChar w:fldCharType="end"/>
        </w:r>
      </w:hyperlink>
    </w:p>
    <w:p w:rsidR="00EF269D" w:rsidRDefault="00EF269D">
      <w:pPr>
        <w:pStyle w:val="TOC2"/>
        <w:tabs>
          <w:tab w:val="left" w:pos="600"/>
          <w:tab w:val="right" w:leader="dot" w:pos="8630"/>
        </w:tabs>
        <w:rPr>
          <w:rFonts w:asciiTheme="minorHAnsi" w:eastAsiaTheme="minorEastAsia" w:hAnsiTheme="minorHAnsi" w:cstheme="minorBidi"/>
          <w:noProof/>
          <w:sz w:val="22"/>
          <w:szCs w:val="22"/>
        </w:rPr>
      </w:pPr>
      <w:hyperlink w:anchor="_Toc517431875" w:history="1">
        <w:r w:rsidRPr="001420AD">
          <w:rPr>
            <w:rStyle w:val="Hyperlink"/>
            <w:b/>
            <w:noProof/>
          </w:rPr>
          <w:t>3.</w:t>
        </w:r>
        <w:r>
          <w:rPr>
            <w:rFonts w:asciiTheme="minorHAnsi" w:eastAsiaTheme="minorEastAsia" w:hAnsiTheme="minorHAnsi" w:cstheme="minorBidi"/>
            <w:noProof/>
            <w:sz w:val="22"/>
            <w:szCs w:val="22"/>
          </w:rPr>
          <w:tab/>
        </w:r>
        <w:r w:rsidRPr="001420AD">
          <w:rPr>
            <w:rStyle w:val="Hyperlink"/>
            <w:b/>
            <w:noProof/>
          </w:rPr>
          <w:t>Page details</w:t>
        </w:r>
        <w:r>
          <w:rPr>
            <w:noProof/>
            <w:webHidden/>
          </w:rPr>
          <w:tab/>
        </w:r>
        <w:r>
          <w:rPr>
            <w:noProof/>
            <w:webHidden/>
          </w:rPr>
          <w:fldChar w:fldCharType="begin"/>
        </w:r>
        <w:r>
          <w:rPr>
            <w:noProof/>
            <w:webHidden/>
          </w:rPr>
          <w:instrText xml:space="preserve"> PAGEREF _Toc517431875 \h </w:instrText>
        </w:r>
        <w:r>
          <w:rPr>
            <w:noProof/>
            <w:webHidden/>
          </w:rPr>
        </w:r>
        <w:r>
          <w:rPr>
            <w:noProof/>
            <w:webHidden/>
          </w:rPr>
          <w:fldChar w:fldCharType="separate"/>
        </w:r>
        <w:r>
          <w:rPr>
            <w:noProof/>
            <w:webHidden/>
          </w:rPr>
          <w:t>4</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76" w:history="1">
        <w:r w:rsidRPr="001420AD">
          <w:rPr>
            <w:rStyle w:val="Hyperlink"/>
            <w:noProof/>
          </w:rPr>
          <w:t>3.1</w:t>
        </w:r>
        <w:r>
          <w:rPr>
            <w:rFonts w:asciiTheme="minorHAnsi" w:eastAsiaTheme="minorEastAsia" w:hAnsiTheme="minorHAnsi" w:cstheme="minorBidi"/>
            <w:noProof/>
            <w:sz w:val="22"/>
            <w:szCs w:val="22"/>
          </w:rPr>
          <w:tab/>
        </w:r>
        <w:r w:rsidRPr="001420AD">
          <w:rPr>
            <w:rStyle w:val="Hyperlink"/>
            <w:noProof/>
          </w:rPr>
          <w:t>Views\Review\_ReviewCoachingHome.cshtml, _ViewWarningLog.cshtml</w:t>
        </w:r>
        <w:r>
          <w:rPr>
            <w:noProof/>
            <w:webHidden/>
          </w:rPr>
          <w:tab/>
        </w:r>
        <w:r>
          <w:rPr>
            <w:noProof/>
            <w:webHidden/>
          </w:rPr>
          <w:fldChar w:fldCharType="begin"/>
        </w:r>
        <w:r>
          <w:rPr>
            <w:noProof/>
            <w:webHidden/>
          </w:rPr>
          <w:instrText xml:space="preserve"> PAGEREF _Toc517431876 \h </w:instrText>
        </w:r>
        <w:r>
          <w:rPr>
            <w:noProof/>
            <w:webHidden/>
          </w:rPr>
        </w:r>
        <w:r>
          <w:rPr>
            <w:noProof/>
            <w:webHidden/>
          </w:rPr>
          <w:fldChar w:fldCharType="separate"/>
        </w:r>
        <w:r>
          <w:rPr>
            <w:noProof/>
            <w:webHidden/>
          </w:rPr>
          <w:t>4</w:t>
        </w:r>
        <w:r>
          <w:rPr>
            <w:noProof/>
            <w:webHidden/>
          </w:rPr>
          <w:fldChar w:fldCharType="end"/>
        </w:r>
      </w:hyperlink>
    </w:p>
    <w:p w:rsidR="00EF269D" w:rsidRDefault="00EF269D">
      <w:pPr>
        <w:pStyle w:val="TOC2"/>
        <w:tabs>
          <w:tab w:val="left" w:pos="1000"/>
          <w:tab w:val="right" w:leader="dot" w:pos="8630"/>
        </w:tabs>
        <w:rPr>
          <w:rFonts w:asciiTheme="minorHAnsi" w:eastAsiaTheme="minorEastAsia" w:hAnsiTheme="minorHAnsi" w:cstheme="minorBidi"/>
          <w:noProof/>
          <w:sz w:val="22"/>
          <w:szCs w:val="22"/>
        </w:rPr>
      </w:pPr>
      <w:hyperlink w:anchor="_Toc517431877" w:history="1">
        <w:r w:rsidRPr="001420AD">
          <w:rPr>
            <w:rStyle w:val="Hyperlink"/>
            <w:noProof/>
          </w:rPr>
          <w:t>3.1.1</w:t>
        </w:r>
        <w:r>
          <w:rPr>
            <w:rFonts w:asciiTheme="minorHAnsi" w:eastAsiaTheme="minorEastAsia" w:hAnsiTheme="minorHAnsi" w:cstheme="minorBidi"/>
            <w:noProof/>
            <w:sz w:val="22"/>
            <w:szCs w:val="22"/>
          </w:rPr>
          <w:tab/>
        </w:r>
        <w:r w:rsidRPr="001420AD">
          <w:rPr>
            <w:rStyle w:val="Hyperlink"/>
            <w:noProof/>
          </w:rPr>
          <w:t>Razor pages comprising Web Page</w:t>
        </w:r>
        <w:r>
          <w:rPr>
            <w:noProof/>
            <w:webHidden/>
          </w:rPr>
          <w:tab/>
        </w:r>
        <w:r>
          <w:rPr>
            <w:noProof/>
            <w:webHidden/>
          </w:rPr>
          <w:fldChar w:fldCharType="begin"/>
        </w:r>
        <w:r>
          <w:rPr>
            <w:noProof/>
            <w:webHidden/>
          </w:rPr>
          <w:instrText xml:space="preserve"> PAGEREF _Toc517431877 \h </w:instrText>
        </w:r>
        <w:r>
          <w:rPr>
            <w:noProof/>
            <w:webHidden/>
          </w:rPr>
        </w:r>
        <w:r>
          <w:rPr>
            <w:noProof/>
            <w:webHidden/>
          </w:rPr>
          <w:fldChar w:fldCharType="separate"/>
        </w:r>
        <w:r>
          <w:rPr>
            <w:noProof/>
            <w:webHidden/>
          </w:rPr>
          <w:t>4</w:t>
        </w:r>
        <w:r>
          <w:rPr>
            <w:noProof/>
            <w:webHidden/>
          </w:rPr>
          <w:fldChar w:fldCharType="end"/>
        </w:r>
      </w:hyperlink>
    </w:p>
    <w:p w:rsidR="00EF269D" w:rsidRDefault="00EF269D">
      <w:pPr>
        <w:pStyle w:val="TOC2"/>
        <w:tabs>
          <w:tab w:val="left" w:pos="1000"/>
          <w:tab w:val="right" w:leader="dot" w:pos="8630"/>
        </w:tabs>
        <w:rPr>
          <w:rFonts w:asciiTheme="minorHAnsi" w:eastAsiaTheme="minorEastAsia" w:hAnsiTheme="minorHAnsi" w:cstheme="minorBidi"/>
          <w:noProof/>
          <w:sz w:val="22"/>
          <w:szCs w:val="22"/>
        </w:rPr>
      </w:pPr>
      <w:hyperlink w:anchor="_Toc517431878" w:history="1">
        <w:r w:rsidRPr="001420AD">
          <w:rPr>
            <w:rStyle w:val="Hyperlink"/>
            <w:noProof/>
          </w:rPr>
          <w:t>3.1.2</w:t>
        </w:r>
        <w:r>
          <w:rPr>
            <w:rFonts w:asciiTheme="minorHAnsi" w:eastAsiaTheme="minorEastAsia" w:hAnsiTheme="minorHAnsi" w:cstheme="minorBidi"/>
            <w:noProof/>
            <w:sz w:val="22"/>
            <w:szCs w:val="22"/>
          </w:rPr>
          <w:tab/>
        </w:r>
        <w:r w:rsidRPr="001420AD">
          <w:rPr>
            <w:rStyle w:val="Hyperlink"/>
            <w:noProof/>
          </w:rPr>
          <w:t>Layout Page</w:t>
        </w:r>
        <w:r>
          <w:rPr>
            <w:noProof/>
            <w:webHidden/>
          </w:rPr>
          <w:tab/>
        </w:r>
        <w:r>
          <w:rPr>
            <w:noProof/>
            <w:webHidden/>
          </w:rPr>
          <w:fldChar w:fldCharType="begin"/>
        </w:r>
        <w:r>
          <w:rPr>
            <w:noProof/>
            <w:webHidden/>
          </w:rPr>
          <w:instrText xml:space="preserve"> PAGEREF _Toc517431878 \h </w:instrText>
        </w:r>
        <w:r>
          <w:rPr>
            <w:noProof/>
            <w:webHidden/>
          </w:rPr>
        </w:r>
        <w:r>
          <w:rPr>
            <w:noProof/>
            <w:webHidden/>
          </w:rPr>
          <w:fldChar w:fldCharType="separate"/>
        </w:r>
        <w:r>
          <w:rPr>
            <w:noProof/>
            <w:webHidden/>
          </w:rPr>
          <w:t>5</w:t>
        </w:r>
        <w:r>
          <w:rPr>
            <w:noProof/>
            <w:webHidden/>
          </w:rPr>
          <w:fldChar w:fldCharType="end"/>
        </w:r>
      </w:hyperlink>
    </w:p>
    <w:p w:rsidR="00EF269D" w:rsidRDefault="00EF269D">
      <w:pPr>
        <w:pStyle w:val="TOC2"/>
        <w:tabs>
          <w:tab w:val="left" w:pos="1000"/>
          <w:tab w:val="right" w:leader="dot" w:pos="8630"/>
        </w:tabs>
        <w:rPr>
          <w:rFonts w:asciiTheme="minorHAnsi" w:eastAsiaTheme="minorEastAsia" w:hAnsiTheme="minorHAnsi" w:cstheme="minorBidi"/>
          <w:noProof/>
          <w:sz w:val="22"/>
          <w:szCs w:val="22"/>
        </w:rPr>
      </w:pPr>
      <w:hyperlink w:anchor="_Toc517431879" w:history="1">
        <w:r w:rsidRPr="001420AD">
          <w:rPr>
            <w:rStyle w:val="Hyperlink"/>
            <w:noProof/>
          </w:rPr>
          <w:t>3.1.3</w:t>
        </w:r>
        <w:r>
          <w:rPr>
            <w:rFonts w:asciiTheme="minorHAnsi" w:eastAsiaTheme="minorEastAsia" w:hAnsiTheme="minorHAnsi" w:cstheme="minorBidi"/>
            <w:noProof/>
            <w:sz w:val="22"/>
            <w:szCs w:val="22"/>
          </w:rPr>
          <w:tab/>
        </w:r>
        <w:r w:rsidRPr="001420AD">
          <w:rPr>
            <w:rStyle w:val="Hyperlink"/>
            <w:noProof/>
          </w:rPr>
          <w:t>Screenshot</w:t>
        </w:r>
        <w:r>
          <w:rPr>
            <w:noProof/>
            <w:webHidden/>
          </w:rPr>
          <w:tab/>
        </w:r>
        <w:r>
          <w:rPr>
            <w:noProof/>
            <w:webHidden/>
          </w:rPr>
          <w:fldChar w:fldCharType="begin"/>
        </w:r>
        <w:r>
          <w:rPr>
            <w:noProof/>
            <w:webHidden/>
          </w:rPr>
          <w:instrText xml:space="preserve"> PAGEREF _Toc517431879 \h </w:instrText>
        </w:r>
        <w:r>
          <w:rPr>
            <w:noProof/>
            <w:webHidden/>
          </w:rPr>
        </w:r>
        <w:r>
          <w:rPr>
            <w:noProof/>
            <w:webHidden/>
          </w:rPr>
          <w:fldChar w:fldCharType="separate"/>
        </w:r>
        <w:r>
          <w:rPr>
            <w:noProof/>
            <w:webHidden/>
          </w:rPr>
          <w:t>5</w:t>
        </w:r>
        <w:r>
          <w:rPr>
            <w:noProof/>
            <w:webHidden/>
          </w:rPr>
          <w:fldChar w:fldCharType="end"/>
        </w:r>
      </w:hyperlink>
    </w:p>
    <w:p w:rsidR="00EF269D" w:rsidRDefault="00EF269D">
      <w:pPr>
        <w:pStyle w:val="TOC2"/>
        <w:tabs>
          <w:tab w:val="left" w:pos="1000"/>
          <w:tab w:val="right" w:leader="dot" w:pos="8630"/>
        </w:tabs>
        <w:rPr>
          <w:rFonts w:asciiTheme="minorHAnsi" w:eastAsiaTheme="minorEastAsia" w:hAnsiTheme="minorHAnsi" w:cstheme="minorBidi"/>
          <w:noProof/>
          <w:sz w:val="22"/>
          <w:szCs w:val="22"/>
        </w:rPr>
      </w:pPr>
      <w:hyperlink w:anchor="_Toc517431880" w:history="1">
        <w:r w:rsidRPr="001420AD">
          <w:rPr>
            <w:rStyle w:val="Hyperlink"/>
            <w:noProof/>
          </w:rPr>
          <w:t>3.1.4</w:t>
        </w:r>
        <w:r>
          <w:rPr>
            <w:rFonts w:asciiTheme="minorHAnsi" w:eastAsiaTheme="minorEastAsia" w:hAnsiTheme="minorHAnsi" w:cstheme="minorBidi"/>
            <w:noProof/>
            <w:sz w:val="22"/>
            <w:szCs w:val="22"/>
          </w:rPr>
          <w:tab/>
        </w:r>
        <w:r w:rsidRPr="001420AD">
          <w:rPr>
            <w:rStyle w:val="Hyperlink"/>
            <w:noProof/>
          </w:rPr>
          <w:t>Web Page Invoked Events</w:t>
        </w:r>
        <w:r>
          <w:rPr>
            <w:noProof/>
            <w:webHidden/>
          </w:rPr>
          <w:tab/>
        </w:r>
        <w:r>
          <w:rPr>
            <w:noProof/>
            <w:webHidden/>
          </w:rPr>
          <w:fldChar w:fldCharType="begin"/>
        </w:r>
        <w:r>
          <w:rPr>
            <w:noProof/>
            <w:webHidden/>
          </w:rPr>
          <w:instrText xml:space="preserve"> PAGEREF _Toc517431880 \h </w:instrText>
        </w:r>
        <w:r>
          <w:rPr>
            <w:noProof/>
            <w:webHidden/>
          </w:rPr>
        </w:r>
        <w:r>
          <w:rPr>
            <w:noProof/>
            <w:webHidden/>
          </w:rPr>
          <w:fldChar w:fldCharType="separate"/>
        </w:r>
        <w:r>
          <w:rPr>
            <w:noProof/>
            <w:webHidden/>
          </w:rPr>
          <w:t>10</w:t>
        </w:r>
        <w:r>
          <w:rPr>
            <w:noProof/>
            <w:webHidden/>
          </w:rPr>
          <w:fldChar w:fldCharType="end"/>
        </w:r>
      </w:hyperlink>
    </w:p>
    <w:p w:rsidR="00EF269D" w:rsidRDefault="00EF269D">
      <w:pPr>
        <w:pStyle w:val="TOC2"/>
        <w:tabs>
          <w:tab w:val="left" w:pos="1000"/>
          <w:tab w:val="right" w:leader="dot" w:pos="8630"/>
        </w:tabs>
        <w:rPr>
          <w:rFonts w:asciiTheme="minorHAnsi" w:eastAsiaTheme="minorEastAsia" w:hAnsiTheme="minorHAnsi" w:cstheme="minorBidi"/>
          <w:noProof/>
          <w:sz w:val="22"/>
          <w:szCs w:val="22"/>
        </w:rPr>
      </w:pPr>
      <w:hyperlink w:anchor="_Toc517431881" w:history="1">
        <w:r w:rsidRPr="001420AD">
          <w:rPr>
            <w:rStyle w:val="Hyperlink"/>
            <w:noProof/>
          </w:rPr>
          <w:t>3.1.5</w:t>
        </w:r>
        <w:r>
          <w:rPr>
            <w:rFonts w:asciiTheme="minorHAnsi" w:eastAsiaTheme="minorEastAsia" w:hAnsiTheme="minorHAnsi" w:cstheme="minorBidi"/>
            <w:noProof/>
            <w:sz w:val="22"/>
            <w:szCs w:val="22"/>
          </w:rPr>
          <w:tab/>
        </w:r>
        <w:r w:rsidRPr="001420AD">
          <w:rPr>
            <w:rStyle w:val="Hyperlink"/>
            <w:noProof/>
          </w:rPr>
          <w:t>Web Page Fields</w:t>
        </w:r>
        <w:r>
          <w:rPr>
            <w:noProof/>
            <w:webHidden/>
          </w:rPr>
          <w:tab/>
        </w:r>
        <w:r>
          <w:rPr>
            <w:noProof/>
            <w:webHidden/>
          </w:rPr>
          <w:fldChar w:fldCharType="begin"/>
        </w:r>
        <w:r>
          <w:rPr>
            <w:noProof/>
            <w:webHidden/>
          </w:rPr>
          <w:instrText xml:space="preserve"> PAGEREF _Toc517431881 \h </w:instrText>
        </w:r>
        <w:r>
          <w:rPr>
            <w:noProof/>
            <w:webHidden/>
          </w:rPr>
        </w:r>
        <w:r>
          <w:rPr>
            <w:noProof/>
            <w:webHidden/>
          </w:rPr>
          <w:fldChar w:fldCharType="separate"/>
        </w:r>
        <w:r>
          <w:rPr>
            <w:noProof/>
            <w:webHidden/>
          </w:rPr>
          <w:t>10</w:t>
        </w:r>
        <w:r>
          <w:rPr>
            <w:noProof/>
            <w:webHidden/>
          </w:rPr>
          <w:fldChar w:fldCharType="end"/>
        </w:r>
      </w:hyperlink>
    </w:p>
    <w:p w:rsidR="00EF269D" w:rsidRDefault="00EF269D">
      <w:pPr>
        <w:pStyle w:val="TOC2"/>
        <w:tabs>
          <w:tab w:val="left" w:pos="600"/>
          <w:tab w:val="right" w:leader="dot" w:pos="8630"/>
        </w:tabs>
        <w:rPr>
          <w:rFonts w:asciiTheme="minorHAnsi" w:eastAsiaTheme="minorEastAsia" w:hAnsiTheme="minorHAnsi" w:cstheme="minorBidi"/>
          <w:noProof/>
          <w:sz w:val="22"/>
          <w:szCs w:val="22"/>
        </w:rPr>
      </w:pPr>
      <w:hyperlink w:anchor="_Toc517431882" w:history="1">
        <w:r w:rsidRPr="001420AD">
          <w:rPr>
            <w:rStyle w:val="Hyperlink"/>
            <w:b/>
            <w:noProof/>
          </w:rPr>
          <w:t>4.</w:t>
        </w:r>
        <w:r>
          <w:rPr>
            <w:rFonts w:asciiTheme="minorHAnsi" w:eastAsiaTheme="minorEastAsia" w:hAnsiTheme="minorHAnsi" w:cstheme="minorBidi"/>
            <w:noProof/>
            <w:sz w:val="22"/>
            <w:szCs w:val="22"/>
          </w:rPr>
          <w:tab/>
        </w:r>
        <w:r w:rsidRPr="001420AD">
          <w:rPr>
            <w:rStyle w:val="Hyperlink"/>
            <w:b/>
            <w:noProof/>
          </w:rPr>
          <w:t>Stored Procedures</w:t>
        </w:r>
        <w:r>
          <w:rPr>
            <w:noProof/>
            <w:webHidden/>
          </w:rPr>
          <w:tab/>
        </w:r>
        <w:r>
          <w:rPr>
            <w:noProof/>
            <w:webHidden/>
          </w:rPr>
          <w:fldChar w:fldCharType="begin"/>
        </w:r>
        <w:r>
          <w:rPr>
            <w:noProof/>
            <w:webHidden/>
          </w:rPr>
          <w:instrText xml:space="preserve"> PAGEREF _Toc517431882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3" w:history="1">
        <w:r w:rsidRPr="001420AD">
          <w:rPr>
            <w:rStyle w:val="Hyperlink"/>
            <w:noProof/>
          </w:rPr>
          <w:t>4.1.</w:t>
        </w:r>
        <w:r>
          <w:rPr>
            <w:rFonts w:asciiTheme="minorHAnsi" w:eastAsiaTheme="minorEastAsia" w:hAnsiTheme="minorHAnsi" w:cstheme="minorBidi"/>
            <w:noProof/>
            <w:sz w:val="22"/>
            <w:szCs w:val="22"/>
          </w:rPr>
          <w:tab/>
        </w:r>
        <w:r w:rsidRPr="001420AD">
          <w:rPr>
            <w:rStyle w:val="Hyperlink"/>
            <w:noProof/>
          </w:rPr>
          <w:t>sp_SelectReviewFrom_Coaching_Log</w:t>
        </w:r>
        <w:r>
          <w:rPr>
            <w:noProof/>
            <w:webHidden/>
          </w:rPr>
          <w:tab/>
        </w:r>
        <w:r>
          <w:rPr>
            <w:noProof/>
            <w:webHidden/>
          </w:rPr>
          <w:fldChar w:fldCharType="begin"/>
        </w:r>
        <w:r>
          <w:rPr>
            <w:noProof/>
            <w:webHidden/>
          </w:rPr>
          <w:instrText xml:space="preserve"> PAGEREF _Toc517431883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4" w:history="1">
        <w:r w:rsidRPr="001420AD">
          <w:rPr>
            <w:rStyle w:val="Hyperlink"/>
            <w:noProof/>
          </w:rPr>
          <w:t>4.2.</w:t>
        </w:r>
        <w:r>
          <w:rPr>
            <w:rFonts w:asciiTheme="minorHAnsi" w:eastAsiaTheme="minorEastAsia" w:hAnsiTheme="minorHAnsi" w:cstheme="minorBidi"/>
            <w:noProof/>
            <w:sz w:val="22"/>
            <w:szCs w:val="22"/>
          </w:rPr>
          <w:tab/>
        </w:r>
        <w:r w:rsidRPr="001420AD">
          <w:rPr>
            <w:rStyle w:val="Hyperlink"/>
            <w:noProof/>
          </w:rPr>
          <w:t>sp_SelectReviewFrom_Coaching_Log_Reasons</w:t>
        </w:r>
        <w:r>
          <w:rPr>
            <w:noProof/>
            <w:webHidden/>
          </w:rPr>
          <w:tab/>
        </w:r>
        <w:r>
          <w:rPr>
            <w:noProof/>
            <w:webHidden/>
          </w:rPr>
          <w:fldChar w:fldCharType="begin"/>
        </w:r>
        <w:r>
          <w:rPr>
            <w:noProof/>
            <w:webHidden/>
          </w:rPr>
          <w:instrText xml:space="preserve"> PAGEREF _Toc517431884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5" w:history="1">
        <w:r w:rsidRPr="001420AD">
          <w:rPr>
            <w:rStyle w:val="Hyperlink"/>
            <w:noProof/>
          </w:rPr>
          <w:t>4.3.</w:t>
        </w:r>
        <w:r>
          <w:rPr>
            <w:rFonts w:asciiTheme="minorHAnsi" w:eastAsiaTheme="minorEastAsia" w:hAnsiTheme="minorHAnsi" w:cstheme="minorBidi"/>
            <w:noProof/>
            <w:sz w:val="22"/>
            <w:szCs w:val="22"/>
          </w:rPr>
          <w:tab/>
        </w:r>
        <w:r w:rsidRPr="001420AD">
          <w:rPr>
            <w:rStyle w:val="Hyperlink"/>
            <w:noProof/>
          </w:rPr>
          <w:t>sp_SelectReviewFrom_Warning_Log_Reasons</w:t>
        </w:r>
        <w:r>
          <w:rPr>
            <w:noProof/>
            <w:webHidden/>
          </w:rPr>
          <w:tab/>
        </w:r>
        <w:r>
          <w:rPr>
            <w:noProof/>
            <w:webHidden/>
          </w:rPr>
          <w:fldChar w:fldCharType="begin"/>
        </w:r>
        <w:r>
          <w:rPr>
            <w:noProof/>
            <w:webHidden/>
          </w:rPr>
          <w:instrText xml:space="preserve"> PAGEREF _Toc517431885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6" w:history="1">
        <w:r w:rsidRPr="001420AD">
          <w:rPr>
            <w:rStyle w:val="Hyperlink"/>
            <w:noProof/>
          </w:rPr>
          <w:t>4.4.</w:t>
        </w:r>
        <w:r>
          <w:rPr>
            <w:rFonts w:asciiTheme="minorHAnsi" w:eastAsiaTheme="minorEastAsia" w:hAnsiTheme="minorHAnsi" w:cstheme="minorBidi"/>
            <w:noProof/>
            <w:sz w:val="22"/>
            <w:szCs w:val="22"/>
          </w:rPr>
          <w:tab/>
        </w:r>
        <w:r w:rsidRPr="001420AD">
          <w:rPr>
            <w:rStyle w:val="Hyperlink"/>
            <w:noProof/>
          </w:rPr>
          <w:t>sp_Update_Review_Coaching_Log_Suerpvisor_Pending</w:t>
        </w:r>
        <w:r>
          <w:rPr>
            <w:noProof/>
            <w:webHidden/>
          </w:rPr>
          <w:tab/>
        </w:r>
        <w:r>
          <w:rPr>
            <w:noProof/>
            <w:webHidden/>
          </w:rPr>
          <w:fldChar w:fldCharType="begin"/>
        </w:r>
        <w:r>
          <w:rPr>
            <w:noProof/>
            <w:webHidden/>
          </w:rPr>
          <w:instrText xml:space="preserve"> PAGEREF _Toc517431886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7" w:history="1">
        <w:r w:rsidRPr="001420AD">
          <w:rPr>
            <w:rStyle w:val="Hyperlink"/>
            <w:noProof/>
          </w:rPr>
          <w:t>4.5.</w:t>
        </w:r>
        <w:r>
          <w:rPr>
            <w:rFonts w:asciiTheme="minorHAnsi" w:eastAsiaTheme="minorEastAsia" w:hAnsiTheme="minorHAnsi" w:cstheme="minorBidi"/>
            <w:noProof/>
            <w:sz w:val="22"/>
            <w:szCs w:val="22"/>
          </w:rPr>
          <w:tab/>
        </w:r>
        <w:r w:rsidRPr="001420AD">
          <w:rPr>
            <w:rStyle w:val="Hyperlink"/>
            <w:noProof/>
          </w:rPr>
          <w:t>sp_Update_Review_Coaching_Log_Supervisor_Acknowledge</w:t>
        </w:r>
        <w:r>
          <w:rPr>
            <w:noProof/>
            <w:webHidden/>
          </w:rPr>
          <w:tab/>
        </w:r>
        <w:r>
          <w:rPr>
            <w:noProof/>
            <w:webHidden/>
          </w:rPr>
          <w:fldChar w:fldCharType="begin"/>
        </w:r>
        <w:r>
          <w:rPr>
            <w:noProof/>
            <w:webHidden/>
          </w:rPr>
          <w:instrText xml:space="preserve"> PAGEREF _Toc517431887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8" w:history="1">
        <w:r w:rsidRPr="001420AD">
          <w:rPr>
            <w:rStyle w:val="Hyperlink"/>
            <w:noProof/>
          </w:rPr>
          <w:t>4.6.</w:t>
        </w:r>
        <w:r>
          <w:rPr>
            <w:rFonts w:asciiTheme="minorHAnsi" w:eastAsiaTheme="minorEastAsia" w:hAnsiTheme="minorHAnsi" w:cstheme="minorBidi"/>
            <w:noProof/>
            <w:sz w:val="22"/>
            <w:szCs w:val="22"/>
          </w:rPr>
          <w:tab/>
        </w:r>
        <w:r w:rsidRPr="001420AD">
          <w:rPr>
            <w:rStyle w:val="Hyperlink"/>
            <w:noProof/>
          </w:rPr>
          <w:t>sp_Update_Review_Coaching_Log_Employee_Pending</w:t>
        </w:r>
        <w:r>
          <w:rPr>
            <w:noProof/>
            <w:webHidden/>
          </w:rPr>
          <w:tab/>
        </w:r>
        <w:r>
          <w:rPr>
            <w:noProof/>
            <w:webHidden/>
          </w:rPr>
          <w:fldChar w:fldCharType="begin"/>
        </w:r>
        <w:r>
          <w:rPr>
            <w:noProof/>
            <w:webHidden/>
          </w:rPr>
          <w:instrText xml:space="preserve"> PAGEREF _Toc517431888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89" w:history="1">
        <w:r w:rsidRPr="001420AD">
          <w:rPr>
            <w:rStyle w:val="Hyperlink"/>
            <w:noProof/>
          </w:rPr>
          <w:t>4.7.</w:t>
        </w:r>
        <w:r>
          <w:rPr>
            <w:rFonts w:asciiTheme="minorHAnsi" w:eastAsiaTheme="minorEastAsia" w:hAnsiTheme="minorHAnsi" w:cstheme="minorBidi"/>
            <w:noProof/>
            <w:sz w:val="22"/>
            <w:szCs w:val="22"/>
          </w:rPr>
          <w:tab/>
        </w:r>
        <w:r w:rsidRPr="001420AD">
          <w:rPr>
            <w:rStyle w:val="Hyperlink"/>
            <w:noProof/>
          </w:rPr>
          <w:t>sp_Update_Review_Coaching_Log_Employee_Acknowledge</w:t>
        </w:r>
        <w:r>
          <w:rPr>
            <w:noProof/>
            <w:webHidden/>
          </w:rPr>
          <w:tab/>
        </w:r>
        <w:r>
          <w:rPr>
            <w:noProof/>
            <w:webHidden/>
          </w:rPr>
          <w:fldChar w:fldCharType="begin"/>
        </w:r>
        <w:r>
          <w:rPr>
            <w:noProof/>
            <w:webHidden/>
          </w:rPr>
          <w:instrText xml:space="preserve"> PAGEREF _Toc517431889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90" w:history="1">
        <w:r w:rsidRPr="001420AD">
          <w:rPr>
            <w:rStyle w:val="Hyperlink"/>
            <w:noProof/>
          </w:rPr>
          <w:t>4.8.</w:t>
        </w:r>
        <w:r>
          <w:rPr>
            <w:rFonts w:asciiTheme="minorHAnsi" w:eastAsiaTheme="minorEastAsia" w:hAnsiTheme="minorHAnsi" w:cstheme="minorBidi"/>
            <w:noProof/>
            <w:sz w:val="22"/>
            <w:szCs w:val="22"/>
          </w:rPr>
          <w:tab/>
        </w:r>
        <w:r w:rsidRPr="001420AD">
          <w:rPr>
            <w:rStyle w:val="Hyperlink"/>
            <w:noProof/>
          </w:rPr>
          <w:t>sp_Update_Review_Coaching_Log_Manager_Pending_Research</w:t>
        </w:r>
        <w:r>
          <w:rPr>
            <w:noProof/>
            <w:webHidden/>
          </w:rPr>
          <w:tab/>
        </w:r>
        <w:r>
          <w:rPr>
            <w:noProof/>
            <w:webHidden/>
          </w:rPr>
          <w:fldChar w:fldCharType="begin"/>
        </w:r>
        <w:r>
          <w:rPr>
            <w:noProof/>
            <w:webHidden/>
          </w:rPr>
          <w:instrText xml:space="preserve"> PAGEREF _Toc517431890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91" w:history="1">
        <w:r w:rsidRPr="001420AD">
          <w:rPr>
            <w:rStyle w:val="Hyperlink"/>
            <w:noProof/>
          </w:rPr>
          <w:t>4.9.</w:t>
        </w:r>
        <w:r>
          <w:rPr>
            <w:rFonts w:asciiTheme="minorHAnsi" w:eastAsiaTheme="minorEastAsia" w:hAnsiTheme="minorHAnsi" w:cstheme="minorBidi"/>
            <w:noProof/>
            <w:sz w:val="22"/>
            <w:szCs w:val="22"/>
          </w:rPr>
          <w:tab/>
        </w:r>
        <w:r w:rsidRPr="001420AD">
          <w:rPr>
            <w:rStyle w:val="Hyperlink"/>
            <w:noProof/>
          </w:rPr>
          <w:t>sp_Update_Review_Coaching_Log_Manager_Pending_CSE</w:t>
        </w:r>
        <w:r>
          <w:rPr>
            <w:noProof/>
            <w:webHidden/>
          </w:rPr>
          <w:tab/>
        </w:r>
        <w:r>
          <w:rPr>
            <w:noProof/>
            <w:webHidden/>
          </w:rPr>
          <w:fldChar w:fldCharType="begin"/>
        </w:r>
        <w:r>
          <w:rPr>
            <w:noProof/>
            <w:webHidden/>
          </w:rPr>
          <w:instrText xml:space="preserve"> PAGEREF _Toc517431891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600"/>
          <w:tab w:val="right" w:leader="dot" w:pos="8630"/>
        </w:tabs>
        <w:rPr>
          <w:rFonts w:asciiTheme="minorHAnsi" w:eastAsiaTheme="minorEastAsia" w:hAnsiTheme="minorHAnsi" w:cstheme="minorBidi"/>
          <w:noProof/>
          <w:sz w:val="22"/>
          <w:szCs w:val="22"/>
        </w:rPr>
      </w:pPr>
      <w:hyperlink w:anchor="_Toc517431892" w:history="1">
        <w:r w:rsidRPr="001420AD">
          <w:rPr>
            <w:rStyle w:val="Hyperlink"/>
            <w:b/>
            <w:noProof/>
          </w:rPr>
          <w:t>5.</w:t>
        </w:r>
        <w:r>
          <w:rPr>
            <w:rFonts w:asciiTheme="minorHAnsi" w:eastAsiaTheme="minorEastAsia" w:hAnsiTheme="minorHAnsi" w:cstheme="minorBidi"/>
            <w:noProof/>
            <w:sz w:val="22"/>
            <w:szCs w:val="22"/>
          </w:rPr>
          <w:tab/>
        </w:r>
        <w:r w:rsidRPr="001420AD">
          <w:rPr>
            <w:rStyle w:val="Hyperlink"/>
            <w:b/>
            <w:noProof/>
          </w:rPr>
          <w:t>Logic to determine pending form type</w:t>
        </w:r>
        <w:r>
          <w:rPr>
            <w:noProof/>
            <w:webHidden/>
          </w:rPr>
          <w:tab/>
        </w:r>
        <w:r>
          <w:rPr>
            <w:noProof/>
            <w:webHidden/>
          </w:rPr>
          <w:fldChar w:fldCharType="begin"/>
        </w:r>
        <w:r>
          <w:rPr>
            <w:noProof/>
            <w:webHidden/>
          </w:rPr>
          <w:instrText xml:space="preserve"> PAGEREF _Toc517431892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93" w:history="1">
        <w:r w:rsidRPr="001420AD">
          <w:rPr>
            <w:rStyle w:val="Hyperlink"/>
            <w:noProof/>
          </w:rPr>
          <w:t>5.1.</w:t>
        </w:r>
        <w:r>
          <w:rPr>
            <w:rFonts w:asciiTheme="minorHAnsi" w:eastAsiaTheme="minorEastAsia" w:hAnsiTheme="minorHAnsi" w:cstheme="minorBidi"/>
            <w:noProof/>
            <w:sz w:val="22"/>
            <w:szCs w:val="22"/>
          </w:rPr>
          <w:tab/>
        </w:r>
        <w:r w:rsidRPr="001420AD">
          <w:rPr>
            <w:rStyle w:val="Hyperlink"/>
            <w:noProof/>
          </w:rPr>
          <w:t>Pending Acknowledgement</w:t>
        </w:r>
        <w:r>
          <w:rPr>
            <w:noProof/>
            <w:webHidden/>
          </w:rPr>
          <w:tab/>
        </w:r>
        <w:r>
          <w:rPr>
            <w:noProof/>
            <w:webHidden/>
          </w:rPr>
          <w:fldChar w:fldCharType="begin"/>
        </w:r>
        <w:r>
          <w:rPr>
            <w:noProof/>
            <w:webHidden/>
          </w:rPr>
          <w:instrText xml:space="preserve"> PAGEREF _Toc517431893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94" w:history="1">
        <w:r w:rsidRPr="001420AD">
          <w:rPr>
            <w:rStyle w:val="Hyperlink"/>
            <w:noProof/>
          </w:rPr>
          <w:t>5.2.</w:t>
        </w:r>
        <w:r>
          <w:rPr>
            <w:rFonts w:asciiTheme="minorHAnsi" w:eastAsiaTheme="minorEastAsia" w:hAnsiTheme="minorHAnsi" w:cstheme="minorBidi"/>
            <w:noProof/>
            <w:sz w:val="22"/>
            <w:szCs w:val="22"/>
          </w:rPr>
          <w:tab/>
        </w:r>
        <w:r w:rsidRPr="001420AD">
          <w:rPr>
            <w:rStyle w:val="Hyperlink"/>
            <w:noProof/>
          </w:rPr>
          <w:t>Pending Research</w:t>
        </w:r>
        <w:r>
          <w:rPr>
            <w:noProof/>
            <w:webHidden/>
          </w:rPr>
          <w:tab/>
        </w:r>
        <w:r>
          <w:rPr>
            <w:noProof/>
            <w:webHidden/>
          </w:rPr>
          <w:fldChar w:fldCharType="begin"/>
        </w:r>
        <w:r>
          <w:rPr>
            <w:noProof/>
            <w:webHidden/>
          </w:rPr>
          <w:instrText xml:space="preserve"> PAGEREF _Toc517431894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95" w:history="1">
        <w:r w:rsidRPr="001420AD">
          <w:rPr>
            <w:rStyle w:val="Hyperlink"/>
            <w:noProof/>
          </w:rPr>
          <w:t>5.3.</w:t>
        </w:r>
        <w:r>
          <w:rPr>
            <w:rFonts w:asciiTheme="minorHAnsi" w:eastAsiaTheme="minorEastAsia" w:hAnsiTheme="minorHAnsi" w:cstheme="minorBidi"/>
            <w:noProof/>
            <w:sz w:val="22"/>
            <w:szCs w:val="22"/>
          </w:rPr>
          <w:tab/>
        </w:r>
        <w:r w:rsidRPr="001420AD">
          <w:rPr>
            <w:rStyle w:val="Hyperlink"/>
            <w:noProof/>
          </w:rPr>
          <w:t>Pending CSE</w:t>
        </w:r>
        <w:r>
          <w:rPr>
            <w:noProof/>
            <w:webHidden/>
          </w:rPr>
          <w:tab/>
        </w:r>
        <w:r>
          <w:rPr>
            <w:noProof/>
            <w:webHidden/>
          </w:rPr>
          <w:fldChar w:fldCharType="begin"/>
        </w:r>
        <w:r>
          <w:rPr>
            <w:noProof/>
            <w:webHidden/>
          </w:rPr>
          <w:instrText xml:space="preserve"> PAGEREF _Toc517431895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800"/>
          <w:tab w:val="right" w:leader="dot" w:pos="8630"/>
        </w:tabs>
        <w:rPr>
          <w:rFonts w:asciiTheme="minorHAnsi" w:eastAsiaTheme="minorEastAsia" w:hAnsiTheme="minorHAnsi" w:cstheme="minorBidi"/>
          <w:noProof/>
          <w:sz w:val="22"/>
          <w:szCs w:val="22"/>
        </w:rPr>
      </w:pPr>
      <w:hyperlink w:anchor="_Toc517431896" w:history="1">
        <w:r w:rsidRPr="001420AD">
          <w:rPr>
            <w:rStyle w:val="Hyperlink"/>
            <w:noProof/>
          </w:rPr>
          <w:t>5.4.</w:t>
        </w:r>
        <w:r>
          <w:rPr>
            <w:rFonts w:asciiTheme="minorHAnsi" w:eastAsiaTheme="minorEastAsia" w:hAnsiTheme="minorHAnsi" w:cstheme="minorBidi"/>
            <w:noProof/>
            <w:sz w:val="22"/>
            <w:szCs w:val="22"/>
          </w:rPr>
          <w:tab/>
        </w:r>
        <w:r w:rsidRPr="001420AD">
          <w:rPr>
            <w:rStyle w:val="Hyperlink"/>
            <w:noProof/>
          </w:rPr>
          <w:t>Pending Review</w:t>
        </w:r>
        <w:r>
          <w:rPr>
            <w:noProof/>
            <w:webHidden/>
          </w:rPr>
          <w:tab/>
        </w:r>
        <w:r>
          <w:rPr>
            <w:noProof/>
            <w:webHidden/>
          </w:rPr>
          <w:fldChar w:fldCharType="begin"/>
        </w:r>
        <w:r>
          <w:rPr>
            <w:noProof/>
            <w:webHidden/>
          </w:rPr>
          <w:instrText xml:space="preserve"> PAGEREF _Toc517431896 \h </w:instrText>
        </w:r>
        <w:r>
          <w:rPr>
            <w:noProof/>
            <w:webHidden/>
          </w:rPr>
        </w:r>
        <w:r>
          <w:rPr>
            <w:noProof/>
            <w:webHidden/>
          </w:rPr>
          <w:fldChar w:fldCharType="separate"/>
        </w:r>
        <w:r>
          <w:rPr>
            <w:noProof/>
            <w:webHidden/>
          </w:rPr>
          <w:t>17</w:t>
        </w:r>
        <w:r>
          <w:rPr>
            <w:noProof/>
            <w:webHidden/>
          </w:rPr>
          <w:fldChar w:fldCharType="end"/>
        </w:r>
      </w:hyperlink>
    </w:p>
    <w:p w:rsidR="00EF269D" w:rsidRDefault="00EF269D">
      <w:pPr>
        <w:pStyle w:val="TOC2"/>
        <w:tabs>
          <w:tab w:val="left" w:pos="600"/>
          <w:tab w:val="right" w:leader="dot" w:pos="8630"/>
        </w:tabs>
        <w:rPr>
          <w:rFonts w:asciiTheme="minorHAnsi" w:eastAsiaTheme="minorEastAsia" w:hAnsiTheme="minorHAnsi" w:cstheme="minorBidi"/>
          <w:noProof/>
          <w:sz w:val="22"/>
          <w:szCs w:val="22"/>
        </w:rPr>
      </w:pPr>
      <w:hyperlink w:anchor="_Toc517431897" w:history="1">
        <w:r w:rsidRPr="001420AD">
          <w:rPr>
            <w:rStyle w:val="Hyperlink"/>
            <w:b/>
            <w:noProof/>
          </w:rPr>
          <w:t>6.</w:t>
        </w:r>
        <w:r>
          <w:rPr>
            <w:rFonts w:asciiTheme="minorHAnsi" w:eastAsiaTheme="minorEastAsia" w:hAnsiTheme="minorHAnsi" w:cstheme="minorBidi"/>
            <w:noProof/>
            <w:sz w:val="22"/>
            <w:szCs w:val="22"/>
          </w:rPr>
          <w:tab/>
        </w:r>
        <w:r w:rsidRPr="001420AD">
          <w:rPr>
            <w:rStyle w:val="Hyperlink"/>
            <w:b/>
            <w:noProof/>
          </w:rPr>
          <w:t>Instruction text</w:t>
        </w:r>
        <w:r>
          <w:rPr>
            <w:noProof/>
            <w:webHidden/>
          </w:rPr>
          <w:tab/>
        </w:r>
        <w:r>
          <w:rPr>
            <w:noProof/>
            <w:webHidden/>
          </w:rPr>
          <w:fldChar w:fldCharType="begin"/>
        </w:r>
        <w:r>
          <w:rPr>
            <w:noProof/>
            <w:webHidden/>
          </w:rPr>
          <w:instrText xml:space="preserve"> PAGEREF _Toc517431897 \h </w:instrText>
        </w:r>
        <w:r>
          <w:rPr>
            <w:noProof/>
            <w:webHidden/>
          </w:rPr>
        </w:r>
        <w:r>
          <w:rPr>
            <w:noProof/>
            <w:webHidden/>
          </w:rPr>
          <w:fldChar w:fldCharType="separate"/>
        </w:r>
        <w:r>
          <w:rPr>
            <w:noProof/>
            <w:webHidden/>
          </w:rPr>
          <w:t>17</w:t>
        </w:r>
        <w:r>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bookmarkStart w:id="0" w:name="_GoBack"/>
      <w:bookmarkEnd w:id="0"/>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1" w:name="_Toc517431873"/>
      <w:r w:rsidRPr="00251693">
        <w:rPr>
          <w:b/>
        </w:rPr>
        <w:lastRenderedPageBreak/>
        <w:t>Description</w:t>
      </w:r>
      <w:bookmarkEnd w:id="1"/>
      <w:r w:rsidRPr="00251693">
        <w:rPr>
          <w:b/>
        </w:rPr>
        <w:t xml:space="preserve">               </w:t>
      </w:r>
    </w:p>
    <w:p w:rsidR="002F008D" w:rsidRDefault="00607B3C" w:rsidP="006D3CBB">
      <w:pPr>
        <w:ind w:left="360"/>
      </w:pPr>
      <w:r>
        <w:t>This module allow</w:t>
      </w:r>
      <w:r w:rsidR="00C8796D">
        <w:t>s</w:t>
      </w:r>
      <w:r>
        <w:t xml:space="preserve"> a</w:t>
      </w:r>
      <w:r w:rsidR="00185B59">
        <w:t>uthorized users</w:t>
      </w:r>
      <w:r w:rsidR="00581AB8">
        <w:t xml:space="preserve"> </w:t>
      </w:r>
      <w:r w:rsidR="00185B59">
        <w:t xml:space="preserve">to </w:t>
      </w:r>
      <w:r w:rsidR="00611BD1">
        <w:t>view</w:t>
      </w:r>
      <w:r w:rsidR="00D770D6">
        <w:t xml:space="preserve"> or </w:t>
      </w:r>
      <w:r w:rsidR="00611BD1">
        <w:t>complete</w:t>
      </w:r>
      <w:r w:rsidR="00D770D6">
        <w:t xml:space="preserve"> individual or team logs</w:t>
      </w:r>
      <w:r w:rsidR="00E41845">
        <w:t>.</w:t>
      </w:r>
      <w:r w:rsidR="00B64B7F">
        <w:t xml:space="preserve"> It also allows the authorize</w:t>
      </w:r>
      <w:r w:rsidR="001F5DA6">
        <w:t>d users to view their submitted logs.</w:t>
      </w:r>
      <w:r w:rsidR="000B50EF">
        <w:t xml:space="preserve"> </w:t>
      </w:r>
    </w:p>
    <w:p w:rsidR="00F11F09" w:rsidRDefault="00F11F09" w:rsidP="006D3CBB">
      <w:pPr>
        <w:ind w:left="360"/>
      </w:pPr>
    </w:p>
    <w:p w:rsidR="003936D4" w:rsidRDefault="003936D4" w:rsidP="003936D4">
      <w:pPr>
        <w:ind w:firstLine="360"/>
      </w:pPr>
      <w:r>
        <w:t>Display Review form as read only if:</w:t>
      </w:r>
    </w:p>
    <w:p w:rsidR="007674F2" w:rsidRPr="00730D1A" w:rsidRDefault="001D0192" w:rsidP="001C13E2">
      <w:pPr>
        <w:pStyle w:val="ListParagraph"/>
        <w:numPr>
          <w:ilvl w:val="0"/>
          <w:numId w:val="42"/>
        </w:numPr>
        <w:ind w:left="1152"/>
        <w:rPr>
          <w:b/>
        </w:rPr>
      </w:pPr>
      <w:r w:rsidRPr="00730D1A">
        <w:rPr>
          <w:b/>
        </w:rPr>
        <w:t>Historical Dashboard</w:t>
      </w:r>
      <w:r w:rsidR="009C38E8" w:rsidRPr="00730D1A">
        <w:rPr>
          <w:b/>
        </w:rPr>
        <w:t xml:space="preserve">: </w:t>
      </w:r>
    </w:p>
    <w:p w:rsidR="00E06021" w:rsidRDefault="00E06021" w:rsidP="001C13E2">
      <w:pPr>
        <w:pStyle w:val="ListParagraph"/>
        <w:ind w:left="1152"/>
      </w:pPr>
      <w:r>
        <w:t>User submitted the log, OR</w:t>
      </w:r>
    </w:p>
    <w:p w:rsidR="00E06021" w:rsidRDefault="00E06021" w:rsidP="001C13E2">
      <w:pPr>
        <w:pStyle w:val="ListParagraph"/>
        <w:ind w:left="1152"/>
      </w:pPr>
      <w:r>
        <w:t>User is the log’s employee, OR</w:t>
      </w:r>
    </w:p>
    <w:p w:rsidR="00E06021" w:rsidRDefault="00E06021" w:rsidP="001C13E2">
      <w:pPr>
        <w:pStyle w:val="ListParagraph"/>
        <w:ind w:left="1152"/>
      </w:pPr>
      <w:r>
        <w:t>User is the supervisor, OR</w:t>
      </w:r>
    </w:p>
    <w:p w:rsidR="00E06021" w:rsidRDefault="00E06021" w:rsidP="001C13E2">
      <w:pPr>
        <w:pStyle w:val="ListParagraph"/>
        <w:ind w:left="1152"/>
      </w:pPr>
      <w:r>
        <w:t>User is the manager, OR</w:t>
      </w:r>
    </w:p>
    <w:p w:rsidR="00E06021" w:rsidRDefault="00E06021" w:rsidP="001C13E2">
      <w:pPr>
        <w:pStyle w:val="ListParagraph"/>
        <w:ind w:left="1152"/>
      </w:pPr>
      <w:r>
        <w:t xml:space="preserve">User has a role as “ECL” in </w:t>
      </w:r>
      <w:proofErr w:type="spellStart"/>
      <w:r>
        <w:t>Historical_Dashboard_ACL</w:t>
      </w:r>
      <w:proofErr w:type="spellEnd"/>
      <w:r>
        <w:t xml:space="preserve"> table</w:t>
      </w:r>
      <w:r w:rsidR="00940157">
        <w:t xml:space="preserve"> (for coaching logs only)</w:t>
      </w:r>
      <w:r w:rsidR="00D47879">
        <w:t>, OR</w:t>
      </w:r>
    </w:p>
    <w:p w:rsidR="00D47879" w:rsidRDefault="000D2CCE" w:rsidP="001C13E2">
      <w:pPr>
        <w:pStyle w:val="ListParagraph"/>
        <w:ind w:left="1152"/>
      </w:pPr>
      <w:r>
        <w:t>User has a role as Senior Manager, OR</w:t>
      </w:r>
    </w:p>
    <w:p w:rsidR="000D2CCE" w:rsidRDefault="000D2CCE" w:rsidP="001C13E2">
      <w:pPr>
        <w:pStyle w:val="ListParagraph"/>
        <w:ind w:left="1152"/>
      </w:pPr>
      <w:r>
        <w:t xml:space="preserve">User is from Human Resource </w:t>
      </w:r>
      <w:r w:rsidR="00FA59AD">
        <w:t>(with job code start</w:t>
      </w:r>
      <w:r w:rsidR="00F26559">
        <w:t>ing</w:t>
      </w:r>
      <w:r w:rsidR="00FA59AD">
        <w:t xml:space="preserve"> with WHHR or WHER or WHRC);</w:t>
      </w:r>
    </w:p>
    <w:p w:rsidR="00730D1A" w:rsidRPr="00730D1A" w:rsidRDefault="00730D1A" w:rsidP="001C13E2">
      <w:pPr>
        <w:pStyle w:val="ListParagraph"/>
        <w:numPr>
          <w:ilvl w:val="0"/>
          <w:numId w:val="42"/>
        </w:numPr>
        <w:ind w:left="1152"/>
        <w:rPr>
          <w:b/>
        </w:rPr>
      </w:pPr>
      <w:r>
        <w:rPr>
          <w:b/>
        </w:rPr>
        <w:t>My</w:t>
      </w:r>
      <w:r w:rsidRPr="00730D1A">
        <w:rPr>
          <w:b/>
        </w:rPr>
        <w:t xml:space="preserve"> Dashboard: </w:t>
      </w:r>
    </w:p>
    <w:p w:rsidR="005717C5" w:rsidRDefault="00B86543" w:rsidP="001C13E2">
      <w:pPr>
        <w:pStyle w:val="ListParagraph"/>
        <w:ind w:left="1152"/>
      </w:pPr>
      <w:r>
        <w:t>My Submission section</w:t>
      </w:r>
      <w:r w:rsidR="00CF4A64">
        <w:t>: users who submitted the log</w:t>
      </w:r>
      <w:r w:rsidR="005717C5">
        <w:t>, OR</w:t>
      </w:r>
    </w:p>
    <w:p w:rsidR="00B86543" w:rsidRDefault="00DC17CE" w:rsidP="001C13E2">
      <w:pPr>
        <w:pStyle w:val="ListParagraph"/>
        <w:ind w:left="1152"/>
      </w:pPr>
      <w:r>
        <w:t>Warning Logs section</w:t>
      </w:r>
      <w:r w:rsidR="00E12526">
        <w:t>: same as Historical Dashboard</w:t>
      </w:r>
      <w:r>
        <w:t>, OR</w:t>
      </w:r>
    </w:p>
    <w:p w:rsidR="00DC17CE" w:rsidRDefault="00DC17CE" w:rsidP="001C13E2">
      <w:pPr>
        <w:pStyle w:val="ListParagraph"/>
        <w:ind w:left="1152"/>
      </w:pPr>
      <w:r>
        <w:t>User is not the supervisor or re-assigned to, and the log doesn’t require research or CSE determination</w:t>
      </w:r>
      <w:r w:rsidR="001A39C3">
        <w:t>, OR</w:t>
      </w:r>
    </w:p>
    <w:p w:rsidR="001A39C3" w:rsidRDefault="001A39C3" w:rsidP="001C13E2">
      <w:pPr>
        <w:pStyle w:val="ListParagraph"/>
        <w:ind w:left="1152"/>
      </w:pPr>
      <w:r>
        <w:t>Completed logs</w:t>
      </w:r>
    </w:p>
    <w:p w:rsidR="0019618B" w:rsidRPr="00730D1A" w:rsidRDefault="0019618B" w:rsidP="001C13E2">
      <w:pPr>
        <w:pStyle w:val="ListParagraph"/>
        <w:numPr>
          <w:ilvl w:val="0"/>
          <w:numId w:val="42"/>
        </w:numPr>
        <w:ind w:left="1152"/>
        <w:rPr>
          <w:b/>
        </w:rPr>
      </w:pPr>
      <w:r>
        <w:rPr>
          <w:b/>
        </w:rPr>
        <w:t>Survey</w:t>
      </w:r>
      <w:r w:rsidRPr="00730D1A">
        <w:rPr>
          <w:b/>
        </w:rPr>
        <w:t xml:space="preserve">: </w:t>
      </w:r>
    </w:p>
    <w:p w:rsidR="0019618B" w:rsidRDefault="00CF4A64" w:rsidP="001C13E2">
      <w:pPr>
        <w:pStyle w:val="ListParagraph"/>
        <w:ind w:left="1152"/>
      </w:pPr>
      <w:r>
        <w:t>U</w:t>
      </w:r>
      <w:r w:rsidR="00506EC2">
        <w:t>ser is the log’s employee</w:t>
      </w:r>
    </w:p>
    <w:p w:rsidR="002F008D" w:rsidRDefault="004C16DC" w:rsidP="002F008D">
      <w:r>
        <w:t xml:space="preserve">       </w:t>
      </w:r>
    </w:p>
    <w:p w:rsidR="002F008D" w:rsidRDefault="002F008D" w:rsidP="002F008D">
      <w:pPr>
        <w:ind w:firstLine="432"/>
      </w:pPr>
      <w:r>
        <w:t xml:space="preserve">Display Review form as </w:t>
      </w:r>
      <w:r w:rsidR="003936D4">
        <w:t>editable</w:t>
      </w:r>
      <w:r>
        <w:t xml:space="preserve"> if:</w:t>
      </w:r>
    </w:p>
    <w:p w:rsidR="001C13E2" w:rsidRPr="00730D1A" w:rsidRDefault="001C13E2" w:rsidP="001C13E2">
      <w:pPr>
        <w:pStyle w:val="ListParagraph"/>
        <w:numPr>
          <w:ilvl w:val="0"/>
          <w:numId w:val="43"/>
        </w:numPr>
        <w:ind w:left="1224"/>
        <w:rPr>
          <w:b/>
        </w:rPr>
      </w:pPr>
      <w:r>
        <w:rPr>
          <w:b/>
        </w:rPr>
        <w:t>My</w:t>
      </w:r>
      <w:r w:rsidRPr="00730D1A">
        <w:rPr>
          <w:b/>
        </w:rPr>
        <w:t xml:space="preserve"> Dashboard: </w:t>
      </w:r>
    </w:p>
    <w:p w:rsidR="001C13E2" w:rsidRDefault="006F7D0C" w:rsidP="001C13E2">
      <w:pPr>
        <w:pStyle w:val="ListParagraph"/>
        <w:ind w:left="1224"/>
      </w:pPr>
      <w:r>
        <w:t xml:space="preserve">Pending </w:t>
      </w:r>
      <w:r w:rsidR="00A71C11">
        <w:t>Coaching Logs, and u</w:t>
      </w:r>
      <w:r w:rsidR="001C13E2">
        <w:t>ser is the supervisor or re-assigned to</w:t>
      </w:r>
      <w:r w:rsidR="00A71C11">
        <w:t xml:space="preserve"> or the log’s employee</w:t>
      </w:r>
    </w:p>
    <w:p w:rsidR="00845715" w:rsidRDefault="00845715" w:rsidP="006D3CBB">
      <w:pPr>
        <w:ind w:left="360"/>
      </w:pPr>
    </w:p>
    <w:p w:rsidR="00EE2860" w:rsidRDefault="00021F74" w:rsidP="006D3CBB">
      <w:pPr>
        <w:ind w:left="360"/>
      </w:pPr>
      <w:r>
        <w:t>Authorized u</w:t>
      </w:r>
      <w:r w:rsidR="00EE2860">
        <w:t xml:space="preserve">sers enter </w:t>
      </w:r>
      <w:r w:rsidR="00EB6871">
        <w:t>Review</w:t>
      </w:r>
      <w:r w:rsidR="00EE2860">
        <w:t xml:space="preserve"> page by clicking </w:t>
      </w:r>
      <w:r w:rsidR="001122EA">
        <w:t xml:space="preserve">any log name in the log list </w:t>
      </w:r>
      <w:r w:rsidR="00F11F09">
        <w:t>either from My Dashboard, Historical Dashboard, or Survey page.</w:t>
      </w:r>
      <w:r w:rsidR="00EE2860">
        <w:t xml:space="preserve"> </w:t>
      </w:r>
    </w:p>
    <w:p w:rsidR="000D30AF" w:rsidRDefault="000D30AF" w:rsidP="006D3CBB">
      <w:pPr>
        <w:ind w:left="360"/>
      </w:pPr>
    </w:p>
    <w:p w:rsidR="00E0311F" w:rsidRDefault="00E0311F" w:rsidP="004E58CB">
      <w:pPr>
        <w:numPr>
          <w:ilvl w:val="0"/>
          <w:numId w:val="1"/>
        </w:numPr>
        <w:tabs>
          <w:tab w:val="num" w:pos="1080"/>
        </w:tabs>
        <w:autoSpaceDE w:val="0"/>
        <w:autoSpaceDN w:val="0"/>
        <w:adjustRightInd w:val="0"/>
        <w:outlineLvl w:val="1"/>
        <w:rPr>
          <w:b/>
        </w:rPr>
      </w:pPr>
      <w:bookmarkStart w:id="2" w:name="_Toc517431874"/>
      <w:r>
        <w:rPr>
          <w:b/>
        </w:rPr>
        <w:t xml:space="preserve">Business Logic – </w:t>
      </w:r>
      <w:proofErr w:type="spellStart"/>
      <w:r>
        <w:rPr>
          <w:b/>
        </w:rPr>
        <w:t>ReviewController.cs</w:t>
      </w:r>
      <w:bookmarkEnd w:id="2"/>
      <w:proofErr w:type="spellEnd"/>
    </w:p>
    <w:p w:rsidR="00D61E30" w:rsidRDefault="00D61E30" w:rsidP="00D61E30">
      <w:pPr>
        <w:tabs>
          <w:tab w:val="num" w:pos="1080"/>
        </w:tabs>
        <w:autoSpaceDE w:val="0"/>
        <w:autoSpaceDN w:val="0"/>
        <w:adjustRightInd w:val="0"/>
        <w:ind w:left="360"/>
      </w:pPr>
      <w:r>
        <w:t xml:space="preserve">User </w:t>
      </w:r>
      <w:r w:rsidR="00311B0E">
        <w:t>clicks [Log Name] link</w:t>
      </w:r>
      <w:r>
        <w:t>:</w:t>
      </w:r>
    </w:p>
    <w:p w:rsidR="00D61E30" w:rsidRDefault="004A5774" w:rsidP="00D61E30">
      <w:pPr>
        <w:pStyle w:val="ListParagraph"/>
        <w:numPr>
          <w:ilvl w:val="0"/>
          <w:numId w:val="28"/>
        </w:numPr>
        <w:tabs>
          <w:tab w:val="num" w:pos="1080"/>
        </w:tabs>
        <w:autoSpaceDE w:val="0"/>
        <w:autoSpaceDN w:val="0"/>
        <w:adjustRightInd w:val="0"/>
      </w:pPr>
      <w:r>
        <w:t>Check if the user has access to view the selected log details</w:t>
      </w:r>
      <w:r w:rsidR="00D61E30">
        <w:t>;</w:t>
      </w:r>
    </w:p>
    <w:p w:rsidR="00E67959" w:rsidRDefault="00E67959" w:rsidP="00D47B0C">
      <w:pPr>
        <w:pStyle w:val="ListParagraph"/>
        <w:autoSpaceDE w:val="0"/>
        <w:autoSpaceDN w:val="0"/>
        <w:adjustRightInd w:val="0"/>
        <w:ind w:left="1080"/>
      </w:pPr>
      <w:r>
        <w:t xml:space="preserve">If user is not authorized, </w:t>
      </w:r>
      <w:r w:rsidR="00AB0021">
        <w:t xml:space="preserve">redirect user to </w:t>
      </w:r>
      <w:r>
        <w:t xml:space="preserve">unauthorized </w:t>
      </w:r>
      <w:r w:rsidR="00501B85">
        <w:t>page</w:t>
      </w:r>
      <w:r>
        <w:t>;</w:t>
      </w:r>
    </w:p>
    <w:p w:rsidR="008639A6" w:rsidRDefault="00E67959" w:rsidP="00D47B0C">
      <w:pPr>
        <w:pStyle w:val="ListParagraph"/>
        <w:autoSpaceDE w:val="0"/>
        <w:autoSpaceDN w:val="0"/>
        <w:adjustRightInd w:val="0"/>
        <w:ind w:left="1080"/>
      </w:pPr>
      <w:r>
        <w:t xml:space="preserve">Else call stored procedure </w:t>
      </w:r>
      <w:proofErr w:type="spellStart"/>
      <w:r>
        <w:t>sp_SelectReviewFrom_Coaching_Log</w:t>
      </w:r>
      <w:proofErr w:type="spellEnd"/>
      <w:r>
        <w:t xml:space="preserve"> to get </w:t>
      </w:r>
      <w:r w:rsidR="008639A6">
        <w:t>log details</w:t>
      </w:r>
    </w:p>
    <w:p w:rsidR="00311B0E" w:rsidRDefault="00AC47BE" w:rsidP="00705834">
      <w:pPr>
        <w:pStyle w:val="ListParagraph"/>
        <w:numPr>
          <w:ilvl w:val="0"/>
          <w:numId w:val="44"/>
        </w:numPr>
        <w:autoSpaceDE w:val="0"/>
        <w:autoSpaceDN w:val="0"/>
        <w:adjustRightInd w:val="0"/>
      </w:pPr>
      <w:r>
        <w:t xml:space="preserve">If </w:t>
      </w:r>
      <w:r w:rsidR="00C94EF9">
        <w:t xml:space="preserve">current page is Historical Dashboard </w:t>
      </w:r>
      <w:r>
        <w:t xml:space="preserve">or </w:t>
      </w:r>
      <w:r w:rsidR="00C94EF9">
        <w:t>Survey</w:t>
      </w:r>
    </w:p>
    <w:p w:rsidR="00AC47BE" w:rsidRDefault="008A7575" w:rsidP="00AC47BE">
      <w:pPr>
        <w:pStyle w:val="ListParagraph"/>
        <w:autoSpaceDE w:val="0"/>
        <w:autoSpaceDN w:val="0"/>
        <w:adjustRightInd w:val="0"/>
        <w:ind w:left="2160"/>
      </w:pPr>
      <w:r>
        <w:t xml:space="preserve">Display log details as Read </w:t>
      </w:r>
      <w:proofErr w:type="gramStart"/>
      <w:r>
        <w:t>Only</w:t>
      </w:r>
      <w:proofErr w:type="gramEnd"/>
      <w:r>
        <w:t xml:space="preserve"> in modal (_</w:t>
      </w:r>
      <w:proofErr w:type="spellStart"/>
      <w:r>
        <w:t>ViewCoachingLog.cshtml</w:t>
      </w:r>
      <w:proofErr w:type="spellEnd"/>
      <w:r>
        <w:t xml:space="preserve"> if coaching log; or _</w:t>
      </w:r>
      <w:proofErr w:type="spellStart"/>
      <w:r>
        <w:t>ViewWarningLog</w:t>
      </w:r>
      <w:proofErr w:type="spellEnd"/>
      <w:r>
        <w:t xml:space="preserve"> otherwise)</w:t>
      </w:r>
    </w:p>
    <w:p w:rsidR="00914E5B" w:rsidRDefault="00914E5B" w:rsidP="00914E5B">
      <w:pPr>
        <w:pStyle w:val="ListParagraph"/>
        <w:numPr>
          <w:ilvl w:val="0"/>
          <w:numId w:val="44"/>
        </w:numPr>
        <w:autoSpaceDE w:val="0"/>
        <w:autoSpaceDN w:val="0"/>
        <w:adjustRightInd w:val="0"/>
      </w:pPr>
      <w:r>
        <w:t>If current page is My Dashboard</w:t>
      </w:r>
    </w:p>
    <w:p w:rsidR="00914E5B" w:rsidRDefault="00A40056" w:rsidP="00AC47BE">
      <w:pPr>
        <w:pStyle w:val="ListParagraph"/>
        <w:autoSpaceDE w:val="0"/>
        <w:autoSpaceDN w:val="0"/>
        <w:adjustRightInd w:val="0"/>
        <w:ind w:left="2160"/>
      </w:pPr>
      <w:r>
        <w:t xml:space="preserve">Display either Pending Review or Pending Acknowledgement or Pending Research, or Pending CSE accordingly. See section </w:t>
      </w:r>
      <w:r w:rsidR="00102CA1">
        <w:t>“</w:t>
      </w:r>
      <w:r>
        <w:t>5</w:t>
      </w:r>
      <w:r w:rsidR="00102CA1">
        <w:t>. Logic to determine pending form type</w:t>
      </w:r>
      <w:proofErr w:type="gramStart"/>
      <w:r w:rsidR="00102CA1">
        <w:t>”</w:t>
      </w:r>
      <w:r w:rsidR="00176059">
        <w:t xml:space="preserve"> </w:t>
      </w:r>
      <w:r>
        <w:t xml:space="preserve"> for</w:t>
      </w:r>
      <w:proofErr w:type="gramEnd"/>
      <w:r>
        <w:t xml:space="preserve"> details.</w:t>
      </w:r>
    </w:p>
    <w:p w:rsidR="00C9140C" w:rsidRDefault="00C9140C" w:rsidP="00C9140C">
      <w:pPr>
        <w:tabs>
          <w:tab w:val="num" w:pos="1080"/>
        </w:tabs>
        <w:autoSpaceDE w:val="0"/>
        <w:autoSpaceDN w:val="0"/>
        <w:adjustRightInd w:val="0"/>
        <w:ind w:left="360"/>
      </w:pPr>
      <w:r>
        <w:t xml:space="preserve">User clicks </w:t>
      </w:r>
      <w:r w:rsidR="009870B0">
        <w:t xml:space="preserve">Submit </w:t>
      </w:r>
      <w:r w:rsidR="00C741B4">
        <w:t>button</w:t>
      </w:r>
      <w:r>
        <w:t>:</w:t>
      </w:r>
    </w:p>
    <w:p w:rsidR="00C9140C" w:rsidRDefault="009870B0" w:rsidP="00C9140C">
      <w:pPr>
        <w:pStyle w:val="ListParagraph"/>
        <w:numPr>
          <w:ilvl w:val="0"/>
          <w:numId w:val="28"/>
        </w:numPr>
        <w:tabs>
          <w:tab w:val="num" w:pos="1080"/>
        </w:tabs>
        <w:autoSpaceDE w:val="0"/>
        <w:autoSpaceDN w:val="0"/>
        <w:adjustRightInd w:val="0"/>
      </w:pPr>
      <w:r>
        <w:t xml:space="preserve">Validate </w:t>
      </w:r>
      <w:r w:rsidR="005B007F">
        <w:t xml:space="preserve">form </w:t>
      </w:r>
      <w:r w:rsidR="00173E42">
        <w:t>field</w:t>
      </w:r>
      <w:r w:rsidR="005B007F">
        <w:t>s</w:t>
      </w:r>
      <w:r w:rsidR="00C9140C">
        <w:t>;</w:t>
      </w:r>
      <w:r w:rsidR="00173E42">
        <w:t xml:space="preserve"> See section </w:t>
      </w:r>
      <w:r w:rsidR="005B007F">
        <w:t>3.1.5 Web Page Fields</w:t>
      </w:r>
      <w:r w:rsidR="005855ED">
        <w:t xml:space="preserve"> for details.</w:t>
      </w:r>
    </w:p>
    <w:p w:rsidR="00C615AB" w:rsidRDefault="00173E42" w:rsidP="00173E42">
      <w:pPr>
        <w:pStyle w:val="ListParagraph"/>
        <w:autoSpaceDE w:val="0"/>
        <w:autoSpaceDN w:val="0"/>
        <w:adjustRightInd w:val="0"/>
        <w:ind w:left="1080"/>
      </w:pPr>
      <w:r>
        <w:t xml:space="preserve">If validation passes, </w:t>
      </w:r>
    </w:p>
    <w:p w:rsidR="00C615AB" w:rsidRDefault="00C615AB" w:rsidP="00C615AB">
      <w:pPr>
        <w:pStyle w:val="ListParagraph"/>
        <w:autoSpaceDE w:val="0"/>
        <w:autoSpaceDN w:val="0"/>
        <w:adjustRightInd w:val="0"/>
        <w:ind w:left="1080" w:firstLine="216"/>
      </w:pPr>
      <w:r>
        <w:t>U</w:t>
      </w:r>
      <w:r w:rsidR="00173E42">
        <w:t>pda</w:t>
      </w:r>
      <w:r>
        <w:t>te the reviewed log in database;</w:t>
      </w:r>
    </w:p>
    <w:p w:rsidR="00C615AB" w:rsidRDefault="00C615AB" w:rsidP="00C615AB">
      <w:pPr>
        <w:pStyle w:val="ListParagraph"/>
        <w:autoSpaceDE w:val="0"/>
        <w:autoSpaceDN w:val="0"/>
        <w:adjustRightInd w:val="0"/>
        <w:ind w:left="1080" w:firstLine="216"/>
      </w:pPr>
      <w:r>
        <w:t>Close log detail modal dialog;</w:t>
      </w:r>
    </w:p>
    <w:p w:rsidR="00C615AB" w:rsidRDefault="00C615AB" w:rsidP="00C615AB">
      <w:pPr>
        <w:pStyle w:val="ListParagraph"/>
        <w:autoSpaceDE w:val="0"/>
        <w:autoSpaceDN w:val="0"/>
        <w:adjustRightInd w:val="0"/>
        <w:ind w:left="1080" w:firstLine="216"/>
      </w:pPr>
      <w:r>
        <w:t>Refresh log list section on My Dashboard page.</w:t>
      </w:r>
    </w:p>
    <w:p w:rsidR="00173E42" w:rsidRDefault="00173E42" w:rsidP="00173E42">
      <w:pPr>
        <w:pStyle w:val="ListParagraph"/>
        <w:autoSpaceDE w:val="0"/>
        <w:autoSpaceDN w:val="0"/>
        <w:adjustRightInd w:val="0"/>
        <w:ind w:left="1080"/>
      </w:pPr>
      <w:r>
        <w:t>Else display validation errors</w:t>
      </w:r>
    </w:p>
    <w:p w:rsidR="00C46819" w:rsidRDefault="00C46819" w:rsidP="00173E42">
      <w:pPr>
        <w:pStyle w:val="ListParagraph"/>
        <w:autoSpaceDE w:val="0"/>
        <w:autoSpaceDN w:val="0"/>
        <w:adjustRightInd w:val="0"/>
        <w:ind w:left="1080"/>
      </w:pPr>
    </w:p>
    <w:p w:rsidR="00C46819" w:rsidRDefault="00C46819" w:rsidP="00C46819">
      <w:pPr>
        <w:tabs>
          <w:tab w:val="num" w:pos="1080"/>
        </w:tabs>
        <w:autoSpaceDE w:val="0"/>
        <w:autoSpaceDN w:val="0"/>
        <w:adjustRightInd w:val="0"/>
        <w:ind w:left="360"/>
      </w:pPr>
      <w:r>
        <w:t>User clicks Close button:</w:t>
      </w:r>
    </w:p>
    <w:p w:rsidR="002E6260" w:rsidRDefault="002E6260" w:rsidP="002E6260">
      <w:pPr>
        <w:pStyle w:val="ListParagraph"/>
        <w:numPr>
          <w:ilvl w:val="0"/>
          <w:numId w:val="28"/>
        </w:numPr>
        <w:autoSpaceDE w:val="0"/>
        <w:autoSpaceDN w:val="0"/>
        <w:adjustRightInd w:val="0"/>
      </w:pPr>
      <w:r>
        <w:t>Close log detail modal dialog;</w:t>
      </w:r>
    </w:p>
    <w:p w:rsidR="00173E42" w:rsidRDefault="00173E42" w:rsidP="00173E42">
      <w:pPr>
        <w:pStyle w:val="ListParagraph"/>
        <w:autoSpaceDE w:val="0"/>
        <w:autoSpaceDN w:val="0"/>
        <w:adjustRightInd w:val="0"/>
        <w:ind w:left="1080"/>
      </w:pPr>
    </w:p>
    <w:p w:rsidR="00364F14" w:rsidRDefault="00BA4882">
      <w:pPr>
        <w:numPr>
          <w:ilvl w:val="0"/>
          <w:numId w:val="1"/>
        </w:numPr>
        <w:tabs>
          <w:tab w:val="num" w:pos="1080"/>
        </w:tabs>
        <w:autoSpaceDE w:val="0"/>
        <w:autoSpaceDN w:val="0"/>
        <w:adjustRightInd w:val="0"/>
        <w:outlineLvl w:val="1"/>
        <w:rPr>
          <w:b/>
        </w:rPr>
      </w:pPr>
      <w:bookmarkStart w:id="3" w:name="_Toc517431875"/>
      <w:r w:rsidRPr="00664275">
        <w:rPr>
          <w:b/>
        </w:rPr>
        <w:t>P</w:t>
      </w:r>
      <w:r w:rsidR="00EF5FC8" w:rsidRPr="00664275">
        <w:rPr>
          <w:b/>
        </w:rPr>
        <w:t>age details</w:t>
      </w:r>
      <w:bookmarkEnd w:id="3"/>
    </w:p>
    <w:p w:rsidR="00EF5FC8" w:rsidRPr="0033187B" w:rsidRDefault="00BA43B1" w:rsidP="00364F14">
      <w:pPr>
        <w:pStyle w:val="ListParagraph"/>
        <w:numPr>
          <w:ilvl w:val="1"/>
          <w:numId w:val="9"/>
        </w:numPr>
        <w:tabs>
          <w:tab w:val="num" w:pos="1080"/>
        </w:tabs>
        <w:autoSpaceDE w:val="0"/>
        <w:autoSpaceDN w:val="0"/>
        <w:adjustRightInd w:val="0"/>
        <w:outlineLvl w:val="1"/>
      </w:pPr>
      <w:r w:rsidRPr="0033187B">
        <w:t xml:space="preserve"> </w:t>
      </w:r>
      <w:bookmarkStart w:id="4" w:name="_Toc517431876"/>
      <w:r w:rsidRPr="0033187B">
        <w:t>Views\</w:t>
      </w:r>
      <w:r w:rsidR="00665FB9">
        <w:t>Review</w:t>
      </w:r>
      <w:r w:rsidRPr="0033187B">
        <w:t>\</w:t>
      </w:r>
      <w:r w:rsidR="00E14B1F" w:rsidRPr="0033187B">
        <w:t>_</w:t>
      </w:r>
      <w:proofErr w:type="spellStart"/>
      <w:r w:rsidR="00665FB9">
        <w:t>ReviewCoachingHome.cshtml</w:t>
      </w:r>
      <w:proofErr w:type="spellEnd"/>
      <w:r w:rsidR="00F416CC">
        <w:t>, _</w:t>
      </w:r>
      <w:proofErr w:type="spellStart"/>
      <w:r w:rsidR="00F416CC">
        <w:t>ViewWarningLog.cshtml</w:t>
      </w:r>
      <w:bookmarkEnd w:id="4"/>
      <w:proofErr w:type="spellEnd"/>
    </w:p>
    <w:p w:rsidR="009B2A2F" w:rsidRDefault="009B2A2F" w:rsidP="005D1F00">
      <w:pPr>
        <w:pStyle w:val="ListParagraph"/>
        <w:numPr>
          <w:ilvl w:val="2"/>
          <w:numId w:val="9"/>
        </w:numPr>
        <w:autoSpaceDE w:val="0"/>
        <w:autoSpaceDN w:val="0"/>
        <w:adjustRightInd w:val="0"/>
        <w:outlineLvl w:val="1"/>
      </w:pPr>
      <w:bookmarkStart w:id="5" w:name="_Toc517431877"/>
      <w:r>
        <w:t>Razor pages comprising Web Page</w:t>
      </w:r>
      <w:bookmarkEnd w:id="5"/>
    </w:p>
    <w:p w:rsidR="00CE6481" w:rsidRDefault="00CE6481" w:rsidP="005D1F00">
      <w:pPr>
        <w:autoSpaceDE w:val="0"/>
        <w:autoSpaceDN w:val="0"/>
        <w:adjustRightInd w:val="0"/>
        <w:ind w:left="2088" w:firstLine="72"/>
      </w:pPr>
      <w:r>
        <w:t>_</w:t>
      </w:r>
      <w:proofErr w:type="spellStart"/>
      <w:r w:rsidR="00A35BF6">
        <w:t>AcknowledgeCoaching</w:t>
      </w:r>
      <w:r>
        <w:t>.cshtml</w:t>
      </w:r>
      <w:proofErr w:type="spellEnd"/>
    </w:p>
    <w:p w:rsidR="00E06E60" w:rsidRDefault="0010412E" w:rsidP="005D1F00">
      <w:pPr>
        <w:autoSpaceDE w:val="0"/>
        <w:autoSpaceDN w:val="0"/>
        <w:adjustRightInd w:val="0"/>
        <w:ind w:left="2088" w:firstLine="72"/>
      </w:pPr>
      <w:r>
        <w:lastRenderedPageBreak/>
        <w:t>_</w:t>
      </w:r>
      <w:proofErr w:type="spellStart"/>
      <w:r>
        <w:t>ReviewCoaching</w:t>
      </w:r>
      <w:r w:rsidR="00E06E60">
        <w:t>.cshtml</w:t>
      </w:r>
      <w:proofErr w:type="spellEnd"/>
    </w:p>
    <w:p w:rsidR="000D61F8" w:rsidRDefault="000D61F8" w:rsidP="000D61F8">
      <w:pPr>
        <w:autoSpaceDE w:val="0"/>
        <w:autoSpaceDN w:val="0"/>
        <w:adjustRightInd w:val="0"/>
        <w:ind w:left="2088" w:firstLine="72"/>
      </w:pPr>
      <w:r>
        <w:t>_</w:t>
      </w:r>
      <w:proofErr w:type="spellStart"/>
      <w:r>
        <w:t>ReviewCoachingCse.cshtml</w:t>
      </w:r>
      <w:proofErr w:type="spellEnd"/>
    </w:p>
    <w:p w:rsidR="0010412E" w:rsidRDefault="0010412E" w:rsidP="005D1F00">
      <w:pPr>
        <w:autoSpaceDE w:val="0"/>
        <w:autoSpaceDN w:val="0"/>
        <w:adjustRightInd w:val="0"/>
        <w:ind w:left="2088" w:firstLine="72"/>
      </w:pPr>
      <w:r>
        <w:t>_</w:t>
      </w:r>
      <w:proofErr w:type="spellStart"/>
      <w:r>
        <w:t>ReviewCoachingFinal.cshtml</w:t>
      </w:r>
      <w:proofErr w:type="spellEnd"/>
    </w:p>
    <w:p w:rsidR="000D61F8" w:rsidRDefault="000D61F8" w:rsidP="005D1F00">
      <w:pPr>
        <w:autoSpaceDE w:val="0"/>
        <w:autoSpaceDN w:val="0"/>
        <w:adjustRightInd w:val="0"/>
        <w:ind w:left="2088" w:firstLine="72"/>
      </w:pPr>
      <w:r>
        <w:t>_</w:t>
      </w:r>
      <w:proofErr w:type="spellStart"/>
      <w:r>
        <w:t>ReviewCoachingHome.cshtml</w:t>
      </w:r>
      <w:proofErr w:type="spellEnd"/>
    </w:p>
    <w:p w:rsidR="00CF42EB" w:rsidRDefault="005C416A" w:rsidP="005D1F00">
      <w:pPr>
        <w:autoSpaceDE w:val="0"/>
        <w:autoSpaceDN w:val="0"/>
        <w:adjustRightInd w:val="0"/>
        <w:ind w:left="2088" w:firstLine="72"/>
      </w:pPr>
      <w:r>
        <w:t>_</w:t>
      </w:r>
      <w:proofErr w:type="spellStart"/>
      <w:r>
        <w:t>ReivewCoachingPending.cshtml</w:t>
      </w:r>
      <w:proofErr w:type="spellEnd"/>
    </w:p>
    <w:p w:rsidR="005C416A" w:rsidRDefault="005C416A" w:rsidP="005D1F00">
      <w:pPr>
        <w:autoSpaceDE w:val="0"/>
        <w:autoSpaceDN w:val="0"/>
        <w:adjustRightInd w:val="0"/>
        <w:ind w:left="2088" w:firstLine="72"/>
      </w:pPr>
      <w:r>
        <w:t>_</w:t>
      </w:r>
      <w:proofErr w:type="spellStart"/>
      <w:r>
        <w:t>ReviewCoachingResearch.cshtml</w:t>
      </w:r>
      <w:proofErr w:type="spellEnd"/>
    </w:p>
    <w:p w:rsidR="000D61F8" w:rsidRDefault="000D61F8" w:rsidP="000D61F8">
      <w:pPr>
        <w:autoSpaceDE w:val="0"/>
        <w:autoSpaceDN w:val="0"/>
        <w:adjustRightInd w:val="0"/>
        <w:ind w:left="2088" w:firstLine="72"/>
      </w:pPr>
      <w:r>
        <w:t>_</w:t>
      </w:r>
      <w:proofErr w:type="spellStart"/>
      <w:r>
        <w:t>Unauthorized.cshtml</w:t>
      </w:r>
      <w:proofErr w:type="spellEnd"/>
    </w:p>
    <w:p w:rsidR="00852619" w:rsidRDefault="00852619" w:rsidP="005D1F00">
      <w:pPr>
        <w:autoSpaceDE w:val="0"/>
        <w:autoSpaceDN w:val="0"/>
        <w:adjustRightInd w:val="0"/>
        <w:ind w:left="2088" w:firstLine="72"/>
      </w:pPr>
      <w:r>
        <w:t>_</w:t>
      </w:r>
      <w:proofErr w:type="spellStart"/>
      <w:r>
        <w:t>ViewCoaching</w:t>
      </w:r>
      <w:r w:rsidR="0059297D">
        <w:t>Log</w:t>
      </w:r>
      <w:r>
        <w:t>.cshtml</w:t>
      </w:r>
      <w:proofErr w:type="spellEnd"/>
    </w:p>
    <w:p w:rsidR="00852619" w:rsidRDefault="00852619" w:rsidP="005D1F00">
      <w:pPr>
        <w:autoSpaceDE w:val="0"/>
        <w:autoSpaceDN w:val="0"/>
        <w:adjustRightInd w:val="0"/>
        <w:ind w:left="2088" w:firstLine="72"/>
      </w:pPr>
      <w:r>
        <w:t>_</w:t>
      </w:r>
      <w:proofErr w:type="spellStart"/>
      <w:r>
        <w:t>ViewWarning</w:t>
      </w:r>
      <w:r w:rsidR="0059297D">
        <w:t>Log</w:t>
      </w:r>
      <w:r>
        <w:t>.cshtml</w:t>
      </w:r>
      <w:proofErr w:type="spellEnd"/>
    </w:p>
    <w:p w:rsidR="00E208C9" w:rsidRDefault="00E208C9" w:rsidP="00580DB7">
      <w:pPr>
        <w:autoSpaceDE w:val="0"/>
        <w:autoSpaceDN w:val="0"/>
        <w:adjustRightInd w:val="0"/>
        <w:ind w:left="1224"/>
        <w:outlineLvl w:val="1"/>
      </w:pPr>
    </w:p>
    <w:p w:rsidR="005D1F00" w:rsidRDefault="005D1F00" w:rsidP="005D1F00">
      <w:pPr>
        <w:pStyle w:val="ListParagraph"/>
        <w:numPr>
          <w:ilvl w:val="2"/>
          <w:numId w:val="9"/>
        </w:numPr>
        <w:autoSpaceDE w:val="0"/>
        <w:autoSpaceDN w:val="0"/>
        <w:adjustRightInd w:val="0"/>
        <w:outlineLvl w:val="1"/>
      </w:pPr>
      <w:bookmarkStart w:id="6" w:name="_Toc517431878"/>
      <w:r>
        <w:t>Layout Page</w:t>
      </w:r>
      <w:bookmarkEnd w:id="6"/>
    </w:p>
    <w:p w:rsidR="007E7903" w:rsidRDefault="005D1F00" w:rsidP="005628FD">
      <w:pPr>
        <w:autoSpaceDE w:val="0"/>
        <w:autoSpaceDN w:val="0"/>
        <w:adjustRightInd w:val="0"/>
      </w:pPr>
      <w:r>
        <w:t xml:space="preserve"> </w:t>
      </w:r>
      <w:r w:rsidR="003C20E6">
        <w:tab/>
      </w:r>
      <w:r w:rsidR="003C20E6">
        <w:tab/>
      </w:r>
      <w:r w:rsidR="003C20E6">
        <w:tab/>
      </w:r>
      <w:r w:rsidR="003C20E6">
        <w:tab/>
      </w:r>
      <w:r w:rsidR="003C20E6">
        <w:tab/>
      </w:r>
      <w:r w:rsidR="007E7903">
        <w:t>Views\Shared\_</w:t>
      </w:r>
      <w:proofErr w:type="spellStart"/>
      <w:r w:rsidR="007E7903">
        <w:t>Layoutcshtml</w:t>
      </w:r>
      <w:proofErr w:type="spellEnd"/>
    </w:p>
    <w:p w:rsidR="007E7903" w:rsidRDefault="007E7903" w:rsidP="007E7903">
      <w:pPr>
        <w:autoSpaceDE w:val="0"/>
        <w:autoSpaceDN w:val="0"/>
        <w:adjustRightInd w:val="0"/>
        <w:ind w:left="2160"/>
        <w:outlineLvl w:val="1"/>
      </w:pPr>
    </w:p>
    <w:p w:rsidR="007E7903" w:rsidRDefault="007E7903" w:rsidP="00CF68C8">
      <w:pPr>
        <w:pStyle w:val="ListParagraph"/>
        <w:numPr>
          <w:ilvl w:val="2"/>
          <w:numId w:val="9"/>
        </w:numPr>
        <w:autoSpaceDE w:val="0"/>
        <w:autoSpaceDN w:val="0"/>
        <w:adjustRightInd w:val="0"/>
        <w:outlineLvl w:val="1"/>
      </w:pPr>
      <w:bookmarkStart w:id="7" w:name="_Toc517431879"/>
      <w:r>
        <w:t>Screen</w:t>
      </w:r>
      <w:r w:rsidR="001D2F61">
        <w:t>s</w:t>
      </w:r>
      <w:r>
        <w:t>hot</w:t>
      </w:r>
      <w:bookmarkEnd w:id="7"/>
    </w:p>
    <w:p w:rsidR="0071227E" w:rsidRDefault="0071227E" w:rsidP="009C5580">
      <w:pPr>
        <w:autoSpaceDE w:val="0"/>
        <w:autoSpaceDN w:val="0"/>
        <w:adjustRightInd w:val="0"/>
      </w:pPr>
    </w:p>
    <w:p w:rsidR="008834D3" w:rsidRDefault="0077054E" w:rsidP="009C5580">
      <w:pPr>
        <w:autoSpaceDE w:val="0"/>
        <w:autoSpaceDN w:val="0"/>
        <w:adjustRightInd w:val="0"/>
        <w:rPr>
          <w:b/>
        </w:rPr>
      </w:pPr>
      <w:r>
        <w:rPr>
          <w:b/>
        </w:rPr>
        <w:t xml:space="preserve">Review - Review </w:t>
      </w:r>
      <w:r w:rsidR="00E84DE3">
        <w:rPr>
          <w:b/>
        </w:rPr>
        <w:t xml:space="preserve">Pending </w:t>
      </w:r>
      <w:r>
        <w:rPr>
          <w:b/>
        </w:rPr>
        <w:t>Form (editable)</w:t>
      </w:r>
      <w:r w:rsidR="008834D3" w:rsidRPr="008834D3">
        <w:rPr>
          <w:b/>
        </w:rPr>
        <w:t>:</w:t>
      </w:r>
    </w:p>
    <w:p w:rsidR="00B74631" w:rsidRDefault="00D661A8" w:rsidP="009C5580">
      <w:pPr>
        <w:autoSpaceDE w:val="0"/>
        <w:autoSpaceDN w:val="0"/>
        <w:adjustRightInd w:val="0"/>
        <w:rPr>
          <w:b/>
        </w:rPr>
      </w:pPr>
      <w:r>
        <w:rPr>
          <w:b/>
          <w:noProof/>
        </w:rPr>
        <w:drawing>
          <wp:inline distT="0" distB="0" distL="0" distR="0">
            <wp:extent cx="5478780"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063240"/>
                    </a:xfrm>
                    <a:prstGeom prst="rect">
                      <a:avLst/>
                    </a:prstGeom>
                    <a:noFill/>
                    <a:ln>
                      <a:noFill/>
                    </a:ln>
                  </pic:spPr>
                </pic:pic>
              </a:graphicData>
            </a:graphic>
          </wp:inline>
        </w:drawing>
      </w:r>
    </w:p>
    <w:p w:rsidR="00D661A8" w:rsidRDefault="00D661A8" w:rsidP="009C5580">
      <w:pPr>
        <w:autoSpaceDE w:val="0"/>
        <w:autoSpaceDN w:val="0"/>
        <w:adjustRightInd w:val="0"/>
        <w:rPr>
          <w:b/>
        </w:rPr>
      </w:pPr>
    </w:p>
    <w:p w:rsidR="00B74631" w:rsidRDefault="00B74631" w:rsidP="00B74631">
      <w:pPr>
        <w:autoSpaceDE w:val="0"/>
        <w:autoSpaceDN w:val="0"/>
        <w:adjustRightInd w:val="0"/>
        <w:rPr>
          <w:b/>
        </w:rPr>
      </w:pPr>
      <w:r>
        <w:rPr>
          <w:b/>
        </w:rPr>
        <w:t>Review - Acknowledge Pending Form (editable)</w:t>
      </w:r>
      <w:r w:rsidR="00616EC7">
        <w:rPr>
          <w:b/>
        </w:rPr>
        <w:t xml:space="preserve"> – User is the log’s employee, and the log is reinforcement:</w:t>
      </w:r>
    </w:p>
    <w:p w:rsidR="001F53F4" w:rsidRDefault="009C4BEF" w:rsidP="00B74631">
      <w:pPr>
        <w:autoSpaceDE w:val="0"/>
        <w:autoSpaceDN w:val="0"/>
        <w:adjustRightInd w:val="0"/>
        <w:rPr>
          <w:b/>
        </w:rPr>
      </w:pPr>
      <w:r>
        <w:rPr>
          <w:b/>
          <w:noProof/>
        </w:rPr>
        <w:lastRenderedPageBreak/>
        <w:drawing>
          <wp:inline distT="0" distB="0" distL="0" distR="0">
            <wp:extent cx="5478780" cy="3238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238500"/>
                    </a:xfrm>
                    <a:prstGeom prst="rect">
                      <a:avLst/>
                    </a:prstGeom>
                    <a:noFill/>
                    <a:ln>
                      <a:noFill/>
                    </a:ln>
                  </pic:spPr>
                </pic:pic>
              </a:graphicData>
            </a:graphic>
          </wp:inline>
        </w:drawing>
      </w:r>
    </w:p>
    <w:p w:rsidR="00596CAD" w:rsidRDefault="00596CAD" w:rsidP="00B74631">
      <w:pPr>
        <w:autoSpaceDE w:val="0"/>
        <w:autoSpaceDN w:val="0"/>
        <w:adjustRightInd w:val="0"/>
        <w:rPr>
          <w:b/>
        </w:rPr>
      </w:pPr>
    </w:p>
    <w:p w:rsidR="00596CAD" w:rsidRDefault="00596CAD" w:rsidP="00B74631">
      <w:pPr>
        <w:autoSpaceDE w:val="0"/>
        <w:autoSpaceDN w:val="0"/>
        <w:adjustRightInd w:val="0"/>
        <w:rPr>
          <w:b/>
        </w:rPr>
      </w:pPr>
    </w:p>
    <w:p w:rsidR="00CF7811" w:rsidRDefault="00CF7811" w:rsidP="00CF7811">
      <w:pPr>
        <w:autoSpaceDE w:val="0"/>
        <w:autoSpaceDN w:val="0"/>
        <w:adjustRightInd w:val="0"/>
        <w:rPr>
          <w:b/>
        </w:rPr>
      </w:pPr>
      <w:r>
        <w:rPr>
          <w:b/>
        </w:rPr>
        <w:t>Review - Acknowledge Pending Form (editable) – User is the log’s employee, and the log is opportunity:</w:t>
      </w:r>
    </w:p>
    <w:p w:rsidR="00A71285" w:rsidRDefault="00C275CD" w:rsidP="00CF7811">
      <w:pPr>
        <w:autoSpaceDE w:val="0"/>
        <w:autoSpaceDN w:val="0"/>
        <w:adjustRightInd w:val="0"/>
        <w:rPr>
          <w:b/>
        </w:rPr>
      </w:pPr>
      <w:r>
        <w:rPr>
          <w:b/>
          <w:noProof/>
        </w:rPr>
        <w:drawing>
          <wp:inline distT="0" distB="0" distL="0" distR="0">
            <wp:extent cx="5478780" cy="3322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322320"/>
                    </a:xfrm>
                    <a:prstGeom prst="rect">
                      <a:avLst/>
                    </a:prstGeom>
                    <a:noFill/>
                    <a:ln>
                      <a:noFill/>
                    </a:ln>
                  </pic:spPr>
                </pic:pic>
              </a:graphicData>
            </a:graphic>
          </wp:inline>
        </w:drawing>
      </w:r>
    </w:p>
    <w:p w:rsidR="00A71285" w:rsidRDefault="00A71285" w:rsidP="00CF7811">
      <w:pPr>
        <w:autoSpaceDE w:val="0"/>
        <w:autoSpaceDN w:val="0"/>
        <w:adjustRightInd w:val="0"/>
        <w:rPr>
          <w:b/>
        </w:rPr>
      </w:pPr>
    </w:p>
    <w:p w:rsidR="00CF7811" w:rsidRDefault="00CF7811" w:rsidP="00B74631">
      <w:pPr>
        <w:autoSpaceDE w:val="0"/>
        <w:autoSpaceDN w:val="0"/>
        <w:adjustRightInd w:val="0"/>
        <w:rPr>
          <w:b/>
        </w:rPr>
      </w:pPr>
    </w:p>
    <w:p w:rsidR="00144B9E" w:rsidRDefault="00144B9E" w:rsidP="00144B9E">
      <w:pPr>
        <w:autoSpaceDE w:val="0"/>
        <w:autoSpaceDN w:val="0"/>
        <w:adjustRightInd w:val="0"/>
        <w:rPr>
          <w:b/>
        </w:rPr>
      </w:pPr>
      <w:r>
        <w:rPr>
          <w:b/>
        </w:rPr>
        <w:t xml:space="preserve">Review - Acknowledge Pending Form (editable) – User is the </w:t>
      </w:r>
      <w:r w:rsidR="00881E27">
        <w:rPr>
          <w:b/>
        </w:rPr>
        <w:t>supervisor</w:t>
      </w:r>
      <w:r>
        <w:rPr>
          <w:b/>
        </w:rPr>
        <w:t xml:space="preserve">, and the log is </w:t>
      </w:r>
      <w:r w:rsidR="00E24EB7">
        <w:rPr>
          <w:b/>
        </w:rPr>
        <w:t>reinforcement</w:t>
      </w:r>
      <w:r>
        <w:rPr>
          <w:b/>
        </w:rPr>
        <w:t>:</w:t>
      </w:r>
    </w:p>
    <w:p w:rsidR="00144B9E" w:rsidRDefault="005E4CCF" w:rsidP="00B74631">
      <w:pPr>
        <w:autoSpaceDE w:val="0"/>
        <w:autoSpaceDN w:val="0"/>
        <w:adjustRightInd w:val="0"/>
        <w:rPr>
          <w:b/>
        </w:rPr>
      </w:pPr>
      <w:r>
        <w:rPr>
          <w:b/>
          <w:noProof/>
        </w:rPr>
        <w:lastRenderedPageBreak/>
        <w:drawing>
          <wp:inline distT="0" distB="0" distL="0" distR="0">
            <wp:extent cx="5486400" cy="23774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rsidR="00CF7811" w:rsidRDefault="00CF7811" w:rsidP="00B74631">
      <w:pPr>
        <w:autoSpaceDE w:val="0"/>
        <w:autoSpaceDN w:val="0"/>
        <w:adjustRightInd w:val="0"/>
        <w:rPr>
          <w:b/>
        </w:rPr>
      </w:pPr>
    </w:p>
    <w:p w:rsidR="001F53F4" w:rsidRDefault="001F53F4" w:rsidP="001F53F4">
      <w:pPr>
        <w:autoSpaceDE w:val="0"/>
        <w:autoSpaceDN w:val="0"/>
        <w:adjustRightInd w:val="0"/>
        <w:rPr>
          <w:b/>
        </w:rPr>
      </w:pPr>
      <w:r>
        <w:rPr>
          <w:b/>
        </w:rPr>
        <w:t>Review – Research Pending Form (editable)</w:t>
      </w:r>
      <w:r w:rsidR="00395731">
        <w:rPr>
          <w:b/>
        </w:rPr>
        <w:t xml:space="preserve"> – Coaching not required:</w:t>
      </w:r>
    </w:p>
    <w:p w:rsidR="001F53F4" w:rsidRDefault="00E967FF" w:rsidP="001F53F4">
      <w:pPr>
        <w:autoSpaceDE w:val="0"/>
        <w:autoSpaceDN w:val="0"/>
        <w:adjustRightInd w:val="0"/>
        <w:rPr>
          <w:b/>
        </w:rPr>
      </w:pPr>
      <w:r>
        <w:rPr>
          <w:b/>
          <w:noProof/>
        </w:rPr>
        <w:drawing>
          <wp:inline distT="0" distB="0" distL="0" distR="0">
            <wp:extent cx="5486400" cy="40157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157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F934C5" w:rsidRDefault="00F934C5" w:rsidP="00F934C5">
      <w:pPr>
        <w:autoSpaceDE w:val="0"/>
        <w:autoSpaceDN w:val="0"/>
        <w:adjustRightInd w:val="0"/>
        <w:rPr>
          <w:b/>
        </w:rPr>
      </w:pPr>
      <w:r>
        <w:rPr>
          <w:b/>
        </w:rPr>
        <w:t>Review – Research Pending Form (editable) – Coaching required:</w:t>
      </w:r>
    </w:p>
    <w:p w:rsidR="00E967FF" w:rsidRDefault="00E967FF" w:rsidP="001F53F4">
      <w:pPr>
        <w:autoSpaceDE w:val="0"/>
        <w:autoSpaceDN w:val="0"/>
        <w:adjustRightInd w:val="0"/>
        <w:rPr>
          <w:b/>
        </w:rPr>
      </w:pPr>
    </w:p>
    <w:p w:rsidR="00E967FF" w:rsidRDefault="00F934C5" w:rsidP="001F53F4">
      <w:pPr>
        <w:autoSpaceDE w:val="0"/>
        <w:autoSpaceDN w:val="0"/>
        <w:adjustRightInd w:val="0"/>
        <w:rPr>
          <w:b/>
        </w:rPr>
      </w:pPr>
      <w:r>
        <w:rPr>
          <w:b/>
          <w:noProof/>
        </w:rPr>
        <w:lastRenderedPageBreak/>
        <w:drawing>
          <wp:inline distT="0" distB="0" distL="0" distR="0">
            <wp:extent cx="5486400" cy="37109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10940"/>
                    </a:xfrm>
                    <a:prstGeom prst="rect">
                      <a:avLst/>
                    </a:prstGeom>
                    <a:noFill/>
                    <a:ln>
                      <a:noFill/>
                    </a:ln>
                  </pic:spPr>
                </pic:pic>
              </a:graphicData>
            </a:graphic>
          </wp:inline>
        </w:drawing>
      </w:r>
    </w:p>
    <w:p w:rsidR="00E967FF" w:rsidRDefault="00E967FF" w:rsidP="001F53F4">
      <w:pPr>
        <w:autoSpaceDE w:val="0"/>
        <w:autoSpaceDN w:val="0"/>
        <w:adjustRightInd w:val="0"/>
        <w:rPr>
          <w:b/>
        </w:rPr>
      </w:pPr>
    </w:p>
    <w:p w:rsidR="001F53F4" w:rsidRDefault="00A202FA" w:rsidP="001F53F4">
      <w:pPr>
        <w:autoSpaceDE w:val="0"/>
        <w:autoSpaceDN w:val="0"/>
        <w:adjustRightInd w:val="0"/>
        <w:rPr>
          <w:b/>
        </w:rPr>
      </w:pPr>
      <w:r>
        <w:rPr>
          <w:b/>
        </w:rPr>
        <w:t>Review</w:t>
      </w:r>
      <w:r w:rsidR="001F53F4">
        <w:rPr>
          <w:b/>
        </w:rPr>
        <w:t xml:space="preserve"> – CSE </w:t>
      </w:r>
      <w:r w:rsidR="00BD1925">
        <w:rPr>
          <w:b/>
        </w:rPr>
        <w:t>Pending Form (editable) – Not CSE:</w:t>
      </w:r>
    </w:p>
    <w:p w:rsidR="00CF5574" w:rsidRDefault="00BD1925" w:rsidP="001F53F4">
      <w:pPr>
        <w:autoSpaceDE w:val="0"/>
        <w:autoSpaceDN w:val="0"/>
        <w:adjustRightInd w:val="0"/>
        <w:rPr>
          <w:b/>
        </w:rPr>
      </w:pPr>
      <w:r>
        <w:rPr>
          <w:b/>
          <w:noProof/>
        </w:rPr>
        <w:drawing>
          <wp:inline distT="0" distB="0" distL="0" distR="0">
            <wp:extent cx="5478780" cy="38328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3832860"/>
                    </a:xfrm>
                    <a:prstGeom prst="rect">
                      <a:avLst/>
                    </a:prstGeom>
                    <a:noFill/>
                    <a:ln>
                      <a:noFill/>
                    </a:ln>
                  </pic:spPr>
                </pic:pic>
              </a:graphicData>
            </a:graphic>
          </wp:inline>
        </w:drawing>
      </w:r>
    </w:p>
    <w:p w:rsidR="00BD1925" w:rsidRDefault="00BD1925" w:rsidP="001F53F4">
      <w:pPr>
        <w:autoSpaceDE w:val="0"/>
        <w:autoSpaceDN w:val="0"/>
        <w:adjustRightInd w:val="0"/>
        <w:rPr>
          <w:b/>
        </w:rPr>
      </w:pPr>
    </w:p>
    <w:p w:rsidR="004B5D61" w:rsidRDefault="004B5D61" w:rsidP="004B5D61">
      <w:pPr>
        <w:autoSpaceDE w:val="0"/>
        <w:autoSpaceDN w:val="0"/>
        <w:adjustRightInd w:val="0"/>
        <w:rPr>
          <w:b/>
        </w:rPr>
      </w:pPr>
      <w:r>
        <w:rPr>
          <w:b/>
        </w:rPr>
        <w:t>Review – CSE Pending Form (editable) – Yes, CSE:</w:t>
      </w:r>
    </w:p>
    <w:p w:rsidR="00BD1925" w:rsidRDefault="0039582C" w:rsidP="001F53F4">
      <w:pPr>
        <w:autoSpaceDE w:val="0"/>
        <w:autoSpaceDN w:val="0"/>
        <w:adjustRightInd w:val="0"/>
        <w:rPr>
          <w:b/>
        </w:rPr>
      </w:pPr>
      <w:r>
        <w:rPr>
          <w:b/>
          <w:noProof/>
        </w:rPr>
        <w:lastRenderedPageBreak/>
        <w:drawing>
          <wp:inline distT="0" distB="0" distL="0" distR="0">
            <wp:extent cx="5478780" cy="38176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817620"/>
                    </a:xfrm>
                    <a:prstGeom prst="rect">
                      <a:avLst/>
                    </a:prstGeom>
                    <a:noFill/>
                    <a:ln>
                      <a:noFill/>
                    </a:ln>
                  </pic:spPr>
                </pic:pic>
              </a:graphicData>
            </a:graphic>
          </wp:inline>
        </w:drawing>
      </w:r>
    </w:p>
    <w:p w:rsidR="0039582C" w:rsidRDefault="0039582C" w:rsidP="001F53F4">
      <w:pPr>
        <w:autoSpaceDE w:val="0"/>
        <w:autoSpaceDN w:val="0"/>
        <w:adjustRightInd w:val="0"/>
        <w:rPr>
          <w:b/>
        </w:rPr>
      </w:pPr>
    </w:p>
    <w:p w:rsidR="0039582C" w:rsidRDefault="0039582C" w:rsidP="001F53F4">
      <w:pPr>
        <w:autoSpaceDE w:val="0"/>
        <w:autoSpaceDN w:val="0"/>
        <w:adjustRightInd w:val="0"/>
        <w:rPr>
          <w:b/>
        </w:rPr>
      </w:pPr>
    </w:p>
    <w:p w:rsidR="00A202FA" w:rsidRDefault="00A202FA" w:rsidP="001F53F4">
      <w:pPr>
        <w:autoSpaceDE w:val="0"/>
        <w:autoSpaceDN w:val="0"/>
        <w:adjustRightInd w:val="0"/>
        <w:rPr>
          <w:b/>
        </w:rPr>
      </w:pPr>
      <w:r>
        <w:rPr>
          <w:b/>
        </w:rPr>
        <w:t>Review – read only</w:t>
      </w:r>
      <w:r w:rsidR="000B16BF">
        <w:rPr>
          <w:b/>
        </w:rPr>
        <w:t xml:space="preserve"> – Coaching Log:</w:t>
      </w:r>
    </w:p>
    <w:p w:rsidR="000B16BF" w:rsidRDefault="007059C1" w:rsidP="001F53F4">
      <w:pPr>
        <w:autoSpaceDE w:val="0"/>
        <w:autoSpaceDN w:val="0"/>
        <w:adjustRightInd w:val="0"/>
        <w:rPr>
          <w:b/>
        </w:rPr>
      </w:pPr>
      <w:r>
        <w:rPr>
          <w:b/>
          <w:noProof/>
        </w:rPr>
        <w:drawing>
          <wp:inline distT="0" distB="0" distL="0" distR="0">
            <wp:extent cx="5478780" cy="20269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2026920"/>
                    </a:xfrm>
                    <a:prstGeom prst="rect">
                      <a:avLst/>
                    </a:prstGeom>
                    <a:noFill/>
                    <a:ln>
                      <a:noFill/>
                    </a:ln>
                  </pic:spPr>
                </pic:pic>
              </a:graphicData>
            </a:graphic>
          </wp:inline>
        </w:drawing>
      </w:r>
    </w:p>
    <w:p w:rsidR="007059C1" w:rsidRDefault="007059C1" w:rsidP="001F53F4">
      <w:pPr>
        <w:autoSpaceDE w:val="0"/>
        <w:autoSpaceDN w:val="0"/>
        <w:adjustRightInd w:val="0"/>
        <w:rPr>
          <w:b/>
        </w:rPr>
      </w:pPr>
    </w:p>
    <w:p w:rsidR="007059C1" w:rsidRDefault="007059C1" w:rsidP="001F53F4">
      <w:pPr>
        <w:autoSpaceDE w:val="0"/>
        <w:autoSpaceDN w:val="0"/>
        <w:adjustRightInd w:val="0"/>
        <w:rPr>
          <w:b/>
        </w:rPr>
      </w:pPr>
      <w:r>
        <w:rPr>
          <w:b/>
        </w:rPr>
        <w:t>Review – read only – Warning Log:</w:t>
      </w:r>
    </w:p>
    <w:p w:rsidR="006B3D6A" w:rsidRDefault="00775E40" w:rsidP="001F53F4">
      <w:pPr>
        <w:autoSpaceDE w:val="0"/>
        <w:autoSpaceDN w:val="0"/>
        <w:adjustRightInd w:val="0"/>
        <w:rPr>
          <w:b/>
        </w:rPr>
      </w:pPr>
      <w:r>
        <w:rPr>
          <w:b/>
          <w:noProof/>
        </w:rPr>
        <w:drawing>
          <wp:inline distT="0" distB="0" distL="0" distR="0">
            <wp:extent cx="5478780" cy="12344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1234440"/>
                    </a:xfrm>
                    <a:prstGeom prst="rect">
                      <a:avLst/>
                    </a:prstGeom>
                    <a:noFill/>
                    <a:ln>
                      <a:noFill/>
                    </a:ln>
                  </pic:spPr>
                </pic:pic>
              </a:graphicData>
            </a:graphic>
          </wp:inline>
        </w:drawing>
      </w:r>
    </w:p>
    <w:p w:rsidR="001F53F4" w:rsidRDefault="001F53F4" w:rsidP="00B74631">
      <w:pPr>
        <w:autoSpaceDE w:val="0"/>
        <w:autoSpaceDN w:val="0"/>
        <w:adjustRightInd w:val="0"/>
        <w:rPr>
          <w:b/>
        </w:rPr>
      </w:pPr>
    </w:p>
    <w:p w:rsidR="00B74631" w:rsidRDefault="00B74631" w:rsidP="009C5580">
      <w:pPr>
        <w:autoSpaceDE w:val="0"/>
        <w:autoSpaceDN w:val="0"/>
        <w:adjustRightInd w:val="0"/>
        <w:rPr>
          <w:b/>
        </w:rPr>
      </w:pPr>
    </w:p>
    <w:p w:rsidR="00FE52B5" w:rsidRPr="002A4132" w:rsidRDefault="00FE52B5" w:rsidP="009C5580">
      <w:pPr>
        <w:autoSpaceDE w:val="0"/>
        <w:autoSpaceDN w:val="0"/>
        <w:adjustRightInd w:val="0"/>
        <w:rPr>
          <w:b/>
        </w:rPr>
      </w:pPr>
      <w:r w:rsidRPr="002A4132">
        <w:rPr>
          <w:b/>
        </w:rPr>
        <w:lastRenderedPageBreak/>
        <w:t>Unauthorized to view log details:</w:t>
      </w:r>
    </w:p>
    <w:p w:rsidR="008A2D08" w:rsidRDefault="002743E7" w:rsidP="009C5580">
      <w:pPr>
        <w:autoSpaceDE w:val="0"/>
        <w:autoSpaceDN w:val="0"/>
        <w:adjustRightInd w:val="0"/>
      </w:pPr>
      <w:r>
        <w:rPr>
          <w:noProof/>
        </w:rPr>
        <w:drawing>
          <wp:inline distT="0" distB="0" distL="0" distR="0">
            <wp:extent cx="5478780" cy="10058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005840"/>
                    </a:xfrm>
                    <a:prstGeom prst="rect">
                      <a:avLst/>
                    </a:prstGeom>
                    <a:noFill/>
                    <a:ln>
                      <a:noFill/>
                    </a:ln>
                  </pic:spPr>
                </pic:pic>
              </a:graphicData>
            </a:graphic>
          </wp:inline>
        </w:drawing>
      </w:r>
    </w:p>
    <w:p w:rsidR="00C066C8" w:rsidRDefault="00C066C8" w:rsidP="009C5580">
      <w:pPr>
        <w:autoSpaceDE w:val="0"/>
        <w:autoSpaceDN w:val="0"/>
        <w:adjustRightInd w:val="0"/>
      </w:pPr>
    </w:p>
    <w:p w:rsidR="00642944" w:rsidRDefault="00642944" w:rsidP="009C5580">
      <w:pPr>
        <w:autoSpaceDE w:val="0"/>
        <w:autoSpaceDN w:val="0"/>
        <w:adjustRightInd w:val="0"/>
        <w:rPr>
          <w:noProof/>
        </w:rPr>
      </w:pPr>
    </w:p>
    <w:p w:rsidR="007E7903" w:rsidRDefault="007E7903" w:rsidP="001437E6">
      <w:pPr>
        <w:pStyle w:val="ListParagraph"/>
        <w:numPr>
          <w:ilvl w:val="2"/>
          <w:numId w:val="9"/>
        </w:numPr>
        <w:autoSpaceDE w:val="0"/>
        <w:autoSpaceDN w:val="0"/>
        <w:adjustRightInd w:val="0"/>
        <w:outlineLvl w:val="1"/>
      </w:pPr>
      <w:bookmarkStart w:id="8" w:name="_Toc517431880"/>
      <w:r>
        <w:t>Web Page Invoked Events</w:t>
      </w:r>
      <w:bookmarkEnd w:id="8"/>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210"/>
      </w:tblGrid>
      <w:tr w:rsidR="00813EB3" w:rsidTr="00201887">
        <w:trPr>
          <w:tblHeader/>
        </w:trPr>
        <w:tc>
          <w:tcPr>
            <w:tcW w:w="2340" w:type="dxa"/>
            <w:shd w:val="clear" w:color="auto" w:fill="B3B3B3"/>
          </w:tcPr>
          <w:p w:rsidR="00813EB3" w:rsidRDefault="00813EB3" w:rsidP="002C60C0">
            <w:pPr>
              <w:tabs>
                <w:tab w:val="num" w:pos="2880"/>
              </w:tabs>
              <w:jc w:val="center"/>
            </w:pPr>
            <w:r>
              <w:t>Action</w:t>
            </w:r>
          </w:p>
        </w:tc>
        <w:tc>
          <w:tcPr>
            <w:tcW w:w="6210" w:type="dxa"/>
            <w:shd w:val="clear" w:color="auto" w:fill="B3B3B3"/>
          </w:tcPr>
          <w:p w:rsidR="00813EB3" w:rsidRDefault="00813EB3" w:rsidP="002C60C0">
            <w:pPr>
              <w:tabs>
                <w:tab w:val="num" w:pos="2880"/>
              </w:tabs>
              <w:jc w:val="center"/>
            </w:pPr>
            <w:r>
              <w:t>Processing &amp; Result</w:t>
            </w:r>
          </w:p>
        </w:tc>
      </w:tr>
      <w:tr w:rsidR="00813EB3" w:rsidTr="00201887">
        <w:tc>
          <w:tcPr>
            <w:tcW w:w="2340" w:type="dxa"/>
          </w:tcPr>
          <w:p w:rsidR="00813EB3" w:rsidRPr="00E20AB4" w:rsidRDefault="000D080D" w:rsidP="000D080D">
            <w:pPr>
              <w:tabs>
                <w:tab w:val="num" w:pos="2880"/>
              </w:tabs>
              <w:ind w:firstLine="432"/>
            </w:pPr>
            <w:r>
              <w:t>Click Submit button</w:t>
            </w:r>
          </w:p>
        </w:tc>
        <w:tc>
          <w:tcPr>
            <w:tcW w:w="6210" w:type="dxa"/>
          </w:tcPr>
          <w:p w:rsidR="00813EB3" w:rsidRDefault="00201887" w:rsidP="002C60C0">
            <w:pPr>
              <w:tabs>
                <w:tab w:val="num" w:pos="2880"/>
              </w:tabs>
            </w:pPr>
            <w:r>
              <w:t>Controller: Review</w:t>
            </w:r>
          </w:p>
          <w:p w:rsidR="00201887" w:rsidRDefault="00201887" w:rsidP="002C60C0">
            <w:pPr>
              <w:tabs>
                <w:tab w:val="num" w:pos="2880"/>
              </w:tabs>
            </w:pPr>
            <w:r>
              <w:t>Action: Save</w:t>
            </w:r>
          </w:p>
          <w:p w:rsidR="00201887" w:rsidRDefault="00201887" w:rsidP="002C60C0">
            <w:pPr>
              <w:tabs>
                <w:tab w:val="num" w:pos="2880"/>
              </w:tabs>
            </w:pPr>
          </w:p>
          <w:p w:rsidR="00201887" w:rsidRDefault="00201887" w:rsidP="002C60C0">
            <w:pPr>
              <w:tabs>
                <w:tab w:val="num" w:pos="2880"/>
              </w:tabs>
            </w:pPr>
            <w:r>
              <w:t>Validates all form fields;</w:t>
            </w:r>
          </w:p>
          <w:p w:rsidR="00201887" w:rsidRDefault="00201887" w:rsidP="002C60C0">
            <w:pPr>
              <w:tabs>
                <w:tab w:val="num" w:pos="2880"/>
              </w:tabs>
            </w:pPr>
            <w:r>
              <w:t>If valid, Save to database; Close Review Modal dialog; Refresh log list;</w:t>
            </w:r>
          </w:p>
          <w:p w:rsidR="00201887" w:rsidRPr="00E20AB4" w:rsidRDefault="00201887" w:rsidP="00D574E2">
            <w:pPr>
              <w:tabs>
                <w:tab w:val="num" w:pos="2880"/>
              </w:tabs>
            </w:pPr>
            <w:r>
              <w:t>Else, display validation error</w:t>
            </w:r>
            <w:r w:rsidR="00D574E2">
              <w:t xml:space="preserve"> message</w:t>
            </w:r>
            <w:r>
              <w:t>;</w:t>
            </w:r>
          </w:p>
        </w:tc>
      </w:tr>
    </w:tbl>
    <w:p w:rsidR="00813EB3" w:rsidRDefault="00813EB3" w:rsidP="00813EB3">
      <w:pPr>
        <w:pStyle w:val="ListParagraph"/>
        <w:autoSpaceDE w:val="0"/>
        <w:autoSpaceDN w:val="0"/>
        <w:adjustRightInd w:val="0"/>
        <w:ind w:left="2160"/>
        <w:outlineLvl w:val="1"/>
      </w:pPr>
    </w:p>
    <w:p w:rsidR="00BD7669" w:rsidRDefault="00E54C8C" w:rsidP="002C60C0">
      <w:pPr>
        <w:pStyle w:val="ListParagraph"/>
        <w:numPr>
          <w:ilvl w:val="2"/>
          <w:numId w:val="9"/>
        </w:numPr>
        <w:autoSpaceDE w:val="0"/>
        <w:autoSpaceDN w:val="0"/>
        <w:adjustRightInd w:val="0"/>
        <w:outlineLvl w:val="1"/>
      </w:pPr>
      <w:bookmarkStart w:id="9" w:name="_Toc517431881"/>
      <w:r>
        <w:t>Web Page</w:t>
      </w:r>
      <w:r w:rsidR="0019081C">
        <w:t xml:space="preserve"> Fields</w:t>
      </w:r>
      <w:bookmarkEnd w:id="9"/>
      <w:r w:rsidR="004327B6">
        <w:t xml:space="preserve"> </w:t>
      </w:r>
    </w:p>
    <w:p w:rsidR="00E54C8C" w:rsidRDefault="00E54C8C" w:rsidP="00E54C8C">
      <w:pPr>
        <w:autoSpaceDE w:val="0"/>
        <w:autoSpaceDN w:val="0"/>
        <w:adjustRightInd w:val="0"/>
        <w:ind w:left="1440"/>
        <w:outlineLvl w:val="1"/>
      </w:pPr>
    </w:p>
    <w:tbl>
      <w:tblPr>
        <w:tblW w:w="855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2"/>
        <w:gridCol w:w="2268"/>
        <w:gridCol w:w="1800"/>
        <w:gridCol w:w="3330"/>
      </w:tblGrid>
      <w:tr w:rsidR="00E54C8C" w:rsidRPr="002912E0" w:rsidTr="001542CD">
        <w:tc>
          <w:tcPr>
            <w:tcW w:w="1152" w:type="dxa"/>
            <w:shd w:val="pct25" w:color="000000" w:fill="FFFFFF"/>
          </w:tcPr>
          <w:p w:rsidR="00E54C8C" w:rsidRPr="002912E0" w:rsidRDefault="00C34AA3" w:rsidP="00C34AA3">
            <w:pPr>
              <w:jc w:val="center"/>
            </w:pPr>
            <w:r>
              <w:t>Type</w:t>
            </w:r>
          </w:p>
        </w:tc>
        <w:tc>
          <w:tcPr>
            <w:tcW w:w="2268" w:type="dxa"/>
            <w:shd w:val="pct25" w:color="000000" w:fill="FFFFFF"/>
          </w:tcPr>
          <w:p w:rsidR="00E54C8C" w:rsidRPr="002912E0" w:rsidRDefault="00BC1910" w:rsidP="00C855EE">
            <w:pPr>
              <w:jc w:val="center"/>
            </w:pPr>
            <w:r>
              <w:t xml:space="preserve">Display Text </w:t>
            </w:r>
          </w:p>
        </w:tc>
        <w:tc>
          <w:tcPr>
            <w:tcW w:w="1800" w:type="dxa"/>
            <w:shd w:val="pct25" w:color="000000" w:fill="FFFFFF"/>
          </w:tcPr>
          <w:p w:rsidR="00E54C8C" w:rsidRPr="002912E0" w:rsidRDefault="00340BB4" w:rsidP="00E42092">
            <w:pPr>
              <w:jc w:val="center"/>
            </w:pPr>
            <w:r>
              <w:t>Data Source</w:t>
            </w:r>
          </w:p>
        </w:tc>
        <w:tc>
          <w:tcPr>
            <w:tcW w:w="3330" w:type="dxa"/>
            <w:shd w:val="pct25" w:color="000000" w:fill="FFFFFF"/>
          </w:tcPr>
          <w:p w:rsidR="00E54C8C" w:rsidRPr="002912E0" w:rsidRDefault="00E54C8C" w:rsidP="00456403">
            <w:pPr>
              <w:jc w:val="center"/>
            </w:pPr>
            <w:r w:rsidRPr="002912E0">
              <w:t>Validation</w:t>
            </w:r>
            <w:r w:rsidR="00BC1910">
              <w:t xml:space="preserve"> (Show/Hide)</w:t>
            </w:r>
          </w:p>
        </w:tc>
      </w:tr>
      <w:tr w:rsidR="00E91294" w:rsidRPr="002912E0" w:rsidTr="006A1E04">
        <w:trPr>
          <w:trHeight w:val="228"/>
        </w:trPr>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E91294" w:rsidRPr="00EA1C98" w:rsidRDefault="00836D65" w:rsidP="00907D9B">
            <w:pPr>
              <w:pStyle w:val="NormalTableText"/>
              <w:rPr>
                <w:b/>
              </w:rPr>
            </w:pPr>
            <w:r>
              <w:rPr>
                <w:b/>
              </w:rPr>
              <w:t xml:space="preserve">Coaching </w:t>
            </w:r>
            <w:r w:rsidR="000B7CDC">
              <w:rPr>
                <w:b/>
              </w:rPr>
              <w:t>I</w:t>
            </w:r>
            <w:r w:rsidR="00AC4030">
              <w:rPr>
                <w:b/>
              </w:rPr>
              <w:t xml:space="preserve">nformation </w:t>
            </w:r>
            <w:r w:rsidR="00907C09">
              <w:rPr>
                <w:b/>
              </w:rPr>
              <w:t xml:space="preserve">displayed </w:t>
            </w:r>
            <w:r w:rsidR="00AC4030">
              <w:rPr>
                <w:b/>
              </w:rPr>
              <w:t xml:space="preserve">on left </w:t>
            </w:r>
            <w:r w:rsidR="00AC4030" w:rsidRPr="00EA1C98">
              <w:rPr>
                <w:b/>
              </w:rPr>
              <w:t>(non-editable)</w:t>
            </w:r>
            <w:r w:rsidR="00DD6019">
              <w:rPr>
                <w:b/>
              </w:rPr>
              <w:t xml:space="preserve"> - _</w:t>
            </w:r>
            <w:proofErr w:type="spellStart"/>
            <w:r w:rsidR="00DD6019">
              <w:rPr>
                <w:b/>
              </w:rPr>
              <w:t>Coaching</w:t>
            </w:r>
            <w:r w:rsidR="0093379F">
              <w:rPr>
                <w:b/>
              </w:rPr>
              <w:t>Log</w:t>
            </w:r>
            <w:r w:rsidR="00DD6019">
              <w:rPr>
                <w:b/>
              </w:rPr>
              <w:t>Info.cshtml</w:t>
            </w:r>
            <w:proofErr w:type="spellEnd"/>
            <w:r w:rsidR="0093379F">
              <w:rPr>
                <w:b/>
              </w:rPr>
              <w:t>:</w:t>
            </w: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Log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54C8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91294"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54C8C" w:rsidRPr="002912E0" w:rsidRDefault="00E54C8C"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B07EF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Default="00B07EF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07EF6" w:rsidRPr="002912E0" w:rsidRDefault="00B07EF6"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 xml:space="preserve">Date of Coaching: </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36081E"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2C60C0">
            <w:pPr>
              <w:pStyle w:val="NormalTableText"/>
            </w:pPr>
            <w:r>
              <w:t>Date of Event: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C2014F"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C2014F" w:rsidRPr="002912E0" w:rsidRDefault="00C2014F" w:rsidP="002C60C0">
            <w:pPr>
              <w:pStyle w:val="NormalTableText"/>
              <w:jc w:val="center"/>
            </w:pPr>
            <w:r>
              <w:t>Display if log type is “Indirect”</w:t>
            </w:r>
          </w:p>
        </w:tc>
      </w:tr>
      <w:tr w:rsidR="00C2014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2014F" w:rsidRPr="002912E0" w:rsidRDefault="00B07EF6"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C2014F" w:rsidRDefault="00C2014F"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0A082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B3262" w:rsidRPr="002912E0" w:rsidRDefault="00F03892" w:rsidP="000706DF">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A9599D"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6E3BBF" w:rsidP="002C60C0">
            <w:pPr>
              <w:jc w:val="center"/>
            </w:pPr>
            <w:r>
              <w:t>Text</w:t>
            </w:r>
            <w:r w:rsidR="002B3B21">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C31A0D">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Default="00C02D66" w:rsidP="00E42092">
            <w:pPr>
              <w:pStyle w:val="NormalTableText"/>
              <w:jc w:val="center"/>
            </w:pPr>
            <w:proofErr w:type="spellStart"/>
            <w:r>
              <w:t>Coaching_Log</w:t>
            </w:r>
            <w:proofErr w:type="spellEnd"/>
          </w:p>
          <w:p w:rsidR="004B1FBA" w:rsidRPr="002912E0" w:rsidRDefault="00C02D66" w:rsidP="00E42092">
            <w:pPr>
              <w:pStyle w:val="NormalTableText"/>
              <w:jc w:val="center"/>
            </w:pPr>
            <w:proofErr w:type="spellStart"/>
            <w:r>
              <w:t>Dim_Site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roofErr w:type="spellStart"/>
            <w:r>
              <w:t>Verint</w:t>
            </w:r>
            <w:proofErr w:type="spellEnd"/>
            <w:r>
              <w:t xml:space="preserve">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AD5387" w:rsidRPr="002912E0" w:rsidRDefault="00AD5387" w:rsidP="00BE34B9">
            <w:pPr>
              <w:pStyle w:val="NormalTableText"/>
              <w:jc w:val="center"/>
            </w:pPr>
            <w:r>
              <w:t xml:space="preserve">Display if from </w:t>
            </w:r>
            <w:proofErr w:type="spellStart"/>
            <w:r>
              <w:t>verint</w:t>
            </w:r>
            <w:proofErr w:type="spellEnd"/>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right w:val="single" w:sz="4" w:space="0" w:color="auto"/>
            </w:tcBorders>
            <w:shd w:val="clear" w:color="auto" w:fill="C6D9F1" w:themeFill="text2" w:themeFillTint="33"/>
          </w:tcPr>
          <w:p w:rsidR="00AD5387"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Scorecard Name: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r>
              <w:t>Coaching Monitor: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AD5387"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AD5387" w:rsidRPr="002912E0" w:rsidRDefault="00AD5387"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pPr>
            <w:proofErr w:type="spellStart"/>
            <w:r>
              <w:t>Avoke</w:t>
            </w:r>
            <w:proofErr w:type="spellEnd"/>
            <w:r>
              <w:t xml:space="preserve">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pStyle w:val="NormalTableText"/>
              <w:jc w:val="center"/>
            </w:pPr>
            <w:r>
              <w:t>Display if from analytics</w:t>
            </w: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D5423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r>
              <w:t>NGD Activity ID: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r>
              <w:t>Display if from NGD</w:t>
            </w:r>
          </w:p>
        </w:tc>
      </w:tr>
      <w:tr w:rsidR="00E93C4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E93C44" w:rsidRPr="002912E0" w:rsidRDefault="00E93C44" w:rsidP="002C60C0">
            <w:pPr>
              <w:pStyle w:val="NormalTableText"/>
              <w:jc w:val="center"/>
            </w:pP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r>
              <w:t xml:space="preserve">Universal </w:t>
            </w:r>
            <w:proofErr w:type="spellStart"/>
            <w:r>
              <w:t>CallID</w:t>
            </w:r>
            <w:proofErr w:type="spellEnd"/>
            <w:r>
              <w: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r>
              <w:t>Display if it has UC ID</w:t>
            </w:r>
          </w:p>
        </w:tc>
      </w:tr>
      <w:tr w:rsidR="005B20B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E42092">
            <w:pPr>
              <w:pStyle w:val="NormalTableText"/>
              <w:jc w:val="center"/>
            </w:pPr>
            <w:proofErr w:type="spellStart"/>
            <w:r>
              <w:t>Coaching_Log</w:t>
            </w:r>
            <w:proofErr w:type="spellEnd"/>
          </w:p>
        </w:tc>
        <w:tc>
          <w:tcPr>
            <w:tcW w:w="3330" w:type="dxa"/>
            <w:vMerge/>
            <w:tcBorders>
              <w:left w:val="single" w:sz="4" w:space="0" w:color="auto"/>
              <w:bottom w:val="single" w:sz="4" w:space="0" w:color="auto"/>
              <w:right w:val="single" w:sz="4" w:space="0" w:color="auto"/>
            </w:tcBorders>
            <w:shd w:val="clear" w:color="auto" w:fill="C6D9F1" w:themeFill="text2" w:themeFillTint="33"/>
          </w:tcPr>
          <w:p w:rsidR="005B20B4" w:rsidRPr="002912E0" w:rsidRDefault="005B20B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E91294"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294" w:rsidRPr="002912E0" w:rsidRDefault="00E91294"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r>
              <w:t>Reassigned 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5052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A41930"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052A5" w:rsidRPr="002912E0" w:rsidRDefault="005052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3D50A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Default="003D50A5"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D50A5" w:rsidRPr="002912E0" w:rsidRDefault="003D50A5" w:rsidP="002C60C0">
            <w:pPr>
              <w:pStyle w:val="NormalTableText"/>
              <w:jc w:val="center"/>
            </w:pPr>
          </w:p>
        </w:tc>
      </w:tr>
      <w:tr w:rsidR="00612C4A" w:rsidRPr="009955F9" w:rsidTr="00612C4A">
        <w:tc>
          <w:tcPr>
            <w:tcW w:w="8550"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Pr>
          <w:p w:rsidR="00612C4A" w:rsidRPr="009955F9" w:rsidRDefault="00612C4A" w:rsidP="00612C4A">
            <w:pPr>
              <w:pStyle w:val="NormalTableText"/>
              <w:rPr>
                <w:b/>
              </w:rPr>
            </w:pPr>
            <w:r w:rsidRPr="009955F9">
              <w:rPr>
                <w:b/>
              </w:rPr>
              <w:t xml:space="preserve">End – </w:t>
            </w:r>
            <w:r w:rsidR="00AE5FFC">
              <w:rPr>
                <w:b/>
              </w:rPr>
              <w:t xml:space="preserve">Coaching </w:t>
            </w:r>
            <w:r w:rsidRPr="009955F9">
              <w:rPr>
                <w:b/>
              </w:rPr>
              <w:t xml:space="preserve">Information </w:t>
            </w:r>
            <w:r w:rsidR="009955F9" w:rsidRPr="009955F9">
              <w:rPr>
                <w:b/>
              </w:rPr>
              <w:t>displayed on</w:t>
            </w:r>
            <w:r w:rsidRPr="009955F9">
              <w:rPr>
                <w:b/>
              </w:rPr>
              <w:t xml:space="preserve"> left</w:t>
            </w:r>
          </w:p>
        </w:tc>
      </w:tr>
      <w:tr w:rsidR="003941F0" w:rsidRPr="00907C09" w:rsidTr="006A1E04">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3941F0" w:rsidRPr="00907C09" w:rsidRDefault="00530582" w:rsidP="003941F0">
            <w:pPr>
              <w:pStyle w:val="NormalTableText"/>
              <w:rPr>
                <w:b/>
              </w:rPr>
            </w:pPr>
            <w:r>
              <w:rPr>
                <w:b/>
              </w:rPr>
              <w:t xml:space="preserve">Coaching </w:t>
            </w:r>
            <w:r w:rsidR="00907C09" w:rsidRPr="00907C09">
              <w:rPr>
                <w:b/>
              </w:rPr>
              <w:t>Information displayed on right</w:t>
            </w:r>
            <w:r w:rsidR="00907C09">
              <w:rPr>
                <w:b/>
              </w:rPr>
              <w:t>:</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836E82" w:rsidP="002C60C0">
            <w:pPr>
              <w:pStyle w:val="NormalTableText"/>
              <w:jc w:val="center"/>
            </w:pPr>
            <w:r>
              <w:t>Display if log is completed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F30420" w:rsidP="002C60C0">
            <w:pPr>
              <w:pStyle w:val="NormalTableText"/>
              <w:jc w:val="center"/>
            </w:pPr>
            <w:r>
              <w:t>Display if log is pending</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91938" w:rsidP="002C60C0">
            <w:pPr>
              <w:pStyle w:val="NormalTableText"/>
            </w:pPr>
            <w:r>
              <w:t xml:space="preserve">Please do NOT include PII or PHI in the log </w:t>
            </w:r>
            <w:proofErr w:type="spellStart"/>
            <w:r>
              <w:t>entery</w:t>
            </w:r>
            <w:proofErr w:type="spellEnd"/>
            <w: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397B36" w:rsidP="002C60C0">
            <w:pPr>
              <w:pStyle w:val="NormalTableText"/>
              <w:jc w:val="center"/>
            </w:pPr>
            <w:r>
              <w:t xml:space="preserve">Display </w:t>
            </w:r>
            <w:r w:rsidR="00691938">
              <w:t>if log is editable</w:t>
            </w:r>
            <w:r w:rsidR="00C57CF9">
              <w:t xml:space="preserve"> (User is supervisor or employee of the log)</w:t>
            </w:r>
            <w:r>
              <w:t xml:space="preserve"> and display in red</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435815" w:rsidP="002C60C0">
            <w:pPr>
              <w:pStyle w:val="NormalTableText"/>
            </w:pPr>
            <w:r>
              <w:t>Coaching Reason(s)</w:t>
            </w:r>
            <w:r w:rsidR="006A1E04">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A38C1"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C15202" w:rsidP="002C60C0">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946A1B"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797FFE" w:rsidP="002C60C0">
            <w:pPr>
              <w:pStyle w:val="NormalTableText"/>
              <w:jc w:val="center"/>
            </w:pPr>
            <w:r>
              <w:t>Non-editable</w:t>
            </w:r>
          </w:p>
        </w:tc>
      </w:tr>
      <w:tr w:rsidR="000B7CD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66606D" w:rsidP="002C60C0">
            <w:pPr>
              <w:pStyle w:val="NormalTableText"/>
            </w:pPr>
            <w:r>
              <w:t>Notes from Manager: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B7CDC" w:rsidRPr="002912E0" w:rsidRDefault="000B7CDC" w:rsidP="002C60C0">
            <w:pPr>
              <w:pStyle w:val="NormalTableText"/>
              <w:jc w:val="center"/>
            </w:pPr>
          </w:p>
        </w:tc>
      </w:tr>
      <w:tr w:rsidR="0066606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Default="0066606D"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66606D" w:rsidRPr="002912E0" w:rsidRDefault="0066606D" w:rsidP="002C60C0">
            <w:pPr>
              <w:pStyle w:val="NormalTableText"/>
              <w:jc w:val="center"/>
            </w:pPr>
            <w:r>
              <w:t>Non-editable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6606D" w:rsidP="002C60C0">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E42092">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8D74B3" w:rsidP="002C60C0">
            <w:pPr>
              <w:pStyle w:val="NormalTableText"/>
              <w:jc w:val="center"/>
            </w:pPr>
            <w:r>
              <w:t>Non-editable</w:t>
            </w:r>
          </w:p>
        </w:tc>
      </w:tr>
      <w:tr w:rsidR="008F3EDE" w:rsidRPr="002912E0" w:rsidTr="00152913">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920750" w:rsidRDefault="008F3EDE" w:rsidP="00152913">
            <w:pPr>
              <w:pStyle w:val="NormalTableText"/>
              <w:rPr>
                <w:b/>
                <w:i/>
                <w:sz w:val="18"/>
                <w:szCs w:val="18"/>
              </w:rPr>
            </w:pPr>
            <w:r>
              <w:rPr>
                <w:b/>
                <w:i/>
                <w:sz w:val="18"/>
                <w:szCs w:val="18"/>
              </w:rPr>
              <w:t xml:space="preserve">Start - </w:t>
            </w:r>
            <w:r w:rsidR="00E71846">
              <w:rPr>
                <w:b/>
                <w:i/>
                <w:sz w:val="18"/>
                <w:szCs w:val="18"/>
              </w:rPr>
              <w:t>Acknowledge Pending</w:t>
            </w:r>
            <w:r w:rsidR="00E71846" w:rsidRPr="00920750">
              <w:rPr>
                <w:b/>
                <w:i/>
                <w:sz w:val="18"/>
                <w:szCs w:val="18"/>
              </w:rPr>
              <w:t xml:space="preserve"> </w:t>
            </w:r>
            <w:r>
              <w:rPr>
                <w:b/>
                <w:i/>
                <w:sz w:val="18"/>
                <w:szCs w:val="18"/>
              </w:rPr>
              <w:t>Form</w:t>
            </w:r>
          </w:p>
        </w:tc>
      </w:tr>
      <w:tr w:rsidR="000927DC"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152913">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152913">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152913">
            <w:pPr>
              <w:pStyle w:val="NormalTableText"/>
              <w:jc w:val="center"/>
            </w:pPr>
          </w:p>
        </w:tc>
      </w:tr>
      <w:tr w:rsidR="000927DC"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E474BA" w:rsidP="00152913">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E474BA" w:rsidP="00152913">
            <w:pPr>
              <w:pStyle w:val="NormalTableText"/>
            </w:pPr>
            <w:proofErr w:type="spellStart"/>
            <w:r>
              <w:t>IsAcknowledgeForm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Pr="002912E0" w:rsidRDefault="000927DC"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927DC" w:rsidRDefault="000927DC" w:rsidP="00152913">
            <w:pPr>
              <w:pStyle w:val="NormalTableText"/>
              <w:jc w:val="center"/>
            </w:pPr>
          </w:p>
        </w:tc>
      </w:tr>
      <w:tr w:rsidR="008F3EDE"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152913">
            <w:pPr>
              <w:pStyle w:val="NormalTableText"/>
            </w:pPr>
            <w:r>
              <w:t>Check the box below to acknowledge the monitor: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527FC4" w:rsidP="00E07197">
            <w:pPr>
              <w:pStyle w:val="NormalTableText"/>
              <w:jc w:val="center"/>
            </w:pPr>
            <w:r>
              <w:t xml:space="preserve">Display if log is </w:t>
            </w:r>
            <w:r w:rsidR="00E07197">
              <w:t>reinforcement</w:t>
            </w:r>
          </w:p>
        </w:tc>
      </w:tr>
      <w:tr w:rsidR="00527FC4"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Default="0005042A" w:rsidP="00152913">
            <w:pPr>
              <w:pStyle w:val="NormalTableText"/>
            </w:pPr>
            <w:r>
              <w:t>Check the box below to acknowledge the coaching opportunity:</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527FC4"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527FC4" w:rsidRPr="002912E0" w:rsidRDefault="00D86BFB" w:rsidP="00152913">
            <w:pPr>
              <w:pStyle w:val="NormalTableText"/>
              <w:jc w:val="center"/>
            </w:pPr>
            <w:r>
              <w:t>Display if log is opportunity</w:t>
            </w:r>
          </w:p>
        </w:tc>
      </w:tr>
      <w:tr w:rsidR="00AE35D2"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152913">
            <w:pPr>
              <w:pStyle w:val="NormalTableText"/>
            </w:pPr>
            <w:r>
              <w:t>I have read and understand all the information provided on this eCoaching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Pr="002912E0" w:rsidRDefault="00AE35D2"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AE35D2" w:rsidRDefault="00AE35D2" w:rsidP="00152913">
            <w:pPr>
              <w:pStyle w:val="NormalTableText"/>
              <w:jc w:val="center"/>
            </w:pPr>
          </w:p>
        </w:tc>
      </w:tr>
      <w:tr w:rsidR="0082101C"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152913">
            <w:pPr>
              <w:jc w:val="center"/>
            </w:pPr>
            <w:r>
              <w:t>Checkbox</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82101C" w:rsidP="00152913">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Pr="002912E0" w:rsidRDefault="0082101C"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2101C" w:rsidRDefault="00C92E38" w:rsidP="00152913">
            <w:pPr>
              <w:pStyle w:val="NormalTableText"/>
              <w:jc w:val="center"/>
            </w:pPr>
            <w:r>
              <w:t>Required</w:t>
            </w:r>
          </w:p>
        </w:tc>
      </w:tr>
      <w:tr w:rsidR="003A0848" w:rsidRPr="002912E0" w:rsidTr="005D1AC6">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152913">
            <w:pPr>
              <w:pStyle w:val="NormalTableText"/>
            </w:pPr>
            <w:r>
              <w:t>Please select one of the comments below for the log: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3A0848" w:rsidP="00152913">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3A0848" w:rsidRDefault="003A0848" w:rsidP="00BB28AE">
            <w:pPr>
              <w:pStyle w:val="NormalTableText"/>
              <w:jc w:val="center"/>
            </w:pPr>
            <w:r>
              <w:t>Display if user is the employee and ac</w:t>
            </w:r>
            <w:r w:rsidR="00BB28AE">
              <w:t xml:space="preserve">knowledges a DTT </w:t>
            </w:r>
            <w:r>
              <w:t>log</w:t>
            </w:r>
          </w:p>
        </w:tc>
      </w:tr>
      <w:tr w:rsidR="003A0848" w:rsidRPr="002912E0" w:rsidTr="005D1AC6">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3A0848" w:rsidP="00152913">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Default="00A3580B" w:rsidP="00152913">
            <w:pPr>
              <w:pStyle w:val="NormalTableText"/>
            </w:pPr>
            <w:r w:rsidRPr="00A3580B">
              <w:t>ATT Updated - with Approved Absence</w:t>
            </w:r>
          </w:p>
          <w:p w:rsidR="00A3580B" w:rsidRDefault="00A3580B" w:rsidP="00152913">
            <w:pPr>
              <w:pStyle w:val="NormalTableText"/>
            </w:pPr>
          </w:p>
          <w:p w:rsidR="00A3580B" w:rsidRDefault="00A3580B" w:rsidP="00A3580B">
            <w:pPr>
              <w:pStyle w:val="NormalTableText"/>
            </w:pPr>
            <w:r>
              <w:t>ATT Updated - with Unapproved Absence</w:t>
            </w:r>
          </w:p>
          <w:p w:rsidR="00A3580B" w:rsidRDefault="00A3580B" w:rsidP="00A3580B">
            <w:pPr>
              <w:pStyle w:val="NormalTableText"/>
            </w:pPr>
          </w:p>
          <w:p w:rsidR="00A3580B" w:rsidRDefault="00A3580B" w:rsidP="00A3580B">
            <w:pPr>
              <w:pStyle w:val="NormalTableText"/>
            </w:pPr>
            <w:r>
              <w:t>ATT Not Updated - SWP notified that Empower is inaccurate</w:t>
            </w:r>
          </w:p>
          <w:p w:rsidR="00A3580B" w:rsidRDefault="00A3580B" w:rsidP="00A3580B">
            <w:pPr>
              <w:pStyle w:val="NormalTableText"/>
            </w:pPr>
          </w:p>
          <w:p w:rsidR="00A3580B" w:rsidRDefault="00A3580B" w:rsidP="00A3580B">
            <w:pPr>
              <w:pStyle w:val="NormalTableText"/>
            </w:pPr>
            <w:r>
              <w:t xml:space="preserve">ATT Not Updated and </w:t>
            </w:r>
            <w:r>
              <w:lastRenderedPageBreak/>
              <w:t>Empower will not be updated</w:t>
            </w:r>
          </w:p>
          <w:p w:rsidR="008163C0" w:rsidRDefault="008163C0" w:rsidP="00A3580B">
            <w:pPr>
              <w:pStyle w:val="NormalTableText"/>
            </w:pPr>
          </w:p>
          <w:p w:rsidR="00A3580B" w:rsidRDefault="00A3580B" w:rsidP="00A3580B">
            <w:pPr>
              <w:pStyle w:val="NormalTableText"/>
            </w:pPr>
            <w:r>
              <w:t>ATT Not Updated - CSR Termed</w:t>
            </w:r>
          </w:p>
          <w:p w:rsidR="008163C0" w:rsidRDefault="008163C0" w:rsidP="00A3580B">
            <w:pPr>
              <w:pStyle w:val="NormalTableText"/>
            </w:pPr>
          </w:p>
          <w:p w:rsidR="00A3580B" w:rsidRDefault="00A3580B" w:rsidP="00A3580B">
            <w:pPr>
              <w:pStyle w:val="NormalTableText"/>
            </w:pPr>
            <w:r>
              <w:t>CSR on a Leave of Absence</w:t>
            </w:r>
          </w:p>
          <w:p w:rsidR="008163C0" w:rsidRDefault="008163C0" w:rsidP="00A3580B">
            <w:pPr>
              <w:pStyle w:val="NormalTableText"/>
            </w:pPr>
          </w:p>
          <w:p w:rsidR="00A3580B" w:rsidRDefault="00A3580B" w:rsidP="00A3580B">
            <w:pPr>
              <w:pStyle w:val="NormalTableText"/>
            </w:pPr>
            <w:r>
              <w:t>Absence is pending HR approval (LOA or WPA)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A0848" w:rsidRPr="002912E0" w:rsidRDefault="0089708A" w:rsidP="00152913">
            <w:pPr>
              <w:pStyle w:val="NormalTableText"/>
              <w:jc w:val="center"/>
            </w:pPr>
            <w:proofErr w:type="spellStart"/>
            <w:r>
              <w:lastRenderedPageBreak/>
              <w:t>Reasons_By_ReportCode</w:t>
            </w:r>
            <w:proofErr w:type="spellEnd"/>
          </w:p>
        </w:tc>
        <w:tc>
          <w:tcPr>
            <w:tcW w:w="3330" w:type="dxa"/>
            <w:vMerge/>
            <w:tcBorders>
              <w:left w:val="single" w:sz="4" w:space="0" w:color="auto"/>
              <w:bottom w:val="single" w:sz="4" w:space="0" w:color="auto"/>
              <w:right w:val="single" w:sz="4" w:space="0" w:color="auto"/>
            </w:tcBorders>
            <w:shd w:val="clear" w:color="auto" w:fill="FFFFFF" w:themeFill="background1"/>
          </w:tcPr>
          <w:p w:rsidR="003A0848" w:rsidRDefault="003A0848" w:rsidP="00152913">
            <w:pPr>
              <w:pStyle w:val="NormalTableText"/>
              <w:jc w:val="center"/>
            </w:pPr>
          </w:p>
        </w:tc>
      </w:tr>
      <w:tr w:rsidR="00231A36" w:rsidRPr="002912E0" w:rsidTr="00A50132">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pStyle w:val="NormalTableText"/>
            </w:pPr>
            <w:r>
              <w:t>Provide any comments or feedback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231A36" w:rsidRDefault="00231A36" w:rsidP="00152913">
            <w:pPr>
              <w:pStyle w:val="NormalTableText"/>
              <w:jc w:val="center"/>
            </w:pPr>
            <w:r>
              <w:t>Display</w:t>
            </w:r>
            <w:r w:rsidR="00E65119">
              <w:t xml:space="preserve"> if user is the employee and acknowledge</w:t>
            </w:r>
            <w:r w:rsidR="003A0848">
              <w:t>s</w:t>
            </w:r>
            <w:r w:rsidR="00E65119">
              <w:t xml:space="preserve"> a non DTT log</w:t>
            </w:r>
            <w:r w:rsidR="0049497F">
              <w:t>.</w:t>
            </w:r>
          </w:p>
          <w:p w:rsidR="00231A36" w:rsidRDefault="00231A36" w:rsidP="00152913">
            <w:pPr>
              <w:pStyle w:val="NormalTableText"/>
              <w:jc w:val="center"/>
            </w:pPr>
          </w:p>
          <w:p w:rsidR="00231A36" w:rsidRPr="002912E0" w:rsidRDefault="00231A36" w:rsidP="00152913">
            <w:pPr>
              <w:pStyle w:val="NormalTableText"/>
              <w:jc w:val="center"/>
            </w:pPr>
            <w:r>
              <w:t>Maximum 3000</w:t>
            </w:r>
          </w:p>
        </w:tc>
      </w:tr>
      <w:tr w:rsidR="00231A36" w:rsidRPr="002912E0" w:rsidTr="00A50132">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231A36" w:rsidRPr="002912E0" w:rsidRDefault="00231A36" w:rsidP="00152913">
            <w:pPr>
              <w:pStyle w:val="NormalTableText"/>
              <w:jc w:val="center"/>
            </w:pPr>
          </w:p>
        </w:tc>
      </w:tr>
      <w:tr w:rsidR="008F3EDE"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pPr>
            <w:r>
              <w:t>Provide as much detail as 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jc w:val="center"/>
            </w:pPr>
          </w:p>
        </w:tc>
      </w:tr>
      <w:tr w:rsidR="008F3EDE"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152913">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jc w:val="center"/>
            </w:pPr>
            <w:r>
              <w:t>As user types, the number of remaining dynamically changes</w:t>
            </w:r>
          </w:p>
        </w:tc>
      </w:tr>
      <w:tr w:rsidR="008F3EDE" w:rsidRPr="002912E0" w:rsidTr="00152913">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152913">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152913">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Pr="002912E0" w:rsidRDefault="008F3EDE" w:rsidP="00152913">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8F3EDE" w:rsidRDefault="008F3EDE" w:rsidP="00152913">
            <w:pPr>
              <w:pStyle w:val="NormalTableText"/>
              <w:jc w:val="center"/>
            </w:pPr>
          </w:p>
        </w:tc>
      </w:tr>
      <w:tr w:rsidR="008F3EDE" w:rsidRPr="002912E0" w:rsidTr="00152913">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F3EDE" w:rsidRPr="002912E0" w:rsidRDefault="008F3EDE" w:rsidP="00BF7814">
            <w:pPr>
              <w:pStyle w:val="NormalTableText"/>
            </w:pPr>
            <w:r>
              <w:rPr>
                <w:b/>
                <w:i/>
                <w:sz w:val="18"/>
                <w:szCs w:val="18"/>
              </w:rPr>
              <w:t xml:space="preserve">End </w:t>
            </w:r>
            <w:r w:rsidR="00CE59E2">
              <w:rPr>
                <w:b/>
                <w:i/>
                <w:sz w:val="18"/>
                <w:szCs w:val="18"/>
              </w:rPr>
              <w:t>–</w:t>
            </w:r>
            <w:r>
              <w:rPr>
                <w:b/>
                <w:i/>
                <w:sz w:val="18"/>
                <w:szCs w:val="18"/>
              </w:rPr>
              <w:t xml:space="preserve"> </w:t>
            </w:r>
            <w:r w:rsidR="00BF7814">
              <w:rPr>
                <w:b/>
                <w:i/>
                <w:sz w:val="18"/>
                <w:szCs w:val="18"/>
              </w:rPr>
              <w:t>Acknowledge</w:t>
            </w:r>
            <w:r w:rsidR="00CE59E2">
              <w:rPr>
                <w:b/>
                <w:i/>
                <w:sz w:val="18"/>
                <w:szCs w:val="18"/>
              </w:rPr>
              <w:t xml:space="preserve"> Pending</w:t>
            </w:r>
            <w:r w:rsidRPr="00920750">
              <w:rPr>
                <w:b/>
                <w:i/>
                <w:sz w:val="18"/>
                <w:szCs w:val="18"/>
              </w:rPr>
              <w:t xml:space="preserve"> </w:t>
            </w:r>
            <w:r>
              <w:rPr>
                <w:b/>
                <w:i/>
                <w:sz w:val="18"/>
                <w:szCs w:val="18"/>
              </w:rPr>
              <w:t>Form</w:t>
            </w:r>
          </w:p>
        </w:tc>
      </w:tr>
      <w:tr w:rsidR="00F47B6D" w:rsidRPr="002912E0" w:rsidTr="002C60C0">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F47B6D" w:rsidRPr="00920750" w:rsidRDefault="003D520D" w:rsidP="00F47B6D">
            <w:pPr>
              <w:pStyle w:val="NormalTableText"/>
              <w:rPr>
                <w:b/>
                <w:i/>
                <w:sz w:val="18"/>
                <w:szCs w:val="18"/>
              </w:rPr>
            </w:pPr>
            <w:r>
              <w:rPr>
                <w:b/>
                <w:i/>
                <w:sz w:val="18"/>
                <w:szCs w:val="18"/>
              </w:rPr>
              <w:t xml:space="preserve">Start - </w:t>
            </w:r>
            <w:r w:rsidR="00F47B6D" w:rsidRPr="00920750">
              <w:rPr>
                <w:b/>
                <w:i/>
                <w:sz w:val="18"/>
                <w:szCs w:val="18"/>
              </w:rPr>
              <w:t xml:space="preserve">Review Pending </w:t>
            </w:r>
            <w:r>
              <w:rPr>
                <w:b/>
                <w:i/>
                <w:sz w:val="18"/>
                <w:szCs w:val="18"/>
              </w:rPr>
              <w:t>Form</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B082D" w:rsidP="00677170">
            <w:pPr>
              <w:pStyle w:val="NormalTableText"/>
              <w:jc w:val="center"/>
            </w:pPr>
            <w:r>
              <w:t xml:space="preserve">Instruction text, see section </w:t>
            </w:r>
            <w:r w:rsidR="00677170">
              <w:t xml:space="preserve">“6. Instruction Text” </w:t>
            </w:r>
            <w:r>
              <w:t>for details</w:t>
            </w:r>
            <w:r w:rsidR="003F57DE">
              <w:t>.</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proofErr w:type="spellStart"/>
            <w:r>
              <w:t>FormName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3F57DE" w:rsidP="002C60C0">
            <w:pPr>
              <w:pStyle w:val="NormalTableText"/>
            </w:pPr>
            <w:proofErr w:type="spellStart"/>
            <w:r>
              <w:t>ModuleName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proofErr w:type="spellStart"/>
            <w:r>
              <w:t>StatusId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proofErr w:type="spellStart"/>
            <w:r>
              <w:t>SupervisorEmail</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3C13" w:rsidP="002C60C0">
            <w:pPr>
              <w:pStyle w:val="NormalTableText"/>
            </w:pPr>
            <w:proofErr w:type="spellStart"/>
            <w:r>
              <w:t>ManagerEmail</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proofErr w:type="spellStart"/>
            <w:r>
              <w:t>SupervisorEmpId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proofErr w:type="spellStart"/>
            <w:r>
              <w:t>ManagerEmpId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5F351D" w:rsidP="002C60C0">
            <w:pPr>
              <w:pStyle w:val="NormalTableText"/>
            </w:pPr>
            <w:proofErr w:type="spellStart"/>
            <w:r>
              <w:t>IsRegularPendingForm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655407" w:rsidP="002C60C0">
            <w:pPr>
              <w:pStyle w:val="NormalTableText"/>
            </w:pPr>
            <w:r>
              <w:t>Enter the date of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4F35E6"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7B09" w:rsidP="002C60C0">
            <w:pPr>
              <w:pStyle w:val="NormalTableText"/>
              <w:jc w:val="center"/>
            </w:pPr>
            <w:r>
              <w:t>Must be a valid past or current date.</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986FD1" w:rsidP="002C60C0">
            <w:pPr>
              <w:pStyle w:val="NormalTableText"/>
            </w:pPr>
            <w:proofErr w:type="spellStart"/>
            <w:r>
              <w:t>Glyphicon</w:t>
            </w:r>
            <w:proofErr w:type="spellEnd"/>
            <w:r>
              <w:t>-calendar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2B7447"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EC71CF"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Default="00583D84" w:rsidP="002C60C0">
            <w:pPr>
              <w:pStyle w:val="NormalTableText"/>
              <w:jc w:val="center"/>
            </w:pPr>
            <w:r>
              <w:t>Required</w:t>
            </w:r>
          </w:p>
          <w:p w:rsidR="00583D84" w:rsidRPr="002912E0" w:rsidRDefault="00583D84" w:rsidP="002C60C0">
            <w:pPr>
              <w:pStyle w:val="NormalTableText"/>
              <w:jc w:val="center"/>
            </w:pPr>
            <w:r>
              <w:t>Maximum 3000</w:t>
            </w:r>
          </w:p>
        </w:tc>
      </w:tr>
      <w:tr w:rsidR="00797FF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DF4F9D" w:rsidP="002C60C0">
            <w:pPr>
              <w:pStyle w:val="NormalTableText"/>
            </w:pPr>
            <w:r>
              <w:t>Provide as much detail as possible.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97FFE" w:rsidRPr="002912E0" w:rsidRDefault="00797FFE" w:rsidP="002C60C0">
            <w:pPr>
              <w:pStyle w:val="NormalTableText"/>
              <w:jc w:val="center"/>
            </w:pPr>
          </w:p>
        </w:tc>
      </w:tr>
      <w:tr w:rsidR="00C978B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Default="00C978B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978BA" w:rsidRPr="002912E0" w:rsidRDefault="00C978BA" w:rsidP="002C60C0">
            <w:pPr>
              <w:pStyle w:val="NormalTableText"/>
              <w:jc w:val="center"/>
            </w:pPr>
            <w:r>
              <w:t>As user types, the number of remaining dynamically changes</w:t>
            </w:r>
          </w:p>
        </w:tc>
      </w:tr>
      <w:tr w:rsidR="00CE55AD"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Pr="002912E0" w:rsidRDefault="00CE55AD"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CE55AD" w:rsidRDefault="00CE55AD" w:rsidP="002C60C0">
            <w:pPr>
              <w:pStyle w:val="NormalTableText"/>
              <w:jc w:val="center"/>
            </w:pPr>
          </w:p>
        </w:tc>
      </w:tr>
      <w:tr w:rsidR="008B58AE" w:rsidRPr="002912E0" w:rsidTr="00B06A52">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8B58AE" w:rsidRPr="002912E0" w:rsidRDefault="008B58AE" w:rsidP="008B58AE">
            <w:pPr>
              <w:pStyle w:val="NormalTableText"/>
            </w:pPr>
            <w:r>
              <w:rPr>
                <w:b/>
                <w:i/>
                <w:sz w:val="18"/>
                <w:szCs w:val="18"/>
              </w:rPr>
              <w:t xml:space="preserve">End - </w:t>
            </w:r>
            <w:r w:rsidRPr="00920750">
              <w:rPr>
                <w:b/>
                <w:i/>
                <w:sz w:val="18"/>
                <w:szCs w:val="18"/>
              </w:rPr>
              <w:t xml:space="preserve">Review Pending </w:t>
            </w:r>
            <w:r>
              <w:rPr>
                <w:b/>
                <w:i/>
                <w:sz w:val="18"/>
                <w:szCs w:val="18"/>
              </w:rPr>
              <w:t>Form</w:t>
            </w:r>
          </w:p>
        </w:tc>
      </w:tr>
      <w:tr w:rsidR="007A3096" w:rsidRPr="002912E0" w:rsidTr="00BE03BD">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7A3096" w:rsidRPr="002557FC" w:rsidRDefault="007A3096" w:rsidP="00C324D9">
            <w:pPr>
              <w:pStyle w:val="NormalTableText"/>
              <w:rPr>
                <w:b/>
                <w:i/>
                <w:sz w:val="18"/>
                <w:szCs w:val="18"/>
              </w:rPr>
            </w:pPr>
            <w:r w:rsidRPr="002557FC">
              <w:rPr>
                <w:b/>
                <w:i/>
                <w:sz w:val="18"/>
                <w:szCs w:val="18"/>
              </w:rPr>
              <w:t xml:space="preserve">Start </w:t>
            </w:r>
            <w:r w:rsidR="00C324D9" w:rsidRPr="002557FC">
              <w:rPr>
                <w:b/>
                <w:i/>
                <w:sz w:val="18"/>
                <w:szCs w:val="18"/>
              </w:rPr>
              <w:t>–</w:t>
            </w:r>
            <w:r w:rsidRPr="002557FC">
              <w:rPr>
                <w:b/>
                <w:i/>
                <w:sz w:val="18"/>
                <w:szCs w:val="18"/>
              </w:rPr>
              <w:t xml:space="preserve"> </w:t>
            </w:r>
            <w:r w:rsidR="00C324D9" w:rsidRPr="002557FC">
              <w:rPr>
                <w:b/>
                <w:i/>
                <w:sz w:val="18"/>
                <w:szCs w:val="18"/>
              </w:rPr>
              <w:t xml:space="preserve">Research Pending Form </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proofErr w:type="spellStart"/>
            <w:r>
              <w:t>IsResearchPendingForm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00C6B" w:rsidP="002C60C0">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477CD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Default="00477CD5" w:rsidP="00477CD5">
            <w:pPr>
              <w:pStyle w:val="NormalTableText"/>
            </w:pPr>
            <w:r>
              <w:t xml:space="preserve">You are receiving this </w:t>
            </w:r>
            <w:proofErr w:type="spellStart"/>
            <w:r>
              <w:t>eCL</w:t>
            </w:r>
            <w:proofErr w:type="spellEnd"/>
            <w:r>
              <w:t xml:space="preserve"> record because an Employee on your team </w:t>
            </w:r>
            <w:r>
              <w:lastRenderedPageBreak/>
              <w:t>was identified in an Outlier Management Report (OMR). Please research this item in accordance with the latest</w:t>
            </w:r>
            <w:r>
              <w:tab/>
              <w:t xml:space="preserve"> </w:t>
            </w:r>
            <w:r w:rsidRPr="00301186">
              <w:rPr>
                <w:color w:val="0070C0"/>
              </w:rPr>
              <w:t xml:space="preserve">Contact Center Operations 46.0 Outlier Management </w:t>
            </w:r>
            <w:proofErr w:type="gramStart"/>
            <w:r w:rsidRPr="00301186">
              <w:rPr>
                <w:color w:val="0070C0"/>
              </w:rPr>
              <w:t>Report(</w:t>
            </w:r>
            <w:proofErr w:type="gramEnd"/>
            <w:r w:rsidRPr="00301186">
              <w:rPr>
                <w:color w:val="0070C0"/>
              </w:rPr>
              <w:t xml:space="preserve">OMR): Outlier Research Process SOP </w:t>
            </w:r>
            <w:r>
              <w:t>and provide the details in the record below.";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477CD5" w:rsidRPr="002912E0" w:rsidRDefault="00477CD5"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301186" w:rsidRDefault="00301186" w:rsidP="00B10EA9">
            <w:pPr>
              <w:pStyle w:val="NormalTableText"/>
            </w:pPr>
            <w:r>
              <w:rPr>
                <w:color w:val="0070C0"/>
              </w:rPr>
              <w:t>“</w:t>
            </w:r>
            <w:r w:rsidRPr="00301186">
              <w:rPr>
                <w:color w:val="0070C0"/>
              </w:rPr>
              <w:t>Contact Center Operations 46.0 Outlier Management Report(OMR): Outlier Research Process SOP</w:t>
            </w:r>
            <w:r>
              <w:rPr>
                <w:color w:val="0070C0"/>
              </w:rPr>
              <w:t xml:space="preserve">” will </w:t>
            </w:r>
            <w:r>
              <w:rPr>
                <w:color w:val="0070C0"/>
              </w:rPr>
              <w:lastRenderedPageBreak/>
              <w:t>be the following hyperlink:</w:t>
            </w:r>
          </w:p>
          <w:p w:rsidR="00301186" w:rsidRDefault="00301186" w:rsidP="00B10EA9">
            <w:pPr>
              <w:pStyle w:val="NormalTableText"/>
            </w:pPr>
          </w:p>
          <w:p w:rsidR="00B10EA9" w:rsidRDefault="00B10EA9" w:rsidP="00B10EA9">
            <w:pPr>
              <w:pStyle w:val="NormalTableText"/>
            </w:pPr>
            <w:r>
              <w:t>https://cco.gdit.com/Resources/SOP/Contact Center Operations/Forms/AllItems.aspx</w:t>
            </w:r>
          </w:p>
          <w:p w:rsidR="00477CD5" w:rsidRPr="002912E0" w:rsidRDefault="00477CD5"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916354" w:rsidP="002C60C0">
            <w:pPr>
              <w:pStyle w:val="NormalTableText"/>
            </w:pPr>
            <w:r>
              <w:t>Date: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62E0F"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E64071" w:rsidP="002C60C0">
            <w:pPr>
              <w:pStyle w:val="NormalTableText"/>
              <w:jc w:val="center"/>
            </w:pPr>
            <w:r>
              <w:t>Must be a valid past or current date.</w:t>
            </w: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D71607" w:rsidP="002C60C0">
            <w:pPr>
              <w:pStyle w:val="NormalTableText"/>
            </w:pPr>
            <w:r>
              <w:t>Based on your research does this record require coaching?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2C60C0">
            <w:pPr>
              <w:pStyle w:val="NormalTableText"/>
              <w:jc w:val="center"/>
            </w:pPr>
          </w:p>
        </w:tc>
      </w:tr>
      <w:tr w:rsidR="007A3096"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6B7E5B"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Default="006B7E5B" w:rsidP="002C60C0">
            <w:pPr>
              <w:pStyle w:val="NormalTableText"/>
            </w:pPr>
            <w:r>
              <w:t>Yes</w:t>
            </w:r>
          </w:p>
          <w:p w:rsidR="006B7E5B" w:rsidRPr="002912E0" w:rsidRDefault="006B7E5B" w:rsidP="002C60C0">
            <w:pPr>
              <w:pStyle w:val="NormalTableText"/>
            </w:pPr>
            <w:r>
              <w:t>No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7A3096"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7A3096" w:rsidRPr="002912E0" w:rsidRDefault="00C83741" w:rsidP="002C60C0">
            <w:pPr>
              <w:pStyle w:val="NormalTableText"/>
              <w:jc w:val="center"/>
            </w:pPr>
            <w:r>
              <w:t>Default to “No”</w:t>
            </w: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What was the main reason this item 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p>
        </w:tc>
        <w:tc>
          <w:tcPr>
            <w:tcW w:w="3330" w:type="dxa"/>
            <w:vMerge w:val="restart"/>
            <w:tcBorders>
              <w:top w:val="single" w:sz="4" w:space="0" w:color="auto"/>
              <w:left w:val="single" w:sz="4" w:space="0" w:color="auto"/>
              <w:right w:val="single" w:sz="4" w:space="0" w:color="auto"/>
            </w:tcBorders>
            <w:shd w:val="clear" w:color="auto" w:fill="FFFFFF" w:themeFill="background1"/>
          </w:tcPr>
          <w:p w:rsidR="000D743A" w:rsidRDefault="000D743A" w:rsidP="00D83ED7">
            <w:pPr>
              <w:pStyle w:val="NormalTableText"/>
              <w:jc w:val="center"/>
            </w:pPr>
            <w:r>
              <w:t>Display if “No” is selected;</w:t>
            </w:r>
          </w:p>
          <w:p w:rsidR="000D743A" w:rsidRDefault="000D743A" w:rsidP="00D83ED7">
            <w:pPr>
              <w:pStyle w:val="NormalTableText"/>
              <w:jc w:val="center"/>
            </w:pPr>
          </w:p>
          <w:p w:rsidR="00BA130B" w:rsidRDefault="00BA130B" w:rsidP="00D83ED7">
            <w:pPr>
              <w:pStyle w:val="NormalTableText"/>
              <w:jc w:val="center"/>
            </w:pPr>
            <w:r>
              <w:t>Dropdown:</w:t>
            </w:r>
          </w:p>
          <w:p w:rsidR="00BA130B" w:rsidRDefault="00BA130B" w:rsidP="00D83ED7">
            <w:pPr>
              <w:pStyle w:val="NormalTableText"/>
              <w:jc w:val="center"/>
            </w:pPr>
            <w:r>
              <w:t>Required</w:t>
            </w:r>
          </w:p>
          <w:p w:rsidR="00BA130B" w:rsidRDefault="00BA130B" w:rsidP="00D83ED7">
            <w:pPr>
              <w:pStyle w:val="NormalTableText"/>
              <w:jc w:val="center"/>
            </w:pPr>
          </w:p>
          <w:p w:rsidR="005A466B" w:rsidRDefault="000D743A" w:rsidP="00D83ED7">
            <w:pPr>
              <w:pStyle w:val="NormalTableText"/>
              <w:jc w:val="center"/>
            </w:pPr>
            <w:r>
              <w:t xml:space="preserve">Input </w:t>
            </w:r>
            <w:proofErr w:type="spellStart"/>
            <w:r>
              <w:t>textarea</w:t>
            </w:r>
            <w:proofErr w:type="spellEnd"/>
            <w:r w:rsidR="005A466B">
              <w:t>:</w:t>
            </w:r>
          </w:p>
          <w:p w:rsidR="000D743A" w:rsidRDefault="000D743A" w:rsidP="00D83ED7">
            <w:pPr>
              <w:pStyle w:val="NormalTableText"/>
              <w:jc w:val="center"/>
            </w:pPr>
            <w:r>
              <w:t xml:space="preserve"> maximum characters: 3000</w:t>
            </w:r>
          </w:p>
          <w:p w:rsidR="005A466B" w:rsidRDefault="005A466B" w:rsidP="00D83ED7">
            <w:pPr>
              <w:pStyle w:val="NormalTableText"/>
              <w:jc w:val="center"/>
            </w:pPr>
            <w:r>
              <w:t>Required</w:t>
            </w:r>
          </w:p>
          <w:p w:rsidR="003020B9" w:rsidRPr="002912E0" w:rsidRDefault="003020B9" w:rsidP="00D83ED7">
            <w:pPr>
              <w:pStyle w:val="NormalTableText"/>
              <w:jc w:val="center"/>
            </w:pPr>
          </w:p>
          <w:p w:rsidR="000D743A" w:rsidRPr="002912E0" w:rsidRDefault="000D743A" w:rsidP="00751BA0">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jc w:val="center"/>
            </w:pPr>
            <w:r>
              <w:t>Dropdown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F64345" w:rsidRDefault="000D743A" w:rsidP="00F64345">
            <w:pPr>
              <w:pStyle w:val="NormalTableText"/>
              <w:jc w:val="center"/>
              <w:rPr>
                <w:b/>
              </w:rPr>
            </w:pPr>
            <w:r w:rsidRPr="00F64345">
              <w:rPr>
                <w:b/>
              </w:rPr>
              <w:t>If OMR/BRL or OMR/BRN:</w:t>
            </w:r>
          </w:p>
          <w:p w:rsidR="000D743A" w:rsidRDefault="000D743A" w:rsidP="00F64345">
            <w:pPr>
              <w:pStyle w:val="NormalTableText"/>
              <w:jc w:val="center"/>
            </w:pPr>
            <w:r>
              <w:t>Approved accommodation on file</w:t>
            </w:r>
          </w:p>
          <w:p w:rsidR="000D743A" w:rsidRDefault="000D743A" w:rsidP="00F64345">
            <w:pPr>
              <w:pStyle w:val="NormalTableText"/>
              <w:jc w:val="center"/>
            </w:pPr>
            <w:r>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If OMR/IAE:</w:t>
            </w:r>
          </w:p>
          <w:p w:rsidR="000D743A" w:rsidRDefault="000D743A" w:rsidP="00F64345">
            <w:pPr>
              <w:pStyle w:val="NormalTableText"/>
              <w:jc w:val="center"/>
            </w:pPr>
            <w:r w:rsidRPr="00091888">
              <w:t>Agent no longer employed or on LOA</w:t>
            </w:r>
          </w:p>
          <w:p w:rsidR="000D743A" w:rsidRDefault="000D743A" w:rsidP="00F64345">
            <w:pPr>
              <w:pStyle w:val="NormalTableText"/>
              <w:jc w:val="center"/>
            </w:pPr>
            <w:r w:rsidRPr="00091888">
              <w:t>Escalation was appropriate</w:t>
            </w:r>
          </w:p>
          <w:p w:rsidR="000D743A" w:rsidRDefault="000D743A" w:rsidP="00F64345">
            <w:pPr>
              <w:pStyle w:val="NormalTableText"/>
              <w:jc w:val="center"/>
            </w:pPr>
            <w:r w:rsidRPr="00575BDE">
              <w:t>ISG or Supervisor told agent to escalate</w:t>
            </w:r>
          </w:p>
          <w:p w:rsidR="000D743A" w:rsidRDefault="000D743A" w:rsidP="00F64345">
            <w:pPr>
              <w:pStyle w:val="NormalTableText"/>
              <w:jc w:val="center"/>
            </w:pPr>
            <w:r w:rsidRPr="00575BDE">
              <w:t>Not enough information to coach</w:t>
            </w:r>
          </w:p>
          <w:p w:rsidR="000D743A" w:rsidRDefault="000D743A" w:rsidP="00F64345">
            <w:pPr>
              <w:pStyle w:val="NormalTableText"/>
              <w:jc w:val="center"/>
            </w:pPr>
            <w:r w:rsidRPr="00575BDE">
              <w:t>Other</w:t>
            </w:r>
          </w:p>
          <w:p w:rsidR="000D743A" w:rsidRDefault="000D743A" w:rsidP="00F64345">
            <w:pPr>
              <w:pStyle w:val="NormalTableText"/>
              <w:jc w:val="center"/>
            </w:pPr>
          </w:p>
          <w:p w:rsidR="000D743A" w:rsidRPr="00F64345" w:rsidRDefault="000D743A" w:rsidP="00F64345">
            <w:pPr>
              <w:pStyle w:val="NormalTableText"/>
              <w:jc w:val="center"/>
              <w:rPr>
                <w:b/>
              </w:rPr>
            </w:pPr>
            <w:r w:rsidRPr="00F64345">
              <w:rPr>
                <w:b/>
              </w:rPr>
              <w:t>Otherwise:</w:t>
            </w:r>
          </w:p>
          <w:p w:rsidR="000D743A" w:rsidRPr="002912E0" w:rsidRDefault="000D743A" w:rsidP="00F64345">
            <w:pPr>
              <w:pStyle w:val="NormalTableText"/>
              <w:jc w:val="center"/>
            </w:pPr>
            <w:r>
              <w:t>Other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E42092">
            <w:pPr>
              <w:pStyle w:val="NormalTableText"/>
              <w:jc w:val="center"/>
            </w:pPr>
            <w:proofErr w:type="spellStart"/>
            <w:r>
              <w:t>Reasons_By_ReportCode</w:t>
            </w:r>
            <w:proofErr w:type="spellEnd"/>
          </w:p>
        </w:tc>
        <w:tc>
          <w:tcPr>
            <w:tcW w:w="3330" w:type="dxa"/>
            <w:vMerge/>
            <w:tcBorders>
              <w:left w:val="single" w:sz="4" w:space="0" w:color="auto"/>
              <w:right w:val="single" w:sz="4" w:space="0" w:color="auto"/>
            </w:tcBorders>
            <w:shd w:val="clear" w:color="auto" w:fill="EAF1DD" w:themeFill="accent3" w:themeFillTint="33"/>
          </w:tcPr>
          <w:p w:rsidR="000D743A" w:rsidRPr="002912E0" w:rsidRDefault="000D743A" w:rsidP="00751BA0">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r>
              <w:t>Please provide reason/explanation/justification as to why the item was not coachable: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751BA0">
            <w:pPr>
              <w:pStyle w:val="NormalTableText"/>
              <w:jc w:val="center"/>
            </w:pPr>
          </w:p>
        </w:tc>
      </w:tr>
      <w:tr w:rsidR="000D743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522ED1">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Pr="002912E0" w:rsidRDefault="000D743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D743A" w:rsidRDefault="000D743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0D743A" w:rsidRPr="002912E0" w:rsidRDefault="000D743A" w:rsidP="00751BA0">
            <w:pPr>
              <w:pStyle w:val="NormalTableText"/>
              <w:jc w:val="center"/>
            </w:pP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r>
              <w:t>Please provide reason/explanation/justification as to why the item is coachable for the Supervisor: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803352" w:rsidRDefault="00803352" w:rsidP="002C60C0">
            <w:pPr>
              <w:pStyle w:val="NormalTableText"/>
              <w:jc w:val="center"/>
            </w:pPr>
            <w:r>
              <w:t>If “Yes” is selected.</w:t>
            </w:r>
          </w:p>
          <w:p w:rsidR="00204B95" w:rsidRDefault="00204B95" w:rsidP="002C60C0">
            <w:pPr>
              <w:pStyle w:val="NormalTableText"/>
              <w:jc w:val="center"/>
            </w:pPr>
          </w:p>
          <w:p w:rsidR="00204B95" w:rsidRDefault="00204B95" w:rsidP="002C60C0">
            <w:pPr>
              <w:pStyle w:val="NormalTableText"/>
              <w:jc w:val="center"/>
            </w:pPr>
            <w:r>
              <w:t>Dropdown:</w:t>
            </w:r>
          </w:p>
          <w:p w:rsidR="00204B95" w:rsidRDefault="00204B95" w:rsidP="002C60C0">
            <w:pPr>
              <w:pStyle w:val="NormalTableText"/>
              <w:jc w:val="center"/>
            </w:pPr>
            <w:r>
              <w:t>Required</w:t>
            </w:r>
          </w:p>
          <w:p w:rsidR="00751C8E" w:rsidRDefault="00751C8E" w:rsidP="002C60C0">
            <w:pPr>
              <w:pStyle w:val="NormalTableText"/>
              <w:jc w:val="center"/>
            </w:pPr>
          </w:p>
          <w:p w:rsidR="00204B95" w:rsidRDefault="00803352" w:rsidP="0043430B">
            <w:pPr>
              <w:pStyle w:val="NormalTableText"/>
              <w:jc w:val="center"/>
            </w:pPr>
            <w:r>
              <w:t xml:space="preserve">Input </w:t>
            </w:r>
            <w:proofErr w:type="spellStart"/>
            <w:r>
              <w:t>textarea</w:t>
            </w:r>
            <w:proofErr w:type="spellEnd"/>
            <w:r w:rsidR="00204B95">
              <w:t>:</w:t>
            </w:r>
          </w:p>
          <w:p w:rsidR="00803352" w:rsidRDefault="00803352" w:rsidP="0043430B">
            <w:pPr>
              <w:pStyle w:val="NormalTableText"/>
              <w:jc w:val="center"/>
            </w:pPr>
            <w:r>
              <w:t xml:space="preserve"> maximum characters: 3000</w:t>
            </w:r>
          </w:p>
          <w:p w:rsidR="00204B95" w:rsidRPr="002912E0" w:rsidRDefault="00204B95" w:rsidP="0043430B">
            <w:pPr>
              <w:pStyle w:val="NormalTableText"/>
              <w:jc w:val="center"/>
            </w:pPr>
            <w:r>
              <w:t>Required</w:t>
            </w:r>
          </w:p>
        </w:tc>
      </w:tr>
      <w:tr w:rsidR="00803352"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Pr="002912E0" w:rsidRDefault="00803352"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803352" w:rsidRDefault="00803352"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803352" w:rsidRPr="002912E0" w:rsidRDefault="00803352" w:rsidP="00803352">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6053B8"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5D73C6" w:rsidP="002C60C0">
            <w:pPr>
              <w:pStyle w:val="NormalTableText"/>
            </w:pPr>
            <w:r>
              <w:t>These notes will only be viewed by supervisors.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3D2AC1"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3D2AC1"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5B38E3" w:rsidP="002C60C0">
            <w:pPr>
              <w:pStyle w:val="NormalTableText"/>
              <w:jc w:val="center"/>
            </w:pPr>
            <w:r>
              <w:t>As user types, the number of remaining dynamically changes</w:t>
            </w:r>
          </w:p>
        </w:tc>
      </w:tr>
      <w:tr w:rsidR="00E77A2C"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AA6274"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Pr="002912E0" w:rsidRDefault="00AA6274"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77A2C" w:rsidRDefault="00E77A2C"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E77A2C" w:rsidRPr="002912E0" w:rsidRDefault="00E77A2C" w:rsidP="002C60C0">
            <w:pPr>
              <w:pStyle w:val="NormalTableText"/>
              <w:jc w:val="center"/>
            </w:pPr>
          </w:p>
        </w:tc>
      </w:tr>
      <w:tr w:rsidR="002557FC" w:rsidRPr="002912E0" w:rsidTr="00431489">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2557FC" w:rsidRPr="002912E0" w:rsidRDefault="002557FC" w:rsidP="002557FC">
            <w:pPr>
              <w:pStyle w:val="NormalTableText"/>
            </w:pPr>
            <w:r>
              <w:rPr>
                <w:b/>
                <w:i/>
                <w:sz w:val="18"/>
                <w:szCs w:val="18"/>
              </w:rPr>
              <w:t>End</w:t>
            </w:r>
            <w:r w:rsidRPr="002557FC">
              <w:rPr>
                <w:b/>
                <w:i/>
                <w:sz w:val="18"/>
                <w:szCs w:val="18"/>
              </w:rPr>
              <w:t xml:space="preserve"> – Research Pending Form</w:t>
            </w:r>
          </w:p>
        </w:tc>
      </w:tr>
      <w:tr w:rsidR="001976B1" w:rsidRPr="002912E0" w:rsidTr="00DC7B40">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1976B1" w:rsidRPr="001976B1" w:rsidRDefault="001976B1" w:rsidP="00A7799A">
            <w:pPr>
              <w:pStyle w:val="NormalTableText"/>
              <w:rPr>
                <w:b/>
                <w:i/>
                <w:sz w:val="18"/>
                <w:szCs w:val="18"/>
              </w:rPr>
            </w:pPr>
            <w:r>
              <w:rPr>
                <w:b/>
                <w:i/>
                <w:sz w:val="18"/>
                <w:szCs w:val="18"/>
              </w:rPr>
              <w:t>Start – CSE Pending Form</w:t>
            </w: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3F636F" w:rsidP="002C60C0">
            <w:pPr>
              <w:pStyle w:val="NormalTableText"/>
            </w:pPr>
            <w:proofErr w:type="spellStart"/>
            <w:r>
              <w:t>IsCsePendingForm</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proofErr w:type="spellStart"/>
            <w:r>
              <w:t>LogId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jc w:val="center"/>
            </w:pPr>
            <w:r>
              <w:t>Hidden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2C60C0">
            <w:pPr>
              <w:pStyle w:val="NormalTableText"/>
            </w:pPr>
            <w:proofErr w:type="spellStart"/>
            <w:r>
              <w:t>ModuleId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BF1B4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Pr="002912E0" w:rsidRDefault="00BF1B4A" w:rsidP="002C60C0">
            <w:pPr>
              <w:pStyle w:val="NormalTableText"/>
            </w:pPr>
            <w:r w:rsidRPr="00BF1B4A">
              <w:t xml:space="preserve">Review the submitted coaching opportunity and determine if it is a confirmed Customer Service Escalation (CSE).  If it is a CSE, setup a meeting with the Employee and Supervisor and report </w:t>
            </w:r>
            <w:proofErr w:type="gramStart"/>
            <w:r w:rsidRPr="00BF1B4A">
              <w:t>your</w:t>
            </w:r>
            <w:proofErr w:type="gramEnd"/>
            <w:r w:rsidRPr="00BF1B4A">
              <w:t xml:space="preserve"> coaching in the box below.  If it not a CSE, enter notes for the Supervisor to use to coach the Employee.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3F636F"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866CED"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Pr="00BF1B4A" w:rsidRDefault="00866CED" w:rsidP="002C60C0">
            <w:pPr>
              <w:pStyle w:val="NormalTableText"/>
            </w:pPr>
            <w:r>
              <w:t>Is the coaching opportunity a confirmed Customer Service Escalation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3F636F" w:rsidRDefault="003F636F"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3F636F" w:rsidRPr="002912E0" w:rsidRDefault="003F636F" w:rsidP="002C60C0">
            <w:pPr>
              <w:pStyle w:val="NormalTableText"/>
              <w:jc w:val="center"/>
            </w:pPr>
          </w:p>
        </w:tc>
      </w:tr>
      <w:tr w:rsidR="005A466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jc w:val="center"/>
            </w:pPr>
            <w:r>
              <w:t>Radio 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866CED" w:rsidP="002C60C0">
            <w:pPr>
              <w:pStyle w:val="NormalTableText"/>
            </w:pPr>
            <w:r>
              <w:t>Yes, this is a confirmed Customer Service Escalation.</w:t>
            </w:r>
          </w:p>
          <w:p w:rsidR="00866CED" w:rsidRDefault="00866CED" w:rsidP="002C60C0">
            <w:pPr>
              <w:pStyle w:val="NormalTableText"/>
            </w:pPr>
          </w:p>
          <w:p w:rsidR="00866CED" w:rsidRPr="002912E0" w:rsidRDefault="00866CED" w:rsidP="002C60C0">
            <w:pPr>
              <w:pStyle w:val="NormalTableText"/>
            </w:pPr>
            <w:r>
              <w:t>No, this is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A466B" w:rsidRDefault="005A466B"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5A466B" w:rsidRPr="002912E0" w:rsidRDefault="005A466B"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Enter the date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D436CA" w:rsidRDefault="00D436CA" w:rsidP="00D62566">
            <w:pPr>
              <w:pStyle w:val="NormalTableText"/>
              <w:jc w:val="center"/>
            </w:pPr>
            <w:r>
              <w:t>Display if “Yes” is selected.</w:t>
            </w:r>
          </w:p>
          <w:p w:rsidR="00D436CA" w:rsidRDefault="00D436CA" w:rsidP="00D62566">
            <w:pPr>
              <w:pStyle w:val="NormalTableText"/>
              <w:jc w:val="center"/>
            </w:pPr>
          </w:p>
          <w:p w:rsidR="00D436CA" w:rsidRDefault="00D436CA" w:rsidP="00D62566">
            <w:pPr>
              <w:pStyle w:val="NormalTableText"/>
              <w:jc w:val="center"/>
            </w:pPr>
            <w:r>
              <w:t>Date must be a valid past or current date.</w:t>
            </w:r>
          </w:p>
          <w:p w:rsidR="00EA0846" w:rsidRDefault="00EA0846" w:rsidP="00D62566">
            <w:pPr>
              <w:pStyle w:val="NormalTableText"/>
              <w:jc w:val="center"/>
            </w:pPr>
            <w:r>
              <w:t>Required</w:t>
            </w:r>
            <w:r w:rsidR="009665F7">
              <w:t>.</w:t>
            </w:r>
          </w:p>
          <w:p w:rsidR="002368DD" w:rsidRDefault="002368DD" w:rsidP="00D62566">
            <w:pPr>
              <w:pStyle w:val="NormalTableText"/>
              <w:jc w:val="center"/>
            </w:pPr>
          </w:p>
          <w:p w:rsidR="002368DD" w:rsidRDefault="002368DD" w:rsidP="00D62566">
            <w:pPr>
              <w:pStyle w:val="NormalTableText"/>
              <w:jc w:val="center"/>
            </w:pPr>
            <w:r>
              <w:t>Input area:</w:t>
            </w:r>
          </w:p>
          <w:p w:rsidR="002368DD" w:rsidRDefault="002368DD" w:rsidP="00D62566">
            <w:pPr>
              <w:pStyle w:val="NormalTableText"/>
              <w:jc w:val="center"/>
            </w:pPr>
            <w:r>
              <w:t>Maximum characters: 3000</w:t>
            </w:r>
          </w:p>
          <w:p w:rsidR="009E4586" w:rsidRPr="002912E0" w:rsidRDefault="009E4586" w:rsidP="00D62566">
            <w:pPr>
              <w:pStyle w:val="NormalTableText"/>
              <w:jc w:val="center"/>
            </w:pPr>
            <w:r>
              <w:t>Required</w:t>
            </w: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roofErr w:type="spellStart"/>
            <w:r>
              <w:t>Glyphicon</w:t>
            </w:r>
            <w:proofErr w:type="spellEnd"/>
            <w:r>
              <w:t>-calendar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r>
              <w:t>Provide the details from the coaching session including action plans developed: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D436CA"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D436CA" w:rsidRDefault="00D436CA"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D436CA" w:rsidRPr="002912E0" w:rsidRDefault="00D436CA"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Enter the date reviewed: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val="restart"/>
            <w:tcBorders>
              <w:left w:val="single" w:sz="4" w:space="0" w:color="auto"/>
              <w:right w:val="single" w:sz="4" w:space="0" w:color="auto"/>
            </w:tcBorders>
            <w:shd w:val="clear" w:color="auto" w:fill="FFFFFF" w:themeFill="background1"/>
          </w:tcPr>
          <w:p w:rsidR="00531345" w:rsidRDefault="00531345" w:rsidP="002C60C0">
            <w:pPr>
              <w:pStyle w:val="NormalTableText"/>
              <w:jc w:val="center"/>
            </w:pPr>
            <w:r>
              <w:t>Display if “No” is selected.</w:t>
            </w:r>
          </w:p>
          <w:p w:rsidR="00531345" w:rsidRDefault="00531345" w:rsidP="002C60C0">
            <w:pPr>
              <w:pStyle w:val="NormalTableText"/>
              <w:jc w:val="center"/>
            </w:pPr>
          </w:p>
          <w:p w:rsidR="00531345" w:rsidRDefault="00531345" w:rsidP="002C60C0">
            <w:pPr>
              <w:pStyle w:val="NormalTableText"/>
              <w:jc w:val="center"/>
            </w:pPr>
            <w:r>
              <w:t>Date must be a valid past or current date.</w:t>
            </w:r>
          </w:p>
          <w:p w:rsidR="009665F7" w:rsidRDefault="009665F7" w:rsidP="002C60C0">
            <w:pPr>
              <w:pStyle w:val="NormalTableText"/>
              <w:jc w:val="center"/>
            </w:pPr>
            <w:r>
              <w:t>Required.</w:t>
            </w:r>
          </w:p>
          <w:p w:rsidR="00531345" w:rsidRDefault="00531345" w:rsidP="002C60C0">
            <w:pPr>
              <w:pStyle w:val="NormalTableText"/>
              <w:jc w:val="center"/>
            </w:pPr>
          </w:p>
          <w:p w:rsidR="00531345" w:rsidRDefault="00531345" w:rsidP="002C60C0">
            <w:pPr>
              <w:pStyle w:val="NormalTableText"/>
              <w:jc w:val="center"/>
            </w:pPr>
            <w:r>
              <w:t>Input area:</w:t>
            </w:r>
          </w:p>
          <w:p w:rsidR="00531345" w:rsidRDefault="00531345" w:rsidP="002C60C0">
            <w:pPr>
              <w:pStyle w:val="NormalTableText"/>
              <w:jc w:val="center"/>
            </w:pPr>
            <w:r>
              <w:t>Maximum characters: 3000</w:t>
            </w:r>
          </w:p>
          <w:p w:rsidR="004A0B95" w:rsidRPr="002912E0" w:rsidRDefault="004A0B95" w:rsidP="002C60C0">
            <w:pPr>
              <w:pStyle w:val="NormalTableText"/>
              <w:jc w:val="center"/>
            </w:pPr>
            <w:r>
              <w:t>Required</w:t>
            </w: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Input 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Icon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roofErr w:type="spellStart"/>
            <w:r>
              <w:t>Glyphicon</w:t>
            </w:r>
            <w:proofErr w:type="spellEnd"/>
            <w:r>
              <w:t>-calendar</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r>
              <w:t>Provide explanation for Employee and Supervisor as to reason why this is not a CSE: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53134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2C60C0">
            <w:pPr>
              <w:jc w:val="center"/>
            </w:pPr>
            <w:r>
              <w:t xml:space="preserve">Input </w:t>
            </w:r>
            <w:proofErr w:type="spellStart"/>
            <w:r>
              <w:t>textarea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531345" w:rsidRDefault="00531345" w:rsidP="00E42092">
            <w:pPr>
              <w:pStyle w:val="NormalTableText"/>
              <w:jc w:val="center"/>
            </w:pPr>
          </w:p>
        </w:tc>
        <w:tc>
          <w:tcPr>
            <w:tcW w:w="3330" w:type="dxa"/>
            <w:vMerge/>
            <w:tcBorders>
              <w:left w:val="single" w:sz="4" w:space="0" w:color="auto"/>
              <w:bottom w:val="single" w:sz="4" w:space="0" w:color="auto"/>
              <w:right w:val="single" w:sz="4" w:space="0" w:color="auto"/>
            </w:tcBorders>
            <w:shd w:val="clear" w:color="auto" w:fill="FFFFFF" w:themeFill="background1"/>
          </w:tcPr>
          <w:p w:rsidR="00531345" w:rsidRPr="002912E0" w:rsidRDefault="0053134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pPr>
            <w:r>
              <w:t>Provide as much detail as possible</w:t>
            </w:r>
            <w:r w:rsidR="00531345">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E52A89"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E52A89" w:rsidP="002C60C0">
            <w:pPr>
              <w:pStyle w:val="NormalTableText"/>
            </w:pPr>
            <w:r>
              <w:t>3000 remaining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0A3D1D" w:rsidP="002C60C0">
            <w:pPr>
              <w:pStyle w:val="NormalTableText"/>
              <w:jc w:val="center"/>
            </w:pPr>
            <w:r>
              <w:t>As user types, the number of remaining dynamically changes</w:t>
            </w:r>
          </w:p>
        </w:tc>
      </w:tr>
      <w:tr w:rsidR="006776C5"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0247CF"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Pr="002912E0" w:rsidRDefault="000247CF" w:rsidP="002C60C0">
            <w:pPr>
              <w:pStyle w:val="NormalTableText"/>
            </w:pPr>
            <w:r>
              <w:t>Submit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6776C5" w:rsidRDefault="006776C5" w:rsidP="00E42092">
            <w:pPr>
              <w:pStyle w:val="NormalTableText"/>
              <w:jc w:val="center"/>
            </w:pPr>
          </w:p>
        </w:tc>
        <w:tc>
          <w:tcPr>
            <w:tcW w:w="3330" w:type="dxa"/>
            <w:tcBorders>
              <w:left w:val="single" w:sz="4" w:space="0" w:color="auto"/>
              <w:bottom w:val="single" w:sz="4" w:space="0" w:color="auto"/>
              <w:right w:val="single" w:sz="4" w:space="0" w:color="auto"/>
            </w:tcBorders>
            <w:shd w:val="clear" w:color="auto" w:fill="FFFFFF" w:themeFill="background1"/>
          </w:tcPr>
          <w:p w:rsidR="006776C5" w:rsidRPr="002912E0" w:rsidRDefault="006776C5" w:rsidP="002C60C0">
            <w:pPr>
              <w:pStyle w:val="NormalTableText"/>
              <w:jc w:val="center"/>
            </w:pPr>
          </w:p>
        </w:tc>
      </w:tr>
      <w:tr w:rsidR="001D039D" w:rsidRPr="002912E0" w:rsidTr="00E1314B">
        <w:tc>
          <w:tcPr>
            <w:tcW w:w="855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D039D" w:rsidRPr="001D039D" w:rsidRDefault="001D039D" w:rsidP="00D4463B">
            <w:pPr>
              <w:pStyle w:val="NormalTableText"/>
              <w:rPr>
                <w:b/>
                <w:i/>
                <w:sz w:val="18"/>
                <w:szCs w:val="18"/>
              </w:rPr>
            </w:pPr>
            <w:r>
              <w:rPr>
                <w:b/>
                <w:i/>
                <w:sz w:val="18"/>
                <w:szCs w:val="18"/>
              </w:rPr>
              <w:t>End – C</w:t>
            </w:r>
            <w:r w:rsidR="00D4463B">
              <w:rPr>
                <w:b/>
                <w:i/>
                <w:sz w:val="18"/>
                <w:szCs w:val="18"/>
              </w:rPr>
              <w:t>SE</w:t>
            </w:r>
            <w:r>
              <w:rPr>
                <w:b/>
                <w:i/>
                <w:sz w:val="18"/>
                <w:szCs w:val="18"/>
              </w:rPr>
              <w:t xml:space="preserve"> Pending Form</w:t>
            </w:r>
          </w:p>
        </w:tc>
      </w:tr>
      <w:tr w:rsidR="00E600B1" w:rsidRPr="002912E0" w:rsidTr="00DF3F50">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600B1" w:rsidRPr="00E61A3B" w:rsidRDefault="00E600B1" w:rsidP="00E600B1">
            <w:pPr>
              <w:pStyle w:val="NormalTableText"/>
              <w:rPr>
                <w:b/>
                <w:i/>
                <w:sz w:val="18"/>
                <w:szCs w:val="18"/>
              </w:rPr>
            </w:pPr>
            <w:r w:rsidRPr="00E61A3B">
              <w:rPr>
                <w:b/>
                <w:i/>
                <w:sz w:val="18"/>
                <w:szCs w:val="18"/>
              </w:rPr>
              <w:t>Start – View Coaching (read only)</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Final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r>
              <w:t>Display if log is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Review</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r>
              <w:t>Display if log is pending</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Details of the behavior being coached:</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r>
              <w:t>Non-editable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Coaching Opportunity was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r>
              <w:t>Display if confirmed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pPr>
            <w:r>
              <w:t>Coaching Opportunity was not a confirmed Customer Service Escalation.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r>
              <w:t>Display if confirmed NOT CSE.</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Manager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pPr>
            <w:r>
              <w:t>Manager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pPr>
            <w:proofErr w:type="spellStart"/>
            <w:r>
              <w:t>Reviewd</w:t>
            </w:r>
            <w:proofErr w:type="spellEnd"/>
            <w:r>
              <w:t xml:space="preserve">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Default="00035191" w:rsidP="00751BA0">
            <w:pPr>
              <w:pStyle w:val="NormalTableText"/>
              <w:jc w:val="center"/>
            </w:pPr>
            <w:proofErr w:type="spellStart"/>
            <w:r>
              <w:t>MgrReviewAutoDate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 xml:space="preserve">Label </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Coaching Notes: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 xml:space="preserve">Supervisor </w:t>
            </w:r>
            <w:proofErr w:type="spellStart"/>
            <w:r>
              <w:t>Reviw</w:t>
            </w:r>
            <w:proofErr w:type="spellEnd"/>
            <w:r>
              <w:t xml:space="preserve">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roofErr w:type="spellStart"/>
            <w:r>
              <w:t>Reviewd</w:t>
            </w:r>
            <w:proofErr w:type="spellEnd"/>
            <w:r>
              <w:t xml:space="preserve">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SupReviewedAutoDate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Employee Review Information: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EmployeeName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 xml:space="preserve">Reviewed and acknowledged Quality Monitor On </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r>
              <w:t>Display if IQS and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Reviewed and acknowledged Coaching On</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r>
              <w:t>Display if Not IQS and Not Completed</w:t>
            </w: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roofErr w:type="spellStart"/>
            <w:r>
              <w:t>EmloyeeReviewDate</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035191" w:rsidRPr="002912E0" w:rsidTr="0003519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035191" w:rsidRPr="002912E0" w:rsidRDefault="00035191" w:rsidP="00751BA0">
            <w:pPr>
              <w:pStyle w:val="NormalTableText"/>
              <w:jc w:val="center"/>
            </w:pPr>
          </w:p>
        </w:tc>
      </w:tr>
      <w:tr w:rsidR="00C71B0D" w:rsidRPr="002912E0" w:rsidTr="00222781">
        <w:tc>
          <w:tcPr>
            <w:tcW w:w="8550" w:type="dxa"/>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rsidR="00C71B0D" w:rsidRPr="00C71B0D" w:rsidRDefault="00C71B0D" w:rsidP="009635CE">
            <w:pPr>
              <w:pStyle w:val="NormalTableText"/>
              <w:rPr>
                <w:b/>
                <w:i/>
                <w:sz w:val="18"/>
                <w:szCs w:val="18"/>
              </w:rPr>
            </w:pPr>
            <w:r>
              <w:rPr>
                <w:b/>
                <w:i/>
                <w:sz w:val="18"/>
                <w:szCs w:val="18"/>
              </w:rPr>
              <w:t xml:space="preserve">End – </w:t>
            </w:r>
            <w:r w:rsidR="009635CE">
              <w:rPr>
                <w:b/>
                <w:i/>
                <w:sz w:val="18"/>
                <w:szCs w:val="18"/>
              </w:rPr>
              <w:t>View Coaching (read only)</w:t>
            </w:r>
          </w:p>
        </w:tc>
      </w:tr>
      <w:tr w:rsidR="00D6411A" w:rsidRPr="002912E0" w:rsidTr="00AC3DF0">
        <w:tc>
          <w:tcPr>
            <w:tcW w:w="8550"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tcPr>
          <w:p w:rsidR="00D6411A" w:rsidRPr="005B478C" w:rsidRDefault="00D6411A" w:rsidP="00541B8E">
            <w:pPr>
              <w:pStyle w:val="NormalTableText"/>
              <w:rPr>
                <w:b/>
              </w:rPr>
            </w:pPr>
            <w:r w:rsidRPr="005B478C">
              <w:rPr>
                <w:b/>
              </w:rPr>
              <w:t>End – Coaching Information displayed on right.</w:t>
            </w:r>
          </w:p>
        </w:tc>
      </w:tr>
      <w:tr w:rsidR="00A21FC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1FCD" w:rsidRPr="00541B8E" w:rsidRDefault="00715364" w:rsidP="00B07EF6">
            <w:pPr>
              <w:pStyle w:val="NormalTableText"/>
              <w:rPr>
                <w:b/>
                <w:i/>
              </w:rPr>
            </w:pPr>
            <w:r>
              <w:rPr>
                <w:b/>
              </w:rPr>
              <w:t>Warning</w:t>
            </w:r>
            <w:r>
              <w:rPr>
                <w:b/>
              </w:rPr>
              <w:t xml:space="preserve"> Information displayed on left </w:t>
            </w:r>
            <w:r w:rsidRPr="00EA1C98">
              <w:rPr>
                <w:b/>
              </w:rPr>
              <w:t>(non-editable)</w:t>
            </w:r>
            <w:r>
              <w:rPr>
                <w:b/>
              </w:rPr>
              <w:t xml:space="preserve"> - _</w:t>
            </w:r>
            <w:proofErr w:type="spellStart"/>
            <w:r w:rsidR="00B07EF6">
              <w:rPr>
                <w:b/>
              </w:rPr>
              <w:t>Warning</w:t>
            </w:r>
            <w:r>
              <w:rPr>
                <w:b/>
              </w:rPr>
              <w:t>LogInfo.cshtml</w:t>
            </w:r>
            <w:proofErr w:type="spellEnd"/>
            <w:r>
              <w:rPr>
                <w:b/>
              </w:rPr>
              <w:t>:</w:t>
            </w:r>
          </w:p>
        </w:tc>
      </w:tr>
      <w:tr w:rsidR="00E61A3B"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152532" w:rsidP="002C60C0">
            <w:pPr>
              <w:pStyle w:val="NormalTableText"/>
            </w:pPr>
            <w:proofErr w:type="spellStart"/>
            <w:r>
              <w:t>FormID</w:t>
            </w:r>
            <w:proofErr w:type="spellEnd"/>
            <w:r>
              <w:t>:</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7E1A3E"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61A3B" w:rsidRPr="002912E0" w:rsidRDefault="00E61A3B"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lastRenderedPageBreak/>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Status:</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Submitted: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Type: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Date the warning was issued:</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Source: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Site: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Employee:</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Supervisor: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Manager: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152532" w:rsidP="002C60C0">
            <w:pPr>
              <w:pStyle w:val="NormalTableText"/>
            </w:pPr>
            <w:r>
              <w:t>Submitter:</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7049" w:rsidRPr="002912E0" w:rsidRDefault="00377049" w:rsidP="002C60C0">
            <w:pPr>
              <w:pStyle w:val="NormalTableText"/>
              <w:jc w:val="center"/>
            </w:pPr>
          </w:p>
        </w:tc>
      </w:tr>
      <w:tr w:rsidR="007E1A3E" w:rsidRPr="002912E0" w:rsidTr="001542CD">
        <w:tc>
          <w:tcPr>
            <w:tcW w:w="11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0B3D0F" w:rsidP="002C60C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Default="007E1A3E" w:rsidP="002C60C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0B3D0F" w:rsidP="00E42092">
            <w:pPr>
              <w:pStyle w:val="NormalTableText"/>
              <w:jc w:val="center"/>
            </w:pPr>
            <w:proofErr w:type="spellStart"/>
            <w:r>
              <w:t>Warning_Log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E1A3E" w:rsidRPr="002912E0" w:rsidRDefault="007E1A3E" w:rsidP="002C60C0">
            <w:pPr>
              <w:pStyle w:val="NormalTableText"/>
              <w:jc w:val="center"/>
            </w:pPr>
          </w:p>
        </w:tc>
      </w:tr>
      <w:tr w:rsidR="00377049"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77049" w:rsidRPr="00FE3D09" w:rsidRDefault="00377049" w:rsidP="005F6096">
            <w:pPr>
              <w:pStyle w:val="NormalTableText"/>
              <w:rPr>
                <w:b/>
              </w:rPr>
            </w:pPr>
            <w:r w:rsidRPr="00FE3D09">
              <w:rPr>
                <w:b/>
              </w:rPr>
              <w:t>End – Warning Information displayed on left</w:t>
            </w:r>
            <w:r w:rsidR="005F6096">
              <w:rPr>
                <w:b/>
              </w:rPr>
              <w:t xml:space="preserve"> (non-editable) - _</w:t>
            </w:r>
            <w:proofErr w:type="spellStart"/>
            <w:r w:rsidR="005F6096">
              <w:rPr>
                <w:b/>
              </w:rPr>
              <w:t>ViewWarningLog.cshtml</w:t>
            </w:r>
            <w:proofErr w:type="spellEnd"/>
            <w:r w:rsidRPr="00FE3D09">
              <w:rPr>
                <w:b/>
              </w:rPr>
              <w:t>.</w:t>
            </w:r>
          </w:p>
        </w:tc>
      </w:tr>
      <w:tr w:rsidR="00B32FBD"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32FBD" w:rsidRPr="002912E0" w:rsidRDefault="00B32FBD" w:rsidP="00B32FBD">
            <w:pPr>
              <w:pStyle w:val="NormalTableText"/>
            </w:pPr>
            <w:r>
              <w:rPr>
                <w:b/>
                <w:i/>
              </w:rPr>
              <w:t>Warning Information displayed on right:</w:t>
            </w:r>
          </w:p>
        </w:tc>
      </w:tr>
      <w:tr w:rsidR="0090170C" w:rsidRPr="002912E0" w:rsidTr="00751BA0">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jc w:val="center"/>
            </w:pPr>
            <w:r>
              <w:t>Label:</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pStyle w:val="NormalTableText"/>
            </w:pPr>
            <w:r>
              <w:t>Coaching Reason(s):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pStyle w:val="NormalTableText"/>
              <w:jc w:val="center"/>
            </w:pPr>
          </w:p>
        </w:tc>
      </w:tr>
      <w:tr w:rsidR="0090170C" w:rsidRPr="002912E0" w:rsidTr="00751BA0">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jc w:val="center"/>
            </w:pPr>
            <w:r>
              <w:t>Text</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pStyle w:val="NormalTableText"/>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pStyle w:val="NormalTableText"/>
              <w:jc w:val="center"/>
            </w:pPr>
            <w:proofErr w:type="spellStart"/>
            <w:r>
              <w:t>Coaching_Log</w:t>
            </w:r>
            <w:proofErr w:type="spellEnd"/>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90170C" w:rsidRPr="002912E0" w:rsidRDefault="0090170C" w:rsidP="00751BA0">
            <w:pPr>
              <w:pStyle w:val="NormalTableText"/>
              <w:jc w:val="center"/>
            </w:pPr>
            <w:r>
              <w:t>Non-editable</w:t>
            </w:r>
          </w:p>
        </w:tc>
      </w:tr>
      <w:tr w:rsidR="00E54C8C" w:rsidRPr="002912E0" w:rsidTr="000E7541">
        <w:tc>
          <w:tcPr>
            <w:tcW w:w="1152"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jc w:val="center"/>
            </w:pPr>
            <w:r>
              <w:t>Button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0E7541" w:rsidP="002C60C0">
            <w:pPr>
              <w:pStyle w:val="NormalTableText"/>
              <w:jc w:val="center"/>
            </w:pPr>
            <w:r>
              <w:t>Close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E42092">
            <w:pPr>
              <w:pStyle w:val="NormalTableText"/>
              <w:jc w:val="center"/>
            </w:pPr>
          </w:p>
        </w:tc>
        <w:tc>
          <w:tcPr>
            <w:tcW w:w="3330" w:type="dxa"/>
            <w:tcBorders>
              <w:top w:val="single" w:sz="4" w:space="0" w:color="auto"/>
              <w:left w:val="single" w:sz="4" w:space="0" w:color="auto"/>
              <w:bottom w:val="single" w:sz="4" w:space="0" w:color="auto"/>
              <w:right w:val="single" w:sz="4" w:space="0" w:color="auto"/>
            </w:tcBorders>
            <w:shd w:val="clear" w:color="auto" w:fill="FFFFFF" w:themeFill="background1"/>
          </w:tcPr>
          <w:p w:rsidR="00E54C8C" w:rsidRPr="002912E0" w:rsidRDefault="00E54C8C" w:rsidP="002C60C0">
            <w:pPr>
              <w:pStyle w:val="NormalTableText"/>
              <w:jc w:val="center"/>
            </w:pPr>
          </w:p>
        </w:tc>
      </w:tr>
      <w:tr w:rsidR="006025DF" w:rsidRPr="002912E0" w:rsidTr="00595B47">
        <w:tc>
          <w:tcPr>
            <w:tcW w:w="8550"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tcPr>
          <w:p w:rsidR="006025DF" w:rsidRPr="006025DF" w:rsidRDefault="006025DF" w:rsidP="006025DF">
            <w:pPr>
              <w:pStyle w:val="NormalTableText"/>
              <w:rPr>
                <w:b/>
                <w:i/>
              </w:rPr>
            </w:pPr>
            <w:r>
              <w:rPr>
                <w:b/>
                <w:i/>
              </w:rPr>
              <w:t>End – Warning Information displayed on right.</w:t>
            </w:r>
          </w:p>
        </w:tc>
      </w:tr>
    </w:tbl>
    <w:p w:rsidR="00E54C8C" w:rsidRDefault="00E54C8C" w:rsidP="00E54C8C">
      <w:pPr>
        <w:autoSpaceDE w:val="0"/>
        <w:autoSpaceDN w:val="0"/>
        <w:adjustRightInd w:val="0"/>
        <w:ind w:left="1440"/>
        <w:outlineLvl w:val="1"/>
        <w:sectPr w:rsidR="00E54C8C">
          <w:footerReference w:type="default" r:id="rId20"/>
          <w:pgSz w:w="12240" w:h="15840"/>
          <w:pgMar w:top="1440" w:right="1800" w:bottom="1440" w:left="1800" w:header="720" w:footer="720" w:gutter="0"/>
          <w:cols w:space="720"/>
        </w:sectPr>
      </w:pPr>
    </w:p>
    <w:p w:rsidR="006E014A" w:rsidRDefault="006E014A" w:rsidP="00214F09">
      <w:pPr>
        <w:numPr>
          <w:ilvl w:val="0"/>
          <w:numId w:val="10"/>
        </w:numPr>
        <w:tabs>
          <w:tab w:val="num" w:pos="1080"/>
        </w:tabs>
        <w:autoSpaceDE w:val="0"/>
        <w:autoSpaceDN w:val="0"/>
        <w:adjustRightInd w:val="0"/>
        <w:outlineLvl w:val="1"/>
        <w:rPr>
          <w:b/>
        </w:rPr>
      </w:pPr>
      <w:bookmarkStart w:id="10" w:name="_Toc517431882"/>
      <w:r>
        <w:rPr>
          <w:b/>
        </w:rPr>
        <w:lastRenderedPageBreak/>
        <w:t>Stored Procedures</w:t>
      </w:r>
      <w:bookmarkEnd w:id="10"/>
    </w:p>
    <w:p w:rsidR="00C3614E" w:rsidRDefault="00C3614E" w:rsidP="00C3614E">
      <w:pPr>
        <w:pStyle w:val="ListParagraph"/>
        <w:numPr>
          <w:ilvl w:val="1"/>
          <w:numId w:val="10"/>
        </w:numPr>
        <w:outlineLvl w:val="1"/>
      </w:pPr>
      <w:bookmarkStart w:id="11" w:name="_Toc517431883"/>
      <w:proofErr w:type="spellStart"/>
      <w:r>
        <w:t>sp_SelectReviewFrom_Coaching_Log</w:t>
      </w:r>
      <w:bookmarkEnd w:id="11"/>
      <w:proofErr w:type="spellEnd"/>
    </w:p>
    <w:p w:rsidR="00C3614E" w:rsidRDefault="00C3614E" w:rsidP="00C3614E">
      <w:pPr>
        <w:pStyle w:val="ListParagraph"/>
        <w:numPr>
          <w:ilvl w:val="1"/>
          <w:numId w:val="10"/>
        </w:numPr>
        <w:outlineLvl w:val="1"/>
      </w:pPr>
      <w:bookmarkStart w:id="12" w:name="_Toc517431884"/>
      <w:proofErr w:type="spellStart"/>
      <w:r>
        <w:t>sp_SelectReviewFrom_Coaching_Log_Reasons</w:t>
      </w:r>
      <w:bookmarkEnd w:id="12"/>
      <w:proofErr w:type="spellEnd"/>
    </w:p>
    <w:p w:rsidR="00C3614E" w:rsidRDefault="00C3614E" w:rsidP="00C3614E">
      <w:pPr>
        <w:pStyle w:val="ListParagraph"/>
        <w:numPr>
          <w:ilvl w:val="1"/>
          <w:numId w:val="10"/>
        </w:numPr>
        <w:outlineLvl w:val="1"/>
      </w:pPr>
      <w:bookmarkStart w:id="13" w:name="_Toc517431885"/>
      <w:proofErr w:type="spellStart"/>
      <w:r>
        <w:t>sp_SelectReviewFrom_Warning_Log_Reasons</w:t>
      </w:r>
      <w:bookmarkEnd w:id="13"/>
      <w:proofErr w:type="spellEnd"/>
    </w:p>
    <w:p w:rsidR="00C3614E" w:rsidRDefault="00C16263" w:rsidP="00C3614E">
      <w:pPr>
        <w:pStyle w:val="ListParagraph"/>
        <w:numPr>
          <w:ilvl w:val="1"/>
          <w:numId w:val="10"/>
        </w:numPr>
        <w:outlineLvl w:val="1"/>
      </w:pPr>
      <w:bookmarkStart w:id="14" w:name="_Toc517431886"/>
      <w:proofErr w:type="spellStart"/>
      <w:r>
        <w:t>sp_Update_Review_Coaching_Log_Suerpvisor_Pending</w:t>
      </w:r>
      <w:bookmarkEnd w:id="14"/>
      <w:proofErr w:type="spellEnd"/>
    </w:p>
    <w:p w:rsidR="006320EB" w:rsidRDefault="006320EB" w:rsidP="006320EB">
      <w:pPr>
        <w:pStyle w:val="ListParagraph"/>
        <w:numPr>
          <w:ilvl w:val="1"/>
          <w:numId w:val="10"/>
        </w:numPr>
        <w:outlineLvl w:val="1"/>
      </w:pPr>
      <w:bookmarkStart w:id="15" w:name="_Toc517431887"/>
      <w:proofErr w:type="spellStart"/>
      <w:r>
        <w:t>sp_Update_Review_Coaching_Log_Supervisor_Acknowledge</w:t>
      </w:r>
      <w:bookmarkEnd w:id="15"/>
      <w:proofErr w:type="spellEnd"/>
    </w:p>
    <w:p w:rsidR="006320EB" w:rsidRDefault="00973AEA" w:rsidP="00C3614E">
      <w:pPr>
        <w:pStyle w:val="ListParagraph"/>
        <w:numPr>
          <w:ilvl w:val="1"/>
          <w:numId w:val="10"/>
        </w:numPr>
        <w:outlineLvl w:val="1"/>
      </w:pPr>
      <w:bookmarkStart w:id="16" w:name="_Toc517431888"/>
      <w:proofErr w:type="spellStart"/>
      <w:r>
        <w:t>sp_Update_Review_Coaching_Log_Employee</w:t>
      </w:r>
      <w:r>
        <w:t>_Pending</w:t>
      </w:r>
      <w:bookmarkEnd w:id="16"/>
      <w:proofErr w:type="spellEnd"/>
    </w:p>
    <w:p w:rsidR="00C16263" w:rsidRDefault="00C16263" w:rsidP="00C3614E">
      <w:pPr>
        <w:pStyle w:val="ListParagraph"/>
        <w:numPr>
          <w:ilvl w:val="1"/>
          <w:numId w:val="10"/>
        </w:numPr>
        <w:outlineLvl w:val="1"/>
      </w:pPr>
      <w:bookmarkStart w:id="17" w:name="_Toc517431889"/>
      <w:proofErr w:type="spellStart"/>
      <w:r>
        <w:t>sp_Update_Review_Coaching_Log_Employee_Acknowledge</w:t>
      </w:r>
      <w:bookmarkEnd w:id="17"/>
      <w:proofErr w:type="spellEnd"/>
    </w:p>
    <w:p w:rsidR="00FA782E" w:rsidRDefault="00FA782E" w:rsidP="00C3614E">
      <w:pPr>
        <w:pStyle w:val="ListParagraph"/>
        <w:numPr>
          <w:ilvl w:val="1"/>
          <w:numId w:val="10"/>
        </w:numPr>
        <w:outlineLvl w:val="1"/>
      </w:pPr>
      <w:bookmarkStart w:id="18" w:name="_Toc517431890"/>
      <w:proofErr w:type="spellStart"/>
      <w:r>
        <w:t>sp_Update_Review_Coaching_Log_</w:t>
      </w:r>
      <w:r>
        <w:t>Manager_Pending_Research</w:t>
      </w:r>
      <w:bookmarkEnd w:id="18"/>
      <w:proofErr w:type="spellEnd"/>
    </w:p>
    <w:p w:rsidR="00FA782E" w:rsidRDefault="00FA782E" w:rsidP="00C3614E">
      <w:pPr>
        <w:pStyle w:val="ListParagraph"/>
        <w:numPr>
          <w:ilvl w:val="1"/>
          <w:numId w:val="10"/>
        </w:numPr>
        <w:outlineLvl w:val="1"/>
      </w:pPr>
      <w:bookmarkStart w:id="19" w:name="_Toc517431891"/>
      <w:proofErr w:type="spellStart"/>
      <w:r>
        <w:t>sp_Upd</w:t>
      </w:r>
      <w:r>
        <w:t>ate_Review_Coaching_Log_Manager_Pending_CSE</w:t>
      </w:r>
      <w:bookmarkEnd w:id="19"/>
      <w:proofErr w:type="spellEnd"/>
    </w:p>
    <w:p w:rsidR="00C3614E" w:rsidRDefault="00C3614E" w:rsidP="00C3614E">
      <w:pPr>
        <w:pStyle w:val="ListParagraph"/>
        <w:ind w:left="792"/>
        <w:outlineLvl w:val="1"/>
      </w:pPr>
    </w:p>
    <w:p w:rsidR="00C3614E" w:rsidRDefault="00C3614E" w:rsidP="00C3614E">
      <w:pPr>
        <w:ind w:left="360"/>
      </w:pPr>
      <w:r>
        <w:t xml:space="preserve">Refer </w:t>
      </w:r>
      <w:r w:rsidRPr="00D316F4">
        <w:t>CCO_eCoaching_Log_Database_DD</w:t>
      </w:r>
      <w:r>
        <w:t>.docx for details.</w:t>
      </w:r>
    </w:p>
    <w:p w:rsidR="00C3614E" w:rsidRDefault="00C3614E" w:rsidP="00C3614E">
      <w:pPr>
        <w:autoSpaceDE w:val="0"/>
        <w:autoSpaceDN w:val="0"/>
        <w:adjustRightInd w:val="0"/>
        <w:ind w:left="360"/>
        <w:outlineLvl w:val="1"/>
        <w:rPr>
          <w:b/>
        </w:rPr>
      </w:pPr>
    </w:p>
    <w:p w:rsidR="00C3614E" w:rsidRDefault="00EC18F3" w:rsidP="00214F09">
      <w:pPr>
        <w:numPr>
          <w:ilvl w:val="0"/>
          <w:numId w:val="10"/>
        </w:numPr>
        <w:tabs>
          <w:tab w:val="num" w:pos="1080"/>
        </w:tabs>
        <w:autoSpaceDE w:val="0"/>
        <w:autoSpaceDN w:val="0"/>
        <w:adjustRightInd w:val="0"/>
        <w:outlineLvl w:val="1"/>
        <w:rPr>
          <w:b/>
        </w:rPr>
      </w:pPr>
      <w:bookmarkStart w:id="20" w:name="_Toc517431892"/>
      <w:r>
        <w:rPr>
          <w:b/>
        </w:rPr>
        <w:t>Logic to d</w:t>
      </w:r>
      <w:r w:rsidR="006C1828">
        <w:rPr>
          <w:b/>
        </w:rPr>
        <w:t xml:space="preserve">etermine </w:t>
      </w:r>
      <w:r>
        <w:rPr>
          <w:b/>
        </w:rPr>
        <w:t>pending form type</w:t>
      </w:r>
      <w:bookmarkEnd w:id="20"/>
    </w:p>
    <w:p w:rsidR="00015568" w:rsidRDefault="00015568" w:rsidP="00015568">
      <w:pPr>
        <w:pStyle w:val="ListParagraph"/>
        <w:numPr>
          <w:ilvl w:val="1"/>
          <w:numId w:val="10"/>
        </w:numPr>
        <w:outlineLvl w:val="1"/>
      </w:pPr>
      <w:bookmarkStart w:id="21" w:name="_Toc517431893"/>
      <w:r>
        <w:t>Pending Acknowledgement</w:t>
      </w:r>
      <w:bookmarkEnd w:id="21"/>
    </w:p>
    <w:p w:rsidR="00F84E95" w:rsidRDefault="00E01CB3" w:rsidP="00F87424">
      <w:pPr>
        <w:pStyle w:val="ListParagraph"/>
        <w:ind w:left="792"/>
      </w:pPr>
      <w:r>
        <w:t>User is Manager</w:t>
      </w:r>
    </w:p>
    <w:p w:rsidR="00F84E95" w:rsidRDefault="00F84E95" w:rsidP="00F87424">
      <w:pPr>
        <w:pStyle w:val="ListParagraph"/>
        <w:numPr>
          <w:ilvl w:val="0"/>
          <w:numId w:val="45"/>
        </w:numPr>
      </w:pPr>
      <w:r>
        <w:t>Pending acknowledgement</w:t>
      </w:r>
    </w:p>
    <w:p w:rsidR="00E01CB3" w:rsidRDefault="00E01CB3" w:rsidP="00F87424">
      <w:pPr>
        <w:pStyle w:val="ListParagraph"/>
        <w:ind w:left="792"/>
      </w:pPr>
    </w:p>
    <w:p w:rsidR="00CF0B34" w:rsidRDefault="00A4796D" w:rsidP="00F87424">
      <w:pPr>
        <w:pStyle w:val="ListParagraph"/>
        <w:ind w:left="792"/>
      </w:pPr>
      <w:r>
        <w:t>U</w:t>
      </w:r>
      <w:r w:rsidR="00CF0B34">
        <w:t>ser is the Supervisor or reassigned to</w:t>
      </w:r>
    </w:p>
    <w:p w:rsidR="00896DE8" w:rsidRDefault="00896DE8" w:rsidP="00F87424">
      <w:pPr>
        <w:pStyle w:val="ListParagraph"/>
        <w:numPr>
          <w:ilvl w:val="0"/>
          <w:numId w:val="45"/>
        </w:numPr>
      </w:pPr>
      <w:r>
        <w:t xml:space="preserve">Pending </w:t>
      </w:r>
      <w:r>
        <w:t>supervisor review and the employee has acknowledged, OR</w:t>
      </w:r>
    </w:p>
    <w:p w:rsidR="00896DE8" w:rsidRDefault="00896DE8" w:rsidP="00F87424">
      <w:pPr>
        <w:pStyle w:val="ListParagraph"/>
        <w:numPr>
          <w:ilvl w:val="0"/>
          <w:numId w:val="45"/>
        </w:numPr>
      </w:pPr>
      <w:r>
        <w:t>Pending acknowledgement;</w:t>
      </w:r>
    </w:p>
    <w:p w:rsidR="00E01CB3" w:rsidRDefault="00E01CB3" w:rsidP="00F87424">
      <w:pPr>
        <w:pStyle w:val="ListParagraph"/>
        <w:ind w:left="792"/>
      </w:pPr>
    </w:p>
    <w:p w:rsidR="00211C04" w:rsidRDefault="00211C04" w:rsidP="00F87424">
      <w:pPr>
        <w:pStyle w:val="ListParagraph"/>
        <w:ind w:left="792"/>
      </w:pPr>
      <w:r>
        <w:t>User is the employee</w:t>
      </w:r>
    </w:p>
    <w:p w:rsidR="007B61F8" w:rsidRDefault="00211C04" w:rsidP="00F87424">
      <w:pPr>
        <w:pStyle w:val="ListParagraph"/>
        <w:numPr>
          <w:ilvl w:val="0"/>
          <w:numId w:val="45"/>
        </w:numPr>
      </w:pPr>
      <w:r>
        <w:t>Pending employee review, OR</w:t>
      </w:r>
    </w:p>
    <w:p w:rsidR="00211C04" w:rsidRDefault="00211C04" w:rsidP="00F87424">
      <w:pPr>
        <w:pStyle w:val="ListParagraph"/>
        <w:numPr>
          <w:ilvl w:val="0"/>
          <w:numId w:val="45"/>
        </w:numPr>
      </w:pPr>
      <w:r>
        <w:t>Pending acknowledgement</w:t>
      </w:r>
    </w:p>
    <w:p w:rsidR="00B344E6" w:rsidRDefault="00B344E6" w:rsidP="00B344E6">
      <w:pPr>
        <w:pStyle w:val="ListParagraph"/>
        <w:ind w:left="792"/>
        <w:outlineLvl w:val="1"/>
      </w:pPr>
    </w:p>
    <w:p w:rsidR="00015568" w:rsidRDefault="00015568" w:rsidP="00015568">
      <w:pPr>
        <w:pStyle w:val="ListParagraph"/>
        <w:numPr>
          <w:ilvl w:val="1"/>
          <w:numId w:val="10"/>
        </w:numPr>
        <w:outlineLvl w:val="1"/>
      </w:pPr>
      <w:bookmarkStart w:id="22" w:name="_Toc517431894"/>
      <w:r>
        <w:t>Pending Research</w:t>
      </w:r>
      <w:bookmarkEnd w:id="22"/>
    </w:p>
    <w:p w:rsidR="00B344E6" w:rsidRDefault="00233241" w:rsidP="00F87424">
      <w:pPr>
        <w:pStyle w:val="ListParagraph"/>
        <w:ind w:left="792"/>
      </w:pPr>
      <w:r>
        <w:t>User is the Supervisor or reassigned to</w:t>
      </w:r>
    </w:p>
    <w:p w:rsidR="00233241" w:rsidRDefault="00233241" w:rsidP="00F87424">
      <w:pPr>
        <w:pStyle w:val="ListParagraph"/>
        <w:numPr>
          <w:ilvl w:val="0"/>
          <w:numId w:val="46"/>
        </w:numPr>
      </w:pPr>
      <w:r>
        <w:t>Pending supervisor review, and the log is one of the following:</w:t>
      </w:r>
    </w:p>
    <w:p w:rsidR="00233241" w:rsidRDefault="00233241" w:rsidP="00F87424">
      <w:pPr>
        <w:pStyle w:val="ListParagraph"/>
        <w:numPr>
          <w:ilvl w:val="0"/>
          <w:numId w:val="47"/>
        </w:numPr>
      </w:pPr>
      <w:r>
        <w:t xml:space="preserve">ETS/OAE </w:t>
      </w:r>
    </w:p>
    <w:p w:rsidR="00233241" w:rsidRDefault="00233241" w:rsidP="00F87424">
      <w:pPr>
        <w:pStyle w:val="ListParagraph"/>
        <w:numPr>
          <w:ilvl w:val="0"/>
          <w:numId w:val="47"/>
        </w:numPr>
      </w:pPr>
      <w:r>
        <w:t>ETS/OAS</w:t>
      </w:r>
    </w:p>
    <w:p w:rsidR="00233241" w:rsidRDefault="00233241" w:rsidP="00F87424">
      <w:pPr>
        <w:pStyle w:val="ListParagraph"/>
        <w:numPr>
          <w:ilvl w:val="0"/>
          <w:numId w:val="47"/>
        </w:numPr>
      </w:pPr>
      <w:r>
        <w:t>OMR/IAT</w:t>
      </w:r>
    </w:p>
    <w:p w:rsidR="00233241" w:rsidRDefault="00233241" w:rsidP="00F87424">
      <w:pPr>
        <w:pStyle w:val="ListParagraph"/>
        <w:numPr>
          <w:ilvl w:val="0"/>
          <w:numId w:val="47"/>
        </w:numPr>
      </w:pPr>
      <w:r>
        <w:t>OMR/IAE</w:t>
      </w:r>
    </w:p>
    <w:p w:rsidR="00233241" w:rsidRDefault="00233241" w:rsidP="00F87424">
      <w:pPr>
        <w:pStyle w:val="ListParagraph"/>
        <w:numPr>
          <w:ilvl w:val="0"/>
          <w:numId w:val="47"/>
        </w:numPr>
      </w:pPr>
      <w:r>
        <w:t>Training Shor Duration</w:t>
      </w:r>
    </w:p>
    <w:p w:rsidR="00233241" w:rsidRDefault="00233241" w:rsidP="00F87424">
      <w:pPr>
        <w:pStyle w:val="ListParagraph"/>
        <w:numPr>
          <w:ilvl w:val="0"/>
          <w:numId w:val="47"/>
        </w:numPr>
      </w:pPr>
      <w:r>
        <w:t>Training Overdue</w:t>
      </w:r>
    </w:p>
    <w:p w:rsidR="00233241" w:rsidRDefault="00233241" w:rsidP="00F87424">
      <w:pPr>
        <w:pStyle w:val="ListParagraph"/>
        <w:numPr>
          <w:ilvl w:val="0"/>
          <w:numId w:val="47"/>
        </w:numPr>
      </w:pPr>
      <w:r>
        <w:t>BRN or BRL</w:t>
      </w:r>
    </w:p>
    <w:p w:rsidR="00B344E6" w:rsidRDefault="00B344E6" w:rsidP="00F87424">
      <w:pPr>
        <w:pStyle w:val="ListParagraph"/>
        <w:ind w:left="792"/>
      </w:pPr>
    </w:p>
    <w:p w:rsidR="00767F47" w:rsidRDefault="00767F47" w:rsidP="00F87424">
      <w:pPr>
        <w:pStyle w:val="ListParagraph"/>
        <w:ind w:left="792"/>
      </w:pPr>
      <w:r>
        <w:t>User is the Manager</w:t>
      </w:r>
      <w:r w:rsidR="0055135E">
        <w:t>, or Manager when</w:t>
      </w:r>
      <w:r w:rsidR="007E1747">
        <w:t xml:space="preserve"> </w:t>
      </w:r>
      <w:r w:rsidR="00C9305B">
        <w:t xml:space="preserve">this </w:t>
      </w:r>
      <w:r w:rsidR="007E1747">
        <w:t>low</w:t>
      </w:r>
      <w:r w:rsidR="0055135E">
        <w:t xml:space="preserve"> CSAT log was submitted, or reassigned to</w:t>
      </w:r>
    </w:p>
    <w:p w:rsidR="0055135E" w:rsidRDefault="0055135E" w:rsidP="00F87424">
      <w:pPr>
        <w:pStyle w:val="ListParagraph"/>
        <w:numPr>
          <w:ilvl w:val="0"/>
          <w:numId w:val="48"/>
        </w:numPr>
      </w:pPr>
      <w:r>
        <w:t xml:space="preserve">Pending manager review, and Current Coaching Initiative or OMR Exception or </w:t>
      </w:r>
      <w:r w:rsidR="004E3F6E">
        <w:t>low CSAT</w:t>
      </w:r>
    </w:p>
    <w:p w:rsidR="00767F47" w:rsidRDefault="00767F47" w:rsidP="00B344E6">
      <w:pPr>
        <w:pStyle w:val="ListParagraph"/>
        <w:ind w:left="792"/>
        <w:outlineLvl w:val="1"/>
      </w:pPr>
    </w:p>
    <w:p w:rsidR="00015568" w:rsidRDefault="00015568" w:rsidP="00015568">
      <w:pPr>
        <w:pStyle w:val="ListParagraph"/>
        <w:numPr>
          <w:ilvl w:val="1"/>
          <w:numId w:val="10"/>
        </w:numPr>
        <w:outlineLvl w:val="1"/>
      </w:pPr>
      <w:bookmarkStart w:id="23" w:name="_Toc517431895"/>
      <w:r>
        <w:t>Pending CSE</w:t>
      </w:r>
      <w:bookmarkEnd w:id="23"/>
    </w:p>
    <w:p w:rsidR="00652BBE" w:rsidRDefault="004E3F6E" w:rsidP="00F87424">
      <w:pPr>
        <w:pStyle w:val="ListParagraph"/>
        <w:ind w:left="792"/>
      </w:pPr>
      <w:r>
        <w:t>User is the Manager or Manager when this low CSAT log was submitted or reassigned to</w:t>
      </w:r>
    </w:p>
    <w:p w:rsidR="004E3F6E" w:rsidRDefault="004E3F6E" w:rsidP="00F87424">
      <w:pPr>
        <w:pStyle w:val="ListParagraph"/>
        <w:numPr>
          <w:ilvl w:val="0"/>
          <w:numId w:val="48"/>
        </w:numPr>
      </w:pPr>
      <w:r>
        <w:t>Pending manager review, and not Current Coaching Initiative not OMR Exception not low CSAT.</w:t>
      </w:r>
    </w:p>
    <w:p w:rsidR="00652BBE" w:rsidRDefault="00652BBE" w:rsidP="00652BBE">
      <w:pPr>
        <w:pStyle w:val="ListParagraph"/>
        <w:ind w:left="792"/>
        <w:outlineLvl w:val="1"/>
      </w:pPr>
    </w:p>
    <w:p w:rsidR="0053696C" w:rsidRDefault="0053696C" w:rsidP="00015568">
      <w:pPr>
        <w:pStyle w:val="ListParagraph"/>
        <w:numPr>
          <w:ilvl w:val="1"/>
          <w:numId w:val="10"/>
        </w:numPr>
        <w:outlineLvl w:val="1"/>
      </w:pPr>
      <w:bookmarkStart w:id="24" w:name="_Toc517431896"/>
      <w:r>
        <w:t>Pending Review</w:t>
      </w:r>
      <w:bookmarkEnd w:id="24"/>
    </w:p>
    <w:p w:rsidR="008E081A" w:rsidRDefault="008E081A" w:rsidP="00F87424">
      <w:pPr>
        <w:pStyle w:val="ListParagraph"/>
        <w:ind w:left="792"/>
      </w:pPr>
      <w:r>
        <w:t>None of the above.</w:t>
      </w:r>
    </w:p>
    <w:p w:rsidR="00015568" w:rsidRPr="00015568" w:rsidRDefault="00015568" w:rsidP="006C1828">
      <w:pPr>
        <w:autoSpaceDE w:val="0"/>
        <w:autoSpaceDN w:val="0"/>
        <w:adjustRightInd w:val="0"/>
        <w:ind w:left="360"/>
        <w:outlineLvl w:val="1"/>
      </w:pPr>
    </w:p>
    <w:p w:rsidR="00B3489C" w:rsidRDefault="00B3489C" w:rsidP="00B3489C">
      <w:pPr>
        <w:numPr>
          <w:ilvl w:val="0"/>
          <w:numId w:val="10"/>
        </w:numPr>
        <w:tabs>
          <w:tab w:val="num" w:pos="1080"/>
        </w:tabs>
        <w:autoSpaceDE w:val="0"/>
        <w:autoSpaceDN w:val="0"/>
        <w:adjustRightInd w:val="0"/>
        <w:outlineLvl w:val="1"/>
        <w:rPr>
          <w:b/>
        </w:rPr>
      </w:pPr>
      <w:bookmarkStart w:id="25" w:name="_Toc517431897"/>
      <w:r>
        <w:rPr>
          <w:b/>
        </w:rPr>
        <w:t>Instruction text</w:t>
      </w:r>
      <w:bookmarkEnd w:id="25"/>
    </w:p>
    <w:p w:rsidR="00201685" w:rsidRDefault="00A368CE" w:rsidP="00C66EA1">
      <w:pPr>
        <w:pStyle w:val="ListParagraph"/>
        <w:numPr>
          <w:ilvl w:val="1"/>
          <w:numId w:val="10"/>
        </w:numPr>
      </w:pPr>
      <w:r>
        <w:t xml:space="preserve">Pending </w:t>
      </w:r>
      <w:r w:rsidR="00201685">
        <w:t>CSE</w:t>
      </w:r>
    </w:p>
    <w:p w:rsidR="00201685" w:rsidRDefault="00201685" w:rsidP="00C66EA1">
      <w:pPr>
        <w:pStyle w:val="ListParagraph"/>
        <w:ind w:left="792"/>
      </w:pPr>
      <w:r w:rsidRPr="00201685">
        <w:t xml:space="preserve">Review the submitted coaching opportunity and determine if it is a confirmed Customer Service Escalation (CSE).  If it is a CSE, setup a meeting with the Employee and Supervisor and report </w:t>
      </w:r>
      <w:proofErr w:type="gramStart"/>
      <w:r w:rsidRPr="00201685">
        <w:t>your</w:t>
      </w:r>
      <w:proofErr w:type="gramEnd"/>
      <w:r w:rsidRPr="00201685">
        <w:t xml:space="preserve"> coaching in the box below.  If it not a CSE, enter notes for the Supervisor to use to coach the Employee.</w:t>
      </w:r>
    </w:p>
    <w:p w:rsidR="00C3614E" w:rsidRPr="004950E2" w:rsidRDefault="00C3614E" w:rsidP="00C66EA1">
      <w:pPr>
        <w:autoSpaceDE w:val="0"/>
        <w:autoSpaceDN w:val="0"/>
        <w:adjustRightInd w:val="0"/>
        <w:ind w:left="360"/>
        <w:rPr>
          <w:b/>
        </w:rPr>
      </w:pPr>
    </w:p>
    <w:p w:rsidR="000F5F03" w:rsidRDefault="00A368CE" w:rsidP="00C66EA1">
      <w:pPr>
        <w:pStyle w:val="ListParagraph"/>
        <w:numPr>
          <w:ilvl w:val="1"/>
          <w:numId w:val="10"/>
        </w:numPr>
      </w:pPr>
      <w:r>
        <w:t xml:space="preserve">Pending </w:t>
      </w:r>
      <w:r w:rsidR="000F5F03">
        <w:t>Research</w:t>
      </w:r>
    </w:p>
    <w:p w:rsidR="005F2D50" w:rsidRDefault="005F2D50" w:rsidP="00C66EA1">
      <w:pPr>
        <w:pStyle w:val="ListParagraph"/>
        <w:ind w:left="792"/>
      </w:pPr>
      <w:r>
        <w:t xml:space="preserve">You are receiving this </w:t>
      </w:r>
      <w:proofErr w:type="spellStart"/>
      <w:proofErr w:type="gramStart"/>
      <w:r>
        <w:t>eCL</w:t>
      </w:r>
      <w:proofErr w:type="spellEnd"/>
      <w:proofErr w:type="gramEnd"/>
      <w:r>
        <w:t xml:space="preserve"> record because an Employee on your team was identified in an Outlier Management Report (OMR). Please research this item in accordance with the latest &lt;a </w:t>
      </w:r>
      <w:proofErr w:type="spellStart"/>
      <w:r>
        <w:t>href</w:t>
      </w:r>
      <w:proofErr w:type="spellEnd"/>
      <w:r>
        <w:t>='https://cco.gdit.com/Resources/SOP/Contact Center Operations/Forms/AllItems.aspx' target='_blank'&gt;" +</w:t>
      </w:r>
    </w:p>
    <w:p w:rsidR="00A24CC2" w:rsidRDefault="005F2D50" w:rsidP="00C66EA1">
      <w:pPr>
        <w:pStyle w:val="ListParagraph"/>
        <w:ind w:left="792"/>
      </w:pPr>
      <w:r>
        <w:t xml:space="preserve">Contact Center Operations 46.0 Outlier Management </w:t>
      </w:r>
      <w:proofErr w:type="gramStart"/>
      <w:r>
        <w:t>Report(</w:t>
      </w:r>
      <w:proofErr w:type="gramEnd"/>
      <w:r>
        <w:t>OMR): Outlier Research Process SOP&lt;/a&gt; and provide the details in the record below.</w:t>
      </w:r>
    </w:p>
    <w:p w:rsidR="000D21F6" w:rsidRDefault="000D21F6" w:rsidP="00C66EA1">
      <w:pPr>
        <w:pStyle w:val="ListParagraph"/>
        <w:ind w:left="792"/>
      </w:pPr>
    </w:p>
    <w:p w:rsidR="00A368CE" w:rsidRDefault="00A453F4" w:rsidP="00C66EA1">
      <w:pPr>
        <w:pStyle w:val="ListParagraph"/>
        <w:numPr>
          <w:ilvl w:val="1"/>
          <w:numId w:val="10"/>
        </w:numPr>
      </w:pPr>
      <w:r>
        <w:t>Pending Review</w:t>
      </w:r>
    </w:p>
    <w:p w:rsidR="0029709D" w:rsidRPr="00E742AE" w:rsidRDefault="000D6E2E" w:rsidP="00C66EA1">
      <w:pPr>
        <w:pStyle w:val="ListParagraph"/>
        <w:numPr>
          <w:ilvl w:val="0"/>
          <w:numId w:val="48"/>
        </w:numPr>
        <w:rPr>
          <w:b/>
        </w:rPr>
      </w:pPr>
      <w:r w:rsidRPr="00E742AE">
        <w:rPr>
          <w:b/>
        </w:rPr>
        <w:t>OMR Short Call</w:t>
      </w:r>
    </w:p>
    <w:p w:rsidR="00102244" w:rsidRDefault="00AA293C" w:rsidP="00C66EA1">
      <w:pPr>
        <w:pStyle w:val="ListParagraph"/>
        <w:ind w:left="1512"/>
      </w:pPr>
      <w:r w:rsidRPr="00AA293C">
        <w:t xml:space="preserve">You are receiving this </w:t>
      </w:r>
      <w:proofErr w:type="spellStart"/>
      <w:proofErr w:type="gramStart"/>
      <w:r w:rsidRPr="00AA293C">
        <w:t>eCL</w:t>
      </w:r>
      <w:proofErr w:type="spellEnd"/>
      <w:proofErr w:type="gramEnd"/>
      <w:r w:rsidRPr="00AA293C">
        <w:t xml:space="preserve"> because you have been assigned to listen to and provide feedback on calls that have been identified as having a short duration. Details of each call can be found within the Performance Report Catalog by clicking &lt;a href='https</w:t>
      </w:r>
      <w:proofErr w:type="gramStart"/>
      <w:r w:rsidRPr="00AA293C">
        <w:t>:/</w:t>
      </w:r>
      <w:proofErr w:type="gramEnd"/>
      <w:r w:rsidRPr="00AA293C">
        <w:t>/cco.gdit.com/bi/ReportsCatalog/TQC_ShortCall/Forms/AllItems.aspx' target='_blank'&gt;here&lt;/a&gt;. Please review the calls and provide specific details on opportunities that requiring coaching.</w:t>
      </w:r>
    </w:p>
    <w:p w:rsidR="00AA293C" w:rsidRDefault="00AA293C" w:rsidP="00C66EA1">
      <w:pPr>
        <w:pStyle w:val="ListParagraph"/>
        <w:ind w:left="1512"/>
      </w:pPr>
    </w:p>
    <w:p w:rsidR="000D6E2E" w:rsidRDefault="000D6E2E" w:rsidP="00C66EA1">
      <w:pPr>
        <w:pStyle w:val="ListParagraph"/>
        <w:numPr>
          <w:ilvl w:val="0"/>
          <w:numId w:val="48"/>
        </w:numPr>
        <w:rPr>
          <w:b/>
        </w:rPr>
      </w:pPr>
      <w:r w:rsidRPr="00C3737F">
        <w:rPr>
          <w:b/>
        </w:rPr>
        <w:t>Low CSAT</w:t>
      </w:r>
    </w:p>
    <w:p w:rsidR="00C3737F" w:rsidRPr="006250F3" w:rsidRDefault="006250F3" w:rsidP="00C66EA1">
      <w:pPr>
        <w:ind w:left="1512"/>
      </w:pPr>
      <w:r w:rsidRPr="006250F3">
        <w:t xml:space="preserve">You are receiving this </w:t>
      </w:r>
      <w:proofErr w:type="spellStart"/>
      <w:proofErr w:type="gramStart"/>
      <w:r w:rsidRPr="006250F3">
        <w:t>eCL</w:t>
      </w:r>
      <w:proofErr w:type="spellEnd"/>
      <w:proofErr w:type="gramEnd"/>
      <w:r w:rsidRPr="006250F3">
        <w:t xml:space="preserve"> because you have been assigned to listen to and provide feedback on a call that was identified as having low customer satisfaction. Please </w:t>
      </w:r>
      <w:r w:rsidR="00A40483">
        <w:t>review</w:t>
      </w:r>
      <w:r w:rsidRPr="006250F3">
        <w:t xml:space="preserve"> the call from a </w:t>
      </w:r>
      <w:proofErr w:type="spellStart"/>
      <w:r w:rsidRPr="006250F3">
        <w:t>PPoM</w:t>
      </w:r>
      <w:proofErr w:type="spellEnd"/>
      <w:r w:rsidRPr="006250F3">
        <w:t xml:space="preserve"> perspective and provide details on the specific opportunities requiring coaching in the record below.</w:t>
      </w:r>
      <w:r w:rsidR="00C3737F" w:rsidRPr="006250F3">
        <w:br/>
      </w:r>
    </w:p>
    <w:p w:rsidR="000D6E2E" w:rsidRDefault="00E940DC" w:rsidP="00C66EA1">
      <w:pPr>
        <w:pStyle w:val="ListParagraph"/>
        <w:numPr>
          <w:ilvl w:val="0"/>
          <w:numId w:val="48"/>
        </w:numPr>
        <w:rPr>
          <w:b/>
        </w:rPr>
      </w:pPr>
      <w:r w:rsidRPr="0022207D">
        <w:rPr>
          <w:b/>
        </w:rPr>
        <w:t>Training Short Duration</w:t>
      </w:r>
    </w:p>
    <w:p w:rsidR="0022207D" w:rsidRPr="005C42BC" w:rsidRDefault="005C42BC" w:rsidP="00C66EA1">
      <w:pPr>
        <w:ind w:left="1512"/>
      </w:pPr>
      <w:r w:rsidRPr="005C42BC">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p w:rsidR="0022207D" w:rsidRPr="0022207D" w:rsidRDefault="0022207D" w:rsidP="00C66EA1">
      <w:pPr>
        <w:rPr>
          <w:b/>
        </w:rPr>
      </w:pPr>
    </w:p>
    <w:p w:rsidR="00E940DC" w:rsidRPr="0090792F" w:rsidRDefault="00E940DC" w:rsidP="00C66EA1">
      <w:pPr>
        <w:pStyle w:val="ListParagraph"/>
        <w:numPr>
          <w:ilvl w:val="0"/>
          <w:numId w:val="48"/>
        </w:numPr>
        <w:rPr>
          <w:b/>
        </w:rPr>
      </w:pPr>
      <w:r w:rsidRPr="0090792F">
        <w:rPr>
          <w:b/>
        </w:rPr>
        <w:t>Training Overdue</w:t>
      </w:r>
    </w:p>
    <w:p w:rsidR="0090792F" w:rsidRDefault="0090792F" w:rsidP="00C66EA1">
      <w:pPr>
        <w:ind w:left="1512"/>
      </w:pPr>
      <w:r w:rsidRPr="0090792F">
        <w:t>The above training is now overdue. Please have the training completed and provide coaching on the specific reasons it was overdue.</w:t>
      </w:r>
    </w:p>
    <w:p w:rsidR="0090792F" w:rsidRDefault="0090792F" w:rsidP="00C66EA1"/>
    <w:p w:rsidR="00E940DC" w:rsidRPr="0090792F" w:rsidRDefault="00E940DC" w:rsidP="00C66EA1">
      <w:pPr>
        <w:pStyle w:val="ListParagraph"/>
        <w:numPr>
          <w:ilvl w:val="0"/>
          <w:numId w:val="48"/>
        </w:numPr>
        <w:rPr>
          <w:b/>
        </w:rPr>
      </w:pPr>
      <w:r w:rsidRPr="0090792F">
        <w:rPr>
          <w:b/>
        </w:rPr>
        <w:t>Quality High 5 Club</w:t>
      </w:r>
    </w:p>
    <w:p w:rsidR="000E21E1" w:rsidRDefault="001469E1" w:rsidP="00C66EA1">
      <w:pPr>
        <w:pStyle w:val="ListParagraph"/>
        <w:ind w:left="1512"/>
      </w:pPr>
      <w:r w:rsidRPr="001469E1">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p w:rsidR="000E21E1" w:rsidRDefault="000E21E1" w:rsidP="00C66EA1"/>
    <w:p w:rsidR="00923A2B" w:rsidRPr="00760ED4" w:rsidRDefault="00923A2B" w:rsidP="00C66EA1">
      <w:pPr>
        <w:pStyle w:val="ListParagraph"/>
        <w:numPr>
          <w:ilvl w:val="0"/>
          <w:numId w:val="48"/>
        </w:numPr>
        <w:rPr>
          <w:b/>
        </w:rPr>
      </w:pPr>
      <w:r w:rsidRPr="00760ED4">
        <w:rPr>
          <w:b/>
        </w:rPr>
        <w:t>Quality KUDO CSR</w:t>
      </w:r>
    </w:p>
    <w:p w:rsidR="006057FB" w:rsidRDefault="00760ED4" w:rsidP="00C66EA1">
      <w:pPr>
        <w:pStyle w:val="ListParagraph"/>
        <w:ind w:left="1512"/>
      </w:pPr>
      <w:r w:rsidRPr="00760ED4">
        <w:t xml:space="preserve">Congratulations - you received a Kudos! Click &lt;a </w:t>
      </w:r>
      <w:proofErr w:type="spellStart"/>
      <w:r w:rsidRPr="00760ED4">
        <w:t>href</w:t>
      </w:r>
      <w:proofErr w:type="spellEnd"/>
      <w:r w:rsidRPr="00760ED4">
        <w:t>='https</w:t>
      </w:r>
      <w:proofErr w:type="gramStart"/>
      <w:r w:rsidRPr="00760ED4">
        <w:t>:/</w:t>
      </w:r>
      <w:proofErr w:type="gramEnd"/>
      <w:r w:rsidRPr="00760ED4">
        <w:t>/cco.gdit.com/Connection/Pages/KudosCentral.aspx' target='_blank'&gt;here&lt;/a&gt; to take a listen to what a recent caller had to say about your customer service.</w:t>
      </w:r>
    </w:p>
    <w:p w:rsidR="006057FB" w:rsidRDefault="006057FB" w:rsidP="00C66EA1"/>
    <w:p w:rsidR="00923A2B" w:rsidRPr="006057FB" w:rsidRDefault="00923A2B" w:rsidP="00C66EA1">
      <w:pPr>
        <w:pStyle w:val="ListParagraph"/>
        <w:numPr>
          <w:ilvl w:val="0"/>
          <w:numId w:val="48"/>
        </w:numPr>
        <w:rPr>
          <w:b/>
        </w:rPr>
      </w:pPr>
      <w:r w:rsidRPr="006057FB">
        <w:rPr>
          <w:b/>
        </w:rPr>
        <w:t>Quality KUDO Supervisor</w:t>
      </w:r>
    </w:p>
    <w:p w:rsidR="00841C5E" w:rsidRDefault="00B65BFB" w:rsidP="00C66EA1">
      <w:pPr>
        <w:pStyle w:val="ListParagraph"/>
        <w:ind w:left="1512"/>
      </w:pPr>
      <w:r w:rsidRPr="00B65BFB">
        <w:t xml:space="preserve">Click &lt;a </w:t>
      </w:r>
      <w:proofErr w:type="spellStart"/>
      <w:r w:rsidRPr="00B65BFB">
        <w:t>href</w:t>
      </w:r>
      <w:proofErr w:type="spellEnd"/>
      <w:r w:rsidRPr="00B65BFB">
        <w:t>='https</w:t>
      </w:r>
      <w:proofErr w:type="gramStart"/>
      <w:r w:rsidRPr="00B65BFB">
        <w:t>:/</w:t>
      </w:r>
      <w:proofErr w:type="gramEnd"/>
      <w:r w:rsidRPr="00B65BFB">
        <w:t>/cco.gdit.com/Connection/Pages/KudosCentral.aspx' target='_blank'&gt;here&lt;/a&gt; to listen to CSR kudos.</w:t>
      </w:r>
    </w:p>
    <w:p w:rsidR="00841C5E" w:rsidRDefault="00841C5E" w:rsidP="00C66EA1"/>
    <w:p w:rsidR="00923A2B" w:rsidRPr="00DD4BD1" w:rsidRDefault="00DF4569" w:rsidP="00C66EA1">
      <w:pPr>
        <w:pStyle w:val="ListParagraph"/>
        <w:numPr>
          <w:ilvl w:val="0"/>
          <w:numId w:val="48"/>
        </w:numPr>
        <w:rPr>
          <w:b/>
        </w:rPr>
      </w:pPr>
      <w:r w:rsidRPr="00DD4BD1">
        <w:rPr>
          <w:b/>
        </w:rPr>
        <w:t>OMR Break Time Exceeded</w:t>
      </w:r>
    </w:p>
    <w:p w:rsidR="003A0807" w:rsidRDefault="003A0807" w:rsidP="00C66EA1">
      <w:pPr>
        <w:pStyle w:val="ListParagraph"/>
        <w:ind w:left="1512"/>
      </w:pPr>
      <w:r>
        <w:lastRenderedPageBreak/>
        <w:t xml:space="preserve">You are receiving this </w:t>
      </w:r>
      <w:proofErr w:type="spellStart"/>
      <w:proofErr w:type="gramStart"/>
      <w:r>
        <w:t>eCL</w:t>
      </w:r>
      <w:proofErr w:type="spellEnd"/>
      <w:proofErr w:type="gramEnd"/>
      <w:r>
        <w:t xml:space="preserve"> record because an Employee on your team was identified in a Break Outlier Report.</w:t>
      </w:r>
      <w:r w:rsidR="008D6D9C">
        <w:t xml:space="preserve"> </w:t>
      </w:r>
      <w:r>
        <w:t>Please review the &lt;b&gt;&lt;a href='https</w:t>
      </w:r>
      <w:proofErr w:type="gramStart"/>
      <w:r>
        <w:t>:/</w:t>
      </w:r>
      <w:proofErr w:type="gramEnd"/>
      <w:r>
        <w:t xml:space="preserve">/cco.gdit.com/bi/ReportsCatalog/AvayaBreakPolicyReporting/Forms/AllItems.aspx' target='_blank'&gt;ETS Breaks Outlier Report&lt;/a&gt;, </w:t>
      </w:r>
    </w:p>
    <w:p w:rsidR="00AA6F9A" w:rsidRDefault="003A0807" w:rsidP="00C66EA1">
      <w:pPr>
        <w:pStyle w:val="ListParagraph"/>
        <w:ind w:left="1512"/>
      </w:pPr>
      <w:r>
        <w:t>the ETS entries&lt;/b&gt;, and refer to HCSD-POL-HR-MISC-08 Break Time Policy and Break Policy Reference guide for additional information and provide the details in the record below.</w:t>
      </w:r>
    </w:p>
    <w:p w:rsidR="00AA6F9A" w:rsidRDefault="00AA6F9A" w:rsidP="00C66EA1"/>
    <w:p w:rsidR="00237FB9" w:rsidRPr="00646E6B" w:rsidRDefault="00237FB9" w:rsidP="00C66EA1">
      <w:pPr>
        <w:pStyle w:val="ListParagraph"/>
        <w:numPr>
          <w:ilvl w:val="0"/>
          <w:numId w:val="48"/>
        </w:numPr>
        <w:rPr>
          <w:b/>
        </w:rPr>
      </w:pPr>
      <w:r w:rsidRPr="00646E6B">
        <w:rPr>
          <w:b/>
        </w:rPr>
        <w:t>Scorecard MSR</w:t>
      </w:r>
    </w:p>
    <w:p w:rsidR="008A4405" w:rsidRDefault="008A4405" w:rsidP="00C66EA1">
      <w:pPr>
        <w:pStyle w:val="ListParagraph"/>
        <w:ind w:left="1512"/>
      </w:pPr>
      <w:r>
        <w:t>To review your full details, please visit the &lt;a href='https</w:t>
      </w:r>
      <w:proofErr w:type="gramStart"/>
      <w:r>
        <w:t>:/</w:t>
      </w:r>
      <w:proofErr w:type="gramEnd"/>
      <w:r>
        <w:t>/f3420-mwbp11.vangent.local/scorecard/csrscorecard.aspx' target='_blank'&gt;CCO Performance Scorecard&lt;/a&gt;.</w:t>
      </w:r>
    </w:p>
    <w:p w:rsidR="00FF1D89" w:rsidRDefault="008A4405" w:rsidP="00C66EA1">
      <w:pPr>
        <w:pStyle w:val="ListParagraph"/>
        <w:ind w:left="1512"/>
      </w:pPr>
      <w:r>
        <w:t>If you have any questions, please see your supervisor.</w:t>
      </w:r>
    </w:p>
    <w:p w:rsidR="00FF1D89" w:rsidRDefault="00FF1D89" w:rsidP="00C66EA1">
      <w:pPr>
        <w:pStyle w:val="ListParagraph"/>
        <w:ind w:left="1512"/>
      </w:pPr>
    </w:p>
    <w:p w:rsidR="00237FB9" w:rsidRPr="00C92257" w:rsidRDefault="00237FB9" w:rsidP="00C66EA1">
      <w:pPr>
        <w:pStyle w:val="ListParagraph"/>
        <w:numPr>
          <w:ilvl w:val="0"/>
          <w:numId w:val="48"/>
        </w:numPr>
        <w:rPr>
          <w:b/>
        </w:rPr>
      </w:pPr>
      <w:r w:rsidRPr="00C92257">
        <w:rPr>
          <w:b/>
        </w:rPr>
        <w:t>Scorecard MSRS</w:t>
      </w:r>
    </w:p>
    <w:p w:rsidR="00F54D6C" w:rsidRDefault="00F54D6C" w:rsidP="00C66EA1">
      <w:pPr>
        <w:pStyle w:val="ListParagraph"/>
        <w:ind w:left="1512"/>
      </w:pPr>
      <w:r>
        <w:t>To review your full details, please visit the &lt;a href='https</w:t>
      </w:r>
      <w:proofErr w:type="gramStart"/>
      <w:r>
        <w:t>:/</w:t>
      </w:r>
      <w:proofErr w:type="gramEnd"/>
      <w:r>
        <w:t xml:space="preserve">/f3420-mwbp11.vangent.local/scorecard/csrscorecard.aspx' target='_blank'&gt;CCO Performance Scorecard&lt;/a&gt;. </w:t>
      </w:r>
    </w:p>
    <w:p w:rsidR="00F54D6C" w:rsidRDefault="00F54D6C" w:rsidP="00C66EA1">
      <w:pPr>
        <w:pStyle w:val="ListParagraph"/>
        <w:ind w:left="1512"/>
      </w:pPr>
      <w:r>
        <w:t>If you have any questions, please &lt;a href='https</w:t>
      </w:r>
      <w:proofErr w:type="gramStart"/>
      <w:r>
        <w:t>:/</w:t>
      </w:r>
      <w:proofErr w:type="gramEnd"/>
      <w:r>
        <w:t>/cco.gdit.com/Reports/Performance_Scorecard/Lists/Scorecard_Escalated_Issues_Log/NewIssue.aspx' target='_blank'&gt;submit an escalation&lt;/a&gt; via the</w:t>
      </w:r>
    </w:p>
    <w:p w:rsidR="00F54D6C" w:rsidRDefault="00F54D6C" w:rsidP="00C66EA1">
      <w:pPr>
        <w:pStyle w:val="ListParagraph"/>
        <w:ind w:left="1512"/>
      </w:pPr>
      <w:r>
        <w:t>&lt;a href='https</w:t>
      </w:r>
      <w:proofErr w:type="gramStart"/>
      <w:r>
        <w:t>:/</w:t>
      </w:r>
      <w:proofErr w:type="gramEnd"/>
      <w:r>
        <w:t>/cco.gdit.com/Reports/Performance_Scorecard/default.aspx' target='_blank'&gt;CCO Performance Scorecard Information Station&lt;/a&gt;</w:t>
      </w:r>
    </w:p>
    <w:p w:rsidR="00AA23C1" w:rsidRDefault="00F54D6C" w:rsidP="00C66EA1">
      <w:pPr>
        <w:pStyle w:val="ListParagraph"/>
        <w:ind w:left="1512"/>
      </w:pPr>
      <w:r>
        <w:t>SharePoint site.</w:t>
      </w:r>
    </w:p>
    <w:p w:rsidR="00AA23C1" w:rsidRDefault="00AA23C1" w:rsidP="00C66EA1">
      <w:pPr>
        <w:pStyle w:val="ListParagraph"/>
        <w:ind w:left="1512"/>
      </w:pPr>
    </w:p>
    <w:p w:rsidR="00237FB9" w:rsidRPr="00C92257" w:rsidRDefault="00237FB9" w:rsidP="00C66EA1">
      <w:pPr>
        <w:pStyle w:val="ListParagraph"/>
        <w:numPr>
          <w:ilvl w:val="0"/>
          <w:numId w:val="48"/>
        </w:numPr>
        <w:rPr>
          <w:b/>
        </w:rPr>
      </w:pPr>
      <w:r w:rsidRPr="00C92257">
        <w:rPr>
          <w:b/>
        </w:rPr>
        <w:t>ETS/HNC, ETS/ICC</w:t>
      </w:r>
    </w:p>
    <w:p w:rsidR="00CB3A1C" w:rsidRDefault="00CB3A1C" w:rsidP="00C66EA1">
      <w:pPr>
        <w:pStyle w:val="ListParagraph"/>
        <w:ind w:left="1512"/>
      </w:pPr>
      <w:r>
        <w:t>Click &lt;a href='https</w:t>
      </w:r>
      <w:proofErr w:type="gramStart"/>
      <w:r>
        <w:t>:/</w:t>
      </w:r>
      <w:proofErr w:type="gramEnd"/>
      <w:r>
        <w:t>/cco.gdit.com/Initiatives/floorcheck/Timecard_Compliance_Reporting/Timcard%20Changes%20Reports/Forms/AllItems.aspx' target='_blank'&gt;here&lt;/a&gt;</w:t>
      </w:r>
    </w:p>
    <w:p w:rsidR="00D1675D" w:rsidRDefault="00CB3A1C" w:rsidP="00C66EA1">
      <w:pPr>
        <w:pStyle w:val="ListParagraph"/>
        <w:ind w:left="1512"/>
      </w:pPr>
      <w:proofErr w:type="gramStart"/>
      <w:r>
        <w:t>to</w:t>
      </w:r>
      <w:proofErr w:type="gramEnd"/>
      <w:r>
        <w:t xml:space="preserve"> view the report containing the details of these changes.</w:t>
      </w:r>
    </w:p>
    <w:p w:rsidR="00D1675D" w:rsidRDefault="00D1675D" w:rsidP="00C66EA1">
      <w:pPr>
        <w:pStyle w:val="ListParagraph"/>
        <w:ind w:left="1512"/>
      </w:pPr>
    </w:p>
    <w:p w:rsidR="00364CD7" w:rsidRPr="00C92257" w:rsidRDefault="00364CD7" w:rsidP="00C66EA1">
      <w:pPr>
        <w:pStyle w:val="ListParagraph"/>
        <w:numPr>
          <w:ilvl w:val="0"/>
          <w:numId w:val="48"/>
        </w:numPr>
        <w:rPr>
          <w:b/>
        </w:rPr>
      </w:pPr>
      <w:r w:rsidRPr="00C92257">
        <w:rPr>
          <w:b/>
        </w:rPr>
        <w:t>ETS/OAE</w:t>
      </w:r>
    </w:p>
    <w:p w:rsidR="002A1CC1" w:rsidRDefault="002A1CC1" w:rsidP="00C66EA1">
      <w:pPr>
        <w:pStyle w:val="ListParagraph"/>
        <w:ind w:left="1512"/>
      </w:pPr>
      <w:r>
        <w:t xml:space="preserve">You are receiving this </w:t>
      </w:r>
      <w:proofErr w:type="spellStart"/>
      <w:proofErr w:type="gramStart"/>
      <w:r>
        <w:t>eCL</w:t>
      </w:r>
      <w:proofErr w:type="spellEnd"/>
      <w:proofErr w:type="gramEnd"/>
      <w:r>
        <w:t xml:space="preserve"> record because an Employee on your team was identified on the CCO TC Outstanding Actions report (also known as the TC Compliance Action report).  Please research why the employee did </w:t>
      </w:r>
      <w:r w:rsidR="000668F5">
        <w:t>n</w:t>
      </w:r>
      <w:r>
        <w:t>ot complete their timecard before the deadline laid out in the latest</w:t>
      </w:r>
    </w:p>
    <w:p w:rsidR="00470684" w:rsidRDefault="002A1CC1" w:rsidP="00C66EA1">
      <w:pPr>
        <w:pStyle w:val="ListParagraph"/>
        <w:ind w:left="1512"/>
      </w:pPr>
      <w:r>
        <w:t xml:space="preserve">&lt;a </w:t>
      </w:r>
      <w:proofErr w:type="spellStart"/>
      <w:r>
        <w:t>href</w:t>
      </w:r>
      <w:proofErr w:type="spellEnd"/>
      <w:r>
        <w:t>='https://cco.gdit.com/Resources/SOP/Contact Center Operations/Forms/AllItems.aspx' target='_blank'&gt;CCO Performance Scorecard&lt;/a&gt;. Contact Center Operations 3.06 Timecard Audit SOP</w:t>
      </w:r>
    </w:p>
    <w:p w:rsidR="00E50BB8" w:rsidRDefault="00E50BB8" w:rsidP="00C66EA1">
      <w:pPr>
        <w:pStyle w:val="ListParagraph"/>
        <w:ind w:left="1512"/>
      </w:pPr>
    </w:p>
    <w:p w:rsidR="00364CD7" w:rsidRPr="00C92257" w:rsidRDefault="00364CD7" w:rsidP="00C66EA1">
      <w:pPr>
        <w:pStyle w:val="ListParagraph"/>
        <w:numPr>
          <w:ilvl w:val="0"/>
          <w:numId w:val="48"/>
        </w:numPr>
        <w:rPr>
          <w:b/>
        </w:rPr>
      </w:pPr>
      <w:r w:rsidRPr="00C92257">
        <w:rPr>
          <w:b/>
        </w:rPr>
        <w:t>ETS/OAS</w:t>
      </w:r>
    </w:p>
    <w:p w:rsidR="00353140" w:rsidRDefault="00353140" w:rsidP="00C66EA1">
      <w:pPr>
        <w:pStyle w:val="ListParagraph"/>
        <w:ind w:left="1512"/>
      </w:pPr>
      <w:r>
        <w:t xml:space="preserve">You are receiving this </w:t>
      </w:r>
      <w:proofErr w:type="spellStart"/>
      <w:r>
        <w:t>eCL</w:t>
      </w:r>
      <w:proofErr w:type="spellEnd"/>
      <w:r>
        <w:t xml:space="preserve"> record because a Supervisor on your team was identified on the CCO TC Outstanding Actions </w:t>
      </w:r>
      <w:proofErr w:type="gramStart"/>
      <w:r>
        <w:t>report(</w:t>
      </w:r>
      <w:proofErr w:type="gramEnd"/>
      <w:r>
        <w:t xml:space="preserve">also known as the TC Compliance Action report).  Please research why the supervisor did </w:t>
      </w:r>
      <w:r w:rsidR="000668F5">
        <w:t>n</w:t>
      </w:r>
      <w:r>
        <w:t xml:space="preserve">ot approve </w:t>
      </w:r>
      <w:proofErr w:type="gramStart"/>
      <w:r>
        <w:t>Or</w:t>
      </w:r>
      <w:proofErr w:type="gramEnd"/>
      <w:r>
        <w:t xml:space="preserve"> reject their CSR’s timecard before the deadline laid out in the latest</w:t>
      </w:r>
    </w:p>
    <w:p w:rsidR="0029709D" w:rsidRPr="0029709D" w:rsidRDefault="00353140" w:rsidP="00C66EA1">
      <w:pPr>
        <w:pStyle w:val="ListParagraph"/>
        <w:ind w:left="1512"/>
      </w:pPr>
      <w:r>
        <w:t xml:space="preserve">&lt;a </w:t>
      </w:r>
      <w:proofErr w:type="spellStart"/>
      <w:r>
        <w:t>href</w:t>
      </w:r>
      <w:proofErr w:type="spellEnd"/>
      <w:r>
        <w:t>='https://cco.gdit.com/Resources/SOP/Contact Center Operations/Forms/AllItems.aspx' target='_blank'&gt;CCO Performance Scorecard&lt;/a&gt;. Contact Center Operations 3.06 Timecard Audit SOP.</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1"/>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E0F" w:rsidRDefault="001B6E0F">
      <w:r>
        <w:separator/>
      </w:r>
    </w:p>
  </w:endnote>
  <w:endnote w:type="continuationSeparator" w:id="0">
    <w:p w:rsidR="001B6E0F" w:rsidRDefault="001B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0C0" w:rsidRDefault="002C60C0" w:rsidP="0075562D">
    <w:pPr>
      <w:rPr>
        <w:sz w:val="18"/>
      </w:rPr>
    </w:pPr>
    <w:r>
      <w:rPr>
        <w:b/>
        <w:sz w:val="18"/>
      </w:rPr>
      <w:t>GDIT CONFIDENTIAL</w:t>
    </w:r>
    <w:r>
      <w:rPr>
        <w:b/>
        <w:sz w:val="18"/>
      </w:rPr>
      <w:tab/>
      <w:t xml:space="preserve">                                                                                   </w:t>
    </w:r>
    <w:proofErr w:type="spellStart"/>
    <w:r>
      <w:rPr>
        <w:b/>
        <w:sz w:val="18"/>
      </w:rPr>
      <w:t>CCO_eCoaching_Log_Review</w:t>
    </w:r>
    <w:proofErr w:type="spellEnd"/>
    <w:r>
      <w:rPr>
        <w:b/>
        <w:sz w:val="18"/>
      </w:rPr>
      <w:t xml:space="preserve"> _DD</w:t>
    </w:r>
  </w:p>
  <w:p w:rsidR="002C60C0" w:rsidRDefault="002C60C0"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C60C0" w:rsidRDefault="002C60C0"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EF269D">
      <w:rPr>
        <w:rStyle w:val="PageNumber"/>
        <w:noProof/>
      </w:rPr>
      <w:t>16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0C0" w:rsidRDefault="002C60C0" w:rsidP="0075562D">
    <w:pPr>
      <w:rPr>
        <w:sz w:val="18"/>
      </w:rPr>
    </w:pPr>
    <w:r>
      <w:rPr>
        <w:b/>
        <w:sz w:val="18"/>
      </w:rPr>
      <w:t>GDIT CONFIDENTIAL</w:t>
    </w:r>
    <w:r>
      <w:rPr>
        <w:b/>
        <w:sz w:val="18"/>
      </w:rPr>
      <w:tab/>
    </w:r>
    <w:r>
      <w:rPr>
        <w:b/>
        <w:sz w:val="18"/>
      </w:rPr>
      <w:tab/>
    </w:r>
    <w:r>
      <w:rPr>
        <w:b/>
        <w:sz w:val="18"/>
      </w:rPr>
      <w:tab/>
      <w:t xml:space="preserve">                                       </w:t>
    </w:r>
    <w:proofErr w:type="spellStart"/>
    <w:r>
      <w:rPr>
        <w:b/>
        <w:sz w:val="18"/>
      </w:rPr>
      <w:t>CCO_eCoaching_Log_Historical_Dashboard_DD</w:t>
    </w:r>
    <w:proofErr w:type="spellEnd"/>
  </w:p>
  <w:p w:rsidR="002C60C0" w:rsidRDefault="002C60C0"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C60C0" w:rsidRDefault="002C60C0"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EF269D">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E0F" w:rsidRDefault="001B6E0F">
      <w:r>
        <w:separator/>
      </w:r>
    </w:p>
  </w:footnote>
  <w:footnote w:type="continuationSeparator" w:id="0">
    <w:p w:rsidR="001B6E0F" w:rsidRDefault="001B6E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681632"/>
    <w:multiLevelType w:val="hybridMultilevel"/>
    <w:tmpl w:val="59E88D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93480F"/>
    <w:multiLevelType w:val="hybridMultilevel"/>
    <w:tmpl w:val="478674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21DD"/>
    <w:multiLevelType w:val="multilevel"/>
    <w:tmpl w:val="9A16E4D0"/>
    <w:lvl w:ilvl="0">
      <w:start w:val="3"/>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5"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921402"/>
    <w:multiLevelType w:val="hybridMultilevel"/>
    <w:tmpl w:val="A0CC31BE"/>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7"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B9216E"/>
    <w:multiLevelType w:val="hybridMultilevel"/>
    <w:tmpl w:val="83365200"/>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186B69C1"/>
    <w:multiLevelType w:val="hybridMultilevel"/>
    <w:tmpl w:val="7020EFB2"/>
    <w:lvl w:ilvl="0" w:tplc="8AB82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837177"/>
    <w:multiLevelType w:val="hybridMultilevel"/>
    <w:tmpl w:val="3F8E9D16"/>
    <w:lvl w:ilvl="0" w:tplc="04090003">
      <w:start w:val="1"/>
      <w:numFmt w:val="bullet"/>
      <w:lvlText w:val="o"/>
      <w:lvlJc w:val="left"/>
      <w:pPr>
        <w:ind w:left="2088" w:hanging="360"/>
      </w:pPr>
      <w:rPr>
        <w:rFonts w:ascii="Courier New" w:hAnsi="Courier New" w:cs="Courier New"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1" w15:restartNumberingAfterBreak="0">
    <w:nsid w:val="1CCA27AD"/>
    <w:multiLevelType w:val="hybridMultilevel"/>
    <w:tmpl w:val="881ABD1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B74E45"/>
    <w:multiLevelType w:val="hybridMultilevel"/>
    <w:tmpl w:val="FA5AF3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56B44D4"/>
    <w:multiLevelType w:val="hybridMultilevel"/>
    <w:tmpl w:val="6D7A39AA"/>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27A64FE5"/>
    <w:multiLevelType w:val="hybridMultilevel"/>
    <w:tmpl w:val="97A40E02"/>
    <w:lvl w:ilvl="0" w:tplc="0409000D">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6"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9B5D21"/>
    <w:multiLevelType w:val="hybridMultilevel"/>
    <w:tmpl w:val="61F447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0B41334"/>
    <w:multiLevelType w:val="hybridMultilevel"/>
    <w:tmpl w:val="E206AF62"/>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316768FB"/>
    <w:multiLevelType w:val="hybridMultilevel"/>
    <w:tmpl w:val="85EE7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513EF9"/>
    <w:multiLevelType w:val="hybridMultilevel"/>
    <w:tmpl w:val="278ECB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97C5704"/>
    <w:multiLevelType w:val="hybridMultilevel"/>
    <w:tmpl w:val="0340E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B314ACD"/>
    <w:multiLevelType w:val="hybridMultilevel"/>
    <w:tmpl w:val="C360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580B53"/>
    <w:multiLevelType w:val="hybridMultilevel"/>
    <w:tmpl w:val="AC3C011C"/>
    <w:lvl w:ilvl="0" w:tplc="64929E9E">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15:restartNumberingAfterBreak="0">
    <w:nsid w:val="50D82C95"/>
    <w:multiLevelType w:val="multilevel"/>
    <w:tmpl w:val="1D4661A2"/>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56296C"/>
    <w:multiLevelType w:val="hybridMultilevel"/>
    <w:tmpl w:val="B8563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7C5863"/>
    <w:multiLevelType w:val="hybridMultilevel"/>
    <w:tmpl w:val="9E5A8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77D6323"/>
    <w:multiLevelType w:val="hybridMultilevel"/>
    <w:tmpl w:val="067E8B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D9D6DDE"/>
    <w:multiLevelType w:val="hybridMultilevel"/>
    <w:tmpl w:val="725EE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EA6CCA"/>
    <w:multiLevelType w:val="hybridMultilevel"/>
    <w:tmpl w:val="7AB843D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2" w15:restartNumberingAfterBreak="0">
    <w:nsid w:val="76AF6988"/>
    <w:multiLevelType w:val="multilevel"/>
    <w:tmpl w:val="C04E2906"/>
    <w:lvl w:ilvl="0">
      <w:start w:val="1"/>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176"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43" w15:restartNumberingAfterBreak="0">
    <w:nsid w:val="7C5220F6"/>
    <w:multiLevelType w:val="hybridMultilevel"/>
    <w:tmpl w:val="DDA46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7B5CC8"/>
    <w:multiLevelType w:val="hybridMultilevel"/>
    <w:tmpl w:val="6CFC9530"/>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5" w15:restartNumberingAfterBreak="0">
    <w:nsid w:val="7CAD4EAB"/>
    <w:multiLevelType w:val="hybridMultilevel"/>
    <w:tmpl w:val="650CDA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DCC4675"/>
    <w:multiLevelType w:val="hybridMultilevel"/>
    <w:tmpl w:val="0FA6B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E891B11"/>
    <w:multiLevelType w:val="hybridMultilevel"/>
    <w:tmpl w:val="FD7AB45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5"/>
  </w:num>
  <w:num w:numId="2">
    <w:abstractNumId w:val="18"/>
  </w:num>
  <w:num w:numId="3">
    <w:abstractNumId w:val="23"/>
  </w:num>
  <w:num w:numId="4">
    <w:abstractNumId w:val="46"/>
  </w:num>
  <w:num w:numId="5">
    <w:abstractNumId w:val="22"/>
  </w:num>
  <w:num w:numId="6">
    <w:abstractNumId w:val="39"/>
  </w:num>
  <w:num w:numId="7">
    <w:abstractNumId w:val="0"/>
  </w:num>
  <w:num w:numId="8">
    <w:abstractNumId w:val="33"/>
  </w:num>
  <w:num w:numId="9">
    <w:abstractNumId w:val="21"/>
  </w:num>
  <w:num w:numId="10">
    <w:abstractNumId w:val="16"/>
  </w:num>
  <w:num w:numId="11">
    <w:abstractNumId w:val="7"/>
  </w:num>
  <w:num w:numId="12">
    <w:abstractNumId w:val="36"/>
  </w:num>
  <w:num w:numId="13">
    <w:abstractNumId w:val="31"/>
  </w:num>
  <w:num w:numId="14">
    <w:abstractNumId w:val="5"/>
  </w:num>
  <w:num w:numId="15">
    <w:abstractNumId w:val="37"/>
  </w:num>
  <w:num w:numId="16">
    <w:abstractNumId w:val="26"/>
  </w:num>
  <w:num w:numId="17">
    <w:abstractNumId w:val="35"/>
  </w:num>
  <w:num w:numId="18">
    <w:abstractNumId w:val="12"/>
  </w:num>
  <w:num w:numId="19">
    <w:abstractNumId w:val="3"/>
  </w:num>
  <w:num w:numId="20">
    <w:abstractNumId w:val="2"/>
  </w:num>
  <w:num w:numId="21">
    <w:abstractNumId w:val="28"/>
  </w:num>
  <w:num w:numId="22">
    <w:abstractNumId w:val="38"/>
  </w:num>
  <w:num w:numId="23">
    <w:abstractNumId w:val="20"/>
  </w:num>
  <w:num w:numId="24">
    <w:abstractNumId w:val="4"/>
  </w:num>
  <w:num w:numId="25">
    <w:abstractNumId w:val="30"/>
  </w:num>
  <w:num w:numId="26">
    <w:abstractNumId w:val="24"/>
  </w:num>
  <w:num w:numId="27">
    <w:abstractNumId w:val="45"/>
  </w:num>
  <w:num w:numId="28">
    <w:abstractNumId w:val="1"/>
  </w:num>
  <w:num w:numId="29">
    <w:abstractNumId w:val="19"/>
  </w:num>
  <w:num w:numId="30">
    <w:abstractNumId w:val="47"/>
  </w:num>
  <w:num w:numId="31">
    <w:abstractNumId w:val="40"/>
  </w:num>
  <w:num w:numId="32">
    <w:abstractNumId w:val="32"/>
  </w:num>
  <w:num w:numId="33">
    <w:abstractNumId w:val="27"/>
  </w:num>
  <w:num w:numId="34">
    <w:abstractNumId w:val="10"/>
  </w:num>
  <w:num w:numId="35">
    <w:abstractNumId w:val="15"/>
  </w:num>
  <w:num w:numId="36">
    <w:abstractNumId w:val="11"/>
  </w:num>
  <w:num w:numId="37">
    <w:abstractNumId w:val="6"/>
  </w:num>
  <w:num w:numId="38">
    <w:abstractNumId w:val="14"/>
  </w:num>
  <w:num w:numId="39">
    <w:abstractNumId w:val="8"/>
  </w:num>
  <w:num w:numId="40">
    <w:abstractNumId w:val="42"/>
  </w:num>
  <w:num w:numId="41">
    <w:abstractNumId w:val="29"/>
  </w:num>
  <w:num w:numId="42">
    <w:abstractNumId w:val="34"/>
  </w:num>
  <w:num w:numId="43">
    <w:abstractNumId w:val="9"/>
  </w:num>
  <w:num w:numId="44">
    <w:abstractNumId w:val="43"/>
  </w:num>
  <w:num w:numId="45">
    <w:abstractNumId w:val="41"/>
  </w:num>
  <w:num w:numId="46">
    <w:abstractNumId w:val="13"/>
  </w:num>
  <w:num w:numId="47">
    <w:abstractNumId w:val="44"/>
  </w:num>
  <w:num w:numId="4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1A2"/>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568"/>
    <w:rsid w:val="000156FD"/>
    <w:rsid w:val="00016E92"/>
    <w:rsid w:val="00017355"/>
    <w:rsid w:val="0001740C"/>
    <w:rsid w:val="00017784"/>
    <w:rsid w:val="00020868"/>
    <w:rsid w:val="00020D22"/>
    <w:rsid w:val="000219F1"/>
    <w:rsid w:val="00021AAC"/>
    <w:rsid w:val="00021F74"/>
    <w:rsid w:val="0002247E"/>
    <w:rsid w:val="000231CA"/>
    <w:rsid w:val="000238E5"/>
    <w:rsid w:val="00023F30"/>
    <w:rsid w:val="00024345"/>
    <w:rsid w:val="000247CF"/>
    <w:rsid w:val="00026D8C"/>
    <w:rsid w:val="00027677"/>
    <w:rsid w:val="00030840"/>
    <w:rsid w:val="00030896"/>
    <w:rsid w:val="00030AD5"/>
    <w:rsid w:val="000317AA"/>
    <w:rsid w:val="00032048"/>
    <w:rsid w:val="0003285D"/>
    <w:rsid w:val="00034D80"/>
    <w:rsid w:val="00035191"/>
    <w:rsid w:val="000360E4"/>
    <w:rsid w:val="000363CB"/>
    <w:rsid w:val="00036422"/>
    <w:rsid w:val="00036F9C"/>
    <w:rsid w:val="00037337"/>
    <w:rsid w:val="0003750F"/>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47D76"/>
    <w:rsid w:val="0005042A"/>
    <w:rsid w:val="00051C23"/>
    <w:rsid w:val="00052650"/>
    <w:rsid w:val="0005342A"/>
    <w:rsid w:val="00053B91"/>
    <w:rsid w:val="00056676"/>
    <w:rsid w:val="000569D7"/>
    <w:rsid w:val="00060E90"/>
    <w:rsid w:val="00062053"/>
    <w:rsid w:val="000623BC"/>
    <w:rsid w:val="0006363B"/>
    <w:rsid w:val="0006380F"/>
    <w:rsid w:val="000640E5"/>
    <w:rsid w:val="0006435F"/>
    <w:rsid w:val="00064726"/>
    <w:rsid w:val="00064902"/>
    <w:rsid w:val="00066015"/>
    <w:rsid w:val="000668F5"/>
    <w:rsid w:val="000706DF"/>
    <w:rsid w:val="00070747"/>
    <w:rsid w:val="00070887"/>
    <w:rsid w:val="00070E44"/>
    <w:rsid w:val="00070FB5"/>
    <w:rsid w:val="000733A1"/>
    <w:rsid w:val="0007344F"/>
    <w:rsid w:val="0007429F"/>
    <w:rsid w:val="0007562B"/>
    <w:rsid w:val="00075959"/>
    <w:rsid w:val="0007640E"/>
    <w:rsid w:val="00076A67"/>
    <w:rsid w:val="00076B61"/>
    <w:rsid w:val="00082CA9"/>
    <w:rsid w:val="00083598"/>
    <w:rsid w:val="00083B1C"/>
    <w:rsid w:val="000844D7"/>
    <w:rsid w:val="00084520"/>
    <w:rsid w:val="00085D95"/>
    <w:rsid w:val="00087B24"/>
    <w:rsid w:val="000917E3"/>
    <w:rsid w:val="00091888"/>
    <w:rsid w:val="0009251C"/>
    <w:rsid w:val="0009277D"/>
    <w:rsid w:val="000927DC"/>
    <w:rsid w:val="00092B77"/>
    <w:rsid w:val="000937BB"/>
    <w:rsid w:val="00094EB3"/>
    <w:rsid w:val="00095962"/>
    <w:rsid w:val="00095964"/>
    <w:rsid w:val="00096873"/>
    <w:rsid w:val="00097BFF"/>
    <w:rsid w:val="000A0821"/>
    <w:rsid w:val="000A12E5"/>
    <w:rsid w:val="000A23C7"/>
    <w:rsid w:val="000A2824"/>
    <w:rsid w:val="000A38C1"/>
    <w:rsid w:val="000A3D1D"/>
    <w:rsid w:val="000A51E3"/>
    <w:rsid w:val="000A711B"/>
    <w:rsid w:val="000A7642"/>
    <w:rsid w:val="000B07DF"/>
    <w:rsid w:val="000B16BF"/>
    <w:rsid w:val="000B175E"/>
    <w:rsid w:val="000B19CD"/>
    <w:rsid w:val="000B353C"/>
    <w:rsid w:val="000B3D0F"/>
    <w:rsid w:val="000B4BB3"/>
    <w:rsid w:val="000B4C41"/>
    <w:rsid w:val="000B50EF"/>
    <w:rsid w:val="000B636A"/>
    <w:rsid w:val="000B6371"/>
    <w:rsid w:val="000B69B3"/>
    <w:rsid w:val="000B6C0B"/>
    <w:rsid w:val="000B6E4E"/>
    <w:rsid w:val="000B7CDC"/>
    <w:rsid w:val="000B7ED5"/>
    <w:rsid w:val="000C0485"/>
    <w:rsid w:val="000C0877"/>
    <w:rsid w:val="000C16AD"/>
    <w:rsid w:val="000C1B8F"/>
    <w:rsid w:val="000C1F6A"/>
    <w:rsid w:val="000C1F96"/>
    <w:rsid w:val="000C238A"/>
    <w:rsid w:val="000C2B44"/>
    <w:rsid w:val="000C3317"/>
    <w:rsid w:val="000C6422"/>
    <w:rsid w:val="000D080D"/>
    <w:rsid w:val="000D1903"/>
    <w:rsid w:val="000D211A"/>
    <w:rsid w:val="000D21F6"/>
    <w:rsid w:val="000D22D8"/>
    <w:rsid w:val="000D28EE"/>
    <w:rsid w:val="000D2CCE"/>
    <w:rsid w:val="000D30AF"/>
    <w:rsid w:val="000D3334"/>
    <w:rsid w:val="000D4625"/>
    <w:rsid w:val="000D488E"/>
    <w:rsid w:val="000D4B88"/>
    <w:rsid w:val="000D574E"/>
    <w:rsid w:val="000D598F"/>
    <w:rsid w:val="000D61F8"/>
    <w:rsid w:val="000D6C7A"/>
    <w:rsid w:val="000D6E2E"/>
    <w:rsid w:val="000D743A"/>
    <w:rsid w:val="000D75F9"/>
    <w:rsid w:val="000D7B80"/>
    <w:rsid w:val="000E21E1"/>
    <w:rsid w:val="000E22FB"/>
    <w:rsid w:val="000E233A"/>
    <w:rsid w:val="000E25DD"/>
    <w:rsid w:val="000E2991"/>
    <w:rsid w:val="000E31C8"/>
    <w:rsid w:val="000E3F0B"/>
    <w:rsid w:val="000E49B6"/>
    <w:rsid w:val="000E534C"/>
    <w:rsid w:val="000E55BA"/>
    <w:rsid w:val="000E570F"/>
    <w:rsid w:val="000E57D8"/>
    <w:rsid w:val="000E593F"/>
    <w:rsid w:val="000E64B5"/>
    <w:rsid w:val="000E6594"/>
    <w:rsid w:val="000E6C60"/>
    <w:rsid w:val="000E7541"/>
    <w:rsid w:val="000E7970"/>
    <w:rsid w:val="000E7E8E"/>
    <w:rsid w:val="000F06A6"/>
    <w:rsid w:val="000F1094"/>
    <w:rsid w:val="000F1FFF"/>
    <w:rsid w:val="000F2D24"/>
    <w:rsid w:val="000F4552"/>
    <w:rsid w:val="000F521F"/>
    <w:rsid w:val="000F5F03"/>
    <w:rsid w:val="000F71CC"/>
    <w:rsid w:val="000F7ED9"/>
    <w:rsid w:val="00100264"/>
    <w:rsid w:val="0010046D"/>
    <w:rsid w:val="00100CBE"/>
    <w:rsid w:val="001018E7"/>
    <w:rsid w:val="00101E39"/>
    <w:rsid w:val="00102065"/>
    <w:rsid w:val="00102244"/>
    <w:rsid w:val="00102CA1"/>
    <w:rsid w:val="001040E1"/>
    <w:rsid w:val="0010412E"/>
    <w:rsid w:val="0010443A"/>
    <w:rsid w:val="00104936"/>
    <w:rsid w:val="00106230"/>
    <w:rsid w:val="0011172C"/>
    <w:rsid w:val="001118A1"/>
    <w:rsid w:val="001122EA"/>
    <w:rsid w:val="0011242F"/>
    <w:rsid w:val="00114B68"/>
    <w:rsid w:val="00114F41"/>
    <w:rsid w:val="00115F93"/>
    <w:rsid w:val="00116757"/>
    <w:rsid w:val="00116A05"/>
    <w:rsid w:val="00116F1E"/>
    <w:rsid w:val="00117077"/>
    <w:rsid w:val="001170B6"/>
    <w:rsid w:val="001177CE"/>
    <w:rsid w:val="00117A50"/>
    <w:rsid w:val="001204CA"/>
    <w:rsid w:val="00123165"/>
    <w:rsid w:val="00125475"/>
    <w:rsid w:val="00125614"/>
    <w:rsid w:val="00126478"/>
    <w:rsid w:val="00126B95"/>
    <w:rsid w:val="00127C17"/>
    <w:rsid w:val="00127D56"/>
    <w:rsid w:val="00127D64"/>
    <w:rsid w:val="0013055D"/>
    <w:rsid w:val="00133578"/>
    <w:rsid w:val="0013678A"/>
    <w:rsid w:val="00140BFB"/>
    <w:rsid w:val="001416D2"/>
    <w:rsid w:val="0014219C"/>
    <w:rsid w:val="001437E6"/>
    <w:rsid w:val="001437FE"/>
    <w:rsid w:val="00143E05"/>
    <w:rsid w:val="001441F7"/>
    <w:rsid w:val="00144604"/>
    <w:rsid w:val="00144B9E"/>
    <w:rsid w:val="00144DC4"/>
    <w:rsid w:val="00144FC6"/>
    <w:rsid w:val="00145B22"/>
    <w:rsid w:val="001460C0"/>
    <w:rsid w:val="0014651A"/>
    <w:rsid w:val="001469E1"/>
    <w:rsid w:val="001502A0"/>
    <w:rsid w:val="00152532"/>
    <w:rsid w:val="00153468"/>
    <w:rsid w:val="001538DD"/>
    <w:rsid w:val="00153AC6"/>
    <w:rsid w:val="001542CD"/>
    <w:rsid w:val="0015498B"/>
    <w:rsid w:val="00154B87"/>
    <w:rsid w:val="0015597A"/>
    <w:rsid w:val="00157238"/>
    <w:rsid w:val="001577E3"/>
    <w:rsid w:val="00157BC2"/>
    <w:rsid w:val="0016108B"/>
    <w:rsid w:val="001625B3"/>
    <w:rsid w:val="00163A84"/>
    <w:rsid w:val="00164D0E"/>
    <w:rsid w:val="00165184"/>
    <w:rsid w:val="00166EF7"/>
    <w:rsid w:val="00170980"/>
    <w:rsid w:val="00171037"/>
    <w:rsid w:val="0017191F"/>
    <w:rsid w:val="0017194D"/>
    <w:rsid w:val="00172616"/>
    <w:rsid w:val="00173E42"/>
    <w:rsid w:val="00175B3F"/>
    <w:rsid w:val="00176059"/>
    <w:rsid w:val="00176615"/>
    <w:rsid w:val="001771CE"/>
    <w:rsid w:val="001774CF"/>
    <w:rsid w:val="00177767"/>
    <w:rsid w:val="001806E6"/>
    <w:rsid w:val="001813B1"/>
    <w:rsid w:val="00182DFA"/>
    <w:rsid w:val="001847C1"/>
    <w:rsid w:val="00184D39"/>
    <w:rsid w:val="0018582C"/>
    <w:rsid w:val="00185B59"/>
    <w:rsid w:val="0019065B"/>
    <w:rsid w:val="0019081C"/>
    <w:rsid w:val="00192A75"/>
    <w:rsid w:val="00192B26"/>
    <w:rsid w:val="001931BF"/>
    <w:rsid w:val="001932FF"/>
    <w:rsid w:val="0019353E"/>
    <w:rsid w:val="00193B2C"/>
    <w:rsid w:val="00194140"/>
    <w:rsid w:val="00194BD0"/>
    <w:rsid w:val="00195301"/>
    <w:rsid w:val="0019612F"/>
    <w:rsid w:val="0019618B"/>
    <w:rsid w:val="001965B8"/>
    <w:rsid w:val="001969BA"/>
    <w:rsid w:val="00197437"/>
    <w:rsid w:val="001976B1"/>
    <w:rsid w:val="00197CAB"/>
    <w:rsid w:val="001A1671"/>
    <w:rsid w:val="001A296B"/>
    <w:rsid w:val="001A2E5B"/>
    <w:rsid w:val="001A39C3"/>
    <w:rsid w:val="001A463E"/>
    <w:rsid w:val="001A5457"/>
    <w:rsid w:val="001A56E6"/>
    <w:rsid w:val="001B0BB9"/>
    <w:rsid w:val="001B2E71"/>
    <w:rsid w:val="001B2F47"/>
    <w:rsid w:val="001B4504"/>
    <w:rsid w:val="001B4C1C"/>
    <w:rsid w:val="001B62A5"/>
    <w:rsid w:val="001B6E0F"/>
    <w:rsid w:val="001B751B"/>
    <w:rsid w:val="001B769C"/>
    <w:rsid w:val="001B7A8B"/>
    <w:rsid w:val="001C00AE"/>
    <w:rsid w:val="001C0420"/>
    <w:rsid w:val="001C04E0"/>
    <w:rsid w:val="001C10FB"/>
    <w:rsid w:val="001C124E"/>
    <w:rsid w:val="001C13E2"/>
    <w:rsid w:val="001C1500"/>
    <w:rsid w:val="001C3470"/>
    <w:rsid w:val="001C407A"/>
    <w:rsid w:val="001C4917"/>
    <w:rsid w:val="001C50E9"/>
    <w:rsid w:val="001C5520"/>
    <w:rsid w:val="001C56AA"/>
    <w:rsid w:val="001C6B31"/>
    <w:rsid w:val="001D0192"/>
    <w:rsid w:val="001D039D"/>
    <w:rsid w:val="001D0752"/>
    <w:rsid w:val="001D1105"/>
    <w:rsid w:val="001D145D"/>
    <w:rsid w:val="001D18FB"/>
    <w:rsid w:val="001D2F61"/>
    <w:rsid w:val="001D3C07"/>
    <w:rsid w:val="001D3C4A"/>
    <w:rsid w:val="001D48BC"/>
    <w:rsid w:val="001D50C4"/>
    <w:rsid w:val="001D50D4"/>
    <w:rsid w:val="001D5B16"/>
    <w:rsid w:val="001E02F5"/>
    <w:rsid w:val="001E0EA1"/>
    <w:rsid w:val="001E11CC"/>
    <w:rsid w:val="001E1457"/>
    <w:rsid w:val="001E1491"/>
    <w:rsid w:val="001E17B3"/>
    <w:rsid w:val="001E1A26"/>
    <w:rsid w:val="001E1B7F"/>
    <w:rsid w:val="001E2645"/>
    <w:rsid w:val="001E3918"/>
    <w:rsid w:val="001E3DE9"/>
    <w:rsid w:val="001E51F6"/>
    <w:rsid w:val="001E668D"/>
    <w:rsid w:val="001E7809"/>
    <w:rsid w:val="001F00BE"/>
    <w:rsid w:val="001F0108"/>
    <w:rsid w:val="001F084B"/>
    <w:rsid w:val="001F0896"/>
    <w:rsid w:val="001F0AB5"/>
    <w:rsid w:val="001F258D"/>
    <w:rsid w:val="001F2AED"/>
    <w:rsid w:val="001F3539"/>
    <w:rsid w:val="001F4432"/>
    <w:rsid w:val="001F53F4"/>
    <w:rsid w:val="001F5B43"/>
    <w:rsid w:val="001F5DA6"/>
    <w:rsid w:val="001F689E"/>
    <w:rsid w:val="001F79BA"/>
    <w:rsid w:val="001F7A51"/>
    <w:rsid w:val="0020055E"/>
    <w:rsid w:val="00200D90"/>
    <w:rsid w:val="00201685"/>
    <w:rsid w:val="00201887"/>
    <w:rsid w:val="00201DCC"/>
    <w:rsid w:val="00202EC6"/>
    <w:rsid w:val="00203217"/>
    <w:rsid w:val="00204B95"/>
    <w:rsid w:val="00204F81"/>
    <w:rsid w:val="00204FA8"/>
    <w:rsid w:val="002055AE"/>
    <w:rsid w:val="00205E7B"/>
    <w:rsid w:val="00206546"/>
    <w:rsid w:val="00206D83"/>
    <w:rsid w:val="00206ED5"/>
    <w:rsid w:val="0020730B"/>
    <w:rsid w:val="0021006A"/>
    <w:rsid w:val="00211C04"/>
    <w:rsid w:val="00211C3C"/>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207D"/>
    <w:rsid w:val="002264DC"/>
    <w:rsid w:val="00227DF4"/>
    <w:rsid w:val="00231A36"/>
    <w:rsid w:val="0023259C"/>
    <w:rsid w:val="00233241"/>
    <w:rsid w:val="0023450B"/>
    <w:rsid w:val="0023509A"/>
    <w:rsid w:val="00235EA8"/>
    <w:rsid w:val="002368DD"/>
    <w:rsid w:val="00237670"/>
    <w:rsid w:val="00237E40"/>
    <w:rsid w:val="00237FB9"/>
    <w:rsid w:val="00240A00"/>
    <w:rsid w:val="00243BDA"/>
    <w:rsid w:val="0024426F"/>
    <w:rsid w:val="002453BC"/>
    <w:rsid w:val="00246B0B"/>
    <w:rsid w:val="00247383"/>
    <w:rsid w:val="00250124"/>
    <w:rsid w:val="00250E64"/>
    <w:rsid w:val="0025101E"/>
    <w:rsid w:val="00251693"/>
    <w:rsid w:val="00251784"/>
    <w:rsid w:val="00252963"/>
    <w:rsid w:val="00253E87"/>
    <w:rsid w:val="002542C9"/>
    <w:rsid w:val="0025498D"/>
    <w:rsid w:val="002557FC"/>
    <w:rsid w:val="00256A19"/>
    <w:rsid w:val="002603D4"/>
    <w:rsid w:val="00260C2D"/>
    <w:rsid w:val="00260C5E"/>
    <w:rsid w:val="00260F39"/>
    <w:rsid w:val="00261F5E"/>
    <w:rsid w:val="00263B5E"/>
    <w:rsid w:val="0026466D"/>
    <w:rsid w:val="00266752"/>
    <w:rsid w:val="00266B73"/>
    <w:rsid w:val="00266CD0"/>
    <w:rsid w:val="00267F15"/>
    <w:rsid w:val="0027033A"/>
    <w:rsid w:val="00270E32"/>
    <w:rsid w:val="002716D4"/>
    <w:rsid w:val="00273030"/>
    <w:rsid w:val="00273541"/>
    <w:rsid w:val="002743E7"/>
    <w:rsid w:val="00274B7B"/>
    <w:rsid w:val="002756A4"/>
    <w:rsid w:val="00276C5A"/>
    <w:rsid w:val="00276CB8"/>
    <w:rsid w:val="00277487"/>
    <w:rsid w:val="00277E99"/>
    <w:rsid w:val="002805A9"/>
    <w:rsid w:val="002815DD"/>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0E"/>
    <w:rsid w:val="00293D75"/>
    <w:rsid w:val="0029534F"/>
    <w:rsid w:val="002953A6"/>
    <w:rsid w:val="002961D8"/>
    <w:rsid w:val="00296BD8"/>
    <w:rsid w:val="0029709D"/>
    <w:rsid w:val="002970EB"/>
    <w:rsid w:val="00297E06"/>
    <w:rsid w:val="002A05B4"/>
    <w:rsid w:val="002A15A2"/>
    <w:rsid w:val="002A1CC1"/>
    <w:rsid w:val="002A25AB"/>
    <w:rsid w:val="002A4132"/>
    <w:rsid w:val="002A4EE8"/>
    <w:rsid w:val="002A6D6D"/>
    <w:rsid w:val="002A7D7B"/>
    <w:rsid w:val="002B032C"/>
    <w:rsid w:val="002B0659"/>
    <w:rsid w:val="002B0BE2"/>
    <w:rsid w:val="002B1C31"/>
    <w:rsid w:val="002B1EFD"/>
    <w:rsid w:val="002B213F"/>
    <w:rsid w:val="002B3532"/>
    <w:rsid w:val="002B3B21"/>
    <w:rsid w:val="002B3D97"/>
    <w:rsid w:val="002B3F4A"/>
    <w:rsid w:val="002B56B2"/>
    <w:rsid w:val="002B63B8"/>
    <w:rsid w:val="002B66B3"/>
    <w:rsid w:val="002B7447"/>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60C0"/>
    <w:rsid w:val="002C72AB"/>
    <w:rsid w:val="002D18E3"/>
    <w:rsid w:val="002D1DB8"/>
    <w:rsid w:val="002D1E9A"/>
    <w:rsid w:val="002D22F1"/>
    <w:rsid w:val="002D324F"/>
    <w:rsid w:val="002D45B0"/>
    <w:rsid w:val="002D4C4E"/>
    <w:rsid w:val="002D57DC"/>
    <w:rsid w:val="002E15BC"/>
    <w:rsid w:val="002E2A34"/>
    <w:rsid w:val="002E42F2"/>
    <w:rsid w:val="002E5685"/>
    <w:rsid w:val="002E5700"/>
    <w:rsid w:val="002E6260"/>
    <w:rsid w:val="002E7233"/>
    <w:rsid w:val="002F008D"/>
    <w:rsid w:val="002F1648"/>
    <w:rsid w:val="002F1D5C"/>
    <w:rsid w:val="002F2123"/>
    <w:rsid w:val="002F28C2"/>
    <w:rsid w:val="002F2E80"/>
    <w:rsid w:val="002F40C0"/>
    <w:rsid w:val="002F427D"/>
    <w:rsid w:val="002F68E4"/>
    <w:rsid w:val="002F796C"/>
    <w:rsid w:val="002F7E4B"/>
    <w:rsid w:val="00301186"/>
    <w:rsid w:val="00301A4A"/>
    <w:rsid w:val="00301B89"/>
    <w:rsid w:val="003020B9"/>
    <w:rsid w:val="00302768"/>
    <w:rsid w:val="00302B4C"/>
    <w:rsid w:val="00303005"/>
    <w:rsid w:val="00304177"/>
    <w:rsid w:val="003063D8"/>
    <w:rsid w:val="00306CA3"/>
    <w:rsid w:val="00306E46"/>
    <w:rsid w:val="00306E4F"/>
    <w:rsid w:val="00307350"/>
    <w:rsid w:val="003073C2"/>
    <w:rsid w:val="00307C1B"/>
    <w:rsid w:val="00311986"/>
    <w:rsid w:val="00311B0E"/>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17AA"/>
    <w:rsid w:val="00323D1F"/>
    <w:rsid w:val="00324039"/>
    <w:rsid w:val="00324804"/>
    <w:rsid w:val="00324913"/>
    <w:rsid w:val="00324B59"/>
    <w:rsid w:val="00325710"/>
    <w:rsid w:val="00327927"/>
    <w:rsid w:val="00327A17"/>
    <w:rsid w:val="00330389"/>
    <w:rsid w:val="003307A2"/>
    <w:rsid w:val="00330A21"/>
    <w:rsid w:val="00330B23"/>
    <w:rsid w:val="0033187B"/>
    <w:rsid w:val="00331EF7"/>
    <w:rsid w:val="00332CE9"/>
    <w:rsid w:val="0033391B"/>
    <w:rsid w:val="00333AA3"/>
    <w:rsid w:val="00333C18"/>
    <w:rsid w:val="003340F1"/>
    <w:rsid w:val="0033481C"/>
    <w:rsid w:val="00336507"/>
    <w:rsid w:val="003375C1"/>
    <w:rsid w:val="003402FF"/>
    <w:rsid w:val="00340BB4"/>
    <w:rsid w:val="003421B7"/>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3140"/>
    <w:rsid w:val="003553B9"/>
    <w:rsid w:val="0035567A"/>
    <w:rsid w:val="003561E6"/>
    <w:rsid w:val="003565BD"/>
    <w:rsid w:val="0036081E"/>
    <w:rsid w:val="00360B9F"/>
    <w:rsid w:val="00360C21"/>
    <w:rsid w:val="00360D2C"/>
    <w:rsid w:val="00360E77"/>
    <w:rsid w:val="0036124F"/>
    <w:rsid w:val="0036249C"/>
    <w:rsid w:val="00362795"/>
    <w:rsid w:val="00363175"/>
    <w:rsid w:val="00363253"/>
    <w:rsid w:val="0036369C"/>
    <w:rsid w:val="00364304"/>
    <w:rsid w:val="00364CD7"/>
    <w:rsid w:val="00364F14"/>
    <w:rsid w:val="003655E4"/>
    <w:rsid w:val="003665CE"/>
    <w:rsid w:val="00367BC6"/>
    <w:rsid w:val="003701CE"/>
    <w:rsid w:val="00371757"/>
    <w:rsid w:val="00372EBD"/>
    <w:rsid w:val="003734FB"/>
    <w:rsid w:val="00373532"/>
    <w:rsid w:val="003736D6"/>
    <w:rsid w:val="00373AE9"/>
    <w:rsid w:val="00373C09"/>
    <w:rsid w:val="00376687"/>
    <w:rsid w:val="003767CA"/>
    <w:rsid w:val="0037693B"/>
    <w:rsid w:val="00376C15"/>
    <w:rsid w:val="00377049"/>
    <w:rsid w:val="003771DF"/>
    <w:rsid w:val="00381898"/>
    <w:rsid w:val="003839AC"/>
    <w:rsid w:val="00383FAE"/>
    <w:rsid w:val="00384E8D"/>
    <w:rsid w:val="00386B8C"/>
    <w:rsid w:val="003876CA"/>
    <w:rsid w:val="0039044C"/>
    <w:rsid w:val="00391669"/>
    <w:rsid w:val="00391739"/>
    <w:rsid w:val="003929AD"/>
    <w:rsid w:val="0039330D"/>
    <w:rsid w:val="003936D4"/>
    <w:rsid w:val="003941F0"/>
    <w:rsid w:val="00394B4E"/>
    <w:rsid w:val="00395731"/>
    <w:rsid w:val="0039582C"/>
    <w:rsid w:val="00396128"/>
    <w:rsid w:val="0039749B"/>
    <w:rsid w:val="00397B36"/>
    <w:rsid w:val="003A0807"/>
    <w:rsid w:val="003A0848"/>
    <w:rsid w:val="003A152C"/>
    <w:rsid w:val="003A234B"/>
    <w:rsid w:val="003A26E2"/>
    <w:rsid w:val="003A3522"/>
    <w:rsid w:val="003A37C5"/>
    <w:rsid w:val="003A3A7A"/>
    <w:rsid w:val="003A3B82"/>
    <w:rsid w:val="003A497D"/>
    <w:rsid w:val="003A4BE6"/>
    <w:rsid w:val="003A51ED"/>
    <w:rsid w:val="003A5AB9"/>
    <w:rsid w:val="003A601E"/>
    <w:rsid w:val="003A67D8"/>
    <w:rsid w:val="003A6DDF"/>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365"/>
    <w:rsid w:val="003C065E"/>
    <w:rsid w:val="003C20E6"/>
    <w:rsid w:val="003C267C"/>
    <w:rsid w:val="003C2F93"/>
    <w:rsid w:val="003C3BA1"/>
    <w:rsid w:val="003C4101"/>
    <w:rsid w:val="003C4AA2"/>
    <w:rsid w:val="003C5E4E"/>
    <w:rsid w:val="003C67A4"/>
    <w:rsid w:val="003C6E0C"/>
    <w:rsid w:val="003C778D"/>
    <w:rsid w:val="003D2AC1"/>
    <w:rsid w:val="003D34AF"/>
    <w:rsid w:val="003D35F1"/>
    <w:rsid w:val="003D380B"/>
    <w:rsid w:val="003D3864"/>
    <w:rsid w:val="003D4A68"/>
    <w:rsid w:val="003D50A5"/>
    <w:rsid w:val="003D520D"/>
    <w:rsid w:val="003D6407"/>
    <w:rsid w:val="003D6AAB"/>
    <w:rsid w:val="003D6B33"/>
    <w:rsid w:val="003D6C4B"/>
    <w:rsid w:val="003D71C4"/>
    <w:rsid w:val="003E0947"/>
    <w:rsid w:val="003E0F44"/>
    <w:rsid w:val="003E179E"/>
    <w:rsid w:val="003E17D8"/>
    <w:rsid w:val="003E19E3"/>
    <w:rsid w:val="003E2D9E"/>
    <w:rsid w:val="003E31D5"/>
    <w:rsid w:val="003E5287"/>
    <w:rsid w:val="003E552A"/>
    <w:rsid w:val="003E6DB1"/>
    <w:rsid w:val="003E73F3"/>
    <w:rsid w:val="003F0AED"/>
    <w:rsid w:val="003F12A0"/>
    <w:rsid w:val="003F130E"/>
    <w:rsid w:val="003F1496"/>
    <w:rsid w:val="003F254A"/>
    <w:rsid w:val="003F4131"/>
    <w:rsid w:val="003F49E1"/>
    <w:rsid w:val="003F57DE"/>
    <w:rsid w:val="003F636F"/>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1C4"/>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4B73"/>
    <w:rsid w:val="0041525F"/>
    <w:rsid w:val="00415B0E"/>
    <w:rsid w:val="0041747B"/>
    <w:rsid w:val="00417753"/>
    <w:rsid w:val="00417BEC"/>
    <w:rsid w:val="00421412"/>
    <w:rsid w:val="00421FCD"/>
    <w:rsid w:val="00422075"/>
    <w:rsid w:val="00422D8D"/>
    <w:rsid w:val="00423338"/>
    <w:rsid w:val="00423F0E"/>
    <w:rsid w:val="00425177"/>
    <w:rsid w:val="00425351"/>
    <w:rsid w:val="00425A54"/>
    <w:rsid w:val="0042717A"/>
    <w:rsid w:val="00427287"/>
    <w:rsid w:val="0042744C"/>
    <w:rsid w:val="00427A90"/>
    <w:rsid w:val="00430AD2"/>
    <w:rsid w:val="00430F30"/>
    <w:rsid w:val="00431549"/>
    <w:rsid w:val="00431948"/>
    <w:rsid w:val="00431B1B"/>
    <w:rsid w:val="00431C5C"/>
    <w:rsid w:val="00431E29"/>
    <w:rsid w:val="004327B6"/>
    <w:rsid w:val="00433097"/>
    <w:rsid w:val="00433447"/>
    <w:rsid w:val="00433CBD"/>
    <w:rsid w:val="0043430B"/>
    <w:rsid w:val="0043520A"/>
    <w:rsid w:val="004356CB"/>
    <w:rsid w:val="00435815"/>
    <w:rsid w:val="0043704F"/>
    <w:rsid w:val="0043756B"/>
    <w:rsid w:val="00440385"/>
    <w:rsid w:val="0044207F"/>
    <w:rsid w:val="0044291A"/>
    <w:rsid w:val="004445E4"/>
    <w:rsid w:val="0044468B"/>
    <w:rsid w:val="00444D6C"/>
    <w:rsid w:val="004455CB"/>
    <w:rsid w:val="0044625D"/>
    <w:rsid w:val="004468A6"/>
    <w:rsid w:val="00447127"/>
    <w:rsid w:val="004475D0"/>
    <w:rsid w:val="00450262"/>
    <w:rsid w:val="00450609"/>
    <w:rsid w:val="0045114D"/>
    <w:rsid w:val="00451863"/>
    <w:rsid w:val="00451922"/>
    <w:rsid w:val="00452D33"/>
    <w:rsid w:val="00452DA5"/>
    <w:rsid w:val="004547BF"/>
    <w:rsid w:val="00455407"/>
    <w:rsid w:val="00456403"/>
    <w:rsid w:val="004572D0"/>
    <w:rsid w:val="004607B5"/>
    <w:rsid w:val="00462B98"/>
    <w:rsid w:val="004633D7"/>
    <w:rsid w:val="00463AC6"/>
    <w:rsid w:val="00463F73"/>
    <w:rsid w:val="00464914"/>
    <w:rsid w:val="0046699E"/>
    <w:rsid w:val="00466A53"/>
    <w:rsid w:val="00466B49"/>
    <w:rsid w:val="00466BDF"/>
    <w:rsid w:val="004671CF"/>
    <w:rsid w:val="00467DE6"/>
    <w:rsid w:val="00467FC1"/>
    <w:rsid w:val="00470216"/>
    <w:rsid w:val="00470684"/>
    <w:rsid w:val="00470855"/>
    <w:rsid w:val="004714D4"/>
    <w:rsid w:val="00472A15"/>
    <w:rsid w:val="004735F4"/>
    <w:rsid w:val="004757D9"/>
    <w:rsid w:val="00475CFE"/>
    <w:rsid w:val="0047648B"/>
    <w:rsid w:val="00476FA6"/>
    <w:rsid w:val="00476FAE"/>
    <w:rsid w:val="00477CD5"/>
    <w:rsid w:val="004808CE"/>
    <w:rsid w:val="00480D5B"/>
    <w:rsid w:val="00480F8A"/>
    <w:rsid w:val="0048185D"/>
    <w:rsid w:val="00482666"/>
    <w:rsid w:val="00482B74"/>
    <w:rsid w:val="00482BD5"/>
    <w:rsid w:val="00482EA7"/>
    <w:rsid w:val="004841A6"/>
    <w:rsid w:val="00484847"/>
    <w:rsid w:val="00484CA8"/>
    <w:rsid w:val="004851BA"/>
    <w:rsid w:val="00485F48"/>
    <w:rsid w:val="00486467"/>
    <w:rsid w:val="00486C0F"/>
    <w:rsid w:val="0048723C"/>
    <w:rsid w:val="00487E85"/>
    <w:rsid w:val="004900E0"/>
    <w:rsid w:val="0049043C"/>
    <w:rsid w:val="00490FD9"/>
    <w:rsid w:val="00492255"/>
    <w:rsid w:val="00492326"/>
    <w:rsid w:val="00492A32"/>
    <w:rsid w:val="00492B3F"/>
    <w:rsid w:val="00492D69"/>
    <w:rsid w:val="00493DEE"/>
    <w:rsid w:val="0049452C"/>
    <w:rsid w:val="00494626"/>
    <w:rsid w:val="0049476B"/>
    <w:rsid w:val="0049497F"/>
    <w:rsid w:val="004950E2"/>
    <w:rsid w:val="00495B8C"/>
    <w:rsid w:val="00496164"/>
    <w:rsid w:val="00496802"/>
    <w:rsid w:val="00497589"/>
    <w:rsid w:val="004979D1"/>
    <w:rsid w:val="00497AE1"/>
    <w:rsid w:val="00497DC3"/>
    <w:rsid w:val="004A0343"/>
    <w:rsid w:val="004A04CE"/>
    <w:rsid w:val="004A0B95"/>
    <w:rsid w:val="004A0EC9"/>
    <w:rsid w:val="004A1276"/>
    <w:rsid w:val="004A269B"/>
    <w:rsid w:val="004A2822"/>
    <w:rsid w:val="004A2938"/>
    <w:rsid w:val="004A2972"/>
    <w:rsid w:val="004A34ED"/>
    <w:rsid w:val="004A3C25"/>
    <w:rsid w:val="004A4832"/>
    <w:rsid w:val="004A5774"/>
    <w:rsid w:val="004A5832"/>
    <w:rsid w:val="004A5AC5"/>
    <w:rsid w:val="004A5D28"/>
    <w:rsid w:val="004A60DF"/>
    <w:rsid w:val="004A647A"/>
    <w:rsid w:val="004A65AB"/>
    <w:rsid w:val="004A73D4"/>
    <w:rsid w:val="004A78E4"/>
    <w:rsid w:val="004B0659"/>
    <w:rsid w:val="004B0666"/>
    <w:rsid w:val="004B1BCC"/>
    <w:rsid w:val="004B1FBA"/>
    <w:rsid w:val="004B28E4"/>
    <w:rsid w:val="004B4262"/>
    <w:rsid w:val="004B4D91"/>
    <w:rsid w:val="004B5D61"/>
    <w:rsid w:val="004B67BA"/>
    <w:rsid w:val="004B6F74"/>
    <w:rsid w:val="004B71EB"/>
    <w:rsid w:val="004B7526"/>
    <w:rsid w:val="004B7794"/>
    <w:rsid w:val="004C16DC"/>
    <w:rsid w:val="004C2160"/>
    <w:rsid w:val="004C2A87"/>
    <w:rsid w:val="004C2A9D"/>
    <w:rsid w:val="004C2B83"/>
    <w:rsid w:val="004C3169"/>
    <w:rsid w:val="004C4094"/>
    <w:rsid w:val="004C45D7"/>
    <w:rsid w:val="004C4D80"/>
    <w:rsid w:val="004C79CC"/>
    <w:rsid w:val="004D03F6"/>
    <w:rsid w:val="004D0432"/>
    <w:rsid w:val="004D0489"/>
    <w:rsid w:val="004D04EB"/>
    <w:rsid w:val="004D0A61"/>
    <w:rsid w:val="004D23FB"/>
    <w:rsid w:val="004D3217"/>
    <w:rsid w:val="004D44C6"/>
    <w:rsid w:val="004D473C"/>
    <w:rsid w:val="004D589B"/>
    <w:rsid w:val="004D594A"/>
    <w:rsid w:val="004D642B"/>
    <w:rsid w:val="004D6742"/>
    <w:rsid w:val="004D721D"/>
    <w:rsid w:val="004D7ECD"/>
    <w:rsid w:val="004E0A3D"/>
    <w:rsid w:val="004E3F6E"/>
    <w:rsid w:val="004E3F95"/>
    <w:rsid w:val="004E4018"/>
    <w:rsid w:val="004E4044"/>
    <w:rsid w:val="004E47A4"/>
    <w:rsid w:val="004E487C"/>
    <w:rsid w:val="004E4C3D"/>
    <w:rsid w:val="004E5212"/>
    <w:rsid w:val="004E58CB"/>
    <w:rsid w:val="004E5E32"/>
    <w:rsid w:val="004E6524"/>
    <w:rsid w:val="004E6740"/>
    <w:rsid w:val="004E6FA5"/>
    <w:rsid w:val="004E7471"/>
    <w:rsid w:val="004F04B7"/>
    <w:rsid w:val="004F2198"/>
    <w:rsid w:val="004F27E3"/>
    <w:rsid w:val="004F29F9"/>
    <w:rsid w:val="004F35E6"/>
    <w:rsid w:val="004F43FF"/>
    <w:rsid w:val="004F4466"/>
    <w:rsid w:val="004F4AED"/>
    <w:rsid w:val="004F54A6"/>
    <w:rsid w:val="004F57E3"/>
    <w:rsid w:val="004F5813"/>
    <w:rsid w:val="004F5C3A"/>
    <w:rsid w:val="004F6FE4"/>
    <w:rsid w:val="004F73AF"/>
    <w:rsid w:val="00500066"/>
    <w:rsid w:val="005004B6"/>
    <w:rsid w:val="0050145E"/>
    <w:rsid w:val="00501B85"/>
    <w:rsid w:val="00502347"/>
    <w:rsid w:val="00502AF7"/>
    <w:rsid w:val="0050526F"/>
    <w:rsid w:val="005052A5"/>
    <w:rsid w:val="00505C2F"/>
    <w:rsid w:val="00506164"/>
    <w:rsid w:val="0050658B"/>
    <w:rsid w:val="00506D8F"/>
    <w:rsid w:val="00506EC2"/>
    <w:rsid w:val="00507518"/>
    <w:rsid w:val="00507955"/>
    <w:rsid w:val="005104B2"/>
    <w:rsid w:val="005107BC"/>
    <w:rsid w:val="005109F4"/>
    <w:rsid w:val="0051169D"/>
    <w:rsid w:val="00512796"/>
    <w:rsid w:val="00514280"/>
    <w:rsid w:val="005143FA"/>
    <w:rsid w:val="0051461A"/>
    <w:rsid w:val="00514F4D"/>
    <w:rsid w:val="005151C4"/>
    <w:rsid w:val="005152ED"/>
    <w:rsid w:val="00516F69"/>
    <w:rsid w:val="005176E3"/>
    <w:rsid w:val="00517B45"/>
    <w:rsid w:val="00520CF2"/>
    <w:rsid w:val="005216CD"/>
    <w:rsid w:val="00522ED1"/>
    <w:rsid w:val="0052343A"/>
    <w:rsid w:val="005240C1"/>
    <w:rsid w:val="005257D3"/>
    <w:rsid w:val="005265EC"/>
    <w:rsid w:val="00526696"/>
    <w:rsid w:val="00526FF8"/>
    <w:rsid w:val="00527FC4"/>
    <w:rsid w:val="00530582"/>
    <w:rsid w:val="0053099D"/>
    <w:rsid w:val="00531345"/>
    <w:rsid w:val="00534A4C"/>
    <w:rsid w:val="005353B0"/>
    <w:rsid w:val="005359A7"/>
    <w:rsid w:val="00535A70"/>
    <w:rsid w:val="0053621A"/>
    <w:rsid w:val="00536878"/>
    <w:rsid w:val="0053696C"/>
    <w:rsid w:val="00536FEC"/>
    <w:rsid w:val="00540D2D"/>
    <w:rsid w:val="005412AB"/>
    <w:rsid w:val="00541B8E"/>
    <w:rsid w:val="00542948"/>
    <w:rsid w:val="005443D3"/>
    <w:rsid w:val="00544886"/>
    <w:rsid w:val="005449ED"/>
    <w:rsid w:val="00545DAE"/>
    <w:rsid w:val="00546E9F"/>
    <w:rsid w:val="00547381"/>
    <w:rsid w:val="00547ACE"/>
    <w:rsid w:val="005501B5"/>
    <w:rsid w:val="005507AC"/>
    <w:rsid w:val="0055135E"/>
    <w:rsid w:val="00551464"/>
    <w:rsid w:val="00551F44"/>
    <w:rsid w:val="005535DA"/>
    <w:rsid w:val="00555F53"/>
    <w:rsid w:val="0055667A"/>
    <w:rsid w:val="00557168"/>
    <w:rsid w:val="005575DD"/>
    <w:rsid w:val="0055799B"/>
    <w:rsid w:val="00557A4B"/>
    <w:rsid w:val="00557BB4"/>
    <w:rsid w:val="0056089C"/>
    <w:rsid w:val="0056124E"/>
    <w:rsid w:val="0056181D"/>
    <w:rsid w:val="005620AC"/>
    <w:rsid w:val="00562244"/>
    <w:rsid w:val="005625D3"/>
    <w:rsid w:val="005628FD"/>
    <w:rsid w:val="0056347A"/>
    <w:rsid w:val="00563C5F"/>
    <w:rsid w:val="0056454F"/>
    <w:rsid w:val="00565243"/>
    <w:rsid w:val="00566110"/>
    <w:rsid w:val="0056627A"/>
    <w:rsid w:val="00567528"/>
    <w:rsid w:val="00567EA3"/>
    <w:rsid w:val="00570926"/>
    <w:rsid w:val="00570C36"/>
    <w:rsid w:val="005717C5"/>
    <w:rsid w:val="00571C1C"/>
    <w:rsid w:val="0057319C"/>
    <w:rsid w:val="00573A10"/>
    <w:rsid w:val="005748DA"/>
    <w:rsid w:val="00574AA1"/>
    <w:rsid w:val="00574D36"/>
    <w:rsid w:val="00575BDE"/>
    <w:rsid w:val="00575E52"/>
    <w:rsid w:val="00576280"/>
    <w:rsid w:val="00576461"/>
    <w:rsid w:val="00577A48"/>
    <w:rsid w:val="00580DB7"/>
    <w:rsid w:val="00581469"/>
    <w:rsid w:val="0058182A"/>
    <w:rsid w:val="00581AB8"/>
    <w:rsid w:val="00581BD0"/>
    <w:rsid w:val="00581E3F"/>
    <w:rsid w:val="00583A09"/>
    <w:rsid w:val="00583D84"/>
    <w:rsid w:val="00583E40"/>
    <w:rsid w:val="00584328"/>
    <w:rsid w:val="005855ED"/>
    <w:rsid w:val="005856A1"/>
    <w:rsid w:val="00585F5D"/>
    <w:rsid w:val="00586985"/>
    <w:rsid w:val="005873A1"/>
    <w:rsid w:val="005904D0"/>
    <w:rsid w:val="005908E6"/>
    <w:rsid w:val="00591948"/>
    <w:rsid w:val="0059297D"/>
    <w:rsid w:val="00593AF4"/>
    <w:rsid w:val="00593E0C"/>
    <w:rsid w:val="00593E54"/>
    <w:rsid w:val="00595812"/>
    <w:rsid w:val="00595B47"/>
    <w:rsid w:val="00595B76"/>
    <w:rsid w:val="00595FF0"/>
    <w:rsid w:val="0059626F"/>
    <w:rsid w:val="00596CAD"/>
    <w:rsid w:val="0059739F"/>
    <w:rsid w:val="005978BE"/>
    <w:rsid w:val="005A03A1"/>
    <w:rsid w:val="005A1504"/>
    <w:rsid w:val="005A16A9"/>
    <w:rsid w:val="005A185D"/>
    <w:rsid w:val="005A2372"/>
    <w:rsid w:val="005A2734"/>
    <w:rsid w:val="005A3D6D"/>
    <w:rsid w:val="005A40DC"/>
    <w:rsid w:val="005A466B"/>
    <w:rsid w:val="005A4D97"/>
    <w:rsid w:val="005A4F98"/>
    <w:rsid w:val="005A5F1D"/>
    <w:rsid w:val="005A655C"/>
    <w:rsid w:val="005A690B"/>
    <w:rsid w:val="005A6940"/>
    <w:rsid w:val="005A6BAD"/>
    <w:rsid w:val="005A6C08"/>
    <w:rsid w:val="005A7832"/>
    <w:rsid w:val="005B007F"/>
    <w:rsid w:val="005B082D"/>
    <w:rsid w:val="005B10E5"/>
    <w:rsid w:val="005B12FF"/>
    <w:rsid w:val="005B20B4"/>
    <w:rsid w:val="005B25DD"/>
    <w:rsid w:val="005B3585"/>
    <w:rsid w:val="005B38E3"/>
    <w:rsid w:val="005B3D16"/>
    <w:rsid w:val="005B4230"/>
    <w:rsid w:val="005B449E"/>
    <w:rsid w:val="005B478C"/>
    <w:rsid w:val="005B4826"/>
    <w:rsid w:val="005B5089"/>
    <w:rsid w:val="005B5771"/>
    <w:rsid w:val="005B5A61"/>
    <w:rsid w:val="005B5BC0"/>
    <w:rsid w:val="005B5F40"/>
    <w:rsid w:val="005B603B"/>
    <w:rsid w:val="005B620D"/>
    <w:rsid w:val="005B6460"/>
    <w:rsid w:val="005B69D8"/>
    <w:rsid w:val="005B6CF6"/>
    <w:rsid w:val="005C0757"/>
    <w:rsid w:val="005C416A"/>
    <w:rsid w:val="005C42BC"/>
    <w:rsid w:val="005C4403"/>
    <w:rsid w:val="005C468D"/>
    <w:rsid w:val="005C58F0"/>
    <w:rsid w:val="005C7384"/>
    <w:rsid w:val="005D021D"/>
    <w:rsid w:val="005D0B08"/>
    <w:rsid w:val="005D1C22"/>
    <w:rsid w:val="005D1F00"/>
    <w:rsid w:val="005D2130"/>
    <w:rsid w:val="005D3056"/>
    <w:rsid w:val="005D3655"/>
    <w:rsid w:val="005D4B04"/>
    <w:rsid w:val="005D6229"/>
    <w:rsid w:val="005D6441"/>
    <w:rsid w:val="005D677F"/>
    <w:rsid w:val="005D7304"/>
    <w:rsid w:val="005D73C6"/>
    <w:rsid w:val="005E1317"/>
    <w:rsid w:val="005E18C5"/>
    <w:rsid w:val="005E18E2"/>
    <w:rsid w:val="005E1962"/>
    <w:rsid w:val="005E2648"/>
    <w:rsid w:val="005E26C7"/>
    <w:rsid w:val="005E2B20"/>
    <w:rsid w:val="005E3C38"/>
    <w:rsid w:val="005E4B16"/>
    <w:rsid w:val="005E4B18"/>
    <w:rsid w:val="005E4CCF"/>
    <w:rsid w:val="005E5023"/>
    <w:rsid w:val="005E517A"/>
    <w:rsid w:val="005E6B8D"/>
    <w:rsid w:val="005E7099"/>
    <w:rsid w:val="005E77A6"/>
    <w:rsid w:val="005E7890"/>
    <w:rsid w:val="005E79C5"/>
    <w:rsid w:val="005F0E39"/>
    <w:rsid w:val="005F2D50"/>
    <w:rsid w:val="005F2EEA"/>
    <w:rsid w:val="005F323D"/>
    <w:rsid w:val="005F32A0"/>
    <w:rsid w:val="005F351D"/>
    <w:rsid w:val="005F362E"/>
    <w:rsid w:val="005F363F"/>
    <w:rsid w:val="005F3696"/>
    <w:rsid w:val="005F411E"/>
    <w:rsid w:val="005F4541"/>
    <w:rsid w:val="005F4D71"/>
    <w:rsid w:val="005F5417"/>
    <w:rsid w:val="005F6083"/>
    <w:rsid w:val="005F6096"/>
    <w:rsid w:val="005F6659"/>
    <w:rsid w:val="006006AD"/>
    <w:rsid w:val="00600983"/>
    <w:rsid w:val="006025DF"/>
    <w:rsid w:val="00602D44"/>
    <w:rsid w:val="006034EC"/>
    <w:rsid w:val="00603A64"/>
    <w:rsid w:val="00605145"/>
    <w:rsid w:val="006053B8"/>
    <w:rsid w:val="006057FB"/>
    <w:rsid w:val="00606D5A"/>
    <w:rsid w:val="00607B3C"/>
    <w:rsid w:val="006111F7"/>
    <w:rsid w:val="006115CA"/>
    <w:rsid w:val="00611BD1"/>
    <w:rsid w:val="00611C5F"/>
    <w:rsid w:val="006125E9"/>
    <w:rsid w:val="00612C4A"/>
    <w:rsid w:val="0061408B"/>
    <w:rsid w:val="00614330"/>
    <w:rsid w:val="0061526F"/>
    <w:rsid w:val="0061567D"/>
    <w:rsid w:val="00616EC7"/>
    <w:rsid w:val="00617160"/>
    <w:rsid w:val="0061741A"/>
    <w:rsid w:val="00617902"/>
    <w:rsid w:val="00620D9E"/>
    <w:rsid w:val="006214CA"/>
    <w:rsid w:val="00621B1B"/>
    <w:rsid w:val="00622996"/>
    <w:rsid w:val="006230E3"/>
    <w:rsid w:val="00623D6F"/>
    <w:rsid w:val="00624154"/>
    <w:rsid w:val="00624D33"/>
    <w:rsid w:val="00624F09"/>
    <w:rsid w:val="006250F3"/>
    <w:rsid w:val="0062647C"/>
    <w:rsid w:val="006264B3"/>
    <w:rsid w:val="00626BD2"/>
    <w:rsid w:val="00630022"/>
    <w:rsid w:val="006314B5"/>
    <w:rsid w:val="006318C0"/>
    <w:rsid w:val="0063193A"/>
    <w:rsid w:val="00631E54"/>
    <w:rsid w:val="00631EB7"/>
    <w:rsid w:val="006320EB"/>
    <w:rsid w:val="006335D8"/>
    <w:rsid w:val="00633893"/>
    <w:rsid w:val="006349BD"/>
    <w:rsid w:val="00635323"/>
    <w:rsid w:val="00636194"/>
    <w:rsid w:val="0063719F"/>
    <w:rsid w:val="00637CE1"/>
    <w:rsid w:val="0064012B"/>
    <w:rsid w:val="006404C1"/>
    <w:rsid w:val="00640C0D"/>
    <w:rsid w:val="00640FAF"/>
    <w:rsid w:val="0064102E"/>
    <w:rsid w:val="006416BD"/>
    <w:rsid w:val="00641A01"/>
    <w:rsid w:val="00641B65"/>
    <w:rsid w:val="00641EDC"/>
    <w:rsid w:val="0064245D"/>
    <w:rsid w:val="00642944"/>
    <w:rsid w:val="006443A6"/>
    <w:rsid w:val="0064466D"/>
    <w:rsid w:val="00644D4F"/>
    <w:rsid w:val="006456F9"/>
    <w:rsid w:val="00646A3F"/>
    <w:rsid w:val="00646BCB"/>
    <w:rsid w:val="00646E6B"/>
    <w:rsid w:val="00646F82"/>
    <w:rsid w:val="00647149"/>
    <w:rsid w:val="006478F9"/>
    <w:rsid w:val="00647C01"/>
    <w:rsid w:val="00650626"/>
    <w:rsid w:val="00650C6F"/>
    <w:rsid w:val="00651BDF"/>
    <w:rsid w:val="00652B01"/>
    <w:rsid w:val="00652BBE"/>
    <w:rsid w:val="00653CDA"/>
    <w:rsid w:val="00654AD4"/>
    <w:rsid w:val="00655407"/>
    <w:rsid w:val="006564A9"/>
    <w:rsid w:val="00656DE5"/>
    <w:rsid w:val="00656EB9"/>
    <w:rsid w:val="00656F10"/>
    <w:rsid w:val="006572A5"/>
    <w:rsid w:val="00657714"/>
    <w:rsid w:val="00657BBB"/>
    <w:rsid w:val="006602C6"/>
    <w:rsid w:val="00660F51"/>
    <w:rsid w:val="00662148"/>
    <w:rsid w:val="0066221B"/>
    <w:rsid w:val="00663AE8"/>
    <w:rsid w:val="00663C19"/>
    <w:rsid w:val="00663CFA"/>
    <w:rsid w:val="00664275"/>
    <w:rsid w:val="00664698"/>
    <w:rsid w:val="00664C17"/>
    <w:rsid w:val="00664F7E"/>
    <w:rsid w:val="0066514E"/>
    <w:rsid w:val="0066565A"/>
    <w:rsid w:val="00665741"/>
    <w:rsid w:val="00665FB9"/>
    <w:rsid w:val="0066606D"/>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170"/>
    <w:rsid w:val="00677646"/>
    <w:rsid w:val="006776C5"/>
    <w:rsid w:val="00677A10"/>
    <w:rsid w:val="0068002E"/>
    <w:rsid w:val="00680523"/>
    <w:rsid w:val="00682468"/>
    <w:rsid w:val="00682C2C"/>
    <w:rsid w:val="00682C9E"/>
    <w:rsid w:val="006835E5"/>
    <w:rsid w:val="00684539"/>
    <w:rsid w:val="00684BB0"/>
    <w:rsid w:val="00685F38"/>
    <w:rsid w:val="0068608D"/>
    <w:rsid w:val="006866BF"/>
    <w:rsid w:val="00686E41"/>
    <w:rsid w:val="00686E91"/>
    <w:rsid w:val="00690857"/>
    <w:rsid w:val="00691938"/>
    <w:rsid w:val="00692D5C"/>
    <w:rsid w:val="00693244"/>
    <w:rsid w:val="00693292"/>
    <w:rsid w:val="006935D0"/>
    <w:rsid w:val="00693866"/>
    <w:rsid w:val="00695287"/>
    <w:rsid w:val="0069592E"/>
    <w:rsid w:val="00697E49"/>
    <w:rsid w:val="00697E8D"/>
    <w:rsid w:val="006A0041"/>
    <w:rsid w:val="006A03C9"/>
    <w:rsid w:val="006A048B"/>
    <w:rsid w:val="006A1217"/>
    <w:rsid w:val="006A1915"/>
    <w:rsid w:val="006A1C90"/>
    <w:rsid w:val="006A1E04"/>
    <w:rsid w:val="006A2228"/>
    <w:rsid w:val="006A24BA"/>
    <w:rsid w:val="006A30A8"/>
    <w:rsid w:val="006A4BE2"/>
    <w:rsid w:val="006A7789"/>
    <w:rsid w:val="006B0F63"/>
    <w:rsid w:val="006B15BE"/>
    <w:rsid w:val="006B187F"/>
    <w:rsid w:val="006B2186"/>
    <w:rsid w:val="006B2BF6"/>
    <w:rsid w:val="006B2C58"/>
    <w:rsid w:val="006B3D6A"/>
    <w:rsid w:val="006B454F"/>
    <w:rsid w:val="006B5511"/>
    <w:rsid w:val="006B6BEF"/>
    <w:rsid w:val="006B788A"/>
    <w:rsid w:val="006B7E5B"/>
    <w:rsid w:val="006C00C2"/>
    <w:rsid w:val="006C037D"/>
    <w:rsid w:val="006C041D"/>
    <w:rsid w:val="006C1522"/>
    <w:rsid w:val="006C1828"/>
    <w:rsid w:val="006C1F29"/>
    <w:rsid w:val="006C26DB"/>
    <w:rsid w:val="006C363E"/>
    <w:rsid w:val="006C433F"/>
    <w:rsid w:val="006C4AD6"/>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829"/>
    <w:rsid w:val="006E3B63"/>
    <w:rsid w:val="006E3BBF"/>
    <w:rsid w:val="006E6AD3"/>
    <w:rsid w:val="006E76E8"/>
    <w:rsid w:val="006F04C5"/>
    <w:rsid w:val="006F1D16"/>
    <w:rsid w:val="006F20F4"/>
    <w:rsid w:val="006F347A"/>
    <w:rsid w:val="006F3572"/>
    <w:rsid w:val="006F765F"/>
    <w:rsid w:val="006F7D0C"/>
    <w:rsid w:val="00700B06"/>
    <w:rsid w:val="00702682"/>
    <w:rsid w:val="00703E1C"/>
    <w:rsid w:val="0070557A"/>
    <w:rsid w:val="00705834"/>
    <w:rsid w:val="007059C1"/>
    <w:rsid w:val="00706C14"/>
    <w:rsid w:val="00707A25"/>
    <w:rsid w:val="007103E7"/>
    <w:rsid w:val="007109F0"/>
    <w:rsid w:val="00711AC7"/>
    <w:rsid w:val="0071227E"/>
    <w:rsid w:val="00712730"/>
    <w:rsid w:val="00713B27"/>
    <w:rsid w:val="00713C03"/>
    <w:rsid w:val="0071461E"/>
    <w:rsid w:val="00715364"/>
    <w:rsid w:val="00715DBE"/>
    <w:rsid w:val="00716450"/>
    <w:rsid w:val="00716796"/>
    <w:rsid w:val="007168DA"/>
    <w:rsid w:val="00717687"/>
    <w:rsid w:val="00717DB7"/>
    <w:rsid w:val="007204C4"/>
    <w:rsid w:val="00720838"/>
    <w:rsid w:val="007213B6"/>
    <w:rsid w:val="007215E6"/>
    <w:rsid w:val="00721D83"/>
    <w:rsid w:val="00721EA0"/>
    <w:rsid w:val="00721F73"/>
    <w:rsid w:val="00722274"/>
    <w:rsid w:val="0072287D"/>
    <w:rsid w:val="00722CFB"/>
    <w:rsid w:val="007231BF"/>
    <w:rsid w:val="00723C32"/>
    <w:rsid w:val="00723C46"/>
    <w:rsid w:val="00723F6E"/>
    <w:rsid w:val="007241C0"/>
    <w:rsid w:val="0072479C"/>
    <w:rsid w:val="00724FC3"/>
    <w:rsid w:val="00725AEE"/>
    <w:rsid w:val="0072755F"/>
    <w:rsid w:val="00730D1A"/>
    <w:rsid w:val="007319E2"/>
    <w:rsid w:val="0073270A"/>
    <w:rsid w:val="00732835"/>
    <w:rsid w:val="00733966"/>
    <w:rsid w:val="007347BB"/>
    <w:rsid w:val="00734B8B"/>
    <w:rsid w:val="007364B7"/>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2C4E"/>
    <w:rsid w:val="00743174"/>
    <w:rsid w:val="00743CE6"/>
    <w:rsid w:val="00743CFF"/>
    <w:rsid w:val="00744335"/>
    <w:rsid w:val="00744B60"/>
    <w:rsid w:val="00745AB7"/>
    <w:rsid w:val="00745DF2"/>
    <w:rsid w:val="00746528"/>
    <w:rsid w:val="00746B66"/>
    <w:rsid w:val="00751620"/>
    <w:rsid w:val="007517F8"/>
    <w:rsid w:val="00751C8E"/>
    <w:rsid w:val="00752871"/>
    <w:rsid w:val="00752BA0"/>
    <w:rsid w:val="00754BAD"/>
    <w:rsid w:val="00754F59"/>
    <w:rsid w:val="007550CB"/>
    <w:rsid w:val="0075562D"/>
    <w:rsid w:val="00755C38"/>
    <w:rsid w:val="00756AA2"/>
    <w:rsid w:val="00756B80"/>
    <w:rsid w:val="0076027F"/>
    <w:rsid w:val="00760ED4"/>
    <w:rsid w:val="00761909"/>
    <w:rsid w:val="007629F4"/>
    <w:rsid w:val="00763784"/>
    <w:rsid w:val="007645E3"/>
    <w:rsid w:val="0076535F"/>
    <w:rsid w:val="00765FF8"/>
    <w:rsid w:val="007667D7"/>
    <w:rsid w:val="00766837"/>
    <w:rsid w:val="007674F2"/>
    <w:rsid w:val="00767A65"/>
    <w:rsid w:val="00767D28"/>
    <w:rsid w:val="00767D77"/>
    <w:rsid w:val="00767F47"/>
    <w:rsid w:val="00767F74"/>
    <w:rsid w:val="007704D6"/>
    <w:rsid w:val="0077054E"/>
    <w:rsid w:val="00773B26"/>
    <w:rsid w:val="00773F46"/>
    <w:rsid w:val="007747BA"/>
    <w:rsid w:val="00775E40"/>
    <w:rsid w:val="00776044"/>
    <w:rsid w:val="00776F2A"/>
    <w:rsid w:val="007772B9"/>
    <w:rsid w:val="00780871"/>
    <w:rsid w:val="00781148"/>
    <w:rsid w:val="007826F6"/>
    <w:rsid w:val="00784186"/>
    <w:rsid w:val="007841EE"/>
    <w:rsid w:val="0078427E"/>
    <w:rsid w:val="007842CD"/>
    <w:rsid w:val="0078538C"/>
    <w:rsid w:val="00785721"/>
    <w:rsid w:val="00786615"/>
    <w:rsid w:val="00786761"/>
    <w:rsid w:val="00786923"/>
    <w:rsid w:val="00786EAA"/>
    <w:rsid w:val="007870FC"/>
    <w:rsid w:val="007875A0"/>
    <w:rsid w:val="007877E1"/>
    <w:rsid w:val="007905E3"/>
    <w:rsid w:val="00790DA4"/>
    <w:rsid w:val="00791ECA"/>
    <w:rsid w:val="007920FE"/>
    <w:rsid w:val="00792D61"/>
    <w:rsid w:val="00793C13"/>
    <w:rsid w:val="007947D7"/>
    <w:rsid w:val="00794B52"/>
    <w:rsid w:val="00795393"/>
    <w:rsid w:val="007953D3"/>
    <w:rsid w:val="00797FFE"/>
    <w:rsid w:val="007A036E"/>
    <w:rsid w:val="007A0B5A"/>
    <w:rsid w:val="007A3096"/>
    <w:rsid w:val="007A3D13"/>
    <w:rsid w:val="007A4F65"/>
    <w:rsid w:val="007A66A0"/>
    <w:rsid w:val="007A76A7"/>
    <w:rsid w:val="007B0D9E"/>
    <w:rsid w:val="007B1080"/>
    <w:rsid w:val="007B174A"/>
    <w:rsid w:val="007B35BA"/>
    <w:rsid w:val="007B36E7"/>
    <w:rsid w:val="007B3C20"/>
    <w:rsid w:val="007B4D98"/>
    <w:rsid w:val="007B5496"/>
    <w:rsid w:val="007B5EE9"/>
    <w:rsid w:val="007B61F8"/>
    <w:rsid w:val="007B6E23"/>
    <w:rsid w:val="007B7AC6"/>
    <w:rsid w:val="007C0159"/>
    <w:rsid w:val="007C01F5"/>
    <w:rsid w:val="007C05D4"/>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747"/>
    <w:rsid w:val="007E1A3E"/>
    <w:rsid w:val="007E1D30"/>
    <w:rsid w:val="007E2658"/>
    <w:rsid w:val="007E3422"/>
    <w:rsid w:val="007E57B2"/>
    <w:rsid w:val="007E592F"/>
    <w:rsid w:val="007E6C1C"/>
    <w:rsid w:val="007E7903"/>
    <w:rsid w:val="007F1954"/>
    <w:rsid w:val="007F278A"/>
    <w:rsid w:val="007F282D"/>
    <w:rsid w:val="007F38CB"/>
    <w:rsid w:val="007F4E71"/>
    <w:rsid w:val="007F5402"/>
    <w:rsid w:val="007F5502"/>
    <w:rsid w:val="007F564C"/>
    <w:rsid w:val="007F67F2"/>
    <w:rsid w:val="007F685E"/>
    <w:rsid w:val="007F7294"/>
    <w:rsid w:val="007F757B"/>
    <w:rsid w:val="00800D92"/>
    <w:rsid w:val="0080115F"/>
    <w:rsid w:val="008014AA"/>
    <w:rsid w:val="008015BB"/>
    <w:rsid w:val="00801E08"/>
    <w:rsid w:val="00802F85"/>
    <w:rsid w:val="00803352"/>
    <w:rsid w:val="00803955"/>
    <w:rsid w:val="0080405C"/>
    <w:rsid w:val="0080551B"/>
    <w:rsid w:val="00810C3B"/>
    <w:rsid w:val="00811EB8"/>
    <w:rsid w:val="008122D5"/>
    <w:rsid w:val="008138E4"/>
    <w:rsid w:val="00813EB3"/>
    <w:rsid w:val="0081469B"/>
    <w:rsid w:val="00814AA0"/>
    <w:rsid w:val="008150DE"/>
    <w:rsid w:val="008151B5"/>
    <w:rsid w:val="00815B4E"/>
    <w:rsid w:val="008163C0"/>
    <w:rsid w:val="00816B91"/>
    <w:rsid w:val="00816B97"/>
    <w:rsid w:val="00817794"/>
    <w:rsid w:val="00820609"/>
    <w:rsid w:val="008207D6"/>
    <w:rsid w:val="00820BCC"/>
    <w:rsid w:val="00820F55"/>
    <w:rsid w:val="0082101C"/>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224C"/>
    <w:rsid w:val="00833854"/>
    <w:rsid w:val="00833ACF"/>
    <w:rsid w:val="0083424C"/>
    <w:rsid w:val="008346B8"/>
    <w:rsid w:val="008354FF"/>
    <w:rsid w:val="00835AE0"/>
    <w:rsid w:val="00835C36"/>
    <w:rsid w:val="00835C5D"/>
    <w:rsid w:val="0083643F"/>
    <w:rsid w:val="00836D45"/>
    <w:rsid w:val="00836D65"/>
    <w:rsid w:val="00836E82"/>
    <w:rsid w:val="008371ED"/>
    <w:rsid w:val="00837347"/>
    <w:rsid w:val="00837AD6"/>
    <w:rsid w:val="00840E77"/>
    <w:rsid w:val="00841433"/>
    <w:rsid w:val="008416E9"/>
    <w:rsid w:val="00841C5E"/>
    <w:rsid w:val="00841EA9"/>
    <w:rsid w:val="0084310C"/>
    <w:rsid w:val="008440AB"/>
    <w:rsid w:val="008442B4"/>
    <w:rsid w:val="0084564D"/>
    <w:rsid w:val="00845715"/>
    <w:rsid w:val="00846FBD"/>
    <w:rsid w:val="0084714C"/>
    <w:rsid w:val="008479ED"/>
    <w:rsid w:val="00850F71"/>
    <w:rsid w:val="0085150A"/>
    <w:rsid w:val="008521AE"/>
    <w:rsid w:val="00852619"/>
    <w:rsid w:val="00852C80"/>
    <w:rsid w:val="0085344D"/>
    <w:rsid w:val="00853FEA"/>
    <w:rsid w:val="0085491F"/>
    <w:rsid w:val="00854E13"/>
    <w:rsid w:val="00854E4E"/>
    <w:rsid w:val="00855CC8"/>
    <w:rsid w:val="008570CF"/>
    <w:rsid w:val="00857812"/>
    <w:rsid w:val="0086059D"/>
    <w:rsid w:val="0086112A"/>
    <w:rsid w:val="00861279"/>
    <w:rsid w:val="00861B41"/>
    <w:rsid w:val="00861BFA"/>
    <w:rsid w:val="00863033"/>
    <w:rsid w:val="008633BE"/>
    <w:rsid w:val="008638A1"/>
    <w:rsid w:val="008639A6"/>
    <w:rsid w:val="008655BA"/>
    <w:rsid w:val="00865FAA"/>
    <w:rsid w:val="00866CED"/>
    <w:rsid w:val="00867C45"/>
    <w:rsid w:val="00870468"/>
    <w:rsid w:val="00872345"/>
    <w:rsid w:val="00873EDA"/>
    <w:rsid w:val="008771BF"/>
    <w:rsid w:val="0088010F"/>
    <w:rsid w:val="008801BC"/>
    <w:rsid w:val="008801F6"/>
    <w:rsid w:val="008803C5"/>
    <w:rsid w:val="00880DF7"/>
    <w:rsid w:val="008810B4"/>
    <w:rsid w:val="008819CD"/>
    <w:rsid w:val="00881E27"/>
    <w:rsid w:val="00882DE0"/>
    <w:rsid w:val="0088334A"/>
    <w:rsid w:val="008834D3"/>
    <w:rsid w:val="008840A7"/>
    <w:rsid w:val="008855D9"/>
    <w:rsid w:val="00885DAE"/>
    <w:rsid w:val="00887086"/>
    <w:rsid w:val="00890234"/>
    <w:rsid w:val="00890B58"/>
    <w:rsid w:val="00892448"/>
    <w:rsid w:val="00893620"/>
    <w:rsid w:val="00893ED0"/>
    <w:rsid w:val="0089501F"/>
    <w:rsid w:val="00896897"/>
    <w:rsid w:val="00896DE8"/>
    <w:rsid w:val="0089708A"/>
    <w:rsid w:val="008A0875"/>
    <w:rsid w:val="008A1667"/>
    <w:rsid w:val="008A16EB"/>
    <w:rsid w:val="008A1812"/>
    <w:rsid w:val="008A1F06"/>
    <w:rsid w:val="008A29C9"/>
    <w:rsid w:val="008A2D08"/>
    <w:rsid w:val="008A3D75"/>
    <w:rsid w:val="008A4365"/>
    <w:rsid w:val="008A4405"/>
    <w:rsid w:val="008A4489"/>
    <w:rsid w:val="008A4587"/>
    <w:rsid w:val="008A5618"/>
    <w:rsid w:val="008A5924"/>
    <w:rsid w:val="008A5A38"/>
    <w:rsid w:val="008A5C37"/>
    <w:rsid w:val="008A601B"/>
    <w:rsid w:val="008A62CD"/>
    <w:rsid w:val="008A64D0"/>
    <w:rsid w:val="008A72E2"/>
    <w:rsid w:val="008A7575"/>
    <w:rsid w:val="008A75E7"/>
    <w:rsid w:val="008A79F3"/>
    <w:rsid w:val="008B0045"/>
    <w:rsid w:val="008B0600"/>
    <w:rsid w:val="008B0DAD"/>
    <w:rsid w:val="008B1160"/>
    <w:rsid w:val="008B1ABE"/>
    <w:rsid w:val="008B33CB"/>
    <w:rsid w:val="008B3EE4"/>
    <w:rsid w:val="008B41D4"/>
    <w:rsid w:val="008B51FE"/>
    <w:rsid w:val="008B52F9"/>
    <w:rsid w:val="008B53A1"/>
    <w:rsid w:val="008B5869"/>
    <w:rsid w:val="008B58AE"/>
    <w:rsid w:val="008B64F1"/>
    <w:rsid w:val="008B679B"/>
    <w:rsid w:val="008B6939"/>
    <w:rsid w:val="008B7069"/>
    <w:rsid w:val="008C004E"/>
    <w:rsid w:val="008C0176"/>
    <w:rsid w:val="008C0527"/>
    <w:rsid w:val="008C071D"/>
    <w:rsid w:val="008C0DFC"/>
    <w:rsid w:val="008C1BA7"/>
    <w:rsid w:val="008C21EE"/>
    <w:rsid w:val="008C27B9"/>
    <w:rsid w:val="008C2F90"/>
    <w:rsid w:val="008C3FD9"/>
    <w:rsid w:val="008C522E"/>
    <w:rsid w:val="008C5FA0"/>
    <w:rsid w:val="008C7F5F"/>
    <w:rsid w:val="008D028B"/>
    <w:rsid w:val="008D06AF"/>
    <w:rsid w:val="008D14E8"/>
    <w:rsid w:val="008D228E"/>
    <w:rsid w:val="008D2310"/>
    <w:rsid w:val="008D27E8"/>
    <w:rsid w:val="008D288E"/>
    <w:rsid w:val="008D2963"/>
    <w:rsid w:val="008D377C"/>
    <w:rsid w:val="008D405D"/>
    <w:rsid w:val="008D4709"/>
    <w:rsid w:val="008D56FD"/>
    <w:rsid w:val="008D584D"/>
    <w:rsid w:val="008D6680"/>
    <w:rsid w:val="008D6C72"/>
    <w:rsid w:val="008D6D9C"/>
    <w:rsid w:val="008D7230"/>
    <w:rsid w:val="008D74B3"/>
    <w:rsid w:val="008D7629"/>
    <w:rsid w:val="008E0484"/>
    <w:rsid w:val="008E081A"/>
    <w:rsid w:val="008E082E"/>
    <w:rsid w:val="008E09BB"/>
    <w:rsid w:val="008E10EC"/>
    <w:rsid w:val="008E12C3"/>
    <w:rsid w:val="008E1493"/>
    <w:rsid w:val="008E1E91"/>
    <w:rsid w:val="008E29C9"/>
    <w:rsid w:val="008E2E99"/>
    <w:rsid w:val="008E2FE1"/>
    <w:rsid w:val="008E3108"/>
    <w:rsid w:val="008E32C0"/>
    <w:rsid w:val="008E5BB8"/>
    <w:rsid w:val="008E6BB7"/>
    <w:rsid w:val="008F021C"/>
    <w:rsid w:val="008F06B8"/>
    <w:rsid w:val="008F0A01"/>
    <w:rsid w:val="008F0E85"/>
    <w:rsid w:val="008F1ADF"/>
    <w:rsid w:val="008F1B3F"/>
    <w:rsid w:val="008F1C0A"/>
    <w:rsid w:val="008F2196"/>
    <w:rsid w:val="008F26B9"/>
    <w:rsid w:val="008F3644"/>
    <w:rsid w:val="008F3EDE"/>
    <w:rsid w:val="008F415C"/>
    <w:rsid w:val="008F484F"/>
    <w:rsid w:val="009003B3"/>
    <w:rsid w:val="00900A9B"/>
    <w:rsid w:val="00900C6B"/>
    <w:rsid w:val="00900ED8"/>
    <w:rsid w:val="0090170C"/>
    <w:rsid w:val="00903532"/>
    <w:rsid w:val="009036AB"/>
    <w:rsid w:val="009038A4"/>
    <w:rsid w:val="00903BA6"/>
    <w:rsid w:val="00904330"/>
    <w:rsid w:val="00906455"/>
    <w:rsid w:val="00906D5F"/>
    <w:rsid w:val="0090792F"/>
    <w:rsid w:val="00907C09"/>
    <w:rsid w:val="00907D9B"/>
    <w:rsid w:val="00910546"/>
    <w:rsid w:val="00910F22"/>
    <w:rsid w:val="00911AAD"/>
    <w:rsid w:val="00911C67"/>
    <w:rsid w:val="009126CC"/>
    <w:rsid w:val="00914976"/>
    <w:rsid w:val="00914E5B"/>
    <w:rsid w:val="00915238"/>
    <w:rsid w:val="009156A4"/>
    <w:rsid w:val="0091625D"/>
    <w:rsid w:val="00916354"/>
    <w:rsid w:val="00920750"/>
    <w:rsid w:val="00920D57"/>
    <w:rsid w:val="00921B24"/>
    <w:rsid w:val="00921E4F"/>
    <w:rsid w:val="00921ED5"/>
    <w:rsid w:val="0092206D"/>
    <w:rsid w:val="00922316"/>
    <w:rsid w:val="009225EB"/>
    <w:rsid w:val="009232B5"/>
    <w:rsid w:val="00923A2B"/>
    <w:rsid w:val="00923CD4"/>
    <w:rsid w:val="0092472C"/>
    <w:rsid w:val="009256E8"/>
    <w:rsid w:val="00925EA3"/>
    <w:rsid w:val="00926B7C"/>
    <w:rsid w:val="00930671"/>
    <w:rsid w:val="00931739"/>
    <w:rsid w:val="00931CCF"/>
    <w:rsid w:val="00931FB8"/>
    <w:rsid w:val="00932A00"/>
    <w:rsid w:val="00932FEB"/>
    <w:rsid w:val="0093379F"/>
    <w:rsid w:val="009347E5"/>
    <w:rsid w:val="00935288"/>
    <w:rsid w:val="009359CA"/>
    <w:rsid w:val="00936E9F"/>
    <w:rsid w:val="00936F91"/>
    <w:rsid w:val="00940157"/>
    <w:rsid w:val="00940666"/>
    <w:rsid w:val="00942B1B"/>
    <w:rsid w:val="0094469D"/>
    <w:rsid w:val="00944CD9"/>
    <w:rsid w:val="0094547B"/>
    <w:rsid w:val="00945A6E"/>
    <w:rsid w:val="00945B50"/>
    <w:rsid w:val="009462EE"/>
    <w:rsid w:val="0094644D"/>
    <w:rsid w:val="00946A1B"/>
    <w:rsid w:val="00946ED9"/>
    <w:rsid w:val="00947BF1"/>
    <w:rsid w:val="00951DA5"/>
    <w:rsid w:val="00953E37"/>
    <w:rsid w:val="00953EE3"/>
    <w:rsid w:val="0095409A"/>
    <w:rsid w:val="009546AB"/>
    <w:rsid w:val="00954AA5"/>
    <w:rsid w:val="00954D38"/>
    <w:rsid w:val="009550EE"/>
    <w:rsid w:val="00955F36"/>
    <w:rsid w:val="00957410"/>
    <w:rsid w:val="00960009"/>
    <w:rsid w:val="00960526"/>
    <w:rsid w:val="00960666"/>
    <w:rsid w:val="00960987"/>
    <w:rsid w:val="00960EC5"/>
    <w:rsid w:val="00961BF4"/>
    <w:rsid w:val="00961C79"/>
    <w:rsid w:val="00961E0F"/>
    <w:rsid w:val="009620C3"/>
    <w:rsid w:val="00962D85"/>
    <w:rsid w:val="009630C2"/>
    <w:rsid w:val="00963222"/>
    <w:rsid w:val="009635CE"/>
    <w:rsid w:val="009636A6"/>
    <w:rsid w:val="009638AE"/>
    <w:rsid w:val="009644CC"/>
    <w:rsid w:val="00964DFF"/>
    <w:rsid w:val="00965108"/>
    <w:rsid w:val="00965659"/>
    <w:rsid w:val="0096584C"/>
    <w:rsid w:val="009665F7"/>
    <w:rsid w:val="00966A21"/>
    <w:rsid w:val="00967A79"/>
    <w:rsid w:val="00970606"/>
    <w:rsid w:val="00970BC6"/>
    <w:rsid w:val="00971196"/>
    <w:rsid w:val="00971ACA"/>
    <w:rsid w:val="009721D5"/>
    <w:rsid w:val="00972711"/>
    <w:rsid w:val="00972C82"/>
    <w:rsid w:val="00973166"/>
    <w:rsid w:val="00973AEA"/>
    <w:rsid w:val="00974724"/>
    <w:rsid w:val="00974E93"/>
    <w:rsid w:val="009752B0"/>
    <w:rsid w:val="00975AB3"/>
    <w:rsid w:val="009773F0"/>
    <w:rsid w:val="009774AD"/>
    <w:rsid w:val="00977FD0"/>
    <w:rsid w:val="009803C4"/>
    <w:rsid w:val="009823F5"/>
    <w:rsid w:val="00982728"/>
    <w:rsid w:val="009829CE"/>
    <w:rsid w:val="00982A42"/>
    <w:rsid w:val="00984044"/>
    <w:rsid w:val="009845FF"/>
    <w:rsid w:val="00984EEA"/>
    <w:rsid w:val="00985CDF"/>
    <w:rsid w:val="00985E42"/>
    <w:rsid w:val="00985E51"/>
    <w:rsid w:val="00986146"/>
    <w:rsid w:val="00986FD1"/>
    <w:rsid w:val="009870B0"/>
    <w:rsid w:val="009901CA"/>
    <w:rsid w:val="00990DA4"/>
    <w:rsid w:val="00990E1C"/>
    <w:rsid w:val="00990E4B"/>
    <w:rsid w:val="00991485"/>
    <w:rsid w:val="00991B09"/>
    <w:rsid w:val="00991E20"/>
    <w:rsid w:val="00992BF8"/>
    <w:rsid w:val="00994914"/>
    <w:rsid w:val="009954F3"/>
    <w:rsid w:val="009955F9"/>
    <w:rsid w:val="00996709"/>
    <w:rsid w:val="00997022"/>
    <w:rsid w:val="009971C7"/>
    <w:rsid w:val="00997E9C"/>
    <w:rsid w:val="009A04AC"/>
    <w:rsid w:val="009A0F85"/>
    <w:rsid w:val="009A1F16"/>
    <w:rsid w:val="009A2A43"/>
    <w:rsid w:val="009A2B42"/>
    <w:rsid w:val="009A3245"/>
    <w:rsid w:val="009A3280"/>
    <w:rsid w:val="009A43B0"/>
    <w:rsid w:val="009A4F16"/>
    <w:rsid w:val="009A56FC"/>
    <w:rsid w:val="009A57A6"/>
    <w:rsid w:val="009A767C"/>
    <w:rsid w:val="009B180C"/>
    <w:rsid w:val="009B282E"/>
    <w:rsid w:val="009B2A2F"/>
    <w:rsid w:val="009B3262"/>
    <w:rsid w:val="009B3D78"/>
    <w:rsid w:val="009B5D6F"/>
    <w:rsid w:val="009B6177"/>
    <w:rsid w:val="009B773B"/>
    <w:rsid w:val="009C0510"/>
    <w:rsid w:val="009C052D"/>
    <w:rsid w:val="009C0FE4"/>
    <w:rsid w:val="009C2984"/>
    <w:rsid w:val="009C34BA"/>
    <w:rsid w:val="009C3637"/>
    <w:rsid w:val="009C38E8"/>
    <w:rsid w:val="009C3E92"/>
    <w:rsid w:val="009C4A59"/>
    <w:rsid w:val="009C4BEF"/>
    <w:rsid w:val="009C4D60"/>
    <w:rsid w:val="009C50DC"/>
    <w:rsid w:val="009C5580"/>
    <w:rsid w:val="009C5816"/>
    <w:rsid w:val="009C6657"/>
    <w:rsid w:val="009C75AA"/>
    <w:rsid w:val="009D04C6"/>
    <w:rsid w:val="009D064D"/>
    <w:rsid w:val="009D11F6"/>
    <w:rsid w:val="009D1E2B"/>
    <w:rsid w:val="009D24F8"/>
    <w:rsid w:val="009D2609"/>
    <w:rsid w:val="009D2EDC"/>
    <w:rsid w:val="009D2FD9"/>
    <w:rsid w:val="009D3876"/>
    <w:rsid w:val="009D3B3F"/>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86"/>
    <w:rsid w:val="009E45DA"/>
    <w:rsid w:val="009E461D"/>
    <w:rsid w:val="009E4D25"/>
    <w:rsid w:val="009E57FE"/>
    <w:rsid w:val="009E64BA"/>
    <w:rsid w:val="009E71B6"/>
    <w:rsid w:val="009E7B2A"/>
    <w:rsid w:val="009F03D5"/>
    <w:rsid w:val="009F0B75"/>
    <w:rsid w:val="009F0BE3"/>
    <w:rsid w:val="009F1BCB"/>
    <w:rsid w:val="009F4652"/>
    <w:rsid w:val="009F58CF"/>
    <w:rsid w:val="009F76BC"/>
    <w:rsid w:val="009F78B9"/>
    <w:rsid w:val="00A00BEE"/>
    <w:rsid w:val="00A014C0"/>
    <w:rsid w:val="00A0265E"/>
    <w:rsid w:val="00A02A38"/>
    <w:rsid w:val="00A03B6B"/>
    <w:rsid w:val="00A03E9B"/>
    <w:rsid w:val="00A04008"/>
    <w:rsid w:val="00A055FD"/>
    <w:rsid w:val="00A05A7A"/>
    <w:rsid w:val="00A0739A"/>
    <w:rsid w:val="00A11178"/>
    <w:rsid w:val="00A114B4"/>
    <w:rsid w:val="00A11611"/>
    <w:rsid w:val="00A1277C"/>
    <w:rsid w:val="00A12AB4"/>
    <w:rsid w:val="00A13949"/>
    <w:rsid w:val="00A1495D"/>
    <w:rsid w:val="00A15547"/>
    <w:rsid w:val="00A15745"/>
    <w:rsid w:val="00A15E0F"/>
    <w:rsid w:val="00A16A02"/>
    <w:rsid w:val="00A16AF4"/>
    <w:rsid w:val="00A17244"/>
    <w:rsid w:val="00A17404"/>
    <w:rsid w:val="00A176A7"/>
    <w:rsid w:val="00A1777D"/>
    <w:rsid w:val="00A1785A"/>
    <w:rsid w:val="00A178F1"/>
    <w:rsid w:val="00A20055"/>
    <w:rsid w:val="00A202FA"/>
    <w:rsid w:val="00A21D8F"/>
    <w:rsid w:val="00A21FCD"/>
    <w:rsid w:val="00A2200B"/>
    <w:rsid w:val="00A22609"/>
    <w:rsid w:val="00A2264F"/>
    <w:rsid w:val="00A22DF2"/>
    <w:rsid w:val="00A23389"/>
    <w:rsid w:val="00A233D3"/>
    <w:rsid w:val="00A23544"/>
    <w:rsid w:val="00A23FFD"/>
    <w:rsid w:val="00A24BB7"/>
    <w:rsid w:val="00A24CC2"/>
    <w:rsid w:val="00A25BCD"/>
    <w:rsid w:val="00A26741"/>
    <w:rsid w:val="00A2710C"/>
    <w:rsid w:val="00A27589"/>
    <w:rsid w:val="00A27B18"/>
    <w:rsid w:val="00A27BF4"/>
    <w:rsid w:val="00A27C49"/>
    <w:rsid w:val="00A27CC9"/>
    <w:rsid w:val="00A27DE9"/>
    <w:rsid w:val="00A3006E"/>
    <w:rsid w:val="00A30269"/>
    <w:rsid w:val="00A30553"/>
    <w:rsid w:val="00A30B66"/>
    <w:rsid w:val="00A30E35"/>
    <w:rsid w:val="00A31388"/>
    <w:rsid w:val="00A323DA"/>
    <w:rsid w:val="00A32432"/>
    <w:rsid w:val="00A34BE8"/>
    <w:rsid w:val="00A3580B"/>
    <w:rsid w:val="00A35BF6"/>
    <w:rsid w:val="00A36221"/>
    <w:rsid w:val="00A365BE"/>
    <w:rsid w:val="00A368CE"/>
    <w:rsid w:val="00A40056"/>
    <w:rsid w:val="00A40064"/>
    <w:rsid w:val="00A40128"/>
    <w:rsid w:val="00A40483"/>
    <w:rsid w:val="00A41930"/>
    <w:rsid w:val="00A423FB"/>
    <w:rsid w:val="00A44559"/>
    <w:rsid w:val="00A44843"/>
    <w:rsid w:val="00A44A6C"/>
    <w:rsid w:val="00A44C9F"/>
    <w:rsid w:val="00A453F4"/>
    <w:rsid w:val="00A4587C"/>
    <w:rsid w:val="00A46ADB"/>
    <w:rsid w:val="00A4796D"/>
    <w:rsid w:val="00A47B1F"/>
    <w:rsid w:val="00A50598"/>
    <w:rsid w:val="00A5065C"/>
    <w:rsid w:val="00A51073"/>
    <w:rsid w:val="00A52376"/>
    <w:rsid w:val="00A5317A"/>
    <w:rsid w:val="00A538B4"/>
    <w:rsid w:val="00A550F0"/>
    <w:rsid w:val="00A55134"/>
    <w:rsid w:val="00A55F19"/>
    <w:rsid w:val="00A5689E"/>
    <w:rsid w:val="00A56DBA"/>
    <w:rsid w:val="00A5784A"/>
    <w:rsid w:val="00A57DB4"/>
    <w:rsid w:val="00A6043D"/>
    <w:rsid w:val="00A616C9"/>
    <w:rsid w:val="00A61B83"/>
    <w:rsid w:val="00A61CDE"/>
    <w:rsid w:val="00A61E69"/>
    <w:rsid w:val="00A61E9B"/>
    <w:rsid w:val="00A62051"/>
    <w:rsid w:val="00A64312"/>
    <w:rsid w:val="00A6473E"/>
    <w:rsid w:val="00A64D7B"/>
    <w:rsid w:val="00A65013"/>
    <w:rsid w:val="00A6574B"/>
    <w:rsid w:val="00A66555"/>
    <w:rsid w:val="00A665A0"/>
    <w:rsid w:val="00A66FA4"/>
    <w:rsid w:val="00A67678"/>
    <w:rsid w:val="00A67DA9"/>
    <w:rsid w:val="00A703BF"/>
    <w:rsid w:val="00A71285"/>
    <w:rsid w:val="00A71C11"/>
    <w:rsid w:val="00A72216"/>
    <w:rsid w:val="00A72FFB"/>
    <w:rsid w:val="00A7369D"/>
    <w:rsid w:val="00A756F6"/>
    <w:rsid w:val="00A75A0C"/>
    <w:rsid w:val="00A7623B"/>
    <w:rsid w:val="00A76886"/>
    <w:rsid w:val="00A77382"/>
    <w:rsid w:val="00A774F6"/>
    <w:rsid w:val="00A7799A"/>
    <w:rsid w:val="00A77B09"/>
    <w:rsid w:val="00A802F3"/>
    <w:rsid w:val="00A81138"/>
    <w:rsid w:val="00A822E9"/>
    <w:rsid w:val="00A8282C"/>
    <w:rsid w:val="00A82FCC"/>
    <w:rsid w:val="00A842A6"/>
    <w:rsid w:val="00A84542"/>
    <w:rsid w:val="00A84EDF"/>
    <w:rsid w:val="00A85B1D"/>
    <w:rsid w:val="00A86129"/>
    <w:rsid w:val="00A8638C"/>
    <w:rsid w:val="00A86BFA"/>
    <w:rsid w:val="00A8772B"/>
    <w:rsid w:val="00A87F79"/>
    <w:rsid w:val="00A92702"/>
    <w:rsid w:val="00A930C6"/>
    <w:rsid w:val="00A937CD"/>
    <w:rsid w:val="00A95075"/>
    <w:rsid w:val="00A95533"/>
    <w:rsid w:val="00A9599D"/>
    <w:rsid w:val="00A95D4C"/>
    <w:rsid w:val="00A97E21"/>
    <w:rsid w:val="00AA0C6C"/>
    <w:rsid w:val="00AA23C1"/>
    <w:rsid w:val="00AA293C"/>
    <w:rsid w:val="00AA3268"/>
    <w:rsid w:val="00AA3495"/>
    <w:rsid w:val="00AA38F8"/>
    <w:rsid w:val="00AA42CE"/>
    <w:rsid w:val="00AA4660"/>
    <w:rsid w:val="00AA4BE5"/>
    <w:rsid w:val="00AA5C66"/>
    <w:rsid w:val="00AA6274"/>
    <w:rsid w:val="00AA6B5D"/>
    <w:rsid w:val="00AA6F02"/>
    <w:rsid w:val="00AA6F9A"/>
    <w:rsid w:val="00AA7F33"/>
    <w:rsid w:val="00AB0021"/>
    <w:rsid w:val="00AB0030"/>
    <w:rsid w:val="00AB011C"/>
    <w:rsid w:val="00AB048D"/>
    <w:rsid w:val="00AB0BFB"/>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DF0"/>
    <w:rsid w:val="00AC3FBF"/>
    <w:rsid w:val="00AC4030"/>
    <w:rsid w:val="00AC47BE"/>
    <w:rsid w:val="00AC4DAC"/>
    <w:rsid w:val="00AC4F8B"/>
    <w:rsid w:val="00AC5195"/>
    <w:rsid w:val="00AC57F9"/>
    <w:rsid w:val="00AC5958"/>
    <w:rsid w:val="00AC5CCC"/>
    <w:rsid w:val="00AC66C7"/>
    <w:rsid w:val="00AC7CA3"/>
    <w:rsid w:val="00AD1965"/>
    <w:rsid w:val="00AD2644"/>
    <w:rsid w:val="00AD2B2A"/>
    <w:rsid w:val="00AD5387"/>
    <w:rsid w:val="00AD54BA"/>
    <w:rsid w:val="00AD5A2E"/>
    <w:rsid w:val="00AD5EB6"/>
    <w:rsid w:val="00AD6A8E"/>
    <w:rsid w:val="00AD6AC7"/>
    <w:rsid w:val="00AD7234"/>
    <w:rsid w:val="00AD7E74"/>
    <w:rsid w:val="00AE0757"/>
    <w:rsid w:val="00AE08CE"/>
    <w:rsid w:val="00AE17A7"/>
    <w:rsid w:val="00AE25EE"/>
    <w:rsid w:val="00AE2612"/>
    <w:rsid w:val="00AE2C43"/>
    <w:rsid w:val="00AE35D2"/>
    <w:rsid w:val="00AE3BBF"/>
    <w:rsid w:val="00AE48AF"/>
    <w:rsid w:val="00AE5FFC"/>
    <w:rsid w:val="00AE666C"/>
    <w:rsid w:val="00AE6755"/>
    <w:rsid w:val="00AE75E3"/>
    <w:rsid w:val="00AF0510"/>
    <w:rsid w:val="00AF0FA9"/>
    <w:rsid w:val="00AF13B5"/>
    <w:rsid w:val="00AF25EF"/>
    <w:rsid w:val="00AF2747"/>
    <w:rsid w:val="00AF2EA1"/>
    <w:rsid w:val="00AF40B7"/>
    <w:rsid w:val="00AF4E9B"/>
    <w:rsid w:val="00AF5CB8"/>
    <w:rsid w:val="00AF5FFE"/>
    <w:rsid w:val="00AF6D5C"/>
    <w:rsid w:val="00AF6DA3"/>
    <w:rsid w:val="00AF76B4"/>
    <w:rsid w:val="00AF7AAC"/>
    <w:rsid w:val="00B0054C"/>
    <w:rsid w:val="00B00668"/>
    <w:rsid w:val="00B00701"/>
    <w:rsid w:val="00B0082F"/>
    <w:rsid w:val="00B00EBC"/>
    <w:rsid w:val="00B01736"/>
    <w:rsid w:val="00B020EF"/>
    <w:rsid w:val="00B02446"/>
    <w:rsid w:val="00B03B4A"/>
    <w:rsid w:val="00B0539B"/>
    <w:rsid w:val="00B063EF"/>
    <w:rsid w:val="00B06BAF"/>
    <w:rsid w:val="00B06C9F"/>
    <w:rsid w:val="00B06CD0"/>
    <w:rsid w:val="00B07287"/>
    <w:rsid w:val="00B076B2"/>
    <w:rsid w:val="00B07BBB"/>
    <w:rsid w:val="00B07EF6"/>
    <w:rsid w:val="00B10E0F"/>
    <w:rsid w:val="00B10EA9"/>
    <w:rsid w:val="00B11EE4"/>
    <w:rsid w:val="00B14365"/>
    <w:rsid w:val="00B14FDC"/>
    <w:rsid w:val="00B1525E"/>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242F"/>
    <w:rsid w:val="00B32FBD"/>
    <w:rsid w:val="00B33E1E"/>
    <w:rsid w:val="00B343B7"/>
    <w:rsid w:val="00B344E6"/>
    <w:rsid w:val="00B3489C"/>
    <w:rsid w:val="00B36DB1"/>
    <w:rsid w:val="00B36F25"/>
    <w:rsid w:val="00B40283"/>
    <w:rsid w:val="00B404BE"/>
    <w:rsid w:val="00B4086D"/>
    <w:rsid w:val="00B4094A"/>
    <w:rsid w:val="00B4196B"/>
    <w:rsid w:val="00B424C5"/>
    <w:rsid w:val="00B4277C"/>
    <w:rsid w:val="00B431BD"/>
    <w:rsid w:val="00B4325F"/>
    <w:rsid w:val="00B43298"/>
    <w:rsid w:val="00B437A2"/>
    <w:rsid w:val="00B43CC8"/>
    <w:rsid w:val="00B450E7"/>
    <w:rsid w:val="00B45642"/>
    <w:rsid w:val="00B457BF"/>
    <w:rsid w:val="00B46739"/>
    <w:rsid w:val="00B47AEE"/>
    <w:rsid w:val="00B5067C"/>
    <w:rsid w:val="00B519B5"/>
    <w:rsid w:val="00B52E72"/>
    <w:rsid w:val="00B53480"/>
    <w:rsid w:val="00B53ADA"/>
    <w:rsid w:val="00B54921"/>
    <w:rsid w:val="00B564DA"/>
    <w:rsid w:val="00B56BC6"/>
    <w:rsid w:val="00B57532"/>
    <w:rsid w:val="00B6015D"/>
    <w:rsid w:val="00B608D0"/>
    <w:rsid w:val="00B60F74"/>
    <w:rsid w:val="00B617E9"/>
    <w:rsid w:val="00B61F53"/>
    <w:rsid w:val="00B62349"/>
    <w:rsid w:val="00B62AA9"/>
    <w:rsid w:val="00B63786"/>
    <w:rsid w:val="00B63DE3"/>
    <w:rsid w:val="00B6408B"/>
    <w:rsid w:val="00B6426E"/>
    <w:rsid w:val="00B64B7F"/>
    <w:rsid w:val="00B65492"/>
    <w:rsid w:val="00B6569C"/>
    <w:rsid w:val="00B65AFC"/>
    <w:rsid w:val="00B65BFB"/>
    <w:rsid w:val="00B703CD"/>
    <w:rsid w:val="00B7041F"/>
    <w:rsid w:val="00B730AC"/>
    <w:rsid w:val="00B7344A"/>
    <w:rsid w:val="00B74631"/>
    <w:rsid w:val="00B75499"/>
    <w:rsid w:val="00B7637A"/>
    <w:rsid w:val="00B763B0"/>
    <w:rsid w:val="00B7689B"/>
    <w:rsid w:val="00B77197"/>
    <w:rsid w:val="00B7736B"/>
    <w:rsid w:val="00B81114"/>
    <w:rsid w:val="00B81A5F"/>
    <w:rsid w:val="00B81A88"/>
    <w:rsid w:val="00B830FD"/>
    <w:rsid w:val="00B8364E"/>
    <w:rsid w:val="00B836E4"/>
    <w:rsid w:val="00B8399A"/>
    <w:rsid w:val="00B84096"/>
    <w:rsid w:val="00B84765"/>
    <w:rsid w:val="00B84AE1"/>
    <w:rsid w:val="00B84D04"/>
    <w:rsid w:val="00B85708"/>
    <w:rsid w:val="00B8574E"/>
    <w:rsid w:val="00B86543"/>
    <w:rsid w:val="00B865DB"/>
    <w:rsid w:val="00B86C10"/>
    <w:rsid w:val="00B87578"/>
    <w:rsid w:val="00B87B7A"/>
    <w:rsid w:val="00B90638"/>
    <w:rsid w:val="00B9161A"/>
    <w:rsid w:val="00B918D7"/>
    <w:rsid w:val="00B92474"/>
    <w:rsid w:val="00B94394"/>
    <w:rsid w:val="00B9487D"/>
    <w:rsid w:val="00B94AD8"/>
    <w:rsid w:val="00B94C85"/>
    <w:rsid w:val="00B960A1"/>
    <w:rsid w:val="00B96CA7"/>
    <w:rsid w:val="00B974A8"/>
    <w:rsid w:val="00BA0CC5"/>
    <w:rsid w:val="00BA130B"/>
    <w:rsid w:val="00BA1997"/>
    <w:rsid w:val="00BA1A09"/>
    <w:rsid w:val="00BA1C3E"/>
    <w:rsid w:val="00BA20BB"/>
    <w:rsid w:val="00BA3504"/>
    <w:rsid w:val="00BA43B1"/>
    <w:rsid w:val="00BA4631"/>
    <w:rsid w:val="00BA4882"/>
    <w:rsid w:val="00BA5740"/>
    <w:rsid w:val="00BA5E1A"/>
    <w:rsid w:val="00BA5F84"/>
    <w:rsid w:val="00BA634E"/>
    <w:rsid w:val="00BA6694"/>
    <w:rsid w:val="00BA66B1"/>
    <w:rsid w:val="00BA6C15"/>
    <w:rsid w:val="00BA6C6F"/>
    <w:rsid w:val="00BA7637"/>
    <w:rsid w:val="00BB0BD5"/>
    <w:rsid w:val="00BB0CF3"/>
    <w:rsid w:val="00BB1B34"/>
    <w:rsid w:val="00BB28AE"/>
    <w:rsid w:val="00BB374A"/>
    <w:rsid w:val="00BB58E3"/>
    <w:rsid w:val="00BB5DA8"/>
    <w:rsid w:val="00BB6011"/>
    <w:rsid w:val="00BB7AA5"/>
    <w:rsid w:val="00BC066E"/>
    <w:rsid w:val="00BC10D4"/>
    <w:rsid w:val="00BC1767"/>
    <w:rsid w:val="00BC1910"/>
    <w:rsid w:val="00BC1BB2"/>
    <w:rsid w:val="00BC2BA2"/>
    <w:rsid w:val="00BC48FE"/>
    <w:rsid w:val="00BC5B41"/>
    <w:rsid w:val="00BC5CD6"/>
    <w:rsid w:val="00BC68B4"/>
    <w:rsid w:val="00BD0C75"/>
    <w:rsid w:val="00BD1925"/>
    <w:rsid w:val="00BD26C0"/>
    <w:rsid w:val="00BD463E"/>
    <w:rsid w:val="00BD5600"/>
    <w:rsid w:val="00BD5E61"/>
    <w:rsid w:val="00BD6AA3"/>
    <w:rsid w:val="00BD6AE1"/>
    <w:rsid w:val="00BD7669"/>
    <w:rsid w:val="00BD7F18"/>
    <w:rsid w:val="00BE0DC0"/>
    <w:rsid w:val="00BE1009"/>
    <w:rsid w:val="00BE141C"/>
    <w:rsid w:val="00BE1761"/>
    <w:rsid w:val="00BE1E90"/>
    <w:rsid w:val="00BE1FE7"/>
    <w:rsid w:val="00BE244A"/>
    <w:rsid w:val="00BE32E7"/>
    <w:rsid w:val="00BE34B9"/>
    <w:rsid w:val="00BE47DB"/>
    <w:rsid w:val="00BE5FB4"/>
    <w:rsid w:val="00BE617E"/>
    <w:rsid w:val="00BE6251"/>
    <w:rsid w:val="00BE6C0A"/>
    <w:rsid w:val="00BE6C75"/>
    <w:rsid w:val="00BE6F40"/>
    <w:rsid w:val="00BE7D5E"/>
    <w:rsid w:val="00BF0058"/>
    <w:rsid w:val="00BF13F9"/>
    <w:rsid w:val="00BF1605"/>
    <w:rsid w:val="00BF1B4A"/>
    <w:rsid w:val="00BF28D3"/>
    <w:rsid w:val="00BF485D"/>
    <w:rsid w:val="00BF4B51"/>
    <w:rsid w:val="00BF4DAB"/>
    <w:rsid w:val="00BF61DE"/>
    <w:rsid w:val="00BF6CFF"/>
    <w:rsid w:val="00BF7814"/>
    <w:rsid w:val="00C00263"/>
    <w:rsid w:val="00C00A38"/>
    <w:rsid w:val="00C00BEE"/>
    <w:rsid w:val="00C02238"/>
    <w:rsid w:val="00C02D66"/>
    <w:rsid w:val="00C03442"/>
    <w:rsid w:val="00C05485"/>
    <w:rsid w:val="00C060D8"/>
    <w:rsid w:val="00C066C8"/>
    <w:rsid w:val="00C06AD2"/>
    <w:rsid w:val="00C10672"/>
    <w:rsid w:val="00C10A19"/>
    <w:rsid w:val="00C126B8"/>
    <w:rsid w:val="00C12E8F"/>
    <w:rsid w:val="00C13646"/>
    <w:rsid w:val="00C13979"/>
    <w:rsid w:val="00C13B63"/>
    <w:rsid w:val="00C1456B"/>
    <w:rsid w:val="00C15202"/>
    <w:rsid w:val="00C15CF7"/>
    <w:rsid w:val="00C16001"/>
    <w:rsid w:val="00C16263"/>
    <w:rsid w:val="00C175AD"/>
    <w:rsid w:val="00C17974"/>
    <w:rsid w:val="00C2014F"/>
    <w:rsid w:val="00C2051A"/>
    <w:rsid w:val="00C2103F"/>
    <w:rsid w:val="00C24309"/>
    <w:rsid w:val="00C24390"/>
    <w:rsid w:val="00C245B9"/>
    <w:rsid w:val="00C24BFA"/>
    <w:rsid w:val="00C24FE0"/>
    <w:rsid w:val="00C260F9"/>
    <w:rsid w:val="00C263F2"/>
    <w:rsid w:val="00C275CD"/>
    <w:rsid w:val="00C27B60"/>
    <w:rsid w:val="00C303D6"/>
    <w:rsid w:val="00C30D62"/>
    <w:rsid w:val="00C30E59"/>
    <w:rsid w:val="00C31457"/>
    <w:rsid w:val="00C31935"/>
    <w:rsid w:val="00C31A0D"/>
    <w:rsid w:val="00C324D9"/>
    <w:rsid w:val="00C33848"/>
    <w:rsid w:val="00C33B9C"/>
    <w:rsid w:val="00C33C10"/>
    <w:rsid w:val="00C34789"/>
    <w:rsid w:val="00C34813"/>
    <w:rsid w:val="00C34AA3"/>
    <w:rsid w:val="00C35BDF"/>
    <w:rsid w:val="00C3614E"/>
    <w:rsid w:val="00C36BB9"/>
    <w:rsid w:val="00C37033"/>
    <w:rsid w:val="00C3737F"/>
    <w:rsid w:val="00C40940"/>
    <w:rsid w:val="00C40C10"/>
    <w:rsid w:val="00C4120A"/>
    <w:rsid w:val="00C4173B"/>
    <w:rsid w:val="00C41B9D"/>
    <w:rsid w:val="00C41E5A"/>
    <w:rsid w:val="00C420A7"/>
    <w:rsid w:val="00C42183"/>
    <w:rsid w:val="00C42307"/>
    <w:rsid w:val="00C42EFC"/>
    <w:rsid w:val="00C43D2F"/>
    <w:rsid w:val="00C4480A"/>
    <w:rsid w:val="00C448C1"/>
    <w:rsid w:val="00C44EDE"/>
    <w:rsid w:val="00C44F64"/>
    <w:rsid w:val="00C46819"/>
    <w:rsid w:val="00C51E61"/>
    <w:rsid w:val="00C52D5E"/>
    <w:rsid w:val="00C531CE"/>
    <w:rsid w:val="00C5347E"/>
    <w:rsid w:val="00C53F50"/>
    <w:rsid w:val="00C54605"/>
    <w:rsid w:val="00C5533E"/>
    <w:rsid w:val="00C55615"/>
    <w:rsid w:val="00C558F8"/>
    <w:rsid w:val="00C57CF9"/>
    <w:rsid w:val="00C61569"/>
    <w:rsid w:val="00C615AB"/>
    <w:rsid w:val="00C61906"/>
    <w:rsid w:val="00C62E0F"/>
    <w:rsid w:val="00C6392B"/>
    <w:rsid w:val="00C640FE"/>
    <w:rsid w:val="00C64A1F"/>
    <w:rsid w:val="00C64EA1"/>
    <w:rsid w:val="00C65EAE"/>
    <w:rsid w:val="00C66205"/>
    <w:rsid w:val="00C66EA1"/>
    <w:rsid w:val="00C66FE4"/>
    <w:rsid w:val="00C705AA"/>
    <w:rsid w:val="00C707EF"/>
    <w:rsid w:val="00C70A24"/>
    <w:rsid w:val="00C70E7D"/>
    <w:rsid w:val="00C718AA"/>
    <w:rsid w:val="00C71B0D"/>
    <w:rsid w:val="00C72C7C"/>
    <w:rsid w:val="00C73000"/>
    <w:rsid w:val="00C73604"/>
    <w:rsid w:val="00C73E2B"/>
    <w:rsid w:val="00C741B4"/>
    <w:rsid w:val="00C74A0B"/>
    <w:rsid w:val="00C7576F"/>
    <w:rsid w:val="00C75801"/>
    <w:rsid w:val="00C77373"/>
    <w:rsid w:val="00C77DD6"/>
    <w:rsid w:val="00C8069D"/>
    <w:rsid w:val="00C812A9"/>
    <w:rsid w:val="00C81768"/>
    <w:rsid w:val="00C81BC8"/>
    <w:rsid w:val="00C81F38"/>
    <w:rsid w:val="00C82251"/>
    <w:rsid w:val="00C82343"/>
    <w:rsid w:val="00C83741"/>
    <w:rsid w:val="00C8392D"/>
    <w:rsid w:val="00C85199"/>
    <w:rsid w:val="00C851AF"/>
    <w:rsid w:val="00C854E2"/>
    <w:rsid w:val="00C855EE"/>
    <w:rsid w:val="00C858A9"/>
    <w:rsid w:val="00C85F78"/>
    <w:rsid w:val="00C8617F"/>
    <w:rsid w:val="00C86710"/>
    <w:rsid w:val="00C867C9"/>
    <w:rsid w:val="00C8699C"/>
    <w:rsid w:val="00C8729E"/>
    <w:rsid w:val="00C8796D"/>
    <w:rsid w:val="00C87C20"/>
    <w:rsid w:val="00C90005"/>
    <w:rsid w:val="00C9140C"/>
    <w:rsid w:val="00C92257"/>
    <w:rsid w:val="00C9271A"/>
    <w:rsid w:val="00C92E38"/>
    <w:rsid w:val="00C9305B"/>
    <w:rsid w:val="00C93A33"/>
    <w:rsid w:val="00C93B8D"/>
    <w:rsid w:val="00C9401A"/>
    <w:rsid w:val="00C9403A"/>
    <w:rsid w:val="00C94A24"/>
    <w:rsid w:val="00C94EF9"/>
    <w:rsid w:val="00C95CE9"/>
    <w:rsid w:val="00C9668A"/>
    <w:rsid w:val="00C96F5D"/>
    <w:rsid w:val="00C9735C"/>
    <w:rsid w:val="00C97493"/>
    <w:rsid w:val="00C978BA"/>
    <w:rsid w:val="00C97FE1"/>
    <w:rsid w:val="00CA12C4"/>
    <w:rsid w:val="00CA137C"/>
    <w:rsid w:val="00CA173C"/>
    <w:rsid w:val="00CA1ACA"/>
    <w:rsid w:val="00CA1BD9"/>
    <w:rsid w:val="00CA40BE"/>
    <w:rsid w:val="00CA56C1"/>
    <w:rsid w:val="00CA795F"/>
    <w:rsid w:val="00CA7B81"/>
    <w:rsid w:val="00CB0C34"/>
    <w:rsid w:val="00CB10A1"/>
    <w:rsid w:val="00CB220D"/>
    <w:rsid w:val="00CB2805"/>
    <w:rsid w:val="00CB3522"/>
    <w:rsid w:val="00CB3A1C"/>
    <w:rsid w:val="00CB4FCE"/>
    <w:rsid w:val="00CB5CCE"/>
    <w:rsid w:val="00CB613B"/>
    <w:rsid w:val="00CB67BB"/>
    <w:rsid w:val="00CB68AB"/>
    <w:rsid w:val="00CB722C"/>
    <w:rsid w:val="00CB77A4"/>
    <w:rsid w:val="00CB79CA"/>
    <w:rsid w:val="00CC0047"/>
    <w:rsid w:val="00CC083B"/>
    <w:rsid w:val="00CC0EB3"/>
    <w:rsid w:val="00CC11CD"/>
    <w:rsid w:val="00CC25DD"/>
    <w:rsid w:val="00CC2766"/>
    <w:rsid w:val="00CC2CD2"/>
    <w:rsid w:val="00CC3E07"/>
    <w:rsid w:val="00CC438E"/>
    <w:rsid w:val="00CC657F"/>
    <w:rsid w:val="00CC745C"/>
    <w:rsid w:val="00CC75B1"/>
    <w:rsid w:val="00CC7BE0"/>
    <w:rsid w:val="00CD02C8"/>
    <w:rsid w:val="00CD0ACD"/>
    <w:rsid w:val="00CD1711"/>
    <w:rsid w:val="00CD18C2"/>
    <w:rsid w:val="00CD1E34"/>
    <w:rsid w:val="00CD1EB0"/>
    <w:rsid w:val="00CD23F4"/>
    <w:rsid w:val="00CD2FB9"/>
    <w:rsid w:val="00CD3311"/>
    <w:rsid w:val="00CD352C"/>
    <w:rsid w:val="00CD3861"/>
    <w:rsid w:val="00CD3DA5"/>
    <w:rsid w:val="00CD3F19"/>
    <w:rsid w:val="00CD4D0F"/>
    <w:rsid w:val="00CD5080"/>
    <w:rsid w:val="00CD5082"/>
    <w:rsid w:val="00CD7667"/>
    <w:rsid w:val="00CD7BD3"/>
    <w:rsid w:val="00CE0749"/>
    <w:rsid w:val="00CE1488"/>
    <w:rsid w:val="00CE1DBF"/>
    <w:rsid w:val="00CE260F"/>
    <w:rsid w:val="00CE2CD2"/>
    <w:rsid w:val="00CE3301"/>
    <w:rsid w:val="00CE411C"/>
    <w:rsid w:val="00CE529A"/>
    <w:rsid w:val="00CE554F"/>
    <w:rsid w:val="00CE55AD"/>
    <w:rsid w:val="00CE59E2"/>
    <w:rsid w:val="00CE5F39"/>
    <w:rsid w:val="00CE6481"/>
    <w:rsid w:val="00CE7D5A"/>
    <w:rsid w:val="00CF0B34"/>
    <w:rsid w:val="00CF1954"/>
    <w:rsid w:val="00CF1A28"/>
    <w:rsid w:val="00CF1D2A"/>
    <w:rsid w:val="00CF2C77"/>
    <w:rsid w:val="00CF3483"/>
    <w:rsid w:val="00CF38BA"/>
    <w:rsid w:val="00CF3A40"/>
    <w:rsid w:val="00CF3DCB"/>
    <w:rsid w:val="00CF42EB"/>
    <w:rsid w:val="00CF45E5"/>
    <w:rsid w:val="00CF492C"/>
    <w:rsid w:val="00CF4A64"/>
    <w:rsid w:val="00CF5403"/>
    <w:rsid w:val="00CF5574"/>
    <w:rsid w:val="00CF6650"/>
    <w:rsid w:val="00CF68C8"/>
    <w:rsid w:val="00CF7811"/>
    <w:rsid w:val="00CF7A26"/>
    <w:rsid w:val="00D002D1"/>
    <w:rsid w:val="00D010B2"/>
    <w:rsid w:val="00D01923"/>
    <w:rsid w:val="00D01B78"/>
    <w:rsid w:val="00D02049"/>
    <w:rsid w:val="00D02404"/>
    <w:rsid w:val="00D028A0"/>
    <w:rsid w:val="00D02989"/>
    <w:rsid w:val="00D034F0"/>
    <w:rsid w:val="00D037BC"/>
    <w:rsid w:val="00D042FE"/>
    <w:rsid w:val="00D04323"/>
    <w:rsid w:val="00D04EAC"/>
    <w:rsid w:val="00D055E5"/>
    <w:rsid w:val="00D05630"/>
    <w:rsid w:val="00D05816"/>
    <w:rsid w:val="00D06504"/>
    <w:rsid w:val="00D06E37"/>
    <w:rsid w:val="00D07334"/>
    <w:rsid w:val="00D10F50"/>
    <w:rsid w:val="00D1156D"/>
    <w:rsid w:val="00D11BCE"/>
    <w:rsid w:val="00D11ECF"/>
    <w:rsid w:val="00D12495"/>
    <w:rsid w:val="00D12734"/>
    <w:rsid w:val="00D12B1B"/>
    <w:rsid w:val="00D12D29"/>
    <w:rsid w:val="00D13BAB"/>
    <w:rsid w:val="00D14419"/>
    <w:rsid w:val="00D1492E"/>
    <w:rsid w:val="00D15CD1"/>
    <w:rsid w:val="00D1675D"/>
    <w:rsid w:val="00D169C5"/>
    <w:rsid w:val="00D169F9"/>
    <w:rsid w:val="00D16DA8"/>
    <w:rsid w:val="00D177C4"/>
    <w:rsid w:val="00D17FA4"/>
    <w:rsid w:val="00D210FA"/>
    <w:rsid w:val="00D211CE"/>
    <w:rsid w:val="00D21427"/>
    <w:rsid w:val="00D22E4D"/>
    <w:rsid w:val="00D245CE"/>
    <w:rsid w:val="00D2752C"/>
    <w:rsid w:val="00D27F30"/>
    <w:rsid w:val="00D309C6"/>
    <w:rsid w:val="00D316F4"/>
    <w:rsid w:val="00D31DA2"/>
    <w:rsid w:val="00D31E7E"/>
    <w:rsid w:val="00D3252A"/>
    <w:rsid w:val="00D32B96"/>
    <w:rsid w:val="00D33D79"/>
    <w:rsid w:val="00D34238"/>
    <w:rsid w:val="00D34F47"/>
    <w:rsid w:val="00D34FB1"/>
    <w:rsid w:val="00D358DC"/>
    <w:rsid w:val="00D35CF5"/>
    <w:rsid w:val="00D35F4A"/>
    <w:rsid w:val="00D3609F"/>
    <w:rsid w:val="00D3661E"/>
    <w:rsid w:val="00D36CDF"/>
    <w:rsid w:val="00D36E75"/>
    <w:rsid w:val="00D40575"/>
    <w:rsid w:val="00D42836"/>
    <w:rsid w:val="00D436CA"/>
    <w:rsid w:val="00D43F5B"/>
    <w:rsid w:val="00D44249"/>
    <w:rsid w:val="00D4463B"/>
    <w:rsid w:val="00D453F6"/>
    <w:rsid w:val="00D463D4"/>
    <w:rsid w:val="00D47382"/>
    <w:rsid w:val="00D47879"/>
    <w:rsid w:val="00D47A55"/>
    <w:rsid w:val="00D47B0C"/>
    <w:rsid w:val="00D47E34"/>
    <w:rsid w:val="00D50278"/>
    <w:rsid w:val="00D502F2"/>
    <w:rsid w:val="00D50C4A"/>
    <w:rsid w:val="00D51164"/>
    <w:rsid w:val="00D51B83"/>
    <w:rsid w:val="00D51BBA"/>
    <w:rsid w:val="00D51DCE"/>
    <w:rsid w:val="00D52E67"/>
    <w:rsid w:val="00D52EC0"/>
    <w:rsid w:val="00D5311D"/>
    <w:rsid w:val="00D54235"/>
    <w:rsid w:val="00D5431D"/>
    <w:rsid w:val="00D54C8D"/>
    <w:rsid w:val="00D5507A"/>
    <w:rsid w:val="00D5617D"/>
    <w:rsid w:val="00D570A7"/>
    <w:rsid w:val="00D574E2"/>
    <w:rsid w:val="00D576EB"/>
    <w:rsid w:val="00D578D1"/>
    <w:rsid w:val="00D601BE"/>
    <w:rsid w:val="00D60B14"/>
    <w:rsid w:val="00D60B5E"/>
    <w:rsid w:val="00D618F0"/>
    <w:rsid w:val="00D619F9"/>
    <w:rsid w:val="00D61E30"/>
    <w:rsid w:val="00D61E98"/>
    <w:rsid w:val="00D61FE9"/>
    <w:rsid w:val="00D6211E"/>
    <w:rsid w:val="00D62566"/>
    <w:rsid w:val="00D63073"/>
    <w:rsid w:val="00D630ED"/>
    <w:rsid w:val="00D6411A"/>
    <w:rsid w:val="00D64686"/>
    <w:rsid w:val="00D647FF"/>
    <w:rsid w:val="00D651B8"/>
    <w:rsid w:val="00D6619E"/>
    <w:rsid w:val="00D661A8"/>
    <w:rsid w:val="00D667E3"/>
    <w:rsid w:val="00D67300"/>
    <w:rsid w:val="00D679BD"/>
    <w:rsid w:val="00D70950"/>
    <w:rsid w:val="00D71607"/>
    <w:rsid w:val="00D72045"/>
    <w:rsid w:val="00D72C11"/>
    <w:rsid w:val="00D72D0D"/>
    <w:rsid w:val="00D7309B"/>
    <w:rsid w:val="00D7387F"/>
    <w:rsid w:val="00D738B8"/>
    <w:rsid w:val="00D74957"/>
    <w:rsid w:val="00D74BCA"/>
    <w:rsid w:val="00D74EF2"/>
    <w:rsid w:val="00D75DC3"/>
    <w:rsid w:val="00D75F7A"/>
    <w:rsid w:val="00D7700A"/>
    <w:rsid w:val="00D770D6"/>
    <w:rsid w:val="00D77221"/>
    <w:rsid w:val="00D77650"/>
    <w:rsid w:val="00D77EA7"/>
    <w:rsid w:val="00D80EC3"/>
    <w:rsid w:val="00D80ED1"/>
    <w:rsid w:val="00D811F4"/>
    <w:rsid w:val="00D83E96"/>
    <w:rsid w:val="00D83ED7"/>
    <w:rsid w:val="00D8410F"/>
    <w:rsid w:val="00D84D4B"/>
    <w:rsid w:val="00D8508B"/>
    <w:rsid w:val="00D850EE"/>
    <w:rsid w:val="00D8572F"/>
    <w:rsid w:val="00D85FA5"/>
    <w:rsid w:val="00D862EF"/>
    <w:rsid w:val="00D86BFB"/>
    <w:rsid w:val="00D872D6"/>
    <w:rsid w:val="00D877A2"/>
    <w:rsid w:val="00D90306"/>
    <w:rsid w:val="00D90936"/>
    <w:rsid w:val="00D941EA"/>
    <w:rsid w:val="00D944B8"/>
    <w:rsid w:val="00D95534"/>
    <w:rsid w:val="00D95F7A"/>
    <w:rsid w:val="00D97305"/>
    <w:rsid w:val="00D9756B"/>
    <w:rsid w:val="00D97DA4"/>
    <w:rsid w:val="00DA1208"/>
    <w:rsid w:val="00DA17ED"/>
    <w:rsid w:val="00DA184F"/>
    <w:rsid w:val="00DA31F0"/>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CF5"/>
    <w:rsid w:val="00DB5F35"/>
    <w:rsid w:val="00DB60BC"/>
    <w:rsid w:val="00DB6426"/>
    <w:rsid w:val="00DB6EDF"/>
    <w:rsid w:val="00DB7B09"/>
    <w:rsid w:val="00DB7D5B"/>
    <w:rsid w:val="00DC0E05"/>
    <w:rsid w:val="00DC17CE"/>
    <w:rsid w:val="00DC18DB"/>
    <w:rsid w:val="00DC2C33"/>
    <w:rsid w:val="00DC38D5"/>
    <w:rsid w:val="00DC40DB"/>
    <w:rsid w:val="00DC43A0"/>
    <w:rsid w:val="00DC55BE"/>
    <w:rsid w:val="00DC5A3D"/>
    <w:rsid w:val="00DC68A1"/>
    <w:rsid w:val="00DC6CBF"/>
    <w:rsid w:val="00DC70D6"/>
    <w:rsid w:val="00DC7A5B"/>
    <w:rsid w:val="00DC7C94"/>
    <w:rsid w:val="00DD0316"/>
    <w:rsid w:val="00DD05D2"/>
    <w:rsid w:val="00DD077A"/>
    <w:rsid w:val="00DD0A19"/>
    <w:rsid w:val="00DD3568"/>
    <w:rsid w:val="00DD415D"/>
    <w:rsid w:val="00DD4A18"/>
    <w:rsid w:val="00DD4BD1"/>
    <w:rsid w:val="00DD4C25"/>
    <w:rsid w:val="00DD4DA2"/>
    <w:rsid w:val="00DD5F96"/>
    <w:rsid w:val="00DD6019"/>
    <w:rsid w:val="00DD6DA1"/>
    <w:rsid w:val="00DD78A5"/>
    <w:rsid w:val="00DE017B"/>
    <w:rsid w:val="00DE1E6B"/>
    <w:rsid w:val="00DE20B0"/>
    <w:rsid w:val="00DE2ED0"/>
    <w:rsid w:val="00DE54E8"/>
    <w:rsid w:val="00DE7120"/>
    <w:rsid w:val="00DF0113"/>
    <w:rsid w:val="00DF097C"/>
    <w:rsid w:val="00DF178C"/>
    <w:rsid w:val="00DF29B3"/>
    <w:rsid w:val="00DF36E4"/>
    <w:rsid w:val="00DF44D1"/>
    <w:rsid w:val="00DF4569"/>
    <w:rsid w:val="00DF4DE4"/>
    <w:rsid w:val="00DF4F9D"/>
    <w:rsid w:val="00DF5D2D"/>
    <w:rsid w:val="00DF5DAD"/>
    <w:rsid w:val="00DF63AE"/>
    <w:rsid w:val="00DF691A"/>
    <w:rsid w:val="00DF7464"/>
    <w:rsid w:val="00DF7B09"/>
    <w:rsid w:val="00E001A5"/>
    <w:rsid w:val="00E00268"/>
    <w:rsid w:val="00E00A1C"/>
    <w:rsid w:val="00E00C6A"/>
    <w:rsid w:val="00E01134"/>
    <w:rsid w:val="00E0134A"/>
    <w:rsid w:val="00E01688"/>
    <w:rsid w:val="00E01CB3"/>
    <w:rsid w:val="00E01CD7"/>
    <w:rsid w:val="00E022B0"/>
    <w:rsid w:val="00E025F7"/>
    <w:rsid w:val="00E0311F"/>
    <w:rsid w:val="00E03F7D"/>
    <w:rsid w:val="00E04B5B"/>
    <w:rsid w:val="00E057B3"/>
    <w:rsid w:val="00E05B06"/>
    <w:rsid w:val="00E06021"/>
    <w:rsid w:val="00E06400"/>
    <w:rsid w:val="00E06466"/>
    <w:rsid w:val="00E06E60"/>
    <w:rsid w:val="00E07197"/>
    <w:rsid w:val="00E07361"/>
    <w:rsid w:val="00E07A19"/>
    <w:rsid w:val="00E121CB"/>
    <w:rsid w:val="00E12526"/>
    <w:rsid w:val="00E12AAA"/>
    <w:rsid w:val="00E12C4A"/>
    <w:rsid w:val="00E1314B"/>
    <w:rsid w:val="00E1351E"/>
    <w:rsid w:val="00E135BD"/>
    <w:rsid w:val="00E141C3"/>
    <w:rsid w:val="00E14403"/>
    <w:rsid w:val="00E14B1F"/>
    <w:rsid w:val="00E14D25"/>
    <w:rsid w:val="00E14D4D"/>
    <w:rsid w:val="00E15366"/>
    <w:rsid w:val="00E16235"/>
    <w:rsid w:val="00E2068B"/>
    <w:rsid w:val="00E208C9"/>
    <w:rsid w:val="00E209B6"/>
    <w:rsid w:val="00E20AB4"/>
    <w:rsid w:val="00E21D95"/>
    <w:rsid w:val="00E225F6"/>
    <w:rsid w:val="00E23B3C"/>
    <w:rsid w:val="00E24EB7"/>
    <w:rsid w:val="00E26CDA"/>
    <w:rsid w:val="00E27D85"/>
    <w:rsid w:val="00E27EBB"/>
    <w:rsid w:val="00E30735"/>
    <w:rsid w:val="00E317E1"/>
    <w:rsid w:val="00E31B25"/>
    <w:rsid w:val="00E32329"/>
    <w:rsid w:val="00E32928"/>
    <w:rsid w:val="00E32C45"/>
    <w:rsid w:val="00E3307A"/>
    <w:rsid w:val="00E34BFD"/>
    <w:rsid w:val="00E35AF0"/>
    <w:rsid w:val="00E35D7E"/>
    <w:rsid w:val="00E35F2A"/>
    <w:rsid w:val="00E373CA"/>
    <w:rsid w:val="00E37F4D"/>
    <w:rsid w:val="00E41845"/>
    <w:rsid w:val="00E42092"/>
    <w:rsid w:val="00E4226D"/>
    <w:rsid w:val="00E42819"/>
    <w:rsid w:val="00E43499"/>
    <w:rsid w:val="00E434D5"/>
    <w:rsid w:val="00E43F26"/>
    <w:rsid w:val="00E447F6"/>
    <w:rsid w:val="00E44D74"/>
    <w:rsid w:val="00E45254"/>
    <w:rsid w:val="00E46B59"/>
    <w:rsid w:val="00E474BA"/>
    <w:rsid w:val="00E500C4"/>
    <w:rsid w:val="00E5016C"/>
    <w:rsid w:val="00E50BB8"/>
    <w:rsid w:val="00E50F78"/>
    <w:rsid w:val="00E51074"/>
    <w:rsid w:val="00E51472"/>
    <w:rsid w:val="00E5211D"/>
    <w:rsid w:val="00E52A89"/>
    <w:rsid w:val="00E53653"/>
    <w:rsid w:val="00E53D27"/>
    <w:rsid w:val="00E54000"/>
    <w:rsid w:val="00E548DE"/>
    <w:rsid w:val="00E54C8C"/>
    <w:rsid w:val="00E55A57"/>
    <w:rsid w:val="00E55C45"/>
    <w:rsid w:val="00E56DBD"/>
    <w:rsid w:val="00E600B1"/>
    <w:rsid w:val="00E6039E"/>
    <w:rsid w:val="00E60E1B"/>
    <w:rsid w:val="00E61096"/>
    <w:rsid w:val="00E61626"/>
    <w:rsid w:val="00E6195D"/>
    <w:rsid w:val="00E61A3B"/>
    <w:rsid w:val="00E61B38"/>
    <w:rsid w:val="00E62250"/>
    <w:rsid w:val="00E64071"/>
    <w:rsid w:val="00E644AA"/>
    <w:rsid w:val="00E64A1C"/>
    <w:rsid w:val="00E64B71"/>
    <w:rsid w:val="00E65119"/>
    <w:rsid w:val="00E67959"/>
    <w:rsid w:val="00E707BC"/>
    <w:rsid w:val="00E7121E"/>
    <w:rsid w:val="00E71846"/>
    <w:rsid w:val="00E71CEE"/>
    <w:rsid w:val="00E72164"/>
    <w:rsid w:val="00E72DEC"/>
    <w:rsid w:val="00E734C4"/>
    <w:rsid w:val="00E73AF5"/>
    <w:rsid w:val="00E742AE"/>
    <w:rsid w:val="00E74519"/>
    <w:rsid w:val="00E75CEC"/>
    <w:rsid w:val="00E774DF"/>
    <w:rsid w:val="00E77984"/>
    <w:rsid w:val="00E77A2C"/>
    <w:rsid w:val="00E77D5C"/>
    <w:rsid w:val="00E8055B"/>
    <w:rsid w:val="00E80AA3"/>
    <w:rsid w:val="00E80C80"/>
    <w:rsid w:val="00E8116A"/>
    <w:rsid w:val="00E82124"/>
    <w:rsid w:val="00E84C28"/>
    <w:rsid w:val="00E84DE3"/>
    <w:rsid w:val="00E8508B"/>
    <w:rsid w:val="00E85255"/>
    <w:rsid w:val="00E85D79"/>
    <w:rsid w:val="00E85F3B"/>
    <w:rsid w:val="00E85FB0"/>
    <w:rsid w:val="00E863E3"/>
    <w:rsid w:val="00E866D5"/>
    <w:rsid w:val="00E86A1E"/>
    <w:rsid w:val="00E86D92"/>
    <w:rsid w:val="00E9045D"/>
    <w:rsid w:val="00E90BF4"/>
    <w:rsid w:val="00E91294"/>
    <w:rsid w:val="00E91578"/>
    <w:rsid w:val="00E928AE"/>
    <w:rsid w:val="00E934FA"/>
    <w:rsid w:val="00E93C44"/>
    <w:rsid w:val="00E940DC"/>
    <w:rsid w:val="00E9484B"/>
    <w:rsid w:val="00E94FE6"/>
    <w:rsid w:val="00E95603"/>
    <w:rsid w:val="00E95FF7"/>
    <w:rsid w:val="00E96553"/>
    <w:rsid w:val="00E967FF"/>
    <w:rsid w:val="00E96957"/>
    <w:rsid w:val="00E96CA9"/>
    <w:rsid w:val="00E972A6"/>
    <w:rsid w:val="00E97E52"/>
    <w:rsid w:val="00EA0846"/>
    <w:rsid w:val="00EA0E24"/>
    <w:rsid w:val="00EA1A5F"/>
    <w:rsid w:val="00EA1C8D"/>
    <w:rsid w:val="00EA1C98"/>
    <w:rsid w:val="00EA23EC"/>
    <w:rsid w:val="00EA2F1C"/>
    <w:rsid w:val="00EA3797"/>
    <w:rsid w:val="00EA41B8"/>
    <w:rsid w:val="00EA440C"/>
    <w:rsid w:val="00EA58A1"/>
    <w:rsid w:val="00EA5A0F"/>
    <w:rsid w:val="00EA5ED8"/>
    <w:rsid w:val="00EA6015"/>
    <w:rsid w:val="00EA61F8"/>
    <w:rsid w:val="00EA7144"/>
    <w:rsid w:val="00EA796B"/>
    <w:rsid w:val="00EB03D5"/>
    <w:rsid w:val="00EB10F2"/>
    <w:rsid w:val="00EB16BF"/>
    <w:rsid w:val="00EB299C"/>
    <w:rsid w:val="00EB3005"/>
    <w:rsid w:val="00EB40F5"/>
    <w:rsid w:val="00EB4131"/>
    <w:rsid w:val="00EB6871"/>
    <w:rsid w:val="00EB6ACA"/>
    <w:rsid w:val="00EB72E1"/>
    <w:rsid w:val="00EB77B6"/>
    <w:rsid w:val="00EC0EF6"/>
    <w:rsid w:val="00EC18F3"/>
    <w:rsid w:val="00EC2B22"/>
    <w:rsid w:val="00EC2C62"/>
    <w:rsid w:val="00EC3855"/>
    <w:rsid w:val="00EC3E40"/>
    <w:rsid w:val="00EC5768"/>
    <w:rsid w:val="00EC5A8E"/>
    <w:rsid w:val="00EC5E04"/>
    <w:rsid w:val="00EC714D"/>
    <w:rsid w:val="00EC71CF"/>
    <w:rsid w:val="00EC78BD"/>
    <w:rsid w:val="00ED1624"/>
    <w:rsid w:val="00ED35CF"/>
    <w:rsid w:val="00ED3921"/>
    <w:rsid w:val="00ED3E92"/>
    <w:rsid w:val="00ED3E96"/>
    <w:rsid w:val="00ED42A8"/>
    <w:rsid w:val="00ED4A8F"/>
    <w:rsid w:val="00ED5049"/>
    <w:rsid w:val="00ED5AF6"/>
    <w:rsid w:val="00ED60A8"/>
    <w:rsid w:val="00ED6C14"/>
    <w:rsid w:val="00ED7985"/>
    <w:rsid w:val="00EE18F7"/>
    <w:rsid w:val="00EE1BF9"/>
    <w:rsid w:val="00EE2860"/>
    <w:rsid w:val="00EE2FA5"/>
    <w:rsid w:val="00EE3AC9"/>
    <w:rsid w:val="00EE3E9F"/>
    <w:rsid w:val="00EE4F12"/>
    <w:rsid w:val="00EE505A"/>
    <w:rsid w:val="00EE56E2"/>
    <w:rsid w:val="00EE5914"/>
    <w:rsid w:val="00EE5FA3"/>
    <w:rsid w:val="00EE65AA"/>
    <w:rsid w:val="00EE7B1A"/>
    <w:rsid w:val="00EF269D"/>
    <w:rsid w:val="00EF38E4"/>
    <w:rsid w:val="00EF3B67"/>
    <w:rsid w:val="00EF551D"/>
    <w:rsid w:val="00EF56DF"/>
    <w:rsid w:val="00EF5FC8"/>
    <w:rsid w:val="00F00A50"/>
    <w:rsid w:val="00F01C21"/>
    <w:rsid w:val="00F01D7B"/>
    <w:rsid w:val="00F0224C"/>
    <w:rsid w:val="00F02D1E"/>
    <w:rsid w:val="00F032BF"/>
    <w:rsid w:val="00F03892"/>
    <w:rsid w:val="00F03ABF"/>
    <w:rsid w:val="00F03F63"/>
    <w:rsid w:val="00F04284"/>
    <w:rsid w:val="00F05759"/>
    <w:rsid w:val="00F05D41"/>
    <w:rsid w:val="00F06824"/>
    <w:rsid w:val="00F068BC"/>
    <w:rsid w:val="00F06DF4"/>
    <w:rsid w:val="00F074FD"/>
    <w:rsid w:val="00F0790D"/>
    <w:rsid w:val="00F10E55"/>
    <w:rsid w:val="00F11F09"/>
    <w:rsid w:val="00F13A5F"/>
    <w:rsid w:val="00F1467D"/>
    <w:rsid w:val="00F14869"/>
    <w:rsid w:val="00F14DB6"/>
    <w:rsid w:val="00F1560A"/>
    <w:rsid w:val="00F15617"/>
    <w:rsid w:val="00F15851"/>
    <w:rsid w:val="00F15D6D"/>
    <w:rsid w:val="00F164C5"/>
    <w:rsid w:val="00F16BDA"/>
    <w:rsid w:val="00F16FE9"/>
    <w:rsid w:val="00F20089"/>
    <w:rsid w:val="00F21F5A"/>
    <w:rsid w:val="00F21F9F"/>
    <w:rsid w:val="00F22DE3"/>
    <w:rsid w:val="00F232B1"/>
    <w:rsid w:val="00F241AD"/>
    <w:rsid w:val="00F241BA"/>
    <w:rsid w:val="00F24999"/>
    <w:rsid w:val="00F254D9"/>
    <w:rsid w:val="00F26032"/>
    <w:rsid w:val="00F26559"/>
    <w:rsid w:val="00F267CA"/>
    <w:rsid w:val="00F273C0"/>
    <w:rsid w:val="00F27789"/>
    <w:rsid w:val="00F278BA"/>
    <w:rsid w:val="00F27BEC"/>
    <w:rsid w:val="00F30420"/>
    <w:rsid w:val="00F30AB2"/>
    <w:rsid w:val="00F319E3"/>
    <w:rsid w:val="00F31FE8"/>
    <w:rsid w:val="00F331FB"/>
    <w:rsid w:val="00F338CD"/>
    <w:rsid w:val="00F348F0"/>
    <w:rsid w:val="00F350AD"/>
    <w:rsid w:val="00F35131"/>
    <w:rsid w:val="00F3547E"/>
    <w:rsid w:val="00F363A8"/>
    <w:rsid w:val="00F363FE"/>
    <w:rsid w:val="00F36FB1"/>
    <w:rsid w:val="00F37495"/>
    <w:rsid w:val="00F3799D"/>
    <w:rsid w:val="00F40C7F"/>
    <w:rsid w:val="00F40F5C"/>
    <w:rsid w:val="00F416CC"/>
    <w:rsid w:val="00F42089"/>
    <w:rsid w:val="00F421C5"/>
    <w:rsid w:val="00F42AF2"/>
    <w:rsid w:val="00F4417C"/>
    <w:rsid w:val="00F4453E"/>
    <w:rsid w:val="00F44E05"/>
    <w:rsid w:val="00F464E2"/>
    <w:rsid w:val="00F46710"/>
    <w:rsid w:val="00F46E6A"/>
    <w:rsid w:val="00F46EAE"/>
    <w:rsid w:val="00F4700F"/>
    <w:rsid w:val="00F47B6D"/>
    <w:rsid w:val="00F50CBD"/>
    <w:rsid w:val="00F510CF"/>
    <w:rsid w:val="00F52706"/>
    <w:rsid w:val="00F527FC"/>
    <w:rsid w:val="00F52AA9"/>
    <w:rsid w:val="00F52B36"/>
    <w:rsid w:val="00F52DB3"/>
    <w:rsid w:val="00F53751"/>
    <w:rsid w:val="00F5378F"/>
    <w:rsid w:val="00F540ED"/>
    <w:rsid w:val="00F54D6C"/>
    <w:rsid w:val="00F54E67"/>
    <w:rsid w:val="00F55B38"/>
    <w:rsid w:val="00F56949"/>
    <w:rsid w:val="00F56E39"/>
    <w:rsid w:val="00F57931"/>
    <w:rsid w:val="00F6065D"/>
    <w:rsid w:val="00F61455"/>
    <w:rsid w:val="00F619B8"/>
    <w:rsid w:val="00F62266"/>
    <w:rsid w:val="00F62563"/>
    <w:rsid w:val="00F62A0C"/>
    <w:rsid w:val="00F636E0"/>
    <w:rsid w:val="00F639A6"/>
    <w:rsid w:val="00F64345"/>
    <w:rsid w:val="00F646F0"/>
    <w:rsid w:val="00F64BCF"/>
    <w:rsid w:val="00F67049"/>
    <w:rsid w:val="00F6762E"/>
    <w:rsid w:val="00F72940"/>
    <w:rsid w:val="00F72CF0"/>
    <w:rsid w:val="00F73722"/>
    <w:rsid w:val="00F73A97"/>
    <w:rsid w:val="00F7413D"/>
    <w:rsid w:val="00F74723"/>
    <w:rsid w:val="00F74951"/>
    <w:rsid w:val="00F76190"/>
    <w:rsid w:val="00F76B3E"/>
    <w:rsid w:val="00F77047"/>
    <w:rsid w:val="00F771EA"/>
    <w:rsid w:val="00F77696"/>
    <w:rsid w:val="00F77E4B"/>
    <w:rsid w:val="00F80928"/>
    <w:rsid w:val="00F81125"/>
    <w:rsid w:val="00F81BB0"/>
    <w:rsid w:val="00F82605"/>
    <w:rsid w:val="00F82ECD"/>
    <w:rsid w:val="00F831DD"/>
    <w:rsid w:val="00F83F0F"/>
    <w:rsid w:val="00F84585"/>
    <w:rsid w:val="00F84E95"/>
    <w:rsid w:val="00F85192"/>
    <w:rsid w:val="00F85385"/>
    <w:rsid w:val="00F86E27"/>
    <w:rsid w:val="00F87424"/>
    <w:rsid w:val="00F90B44"/>
    <w:rsid w:val="00F910BD"/>
    <w:rsid w:val="00F91271"/>
    <w:rsid w:val="00F9208F"/>
    <w:rsid w:val="00F9239D"/>
    <w:rsid w:val="00F92505"/>
    <w:rsid w:val="00F92A05"/>
    <w:rsid w:val="00F92A4F"/>
    <w:rsid w:val="00F9330A"/>
    <w:rsid w:val="00F934C5"/>
    <w:rsid w:val="00F93501"/>
    <w:rsid w:val="00F9363D"/>
    <w:rsid w:val="00F93F88"/>
    <w:rsid w:val="00F94E37"/>
    <w:rsid w:val="00F954F5"/>
    <w:rsid w:val="00F958D8"/>
    <w:rsid w:val="00F960DF"/>
    <w:rsid w:val="00F964DE"/>
    <w:rsid w:val="00F969AC"/>
    <w:rsid w:val="00F970F4"/>
    <w:rsid w:val="00F97376"/>
    <w:rsid w:val="00F97D36"/>
    <w:rsid w:val="00FA0B72"/>
    <w:rsid w:val="00FA0C5F"/>
    <w:rsid w:val="00FA0F5D"/>
    <w:rsid w:val="00FA1622"/>
    <w:rsid w:val="00FA263D"/>
    <w:rsid w:val="00FA2696"/>
    <w:rsid w:val="00FA2928"/>
    <w:rsid w:val="00FA2D19"/>
    <w:rsid w:val="00FA3141"/>
    <w:rsid w:val="00FA3627"/>
    <w:rsid w:val="00FA3D1C"/>
    <w:rsid w:val="00FA59AD"/>
    <w:rsid w:val="00FA5EDA"/>
    <w:rsid w:val="00FA5F19"/>
    <w:rsid w:val="00FA6F32"/>
    <w:rsid w:val="00FA782E"/>
    <w:rsid w:val="00FB3250"/>
    <w:rsid w:val="00FB35F2"/>
    <w:rsid w:val="00FB3940"/>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495F"/>
    <w:rsid w:val="00FD6539"/>
    <w:rsid w:val="00FD65BD"/>
    <w:rsid w:val="00FD78E5"/>
    <w:rsid w:val="00FD7EFC"/>
    <w:rsid w:val="00FE00E1"/>
    <w:rsid w:val="00FE2084"/>
    <w:rsid w:val="00FE2FDC"/>
    <w:rsid w:val="00FE328F"/>
    <w:rsid w:val="00FE32B2"/>
    <w:rsid w:val="00FE3776"/>
    <w:rsid w:val="00FE3D09"/>
    <w:rsid w:val="00FE516F"/>
    <w:rsid w:val="00FE52B5"/>
    <w:rsid w:val="00FE61D6"/>
    <w:rsid w:val="00FE6551"/>
    <w:rsid w:val="00FE666B"/>
    <w:rsid w:val="00FE6DBA"/>
    <w:rsid w:val="00FF00CF"/>
    <w:rsid w:val="00FF106C"/>
    <w:rsid w:val="00FF13F2"/>
    <w:rsid w:val="00FF1D89"/>
    <w:rsid w:val="00FF20F1"/>
    <w:rsid w:val="00FF2487"/>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 w:type="character" w:customStyle="1" w:styleId="BodyTextIndentChar">
    <w:name w:val="Body Text Indent Char"/>
    <w:basedOn w:val="DefaultParagraphFont"/>
    <w:link w:val="BodyTextIndent"/>
    <w:rsid w:val="00E54C8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19E6-2087-44CD-BB03-4D015B15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11168</TotalTime>
  <Pages>19</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21905</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1901</cp:revision>
  <cp:lastPrinted>2008-09-18T13:23:00Z</cp:lastPrinted>
  <dcterms:created xsi:type="dcterms:W3CDTF">2016-03-22T16:25:00Z</dcterms:created>
  <dcterms:modified xsi:type="dcterms:W3CDTF">2018-06-22T16:55:00Z</dcterms:modified>
</cp:coreProperties>
</file>
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0C348" w14:textId="77777777" w:rsidR="00EF5FC8" w:rsidRDefault="00EF5FC8">
      <w:pPr>
        <w:pStyle w:val="Title1"/>
      </w:pPr>
      <w:r>
        <w:t>________________________</w:t>
      </w:r>
    </w:p>
    <w:p w14:paraId="41E0A448" w14:textId="77777777" w:rsidR="00EF5FC8" w:rsidRDefault="000A6BA0" w:rsidP="000A6BA0">
      <w:pPr>
        <w:spacing w:before="120"/>
        <w:ind w:right="-274"/>
        <w:jc w:val="center"/>
      </w:pPr>
      <w:r>
        <w:rPr>
          <w:rFonts w:ascii="AvenirLTPro-Light" w:hAnsi="AvenirLTPro-Light"/>
          <w:noProof/>
          <w:color w:val="B85C1F"/>
        </w:rPr>
        <w:drawing>
          <wp:inline distT="0" distB="0" distL="0" distR="0" wp14:anchorId="40828684" wp14:editId="6A6F53B0">
            <wp:extent cx="1952621" cy="312420"/>
            <wp:effectExtent l="0" t="0" r="0" b="0"/>
            <wp:docPr id="32" name="Picture 32" descr="MAXIMUS logo">
              <a:hlinkClick xmlns:a="http://schemas.openxmlformats.org/drawingml/2006/main" r:id="rId8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S logo">
                      <a:hlinkClick r:id="rId8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01" cy="3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B3333" w14:textId="77777777" w:rsidR="00EF5FC8" w:rsidRDefault="00EF5FC8">
      <w:pPr>
        <w:ind w:right="-270"/>
        <w:jc w:val="center"/>
      </w:pPr>
    </w:p>
    <w:p w14:paraId="62B80B95" w14:textId="77777777" w:rsidR="00EF5FC8" w:rsidRDefault="00EF5FC8">
      <w:pPr>
        <w:pStyle w:val="BodyText"/>
        <w:spacing w:before="240" w:after="60"/>
        <w:jc w:val="right"/>
        <w:rPr>
          <w:rFonts w:ascii="Arial Black" w:hAnsi="Arial Black"/>
          <w:sz w:val="32"/>
        </w:rPr>
      </w:pPr>
    </w:p>
    <w:p w14:paraId="49A14E16" w14:textId="70807651" w:rsidR="00EF5FC8" w:rsidRPr="0056181D" w:rsidRDefault="00EF5FC8" w:rsidP="0017191F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Detail Design: </w:t>
      </w:r>
      <w:r w:rsidR="00E72DEC">
        <w:rPr>
          <w:rFonts w:ascii="Arial" w:hAnsi="Arial" w:cs="Arial"/>
          <w:sz w:val="32"/>
          <w:szCs w:val="32"/>
        </w:rPr>
        <w:t xml:space="preserve">CCO </w:t>
      </w:r>
      <w:r w:rsidR="00720838">
        <w:rPr>
          <w:rFonts w:ascii="Arial" w:hAnsi="Arial" w:cs="Arial"/>
          <w:sz w:val="32"/>
          <w:szCs w:val="32"/>
        </w:rPr>
        <w:t xml:space="preserve">eCoaching </w:t>
      </w:r>
      <w:r w:rsidR="00D11ECF">
        <w:rPr>
          <w:rFonts w:ascii="Arial" w:hAnsi="Arial" w:cs="Arial"/>
          <w:sz w:val="32"/>
          <w:szCs w:val="32"/>
        </w:rPr>
        <w:t xml:space="preserve">Log </w:t>
      </w:r>
      <w:r w:rsidR="00656EB9">
        <w:rPr>
          <w:rFonts w:ascii="Arial" w:hAnsi="Arial" w:cs="Arial"/>
          <w:sz w:val="32"/>
          <w:szCs w:val="32"/>
        </w:rPr>
        <w:t>–</w:t>
      </w:r>
      <w:r w:rsidR="00D11ECF">
        <w:rPr>
          <w:rFonts w:ascii="Arial" w:hAnsi="Arial" w:cs="Arial"/>
          <w:sz w:val="32"/>
          <w:szCs w:val="32"/>
        </w:rPr>
        <w:t xml:space="preserve"> </w:t>
      </w:r>
      <w:r w:rsidR="00802F85">
        <w:rPr>
          <w:rFonts w:ascii="Arial" w:hAnsi="Arial" w:cs="Arial"/>
          <w:sz w:val="32"/>
          <w:szCs w:val="32"/>
        </w:rPr>
        <w:t xml:space="preserve">My </w:t>
      </w:r>
      <w:r w:rsidR="00656EB9">
        <w:rPr>
          <w:rFonts w:ascii="Arial" w:hAnsi="Arial" w:cs="Arial"/>
          <w:sz w:val="32"/>
          <w:szCs w:val="32"/>
        </w:rPr>
        <w:t>Dashboard</w:t>
      </w:r>
      <w:r w:rsidR="00534F3A">
        <w:rPr>
          <w:rFonts w:ascii="Arial" w:hAnsi="Arial" w:cs="Arial"/>
          <w:sz w:val="32"/>
          <w:szCs w:val="32"/>
        </w:rPr>
        <w:t xml:space="preserve"> – Quality Now</w:t>
      </w:r>
    </w:p>
    <w:p w14:paraId="4C3D7E9A" w14:textId="77777777" w:rsidR="00EF5FC8" w:rsidRDefault="00EF5FC8">
      <w:pPr>
        <w:pStyle w:val="Title1"/>
        <w:ind w:right="-270"/>
      </w:pPr>
      <w:r>
        <w:t>________________________</w:t>
      </w:r>
    </w:p>
    <w:p w14:paraId="6E2EC743" w14:textId="77777777" w:rsidR="00EF5FC8" w:rsidRDefault="00EF5FC8">
      <w:pPr>
        <w:ind w:right="-270"/>
      </w:pPr>
    </w:p>
    <w:p w14:paraId="139F5612" w14:textId="77777777" w:rsidR="000640E5" w:rsidRDefault="000640E5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</w:p>
    <w:p w14:paraId="62B5A669" w14:textId="1E14FDFE" w:rsidR="00EF5FC8" w:rsidRDefault="00FA2D19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4BEA69B1" wp14:editId="7AE59492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0" b="0"/>
                <wp:wrapNone/>
                <wp:docPr id="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FFC8E1" id="Line 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5481AD1C" wp14:editId="0DDADF9F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0" b="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D3F5D8" id="Line 1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220205">
        <w:rPr>
          <w:rFonts w:ascii="Times New Roman" w:hAnsi="Times New Roman"/>
          <w:b w:val="0"/>
          <w:sz w:val="20"/>
        </w:rPr>
        <w:t>Prepared by:</w:t>
      </w:r>
      <w:r w:rsidR="00220205">
        <w:rPr>
          <w:rFonts w:ascii="Times New Roman" w:hAnsi="Times New Roman"/>
          <w:b w:val="0"/>
          <w:sz w:val="20"/>
        </w:rPr>
        <w:tab/>
      </w:r>
      <w:r w:rsidR="007905E3">
        <w:rPr>
          <w:rFonts w:ascii="Times New Roman" w:hAnsi="Times New Roman"/>
          <w:b w:val="0"/>
          <w:sz w:val="20"/>
        </w:rPr>
        <w:t>Lili Huang</w:t>
      </w:r>
      <w:r w:rsidR="00EF5FC8">
        <w:rPr>
          <w:rFonts w:ascii="Times New Roman" w:hAnsi="Times New Roman"/>
          <w:b w:val="0"/>
          <w:sz w:val="20"/>
        </w:rPr>
        <w:tab/>
        <w:t xml:space="preserve">Date:   </w:t>
      </w:r>
      <w:r w:rsidR="0064102E">
        <w:rPr>
          <w:rFonts w:ascii="Times New Roman" w:hAnsi="Times New Roman"/>
          <w:b w:val="0"/>
          <w:sz w:val="20"/>
        </w:rPr>
        <w:t>0</w:t>
      </w:r>
      <w:r w:rsidR="0074338C">
        <w:rPr>
          <w:rFonts w:ascii="Times New Roman" w:hAnsi="Times New Roman"/>
          <w:b w:val="0"/>
          <w:sz w:val="20"/>
        </w:rPr>
        <w:t>8</w:t>
      </w:r>
      <w:r w:rsidR="00F62266">
        <w:rPr>
          <w:rFonts w:ascii="Times New Roman" w:hAnsi="Times New Roman"/>
          <w:b w:val="0"/>
          <w:sz w:val="20"/>
        </w:rPr>
        <w:t>/</w:t>
      </w:r>
      <w:r w:rsidR="0074338C">
        <w:rPr>
          <w:rFonts w:ascii="Times New Roman" w:hAnsi="Times New Roman"/>
          <w:b w:val="0"/>
          <w:sz w:val="20"/>
        </w:rPr>
        <w:t>0</w:t>
      </w:r>
      <w:r w:rsidR="00AA6F02">
        <w:rPr>
          <w:rFonts w:ascii="Times New Roman" w:hAnsi="Times New Roman"/>
          <w:b w:val="0"/>
          <w:sz w:val="20"/>
        </w:rPr>
        <w:t>5</w:t>
      </w:r>
      <w:r w:rsidR="00AC5CCC">
        <w:rPr>
          <w:rFonts w:ascii="Times New Roman" w:hAnsi="Times New Roman"/>
          <w:b w:val="0"/>
          <w:sz w:val="20"/>
        </w:rPr>
        <w:t>/</w:t>
      </w:r>
      <w:r w:rsidR="0064102E">
        <w:rPr>
          <w:rFonts w:ascii="Times New Roman" w:hAnsi="Times New Roman"/>
          <w:b w:val="0"/>
          <w:sz w:val="20"/>
        </w:rPr>
        <w:t>20</w:t>
      </w:r>
      <w:r w:rsidR="0074338C">
        <w:rPr>
          <w:rFonts w:ascii="Times New Roman" w:hAnsi="Times New Roman"/>
          <w:b w:val="0"/>
          <w:sz w:val="20"/>
        </w:rPr>
        <w:t>21</w:t>
      </w:r>
    </w:p>
    <w:p w14:paraId="6DBDFAFC" w14:textId="77777777" w:rsidR="00EF5FC8" w:rsidRDefault="00EF5FC8">
      <w:pPr>
        <w:tabs>
          <w:tab w:val="left" w:pos="1980"/>
          <w:tab w:val="left" w:pos="6750"/>
        </w:tabs>
        <w:ind w:left="1440" w:right="-270" w:firstLine="720"/>
      </w:pPr>
    </w:p>
    <w:p w14:paraId="2C528484" w14:textId="70389FBB" w:rsidR="00EF5FC8" w:rsidRDefault="00EF5FC8">
      <w:pPr>
        <w:pStyle w:val="BodyText"/>
        <w:rPr>
          <w:sz w:val="20"/>
        </w:rPr>
      </w:pPr>
      <w:r>
        <w:rPr>
          <w:sz w:val="20"/>
        </w:rPr>
        <w:t xml:space="preserve">Department: </w:t>
      </w:r>
      <w:r>
        <w:rPr>
          <w:sz w:val="20"/>
        </w:rPr>
        <w:tab/>
      </w:r>
      <w:r>
        <w:rPr>
          <w:sz w:val="20"/>
        </w:rPr>
        <w:tab/>
      </w:r>
    </w:p>
    <w:p w14:paraId="74B2963D" w14:textId="77777777" w:rsidR="00EF5FC8" w:rsidRDefault="00FA2D19">
      <w:pPr>
        <w:tabs>
          <w:tab w:val="left" w:pos="1980"/>
          <w:tab w:val="left" w:pos="6750"/>
        </w:tabs>
        <w:ind w:right="-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20C17F13" wp14:editId="3A34CB1A">
                <wp:simplePos x="0" y="0"/>
                <wp:positionH relativeFrom="column">
                  <wp:posOffset>965835</wp:posOffset>
                </wp:positionH>
                <wp:positionV relativeFrom="paragraph">
                  <wp:posOffset>25400</wp:posOffset>
                </wp:positionV>
                <wp:extent cx="2468880" cy="0"/>
                <wp:effectExtent l="0" t="0" r="0" b="0"/>
                <wp:wrapNone/>
                <wp:docPr id="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3CE5BC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2pt" to="270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023A9DA5" w14:textId="77777777" w:rsidR="00EF5FC8" w:rsidRDefault="00EF5FC8">
      <w:pPr>
        <w:tabs>
          <w:tab w:val="left" w:pos="1980"/>
          <w:tab w:val="left" w:pos="6750"/>
        </w:tabs>
        <w:ind w:right="-270"/>
      </w:pPr>
    </w:p>
    <w:p w14:paraId="1DBE839B" w14:textId="77777777" w:rsidR="00EF5FC8" w:rsidRDefault="00EF5FC8">
      <w:pPr>
        <w:tabs>
          <w:tab w:val="left" w:pos="1980"/>
          <w:tab w:val="left" w:pos="6750"/>
        </w:tabs>
        <w:ind w:right="-270"/>
      </w:pPr>
      <w:r>
        <w:tab/>
      </w:r>
    </w:p>
    <w:p w14:paraId="30CBA1C9" w14:textId="77777777" w:rsidR="00EF5FC8" w:rsidRDefault="00EF5FC8">
      <w:pPr>
        <w:pStyle w:val="hdr1"/>
        <w:ind w:left="0" w:right="-270"/>
        <w:jc w:val="center"/>
        <w:rPr>
          <w:sz w:val="20"/>
        </w:rPr>
      </w:pPr>
      <w:r>
        <w:rPr>
          <w:b/>
          <w:sz w:val="20"/>
        </w:rPr>
        <w:br w:type="page"/>
      </w:r>
      <w:r>
        <w:rPr>
          <w:sz w:val="20"/>
        </w:rPr>
        <w:lastRenderedPageBreak/>
        <w:t>Change History Log</w:t>
      </w:r>
    </w:p>
    <w:p w14:paraId="0F0A69A6" w14:textId="77777777" w:rsidR="00EF5FC8" w:rsidRDefault="00EF5FC8">
      <w:pPr>
        <w:pStyle w:val="hdr1"/>
        <w:jc w:val="center"/>
        <w:rPr>
          <w:sz w:val="20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EF5FC8" w14:paraId="2E60EA2A" w14:textId="77777777" w:rsidTr="00DC1280">
        <w:trPr>
          <w:tblHeader/>
        </w:trPr>
        <w:tc>
          <w:tcPr>
            <w:tcW w:w="1440" w:type="dxa"/>
            <w:shd w:val="solid" w:color="auto" w:fill="000000"/>
          </w:tcPr>
          <w:p w14:paraId="1D83BFAD" w14:textId="77777777"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238" w:type="dxa"/>
            <w:shd w:val="solid" w:color="auto" w:fill="000000"/>
          </w:tcPr>
          <w:p w14:paraId="625D166E" w14:textId="77777777"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14:paraId="283257D9" w14:textId="77777777"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</w:tr>
      <w:tr w:rsidR="00D00CEF" w14:paraId="60EB40FD" w14:textId="77777777" w:rsidTr="00A76612">
        <w:tc>
          <w:tcPr>
            <w:tcW w:w="1440" w:type="dxa"/>
          </w:tcPr>
          <w:p w14:paraId="3B9D7BEF" w14:textId="77777777" w:rsidR="00D00CEF" w:rsidRDefault="00D00CEF" w:rsidP="00A7661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08/05/2021</w:t>
            </w:r>
          </w:p>
        </w:tc>
        <w:tc>
          <w:tcPr>
            <w:tcW w:w="5238" w:type="dxa"/>
          </w:tcPr>
          <w:p w14:paraId="23A8588B" w14:textId="77777777" w:rsidR="00D00CEF" w:rsidRPr="00C81208" w:rsidRDefault="00D00CEF" w:rsidP="00A76612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 w:rsidRPr="00175E51">
              <w:rPr>
                <w:color w:val="000000"/>
                <w:sz w:val="20"/>
              </w:rPr>
              <w:t>Initial Revision</w:t>
            </w:r>
            <w:r>
              <w:rPr>
                <w:color w:val="000000"/>
                <w:sz w:val="20"/>
              </w:rPr>
              <w:t xml:space="preserve"> – TFS 22256 Quality Now Logs Enhancement</w:t>
            </w:r>
          </w:p>
        </w:tc>
        <w:tc>
          <w:tcPr>
            <w:tcW w:w="2790" w:type="dxa"/>
          </w:tcPr>
          <w:p w14:paraId="0C59825F" w14:textId="77777777" w:rsidR="00D00CEF" w:rsidRPr="00330A21" w:rsidRDefault="00D00CEF" w:rsidP="00A7661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</w:tbl>
    <w:p w14:paraId="41EF1CFD" w14:textId="77777777" w:rsidR="00EF5FC8" w:rsidRDefault="00EF5FC8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  <w:r>
        <w:rPr>
          <w:sz w:val="20"/>
        </w:rPr>
        <w:lastRenderedPageBreak/>
        <w:t>Table of Content</w:t>
      </w:r>
      <w:r w:rsidR="005C58F0">
        <w:rPr>
          <w:sz w:val="20"/>
        </w:rPr>
        <w:t>s</w:t>
      </w:r>
    </w:p>
    <w:p w14:paraId="0D37F84C" w14:textId="77777777" w:rsidR="00EF5FC8" w:rsidRDefault="00EF5FC8">
      <w:pPr>
        <w:pStyle w:val="BodyText"/>
        <w:jc w:val="center"/>
        <w:rPr>
          <w:sz w:val="20"/>
        </w:rPr>
      </w:pPr>
    </w:p>
    <w:p w14:paraId="42C9AC26" w14:textId="596B8DDE" w:rsidR="00FC4C5D" w:rsidRDefault="005D0B08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9051532" w:history="1">
        <w:r w:rsidR="00FC4C5D" w:rsidRPr="00245121">
          <w:rPr>
            <w:rStyle w:val="Hyperlink"/>
            <w:b/>
            <w:noProof/>
          </w:rPr>
          <w:t>1.</w:t>
        </w:r>
        <w:r w:rsidR="00FC4C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4C5D" w:rsidRPr="00245121">
          <w:rPr>
            <w:rStyle w:val="Hyperlink"/>
            <w:b/>
            <w:noProof/>
          </w:rPr>
          <w:t>Description</w:t>
        </w:r>
        <w:r w:rsidR="00FC4C5D">
          <w:rPr>
            <w:noProof/>
            <w:webHidden/>
          </w:rPr>
          <w:tab/>
        </w:r>
        <w:r w:rsidR="00FC4C5D">
          <w:rPr>
            <w:noProof/>
            <w:webHidden/>
          </w:rPr>
          <w:fldChar w:fldCharType="begin"/>
        </w:r>
        <w:r w:rsidR="00FC4C5D">
          <w:rPr>
            <w:noProof/>
            <w:webHidden/>
          </w:rPr>
          <w:instrText xml:space="preserve"> PAGEREF _Toc79051532 \h </w:instrText>
        </w:r>
        <w:r w:rsidR="00FC4C5D">
          <w:rPr>
            <w:noProof/>
            <w:webHidden/>
          </w:rPr>
        </w:r>
        <w:r w:rsidR="00FC4C5D">
          <w:rPr>
            <w:noProof/>
            <w:webHidden/>
          </w:rPr>
          <w:fldChar w:fldCharType="separate"/>
        </w:r>
        <w:r w:rsidR="00FC4C5D">
          <w:rPr>
            <w:noProof/>
            <w:webHidden/>
          </w:rPr>
          <w:t>4</w:t>
        </w:r>
        <w:r w:rsidR="00FC4C5D">
          <w:rPr>
            <w:noProof/>
            <w:webHidden/>
          </w:rPr>
          <w:fldChar w:fldCharType="end"/>
        </w:r>
      </w:hyperlink>
    </w:p>
    <w:p w14:paraId="4DDE1462" w14:textId="5B52C66E" w:rsidR="00FC4C5D" w:rsidRDefault="00345B50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9051533" w:history="1">
        <w:r w:rsidR="00FC4C5D" w:rsidRPr="00245121">
          <w:rPr>
            <w:rStyle w:val="Hyperlink"/>
            <w:b/>
            <w:noProof/>
          </w:rPr>
          <w:t>2.</w:t>
        </w:r>
        <w:r w:rsidR="00FC4C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4C5D" w:rsidRPr="00245121">
          <w:rPr>
            <w:rStyle w:val="Hyperlink"/>
            <w:b/>
            <w:noProof/>
          </w:rPr>
          <w:t>Business Logic</w:t>
        </w:r>
        <w:r w:rsidR="00FC4C5D">
          <w:rPr>
            <w:noProof/>
            <w:webHidden/>
          </w:rPr>
          <w:tab/>
        </w:r>
        <w:r w:rsidR="00FC4C5D">
          <w:rPr>
            <w:noProof/>
            <w:webHidden/>
          </w:rPr>
          <w:fldChar w:fldCharType="begin"/>
        </w:r>
        <w:r w:rsidR="00FC4C5D">
          <w:rPr>
            <w:noProof/>
            <w:webHidden/>
          </w:rPr>
          <w:instrText xml:space="preserve"> PAGEREF _Toc79051533 \h </w:instrText>
        </w:r>
        <w:r w:rsidR="00FC4C5D">
          <w:rPr>
            <w:noProof/>
            <w:webHidden/>
          </w:rPr>
        </w:r>
        <w:r w:rsidR="00FC4C5D">
          <w:rPr>
            <w:noProof/>
            <w:webHidden/>
          </w:rPr>
          <w:fldChar w:fldCharType="separate"/>
        </w:r>
        <w:r w:rsidR="00FC4C5D">
          <w:rPr>
            <w:noProof/>
            <w:webHidden/>
          </w:rPr>
          <w:t>4</w:t>
        </w:r>
        <w:r w:rsidR="00FC4C5D">
          <w:rPr>
            <w:noProof/>
            <w:webHidden/>
          </w:rPr>
          <w:fldChar w:fldCharType="end"/>
        </w:r>
      </w:hyperlink>
    </w:p>
    <w:p w14:paraId="5BC0C0A0" w14:textId="42A47156" w:rsidR="00FC4C5D" w:rsidRDefault="00345B50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9051534" w:history="1">
        <w:r w:rsidR="00FC4C5D" w:rsidRPr="00245121">
          <w:rPr>
            <w:rStyle w:val="Hyperlink"/>
            <w:b/>
            <w:noProof/>
          </w:rPr>
          <w:t>3.</w:t>
        </w:r>
        <w:r w:rsidR="00FC4C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4C5D" w:rsidRPr="00245121">
          <w:rPr>
            <w:rStyle w:val="Hyperlink"/>
            <w:b/>
            <w:noProof/>
          </w:rPr>
          <w:t>Screenshot</w:t>
        </w:r>
        <w:r w:rsidR="00FC4C5D">
          <w:rPr>
            <w:noProof/>
            <w:webHidden/>
          </w:rPr>
          <w:tab/>
        </w:r>
        <w:r w:rsidR="00FC4C5D">
          <w:rPr>
            <w:noProof/>
            <w:webHidden/>
          </w:rPr>
          <w:fldChar w:fldCharType="begin"/>
        </w:r>
        <w:r w:rsidR="00FC4C5D">
          <w:rPr>
            <w:noProof/>
            <w:webHidden/>
          </w:rPr>
          <w:instrText xml:space="preserve"> PAGEREF _Toc79051534 \h </w:instrText>
        </w:r>
        <w:r w:rsidR="00FC4C5D">
          <w:rPr>
            <w:noProof/>
            <w:webHidden/>
          </w:rPr>
        </w:r>
        <w:r w:rsidR="00FC4C5D">
          <w:rPr>
            <w:noProof/>
            <w:webHidden/>
          </w:rPr>
          <w:fldChar w:fldCharType="separate"/>
        </w:r>
        <w:r w:rsidR="00FC4C5D">
          <w:rPr>
            <w:noProof/>
            <w:webHidden/>
          </w:rPr>
          <w:t>7</w:t>
        </w:r>
        <w:r w:rsidR="00FC4C5D">
          <w:rPr>
            <w:noProof/>
            <w:webHidden/>
          </w:rPr>
          <w:fldChar w:fldCharType="end"/>
        </w:r>
      </w:hyperlink>
    </w:p>
    <w:p w14:paraId="55E393E6" w14:textId="0CAAAFD7" w:rsidR="003565BD" w:rsidRDefault="005D0B08">
      <w:pPr>
        <w:pStyle w:val="BodyText"/>
        <w:jc w:val="center"/>
        <w:rPr>
          <w:sz w:val="20"/>
        </w:rPr>
      </w:pPr>
      <w:r>
        <w:rPr>
          <w:sz w:val="20"/>
        </w:rPr>
        <w:fldChar w:fldCharType="end"/>
      </w:r>
    </w:p>
    <w:p w14:paraId="16ADC848" w14:textId="77777777" w:rsidR="00EF5FC8" w:rsidRDefault="003565BD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</w:p>
    <w:p w14:paraId="23E930F3" w14:textId="77777777" w:rsidR="00EF5FC8" w:rsidRPr="00251693" w:rsidRDefault="00EF5FC8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0" w:name="_Toc79051532"/>
      <w:r w:rsidRPr="00251693">
        <w:rPr>
          <w:b/>
        </w:rPr>
        <w:lastRenderedPageBreak/>
        <w:t>Description</w:t>
      </w:r>
      <w:bookmarkEnd w:id="0"/>
      <w:r w:rsidRPr="00251693">
        <w:rPr>
          <w:b/>
        </w:rPr>
        <w:t xml:space="preserve">               </w:t>
      </w:r>
    </w:p>
    <w:p w14:paraId="66D8DB09" w14:textId="0B01F245" w:rsidR="00EA0C6C" w:rsidRDefault="00607B3C" w:rsidP="006D3CBB">
      <w:pPr>
        <w:ind w:left="360"/>
      </w:pPr>
      <w:r>
        <w:t>This module allow</w:t>
      </w:r>
      <w:r w:rsidR="00C8796D">
        <w:t>s</w:t>
      </w:r>
      <w:r>
        <w:t xml:space="preserve"> </w:t>
      </w:r>
      <w:r w:rsidR="00185B59">
        <w:t>users</w:t>
      </w:r>
      <w:r w:rsidR="00581AB8">
        <w:t xml:space="preserve"> </w:t>
      </w:r>
      <w:r w:rsidR="00E54368">
        <w:t xml:space="preserve">with the following </w:t>
      </w:r>
      <w:r w:rsidR="009A4529">
        <w:t xml:space="preserve">roles </w:t>
      </w:r>
      <w:r w:rsidR="00185B59">
        <w:t xml:space="preserve">to </w:t>
      </w:r>
      <w:r w:rsidR="0085200A">
        <w:t xml:space="preserve">search ecoaching </w:t>
      </w:r>
      <w:r w:rsidR="00F35284">
        <w:t xml:space="preserve">Quality Now </w:t>
      </w:r>
      <w:r w:rsidR="0085200A">
        <w:t>logs</w:t>
      </w:r>
      <w:r w:rsidR="0082056A">
        <w:t xml:space="preserve"> as well as to</w:t>
      </w:r>
      <w:r w:rsidR="00C8796D">
        <w:t xml:space="preserve"> view </w:t>
      </w:r>
      <w:r w:rsidR="002F64DF">
        <w:t>their Quality Now log</w:t>
      </w:r>
      <w:r w:rsidR="00C8796D">
        <w:t xml:space="preserve"> </w:t>
      </w:r>
      <w:r w:rsidR="002F64DF">
        <w:t>submissions</w:t>
      </w:r>
      <w:r w:rsidR="00C8796D">
        <w:t>.</w:t>
      </w:r>
      <w:r w:rsidR="00AB6DE1">
        <w:t xml:space="preserve"> </w:t>
      </w:r>
      <w:r w:rsidR="00277B3A">
        <w:t xml:space="preserve">It is accessed by clicking “My Dashboard” in the top menu bar </w:t>
      </w:r>
      <w:r w:rsidR="002D1D83">
        <w:t xml:space="preserve">followed by </w:t>
      </w:r>
      <w:r w:rsidR="00277B3A">
        <w:t>“Quality Now”.</w:t>
      </w:r>
    </w:p>
    <w:p w14:paraId="667A3D29" w14:textId="77777777" w:rsidR="004258BB" w:rsidRDefault="004258BB" w:rsidP="006D3CBB">
      <w:pPr>
        <w:ind w:left="360"/>
      </w:pPr>
    </w:p>
    <w:p w14:paraId="440795FF" w14:textId="310B9303" w:rsidR="00116757" w:rsidRPr="007C006E" w:rsidRDefault="00EA0C6C" w:rsidP="006D3CBB">
      <w:pPr>
        <w:ind w:left="360"/>
        <w:rPr>
          <w:sz w:val="18"/>
          <w:szCs w:val="18"/>
        </w:rPr>
      </w:pPr>
      <w:r w:rsidRPr="007C006E">
        <w:rPr>
          <w:i/>
          <w:iCs/>
          <w:sz w:val="18"/>
          <w:szCs w:val="18"/>
        </w:rPr>
        <w:t>Please reference CCO_eCoaching_Log_My_Dashboard_Common_DD.docx for role classification</w:t>
      </w:r>
      <w:r w:rsidR="00195A47" w:rsidRPr="007C006E">
        <w:rPr>
          <w:i/>
          <w:iCs/>
          <w:sz w:val="18"/>
          <w:szCs w:val="18"/>
        </w:rPr>
        <w:t>.</w:t>
      </w:r>
    </w:p>
    <w:p w14:paraId="7212288E" w14:textId="77777777" w:rsidR="00116757" w:rsidRDefault="00116757" w:rsidP="006D3CBB">
      <w:pPr>
        <w:ind w:left="360"/>
      </w:pPr>
    </w:p>
    <w:p w14:paraId="24B0F0BD" w14:textId="77777777" w:rsidR="00A64080" w:rsidRDefault="00A64080" w:rsidP="00A64080">
      <w:pPr>
        <w:pStyle w:val="ListParagraph"/>
        <w:numPr>
          <w:ilvl w:val="0"/>
          <w:numId w:val="26"/>
        </w:numPr>
      </w:pPr>
      <w:r>
        <w:t>Analyst</w:t>
      </w:r>
    </w:p>
    <w:p w14:paraId="33105575" w14:textId="77777777" w:rsidR="00A64080" w:rsidRDefault="00A64080" w:rsidP="00A64080">
      <w:pPr>
        <w:pStyle w:val="ListParagraph"/>
        <w:numPr>
          <w:ilvl w:val="0"/>
          <w:numId w:val="26"/>
        </w:numPr>
      </w:pPr>
      <w:r>
        <w:t>ARC</w:t>
      </w:r>
    </w:p>
    <w:p w14:paraId="14AB3855" w14:textId="77777777" w:rsidR="00A64080" w:rsidRDefault="00A64080" w:rsidP="00A64080">
      <w:pPr>
        <w:pStyle w:val="ListParagraph"/>
        <w:numPr>
          <w:ilvl w:val="0"/>
          <w:numId w:val="26"/>
        </w:numPr>
      </w:pPr>
      <w:r>
        <w:t>CSR</w:t>
      </w:r>
    </w:p>
    <w:p w14:paraId="253D970B" w14:textId="77777777" w:rsidR="00A64080" w:rsidRDefault="00A64080" w:rsidP="00A64080">
      <w:pPr>
        <w:pStyle w:val="ListParagraph"/>
        <w:numPr>
          <w:ilvl w:val="0"/>
          <w:numId w:val="26"/>
        </w:numPr>
      </w:pPr>
      <w:r>
        <w:t>Employee</w:t>
      </w:r>
    </w:p>
    <w:p w14:paraId="70E3064C" w14:textId="77777777" w:rsidR="00A64080" w:rsidRDefault="00A64080" w:rsidP="00A64080">
      <w:pPr>
        <w:pStyle w:val="ListParagraph"/>
        <w:numPr>
          <w:ilvl w:val="0"/>
          <w:numId w:val="26"/>
        </w:numPr>
      </w:pPr>
      <w:r>
        <w:t>Manager</w:t>
      </w:r>
    </w:p>
    <w:p w14:paraId="4711C535" w14:textId="77777777" w:rsidR="00A64080" w:rsidRDefault="00A64080" w:rsidP="00A64080">
      <w:pPr>
        <w:pStyle w:val="ListParagraph"/>
        <w:numPr>
          <w:ilvl w:val="0"/>
          <w:numId w:val="26"/>
        </w:numPr>
      </w:pPr>
      <w:r>
        <w:t>Supervisor</w:t>
      </w:r>
    </w:p>
    <w:p w14:paraId="6101C9D0" w14:textId="77777777" w:rsidR="00116757" w:rsidRDefault="00116757" w:rsidP="00116757"/>
    <w:p w14:paraId="05B37841" w14:textId="2CE328BA" w:rsidR="004950E2" w:rsidRDefault="00F910BD" w:rsidP="004950E2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1" w:name="_Toc79051533"/>
      <w:r>
        <w:rPr>
          <w:b/>
        </w:rPr>
        <w:t>Business Logic</w:t>
      </w:r>
      <w:bookmarkEnd w:id="1"/>
    </w:p>
    <w:p w14:paraId="5118FB27" w14:textId="5D339BFE" w:rsidR="004547BF" w:rsidRPr="00836561" w:rsidRDefault="001523FB" w:rsidP="00D11BCE">
      <w:pPr>
        <w:tabs>
          <w:tab w:val="num" w:pos="1080"/>
        </w:tabs>
        <w:autoSpaceDE w:val="0"/>
        <w:autoSpaceDN w:val="0"/>
        <w:adjustRightInd w:val="0"/>
        <w:ind w:left="360"/>
        <w:rPr>
          <w:u w:val="single"/>
        </w:rPr>
      </w:pPr>
      <w:r w:rsidRPr="00836561">
        <w:rPr>
          <w:u w:val="single"/>
        </w:rPr>
        <w:t xml:space="preserve">Upon entering Quality Now </w:t>
      </w:r>
      <w:r w:rsidR="008F3644" w:rsidRPr="00836561">
        <w:rPr>
          <w:u w:val="single"/>
        </w:rPr>
        <w:t>page</w:t>
      </w:r>
      <w:r w:rsidR="004547BF" w:rsidRPr="00836561">
        <w:rPr>
          <w:u w:val="single"/>
        </w:rPr>
        <w:t>:</w:t>
      </w:r>
    </w:p>
    <w:p w14:paraId="78F4CB8C" w14:textId="2FF54B41" w:rsidR="00615848" w:rsidRDefault="00761E8B" w:rsidP="00615848">
      <w:pPr>
        <w:pStyle w:val="ListParagraph"/>
        <w:numPr>
          <w:ilvl w:val="0"/>
          <w:numId w:val="28"/>
        </w:numPr>
        <w:tabs>
          <w:tab w:val="num" w:pos="1080"/>
        </w:tabs>
        <w:autoSpaceDE w:val="0"/>
        <w:autoSpaceDN w:val="0"/>
        <w:adjustRightInd w:val="0"/>
      </w:pPr>
      <w:r>
        <w:t>Get</w:t>
      </w:r>
      <w:r w:rsidR="00615848">
        <w:t xml:space="preserve"> last three months performance count</w:t>
      </w:r>
    </w:p>
    <w:p w14:paraId="6231AD06" w14:textId="77777777" w:rsidR="00615848" w:rsidRDefault="00615848" w:rsidP="00615848">
      <w:pPr>
        <w:autoSpaceDE w:val="0"/>
        <w:autoSpaceDN w:val="0"/>
        <w:adjustRightInd w:val="0"/>
        <w:ind w:left="1080"/>
        <w:rPr>
          <w:b/>
        </w:rPr>
      </w:pPr>
      <w:r>
        <w:rPr>
          <w:b/>
        </w:rPr>
        <w:t>CSR:</w:t>
      </w:r>
    </w:p>
    <w:p w14:paraId="26C7A010" w14:textId="45C3BCC9" w:rsidR="00615848" w:rsidRDefault="00615848" w:rsidP="00615848">
      <w:pPr>
        <w:autoSpaceDE w:val="0"/>
        <w:autoSpaceDN w:val="0"/>
        <w:adjustRightInd w:val="0"/>
        <w:ind w:left="1080"/>
      </w:pPr>
      <w:r>
        <w:t>“My last three months performance”</w:t>
      </w:r>
    </w:p>
    <w:p w14:paraId="012E350E" w14:textId="77777777" w:rsidR="00F02CED" w:rsidRDefault="00F02CED" w:rsidP="00615848">
      <w:pPr>
        <w:autoSpaceDE w:val="0"/>
        <w:autoSpaceDN w:val="0"/>
        <w:adjustRightInd w:val="0"/>
        <w:ind w:left="1080"/>
      </w:pPr>
    </w:p>
    <w:p w14:paraId="53545A55" w14:textId="77777777" w:rsidR="00615848" w:rsidRDefault="00615848" w:rsidP="00615848">
      <w:pPr>
        <w:autoSpaceDE w:val="0"/>
        <w:autoSpaceDN w:val="0"/>
        <w:adjustRightInd w:val="0"/>
        <w:ind w:left="1080"/>
        <w:rPr>
          <w:b/>
        </w:rPr>
      </w:pPr>
      <w:r>
        <w:rPr>
          <w:b/>
        </w:rPr>
        <w:t>Manager, Supervisor:</w:t>
      </w:r>
    </w:p>
    <w:p w14:paraId="661A4485" w14:textId="77777777" w:rsidR="00615848" w:rsidRDefault="00615848" w:rsidP="00615848">
      <w:pPr>
        <w:autoSpaceDE w:val="0"/>
        <w:autoSpaceDN w:val="0"/>
        <w:adjustRightInd w:val="0"/>
        <w:ind w:left="1080"/>
      </w:pPr>
      <w:r>
        <w:t>“My team’s last three months performance”</w:t>
      </w:r>
    </w:p>
    <w:p w14:paraId="1FF44481" w14:textId="77777777" w:rsidR="00615848" w:rsidRDefault="00615848" w:rsidP="00D11BCE">
      <w:pPr>
        <w:tabs>
          <w:tab w:val="num" w:pos="1080"/>
        </w:tabs>
        <w:autoSpaceDE w:val="0"/>
        <w:autoSpaceDN w:val="0"/>
        <w:adjustRightInd w:val="0"/>
        <w:ind w:left="360"/>
      </w:pPr>
    </w:p>
    <w:p w14:paraId="0DEC4AB9" w14:textId="77777777" w:rsidR="004547BF" w:rsidRDefault="00507955" w:rsidP="004547BF">
      <w:pPr>
        <w:pStyle w:val="ListParagraph"/>
        <w:numPr>
          <w:ilvl w:val="0"/>
          <w:numId w:val="28"/>
        </w:numPr>
        <w:tabs>
          <w:tab w:val="num" w:pos="1080"/>
        </w:tabs>
        <w:autoSpaceDE w:val="0"/>
        <w:autoSpaceDN w:val="0"/>
        <w:adjustRightInd w:val="0"/>
      </w:pPr>
      <w:r>
        <w:t>G</w:t>
      </w:r>
      <w:r w:rsidR="004547BF">
        <w:t>et log type list with associated counts</w:t>
      </w:r>
      <w:r w:rsidR="00452D33">
        <w:t xml:space="preserve"> based on user role;</w:t>
      </w:r>
    </w:p>
    <w:p w14:paraId="1BB86170" w14:textId="230C391E" w:rsidR="0092003C" w:rsidRPr="00265353" w:rsidRDefault="0092003C" w:rsidP="0092003C">
      <w:pPr>
        <w:autoSpaceDE w:val="0"/>
        <w:autoSpaceDN w:val="0"/>
        <w:adjustRightInd w:val="0"/>
        <w:ind w:left="1080"/>
        <w:rPr>
          <w:b/>
          <w:highlight w:val="yellow"/>
        </w:rPr>
      </w:pPr>
      <w:r w:rsidRPr="00265353">
        <w:rPr>
          <w:b/>
          <w:highlight w:val="yellow"/>
        </w:rPr>
        <w:t>Analyst:</w:t>
      </w:r>
    </w:p>
    <w:p w14:paraId="0B7EBB91" w14:textId="366D5777" w:rsidR="0092003C" w:rsidRPr="00265353" w:rsidRDefault="0092003C" w:rsidP="0092003C">
      <w:pPr>
        <w:autoSpaceDE w:val="0"/>
        <w:autoSpaceDN w:val="0"/>
        <w:adjustRightInd w:val="0"/>
        <w:ind w:left="648" w:firstLine="432"/>
        <w:rPr>
          <w:highlight w:val="yellow"/>
        </w:rPr>
      </w:pPr>
      <w:r w:rsidRPr="00265353">
        <w:rPr>
          <w:highlight w:val="yellow"/>
        </w:rPr>
        <w:t xml:space="preserve">A list of the following </w:t>
      </w:r>
      <w:r w:rsidR="004C218C" w:rsidRPr="00265353">
        <w:rPr>
          <w:highlight w:val="yellow"/>
        </w:rPr>
        <w:t>with</w:t>
      </w:r>
      <w:r w:rsidRPr="00265353">
        <w:rPr>
          <w:highlight w:val="yellow"/>
        </w:rPr>
        <w:t xml:space="preserve"> counts:</w:t>
      </w:r>
    </w:p>
    <w:p w14:paraId="17EE4DCB" w14:textId="419CEF30" w:rsidR="0092003C" w:rsidRPr="00265353" w:rsidRDefault="0092003C" w:rsidP="0092003C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highlight w:val="yellow"/>
        </w:rPr>
      </w:pPr>
      <w:r w:rsidRPr="00265353">
        <w:rPr>
          <w:highlight w:val="yellow"/>
        </w:rPr>
        <w:t xml:space="preserve">My </w:t>
      </w:r>
      <w:r w:rsidR="00402398" w:rsidRPr="00265353">
        <w:rPr>
          <w:highlight w:val="yellow"/>
        </w:rPr>
        <w:t>Submitted</w:t>
      </w:r>
    </w:p>
    <w:p w14:paraId="47FCE9FF" w14:textId="77777777" w:rsidR="0092003C" w:rsidRPr="00265353" w:rsidRDefault="0092003C" w:rsidP="00E336AE">
      <w:pPr>
        <w:pStyle w:val="ListParagraph"/>
        <w:autoSpaceDE w:val="0"/>
        <w:autoSpaceDN w:val="0"/>
        <w:adjustRightInd w:val="0"/>
        <w:ind w:left="1800"/>
        <w:rPr>
          <w:highlight w:val="yellow"/>
        </w:rPr>
      </w:pPr>
    </w:p>
    <w:p w14:paraId="7DA44BCB" w14:textId="77777777" w:rsidR="0092003C" w:rsidRPr="00265353" w:rsidRDefault="0092003C" w:rsidP="0092003C">
      <w:pPr>
        <w:autoSpaceDE w:val="0"/>
        <w:autoSpaceDN w:val="0"/>
        <w:adjustRightInd w:val="0"/>
        <w:ind w:left="1080"/>
        <w:rPr>
          <w:b/>
          <w:highlight w:val="yellow"/>
        </w:rPr>
      </w:pPr>
      <w:r w:rsidRPr="00265353">
        <w:rPr>
          <w:b/>
          <w:highlight w:val="yellow"/>
        </w:rPr>
        <w:t>ARC, Employee:</w:t>
      </w:r>
    </w:p>
    <w:p w14:paraId="22FC95E5" w14:textId="220CF964" w:rsidR="0092003C" w:rsidRPr="00265353" w:rsidRDefault="0092003C" w:rsidP="0092003C">
      <w:pPr>
        <w:autoSpaceDE w:val="0"/>
        <w:autoSpaceDN w:val="0"/>
        <w:adjustRightInd w:val="0"/>
        <w:ind w:left="648" w:firstLine="432"/>
        <w:rPr>
          <w:highlight w:val="yellow"/>
        </w:rPr>
      </w:pPr>
      <w:r w:rsidRPr="00265353">
        <w:rPr>
          <w:highlight w:val="yellow"/>
        </w:rPr>
        <w:t xml:space="preserve">A list of the following </w:t>
      </w:r>
      <w:r w:rsidR="00183BE5" w:rsidRPr="00265353">
        <w:rPr>
          <w:highlight w:val="yellow"/>
        </w:rPr>
        <w:t>with</w:t>
      </w:r>
      <w:r w:rsidRPr="00265353">
        <w:rPr>
          <w:highlight w:val="yellow"/>
        </w:rPr>
        <w:t xml:space="preserve"> counts:</w:t>
      </w:r>
    </w:p>
    <w:p w14:paraId="4F0F4270" w14:textId="77777777" w:rsidR="0092003C" w:rsidRPr="00265353" w:rsidRDefault="0092003C" w:rsidP="0092003C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highlight w:val="yellow"/>
        </w:rPr>
      </w:pPr>
      <w:r w:rsidRPr="00265353">
        <w:rPr>
          <w:highlight w:val="yellow"/>
        </w:rPr>
        <w:t>My Pending</w:t>
      </w:r>
    </w:p>
    <w:p w14:paraId="1774B122" w14:textId="77777777" w:rsidR="0092003C" w:rsidRPr="00265353" w:rsidRDefault="0092003C" w:rsidP="0092003C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highlight w:val="yellow"/>
        </w:rPr>
      </w:pPr>
      <w:r w:rsidRPr="00265353">
        <w:rPr>
          <w:highlight w:val="yellow"/>
        </w:rPr>
        <w:t>My Completed</w:t>
      </w:r>
    </w:p>
    <w:p w14:paraId="72BC3526" w14:textId="77777777" w:rsidR="0092003C" w:rsidRPr="00265353" w:rsidRDefault="0092003C" w:rsidP="0092003C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highlight w:val="yellow"/>
        </w:rPr>
      </w:pPr>
      <w:r w:rsidRPr="00265353">
        <w:rPr>
          <w:highlight w:val="yellow"/>
        </w:rPr>
        <w:t>My Submitted</w:t>
      </w:r>
    </w:p>
    <w:p w14:paraId="2598E1C2" w14:textId="66E6CB2F" w:rsidR="00CE411C" w:rsidRDefault="00CE411C" w:rsidP="00CE411C">
      <w:pPr>
        <w:autoSpaceDE w:val="0"/>
        <w:autoSpaceDN w:val="0"/>
        <w:adjustRightInd w:val="0"/>
        <w:ind w:left="1080"/>
        <w:rPr>
          <w:b/>
        </w:rPr>
      </w:pPr>
    </w:p>
    <w:p w14:paraId="0BC8BD7D" w14:textId="77777777" w:rsidR="004F703C" w:rsidRDefault="004F703C" w:rsidP="004F703C">
      <w:pPr>
        <w:autoSpaceDE w:val="0"/>
        <w:autoSpaceDN w:val="0"/>
        <w:adjustRightInd w:val="0"/>
        <w:ind w:left="1080"/>
        <w:rPr>
          <w:b/>
        </w:rPr>
      </w:pPr>
      <w:r>
        <w:rPr>
          <w:b/>
        </w:rPr>
        <w:t>CSR:</w:t>
      </w:r>
    </w:p>
    <w:p w14:paraId="2F1A2DC4" w14:textId="6F701E8E" w:rsidR="004F703C" w:rsidRDefault="004F703C" w:rsidP="004F703C">
      <w:pPr>
        <w:autoSpaceDE w:val="0"/>
        <w:autoSpaceDN w:val="0"/>
        <w:adjustRightInd w:val="0"/>
        <w:ind w:left="1080"/>
      </w:pPr>
      <w:r>
        <w:t xml:space="preserve">A list of the following </w:t>
      </w:r>
      <w:r w:rsidR="00177FFD">
        <w:t>with</w:t>
      </w:r>
      <w:r>
        <w:t xml:space="preserve"> counts:</w:t>
      </w:r>
    </w:p>
    <w:p w14:paraId="1A5A8B60" w14:textId="77777777" w:rsidR="004F703C" w:rsidRDefault="004F703C" w:rsidP="004F703C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Pending</w:t>
      </w:r>
    </w:p>
    <w:p w14:paraId="3B7D863E" w14:textId="77777777" w:rsidR="004F703C" w:rsidRDefault="004F703C" w:rsidP="004F703C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Completed</w:t>
      </w:r>
    </w:p>
    <w:p w14:paraId="3F0DB43F" w14:textId="77777777" w:rsidR="004F703C" w:rsidRDefault="004F703C" w:rsidP="00CE411C">
      <w:pPr>
        <w:autoSpaceDE w:val="0"/>
        <w:autoSpaceDN w:val="0"/>
        <w:adjustRightInd w:val="0"/>
        <w:ind w:left="1080"/>
        <w:rPr>
          <w:b/>
        </w:rPr>
      </w:pPr>
    </w:p>
    <w:p w14:paraId="75199109" w14:textId="4BFDE955" w:rsidR="00CE411C" w:rsidRPr="00433097" w:rsidRDefault="00FF13F2" w:rsidP="00CE411C">
      <w:pPr>
        <w:autoSpaceDE w:val="0"/>
        <w:autoSpaceDN w:val="0"/>
        <w:adjustRightInd w:val="0"/>
        <w:ind w:left="1080"/>
        <w:rPr>
          <w:b/>
        </w:rPr>
      </w:pPr>
      <w:r>
        <w:rPr>
          <w:b/>
        </w:rPr>
        <w:t>Manager</w:t>
      </w:r>
      <w:r w:rsidR="00CE411C" w:rsidRPr="00433097">
        <w:rPr>
          <w:b/>
        </w:rPr>
        <w:t>:</w:t>
      </w:r>
    </w:p>
    <w:p w14:paraId="70DE03FF" w14:textId="64D0040A" w:rsidR="00CE411C" w:rsidRDefault="00FF13F2" w:rsidP="00CE411C">
      <w:pPr>
        <w:autoSpaceDE w:val="0"/>
        <w:autoSpaceDN w:val="0"/>
        <w:adjustRightInd w:val="0"/>
        <w:ind w:left="1080"/>
      </w:pPr>
      <w:r>
        <w:t>A list of the</w:t>
      </w:r>
      <w:r w:rsidR="00CE411C">
        <w:t xml:space="preserve"> following </w:t>
      </w:r>
      <w:r w:rsidR="00CF04D3">
        <w:t xml:space="preserve">with </w:t>
      </w:r>
      <w:r w:rsidR="00CE411C">
        <w:t>count</w:t>
      </w:r>
      <w:r w:rsidR="00F36FB1">
        <w:t>s</w:t>
      </w:r>
      <w:r w:rsidR="00C531CE">
        <w:t>:</w:t>
      </w:r>
    </w:p>
    <w:p w14:paraId="104C460D" w14:textId="77777777" w:rsidR="00CE411C" w:rsidRDefault="00CF7A26" w:rsidP="00CE411C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 xml:space="preserve">My </w:t>
      </w:r>
      <w:r w:rsidR="00CE411C">
        <w:t>Pending</w:t>
      </w:r>
    </w:p>
    <w:p w14:paraId="5928104D" w14:textId="77777777" w:rsidR="00CE411C" w:rsidRDefault="00CF7A26" w:rsidP="00CE411C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 xml:space="preserve">My </w:t>
      </w:r>
      <w:r w:rsidR="00CE411C">
        <w:t>Completed</w:t>
      </w:r>
    </w:p>
    <w:p w14:paraId="710640EC" w14:textId="77777777" w:rsidR="00CE411C" w:rsidRDefault="00CF7A26" w:rsidP="00CE411C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Team’s Pending</w:t>
      </w:r>
    </w:p>
    <w:p w14:paraId="17F58D9B" w14:textId="77777777" w:rsidR="00CF7A26" w:rsidRDefault="00CF7A26" w:rsidP="00CE411C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Team’s Completed</w:t>
      </w:r>
    </w:p>
    <w:p w14:paraId="42462E21" w14:textId="77777777" w:rsidR="00CF7A26" w:rsidRDefault="00CF7A26" w:rsidP="00CE411C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Team’s Warning</w:t>
      </w:r>
    </w:p>
    <w:p w14:paraId="19647205" w14:textId="77777777" w:rsidR="00CF7A26" w:rsidRDefault="00584328" w:rsidP="00CE411C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Submitted</w:t>
      </w:r>
    </w:p>
    <w:p w14:paraId="3D76EEFA" w14:textId="77777777" w:rsidR="00AA3495" w:rsidRDefault="00AA3495" w:rsidP="00AA3495">
      <w:pPr>
        <w:autoSpaceDE w:val="0"/>
        <w:autoSpaceDN w:val="0"/>
        <w:adjustRightInd w:val="0"/>
        <w:ind w:left="1080"/>
        <w:rPr>
          <w:b/>
        </w:rPr>
      </w:pPr>
    </w:p>
    <w:p w14:paraId="16BAB966" w14:textId="77777777" w:rsidR="00AA3495" w:rsidRPr="00433097" w:rsidRDefault="00053599" w:rsidP="00AA3495">
      <w:pPr>
        <w:autoSpaceDE w:val="0"/>
        <w:autoSpaceDN w:val="0"/>
        <w:adjustRightInd w:val="0"/>
        <w:ind w:left="1080"/>
        <w:rPr>
          <w:b/>
        </w:rPr>
      </w:pPr>
      <w:r>
        <w:rPr>
          <w:b/>
        </w:rPr>
        <w:t>Supervisor</w:t>
      </w:r>
      <w:r w:rsidR="00AA3495" w:rsidRPr="00433097">
        <w:rPr>
          <w:b/>
        </w:rPr>
        <w:t>:</w:t>
      </w:r>
    </w:p>
    <w:p w14:paraId="146749F6" w14:textId="7F2A8244" w:rsidR="009A3280" w:rsidRDefault="009A3280" w:rsidP="009A3280">
      <w:pPr>
        <w:autoSpaceDE w:val="0"/>
        <w:autoSpaceDN w:val="0"/>
        <w:adjustRightInd w:val="0"/>
        <w:ind w:left="648" w:firstLine="432"/>
      </w:pPr>
      <w:r>
        <w:t xml:space="preserve">A list of the following </w:t>
      </w:r>
      <w:r w:rsidR="0088141C">
        <w:t>with</w:t>
      </w:r>
      <w:r>
        <w:t xml:space="preserve"> count</w:t>
      </w:r>
      <w:r w:rsidR="00F36FB1">
        <w:t>s</w:t>
      </w:r>
      <w:r>
        <w:t>:</w:t>
      </w:r>
    </w:p>
    <w:p w14:paraId="598D15EB" w14:textId="77777777" w:rsidR="00AA3495" w:rsidRDefault="00AA3495" w:rsidP="00AA3495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Pending</w:t>
      </w:r>
    </w:p>
    <w:p w14:paraId="148EB104" w14:textId="77777777" w:rsidR="00AA3495" w:rsidRDefault="00AA3495" w:rsidP="00AA3495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Completed</w:t>
      </w:r>
    </w:p>
    <w:p w14:paraId="4129955C" w14:textId="77777777" w:rsidR="00AA3495" w:rsidRDefault="00AA3495" w:rsidP="00AA3495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Team’s Pending</w:t>
      </w:r>
    </w:p>
    <w:p w14:paraId="7353B905" w14:textId="77777777" w:rsidR="00AA3495" w:rsidRDefault="00AA3495" w:rsidP="00AA3495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Team’s Completed</w:t>
      </w:r>
    </w:p>
    <w:p w14:paraId="6DEDE368" w14:textId="77777777" w:rsidR="00AA3495" w:rsidRDefault="00AA3495" w:rsidP="00AA3495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Team’s Warning</w:t>
      </w:r>
    </w:p>
    <w:p w14:paraId="5A3A10E1" w14:textId="77777777" w:rsidR="00AA3495" w:rsidRDefault="00AA3495" w:rsidP="00AA3495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lastRenderedPageBreak/>
        <w:t>My Submitted</w:t>
      </w:r>
    </w:p>
    <w:p w14:paraId="00A66A93" w14:textId="77777777" w:rsidR="00593E54" w:rsidRDefault="00593E54" w:rsidP="00593E54">
      <w:pPr>
        <w:autoSpaceDE w:val="0"/>
        <w:autoSpaceDN w:val="0"/>
        <w:adjustRightInd w:val="0"/>
        <w:ind w:left="1080"/>
        <w:rPr>
          <w:b/>
        </w:rPr>
      </w:pPr>
    </w:p>
    <w:p w14:paraId="3446972D" w14:textId="3D215FB8" w:rsidR="00F910BD" w:rsidRDefault="008B0045" w:rsidP="008B0045">
      <w:pPr>
        <w:pStyle w:val="ListParagraph"/>
        <w:numPr>
          <w:ilvl w:val="0"/>
          <w:numId w:val="28"/>
        </w:numPr>
        <w:tabs>
          <w:tab w:val="num" w:pos="1080"/>
        </w:tabs>
        <w:autoSpaceDE w:val="0"/>
        <w:autoSpaceDN w:val="0"/>
        <w:adjustRightInd w:val="0"/>
      </w:pPr>
      <w:r>
        <w:t>D</w:t>
      </w:r>
      <w:r w:rsidR="008F3644">
        <w:t xml:space="preserve">isplay </w:t>
      </w:r>
      <w:r w:rsidR="000E6C60">
        <w:t xml:space="preserve">log summary - </w:t>
      </w:r>
      <w:r w:rsidR="0086059D">
        <w:t>Pending log bar chart</w:t>
      </w:r>
      <w:r w:rsidR="00F04284">
        <w:t>;</w:t>
      </w:r>
      <w:r w:rsidR="0086059D">
        <w:t xml:space="preserve"> log type list with their </w:t>
      </w:r>
      <w:r w:rsidR="00F04284">
        <w:t>a</w:t>
      </w:r>
      <w:r w:rsidR="0086059D">
        <w:t>ssociated counts</w:t>
      </w:r>
      <w:r w:rsidR="00B020EF">
        <w:t xml:space="preserve"> and view links</w:t>
      </w:r>
      <w:r w:rsidR="0086059D">
        <w:t>.</w:t>
      </w:r>
    </w:p>
    <w:p w14:paraId="532648B2" w14:textId="77777777" w:rsidR="004C2B14" w:rsidRDefault="004C2B14" w:rsidP="00136084">
      <w:pPr>
        <w:autoSpaceDE w:val="0"/>
        <w:autoSpaceDN w:val="0"/>
        <w:adjustRightInd w:val="0"/>
        <w:ind w:left="1080"/>
      </w:pPr>
    </w:p>
    <w:p w14:paraId="280C33C1" w14:textId="77777777" w:rsidR="00EA440C" w:rsidRPr="00836561" w:rsidRDefault="002716D4" w:rsidP="00EA440C">
      <w:pPr>
        <w:tabs>
          <w:tab w:val="num" w:pos="1080"/>
        </w:tabs>
        <w:autoSpaceDE w:val="0"/>
        <w:autoSpaceDN w:val="0"/>
        <w:adjustRightInd w:val="0"/>
        <w:ind w:left="360"/>
        <w:rPr>
          <w:u w:val="single"/>
        </w:rPr>
      </w:pPr>
      <w:r w:rsidRPr="00836561">
        <w:rPr>
          <w:u w:val="single"/>
        </w:rPr>
        <w:t>C</w:t>
      </w:r>
      <w:r w:rsidR="003D6C4B" w:rsidRPr="00836561">
        <w:rPr>
          <w:u w:val="single"/>
        </w:rPr>
        <w:t>lick View link</w:t>
      </w:r>
      <w:r w:rsidR="00E30735" w:rsidRPr="00836561">
        <w:rPr>
          <w:u w:val="single"/>
        </w:rPr>
        <w:t>:</w:t>
      </w:r>
    </w:p>
    <w:p w14:paraId="772A3CC4" w14:textId="77777777" w:rsidR="005B449E" w:rsidRDefault="00507955" w:rsidP="00B20920">
      <w:pPr>
        <w:pStyle w:val="ListParagraph"/>
        <w:numPr>
          <w:ilvl w:val="0"/>
          <w:numId w:val="27"/>
        </w:numPr>
        <w:tabs>
          <w:tab w:val="num" w:pos="1080"/>
        </w:tabs>
        <w:autoSpaceDE w:val="0"/>
        <w:autoSpaceDN w:val="0"/>
        <w:adjustRightInd w:val="0"/>
      </w:pPr>
      <w:r>
        <w:t xml:space="preserve">Get </w:t>
      </w:r>
      <w:r w:rsidR="00961E0F">
        <w:t xml:space="preserve">data to populate </w:t>
      </w:r>
      <w:r w:rsidR="00E30735">
        <w:t>search dropdowns of the selected log type</w:t>
      </w:r>
      <w:r w:rsidR="002B0BE2">
        <w:t xml:space="preserve"> </w:t>
      </w:r>
      <w:r w:rsidR="008416E9">
        <w:t>based on user role</w:t>
      </w:r>
      <w:r w:rsidR="00EA0E24">
        <w:t>;</w:t>
      </w:r>
      <w:r w:rsidR="005B449E">
        <w:t xml:space="preserve"> </w:t>
      </w:r>
    </w:p>
    <w:p w14:paraId="22BE27B5" w14:textId="6660E6D8" w:rsidR="00EA2EEF" w:rsidRDefault="00EA2EEF" w:rsidP="009C4A59">
      <w:pPr>
        <w:autoSpaceDE w:val="0"/>
        <w:autoSpaceDN w:val="0"/>
        <w:adjustRightInd w:val="0"/>
        <w:ind w:left="1080"/>
        <w:rPr>
          <w:b/>
        </w:rPr>
      </w:pPr>
      <w:r>
        <w:rPr>
          <w:b/>
        </w:rPr>
        <w:t>Analyst:</w:t>
      </w:r>
    </w:p>
    <w:p w14:paraId="370912C0" w14:textId="77777777" w:rsidR="00EA2EEF" w:rsidRPr="00273541" w:rsidRDefault="00EA2EEF" w:rsidP="00EA2EEF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>
        <w:t>Submitted eCoaching Logs</w:t>
      </w:r>
      <w:r w:rsidRPr="00273541">
        <w:t>:</w:t>
      </w:r>
    </w:p>
    <w:p w14:paraId="20EA439B" w14:textId="77777777" w:rsidR="00EA2EEF" w:rsidRDefault="00EA2EEF" w:rsidP="004F5240">
      <w:pPr>
        <w:pStyle w:val="ListParagraph"/>
        <w:numPr>
          <w:ilvl w:val="0"/>
          <w:numId w:val="38"/>
        </w:numPr>
        <w:autoSpaceDE w:val="0"/>
        <w:autoSpaceDN w:val="0"/>
        <w:adjustRightInd w:val="0"/>
      </w:pPr>
      <w:r>
        <w:t>Manager</w:t>
      </w:r>
    </w:p>
    <w:p w14:paraId="56306035" w14:textId="77777777" w:rsidR="00EA2EEF" w:rsidRDefault="00EA2EEF" w:rsidP="004F5240">
      <w:pPr>
        <w:pStyle w:val="ListParagraph"/>
        <w:numPr>
          <w:ilvl w:val="0"/>
          <w:numId w:val="38"/>
        </w:numPr>
        <w:autoSpaceDE w:val="0"/>
        <w:autoSpaceDN w:val="0"/>
        <w:adjustRightInd w:val="0"/>
      </w:pPr>
      <w:r>
        <w:t>Supervisor</w:t>
      </w:r>
    </w:p>
    <w:p w14:paraId="18E7B55C" w14:textId="77777777" w:rsidR="00EA2EEF" w:rsidRDefault="00EA2EEF" w:rsidP="004F5240">
      <w:pPr>
        <w:pStyle w:val="ListParagraph"/>
        <w:numPr>
          <w:ilvl w:val="0"/>
          <w:numId w:val="38"/>
        </w:numPr>
        <w:autoSpaceDE w:val="0"/>
        <w:autoSpaceDN w:val="0"/>
        <w:adjustRightInd w:val="0"/>
      </w:pPr>
      <w:r>
        <w:t>Employee</w:t>
      </w:r>
    </w:p>
    <w:p w14:paraId="0C2557AD" w14:textId="77777777" w:rsidR="00EA2EEF" w:rsidRDefault="00EA2EEF" w:rsidP="004F5240">
      <w:pPr>
        <w:pStyle w:val="ListParagraph"/>
        <w:numPr>
          <w:ilvl w:val="0"/>
          <w:numId w:val="38"/>
        </w:numPr>
        <w:autoSpaceDE w:val="0"/>
        <w:autoSpaceDN w:val="0"/>
        <w:adjustRightInd w:val="0"/>
      </w:pPr>
      <w:r>
        <w:t>Status</w:t>
      </w:r>
    </w:p>
    <w:p w14:paraId="0FA145BE" w14:textId="77777777" w:rsidR="00EA2EEF" w:rsidRDefault="00EA2EEF" w:rsidP="004F5240">
      <w:pPr>
        <w:pStyle w:val="ListParagraph"/>
        <w:numPr>
          <w:ilvl w:val="0"/>
          <w:numId w:val="38"/>
        </w:numPr>
        <w:autoSpaceDE w:val="0"/>
        <w:autoSpaceDN w:val="0"/>
        <w:adjustRightInd w:val="0"/>
      </w:pPr>
      <w:r>
        <w:t>Submitted Start/End Dates</w:t>
      </w:r>
    </w:p>
    <w:p w14:paraId="2D689A0A" w14:textId="431C4DDC" w:rsidR="00EA2EEF" w:rsidRDefault="00EA2EEF" w:rsidP="009C4A59">
      <w:pPr>
        <w:autoSpaceDE w:val="0"/>
        <w:autoSpaceDN w:val="0"/>
        <w:adjustRightInd w:val="0"/>
        <w:ind w:left="1080"/>
        <w:rPr>
          <w:b/>
        </w:rPr>
      </w:pPr>
    </w:p>
    <w:p w14:paraId="4E65695A" w14:textId="77777777" w:rsidR="00FC64BA" w:rsidRDefault="00FC64BA" w:rsidP="00FC64BA">
      <w:pPr>
        <w:autoSpaceDE w:val="0"/>
        <w:autoSpaceDN w:val="0"/>
        <w:adjustRightInd w:val="0"/>
        <w:ind w:left="1080"/>
        <w:rPr>
          <w:b/>
        </w:rPr>
      </w:pPr>
      <w:r>
        <w:rPr>
          <w:b/>
        </w:rPr>
        <w:t>ARC, Employee:</w:t>
      </w:r>
    </w:p>
    <w:p w14:paraId="2387795D" w14:textId="77777777" w:rsidR="00FC64BA" w:rsidRPr="00273541" w:rsidRDefault="00FC64BA" w:rsidP="00FC64BA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>My Pending eCoaching Logs:</w:t>
      </w:r>
    </w:p>
    <w:p w14:paraId="1F47AC32" w14:textId="77777777" w:rsidR="00FC64BA" w:rsidRDefault="00FC64BA" w:rsidP="004F5240">
      <w:pPr>
        <w:pStyle w:val="ListParagraph"/>
        <w:numPr>
          <w:ilvl w:val="0"/>
          <w:numId w:val="39"/>
        </w:numPr>
        <w:autoSpaceDE w:val="0"/>
        <w:autoSpaceDN w:val="0"/>
        <w:adjustRightInd w:val="0"/>
      </w:pPr>
      <w:r>
        <w:t>None</w:t>
      </w:r>
    </w:p>
    <w:p w14:paraId="1BA5B19D" w14:textId="77777777" w:rsidR="00FC64BA" w:rsidRPr="00273541" w:rsidRDefault="00FC64BA" w:rsidP="00FC64BA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>
        <w:t xml:space="preserve">Completed </w:t>
      </w:r>
      <w:r w:rsidRPr="00273541">
        <w:t>eCoaching Logs:</w:t>
      </w:r>
    </w:p>
    <w:p w14:paraId="3E9B9765" w14:textId="77777777" w:rsidR="00FC64BA" w:rsidRDefault="00FC64BA" w:rsidP="004F5240">
      <w:pPr>
        <w:pStyle w:val="ListParagraph"/>
        <w:numPr>
          <w:ilvl w:val="0"/>
          <w:numId w:val="40"/>
        </w:numPr>
        <w:autoSpaceDE w:val="0"/>
        <w:autoSpaceDN w:val="0"/>
        <w:adjustRightInd w:val="0"/>
      </w:pPr>
      <w:r>
        <w:t>None</w:t>
      </w:r>
    </w:p>
    <w:p w14:paraId="720BE2D8" w14:textId="77777777" w:rsidR="00FC64BA" w:rsidRPr="00273541" w:rsidRDefault="00FC64BA" w:rsidP="00FC64BA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>
        <w:t>Submitted eCoaching Logs</w:t>
      </w:r>
      <w:r w:rsidRPr="00273541">
        <w:t>:</w:t>
      </w:r>
    </w:p>
    <w:p w14:paraId="4D0A5A8D" w14:textId="77777777" w:rsidR="00FC64BA" w:rsidRDefault="00FC64BA" w:rsidP="00FC64BA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Manager</w:t>
      </w:r>
    </w:p>
    <w:p w14:paraId="2140A439" w14:textId="77777777" w:rsidR="00FC64BA" w:rsidRDefault="00FC64BA" w:rsidP="00FC64BA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Supervisor</w:t>
      </w:r>
    </w:p>
    <w:p w14:paraId="47E8DFBF" w14:textId="77777777" w:rsidR="00FC64BA" w:rsidRDefault="00FC64BA" w:rsidP="00FC64BA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Employee</w:t>
      </w:r>
    </w:p>
    <w:p w14:paraId="4BDC6F56" w14:textId="77777777" w:rsidR="00FC64BA" w:rsidRDefault="00FC64BA" w:rsidP="00FC64BA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Status</w:t>
      </w:r>
    </w:p>
    <w:p w14:paraId="62A824FC" w14:textId="77777777" w:rsidR="00FC64BA" w:rsidRDefault="00FC64BA" w:rsidP="00FC64BA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Submitted Start/End Dates</w:t>
      </w:r>
    </w:p>
    <w:p w14:paraId="679FC337" w14:textId="77777777" w:rsidR="00FC64BA" w:rsidRDefault="00FC64BA" w:rsidP="00FC64BA">
      <w:pPr>
        <w:pStyle w:val="ListParagraph"/>
        <w:autoSpaceDE w:val="0"/>
        <w:autoSpaceDN w:val="0"/>
        <w:adjustRightInd w:val="0"/>
        <w:ind w:left="2088"/>
      </w:pPr>
    </w:p>
    <w:p w14:paraId="771115DB" w14:textId="77777777" w:rsidR="00FC64BA" w:rsidRDefault="00FC64BA" w:rsidP="00FC64BA">
      <w:pPr>
        <w:autoSpaceDE w:val="0"/>
        <w:autoSpaceDN w:val="0"/>
        <w:adjustRightInd w:val="0"/>
        <w:ind w:left="1080"/>
        <w:rPr>
          <w:b/>
        </w:rPr>
      </w:pPr>
      <w:r>
        <w:rPr>
          <w:b/>
        </w:rPr>
        <w:t>CSR:</w:t>
      </w:r>
    </w:p>
    <w:p w14:paraId="65805C95" w14:textId="77777777" w:rsidR="00FC64BA" w:rsidRPr="00273541" w:rsidRDefault="00FC64BA" w:rsidP="00FC64BA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>My Pending eCoaching Logs:</w:t>
      </w:r>
    </w:p>
    <w:p w14:paraId="086C9ADF" w14:textId="77777777" w:rsidR="00FC64BA" w:rsidRDefault="00FC64BA" w:rsidP="00B226FA">
      <w:pPr>
        <w:pStyle w:val="ListParagraph"/>
        <w:numPr>
          <w:ilvl w:val="0"/>
          <w:numId w:val="41"/>
        </w:numPr>
        <w:autoSpaceDE w:val="0"/>
        <w:autoSpaceDN w:val="0"/>
        <w:adjustRightInd w:val="0"/>
      </w:pPr>
      <w:r>
        <w:t>None</w:t>
      </w:r>
    </w:p>
    <w:p w14:paraId="497E0F37" w14:textId="77777777" w:rsidR="00FC64BA" w:rsidRPr="00273541" w:rsidRDefault="00FC64BA" w:rsidP="00FC64BA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>
        <w:t>Follow-up</w:t>
      </w:r>
      <w:r w:rsidRPr="00273541">
        <w:t xml:space="preserve"> eCoaching Logs:</w:t>
      </w:r>
    </w:p>
    <w:p w14:paraId="041A7F49" w14:textId="77777777" w:rsidR="00FC64BA" w:rsidRDefault="00FC64BA" w:rsidP="00B226FA">
      <w:pPr>
        <w:pStyle w:val="ListParagraph"/>
        <w:numPr>
          <w:ilvl w:val="0"/>
          <w:numId w:val="41"/>
        </w:numPr>
        <w:autoSpaceDE w:val="0"/>
        <w:autoSpaceDN w:val="0"/>
        <w:adjustRightInd w:val="0"/>
      </w:pPr>
      <w:r>
        <w:t>None</w:t>
      </w:r>
    </w:p>
    <w:p w14:paraId="0791BFE1" w14:textId="77777777" w:rsidR="00FC64BA" w:rsidRPr="00273541" w:rsidRDefault="00FC64BA" w:rsidP="00FC64BA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>
        <w:t xml:space="preserve">Completed </w:t>
      </w:r>
      <w:r w:rsidRPr="00273541">
        <w:t>eCoaching Logs:</w:t>
      </w:r>
    </w:p>
    <w:p w14:paraId="7D7AE297" w14:textId="77777777" w:rsidR="00FC64BA" w:rsidRDefault="00FC64BA" w:rsidP="00B226FA">
      <w:pPr>
        <w:pStyle w:val="ListParagraph"/>
        <w:numPr>
          <w:ilvl w:val="0"/>
          <w:numId w:val="41"/>
        </w:numPr>
        <w:autoSpaceDE w:val="0"/>
        <w:autoSpaceDN w:val="0"/>
        <w:adjustRightInd w:val="0"/>
      </w:pPr>
      <w:r>
        <w:t>None</w:t>
      </w:r>
    </w:p>
    <w:p w14:paraId="2FE3BA0E" w14:textId="77777777" w:rsidR="00FC64BA" w:rsidRDefault="00FC64BA" w:rsidP="009C4A59">
      <w:pPr>
        <w:autoSpaceDE w:val="0"/>
        <w:autoSpaceDN w:val="0"/>
        <w:adjustRightInd w:val="0"/>
        <w:ind w:left="1080"/>
        <w:rPr>
          <w:b/>
        </w:rPr>
      </w:pPr>
    </w:p>
    <w:p w14:paraId="453185BA" w14:textId="17D6B3D8" w:rsidR="009C4A59" w:rsidRDefault="009C4A59" w:rsidP="009C4A59">
      <w:pPr>
        <w:autoSpaceDE w:val="0"/>
        <w:autoSpaceDN w:val="0"/>
        <w:adjustRightInd w:val="0"/>
        <w:ind w:left="1080"/>
        <w:rPr>
          <w:b/>
        </w:rPr>
      </w:pPr>
      <w:r>
        <w:rPr>
          <w:b/>
        </w:rPr>
        <w:t>Manager:</w:t>
      </w:r>
    </w:p>
    <w:p w14:paraId="17E40504" w14:textId="77777777" w:rsidR="00273541" w:rsidRPr="00273541" w:rsidRDefault="00273541" w:rsidP="00273541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>My Pending eCoaching Logs:</w:t>
      </w:r>
    </w:p>
    <w:p w14:paraId="21A13921" w14:textId="77777777" w:rsidR="009C4A59" w:rsidRDefault="00273541" w:rsidP="00273541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Supervisor</w:t>
      </w:r>
    </w:p>
    <w:p w14:paraId="41197630" w14:textId="32235837" w:rsidR="009C4A59" w:rsidRDefault="00273541" w:rsidP="00273541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Employee</w:t>
      </w:r>
    </w:p>
    <w:p w14:paraId="08D7E90E" w14:textId="77777777" w:rsidR="00CE5F39" w:rsidRPr="00273541" w:rsidRDefault="00CE5F39" w:rsidP="00CE5F39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>My</w:t>
      </w:r>
      <w:r w:rsidR="00DC7A5B">
        <w:t xml:space="preserve"> Team’s</w:t>
      </w:r>
      <w:r w:rsidRPr="00273541">
        <w:t xml:space="preserve"> Pending eCoaching Logs:</w:t>
      </w:r>
    </w:p>
    <w:p w14:paraId="5E147ADA" w14:textId="77777777" w:rsidR="00CE5F39" w:rsidRDefault="00CE5F39" w:rsidP="00CE5F39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Supervisor</w:t>
      </w:r>
    </w:p>
    <w:p w14:paraId="52B9E2F2" w14:textId="77777777" w:rsidR="00CE5F39" w:rsidRDefault="00CE5F39" w:rsidP="00CE5F39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Employee</w:t>
      </w:r>
    </w:p>
    <w:p w14:paraId="40445161" w14:textId="77777777" w:rsidR="00D05816" w:rsidRDefault="00D05816" w:rsidP="00CE5F39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Source</w:t>
      </w:r>
    </w:p>
    <w:p w14:paraId="589E4704" w14:textId="77777777" w:rsidR="00CF38BA" w:rsidRPr="00273541" w:rsidRDefault="00CF38BA" w:rsidP="00CF38BA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 w:rsidR="00961E0F">
        <w:t xml:space="preserve">Team’s Completed </w:t>
      </w:r>
      <w:r w:rsidRPr="00273541">
        <w:t>eCoaching Logs:</w:t>
      </w:r>
    </w:p>
    <w:p w14:paraId="4B173FB7" w14:textId="77777777" w:rsidR="00CF38BA" w:rsidRDefault="00CF38BA" w:rsidP="00CF38BA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Supervisor</w:t>
      </w:r>
    </w:p>
    <w:p w14:paraId="55F43276" w14:textId="77777777" w:rsidR="00CF38BA" w:rsidRDefault="00CF38BA" w:rsidP="00CF38BA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Employee</w:t>
      </w:r>
    </w:p>
    <w:p w14:paraId="1440B0B0" w14:textId="77777777" w:rsidR="007B3C20" w:rsidRDefault="007B3C20" w:rsidP="00CF38BA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Source</w:t>
      </w:r>
    </w:p>
    <w:p w14:paraId="10C6FEEC" w14:textId="77777777" w:rsidR="00EC5E04" w:rsidRDefault="00EC5E04" w:rsidP="00CF38BA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Submitted Start/End Dates</w:t>
      </w:r>
    </w:p>
    <w:p w14:paraId="3D2E52F1" w14:textId="77777777" w:rsidR="003C6E0C" w:rsidRPr="00273541" w:rsidRDefault="003C6E0C" w:rsidP="003C6E0C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>
        <w:t xml:space="preserve">Completed </w:t>
      </w:r>
      <w:r w:rsidRPr="00273541">
        <w:t>eCoaching Logs:</w:t>
      </w:r>
    </w:p>
    <w:p w14:paraId="3530ABA9" w14:textId="77777777" w:rsidR="003C6E0C" w:rsidRDefault="003C6E0C" w:rsidP="003C6E0C">
      <w:pPr>
        <w:autoSpaceDE w:val="0"/>
        <w:autoSpaceDN w:val="0"/>
        <w:adjustRightInd w:val="0"/>
        <w:ind w:left="1728" w:firstLine="432"/>
      </w:pPr>
      <w:r>
        <w:t>None</w:t>
      </w:r>
    </w:p>
    <w:p w14:paraId="27365082" w14:textId="77777777" w:rsidR="003C6E0C" w:rsidRPr="00273541" w:rsidRDefault="003C6E0C" w:rsidP="003C6E0C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>
        <w:t xml:space="preserve">Team’s </w:t>
      </w:r>
      <w:r w:rsidR="00CC0047">
        <w:t>Warning</w:t>
      </w:r>
      <w:r>
        <w:t xml:space="preserve"> </w:t>
      </w:r>
      <w:r w:rsidRPr="00273541">
        <w:t>eCoaching Logs:</w:t>
      </w:r>
    </w:p>
    <w:p w14:paraId="69BB4418" w14:textId="77777777" w:rsidR="003C6E0C" w:rsidRDefault="00D74BCA" w:rsidP="003C6E0C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Status</w:t>
      </w:r>
    </w:p>
    <w:p w14:paraId="503047C0" w14:textId="77777777" w:rsidR="003C6E0C" w:rsidRDefault="003C6E0C" w:rsidP="003C6E0C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Submitted Start/End Dates</w:t>
      </w:r>
    </w:p>
    <w:p w14:paraId="673D7454" w14:textId="77777777" w:rsidR="00DC70D6" w:rsidRPr="00273541" w:rsidRDefault="00DC70D6" w:rsidP="00DC70D6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>
        <w:t>Submitted eCoaching Logs</w:t>
      </w:r>
      <w:r w:rsidRPr="00273541">
        <w:t>:</w:t>
      </w:r>
    </w:p>
    <w:p w14:paraId="3BA4A3B7" w14:textId="77777777" w:rsidR="00DC70D6" w:rsidRDefault="0059626F" w:rsidP="00DC70D6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lastRenderedPageBreak/>
        <w:t>Manager</w:t>
      </w:r>
    </w:p>
    <w:p w14:paraId="36297E38" w14:textId="77777777" w:rsidR="0059626F" w:rsidRDefault="0059626F" w:rsidP="00DC70D6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Supervisor</w:t>
      </w:r>
    </w:p>
    <w:p w14:paraId="70DC02E8" w14:textId="77777777" w:rsidR="0059626F" w:rsidRDefault="0059626F" w:rsidP="00DC70D6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Employee</w:t>
      </w:r>
    </w:p>
    <w:p w14:paraId="436872F2" w14:textId="77777777" w:rsidR="0059626F" w:rsidRDefault="0059626F" w:rsidP="00DC70D6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Status</w:t>
      </w:r>
    </w:p>
    <w:p w14:paraId="190E80B6" w14:textId="77777777" w:rsidR="00DC70D6" w:rsidRDefault="00DC70D6" w:rsidP="00DC70D6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Submitted Start/End Dates</w:t>
      </w:r>
    </w:p>
    <w:p w14:paraId="5C6C94F1" w14:textId="77777777" w:rsidR="00617160" w:rsidRDefault="00617160" w:rsidP="00617160">
      <w:pPr>
        <w:pStyle w:val="ListParagraph"/>
        <w:autoSpaceDE w:val="0"/>
        <w:autoSpaceDN w:val="0"/>
        <w:adjustRightInd w:val="0"/>
        <w:ind w:left="2088"/>
      </w:pPr>
    </w:p>
    <w:p w14:paraId="4C9ABEB0" w14:textId="77777777" w:rsidR="00617160" w:rsidRDefault="00262E97" w:rsidP="00617160">
      <w:pPr>
        <w:autoSpaceDE w:val="0"/>
        <w:autoSpaceDN w:val="0"/>
        <w:adjustRightInd w:val="0"/>
        <w:ind w:left="1080"/>
        <w:rPr>
          <w:b/>
        </w:rPr>
      </w:pPr>
      <w:r>
        <w:rPr>
          <w:b/>
        </w:rPr>
        <w:t>Supervisor</w:t>
      </w:r>
      <w:r w:rsidR="00617160">
        <w:rPr>
          <w:b/>
        </w:rPr>
        <w:t>:</w:t>
      </w:r>
    </w:p>
    <w:p w14:paraId="6792374F" w14:textId="77777777" w:rsidR="00617160" w:rsidRPr="00273541" w:rsidRDefault="00617160" w:rsidP="00617160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>My Pending eCoaching Logs:</w:t>
      </w:r>
    </w:p>
    <w:p w14:paraId="6F60B593" w14:textId="77777777" w:rsidR="009C4A59" w:rsidRDefault="003E6DB1" w:rsidP="002542C9">
      <w:pPr>
        <w:pStyle w:val="ListParagraph"/>
        <w:autoSpaceDE w:val="0"/>
        <w:autoSpaceDN w:val="0"/>
        <w:adjustRightInd w:val="0"/>
        <w:ind w:left="1800" w:firstLine="360"/>
      </w:pPr>
      <w:r>
        <w:t>None</w:t>
      </w:r>
    </w:p>
    <w:p w14:paraId="6C22CD79" w14:textId="77777777" w:rsidR="00D77650" w:rsidRPr="00273541" w:rsidRDefault="00D77650" w:rsidP="00D77650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>
        <w:t xml:space="preserve">Team’s </w:t>
      </w:r>
      <w:r w:rsidR="00D06504">
        <w:t>Pending</w:t>
      </w:r>
      <w:r>
        <w:t xml:space="preserve"> </w:t>
      </w:r>
      <w:r w:rsidRPr="00273541">
        <w:t>eCoaching Logs:</w:t>
      </w:r>
    </w:p>
    <w:p w14:paraId="0E318B94" w14:textId="77777777" w:rsidR="00D77650" w:rsidRDefault="0033481C" w:rsidP="00D77650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Employee</w:t>
      </w:r>
    </w:p>
    <w:p w14:paraId="1DC4608B" w14:textId="77777777" w:rsidR="0033481C" w:rsidRDefault="0033481C" w:rsidP="00D77650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Source</w:t>
      </w:r>
    </w:p>
    <w:p w14:paraId="11B87BAE" w14:textId="77777777" w:rsidR="00C33B9C" w:rsidRPr="00273541" w:rsidRDefault="00C33B9C" w:rsidP="00C33B9C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>
        <w:t xml:space="preserve">Team’s </w:t>
      </w:r>
      <w:r w:rsidR="00D10F50">
        <w:t>Completed</w:t>
      </w:r>
      <w:r>
        <w:t xml:space="preserve"> </w:t>
      </w:r>
      <w:r w:rsidRPr="00273541">
        <w:t>eCoaching Logs:</w:t>
      </w:r>
    </w:p>
    <w:p w14:paraId="6D6D8B1D" w14:textId="77777777" w:rsidR="00C33B9C" w:rsidRDefault="006125E9" w:rsidP="00C33B9C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Manager</w:t>
      </w:r>
    </w:p>
    <w:p w14:paraId="1E7ECDA0" w14:textId="77777777" w:rsidR="006125E9" w:rsidRDefault="006125E9" w:rsidP="00C33B9C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Employee</w:t>
      </w:r>
    </w:p>
    <w:p w14:paraId="01A330CC" w14:textId="77777777" w:rsidR="006125E9" w:rsidRDefault="006125E9" w:rsidP="00C33B9C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Source</w:t>
      </w:r>
    </w:p>
    <w:p w14:paraId="6C93A207" w14:textId="77777777" w:rsidR="009A43B0" w:rsidRDefault="009A43B0" w:rsidP="009A43B0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Submitted Start/End Dates</w:t>
      </w:r>
    </w:p>
    <w:p w14:paraId="76BBCEEB" w14:textId="77777777" w:rsidR="00855CC8" w:rsidRPr="00273541" w:rsidRDefault="00855CC8" w:rsidP="00855CC8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>
        <w:t xml:space="preserve">Completed </w:t>
      </w:r>
      <w:r w:rsidRPr="00273541">
        <w:t>eCoaching Logs:</w:t>
      </w:r>
    </w:p>
    <w:p w14:paraId="1DFDF3CD" w14:textId="77777777" w:rsidR="00855CC8" w:rsidRDefault="00855CC8" w:rsidP="00855CC8">
      <w:pPr>
        <w:pStyle w:val="ListParagraph"/>
        <w:autoSpaceDE w:val="0"/>
        <w:autoSpaceDN w:val="0"/>
        <w:adjustRightInd w:val="0"/>
        <w:ind w:left="2088"/>
      </w:pPr>
      <w:r>
        <w:t>None</w:t>
      </w:r>
    </w:p>
    <w:p w14:paraId="327EBEA3" w14:textId="77777777" w:rsidR="00060E90" w:rsidRPr="00273541" w:rsidRDefault="00060E90" w:rsidP="00060E90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>
        <w:t xml:space="preserve">Team’s Warning </w:t>
      </w:r>
      <w:r w:rsidRPr="00273541">
        <w:t>eCoaching Logs:</w:t>
      </w:r>
    </w:p>
    <w:p w14:paraId="436451C6" w14:textId="77777777" w:rsidR="00060E90" w:rsidRDefault="00060E90" w:rsidP="00060E90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Status</w:t>
      </w:r>
    </w:p>
    <w:p w14:paraId="7AA1FB9B" w14:textId="77777777" w:rsidR="00060E90" w:rsidRDefault="00060E90" w:rsidP="00060E90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Submitted Start/End Dates</w:t>
      </w:r>
    </w:p>
    <w:p w14:paraId="333E71FB" w14:textId="77777777" w:rsidR="00F21F5A" w:rsidRPr="00273541" w:rsidRDefault="00F21F5A" w:rsidP="00F21F5A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>
        <w:t>Submitted eCoaching Logs</w:t>
      </w:r>
      <w:r w:rsidRPr="00273541">
        <w:t>:</w:t>
      </w:r>
    </w:p>
    <w:p w14:paraId="7DA769A5" w14:textId="77777777" w:rsidR="00F21F5A" w:rsidRDefault="00F21F5A" w:rsidP="00F21F5A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Manager</w:t>
      </w:r>
    </w:p>
    <w:p w14:paraId="1A8CD960" w14:textId="77777777" w:rsidR="00F21F5A" w:rsidRDefault="00F21F5A" w:rsidP="00F21F5A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Supervisor</w:t>
      </w:r>
    </w:p>
    <w:p w14:paraId="287C0A39" w14:textId="77777777" w:rsidR="00F21F5A" w:rsidRDefault="00F21F5A" w:rsidP="00F21F5A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Employee</w:t>
      </w:r>
    </w:p>
    <w:p w14:paraId="39A0F816" w14:textId="77777777" w:rsidR="00F21F5A" w:rsidRDefault="00F21F5A" w:rsidP="00F21F5A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Status</w:t>
      </w:r>
    </w:p>
    <w:p w14:paraId="6F5A337D" w14:textId="77777777" w:rsidR="00F21F5A" w:rsidRDefault="00F21F5A" w:rsidP="00F21F5A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Submitted Start/End Dates</w:t>
      </w:r>
    </w:p>
    <w:p w14:paraId="727637E5" w14:textId="77777777" w:rsidR="005B6460" w:rsidRDefault="005B6460" w:rsidP="005B6460">
      <w:pPr>
        <w:autoSpaceDE w:val="0"/>
        <w:autoSpaceDN w:val="0"/>
        <w:adjustRightInd w:val="0"/>
        <w:ind w:left="1080"/>
        <w:rPr>
          <w:b/>
        </w:rPr>
      </w:pPr>
    </w:p>
    <w:p w14:paraId="6B708C78" w14:textId="77777777" w:rsidR="00D77650" w:rsidRDefault="00D77650" w:rsidP="002542C9">
      <w:pPr>
        <w:pStyle w:val="ListParagraph"/>
        <w:autoSpaceDE w:val="0"/>
        <w:autoSpaceDN w:val="0"/>
        <w:adjustRightInd w:val="0"/>
        <w:ind w:left="1800" w:firstLine="360"/>
      </w:pPr>
    </w:p>
    <w:p w14:paraId="57C9D83F" w14:textId="77777777" w:rsidR="00507955" w:rsidRDefault="00EA0E24" w:rsidP="00B20920">
      <w:pPr>
        <w:pStyle w:val="ListParagraph"/>
        <w:numPr>
          <w:ilvl w:val="0"/>
          <w:numId w:val="27"/>
        </w:numPr>
        <w:tabs>
          <w:tab w:val="num" w:pos="1080"/>
        </w:tabs>
        <w:autoSpaceDE w:val="0"/>
        <w:autoSpaceDN w:val="0"/>
        <w:adjustRightInd w:val="0"/>
      </w:pPr>
      <w:r>
        <w:t>Default dropdowns to All</w:t>
      </w:r>
      <w:r w:rsidR="00C7576F">
        <w:t xml:space="preserve"> if applicable;</w:t>
      </w:r>
      <w:r>
        <w:t xml:space="preserve"> </w:t>
      </w:r>
    </w:p>
    <w:p w14:paraId="7579BE14" w14:textId="77777777" w:rsidR="00EA0E24" w:rsidRDefault="00507955" w:rsidP="00E30735">
      <w:pPr>
        <w:pStyle w:val="ListParagraph"/>
        <w:numPr>
          <w:ilvl w:val="0"/>
          <w:numId w:val="27"/>
        </w:numPr>
        <w:tabs>
          <w:tab w:val="num" w:pos="1080"/>
        </w:tabs>
        <w:autoSpaceDE w:val="0"/>
        <w:autoSpaceDN w:val="0"/>
        <w:adjustRightInd w:val="0"/>
      </w:pPr>
      <w:r>
        <w:t xml:space="preserve">Default </w:t>
      </w:r>
      <w:r w:rsidR="0085344D">
        <w:t>E</w:t>
      </w:r>
      <w:r w:rsidR="00EA0E24">
        <w:t xml:space="preserve">nd date to today, </w:t>
      </w:r>
      <w:r w:rsidR="0085344D">
        <w:t>S</w:t>
      </w:r>
      <w:r w:rsidR="00EA0E24">
        <w:t>tart date to 30 days before today</w:t>
      </w:r>
      <w:r w:rsidR="00F40C7F">
        <w:t xml:space="preserve"> if applicable</w:t>
      </w:r>
      <w:r w:rsidR="00EA0E24">
        <w:t>;</w:t>
      </w:r>
    </w:p>
    <w:p w14:paraId="5A7DF342" w14:textId="77777777" w:rsidR="00507955" w:rsidRDefault="00507955" w:rsidP="00E30735">
      <w:pPr>
        <w:pStyle w:val="ListParagraph"/>
        <w:numPr>
          <w:ilvl w:val="0"/>
          <w:numId w:val="27"/>
        </w:numPr>
        <w:tabs>
          <w:tab w:val="num" w:pos="1080"/>
        </w:tabs>
        <w:autoSpaceDE w:val="0"/>
        <w:autoSpaceDN w:val="0"/>
        <w:adjustRightInd w:val="0"/>
      </w:pPr>
      <w:r>
        <w:t>Get log list from database</w:t>
      </w:r>
    </w:p>
    <w:p w14:paraId="2CEA1DB1" w14:textId="77777777" w:rsidR="00BF485D" w:rsidRDefault="00BF485D" w:rsidP="00E30735">
      <w:pPr>
        <w:pStyle w:val="ListParagraph"/>
        <w:numPr>
          <w:ilvl w:val="0"/>
          <w:numId w:val="27"/>
        </w:numPr>
        <w:tabs>
          <w:tab w:val="num" w:pos="1080"/>
        </w:tabs>
        <w:autoSpaceDE w:val="0"/>
        <w:autoSpaceDN w:val="0"/>
        <w:adjustRightInd w:val="0"/>
      </w:pPr>
      <w:r>
        <w:t>Display the selected log type list section wit</w:t>
      </w:r>
      <w:r w:rsidR="00C97FE1">
        <w:t xml:space="preserve">h search dropdowns and log list; Display log name as a </w:t>
      </w:r>
      <w:r w:rsidR="00846FBD">
        <w:t>hyperlink</w:t>
      </w:r>
      <w:r w:rsidR="00C97FE1">
        <w:t>.</w:t>
      </w:r>
    </w:p>
    <w:p w14:paraId="2C81ECAA" w14:textId="77777777" w:rsidR="00126478" w:rsidRDefault="00126478" w:rsidP="00126478">
      <w:pPr>
        <w:autoSpaceDE w:val="0"/>
        <w:autoSpaceDN w:val="0"/>
        <w:adjustRightInd w:val="0"/>
      </w:pPr>
    </w:p>
    <w:p w14:paraId="0F60F5AD" w14:textId="77777777" w:rsidR="00AC3660" w:rsidRPr="00A943DF" w:rsidRDefault="00AC3660" w:rsidP="00AC3660">
      <w:pPr>
        <w:autoSpaceDE w:val="0"/>
        <w:autoSpaceDN w:val="0"/>
        <w:adjustRightInd w:val="0"/>
        <w:ind w:left="432"/>
        <w:rPr>
          <w:u w:val="single"/>
        </w:rPr>
      </w:pPr>
      <w:r w:rsidRPr="00A943DF">
        <w:rPr>
          <w:u w:val="single"/>
        </w:rPr>
        <w:t xml:space="preserve">Click Export to Excel </w:t>
      </w:r>
      <w:r w:rsidR="003C4283" w:rsidRPr="00A943DF">
        <w:rPr>
          <w:u w:val="single"/>
        </w:rPr>
        <w:t>link</w:t>
      </w:r>
      <w:r w:rsidRPr="00A943DF">
        <w:rPr>
          <w:u w:val="single"/>
        </w:rPr>
        <w:t>:</w:t>
      </w:r>
    </w:p>
    <w:p w14:paraId="15BD9F01" w14:textId="2405B915" w:rsidR="00AC3660" w:rsidRDefault="009572B7" w:rsidP="00AC3660">
      <w:pPr>
        <w:pStyle w:val="ListParagraph"/>
        <w:numPr>
          <w:ilvl w:val="0"/>
          <w:numId w:val="29"/>
        </w:numPr>
        <w:autoSpaceDE w:val="0"/>
        <w:autoSpaceDN w:val="0"/>
        <w:adjustRightInd w:val="0"/>
      </w:pPr>
      <w:r>
        <w:t>Get record total</w:t>
      </w:r>
      <w:r w:rsidR="00291E6A">
        <w:t xml:space="preserve"> count</w:t>
      </w:r>
      <w:r w:rsidR="00AC3660">
        <w:t>;</w:t>
      </w:r>
    </w:p>
    <w:p w14:paraId="2689A2D6" w14:textId="2B0FA855" w:rsidR="005A2DFA" w:rsidRDefault="00D4712F" w:rsidP="00D4712F">
      <w:pPr>
        <w:pStyle w:val="ListParagraph"/>
        <w:numPr>
          <w:ilvl w:val="0"/>
          <w:numId w:val="29"/>
        </w:numPr>
        <w:autoSpaceDE w:val="0"/>
        <w:autoSpaceDN w:val="0"/>
        <w:adjustRightInd w:val="0"/>
      </w:pPr>
      <w:r>
        <w:t xml:space="preserve">If </w:t>
      </w:r>
      <w:r w:rsidR="00A7002F">
        <w:t>total</w:t>
      </w:r>
      <w:r>
        <w:t xml:space="preserve"> </w:t>
      </w:r>
      <w:r w:rsidR="00935248">
        <w:t xml:space="preserve">count </w:t>
      </w:r>
      <w:r>
        <w:t xml:space="preserve">is over 20,000, </w:t>
      </w:r>
    </w:p>
    <w:p w14:paraId="0938AB6F" w14:textId="77777777" w:rsidR="00D4712F" w:rsidRDefault="005A2DFA" w:rsidP="00E864DF">
      <w:pPr>
        <w:pStyle w:val="ListParagraph"/>
        <w:autoSpaceDE w:val="0"/>
        <w:autoSpaceDN w:val="0"/>
        <w:adjustRightInd w:val="0"/>
        <w:ind w:left="1296"/>
      </w:pPr>
      <w:r>
        <w:t>D</w:t>
      </w:r>
      <w:r w:rsidR="00D4712F">
        <w:t>isplay message “The maximum number of records that can be exported at a time is 20,000. You are trying to export [total number of records to be exported] records. Please refine your filters and try again.”</w:t>
      </w:r>
    </w:p>
    <w:p w14:paraId="5E1583EF" w14:textId="77777777" w:rsidR="00D4712F" w:rsidRDefault="00D4712F" w:rsidP="00E864DF">
      <w:pPr>
        <w:pStyle w:val="ListParagraph"/>
        <w:autoSpaceDE w:val="0"/>
        <w:autoSpaceDN w:val="0"/>
        <w:adjustRightInd w:val="0"/>
        <w:ind w:left="1152"/>
      </w:pPr>
      <w:r>
        <w:t>Else</w:t>
      </w:r>
    </w:p>
    <w:p w14:paraId="7A735404" w14:textId="23266152" w:rsidR="00721754" w:rsidRDefault="00A17F2F" w:rsidP="00E864DF">
      <w:pPr>
        <w:autoSpaceDE w:val="0"/>
        <w:autoSpaceDN w:val="0"/>
        <w:adjustRightInd w:val="0"/>
        <w:ind w:left="1296"/>
      </w:pPr>
      <w:r>
        <w:t xml:space="preserve">Get </w:t>
      </w:r>
      <w:r w:rsidR="00721754">
        <w:t>log list, which will be written in an excel file. The naming convention for the excel file will be “eCoachingLog_yyyyMMddHHmmssffff.xlsx”.</w:t>
      </w:r>
    </w:p>
    <w:p w14:paraId="356B28BF" w14:textId="77777777" w:rsidR="000A35C5" w:rsidRDefault="000A35C5" w:rsidP="00126478">
      <w:pPr>
        <w:autoSpaceDE w:val="0"/>
        <w:autoSpaceDN w:val="0"/>
        <w:adjustRightInd w:val="0"/>
        <w:ind w:left="432"/>
      </w:pPr>
    </w:p>
    <w:p w14:paraId="6B06F4A3" w14:textId="77777777" w:rsidR="00126478" w:rsidRPr="00A943DF" w:rsidRDefault="00126478" w:rsidP="00126478">
      <w:pPr>
        <w:autoSpaceDE w:val="0"/>
        <w:autoSpaceDN w:val="0"/>
        <w:adjustRightInd w:val="0"/>
        <w:ind w:left="432"/>
        <w:rPr>
          <w:u w:val="single"/>
        </w:rPr>
      </w:pPr>
      <w:r w:rsidRPr="00A943DF">
        <w:rPr>
          <w:u w:val="single"/>
        </w:rPr>
        <w:t>Click Go button:</w:t>
      </w:r>
    </w:p>
    <w:p w14:paraId="04E3F579" w14:textId="08AEF79A" w:rsidR="00126478" w:rsidRDefault="005A310A" w:rsidP="00B7637A">
      <w:pPr>
        <w:pStyle w:val="ListParagraph"/>
        <w:numPr>
          <w:ilvl w:val="0"/>
          <w:numId w:val="29"/>
        </w:numPr>
        <w:autoSpaceDE w:val="0"/>
        <w:autoSpaceDN w:val="0"/>
        <w:adjustRightInd w:val="0"/>
      </w:pPr>
      <w:r>
        <w:t>Get</w:t>
      </w:r>
      <w:r w:rsidR="00BF485D">
        <w:t xml:space="preserve"> log list</w:t>
      </w:r>
      <w:r w:rsidR="00C97FE1">
        <w:t xml:space="preserve"> </w:t>
      </w:r>
      <w:r w:rsidR="00B960A1">
        <w:t>based on the</w:t>
      </w:r>
      <w:r w:rsidR="00C97FE1">
        <w:t xml:space="preserve"> search criteria;</w:t>
      </w:r>
    </w:p>
    <w:p w14:paraId="384CD7EF" w14:textId="77777777" w:rsidR="00C97FE1" w:rsidRDefault="00C97FE1" w:rsidP="00B7637A">
      <w:pPr>
        <w:pStyle w:val="ListParagraph"/>
        <w:numPr>
          <w:ilvl w:val="0"/>
          <w:numId w:val="29"/>
        </w:numPr>
        <w:autoSpaceDE w:val="0"/>
        <w:autoSpaceDN w:val="0"/>
        <w:adjustRightInd w:val="0"/>
      </w:pPr>
      <w:r>
        <w:t>Refresh the selected log type list section with the log list returned.</w:t>
      </w:r>
    </w:p>
    <w:p w14:paraId="7704AF68" w14:textId="77777777" w:rsidR="00C97FE1" w:rsidRDefault="00C97FE1" w:rsidP="00C97FE1">
      <w:pPr>
        <w:autoSpaceDE w:val="0"/>
        <w:autoSpaceDN w:val="0"/>
        <w:adjustRightInd w:val="0"/>
      </w:pPr>
    </w:p>
    <w:p w14:paraId="09CA22D8" w14:textId="77777777" w:rsidR="00C97FE1" w:rsidRPr="00A943DF" w:rsidRDefault="00C97FE1" w:rsidP="00C97FE1">
      <w:pPr>
        <w:autoSpaceDE w:val="0"/>
        <w:autoSpaceDN w:val="0"/>
        <w:adjustRightInd w:val="0"/>
        <w:ind w:left="432"/>
        <w:rPr>
          <w:u w:val="single"/>
        </w:rPr>
      </w:pPr>
      <w:r w:rsidRPr="00A943DF">
        <w:rPr>
          <w:u w:val="single"/>
        </w:rPr>
        <w:t>Click [Log Name] link:</w:t>
      </w:r>
    </w:p>
    <w:p w14:paraId="2AA767E6" w14:textId="072F4BA5" w:rsidR="00C97FE1" w:rsidRDefault="00431B1B" w:rsidP="003E0F44">
      <w:pPr>
        <w:pStyle w:val="ListParagraph"/>
        <w:numPr>
          <w:ilvl w:val="0"/>
          <w:numId w:val="30"/>
        </w:numPr>
        <w:autoSpaceDE w:val="0"/>
        <w:autoSpaceDN w:val="0"/>
        <w:adjustRightInd w:val="0"/>
      </w:pPr>
      <w:r>
        <w:t xml:space="preserve">Redirect to </w:t>
      </w:r>
      <w:r w:rsidR="00CD679A">
        <w:t>Review module</w:t>
      </w:r>
      <w:r>
        <w:t xml:space="preserve"> to display the selected log details in a modal dialog. </w:t>
      </w:r>
      <w:r w:rsidR="00204EB0" w:rsidRPr="00204EB0">
        <w:rPr>
          <w:i/>
          <w:iCs/>
          <w:sz w:val="16"/>
          <w:szCs w:val="16"/>
        </w:rPr>
        <w:t xml:space="preserve">Please reference CCO_eCoaching_Log_Review_DD.docx </w:t>
      </w:r>
      <w:r w:rsidR="00B830FD" w:rsidRPr="00204EB0">
        <w:rPr>
          <w:i/>
          <w:iCs/>
          <w:sz w:val="16"/>
          <w:szCs w:val="16"/>
        </w:rPr>
        <w:t>for details.</w:t>
      </w:r>
    </w:p>
    <w:p w14:paraId="7349BB91" w14:textId="77777777" w:rsidR="00507955" w:rsidRDefault="00507955" w:rsidP="00507955">
      <w:pPr>
        <w:pStyle w:val="ListParagraph"/>
        <w:autoSpaceDE w:val="0"/>
        <w:autoSpaceDN w:val="0"/>
        <w:adjustRightInd w:val="0"/>
        <w:ind w:left="1080"/>
      </w:pPr>
      <w:r>
        <w:t xml:space="preserve"> </w:t>
      </w:r>
    </w:p>
    <w:p w14:paraId="6EADA1C9" w14:textId="3564C729" w:rsidR="00364F14" w:rsidRDefault="007E5975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2" w:name="_Toc79051534"/>
      <w:r>
        <w:rPr>
          <w:b/>
        </w:rPr>
        <w:t>Screenshot</w:t>
      </w:r>
      <w:bookmarkEnd w:id="2"/>
    </w:p>
    <w:p w14:paraId="0C4A8E0D" w14:textId="77777777" w:rsidR="00D426B8" w:rsidRDefault="00D426B8" w:rsidP="00AF7AAC">
      <w:pPr>
        <w:autoSpaceDE w:val="0"/>
        <w:autoSpaceDN w:val="0"/>
        <w:adjustRightInd w:val="0"/>
        <w:rPr>
          <w:b/>
        </w:rPr>
      </w:pPr>
    </w:p>
    <w:p w14:paraId="02B7943F" w14:textId="671ADAD8" w:rsidR="00B65AFC" w:rsidRPr="001C04E0" w:rsidRDefault="00CA70AB" w:rsidP="00AF7AAC">
      <w:pPr>
        <w:autoSpaceDE w:val="0"/>
        <w:autoSpaceDN w:val="0"/>
        <w:adjustRightInd w:val="0"/>
        <w:rPr>
          <w:b/>
        </w:rPr>
      </w:pPr>
      <w:r>
        <w:rPr>
          <w:b/>
        </w:rPr>
        <w:t>Analyst</w:t>
      </w:r>
      <w:r w:rsidR="00414B73" w:rsidRPr="001C04E0">
        <w:rPr>
          <w:b/>
        </w:rPr>
        <w:t>:</w:t>
      </w:r>
    </w:p>
    <w:p w14:paraId="5277A2DD" w14:textId="2E4243DB" w:rsidR="006C041D" w:rsidRDefault="00BF5166" w:rsidP="00AF7AAC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3F3201CC" wp14:editId="2B4C732D">
            <wp:extent cx="5486400" cy="504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4C6D7" w14:textId="2A599018" w:rsidR="00F51A08" w:rsidRDefault="00F51A08" w:rsidP="00AF7AAC">
      <w:pPr>
        <w:autoSpaceDE w:val="0"/>
        <w:autoSpaceDN w:val="0"/>
        <w:adjustRightInd w:val="0"/>
      </w:pPr>
    </w:p>
    <w:p w14:paraId="335C89B7" w14:textId="77777777" w:rsidR="004D21A4" w:rsidRDefault="004D21A4" w:rsidP="00AF7AAC">
      <w:pPr>
        <w:autoSpaceDE w:val="0"/>
        <w:autoSpaceDN w:val="0"/>
        <w:adjustRightInd w:val="0"/>
      </w:pPr>
    </w:p>
    <w:p w14:paraId="6984E3E3" w14:textId="27D36E08" w:rsidR="00DA3408" w:rsidRPr="004D44C6" w:rsidRDefault="00DA3408" w:rsidP="00DA3408">
      <w:pPr>
        <w:autoSpaceDE w:val="0"/>
        <w:autoSpaceDN w:val="0"/>
        <w:adjustRightInd w:val="0"/>
        <w:rPr>
          <w:b/>
        </w:rPr>
      </w:pPr>
      <w:r w:rsidRPr="004D44C6">
        <w:rPr>
          <w:b/>
        </w:rPr>
        <w:t>ARC</w:t>
      </w:r>
    </w:p>
    <w:p w14:paraId="47784407" w14:textId="02DED50C" w:rsidR="00DA3408" w:rsidRDefault="00FA7F0A" w:rsidP="00DA3408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399FDD9D" wp14:editId="50B1DCC9">
            <wp:extent cx="5486400" cy="7473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8D3A2" w14:textId="4D22D40D" w:rsidR="00CC1913" w:rsidRDefault="00CC1913" w:rsidP="00AF7AAC">
      <w:pPr>
        <w:autoSpaceDE w:val="0"/>
        <w:autoSpaceDN w:val="0"/>
        <w:adjustRightInd w:val="0"/>
      </w:pPr>
    </w:p>
    <w:p w14:paraId="144DD9FF" w14:textId="77777777" w:rsidR="00CC1913" w:rsidRDefault="00CC1913" w:rsidP="00CC1913">
      <w:pPr>
        <w:autoSpaceDE w:val="0"/>
        <w:autoSpaceDN w:val="0"/>
        <w:adjustRightInd w:val="0"/>
      </w:pPr>
      <w:r w:rsidRPr="002953A6">
        <w:rPr>
          <w:b/>
        </w:rPr>
        <w:t>CSR:</w:t>
      </w:r>
    </w:p>
    <w:p w14:paraId="09B0CB54" w14:textId="76C10D32" w:rsidR="00CC1913" w:rsidRDefault="008A2E7B" w:rsidP="00CC1913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1E102EB9" wp14:editId="12A09DD3">
            <wp:extent cx="5486400" cy="636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43AA9" w14:textId="77777777" w:rsidR="003E290D" w:rsidRDefault="003E290D" w:rsidP="00CC1913">
      <w:pPr>
        <w:autoSpaceDE w:val="0"/>
        <w:autoSpaceDN w:val="0"/>
        <w:adjustRightInd w:val="0"/>
      </w:pPr>
    </w:p>
    <w:p w14:paraId="77EE56CB" w14:textId="2DDC6168" w:rsidR="009B3F1F" w:rsidRDefault="00A16C0F" w:rsidP="00CC1913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2BE73D79" wp14:editId="49F3ED1E">
            <wp:extent cx="5474970" cy="5943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0EEC5" w14:textId="6587F058" w:rsidR="00282539" w:rsidRDefault="004559CD" w:rsidP="00CC1913">
      <w:pPr>
        <w:autoSpaceDE w:val="0"/>
        <w:autoSpaceDN w:val="0"/>
        <w:adjustRightInd w:val="0"/>
      </w:pPr>
      <w:r>
        <w:br w:type="textWrapping" w:clear="all"/>
      </w:r>
      <w:r w:rsidR="007B0AAF">
        <w:rPr>
          <w:noProof/>
        </w:rPr>
        <w:drawing>
          <wp:inline distT="0" distB="0" distL="0" distR="0" wp14:anchorId="4203F307" wp14:editId="612C4E6F">
            <wp:extent cx="5482590" cy="7467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59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C3A7C" w14:textId="322FE69E" w:rsidR="005A1D17" w:rsidRDefault="005A1D17" w:rsidP="00CC1913">
      <w:pPr>
        <w:autoSpaceDE w:val="0"/>
        <w:autoSpaceDN w:val="0"/>
        <w:adjustRightInd w:val="0"/>
      </w:pPr>
    </w:p>
    <w:p w14:paraId="7814C5A0" w14:textId="31EF17CA" w:rsidR="005A1D17" w:rsidRDefault="005A1D17" w:rsidP="005A1D17">
      <w:pPr>
        <w:autoSpaceDE w:val="0"/>
        <w:autoSpaceDN w:val="0"/>
        <w:adjustRightInd w:val="0"/>
        <w:rPr>
          <w:b/>
        </w:rPr>
      </w:pPr>
      <w:r>
        <w:rPr>
          <w:b/>
        </w:rPr>
        <w:t>Employee</w:t>
      </w:r>
      <w:r w:rsidRPr="001C04E0">
        <w:rPr>
          <w:b/>
        </w:rPr>
        <w:t>:</w:t>
      </w:r>
    </w:p>
    <w:p w14:paraId="3C7069BD" w14:textId="502F8EF4" w:rsidR="009077E9" w:rsidRPr="001C04E0" w:rsidRDefault="009077E9" w:rsidP="005A1D17">
      <w:pPr>
        <w:autoSpaceDE w:val="0"/>
        <w:autoSpaceDN w:val="0"/>
        <w:adjustRightInd w:val="0"/>
        <w:rPr>
          <w:b/>
        </w:rPr>
      </w:pPr>
      <w:r>
        <w:rPr>
          <w:noProof/>
        </w:rPr>
        <w:drawing>
          <wp:inline distT="0" distB="0" distL="0" distR="0" wp14:anchorId="4B8BF949" wp14:editId="6901F594">
            <wp:extent cx="5486400" cy="7219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F1BC1" w14:textId="5FDFCB7E" w:rsidR="005A1D17" w:rsidRDefault="005A1D17" w:rsidP="00CC1913">
      <w:pPr>
        <w:autoSpaceDE w:val="0"/>
        <w:autoSpaceDN w:val="0"/>
        <w:adjustRightInd w:val="0"/>
      </w:pPr>
    </w:p>
    <w:p w14:paraId="154951E1" w14:textId="7AEDC25B" w:rsidR="006C041D" w:rsidRPr="001C04E0" w:rsidRDefault="006C041D" w:rsidP="00AF7AAC">
      <w:pPr>
        <w:autoSpaceDE w:val="0"/>
        <w:autoSpaceDN w:val="0"/>
        <w:adjustRightInd w:val="0"/>
        <w:rPr>
          <w:b/>
        </w:rPr>
      </w:pPr>
      <w:r w:rsidRPr="001C04E0">
        <w:rPr>
          <w:b/>
        </w:rPr>
        <w:t>Manager:</w:t>
      </w:r>
    </w:p>
    <w:p w14:paraId="2698D77D" w14:textId="590B263C" w:rsidR="00C74781" w:rsidRDefault="0058675C" w:rsidP="00AF7AAC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1BC6B706" wp14:editId="47029536">
            <wp:extent cx="5486400" cy="70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9F64" w14:textId="23FC9749" w:rsidR="002B3D97" w:rsidRDefault="002B3D97" w:rsidP="00AF7AAC">
      <w:pPr>
        <w:autoSpaceDE w:val="0"/>
        <w:autoSpaceDN w:val="0"/>
        <w:adjustRightInd w:val="0"/>
      </w:pPr>
    </w:p>
    <w:p w14:paraId="30E29605" w14:textId="2EEB5D60" w:rsidR="002B3D97" w:rsidRDefault="004405DE" w:rsidP="00AF7AAC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1669EEDD" wp14:editId="293217C0">
            <wp:extent cx="5486400" cy="6737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1DB9" w14:textId="2C448F2E" w:rsidR="002B3D97" w:rsidRDefault="002B3D97" w:rsidP="00AF7AAC">
      <w:pPr>
        <w:autoSpaceDE w:val="0"/>
        <w:autoSpaceDN w:val="0"/>
        <w:adjustRightInd w:val="0"/>
      </w:pPr>
    </w:p>
    <w:p w14:paraId="095B2F3B" w14:textId="5ED0691C" w:rsidR="002B3D97" w:rsidRDefault="00A24270" w:rsidP="00AF7AAC">
      <w:pPr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 wp14:anchorId="6F427532" wp14:editId="71838D4B">
            <wp:extent cx="5474970" cy="7658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FA901" w14:textId="5D35B25F" w:rsidR="002B3D97" w:rsidRDefault="002B3D97" w:rsidP="00AF7AAC">
      <w:pPr>
        <w:autoSpaceDE w:val="0"/>
        <w:autoSpaceDN w:val="0"/>
        <w:adjustRightInd w:val="0"/>
      </w:pPr>
    </w:p>
    <w:p w14:paraId="6173322D" w14:textId="77777777" w:rsidR="008521AE" w:rsidRDefault="008521AE" w:rsidP="00AF7AAC">
      <w:pPr>
        <w:autoSpaceDE w:val="0"/>
        <w:autoSpaceDN w:val="0"/>
        <w:adjustRightInd w:val="0"/>
      </w:pPr>
    </w:p>
    <w:p w14:paraId="478E9E36" w14:textId="77777777" w:rsidR="00C53F50" w:rsidRPr="00F0790D" w:rsidRDefault="00CC60A4" w:rsidP="00CB2805">
      <w:pPr>
        <w:rPr>
          <w:b/>
        </w:rPr>
      </w:pPr>
      <w:r>
        <w:rPr>
          <w:b/>
        </w:rPr>
        <w:t>Supervisor</w:t>
      </w:r>
      <w:r w:rsidR="00F0790D" w:rsidRPr="00F0790D">
        <w:rPr>
          <w:b/>
        </w:rPr>
        <w:t>:</w:t>
      </w:r>
    </w:p>
    <w:p w14:paraId="6A1CE9CB" w14:textId="5C63129B" w:rsidR="008D6680" w:rsidRDefault="00192CCB" w:rsidP="007E7903">
      <w:r>
        <w:rPr>
          <w:noProof/>
        </w:rPr>
        <w:drawing>
          <wp:inline distT="0" distB="0" distL="0" distR="0" wp14:anchorId="5FCDBAEB" wp14:editId="2F063DB7">
            <wp:extent cx="5486400" cy="11283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3880A" w14:textId="1106C1A0" w:rsidR="00CA734C" w:rsidRDefault="00CA734C" w:rsidP="007E7903"/>
    <w:p w14:paraId="4B3ED05F" w14:textId="06CD50FD" w:rsidR="00CA734C" w:rsidRDefault="000A4D2B" w:rsidP="007E7903">
      <w:r>
        <w:rPr>
          <w:noProof/>
        </w:rPr>
        <w:drawing>
          <wp:inline distT="0" distB="0" distL="0" distR="0" wp14:anchorId="7FEDFCA5" wp14:editId="72E0F9B7">
            <wp:extent cx="5478780" cy="605790"/>
            <wp:effectExtent l="0" t="0" r="762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8A6B8" w14:textId="1A10AC26" w:rsidR="000A4D2B" w:rsidRDefault="000A4D2B" w:rsidP="007E7903"/>
    <w:p w14:paraId="0CA8F657" w14:textId="77777777" w:rsidR="000A4D2B" w:rsidRDefault="000A4D2B" w:rsidP="007E7903"/>
    <w:p w14:paraId="7241FF1D" w14:textId="378F93B6" w:rsidR="008D6680" w:rsidRDefault="0098061E" w:rsidP="007E7903">
      <w:r>
        <w:rPr>
          <w:noProof/>
        </w:rPr>
        <w:drawing>
          <wp:inline distT="0" distB="0" distL="0" distR="0" wp14:anchorId="1EDC6674" wp14:editId="6CDB6093">
            <wp:extent cx="5486400" cy="58293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28F0D" w14:textId="3AD6A8B6" w:rsidR="005278F2" w:rsidRDefault="005278F2" w:rsidP="007E7903"/>
    <w:p w14:paraId="5813106D" w14:textId="606884B0" w:rsidR="005278F2" w:rsidRDefault="001D1DFA" w:rsidP="007E7903">
      <w:r>
        <w:rPr>
          <w:noProof/>
        </w:rPr>
        <w:drawing>
          <wp:inline distT="0" distB="0" distL="0" distR="0" wp14:anchorId="5D63D735" wp14:editId="3BFFD3AE">
            <wp:extent cx="5482590" cy="575310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590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4EABA" w14:textId="77777777" w:rsidR="008D6680" w:rsidRDefault="008D6680" w:rsidP="007E7903"/>
    <w:p w14:paraId="7A0BD816" w14:textId="468C5D20" w:rsidR="008D6680" w:rsidRDefault="006D46FC" w:rsidP="007E7903">
      <w:r>
        <w:rPr>
          <w:noProof/>
        </w:rPr>
        <w:drawing>
          <wp:inline distT="0" distB="0" distL="0" distR="0" wp14:anchorId="11DD786F" wp14:editId="463E630A">
            <wp:extent cx="5486400" cy="5930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7DDC" w14:textId="00CFE270" w:rsidR="002E42F8" w:rsidRDefault="002E42F8" w:rsidP="007E7903"/>
    <w:p w14:paraId="422E9856" w14:textId="651B53A7" w:rsidR="002E42F8" w:rsidRDefault="00183DF3" w:rsidP="007E7903">
      <w:r>
        <w:rPr>
          <w:noProof/>
        </w:rPr>
        <w:drawing>
          <wp:inline distT="0" distB="0" distL="0" distR="0" wp14:anchorId="4CA3BE84" wp14:editId="1D8DD46E">
            <wp:extent cx="5482590" cy="67437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590" cy="6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98C79" w14:textId="3DB0FB05" w:rsidR="002E42F8" w:rsidRDefault="002E42F8" w:rsidP="007E7903"/>
    <w:p w14:paraId="499AB7A5" w14:textId="015DA500" w:rsidR="007B35D0" w:rsidRDefault="007B35D0" w:rsidP="007E7903">
      <w:r>
        <w:rPr>
          <w:noProof/>
        </w:rPr>
        <w:drawing>
          <wp:inline distT="0" distB="0" distL="0" distR="0" wp14:anchorId="069A8471" wp14:editId="5EDEA480">
            <wp:extent cx="5473065" cy="7886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065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FB351" w14:textId="68C7EF46" w:rsidR="008A2C30" w:rsidRDefault="008A2C30" w:rsidP="007E7903"/>
    <w:p w14:paraId="59334551" w14:textId="0FE027F0" w:rsidR="008A2C30" w:rsidRDefault="008A2C30" w:rsidP="007E7903">
      <w:r>
        <w:rPr>
          <w:noProof/>
        </w:rPr>
        <w:drawing>
          <wp:inline distT="0" distB="0" distL="0" distR="0" wp14:anchorId="2568ED1E" wp14:editId="765AF644">
            <wp:extent cx="5486400" cy="6788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FA97" w14:textId="154C449B" w:rsidR="00825E8A" w:rsidRDefault="00825E8A" w:rsidP="007E7903"/>
    <w:p w14:paraId="29F0A84E" w14:textId="77777777" w:rsidR="00825E8A" w:rsidRDefault="00825E8A" w:rsidP="007E7903"/>
    <w:p w14:paraId="336DB044" w14:textId="1D001592" w:rsidR="008D6680" w:rsidRDefault="008D6680" w:rsidP="007E7903"/>
    <w:p w14:paraId="120FE651" w14:textId="77777777" w:rsidR="008D6680" w:rsidRDefault="008D6680" w:rsidP="007E7903"/>
    <w:p w14:paraId="07035B17" w14:textId="2748336B" w:rsidR="008D6680" w:rsidRDefault="008D6680" w:rsidP="007E7903"/>
    <w:p w14:paraId="26CA3489" w14:textId="77777777" w:rsidR="00CE529A" w:rsidRDefault="00CE529A" w:rsidP="007E7903"/>
    <w:p w14:paraId="364E2192" w14:textId="17E95E40" w:rsidR="00CE529A" w:rsidRDefault="00CE529A" w:rsidP="007E7903"/>
    <w:p w14:paraId="6E6AA18C" w14:textId="77777777" w:rsidR="002D324F" w:rsidRDefault="002D324F" w:rsidP="007E7903"/>
    <w:p w14:paraId="1E5609D8" w14:textId="6ED17093" w:rsidR="008A2D08" w:rsidRDefault="008A2D08" w:rsidP="00E75780"/>
    <w:p w14:paraId="65C45EE3" w14:textId="77777777" w:rsidR="00C066C8" w:rsidRDefault="00C066C8" w:rsidP="009C5580">
      <w:pPr>
        <w:autoSpaceDE w:val="0"/>
        <w:autoSpaceDN w:val="0"/>
        <w:adjustRightInd w:val="0"/>
      </w:pPr>
    </w:p>
    <w:p w14:paraId="397905E1" w14:textId="77777777" w:rsidR="00642944" w:rsidRDefault="00642944" w:rsidP="009C5580">
      <w:pPr>
        <w:autoSpaceDE w:val="0"/>
        <w:autoSpaceDN w:val="0"/>
        <w:adjustRightInd w:val="0"/>
        <w:rPr>
          <w:noProof/>
        </w:rPr>
      </w:pPr>
    </w:p>
    <w:sectPr w:rsidR="00642944" w:rsidSect="00F122FB">
      <w:footerReference w:type="default" r:id="rId2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E8055" w14:textId="77777777" w:rsidR="00345B50" w:rsidRDefault="00345B50">
      <w:r>
        <w:separator/>
      </w:r>
    </w:p>
  </w:endnote>
  <w:endnote w:type="continuationSeparator" w:id="0">
    <w:p w14:paraId="12067956" w14:textId="77777777" w:rsidR="00345B50" w:rsidRDefault="00345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LTPro-Light">
    <w:altName w:val="Times New Roman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2B95C" w14:textId="776E4ED9" w:rsidR="00A76612" w:rsidRDefault="00A76612" w:rsidP="0075562D">
    <w:pPr>
      <w:rPr>
        <w:sz w:val="18"/>
      </w:rPr>
    </w:pPr>
    <w:r>
      <w:rPr>
        <w:b/>
        <w:sz w:val="18"/>
      </w:rPr>
      <w:t>MAXIMUS CONFIDENTIAL</w:t>
    </w:r>
    <w:r>
      <w:rPr>
        <w:b/>
        <w:sz w:val="18"/>
      </w:rPr>
      <w:tab/>
      <w:t xml:space="preserve">                      </w:t>
    </w:r>
    <w:r w:rsidR="00AD2806">
      <w:rPr>
        <w:b/>
        <w:sz w:val="18"/>
      </w:rPr>
      <w:t xml:space="preserve">               </w:t>
    </w:r>
    <w:r>
      <w:rPr>
        <w:b/>
        <w:sz w:val="18"/>
      </w:rPr>
      <w:t>CCO_eCoaching_Log_</w:t>
    </w:r>
    <w:r w:rsidR="00A713C8">
      <w:rPr>
        <w:b/>
        <w:sz w:val="18"/>
      </w:rPr>
      <w:t>My</w:t>
    </w:r>
    <w:r>
      <w:rPr>
        <w:b/>
        <w:sz w:val="18"/>
      </w:rPr>
      <w:t>_Dashboard_</w:t>
    </w:r>
    <w:r w:rsidR="00A713C8">
      <w:rPr>
        <w:b/>
        <w:sz w:val="18"/>
      </w:rPr>
      <w:t>QualityNow_</w:t>
    </w:r>
    <w:r>
      <w:rPr>
        <w:b/>
        <w:sz w:val="18"/>
      </w:rPr>
      <w:t>DD</w:t>
    </w:r>
  </w:p>
  <w:p w14:paraId="295DE1B4" w14:textId="77777777" w:rsidR="00A76612" w:rsidRDefault="00A76612" w:rsidP="0075562D">
    <w:pPr>
      <w:rPr>
        <w:sz w:val="18"/>
      </w:rPr>
    </w:pPr>
    <w:r>
      <w:rPr>
        <w:sz w:val="18"/>
      </w:rPr>
      <w:t>Copyrighted Material of MAXIMUS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14:paraId="11A883B8" w14:textId="044CFDC7" w:rsidR="00A76612" w:rsidRDefault="00A76612" w:rsidP="0075562D">
    <w:pPr>
      <w:pStyle w:val="Footer"/>
      <w:rPr>
        <w:rStyle w:val="PageNumber"/>
      </w:rPr>
    </w:pPr>
    <w:r>
      <w:rPr>
        <w:sz w:val="18"/>
      </w:rPr>
      <w:t>Created 20</w:t>
    </w:r>
    <w:r w:rsidR="00A713C8">
      <w:rPr>
        <w:sz w:val="18"/>
      </w:rPr>
      <w:t>21</w:t>
    </w:r>
    <w:r>
      <w:rPr>
        <w:sz w:val="18"/>
      </w:rPr>
      <w:t xml:space="preserve">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F6A9A" w14:textId="77777777" w:rsidR="00345B50" w:rsidRDefault="00345B50">
      <w:r>
        <w:separator/>
      </w:r>
    </w:p>
  </w:footnote>
  <w:footnote w:type="continuationSeparator" w:id="0">
    <w:p w14:paraId="1638D0AF" w14:textId="77777777" w:rsidR="00345B50" w:rsidRDefault="00345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0A33"/>
    <w:multiLevelType w:val="hybridMultilevel"/>
    <w:tmpl w:val="EFF8BDA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5681632"/>
    <w:multiLevelType w:val="hybridMultilevel"/>
    <w:tmpl w:val="FE9EB98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93480F"/>
    <w:multiLevelType w:val="hybridMultilevel"/>
    <w:tmpl w:val="478674B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C5141F6"/>
    <w:multiLevelType w:val="hybridMultilevel"/>
    <w:tmpl w:val="7E88BCF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CBB21DD"/>
    <w:multiLevelType w:val="multilevel"/>
    <w:tmpl w:val="9A16E4D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5" w15:restartNumberingAfterBreak="0">
    <w:nsid w:val="0F8756CB"/>
    <w:multiLevelType w:val="hybridMultilevel"/>
    <w:tmpl w:val="D89EA9B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F921402"/>
    <w:multiLevelType w:val="hybridMultilevel"/>
    <w:tmpl w:val="A0CC31B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1995A28"/>
    <w:multiLevelType w:val="hybridMultilevel"/>
    <w:tmpl w:val="FD8C66F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C837177"/>
    <w:multiLevelType w:val="hybridMultilevel"/>
    <w:tmpl w:val="3F8E9D16"/>
    <w:lvl w:ilvl="0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9" w15:restartNumberingAfterBreak="0">
    <w:nsid w:val="1CCA27AD"/>
    <w:multiLevelType w:val="hybridMultilevel"/>
    <w:tmpl w:val="881ABD1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1C955C2"/>
    <w:multiLevelType w:val="hybridMultilevel"/>
    <w:tmpl w:val="944CD1A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7A64FE5"/>
    <w:multiLevelType w:val="hybridMultilevel"/>
    <w:tmpl w:val="97A40E02"/>
    <w:lvl w:ilvl="0" w:tplc="0409000D">
      <w:start w:val="1"/>
      <w:numFmt w:val="bullet"/>
      <w:lvlText w:val=""/>
      <w:lvlJc w:val="left"/>
      <w:pPr>
        <w:ind w:left="20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12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E0068B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30B41334"/>
    <w:multiLevelType w:val="hybridMultilevel"/>
    <w:tmpl w:val="E206AF62"/>
    <w:lvl w:ilvl="0" w:tplc="04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316768FB"/>
    <w:multiLevelType w:val="hybridMultilevel"/>
    <w:tmpl w:val="85EE7C3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C82BB4"/>
    <w:multiLevelType w:val="multilevel"/>
    <w:tmpl w:val="B15A53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35B06C33"/>
    <w:multiLevelType w:val="hybridMultilevel"/>
    <w:tmpl w:val="66485D1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79348F7"/>
    <w:multiLevelType w:val="hybridMultilevel"/>
    <w:tmpl w:val="EA3222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7E17B82"/>
    <w:multiLevelType w:val="hybridMultilevel"/>
    <w:tmpl w:val="20E8B1E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43513EF9"/>
    <w:multiLevelType w:val="hybridMultilevel"/>
    <w:tmpl w:val="278ECB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61672A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612"/>
        </w:tabs>
        <w:ind w:left="61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2" w15:restartNumberingAfterBreak="0">
    <w:nsid w:val="48FE6C4B"/>
    <w:multiLevelType w:val="hybridMultilevel"/>
    <w:tmpl w:val="6AE8CD9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97C5704"/>
    <w:multiLevelType w:val="hybridMultilevel"/>
    <w:tmpl w:val="0340EE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B314ACD"/>
    <w:multiLevelType w:val="hybridMultilevel"/>
    <w:tmpl w:val="C360E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0D82C95"/>
    <w:multiLevelType w:val="multilevel"/>
    <w:tmpl w:val="1D4661A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52537C4A"/>
    <w:multiLevelType w:val="hybridMultilevel"/>
    <w:tmpl w:val="D1DC70E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7035679"/>
    <w:multiLevelType w:val="hybridMultilevel"/>
    <w:tmpl w:val="3776339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5B56296C"/>
    <w:multiLevelType w:val="hybridMultilevel"/>
    <w:tmpl w:val="B8563A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0573A8E"/>
    <w:multiLevelType w:val="hybridMultilevel"/>
    <w:tmpl w:val="42A645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49A41AC"/>
    <w:multiLevelType w:val="hybridMultilevel"/>
    <w:tmpl w:val="32AC5B4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5180AA8"/>
    <w:multiLevelType w:val="hybridMultilevel"/>
    <w:tmpl w:val="E048A63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67D1C99"/>
    <w:multiLevelType w:val="hybridMultilevel"/>
    <w:tmpl w:val="90347DB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77D6323"/>
    <w:multiLevelType w:val="hybridMultilevel"/>
    <w:tmpl w:val="067E8BC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9EA0B4F"/>
    <w:multiLevelType w:val="hybridMultilevel"/>
    <w:tmpl w:val="138ADA3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 w15:restartNumberingAfterBreak="0">
    <w:nsid w:val="69FC26E0"/>
    <w:multiLevelType w:val="hybridMultilevel"/>
    <w:tmpl w:val="4184B20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6" w15:restartNumberingAfterBreak="0">
    <w:nsid w:val="6D9D6DDE"/>
    <w:multiLevelType w:val="hybridMultilevel"/>
    <w:tmpl w:val="725EE7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07A46E1"/>
    <w:multiLevelType w:val="hybridMultilevel"/>
    <w:tmpl w:val="36442A7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8" w15:restartNumberingAfterBreak="0">
    <w:nsid w:val="7CAD4EAB"/>
    <w:multiLevelType w:val="hybridMultilevel"/>
    <w:tmpl w:val="650CDAD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DCC4675"/>
    <w:multiLevelType w:val="hybridMultilevel"/>
    <w:tmpl w:val="0FA6BB7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E891B11"/>
    <w:multiLevelType w:val="hybridMultilevel"/>
    <w:tmpl w:val="FD7AB450"/>
    <w:lvl w:ilvl="0" w:tplc="04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3"/>
  </w:num>
  <w:num w:numId="3">
    <w:abstractNumId w:val="18"/>
  </w:num>
  <w:num w:numId="4">
    <w:abstractNumId w:val="39"/>
  </w:num>
  <w:num w:numId="5">
    <w:abstractNumId w:val="17"/>
  </w:num>
  <w:num w:numId="6">
    <w:abstractNumId w:val="34"/>
  </w:num>
  <w:num w:numId="7">
    <w:abstractNumId w:val="0"/>
  </w:num>
  <w:num w:numId="8">
    <w:abstractNumId w:val="29"/>
  </w:num>
  <w:num w:numId="9">
    <w:abstractNumId w:val="16"/>
  </w:num>
  <w:num w:numId="10">
    <w:abstractNumId w:val="12"/>
  </w:num>
  <w:num w:numId="11">
    <w:abstractNumId w:val="7"/>
  </w:num>
  <w:num w:numId="12">
    <w:abstractNumId w:val="31"/>
  </w:num>
  <w:num w:numId="13">
    <w:abstractNumId w:val="26"/>
  </w:num>
  <w:num w:numId="14">
    <w:abstractNumId w:val="5"/>
  </w:num>
  <w:num w:numId="15">
    <w:abstractNumId w:val="32"/>
  </w:num>
  <w:num w:numId="16">
    <w:abstractNumId w:val="22"/>
  </w:num>
  <w:num w:numId="17">
    <w:abstractNumId w:val="30"/>
  </w:num>
  <w:num w:numId="18">
    <w:abstractNumId w:val="10"/>
  </w:num>
  <w:num w:numId="19">
    <w:abstractNumId w:val="3"/>
  </w:num>
  <w:num w:numId="20">
    <w:abstractNumId w:val="2"/>
  </w:num>
  <w:num w:numId="21">
    <w:abstractNumId w:val="24"/>
  </w:num>
  <w:num w:numId="22">
    <w:abstractNumId w:val="33"/>
  </w:num>
  <w:num w:numId="23">
    <w:abstractNumId w:val="15"/>
  </w:num>
  <w:num w:numId="24">
    <w:abstractNumId w:val="4"/>
  </w:num>
  <w:num w:numId="25">
    <w:abstractNumId w:val="25"/>
  </w:num>
  <w:num w:numId="26">
    <w:abstractNumId w:val="20"/>
  </w:num>
  <w:num w:numId="27">
    <w:abstractNumId w:val="38"/>
  </w:num>
  <w:num w:numId="28">
    <w:abstractNumId w:val="1"/>
  </w:num>
  <w:num w:numId="29">
    <w:abstractNumId w:val="14"/>
  </w:num>
  <w:num w:numId="30">
    <w:abstractNumId w:val="40"/>
  </w:num>
  <w:num w:numId="31">
    <w:abstractNumId w:val="36"/>
  </w:num>
  <w:num w:numId="32">
    <w:abstractNumId w:val="28"/>
  </w:num>
  <w:num w:numId="33">
    <w:abstractNumId w:val="23"/>
  </w:num>
  <w:num w:numId="34">
    <w:abstractNumId w:val="8"/>
  </w:num>
  <w:num w:numId="35">
    <w:abstractNumId w:val="11"/>
  </w:num>
  <w:num w:numId="36">
    <w:abstractNumId w:val="9"/>
  </w:num>
  <w:num w:numId="37">
    <w:abstractNumId w:val="6"/>
  </w:num>
  <w:num w:numId="38">
    <w:abstractNumId w:val="19"/>
  </w:num>
  <w:num w:numId="39">
    <w:abstractNumId w:val="27"/>
  </w:num>
  <w:num w:numId="40">
    <w:abstractNumId w:val="35"/>
  </w:num>
  <w:num w:numId="41">
    <w:abstractNumId w:val="3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76"/>
    <w:rsid w:val="000000DE"/>
    <w:rsid w:val="000003A9"/>
    <w:rsid w:val="00000A9E"/>
    <w:rsid w:val="00000BC6"/>
    <w:rsid w:val="00001BC7"/>
    <w:rsid w:val="00002B87"/>
    <w:rsid w:val="0000445A"/>
    <w:rsid w:val="0000522C"/>
    <w:rsid w:val="000071F5"/>
    <w:rsid w:val="0001101D"/>
    <w:rsid w:val="0001117E"/>
    <w:rsid w:val="00011971"/>
    <w:rsid w:val="000119E4"/>
    <w:rsid w:val="00011AF2"/>
    <w:rsid w:val="0001201E"/>
    <w:rsid w:val="00012131"/>
    <w:rsid w:val="000132C5"/>
    <w:rsid w:val="00013928"/>
    <w:rsid w:val="00013BF3"/>
    <w:rsid w:val="00014257"/>
    <w:rsid w:val="0001467D"/>
    <w:rsid w:val="000156FD"/>
    <w:rsid w:val="00016E92"/>
    <w:rsid w:val="00017355"/>
    <w:rsid w:val="0001740C"/>
    <w:rsid w:val="00017784"/>
    <w:rsid w:val="00020868"/>
    <w:rsid w:val="00020C0A"/>
    <w:rsid w:val="00020D22"/>
    <w:rsid w:val="000219F1"/>
    <w:rsid w:val="00021AAC"/>
    <w:rsid w:val="00021F74"/>
    <w:rsid w:val="0002247E"/>
    <w:rsid w:val="000231CA"/>
    <w:rsid w:val="000238E5"/>
    <w:rsid w:val="00023F30"/>
    <w:rsid w:val="00024345"/>
    <w:rsid w:val="00026D8C"/>
    <w:rsid w:val="00027677"/>
    <w:rsid w:val="00030840"/>
    <w:rsid w:val="00030896"/>
    <w:rsid w:val="00030AD5"/>
    <w:rsid w:val="000317AA"/>
    <w:rsid w:val="00032048"/>
    <w:rsid w:val="0003285D"/>
    <w:rsid w:val="00034C9D"/>
    <w:rsid w:val="00034D80"/>
    <w:rsid w:val="000360E4"/>
    <w:rsid w:val="000363CB"/>
    <w:rsid w:val="00036422"/>
    <w:rsid w:val="00036F9C"/>
    <w:rsid w:val="00037337"/>
    <w:rsid w:val="00037F5E"/>
    <w:rsid w:val="000400B6"/>
    <w:rsid w:val="000418C4"/>
    <w:rsid w:val="00042765"/>
    <w:rsid w:val="0004311E"/>
    <w:rsid w:val="000436C7"/>
    <w:rsid w:val="0004438D"/>
    <w:rsid w:val="00044458"/>
    <w:rsid w:val="00044847"/>
    <w:rsid w:val="000448F1"/>
    <w:rsid w:val="00044EA8"/>
    <w:rsid w:val="0004505A"/>
    <w:rsid w:val="00045B92"/>
    <w:rsid w:val="0004693B"/>
    <w:rsid w:val="0004707E"/>
    <w:rsid w:val="00047418"/>
    <w:rsid w:val="00051C23"/>
    <w:rsid w:val="00052650"/>
    <w:rsid w:val="0005342A"/>
    <w:rsid w:val="00053599"/>
    <w:rsid w:val="00053B91"/>
    <w:rsid w:val="00056676"/>
    <w:rsid w:val="000569D7"/>
    <w:rsid w:val="00060E90"/>
    <w:rsid w:val="00062053"/>
    <w:rsid w:val="000623BC"/>
    <w:rsid w:val="0006363B"/>
    <w:rsid w:val="0006380F"/>
    <w:rsid w:val="000640E5"/>
    <w:rsid w:val="0006435F"/>
    <w:rsid w:val="00064726"/>
    <w:rsid w:val="00064902"/>
    <w:rsid w:val="00066015"/>
    <w:rsid w:val="00067A47"/>
    <w:rsid w:val="00070747"/>
    <w:rsid w:val="00070887"/>
    <w:rsid w:val="00070E44"/>
    <w:rsid w:val="00070FB5"/>
    <w:rsid w:val="000733A1"/>
    <w:rsid w:val="0007344F"/>
    <w:rsid w:val="0007429F"/>
    <w:rsid w:val="0007562B"/>
    <w:rsid w:val="00075959"/>
    <w:rsid w:val="00076A67"/>
    <w:rsid w:val="00076B61"/>
    <w:rsid w:val="00082CA9"/>
    <w:rsid w:val="00083598"/>
    <w:rsid w:val="00083B1C"/>
    <w:rsid w:val="000844D7"/>
    <w:rsid w:val="00084520"/>
    <w:rsid w:val="00085D95"/>
    <w:rsid w:val="00087B24"/>
    <w:rsid w:val="00090FD6"/>
    <w:rsid w:val="000917E3"/>
    <w:rsid w:val="0009251C"/>
    <w:rsid w:val="0009277D"/>
    <w:rsid w:val="00092B77"/>
    <w:rsid w:val="000937BB"/>
    <w:rsid w:val="00094426"/>
    <w:rsid w:val="00094EB3"/>
    <w:rsid w:val="00095962"/>
    <w:rsid w:val="00095964"/>
    <w:rsid w:val="00096873"/>
    <w:rsid w:val="00097BFF"/>
    <w:rsid w:val="000A12E5"/>
    <w:rsid w:val="000A23C7"/>
    <w:rsid w:val="000A2824"/>
    <w:rsid w:val="000A35C5"/>
    <w:rsid w:val="000A4D2B"/>
    <w:rsid w:val="000A51E3"/>
    <w:rsid w:val="000A6BA0"/>
    <w:rsid w:val="000A711B"/>
    <w:rsid w:val="000A7642"/>
    <w:rsid w:val="000B07DF"/>
    <w:rsid w:val="000B175E"/>
    <w:rsid w:val="000B19CD"/>
    <w:rsid w:val="000B2568"/>
    <w:rsid w:val="000B353C"/>
    <w:rsid w:val="000B4BB3"/>
    <w:rsid w:val="000B4C41"/>
    <w:rsid w:val="000B636A"/>
    <w:rsid w:val="000B6371"/>
    <w:rsid w:val="000B69B3"/>
    <w:rsid w:val="000B6C0B"/>
    <w:rsid w:val="000B6E4E"/>
    <w:rsid w:val="000B7ED5"/>
    <w:rsid w:val="000C0485"/>
    <w:rsid w:val="000C0877"/>
    <w:rsid w:val="000C16AD"/>
    <w:rsid w:val="000C1F6A"/>
    <w:rsid w:val="000C1F96"/>
    <w:rsid w:val="000C238A"/>
    <w:rsid w:val="000C2B44"/>
    <w:rsid w:val="000C3317"/>
    <w:rsid w:val="000D1903"/>
    <w:rsid w:val="000D211A"/>
    <w:rsid w:val="000D22D8"/>
    <w:rsid w:val="000D28EE"/>
    <w:rsid w:val="000D30AF"/>
    <w:rsid w:val="000D3334"/>
    <w:rsid w:val="000D4625"/>
    <w:rsid w:val="000D488E"/>
    <w:rsid w:val="000D4B88"/>
    <w:rsid w:val="000D574E"/>
    <w:rsid w:val="000D598F"/>
    <w:rsid w:val="000D6C7A"/>
    <w:rsid w:val="000D7B80"/>
    <w:rsid w:val="000E22FB"/>
    <w:rsid w:val="000E233A"/>
    <w:rsid w:val="000E25DD"/>
    <w:rsid w:val="000E2991"/>
    <w:rsid w:val="000E31C8"/>
    <w:rsid w:val="000E3F0B"/>
    <w:rsid w:val="000E49B6"/>
    <w:rsid w:val="000E534C"/>
    <w:rsid w:val="000E570F"/>
    <w:rsid w:val="000E57D8"/>
    <w:rsid w:val="000E593F"/>
    <w:rsid w:val="000E64B5"/>
    <w:rsid w:val="000E6594"/>
    <w:rsid w:val="000E6C60"/>
    <w:rsid w:val="000E7970"/>
    <w:rsid w:val="000E7E8E"/>
    <w:rsid w:val="000F06A6"/>
    <w:rsid w:val="000F1094"/>
    <w:rsid w:val="000F126E"/>
    <w:rsid w:val="000F2D24"/>
    <w:rsid w:val="000F39AB"/>
    <w:rsid w:val="000F4552"/>
    <w:rsid w:val="000F521F"/>
    <w:rsid w:val="000F5993"/>
    <w:rsid w:val="000F71CC"/>
    <w:rsid w:val="000F7ED9"/>
    <w:rsid w:val="00100264"/>
    <w:rsid w:val="0010046D"/>
    <w:rsid w:val="00100CBE"/>
    <w:rsid w:val="001018E7"/>
    <w:rsid w:val="00101E39"/>
    <w:rsid w:val="00102065"/>
    <w:rsid w:val="001040E1"/>
    <w:rsid w:val="0010443A"/>
    <w:rsid w:val="00104936"/>
    <w:rsid w:val="00106230"/>
    <w:rsid w:val="0011172C"/>
    <w:rsid w:val="001118A1"/>
    <w:rsid w:val="0011242F"/>
    <w:rsid w:val="00114B68"/>
    <w:rsid w:val="00114F41"/>
    <w:rsid w:val="00115F93"/>
    <w:rsid w:val="00116757"/>
    <w:rsid w:val="00116A05"/>
    <w:rsid w:val="00116F1E"/>
    <w:rsid w:val="00117077"/>
    <w:rsid w:val="001170B6"/>
    <w:rsid w:val="001177CE"/>
    <w:rsid w:val="00117A50"/>
    <w:rsid w:val="001204CA"/>
    <w:rsid w:val="00120951"/>
    <w:rsid w:val="00123165"/>
    <w:rsid w:val="00125475"/>
    <w:rsid w:val="00125614"/>
    <w:rsid w:val="00126478"/>
    <w:rsid w:val="00126B95"/>
    <w:rsid w:val="00127D56"/>
    <w:rsid w:val="00127D64"/>
    <w:rsid w:val="0013055D"/>
    <w:rsid w:val="00133578"/>
    <w:rsid w:val="00136084"/>
    <w:rsid w:val="0013678A"/>
    <w:rsid w:val="00140BFB"/>
    <w:rsid w:val="001416D2"/>
    <w:rsid w:val="0014219C"/>
    <w:rsid w:val="001432DB"/>
    <w:rsid w:val="001437E6"/>
    <w:rsid w:val="001437FE"/>
    <w:rsid w:val="00143E05"/>
    <w:rsid w:val="001441F7"/>
    <w:rsid w:val="00144604"/>
    <w:rsid w:val="00144DC4"/>
    <w:rsid w:val="00144FC6"/>
    <w:rsid w:val="00145B22"/>
    <w:rsid w:val="001460C0"/>
    <w:rsid w:val="0014651A"/>
    <w:rsid w:val="001502A0"/>
    <w:rsid w:val="001523FB"/>
    <w:rsid w:val="00153468"/>
    <w:rsid w:val="001538DD"/>
    <w:rsid w:val="00153AC6"/>
    <w:rsid w:val="0015498B"/>
    <w:rsid w:val="00154B87"/>
    <w:rsid w:val="0015597A"/>
    <w:rsid w:val="00157238"/>
    <w:rsid w:val="001577E3"/>
    <w:rsid w:val="00157BC2"/>
    <w:rsid w:val="0016108B"/>
    <w:rsid w:val="001625B3"/>
    <w:rsid w:val="00163A84"/>
    <w:rsid w:val="00164D0E"/>
    <w:rsid w:val="00165184"/>
    <w:rsid w:val="00167E17"/>
    <w:rsid w:val="00170980"/>
    <w:rsid w:val="00171037"/>
    <w:rsid w:val="0017191F"/>
    <w:rsid w:val="0017194D"/>
    <w:rsid w:val="00172616"/>
    <w:rsid w:val="00173E42"/>
    <w:rsid w:val="00175B3F"/>
    <w:rsid w:val="00176615"/>
    <w:rsid w:val="001771CE"/>
    <w:rsid w:val="001774CF"/>
    <w:rsid w:val="00177767"/>
    <w:rsid w:val="00177FFD"/>
    <w:rsid w:val="001806E6"/>
    <w:rsid w:val="001813B1"/>
    <w:rsid w:val="00182DFA"/>
    <w:rsid w:val="00183BE5"/>
    <w:rsid w:val="00183DF3"/>
    <w:rsid w:val="001847C1"/>
    <w:rsid w:val="0018582C"/>
    <w:rsid w:val="00185B59"/>
    <w:rsid w:val="001879B1"/>
    <w:rsid w:val="0019065B"/>
    <w:rsid w:val="00191046"/>
    <w:rsid w:val="00192A75"/>
    <w:rsid w:val="00192B26"/>
    <w:rsid w:val="00192CCB"/>
    <w:rsid w:val="001931BF"/>
    <w:rsid w:val="001932FF"/>
    <w:rsid w:val="00193B2C"/>
    <w:rsid w:val="00194BD0"/>
    <w:rsid w:val="00194C66"/>
    <w:rsid w:val="00195301"/>
    <w:rsid w:val="00195A47"/>
    <w:rsid w:val="0019612F"/>
    <w:rsid w:val="001965B8"/>
    <w:rsid w:val="001969BA"/>
    <w:rsid w:val="00197CAB"/>
    <w:rsid w:val="001A1671"/>
    <w:rsid w:val="001A296B"/>
    <w:rsid w:val="001A2E5B"/>
    <w:rsid w:val="001A463E"/>
    <w:rsid w:val="001A56E6"/>
    <w:rsid w:val="001A7C5E"/>
    <w:rsid w:val="001B0BB9"/>
    <w:rsid w:val="001B2E71"/>
    <w:rsid w:val="001B2F47"/>
    <w:rsid w:val="001B4504"/>
    <w:rsid w:val="001B4C1C"/>
    <w:rsid w:val="001B62A5"/>
    <w:rsid w:val="001B751B"/>
    <w:rsid w:val="001B769C"/>
    <w:rsid w:val="001B7A8B"/>
    <w:rsid w:val="001C00AE"/>
    <w:rsid w:val="001C0420"/>
    <w:rsid w:val="001C04E0"/>
    <w:rsid w:val="001C10FB"/>
    <w:rsid w:val="001C124E"/>
    <w:rsid w:val="001C1500"/>
    <w:rsid w:val="001C3470"/>
    <w:rsid w:val="001C407A"/>
    <w:rsid w:val="001C4917"/>
    <w:rsid w:val="001C50E9"/>
    <w:rsid w:val="001C5520"/>
    <w:rsid w:val="001C56AA"/>
    <w:rsid w:val="001C6B31"/>
    <w:rsid w:val="001D0752"/>
    <w:rsid w:val="001D1105"/>
    <w:rsid w:val="001D145D"/>
    <w:rsid w:val="001D14E4"/>
    <w:rsid w:val="001D18FB"/>
    <w:rsid w:val="001D1DFA"/>
    <w:rsid w:val="001D2F61"/>
    <w:rsid w:val="001D3C07"/>
    <w:rsid w:val="001D3C4A"/>
    <w:rsid w:val="001D48BC"/>
    <w:rsid w:val="001D50C4"/>
    <w:rsid w:val="001D50D4"/>
    <w:rsid w:val="001D5B16"/>
    <w:rsid w:val="001E02F5"/>
    <w:rsid w:val="001E11CC"/>
    <w:rsid w:val="001E1457"/>
    <w:rsid w:val="001E1491"/>
    <w:rsid w:val="001E17B3"/>
    <w:rsid w:val="001E1A26"/>
    <w:rsid w:val="001E1B7F"/>
    <w:rsid w:val="001E2645"/>
    <w:rsid w:val="001E2FC5"/>
    <w:rsid w:val="001E3DE9"/>
    <w:rsid w:val="001E4380"/>
    <w:rsid w:val="001E51F6"/>
    <w:rsid w:val="001E668D"/>
    <w:rsid w:val="001E7809"/>
    <w:rsid w:val="001F00BE"/>
    <w:rsid w:val="001F0108"/>
    <w:rsid w:val="001F084B"/>
    <w:rsid w:val="001F0896"/>
    <w:rsid w:val="001F0AB5"/>
    <w:rsid w:val="001F258D"/>
    <w:rsid w:val="001F2AED"/>
    <w:rsid w:val="001F3539"/>
    <w:rsid w:val="001F4432"/>
    <w:rsid w:val="001F5B43"/>
    <w:rsid w:val="001F689E"/>
    <w:rsid w:val="001F79BA"/>
    <w:rsid w:val="001F7A51"/>
    <w:rsid w:val="00200D90"/>
    <w:rsid w:val="00201DCC"/>
    <w:rsid w:val="00202EC6"/>
    <w:rsid w:val="00203217"/>
    <w:rsid w:val="00204EB0"/>
    <w:rsid w:val="00204F81"/>
    <w:rsid w:val="00204FA8"/>
    <w:rsid w:val="002055AE"/>
    <w:rsid w:val="00205E7B"/>
    <w:rsid w:val="00206546"/>
    <w:rsid w:val="00206D83"/>
    <w:rsid w:val="00206ED5"/>
    <w:rsid w:val="00207681"/>
    <w:rsid w:val="0021006A"/>
    <w:rsid w:val="00211C3C"/>
    <w:rsid w:val="00211DB8"/>
    <w:rsid w:val="00212882"/>
    <w:rsid w:val="0021391A"/>
    <w:rsid w:val="00214F09"/>
    <w:rsid w:val="002156CC"/>
    <w:rsid w:val="00215D90"/>
    <w:rsid w:val="00216A0A"/>
    <w:rsid w:val="00216BB8"/>
    <w:rsid w:val="00217417"/>
    <w:rsid w:val="00217AA5"/>
    <w:rsid w:val="00217DF6"/>
    <w:rsid w:val="00220205"/>
    <w:rsid w:val="00220431"/>
    <w:rsid w:val="00220E56"/>
    <w:rsid w:val="00221345"/>
    <w:rsid w:val="00221B14"/>
    <w:rsid w:val="002264DC"/>
    <w:rsid w:val="00226584"/>
    <w:rsid w:val="00227DF4"/>
    <w:rsid w:val="0023259C"/>
    <w:rsid w:val="0023450B"/>
    <w:rsid w:val="0023509A"/>
    <w:rsid w:val="00235EA8"/>
    <w:rsid w:val="00237670"/>
    <w:rsid w:val="00237E40"/>
    <w:rsid w:val="0024075C"/>
    <w:rsid w:val="00240A00"/>
    <w:rsid w:val="0024394A"/>
    <w:rsid w:val="00243BDA"/>
    <w:rsid w:val="0024426F"/>
    <w:rsid w:val="002453BC"/>
    <w:rsid w:val="002454B3"/>
    <w:rsid w:val="00246B0B"/>
    <w:rsid w:val="00247383"/>
    <w:rsid w:val="0025101E"/>
    <w:rsid w:val="00251693"/>
    <w:rsid w:val="00251784"/>
    <w:rsid w:val="00252963"/>
    <w:rsid w:val="00253E87"/>
    <w:rsid w:val="002542C9"/>
    <w:rsid w:val="0025498D"/>
    <w:rsid w:val="00256A19"/>
    <w:rsid w:val="002603D4"/>
    <w:rsid w:val="00260C2D"/>
    <w:rsid w:val="00260C5E"/>
    <w:rsid w:val="00260F39"/>
    <w:rsid w:val="00261F5E"/>
    <w:rsid w:val="00262E97"/>
    <w:rsid w:val="00263B5E"/>
    <w:rsid w:val="0026414C"/>
    <w:rsid w:val="0026466D"/>
    <w:rsid w:val="00265353"/>
    <w:rsid w:val="00266752"/>
    <w:rsid w:val="00266B73"/>
    <w:rsid w:val="00266CD0"/>
    <w:rsid w:val="0027033A"/>
    <w:rsid w:val="00270E32"/>
    <w:rsid w:val="002716D4"/>
    <w:rsid w:val="00273030"/>
    <w:rsid w:val="002732F7"/>
    <w:rsid w:val="00273541"/>
    <w:rsid w:val="002743E7"/>
    <w:rsid w:val="00274B7B"/>
    <w:rsid w:val="002756A4"/>
    <w:rsid w:val="00276C5A"/>
    <w:rsid w:val="00276CB8"/>
    <w:rsid w:val="00277487"/>
    <w:rsid w:val="00277B3A"/>
    <w:rsid w:val="00277E99"/>
    <w:rsid w:val="002805A9"/>
    <w:rsid w:val="00281795"/>
    <w:rsid w:val="00282539"/>
    <w:rsid w:val="00283AC2"/>
    <w:rsid w:val="00283B35"/>
    <w:rsid w:val="00283ECC"/>
    <w:rsid w:val="00284144"/>
    <w:rsid w:val="002841A2"/>
    <w:rsid w:val="00285761"/>
    <w:rsid w:val="00285A78"/>
    <w:rsid w:val="0028678C"/>
    <w:rsid w:val="00290BB4"/>
    <w:rsid w:val="002911F7"/>
    <w:rsid w:val="00291E6A"/>
    <w:rsid w:val="002923CA"/>
    <w:rsid w:val="00292688"/>
    <w:rsid w:val="00292987"/>
    <w:rsid w:val="00293B62"/>
    <w:rsid w:val="00293D75"/>
    <w:rsid w:val="0029534F"/>
    <w:rsid w:val="002953A6"/>
    <w:rsid w:val="002961D8"/>
    <w:rsid w:val="00296BD8"/>
    <w:rsid w:val="0029709D"/>
    <w:rsid w:val="002970EB"/>
    <w:rsid w:val="00297E06"/>
    <w:rsid w:val="002A05B4"/>
    <w:rsid w:val="002A0692"/>
    <w:rsid w:val="002A25AB"/>
    <w:rsid w:val="002A2D4E"/>
    <w:rsid w:val="002A4132"/>
    <w:rsid w:val="002A4EE8"/>
    <w:rsid w:val="002A6D6D"/>
    <w:rsid w:val="002A7D7B"/>
    <w:rsid w:val="002B032C"/>
    <w:rsid w:val="002B0659"/>
    <w:rsid w:val="002B0BE2"/>
    <w:rsid w:val="002B1C31"/>
    <w:rsid w:val="002B1EFD"/>
    <w:rsid w:val="002B213F"/>
    <w:rsid w:val="002B2B81"/>
    <w:rsid w:val="002B3532"/>
    <w:rsid w:val="002B3D97"/>
    <w:rsid w:val="002B3F4A"/>
    <w:rsid w:val="002B56B2"/>
    <w:rsid w:val="002B63B8"/>
    <w:rsid w:val="002B66B3"/>
    <w:rsid w:val="002B6A56"/>
    <w:rsid w:val="002B7AD0"/>
    <w:rsid w:val="002C07D9"/>
    <w:rsid w:val="002C0F42"/>
    <w:rsid w:val="002C1237"/>
    <w:rsid w:val="002C150E"/>
    <w:rsid w:val="002C16DB"/>
    <w:rsid w:val="002C1A5A"/>
    <w:rsid w:val="002C1DA7"/>
    <w:rsid w:val="002C24A9"/>
    <w:rsid w:val="002C250C"/>
    <w:rsid w:val="002C2642"/>
    <w:rsid w:val="002C26A0"/>
    <w:rsid w:val="002C3243"/>
    <w:rsid w:val="002C3534"/>
    <w:rsid w:val="002C3842"/>
    <w:rsid w:val="002C58F2"/>
    <w:rsid w:val="002C72AB"/>
    <w:rsid w:val="002D18E3"/>
    <w:rsid w:val="002D1D83"/>
    <w:rsid w:val="002D1DB8"/>
    <w:rsid w:val="002D1E9A"/>
    <w:rsid w:val="002D324F"/>
    <w:rsid w:val="002D45B0"/>
    <w:rsid w:val="002D4C4E"/>
    <w:rsid w:val="002D57DC"/>
    <w:rsid w:val="002E15BC"/>
    <w:rsid w:val="002E2A34"/>
    <w:rsid w:val="002E42F2"/>
    <w:rsid w:val="002E42F8"/>
    <w:rsid w:val="002E5685"/>
    <w:rsid w:val="002E5700"/>
    <w:rsid w:val="002E7233"/>
    <w:rsid w:val="002F1648"/>
    <w:rsid w:val="002F2123"/>
    <w:rsid w:val="002F276A"/>
    <w:rsid w:val="002F28C2"/>
    <w:rsid w:val="002F2E80"/>
    <w:rsid w:val="002F427D"/>
    <w:rsid w:val="002F64DF"/>
    <w:rsid w:val="002F68E4"/>
    <w:rsid w:val="002F796C"/>
    <w:rsid w:val="002F7E4B"/>
    <w:rsid w:val="00301A4A"/>
    <w:rsid w:val="00301B89"/>
    <w:rsid w:val="00302768"/>
    <w:rsid w:val="00302B4C"/>
    <w:rsid w:val="00303005"/>
    <w:rsid w:val="00304177"/>
    <w:rsid w:val="003063D8"/>
    <w:rsid w:val="00306CA3"/>
    <w:rsid w:val="00306E46"/>
    <w:rsid w:val="00306E4F"/>
    <w:rsid w:val="00307350"/>
    <w:rsid w:val="003073C2"/>
    <w:rsid w:val="00307C1B"/>
    <w:rsid w:val="00311986"/>
    <w:rsid w:val="00311B0E"/>
    <w:rsid w:val="00311E2E"/>
    <w:rsid w:val="00311F85"/>
    <w:rsid w:val="003124B5"/>
    <w:rsid w:val="003125F7"/>
    <w:rsid w:val="00312B20"/>
    <w:rsid w:val="00313434"/>
    <w:rsid w:val="00313A07"/>
    <w:rsid w:val="00314BED"/>
    <w:rsid w:val="00314C33"/>
    <w:rsid w:val="00314D8B"/>
    <w:rsid w:val="0031554E"/>
    <w:rsid w:val="00316227"/>
    <w:rsid w:val="003168D4"/>
    <w:rsid w:val="00316DF9"/>
    <w:rsid w:val="003201A1"/>
    <w:rsid w:val="00320617"/>
    <w:rsid w:val="003217AA"/>
    <w:rsid w:val="00323D1F"/>
    <w:rsid w:val="00324039"/>
    <w:rsid w:val="00324804"/>
    <w:rsid w:val="00324913"/>
    <w:rsid w:val="00324B59"/>
    <w:rsid w:val="00325710"/>
    <w:rsid w:val="0032727A"/>
    <w:rsid w:val="00327927"/>
    <w:rsid w:val="00327A17"/>
    <w:rsid w:val="00330389"/>
    <w:rsid w:val="003307A2"/>
    <w:rsid w:val="00330A21"/>
    <w:rsid w:val="00330B23"/>
    <w:rsid w:val="0033187B"/>
    <w:rsid w:val="00331EF7"/>
    <w:rsid w:val="00332CE9"/>
    <w:rsid w:val="0033391B"/>
    <w:rsid w:val="00333AA3"/>
    <w:rsid w:val="00333C18"/>
    <w:rsid w:val="003340F1"/>
    <w:rsid w:val="0033481C"/>
    <w:rsid w:val="00335DF1"/>
    <w:rsid w:val="00336507"/>
    <w:rsid w:val="00336C75"/>
    <w:rsid w:val="003375C1"/>
    <w:rsid w:val="003402FF"/>
    <w:rsid w:val="00343515"/>
    <w:rsid w:val="0034354D"/>
    <w:rsid w:val="00343AD0"/>
    <w:rsid w:val="00344226"/>
    <w:rsid w:val="0034501B"/>
    <w:rsid w:val="003451C5"/>
    <w:rsid w:val="00345B50"/>
    <w:rsid w:val="00346049"/>
    <w:rsid w:val="00346D41"/>
    <w:rsid w:val="00350675"/>
    <w:rsid w:val="00350E59"/>
    <w:rsid w:val="0035145D"/>
    <w:rsid w:val="00351555"/>
    <w:rsid w:val="00352475"/>
    <w:rsid w:val="00352553"/>
    <w:rsid w:val="003553B9"/>
    <w:rsid w:val="0035567A"/>
    <w:rsid w:val="003561E6"/>
    <w:rsid w:val="003565BD"/>
    <w:rsid w:val="00360B9F"/>
    <w:rsid w:val="00360C21"/>
    <w:rsid w:val="00360D2C"/>
    <w:rsid w:val="0036124F"/>
    <w:rsid w:val="0036249C"/>
    <w:rsid w:val="00362795"/>
    <w:rsid w:val="00363175"/>
    <w:rsid w:val="00363253"/>
    <w:rsid w:val="0036369C"/>
    <w:rsid w:val="00364304"/>
    <w:rsid w:val="00364A0F"/>
    <w:rsid w:val="00364F14"/>
    <w:rsid w:val="003655E4"/>
    <w:rsid w:val="003665CE"/>
    <w:rsid w:val="00367BC6"/>
    <w:rsid w:val="003701CE"/>
    <w:rsid w:val="00371757"/>
    <w:rsid w:val="00372EBD"/>
    <w:rsid w:val="003734FB"/>
    <w:rsid w:val="00373532"/>
    <w:rsid w:val="003736D6"/>
    <w:rsid w:val="00373AE9"/>
    <w:rsid w:val="00373C09"/>
    <w:rsid w:val="00376687"/>
    <w:rsid w:val="003767CA"/>
    <w:rsid w:val="00376C15"/>
    <w:rsid w:val="003771DF"/>
    <w:rsid w:val="00381898"/>
    <w:rsid w:val="003839AC"/>
    <w:rsid w:val="00383FAE"/>
    <w:rsid w:val="00384E8D"/>
    <w:rsid w:val="003876CA"/>
    <w:rsid w:val="0039044C"/>
    <w:rsid w:val="00391669"/>
    <w:rsid w:val="00391739"/>
    <w:rsid w:val="003929AD"/>
    <w:rsid w:val="0039330D"/>
    <w:rsid w:val="00396128"/>
    <w:rsid w:val="0039749B"/>
    <w:rsid w:val="003A152C"/>
    <w:rsid w:val="003A234B"/>
    <w:rsid w:val="003A26E2"/>
    <w:rsid w:val="003A3522"/>
    <w:rsid w:val="003A37C5"/>
    <w:rsid w:val="003A3A7A"/>
    <w:rsid w:val="003A3B82"/>
    <w:rsid w:val="003A497D"/>
    <w:rsid w:val="003A4BE6"/>
    <w:rsid w:val="003A51ED"/>
    <w:rsid w:val="003A5AB9"/>
    <w:rsid w:val="003A601E"/>
    <w:rsid w:val="003A6DDF"/>
    <w:rsid w:val="003A7DAD"/>
    <w:rsid w:val="003A7DDC"/>
    <w:rsid w:val="003B092A"/>
    <w:rsid w:val="003B09D7"/>
    <w:rsid w:val="003B1AC4"/>
    <w:rsid w:val="003B2632"/>
    <w:rsid w:val="003B29FF"/>
    <w:rsid w:val="003B311B"/>
    <w:rsid w:val="003B4F19"/>
    <w:rsid w:val="003B5583"/>
    <w:rsid w:val="003B5757"/>
    <w:rsid w:val="003B5A9D"/>
    <w:rsid w:val="003B73F6"/>
    <w:rsid w:val="003B7C64"/>
    <w:rsid w:val="003C0365"/>
    <w:rsid w:val="003C065E"/>
    <w:rsid w:val="003C20E6"/>
    <w:rsid w:val="003C267C"/>
    <w:rsid w:val="003C2F93"/>
    <w:rsid w:val="003C3BA1"/>
    <w:rsid w:val="003C4101"/>
    <w:rsid w:val="003C4283"/>
    <w:rsid w:val="003C4AA2"/>
    <w:rsid w:val="003C5E4E"/>
    <w:rsid w:val="003C67A4"/>
    <w:rsid w:val="003C6E0C"/>
    <w:rsid w:val="003C778D"/>
    <w:rsid w:val="003D34AF"/>
    <w:rsid w:val="003D35F1"/>
    <w:rsid w:val="003D380B"/>
    <w:rsid w:val="003D3864"/>
    <w:rsid w:val="003D4A68"/>
    <w:rsid w:val="003D6407"/>
    <w:rsid w:val="003D6AAB"/>
    <w:rsid w:val="003D6B33"/>
    <w:rsid w:val="003D6C4B"/>
    <w:rsid w:val="003E0947"/>
    <w:rsid w:val="003E0F44"/>
    <w:rsid w:val="003E179E"/>
    <w:rsid w:val="003E17D8"/>
    <w:rsid w:val="003E19E3"/>
    <w:rsid w:val="003E20E8"/>
    <w:rsid w:val="003E290D"/>
    <w:rsid w:val="003E29F7"/>
    <w:rsid w:val="003E2D9E"/>
    <w:rsid w:val="003E31D5"/>
    <w:rsid w:val="003E5287"/>
    <w:rsid w:val="003E552A"/>
    <w:rsid w:val="003E6DB1"/>
    <w:rsid w:val="003E73F3"/>
    <w:rsid w:val="003F0AED"/>
    <w:rsid w:val="003F12A0"/>
    <w:rsid w:val="003F130E"/>
    <w:rsid w:val="003F13BB"/>
    <w:rsid w:val="003F13CC"/>
    <w:rsid w:val="003F1496"/>
    <w:rsid w:val="003F254A"/>
    <w:rsid w:val="003F4131"/>
    <w:rsid w:val="003F49E1"/>
    <w:rsid w:val="003F6B09"/>
    <w:rsid w:val="003F6BB5"/>
    <w:rsid w:val="003F759B"/>
    <w:rsid w:val="003F7F43"/>
    <w:rsid w:val="004000B7"/>
    <w:rsid w:val="00400C3C"/>
    <w:rsid w:val="00400E8F"/>
    <w:rsid w:val="0040151A"/>
    <w:rsid w:val="004016BB"/>
    <w:rsid w:val="00401A43"/>
    <w:rsid w:val="00402398"/>
    <w:rsid w:val="0040272D"/>
    <w:rsid w:val="00402909"/>
    <w:rsid w:val="004043E1"/>
    <w:rsid w:val="00404971"/>
    <w:rsid w:val="00404A49"/>
    <w:rsid w:val="00404EDA"/>
    <w:rsid w:val="004051C4"/>
    <w:rsid w:val="0040567A"/>
    <w:rsid w:val="00405712"/>
    <w:rsid w:val="00405866"/>
    <w:rsid w:val="00405B5E"/>
    <w:rsid w:val="00405FC7"/>
    <w:rsid w:val="00406470"/>
    <w:rsid w:val="0040736E"/>
    <w:rsid w:val="00407413"/>
    <w:rsid w:val="004079AE"/>
    <w:rsid w:val="00410305"/>
    <w:rsid w:val="004110C4"/>
    <w:rsid w:val="00412743"/>
    <w:rsid w:val="00412766"/>
    <w:rsid w:val="00414762"/>
    <w:rsid w:val="004147EA"/>
    <w:rsid w:val="00414B73"/>
    <w:rsid w:val="0041525F"/>
    <w:rsid w:val="00415B0E"/>
    <w:rsid w:val="0041747B"/>
    <w:rsid w:val="00417753"/>
    <w:rsid w:val="00417BEC"/>
    <w:rsid w:val="00421412"/>
    <w:rsid w:val="00421FCD"/>
    <w:rsid w:val="00422075"/>
    <w:rsid w:val="00422D8D"/>
    <w:rsid w:val="00423338"/>
    <w:rsid w:val="00425177"/>
    <w:rsid w:val="00425351"/>
    <w:rsid w:val="004258BB"/>
    <w:rsid w:val="00425A54"/>
    <w:rsid w:val="0042717A"/>
    <w:rsid w:val="00427287"/>
    <w:rsid w:val="0042744C"/>
    <w:rsid w:val="00427A90"/>
    <w:rsid w:val="00430AD2"/>
    <w:rsid w:val="00431549"/>
    <w:rsid w:val="00431948"/>
    <w:rsid w:val="00431B1B"/>
    <w:rsid w:val="00431C5C"/>
    <w:rsid w:val="00431E29"/>
    <w:rsid w:val="00433097"/>
    <w:rsid w:val="00433447"/>
    <w:rsid w:val="00433CBD"/>
    <w:rsid w:val="004344D8"/>
    <w:rsid w:val="0043520A"/>
    <w:rsid w:val="004356CB"/>
    <w:rsid w:val="0043704F"/>
    <w:rsid w:val="0043756B"/>
    <w:rsid w:val="00440385"/>
    <w:rsid w:val="004405DE"/>
    <w:rsid w:val="0044207F"/>
    <w:rsid w:val="0044291A"/>
    <w:rsid w:val="004445E4"/>
    <w:rsid w:val="0044468B"/>
    <w:rsid w:val="00444D6C"/>
    <w:rsid w:val="004455CB"/>
    <w:rsid w:val="0044625D"/>
    <w:rsid w:val="004468A6"/>
    <w:rsid w:val="00447127"/>
    <w:rsid w:val="004475D0"/>
    <w:rsid w:val="00450262"/>
    <w:rsid w:val="00450609"/>
    <w:rsid w:val="0045114D"/>
    <w:rsid w:val="00451863"/>
    <w:rsid w:val="00451922"/>
    <w:rsid w:val="00452D33"/>
    <w:rsid w:val="00452DA5"/>
    <w:rsid w:val="004547BF"/>
    <w:rsid w:val="00455407"/>
    <w:rsid w:val="004559CD"/>
    <w:rsid w:val="004572D0"/>
    <w:rsid w:val="004607B5"/>
    <w:rsid w:val="00462B98"/>
    <w:rsid w:val="00463AC6"/>
    <w:rsid w:val="00463F73"/>
    <w:rsid w:val="00464914"/>
    <w:rsid w:val="0046699E"/>
    <w:rsid w:val="00466A53"/>
    <w:rsid w:val="00466B49"/>
    <w:rsid w:val="00466BDF"/>
    <w:rsid w:val="004671CF"/>
    <w:rsid w:val="00467DE6"/>
    <w:rsid w:val="00470216"/>
    <w:rsid w:val="004714D4"/>
    <w:rsid w:val="00472A15"/>
    <w:rsid w:val="004735F4"/>
    <w:rsid w:val="004757D9"/>
    <w:rsid w:val="00475CFE"/>
    <w:rsid w:val="0047648B"/>
    <w:rsid w:val="00476FA6"/>
    <w:rsid w:val="00476FAE"/>
    <w:rsid w:val="004808CE"/>
    <w:rsid w:val="00480D5B"/>
    <w:rsid w:val="00480F8A"/>
    <w:rsid w:val="0048185D"/>
    <w:rsid w:val="00482666"/>
    <w:rsid w:val="00482B74"/>
    <w:rsid w:val="00482BD5"/>
    <w:rsid w:val="00483238"/>
    <w:rsid w:val="004841A6"/>
    <w:rsid w:val="00484847"/>
    <w:rsid w:val="00484CA8"/>
    <w:rsid w:val="00485F48"/>
    <w:rsid w:val="00486467"/>
    <w:rsid w:val="0048681F"/>
    <w:rsid w:val="00486C0F"/>
    <w:rsid w:val="0048723C"/>
    <w:rsid w:val="00487E85"/>
    <w:rsid w:val="004900E0"/>
    <w:rsid w:val="0049043C"/>
    <w:rsid w:val="00490FD9"/>
    <w:rsid w:val="00492255"/>
    <w:rsid w:val="00492326"/>
    <w:rsid w:val="00492B3F"/>
    <w:rsid w:val="00492D69"/>
    <w:rsid w:val="00493755"/>
    <w:rsid w:val="0049452C"/>
    <w:rsid w:val="00494626"/>
    <w:rsid w:val="0049476B"/>
    <w:rsid w:val="004950E2"/>
    <w:rsid w:val="00495B8C"/>
    <w:rsid w:val="00496164"/>
    <w:rsid w:val="00496802"/>
    <w:rsid w:val="00497589"/>
    <w:rsid w:val="004979D1"/>
    <w:rsid w:val="00497AE1"/>
    <w:rsid w:val="00497DC3"/>
    <w:rsid w:val="004A04CE"/>
    <w:rsid w:val="004A0EC9"/>
    <w:rsid w:val="004A1276"/>
    <w:rsid w:val="004A269B"/>
    <w:rsid w:val="004A2822"/>
    <w:rsid w:val="004A2938"/>
    <w:rsid w:val="004A2972"/>
    <w:rsid w:val="004A34ED"/>
    <w:rsid w:val="004A3C25"/>
    <w:rsid w:val="004A4832"/>
    <w:rsid w:val="004A5774"/>
    <w:rsid w:val="004A5832"/>
    <w:rsid w:val="004A5AC5"/>
    <w:rsid w:val="004A5D28"/>
    <w:rsid w:val="004A60DF"/>
    <w:rsid w:val="004A65AB"/>
    <w:rsid w:val="004A73D4"/>
    <w:rsid w:val="004A78E4"/>
    <w:rsid w:val="004B0659"/>
    <w:rsid w:val="004B0666"/>
    <w:rsid w:val="004B1BCC"/>
    <w:rsid w:val="004B28E4"/>
    <w:rsid w:val="004B4262"/>
    <w:rsid w:val="004B4D91"/>
    <w:rsid w:val="004B5A84"/>
    <w:rsid w:val="004B66ED"/>
    <w:rsid w:val="004B67BA"/>
    <w:rsid w:val="004B6F74"/>
    <w:rsid w:val="004B71EB"/>
    <w:rsid w:val="004B7526"/>
    <w:rsid w:val="004B7794"/>
    <w:rsid w:val="004C2160"/>
    <w:rsid w:val="004C218C"/>
    <w:rsid w:val="004C2A87"/>
    <w:rsid w:val="004C2A9D"/>
    <w:rsid w:val="004C2B14"/>
    <w:rsid w:val="004C2B83"/>
    <w:rsid w:val="004C3169"/>
    <w:rsid w:val="004C4094"/>
    <w:rsid w:val="004C45D7"/>
    <w:rsid w:val="004C4D80"/>
    <w:rsid w:val="004C79CC"/>
    <w:rsid w:val="004D03F6"/>
    <w:rsid w:val="004D0432"/>
    <w:rsid w:val="004D0489"/>
    <w:rsid w:val="004D04EB"/>
    <w:rsid w:val="004D21A4"/>
    <w:rsid w:val="004D23FB"/>
    <w:rsid w:val="004D3217"/>
    <w:rsid w:val="004D44C6"/>
    <w:rsid w:val="004D473C"/>
    <w:rsid w:val="004D54B0"/>
    <w:rsid w:val="004D589B"/>
    <w:rsid w:val="004D594A"/>
    <w:rsid w:val="004D642B"/>
    <w:rsid w:val="004D6742"/>
    <w:rsid w:val="004D721D"/>
    <w:rsid w:val="004E0A3D"/>
    <w:rsid w:val="004E3F95"/>
    <w:rsid w:val="004E4018"/>
    <w:rsid w:val="004E47A4"/>
    <w:rsid w:val="004E487C"/>
    <w:rsid w:val="004E4C3D"/>
    <w:rsid w:val="004E5212"/>
    <w:rsid w:val="004E58CB"/>
    <w:rsid w:val="004E5E32"/>
    <w:rsid w:val="004E6524"/>
    <w:rsid w:val="004E6740"/>
    <w:rsid w:val="004E6FA5"/>
    <w:rsid w:val="004E7471"/>
    <w:rsid w:val="004F04B7"/>
    <w:rsid w:val="004F2198"/>
    <w:rsid w:val="004F27E3"/>
    <w:rsid w:val="004F29F9"/>
    <w:rsid w:val="004F43FF"/>
    <w:rsid w:val="004F4466"/>
    <w:rsid w:val="004F4AED"/>
    <w:rsid w:val="004F5240"/>
    <w:rsid w:val="004F54A6"/>
    <w:rsid w:val="004F57E3"/>
    <w:rsid w:val="004F5813"/>
    <w:rsid w:val="004F5C3A"/>
    <w:rsid w:val="004F6FE4"/>
    <w:rsid w:val="004F703C"/>
    <w:rsid w:val="004F73AF"/>
    <w:rsid w:val="004F7E67"/>
    <w:rsid w:val="00500066"/>
    <w:rsid w:val="005004B6"/>
    <w:rsid w:val="0050145E"/>
    <w:rsid w:val="00502347"/>
    <w:rsid w:val="00502AF7"/>
    <w:rsid w:val="0050526F"/>
    <w:rsid w:val="00505C2F"/>
    <w:rsid w:val="00506164"/>
    <w:rsid w:val="0050658B"/>
    <w:rsid w:val="00507518"/>
    <w:rsid w:val="00507955"/>
    <w:rsid w:val="005104B2"/>
    <w:rsid w:val="005107BC"/>
    <w:rsid w:val="005109F4"/>
    <w:rsid w:val="0051169D"/>
    <w:rsid w:val="00512796"/>
    <w:rsid w:val="00514280"/>
    <w:rsid w:val="005143FA"/>
    <w:rsid w:val="0051461A"/>
    <w:rsid w:val="00514F4D"/>
    <w:rsid w:val="005151C4"/>
    <w:rsid w:val="00516F69"/>
    <w:rsid w:val="005176E3"/>
    <w:rsid w:val="00517B45"/>
    <w:rsid w:val="00520CF2"/>
    <w:rsid w:val="005216CD"/>
    <w:rsid w:val="0052343A"/>
    <w:rsid w:val="005240C1"/>
    <w:rsid w:val="005257D3"/>
    <w:rsid w:val="005265EC"/>
    <w:rsid w:val="00526696"/>
    <w:rsid w:val="00526FF8"/>
    <w:rsid w:val="005278F2"/>
    <w:rsid w:val="0053099D"/>
    <w:rsid w:val="00534A4C"/>
    <w:rsid w:val="00534F3A"/>
    <w:rsid w:val="005353B0"/>
    <w:rsid w:val="005359A7"/>
    <w:rsid w:val="00535A70"/>
    <w:rsid w:val="0053621A"/>
    <w:rsid w:val="00536878"/>
    <w:rsid w:val="00536FEC"/>
    <w:rsid w:val="00540D2D"/>
    <w:rsid w:val="005412AB"/>
    <w:rsid w:val="00542948"/>
    <w:rsid w:val="00543294"/>
    <w:rsid w:val="005443D3"/>
    <w:rsid w:val="00544886"/>
    <w:rsid w:val="005449ED"/>
    <w:rsid w:val="00545DAE"/>
    <w:rsid w:val="00546E9F"/>
    <w:rsid w:val="00547381"/>
    <w:rsid w:val="00547ACE"/>
    <w:rsid w:val="005501B5"/>
    <w:rsid w:val="005507AC"/>
    <w:rsid w:val="00551464"/>
    <w:rsid w:val="00551F44"/>
    <w:rsid w:val="005535DA"/>
    <w:rsid w:val="00555F53"/>
    <w:rsid w:val="0055667A"/>
    <w:rsid w:val="00557168"/>
    <w:rsid w:val="005575DD"/>
    <w:rsid w:val="0055799B"/>
    <w:rsid w:val="00557A4B"/>
    <w:rsid w:val="00557BB4"/>
    <w:rsid w:val="0056089C"/>
    <w:rsid w:val="0056124E"/>
    <w:rsid w:val="0056181D"/>
    <w:rsid w:val="005620AC"/>
    <w:rsid w:val="00562244"/>
    <w:rsid w:val="005625D3"/>
    <w:rsid w:val="005628FD"/>
    <w:rsid w:val="0056347A"/>
    <w:rsid w:val="00563C5F"/>
    <w:rsid w:val="0056454F"/>
    <w:rsid w:val="00565243"/>
    <w:rsid w:val="00566110"/>
    <w:rsid w:val="0056627A"/>
    <w:rsid w:val="00567528"/>
    <w:rsid w:val="00567EA3"/>
    <w:rsid w:val="00570C36"/>
    <w:rsid w:val="00571C1C"/>
    <w:rsid w:val="005726DD"/>
    <w:rsid w:val="0057319C"/>
    <w:rsid w:val="00573A10"/>
    <w:rsid w:val="005748DA"/>
    <w:rsid w:val="00574AA1"/>
    <w:rsid w:val="00574D36"/>
    <w:rsid w:val="00575E52"/>
    <w:rsid w:val="00576280"/>
    <w:rsid w:val="00576461"/>
    <w:rsid w:val="00577A48"/>
    <w:rsid w:val="00580DB7"/>
    <w:rsid w:val="00581469"/>
    <w:rsid w:val="0058182A"/>
    <w:rsid w:val="00581AB8"/>
    <w:rsid w:val="00581BD0"/>
    <w:rsid w:val="00581E3F"/>
    <w:rsid w:val="00583A09"/>
    <w:rsid w:val="00583E40"/>
    <w:rsid w:val="00584328"/>
    <w:rsid w:val="005856A1"/>
    <w:rsid w:val="00585F5D"/>
    <w:rsid w:val="0058675C"/>
    <w:rsid w:val="00586985"/>
    <w:rsid w:val="005873A1"/>
    <w:rsid w:val="005904D0"/>
    <w:rsid w:val="005908E6"/>
    <w:rsid w:val="00591948"/>
    <w:rsid w:val="00593AF4"/>
    <w:rsid w:val="00593E0C"/>
    <w:rsid w:val="00593E54"/>
    <w:rsid w:val="00595812"/>
    <w:rsid w:val="00595B76"/>
    <w:rsid w:val="00595FF0"/>
    <w:rsid w:val="0059626F"/>
    <w:rsid w:val="0059739F"/>
    <w:rsid w:val="005978BE"/>
    <w:rsid w:val="005A03A1"/>
    <w:rsid w:val="005A16A9"/>
    <w:rsid w:val="005A185D"/>
    <w:rsid w:val="005A1D17"/>
    <w:rsid w:val="005A2372"/>
    <w:rsid w:val="005A2734"/>
    <w:rsid w:val="005A2DFA"/>
    <w:rsid w:val="005A310A"/>
    <w:rsid w:val="005A3D6D"/>
    <w:rsid w:val="005A40DC"/>
    <w:rsid w:val="005A4D97"/>
    <w:rsid w:val="005A4F98"/>
    <w:rsid w:val="005A5F1D"/>
    <w:rsid w:val="005A655C"/>
    <w:rsid w:val="005A690B"/>
    <w:rsid w:val="005A6940"/>
    <w:rsid w:val="005A6BAD"/>
    <w:rsid w:val="005A6C08"/>
    <w:rsid w:val="005A7832"/>
    <w:rsid w:val="005B10E5"/>
    <w:rsid w:val="005B12FF"/>
    <w:rsid w:val="005B3585"/>
    <w:rsid w:val="005B3D16"/>
    <w:rsid w:val="005B4230"/>
    <w:rsid w:val="005B449E"/>
    <w:rsid w:val="005B4826"/>
    <w:rsid w:val="005B5089"/>
    <w:rsid w:val="005B5771"/>
    <w:rsid w:val="005B5A61"/>
    <w:rsid w:val="005B5BC0"/>
    <w:rsid w:val="005B5F40"/>
    <w:rsid w:val="005B620D"/>
    <w:rsid w:val="005B6460"/>
    <w:rsid w:val="005B69D8"/>
    <w:rsid w:val="005B6CF6"/>
    <w:rsid w:val="005B7A58"/>
    <w:rsid w:val="005C0757"/>
    <w:rsid w:val="005C38FA"/>
    <w:rsid w:val="005C4403"/>
    <w:rsid w:val="005C468D"/>
    <w:rsid w:val="005C58F0"/>
    <w:rsid w:val="005C7384"/>
    <w:rsid w:val="005D0B08"/>
    <w:rsid w:val="005D1C22"/>
    <w:rsid w:val="005D1F00"/>
    <w:rsid w:val="005D2130"/>
    <w:rsid w:val="005D3056"/>
    <w:rsid w:val="005D3655"/>
    <w:rsid w:val="005D3680"/>
    <w:rsid w:val="005D4B04"/>
    <w:rsid w:val="005D6229"/>
    <w:rsid w:val="005D6441"/>
    <w:rsid w:val="005D677F"/>
    <w:rsid w:val="005D7304"/>
    <w:rsid w:val="005E0B77"/>
    <w:rsid w:val="005E1317"/>
    <w:rsid w:val="005E18C5"/>
    <w:rsid w:val="005E18E2"/>
    <w:rsid w:val="005E1962"/>
    <w:rsid w:val="005E2648"/>
    <w:rsid w:val="005E26C7"/>
    <w:rsid w:val="005E2B20"/>
    <w:rsid w:val="005E4B16"/>
    <w:rsid w:val="005E4B18"/>
    <w:rsid w:val="005E5023"/>
    <w:rsid w:val="005E517A"/>
    <w:rsid w:val="005E6B8D"/>
    <w:rsid w:val="005E7099"/>
    <w:rsid w:val="005E77A6"/>
    <w:rsid w:val="005E7890"/>
    <w:rsid w:val="005E79C5"/>
    <w:rsid w:val="005F0E39"/>
    <w:rsid w:val="005F2EEA"/>
    <w:rsid w:val="005F32A0"/>
    <w:rsid w:val="005F362E"/>
    <w:rsid w:val="005F363F"/>
    <w:rsid w:val="005F3696"/>
    <w:rsid w:val="005F411E"/>
    <w:rsid w:val="005F4541"/>
    <w:rsid w:val="005F4660"/>
    <w:rsid w:val="005F4D71"/>
    <w:rsid w:val="005F5417"/>
    <w:rsid w:val="005F6659"/>
    <w:rsid w:val="00600983"/>
    <w:rsid w:val="006011AF"/>
    <w:rsid w:val="00602D44"/>
    <w:rsid w:val="006034EC"/>
    <w:rsid w:val="00603A64"/>
    <w:rsid w:val="00605145"/>
    <w:rsid w:val="00606D5A"/>
    <w:rsid w:val="00607B3C"/>
    <w:rsid w:val="006111F7"/>
    <w:rsid w:val="00611371"/>
    <w:rsid w:val="006115CA"/>
    <w:rsid w:val="00611BD1"/>
    <w:rsid w:val="00611C5F"/>
    <w:rsid w:val="006125E9"/>
    <w:rsid w:val="0061408B"/>
    <w:rsid w:val="00614330"/>
    <w:rsid w:val="0061526F"/>
    <w:rsid w:val="0061567D"/>
    <w:rsid w:val="00615848"/>
    <w:rsid w:val="00617160"/>
    <w:rsid w:val="0061741A"/>
    <w:rsid w:val="00617902"/>
    <w:rsid w:val="00620D9E"/>
    <w:rsid w:val="006214CA"/>
    <w:rsid w:val="00621B1B"/>
    <w:rsid w:val="00622996"/>
    <w:rsid w:val="006230E3"/>
    <w:rsid w:val="00623D6F"/>
    <w:rsid w:val="00624154"/>
    <w:rsid w:val="00624D33"/>
    <w:rsid w:val="00624F09"/>
    <w:rsid w:val="0062647C"/>
    <w:rsid w:val="006264B3"/>
    <w:rsid w:val="00626BD2"/>
    <w:rsid w:val="00630022"/>
    <w:rsid w:val="006318C0"/>
    <w:rsid w:val="0063193A"/>
    <w:rsid w:val="00631E54"/>
    <w:rsid w:val="00631EB7"/>
    <w:rsid w:val="00632F64"/>
    <w:rsid w:val="006335D8"/>
    <w:rsid w:val="00633893"/>
    <w:rsid w:val="006349BD"/>
    <w:rsid w:val="00635323"/>
    <w:rsid w:val="00636194"/>
    <w:rsid w:val="0063719F"/>
    <w:rsid w:val="00637CE1"/>
    <w:rsid w:val="00637E5A"/>
    <w:rsid w:val="00637FC9"/>
    <w:rsid w:val="0064012B"/>
    <w:rsid w:val="006404C1"/>
    <w:rsid w:val="00640C0D"/>
    <w:rsid w:val="00640FAF"/>
    <w:rsid w:val="0064102E"/>
    <w:rsid w:val="006411E4"/>
    <w:rsid w:val="006416BD"/>
    <w:rsid w:val="00641A01"/>
    <w:rsid w:val="00641B65"/>
    <w:rsid w:val="00641EDC"/>
    <w:rsid w:val="0064245D"/>
    <w:rsid w:val="00642944"/>
    <w:rsid w:val="006443A6"/>
    <w:rsid w:val="0064466D"/>
    <w:rsid w:val="00644D4F"/>
    <w:rsid w:val="00646A3F"/>
    <w:rsid w:val="00646BCB"/>
    <w:rsid w:val="00646F82"/>
    <w:rsid w:val="00647149"/>
    <w:rsid w:val="00647C01"/>
    <w:rsid w:val="00650626"/>
    <w:rsid w:val="00650C6F"/>
    <w:rsid w:val="00651BDF"/>
    <w:rsid w:val="00652532"/>
    <w:rsid w:val="00652B01"/>
    <w:rsid w:val="00653CDA"/>
    <w:rsid w:val="00654AD4"/>
    <w:rsid w:val="006564A9"/>
    <w:rsid w:val="00656DE5"/>
    <w:rsid w:val="00656EB9"/>
    <w:rsid w:val="00656F10"/>
    <w:rsid w:val="00657714"/>
    <w:rsid w:val="00657BBB"/>
    <w:rsid w:val="006602C6"/>
    <w:rsid w:val="00660F51"/>
    <w:rsid w:val="00662148"/>
    <w:rsid w:val="0066221B"/>
    <w:rsid w:val="00663AE8"/>
    <w:rsid w:val="00663C19"/>
    <w:rsid w:val="00663CFA"/>
    <w:rsid w:val="00664275"/>
    <w:rsid w:val="00664698"/>
    <w:rsid w:val="00664C17"/>
    <w:rsid w:val="00664F7E"/>
    <w:rsid w:val="0066514E"/>
    <w:rsid w:val="0066565A"/>
    <w:rsid w:val="00665741"/>
    <w:rsid w:val="00667B48"/>
    <w:rsid w:val="006702CD"/>
    <w:rsid w:val="00670BA9"/>
    <w:rsid w:val="006711E4"/>
    <w:rsid w:val="0067249B"/>
    <w:rsid w:val="00672EDA"/>
    <w:rsid w:val="006730FD"/>
    <w:rsid w:val="0067366A"/>
    <w:rsid w:val="006742AF"/>
    <w:rsid w:val="00674620"/>
    <w:rsid w:val="006746B5"/>
    <w:rsid w:val="00674CE9"/>
    <w:rsid w:val="00674E1A"/>
    <w:rsid w:val="006751C3"/>
    <w:rsid w:val="00675E37"/>
    <w:rsid w:val="00677646"/>
    <w:rsid w:val="00677A10"/>
    <w:rsid w:val="0068002E"/>
    <w:rsid w:val="00680523"/>
    <w:rsid w:val="00682468"/>
    <w:rsid w:val="00682C2C"/>
    <w:rsid w:val="00682C9E"/>
    <w:rsid w:val="006835E5"/>
    <w:rsid w:val="00684539"/>
    <w:rsid w:val="00684BB0"/>
    <w:rsid w:val="00685F38"/>
    <w:rsid w:val="0068608D"/>
    <w:rsid w:val="006866BF"/>
    <w:rsid w:val="00686E41"/>
    <w:rsid w:val="00686E91"/>
    <w:rsid w:val="00692D5C"/>
    <w:rsid w:val="00693244"/>
    <w:rsid w:val="00693292"/>
    <w:rsid w:val="006935D0"/>
    <w:rsid w:val="00693866"/>
    <w:rsid w:val="0069592E"/>
    <w:rsid w:val="00697E49"/>
    <w:rsid w:val="00697E8D"/>
    <w:rsid w:val="006A0041"/>
    <w:rsid w:val="006A03C9"/>
    <w:rsid w:val="006A048B"/>
    <w:rsid w:val="006A1915"/>
    <w:rsid w:val="006A1C90"/>
    <w:rsid w:val="006A2228"/>
    <w:rsid w:val="006A24BA"/>
    <w:rsid w:val="006A30A8"/>
    <w:rsid w:val="006A34CB"/>
    <w:rsid w:val="006A4BE2"/>
    <w:rsid w:val="006A7789"/>
    <w:rsid w:val="006B0F63"/>
    <w:rsid w:val="006B15BE"/>
    <w:rsid w:val="006B187F"/>
    <w:rsid w:val="006B2186"/>
    <w:rsid w:val="006B2C58"/>
    <w:rsid w:val="006B454F"/>
    <w:rsid w:val="006B5511"/>
    <w:rsid w:val="006B6BEF"/>
    <w:rsid w:val="006B788A"/>
    <w:rsid w:val="006C00C2"/>
    <w:rsid w:val="006C037D"/>
    <w:rsid w:val="006C041D"/>
    <w:rsid w:val="006C079D"/>
    <w:rsid w:val="006C1522"/>
    <w:rsid w:val="006C1F29"/>
    <w:rsid w:val="006C26DB"/>
    <w:rsid w:val="006C363E"/>
    <w:rsid w:val="006C433F"/>
    <w:rsid w:val="006C4AD6"/>
    <w:rsid w:val="006C6247"/>
    <w:rsid w:val="006C76CD"/>
    <w:rsid w:val="006C7729"/>
    <w:rsid w:val="006D2028"/>
    <w:rsid w:val="006D26C9"/>
    <w:rsid w:val="006D31D3"/>
    <w:rsid w:val="006D3618"/>
    <w:rsid w:val="006D3CBB"/>
    <w:rsid w:val="006D46B4"/>
    <w:rsid w:val="006D46FC"/>
    <w:rsid w:val="006D4DE1"/>
    <w:rsid w:val="006D56E4"/>
    <w:rsid w:val="006D58BB"/>
    <w:rsid w:val="006D6895"/>
    <w:rsid w:val="006D71DF"/>
    <w:rsid w:val="006D79D8"/>
    <w:rsid w:val="006E014A"/>
    <w:rsid w:val="006E1E4E"/>
    <w:rsid w:val="006E1F9D"/>
    <w:rsid w:val="006E27E6"/>
    <w:rsid w:val="006E2996"/>
    <w:rsid w:val="006E2D99"/>
    <w:rsid w:val="006E3829"/>
    <w:rsid w:val="006E3B63"/>
    <w:rsid w:val="006E4058"/>
    <w:rsid w:val="006E6AD3"/>
    <w:rsid w:val="006E76E8"/>
    <w:rsid w:val="006F04C5"/>
    <w:rsid w:val="006F1D16"/>
    <w:rsid w:val="006F20F4"/>
    <w:rsid w:val="006F347A"/>
    <w:rsid w:val="006F59BF"/>
    <w:rsid w:val="006F765F"/>
    <w:rsid w:val="00700B06"/>
    <w:rsid w:val="00702682"/>
    <w:rsid w:val="00703E1C"/>
    <w:rsid w:val="0070557A"/>
    <w:rsid w:val="00706C14"/>
    <w:rsid w:val="00706E69"/>
    <w:rsid w:val="00707A25"/>
    <w:rsid w:val="007109F0"/>
    <w:rsid w:val="0071227E"/>
    <w:rsid w:val="00712730"/>
    <w:rsid w:val="00713B27"/>
    <w:rsid w:val="00713C03"/>
    <w:rsid w:val="0071461E"/>
    <w:rsid w:val="00715DBE"/>
    <w:rsid w:val="00716450"/>
    <w:rsid w:val="00716796"/>
    <w:rsid w:val="007168DA"/>
    <w:rsid w:val="00717687"/>
    <w:rsid w:val="007204C4"/>
    <w:rsid w:val="00720838"/>
    <w:rsid w:val="007213B6"/>
    <w:rsid w:val="007215E6"/>
    <w:rsid w:val="00721754"/>
    <w:rsid w:val="00721D83"/>
    <w:rsid w:val="00721EA0"/>
    <w:rsid w:val="00721F73"/>
    <w:rsid w:val="00722274"/>
    <w:rsid w:val="0072287D"/>
    <w:rsid w:val="00722CFB"/>
    <w:rsid w:val="007231BF"/>
    <w:rsid w:val="00723C32"/>
    <w:rsid w:val="00723C46"/>
    <w:rsid w:val="00723F6E"/>
    <w:rsid w:val="007241C0"/>
    <w:rsid w:val="0072479C"/>
    <w:rsid w:val="00724FC3"/>
    <w:rsid w:val="007258A4"/>
    <w:rsid w:val="00725AEE"/>
    <w:rsid w:val="0072755F"/>
    <w:rsid w:val="00730F49"/>
    <w:rsid w:val="007319E2"/>
    <w:rsid w:val="0073270A"/>
    <w:rsid w:val="00732835"/>
    <w:rsid w:val="00733966"/>
    <w:rsid w:val="007347BB"/>
    <w:rsid w:val="00734B8B"/>
    <w:rsid w:val="00736D17"/>
    <w:rsid w:val="00737E25"/>
    <w:rsid w:val="00737F0A"/>
    <w:rsid w:val="00740175"/>
    <w:rsid w:val="00740274"/>
    <w:rsid w:val="007405A3"/>
    <w:rsid w:val="00740BA6"/>
    <w:rsid w:val="007413B5"/>
    <w:rsid w:val="00741F39"/>
    <w:rsid w:val="0074268C"/>
    <w:rsid w:val="00742796"/>
    <w:rsid w:val="00742B05"/>
    <w:rsid w:val="00742C08"/>
    <w:rsid w:val="00742C1B"/>
    <w:rsid w:val="00742C4E"/>
    <w:rsid w:val="00743174"/>
    <w:rsid w:val="0074338C"/>
    <w:rsid w:val="00743CE6"/>
    <w:rsid w:val="00743CFF"/>
    <w:rsid w:val="00744335"/>
    <w:rsid w:val="00744B60"/>
    <w:rsid w:val="00745AB7"/>
    <w:rsid w:val="00745DF2"/>
    <w:rsid w:val="00746528"/>
    <w:rsid w:val="00746B66"/>
    <w:rsid w:val="00751620"/>
    <w:rsid w:val="007517F8"/>
    <w:rsid w:val="00752871"/>
    <w:rsid w:val="00752BA0"/>
    <w:rsid w:val="00754BAD"/>
    <w:rsid w:val="00754F59"/>
    <w:rsid w:val="007550CB"/>
    <w:rsid w:val="0075562D"/>
    <w:rsid w:val="00755C38"/>
    <w:rsid w:val="00756AA2"/>
    <w:rsid w:val="00756B80"/>
    <w:rsid w:val="0076027F"/>
    <w:rsid w:val="00761909"/>
    <w:rsid w:val="00761E8B"/>
    <w:rsid w:val="007629F4"/>
    <w:rsid w:val="00763784"/>
    <w:rsid w:val="007645E3"/>
    <w:rsid w:val="0076535F"/>
    <w:rsid w:val="00765FF8"/>
    <w:rsid w:val="007667D7"/>
    <w:rsid w:val="00766837"/>
    <w:rsid w:val="00767A65"/>
    <w:rsid w:val="00767D28"/>
    <w:rsid w:val="00767D77"/>
    <w:rsid w:val="00767F74"/>
    <w:rsid w:val="007704D6"/>
    <w:rsid w:val="00770D57"/>
    <w:rsid w:val="00773B26"/>
    <w:rsid w:val="00773F46"/>
    <w:rsid w:val="007747BA"/>
    <w:rsid w:val="00776044"/>
    <w:rsid w:val="00776F2A"/>
    <w:rsid w:val="007772B9"/>
    <w:rsid w:val="00780871"/>
    <w:rsid w:val="00781148"/>
    <w:rsid w:val="007826F6"/>
    <w:rsid w:val="00782B04"/>
    <w:rsid w:val="00784186"/>
    <w:rsid w:val="007841EE"/>
    <w:rsid w:val="0078427E"/>
    <w:rsid w:val="007842CD"/>
    <w:rsid w:val="00785721"/>
    <w:rsid w:val="00786615"/>
    <w:rsid w:val="00786761"/>
    <w:rsid w:val="00786923"/>
    <w:rsid w:val="00786EAA"/>
    <w:rsid w:val="007870FC"/>
    <w:rsid w:val="007875A0"/>
    <w:rsid w:val="007877E1"/>
    <w:rsid w:val="007905E3"/>
    <w:rsid w:val="00790DA4"/>
    <w:rsid w:val="00791ECA"/>
    <w:rsid w:val="007920FE"/>
    <w:rsid w:val="00792D61"/>
    <w:rsid w:val="007947D7"/>
    <w:rsid w:val="00794B52"/>
    <w:rsid w:val="00795393"/>
    <w:rsid w:val="007953D3"/>
    <w:rsid w:val="007A036E"/>
    <w:rsid w:val="007A0B5A"/>
    <w:rsid w:val="007A3D13"/>
    <w:rsid w:val="007A4F65"/>
    <w:rsid w:val="007A66A0"/>
    <w:rsid w:val="007A76A7"/>
    <w:rsid w:val="007B0AAF"/>
    <w:rsid w:val="007B0D9E"/>
    <w:rsid w:val="007B1080"/>
    <w:rsid w:val="007B174A"/>
    <w:rsid w:val="007B35BA"/>
    <w:rsid w:val="007B35D0"/>
    <w:rsid w:val="007B36E7"/>
    <w:rsid w:val="007B3C20"/>
    <w:rsid w:val="007B4D98"/>
    <w:rsid w:val="007B5496"/>
    <w:rsid w:val="007B5EE9"/>
    <w:rsid w:val="007C006E"/>
    <w:rsid w:val="007C0159"/>
    <w:rsid w:val="007C01F5"/>
    <w:rsid w:val="007C05D4"/>
    <w:rsid w:val="007C0767"/>
    <w:rsid w:val="007C1C79"/>
    <w:rsid w:val="007C248A"/>
    <w:rsid w:val="007C2926"/>
    <w:rsid w:val="007C2C9F"/>
    <w:rsid w:val="007C2D07"/>
    <w:rsid w:val="007C3E35"/>
    <w:rsid w:val="007C44A3"/>
    <w:rsid w:val="007C4BBC"/>
    <w:rsid w:val="007C750E"/>
    <w:rsid w:val="007D156D"/>
    <w:rsid w:val="007D2432"/>
    <w:rsid w:val="007D3A41"/>
    <w:rsid w:val="007D4F00"/>
    <w:rsid w:val="007D586A"/>
    <w:rsid w:val="007D6438"/>
    <w:rsid w:val="007D7267"/>
    <w:rsid w:val="007D78D8"/>
    <w:rsid w:val="007E0A9E"/>
    <w:rsid w:val="007E1244"/>
    <w:rsid w:val="007E1D30"/>
    <w:rsid w:val="007E2658"/>
    <w:rsid w:val="007E325B"/>
    <w:rsid w:val="007E3422"/>
    <w:rsid w:val="007E57B2"/>
    <w:rsid w:val="007E592F"/>
    <w:rsid w:val="007E5975"/>
    <w:rsid w:val="007E6C1C"/>
    <w:rsid w:val="007E7903"/>
    <w:rsid w:val="007F1954"/>
    <w:rsid w:val="007F278A"/>
    <w:rsid w:val="007F282D"/>
    <w:rsid w:val="007F38CB"/>
    <w:rsid w:val="007F4E71"/>
    <w:rsid w:val="007F5402"/>
    <w:rsid w:val="007F5502"/>
    <w:rsid w:val="007F564C"/>
    <w:rsid w:val="007F67F2"/>
    <w:rsid w:val="007F685E"/>
    <w:rsid w:val="007F7294"/>
    <w:rsid w:val="007F757B"/>
    <w:rsid w:val="00800D92"/>
    <w:rsid w:val="0080115F"/>
    <w:rsid w:val="008014AA"/>
    <w:rsid w:val="008015BB"/>
    <w:rsid w:val="00801E08"/>
    <w:rsid w:val="00802F85"/>
    <w:rsid w:val="00803955"/>
    <w:rsid w:val="0080405C"/>
    <w:rsid w:val="0080551B"/>
    <w:rsid w:val="008057AD"/>
    <w:rsid w:val="00810C3B"/>
    <w:rsid w:val="00811EB8"/>
    <w:rsid w:val="008122D5"/>
    <w:rsid w:val="008138E4"/>
    <w:rsid w:val="0081469B"/>
    <w:rsid w:val="00814AA0"/>
    <w:rsid w:val="008150DE"/>
    <w:rsid w:val="008151B5"/>
    <w:rsid w:val="00815B4E"/>
    <w:rsid w:val="00816B91"/>
    <w:rsid w:val="00816B97"/>
    <w:rsid w:val="0082056A"/>
    <w:rsid w:val="008207D6"/>
    <w:rsid w:val="00820BCC"/>
    <w:rsid w:val="00820F55"/>
    <w:rsid w:val="00821415"/>
    <w:rsid w:val="00821576"/>
    <w:rsid w:val="008218BA"/>
    <w:rsid w:val="008227F9"/>
    <w:rsid w:val="00822887"/>
    <w:rsid w:val="0082343D"/>
    <w:rsid w:val="00823891"/>
    <w:rsid w:val="00825473"/>
    <w:rsid w:val="00825B17"/>
    <w:rsid w:val="00825E8A"/>
    <w:rsid w:val="00826080"/>
    <w:rsid w:val="008266C7"/>
    <w:rsid w:val="008269FF"/>
    <w:rsid w:val="00827F70"/>
    <w:rsid w:val="00830838"/>
    <w:rsid w:val="00831A6D"/>
    <w:rsid w:val="00833854"/>
    <w:rsid w:val="00833ACF"/>
    <w:rsid w:val="0083424C"/>
    <w:rsid w:val="008346B8"/>
    <w:rsid w:val="008354FF"/>
    <w:rsid w:val="00835AE0"/>
    <w:rsid w:val="00835C36"/>
    <w:rsid w:val="00835C5D"/>
    <w:rsid w:val="0083643F"/>
    <w:rsid w:val="00836561"/>
    <w:rsid w:val="00836D45"/>
    <w:rsid w:val="00837347"/>
    <w:rsid w:val="00837AD6"/>
    <w:rsid w:val="00840E77"/>
    <w:rsid w:val="00841433"/>
    <w:rsid w:val="008416E9"/>
    <w:rsid w:val="00841EA9"/>
    <w:rsid w:val="0084310C"/>
    <w:rsid w:val="00843662"/>
    <w:rsid w:val="00843E62"/>
    <w:rsid w:val="008440AB"/>
    <w:rsid w:val="008442B4"/>
    <w:rsid w:val="0084564D"/>
    <w:rsid w:val="00845715"/>
    <w:rsid w:val="00846FBD"/>
    <w:rsid w:val="0084714C"/>
    <w:rsid w:val="008479ED"/>
    <w:rsid w:val="00850F71"/>
    <w:rsid w:val="0085150A"/>
    <w:rsid w:val="0085200A"/>
    <w:rsid w:val="008521AE"/>
    <w:rsid w:val="0085344D"/>
    <w:rsid w:val="00853FEA"/>
    <w:rsid w:val="0085491F"/>
    <w:rsid w:val="00854E13"/>
    <w:rsid w:val="00854E4E"/>
    <w:rsid w:val="00855CC8"/>
    <w:rsid w:val="008570CF"/>
    <w:rsid w:val="00857812"/>
    <w:rsid w:val="0086059D"/>
    <w:rsid w:val="0086112A"/>
    <w:rsid w:val="00861279"/>
    <w:rsid w:val="00861B41"/>
    <w:rsid w:val="00861BFA"/>
    <w:rsid w:val="00863033"/>
    <w:rsid w:val="008633BE"/>
    <w:rsid w:val="008638A1"/>
    <w:rsid w:val="008655BA"/>
    <w:rsid w:val="00865FAA"/>
    <w:rsid w:val="00870468"/>
    <w:rsid w:val="00872345"/>
    <w:rsid w:val="00873EDA"/>
    <w:rsid w:val="0088010F"/>
    <w:rsid w:val="008801F6"/>
    <w:rsid w:val="008803C5"/>
    <w:rsid w:val="008810B4"/>
    <w:rsid w:val="0088141C"/>
    <w:rsid w:val="008819CD"/>
    <w:rsid w:val="00882DE0"/>
    <w:rsid w:val="008834D3"/>
    <w:rsid w:val="008840A7"/>
    <w:rsid w:val="008855D9"/>
    <w:rsid w:val="008858A8"/>
    <w:rsid w:val="00885DAE"/>
    <w:rsid w:val="00887086"/>
    <w:rsid w:val="00890234"/>
    <w:rsid w:val="00890B58"/>
    <w:rsid w:val="00892448"/>
    <w:rsid w:val="00893620"/>
    <w:rsid w:val="00893ED0"/>
    <w:rsid w:val="0089501F"/>
    <w:rsid w:val="00896897"/>
    <w:rsid w:val="008A0875"/>
    <w:rsid w:val="008A1667"/>
    <w:rsid w:val="008A16EB"/>
    <w:rsid w:val="008A1812"/>
    <w:rsid w:val="008A29C9"/>
    <w:rsid w:val="008A2C30"/>
    <w:rsid w:val="008A2D08"/>
    <w:rsid w:val="008A2E7B"/>
    <w:rsid w:val="008A3D75"/>
    <w:rsid w:val="008A4365"/>
    <w:rsid w:val="008A4489"/>
    <w:rsid w:val="008A4587"/>
    <w:rsid w:val="008A5618"/>
    <w:rsid w:val="008A5924"/>
    <w:rsid w:val="008A5A38"/>
    <w:rsid w:val="008A5C37"/>
    <w:rsid w:val="008A601B"/>
    <w:rsid w:val="008A62CD"/>
    <w:rsid w:val="008A64D0"/>
    <w:rsid w:val="008A72E2"/>
    <w:rsid w:val="008A75E7"/>
    <w:rsid w:val="008A79F3"/>
    <w:rsid w:val="008B0045"/>
    <w:rsid w:val="008B0600"/>
    <w:rsid w:val="008B0DAD"/>
    <w:rsid w:val="008B1160"/>
    <w:rsid w:val="008B1ABE"/>
    <w:rsid w:val="008B33CB"/>
    <w:rsid w:val="008B3EE4"/>
    <w:rsid w:val="008B41D4"/>
    <w:rsid w:val="008B51FE"/>
    <w:rsid w:val="008B52F9"/>
    <w:rsid w:val="008B53A1"/>
    <w:rsid w:val="008B5869"/>
    <w:rsid w:val="008B64F1"/>
    <w:rsid w:val="008B679B"/>
    <w:rsid w:val="008B7069"/>
    <w:rsid w:val="008C004E"/>
    <w:rsid w:val="008C0176"/>
    <w:rsid w:val="008C0527"/>
    <w:rsid w:val="008C071D"/>
    <w:rsid w:val="008C0DFC"/>
    <w:rsid w:val="008C1BA7"/>
    <w:rsid w:val="008C21EE"/>
    <w:rsid w:val="008C27B9"/>
    <w:rsid w:val="008C2F90"/>
    <w:rsid w:val="008C3FD9"/>
    <w:rsid w:val="008C522E"/>
    <w:rsid w:val="008C5FA0"/>
    <w:rsid w:val="008D028B"/>
    <w:rsid w:val="008D06AF"/>
    <w:rsid w:val="008D14E8"/>
    <w:rsid w:val="008D228E"/>
    <w:rsid w:val="008D2310"/>
    <w:rsid w:val="008D27E8"/>
    <w:rsid w:val="008D288E"/>
    <w:rsid w:val="008D2963"/>
    <w:rsid w:val="008D377C"/>
    <w:rsid w:val="008D405D"/>
    <w:rsid w:val="008D4709"/>
    <w:rsid w:val="008D56FD"/>
    <w:rsid w:val="008D584D"/>
    <w:rsid w:val="008D6680"/>
    <w:rsid w:val="008D6C72"/>
    <w:rsid w:val="008D7230"/>
    <w:rsid w:val="008E0484"/>
    <w:rsid w:val="008E082E"/>
    <w:rsid w:val="008E09BB"/>
    <w:rsid w:val="008E12C3"/>
    <w:rsid w:val="008E1493"/>
    <w:rsid w:val="008E1E91"/>
    <w:rsid w:val="008E29C9"/>
    <w:rsid w:val="008E2E99"/>
    <w:rsid w:val="008E2FE1"/>
    <w:rsid w:val="008E3108"/>
    <w:rsid w:val="008E32C0"/>
    <w:rsid w:val="008E3655"/>
    <w:rsid w:val="008E5BB8"/>
    <w:rsid w:val="008E6BB7"/>
    <w:rsid w:val="008F06B8"/>
    <w:rsid w:val="008F0A01"/>
    <w:rsid w:val="008F0E85"/>
    <w:rsid w:val="008F17E7"/>
    <w:rsid w:val="008F1ADF"/>
    <w:rsid w:val="008F1B3F"/>
    <w:rsid w:val="008F1C0A"/>
    <w:rsid w:val="008F2196"/>
    <w:rsid w:val="008F3644"/>
    <w:rsid w:val="008F415C"/>
    <w:rsid w:val="008F484F"/>
    <w:rsid w:val="009003B3"/>
    <w:rsid w:val="00900A9B"/>
    <w:rsid w:val="00900ED8"/>
    <w:rsid w:val="00903532"/>
    <w:rsid w:val="009036AB"/>
    <w:rsid w:val="009038A4"/>
    <w:rsid w:val="00903BA6"/>
    <w:rsid w:val="00904330"/>
    <w:rsid w:val="00906455"/>
    <w:rsid w:val="00906D5F"/>
    <w:rsid w:val="009077E9"/>
    <w:rsid w:val="00910546"/>
    <w:rsid w:val="00910F22"/>
    <w:rsid w:val="00911AAD"/>
    <w:rsid w:val="00911C67"/>
    <w:rsid w:val="009126CC"/>
    <w:rsid w:val="00914976"/>
    <w:rsid w:val="00915238"/>
    <w:rsid w:val="009156A4"/>
    <w:rsid w:val="0091625D"/>
    <w:rsid w:val="0092003C"/>
    <w:rsid w:val="00920D57"/>
    <w:rsid w:val="00921B24"/>
    <w:rsid w:val="00921E4F"/>
    <w:rsid w:val="00921ED5"/>
    <w:rsid w:val="0092206D"/>
    <w:rsid w:val="00922316"/>
    <w:rsid w:val="009225EB"/>
    <w:rsid w:val="00923CD4"/>
    <w:rsid w:val="0092472C"/>
    <w:rsid w:val="00925EA3"/>
    <w:rsid w:val="00926B7C"/>
    <w:rsid w:val="00930671"/>
    <w:rsid w:val="00931739"/>
    <w:rsid w:val="00931CCF"/>
    <w:rsid w:val="00931FB8"/>
    <w:rsid w:val="00932A00"/>
    <w:rsid w:val="00932FEB"/>
    <w:rsid w:val="009347E5"/>
    <w:rsid w:val="00935248"/>
    <w:rsid w:val="00935288"/>
    <w:rsid w:val="009359CA"/>
    <w:rsid w:val="00936E9F"/>
    <w:rsid w:val="00936F91"/>
    <w:rsid w:val="00940666"/>
    <w:rsid w:val="00942B1B"/>
    <w:rsid w:val="0094469D"/>
    <w:rsid w:val="00944A10"/>
    <w:rsid w:val="00944CD9"/>
    <w:rsid w:val="0094547B"/>
    <w:rsid w:val="00945A6E"/>
    <w:rsid w:val="00945B50"/>
    <w:rsid w:val="009462EE"/>
    <w:rsid w:val="0094644D"/>
    <w:rsid w:val="00946ED9"/>
    <w:rsid w:val="00947BF1"/>
    <w:rsid w:val="00950BC6"/>
    <w:rsid w:val="009510AF"/>
    <w:rsid w:val="00953E37"/>
    <w:rsid w:val="00953EE3"/>
    <w:rsid w:val="0095409A"/>
    <w:rsid w:val="009546AB"/>
    <w:rsid w:val="0095490C"/>
    <w:rsid w:val="00954AA5"/>
    <w:rsid w:val="00954D38"/>
    <w:rsid w:val="009550EE"/>
    <w:rsid w:val="00955F36"/>
    <w:rsid w:val="009572B7"/>
    <w:rsid w:val="00957410"/>
    <w:rsid w:val="00960009"/>
    <w:rsid w:val="00960526"/>
    <w:rsid w:val="00960666"/>
    <w:rsid w:val="00960987"/>
    <w:rsid w:val="00961BF4"/>
    <w:rsid w:val="00961C79"/>
    <w:rsid w:val="00961E0F"/>
    <w:rsid w:val="009620C3"/>
    <w:rsid w:val="00962D85"/>
    <w:rsid w:val="009630C2"/>
    <w:rsid w:val="00963222"/>
    <w:rsid w:val="009636A6"/>
    <w:rsid w:val="00964DFF"/>
    <w:rsid w:val="00965108"/>
    <w:rsid w:val="0096584C"/>
    <w:rsid w:val="00966A21"/>
    <w:rsid w:val="00970606"/>
    <w:rsid w:val="00970BC6"/>
    <w:rsid w:val="00971196"/>
    <w:rsid w:val="00971ACA"/>
    <w:rsid w:val="00972711"/>
    <w:rsid w:val="00972C82"/>
    <w:rsid w:val="00973166"/>
    <w:rsid w:val="00974724"/>
    <w:rsid w:val="00974E93"/>
    <w:rsid w:val="009752B0"/>
    <w:rsid w:val="00975AB3"/>
    <w:rsid w:val="00976AC1"/>
    <w:rsid w:val="009773F0"/>
    <w:rsid w:val="009774AD"/>
    <w:rsid w:val="00977FD0"/>
    <w:rsid w:val="009803C4"/>
    <w:rsid w:val="0098061E"/>
    <w:rsid w:val="00982728"/>
    <w:rsid w:val="009829CE"/>
    <w:rsid w:val="00982A42"/>
    <w:rsid w:val="009834A5"/>
    <w:rsid w:val="00984044"/>
    <w:rsid w:val="009845FF"/>
    <w:rsid w:val="00984EEA"/>
    <w:rsid w:val="00985CDF"/>
    <w:rsid w:val="00985E42"/>
    <w:rsid w:val="00985E51"/>
    <w:rsid w:val="00986146"/>
    <w:rsid w:val="009870B0"/>
    <w:rsid w:val="009901CA"/>
    <w:rsid w:val="00990DA4"/>
    <w:rsid w:val="00990E1C"/>
    <w:rsid w:val="00990E4B"/>
    <w:rsid w:val="00991485"/>
    <w:rsid w:val="00991B09"/>
    <w:rsid w:val="00991E20"/>
    <w:rsid w:val="00992BF8"/>
    <w:rsid w:val="00994914"/>
    <w:rsid w:val="009954F3"/>
    <w:rsid w:val="00996709"/>
    <w:rsid w:val="00997022"/>
    <w:rsid w:val="009971C7"/>
    <w:rsid w:val="00997E9C"/>
    <w:rsid w:val="009A04AC"/>
    <w:rsid w:val="009A0F85"/>
    <w:rsid w:val="009A1E28"/>
    <w:rsid w:val="009A1F16"/>
    <w:rsid w:val="009A2A43"/>
    <w:rsid w:val="009A2B42"/>
    <w:rsid w:val="009A3245"/>
    <w:rsid w:val="009A3280"/>
    <w:rsid w:val="009A4323"/>
    <w:rsid w:val="009A43B0"/>
    <w:rsid w:val="009A4529"/>
    <w:rsid w:val="009A4F16"/>
    <w:rsid w:val="009A56FC"/>
    <w:rsid w:val="009A767C"/>
    <w:rsid w:val="009B180C"/>
    <w:rsid w:val="009B282E"/>
    <w:rsid w:val="009B2A2F"/>
    <w:rsid w:val="009B3D78"/>
    <w:rsid w:val="009B3F1F"/>
    <w:rsid w:val="009B4FE7"/>
    <w:rsid w:val="009B5D6F"/>
    <w:rsid w:val="009B6177"/>
    <w:rsid w:val="009B773B"/>
    <w:rsid w:val="009C0510"/>
    <w:rsid w:val="009C052D"/>
    <w:rsid w:val="009C0FE4"/>
    <w:rsid w:val="009C2984"/>
    <w:rsid w:val="009C34BA"/>
    <w:rsid w:val="009C3637"/>
    <w:rsid w:val="009C3E92"/>
    <w:rsid w:val="009C4A59"/>
    <w:rsid w:val="009C4D60"/>
    <w:rsid w:val="009C50DC"/>
    <w:rsid w:val="009C5580"/>
    <w:rsid w:val="009C5816"/>
    <w:rsid w:val="009C6657"/>
    <w:rsid w:val="009C75AA"/>
    <w:rsid w:val="009D04C6"/>
    <w:rsid w:val="009D101C"/>
    <w:rsid w:val="009D11F6"/>
    <w:rsid w:val="009D1E2B"/>
    <w:rsid w:val="009D24F8"/>
    <w:rsid w:val="009D2EDC"/>
    <w:rsid w:val="009D2FD9"/>
    <w:rsid w:val="009D3876"/>
    <w:rsid w:val="009D3B3F"/>
    <w:rsid w:val="009D4048"/>
    <w:rsid w:val="009D5601"/>
    <w:rsid w:val="009D5D5F"/>
    <w:rsid w:val="009D62AF"/>
    <w:rsid w:val="009D63F8"/>
    <w:rsid w:val="009D697F"/>
    <w:rsid w:val="009D6B37"/>
    <w:rsid w:val="009D6E11"/>
    <w:rsid w:val="009D70E8"/>
    <w:rsid w:val="009D74F7"/>
    <w:rsid w:val="009D7D12"/>
    <w:rsid w:val="009E00CB"/>
    <w:rsid w:val="009E0ED3"/>
    <w:rsid w:val="009E2040"/>
    <w:rsid w:val="009E2F06"/>
    <w:rsid w:val="009E3603"/>
    <w:rsid w:val="009E3718"/>
    <w:rsid w:val="009E4417"/>
    <w:rsid w:val="009E45DA"/>
    <w:rsid w:val="009E461D"/>
    <w:rsid w:val="009E4D25"/>
    <w:rsid w:val="009E57FE"/>
    <w:rsid w:val="009E6381"/>
    <w:rsid w:val="009E64BA"/>
    <w:rsid w:val="009E71B6"/>
    <w:rsid w:val="009E7B2A"/>
    <w:rsid w:val="009F03D5"/>
    <w:rsid w:val="009F0B75"/>
    <w:rsid w:val="009F0BE3"/>
    <w:rsid w:val="009F4652"/>
    <w:rsid w:val="009F58CF"/>
    <w:rsid w:val="009F76BC"/>
    <w:rsid w:val="009F78B9"/>
    <w:rsid w:val="00A00BEE"/>
    <w:rsid w:val="00A014C0"/>
    <w:rsid w:val="00A0265E"/>
    <w:rsid w:val="00A02A38"/>
    <w:rsid w:val="00A03B6B"/>
    <w:rsid w:val="00A03E9B"/>
    <w:rsid w:val="00A04008"/>
    <w:rsid w:val="00A055FD"/>
    <w:rsid w:val="00A05A7A"/>
    <w:rsid w:val="00A10FF3"/>
    <w:rsid w:val="00A11178"/>
    <w:rsid w:val="00A11611"/>
    <w:rsid w:val="00A1277C"/>
    <w:rsid w:val="00A12AB4"/>
    <w:rsid w:val="00A12F32"/>
    <w:rsid w:val="00A1495D"/>
    <w:rsid w:val="00A15547"/>
    <w:rsid w:val="00A15745"/>
    <w:rsid w:val="00A15E0F"/>
    <w:rsid w:val="00A16A02"/>
    <w:rsid w:val="00A16AF4"/>
    <w:rsid w:val="00A16C0F"/>
    <w:rsid w:val="00A17244"/>
    <w:rsid w:val="00A17404"/>
    <w:rsid w:val="00A176A7"/>
    <w:rsid w:val="00A1777D"/>
    <w:rsid w:val="00A1785A"/>
    <w:rsid w:val="00A178F1"/>
    <w:rsid w:val="00A17F2F"/>
    <w:rsid w:val="00A20055"/>
    <w:rsid w:val="00A21D8F"/>
    <w:rsid w:val="00A2200B"/>
    <w:rsid w:val="00A22609"/>
    <w:rsid w:val="00A2264F"/>
    <w:rsid w:val="00A22DF2"/>
    <w:rsid w:val="00A23389"/>
    <w:rsid w:val="00A233D3"/>
    <w:rsid w:val="00A23544"/>
    <w:rsid w:val="00A23FFD"/>
    <w:rsid w:val="00A24270"/>
    <w:rsid w:val="00A24BB7"/>
    <w:rsid w:val="00A25BCD"/>
    <w:rsid w:val="00A26741"/>
    <w:rsid w:val="00A2710C"/>
    <w:rsid w:val="00A27589"/>
    <w:rsid w:val="00A27B18"/>
    <w:rsid w:val="00A27CC9"/>
    <w:rsid w:val="00A27DE9"/>
    <w:rsid w:val="00A3006E"/>
    <w:rsid w:val="00A30269"/>
    <w:rsid w:val="00A30553"/>
    <w:rsid w:val="00A30B66"/>
    <w:rsid w:val="00A30E35"/>
    <w:rsid w:val="00A31388"/>
    <w:rsid w:val="00A323DA"/>
    <w:rsid w:val="00A32432"/>
    <w:rsid w:val="00A34BE8"/>
    <w:rsid w:val="00A3597F"/>
    <w:rsid w:val="00A36221"/>
    <w:rsid w:val="00A365BE"/>
    <w:rsid w:val="00A36A98"/>
    <w:rsid w:val="00A37DC8"/>
    <w:rsid w:val="00A40064"/>
    <w:rsid w:val="00A40128"/>
    <w:rsid w:val="00A44559"/>
    <w:rsid w:val="00A44843"/>
    <w:rsid w:val="00A44C9F"/>
    <w:rsid w:val="00A4587C"/>
    <w:rsid w:val="00A46ADB"/>
    <w:rsid w:val="00A47B1F"/>
    <w:rsid w:val="00A50598"/>
    <w:rsid w:val="00A5065C"/>
    <w:rsid w:val="00A51073"/>
    <w:rsid w:val="00A5166C"/>
    <w:rsid w:val="00A52376"/>
    <w:rsid w:val="00A525A4"/>
    <w:rsid w:val="00A5317A"/>
    <w:rsid w:val="00A538B4"/>
    <w:rsid w:val="00A550F0"/>
    <w:rsid w:val="00A55134"/>
    <w:rsid w:val="00A55F19"/>
    <w:rsid w:val="00A5689E"/>
    <w:rsid w:val="00A56DBA"/>
    <w:rsid w:val="00A5784A"/>
    <w:rsid w:val="00A57DB4"/>
    <w:rsid w:val="00A6043D"/>
    <w:rsid w:val="00A616C9"/>
    <w:rsid w:val="00A61E69"/>
    <w:rsid w:val="00A62051"/>
    <w:rsid w:val="00A64080"/>
    <w:rsid w:val="00A64312"/>
    <w:rsid w:val="00A6473E"/>
    <w:rsid w:val="00A64D7B"/>
    <w:rsid w:val="00A6574B"/>
    <w:rsid w:val="00A66555"/>
    <w:rsid w:val="00A665A0"/>
    <w:rsid w:val="00A66FA4"/>
    <w:rsid w:val="00A67678"/>
    <w:rsid w:val="00A67DA9"/>
    <w:rsid w:val="00A7002F"/>
    <w:rsid w:val="00A703BF"/>
    <w:rsid w:val="00A713C8"/>
    <w:rsid w:val="00A72216"/>
    <w:rsid w:val="00A72FFB"/>
    <w:rsid w:val="00A7369D"/>
    <w:rsid w:val="00A756F6"/>
    <w:rsid w:val="00A75A0C"/>
    <w:rsid w:val="00A7623B"/>
    <w:rsid w:val="00A76612"/>
    <w:rsid w:val="00A76886"/>
    <w:rsid w:val="00A7701D"/>
    <w:rsid w:val="00A77382"/>
    <w:rsid w:val="00A774F6"/>
    <w:rsid w:val="00A77B09"/>
    <w:rsid w:val="00A802F3"/>
    <w:rsid w:val="00A804DB"/>
    <w:rsid w:val="00A81138"/>
    <w:rsid w:val="00A822E9"/>
    <w:rsid w:val="00A8282C"/>
    <w:rsid w:val="00A82FCC"/>
    <w:rsid w:val="00A842A6"/>
    <w:rsid w:val="00A84542"/>
    <w:rsid w:val="00A84EDF"/>
    <w:rsid w:val="00A85B1D"/>
    <w:rsid w:val="00A86129"/>
    <w:rsid w:val="00A8638C"/>
    <w:rsid w:val="00A86BFA"/>
    <w:rsid w:val="00A8772B"/>
    <w:rsid w:val="00A87F79"/>
    <w:rsid w:val="00A92702"/>
    <w:rsid w:val="00A930C6"/>
    <w:rsid w:val="00A937CD"/>
    <w:rsid w:val="00A943DF"/>
    <w:rsid w:val="00A95075"/>
    <w:rsid w:val="00A95533"/>
    <w:rsid w:val="00A95D4C"/>
    <w:rsid w:val="00A97E21"/>
    <w:rsid w:val="00AA0C6C"/>
    <w:rsid w:val="00AA3268"/>
    <w:rsid w:val="00AA3495"/>
    <w:rsid w:val="00AA38F8"/>
    <w:rsid w:val="00AA42CE"/>
    <w:rsid w:val="00AA4BE5"/>
    <w:rsid w:val="00AA5C66"/>
    <w:rsid w:val="00AA6B5D"/>
    <w:rsid w:val="00AA6F02"/>
    <w:rsid w:val="00AA7F33"/>
    <w:rsid w:val="00AB0030"/>
    <w:rsid w:val="00AB011C"/>
    <w:rsid w:val="00AB048D"/>
    <w:rsid w:val="00AB0BFB"/>
    <w:rsid w:val="00AB0F76"/>
    <w:rsid w:val="00AB23C7"/>
    <w:rsid w:val="00AB23E5"/>
    <w:rsid w:val="00AB3655"/>
    <w:rsid w:val="00AB4EE6"/>
    <w:rsid w:val="00AB621D"/>
    <w:rsid w:val="00AB6C83"/>
    <w:rsid w:val="00AB6DE1"/>
    <w:rsid w:val="00AB71B7"/>
    <w:rsid w:val="00AC12B0"/>
    <w:rsid w:val="00AC1CA5"/>
    <w:rsid w:val="00AC2120"/>
    <w:rsid w:val="00AC2264"/>
    <w:rsid w:val="00AC27C6"/>
    <w:rsid w:val="00AC3610"/>
    <w:rsid w:val="00AC3660"/>
    <w:rsid w:val="00AC3BE1"/>
    <w:rsid w:val="00AC3FBF"/>
    <w:rsid w:val="00AC4DAC"/>
    <w:rsid w:val="00AC4F8B"/>
    <w:rsid w:val="00AC5195"/>
    <w:rsid w:val="00AC57F9"/>
    <w:rsid w:val="00AC5958"/>
    <w:rsid w:val="00AC5CCC"/>
    <w:rsid w:val="00AC66C7"/>
    <w:rsid w:val="00AC7CA3"/>
    <w:rsid w:val="00AD1965"/>
    <w:rsid w:val="00AD2644"/>
    <w:rsid w:val="00AD2806"/>
    <w:rsid w:val="00AD2B2A"/>
    <w:rsid w:val="00AD4A10"/>
    <w:rsid w:val="00AD54BA"/>
    <w:rsid w:val="00AD5A2E"/>
    <w:rsid w:val="00AD5EB6"/>
    <w:rsid w:val="00AD6A8E"/>
    <w:rsid w:val="00AD6AC7"/>
    <w:rsid w:val="00AD7234"/>
    <w:rsid w:val="00AD7E74"/>
    <w:rsid w:val="00AE0757"/>
    <w:rsid w:val="00AE08CE"/>
    <w:rsid w:val="00AE17A7"/>
    <w:rsid w:val="00AE25EE"/>
    <w:rsid w:val="00AE2612"/>
    <w:rsid w:val="00AE2C43"/>
    <w:rsid w:val="00AE3BBF"/>
    <w:rsid w:val="00AE48AF"/>
    <w:rsid w:val="00AE666C"/>
    <w:rsid w:val="00AE6755"/>
    <w:rsid w:val="00AE75E3"/>
    <w:rsid w:val="00AF0510"/>
    <w:rsid w:val="00AF0FA9"/>
    <w:rsid w:val="00AF13B5"/>
    <w:rsid w:val="00AF25EF"/>
    <w:rsid w:val="00AF2747"/>
    <w:rsid w:val="00AF40B7"/>
    <w:rsid w:val="00AF4323"/>
    <w:rsid w:val="00AF4E9B"/>
    <w:rsid w:val="00AF5CB8"/>
    <w:rsid w:val="00AF5FFE"/>
    <w:rsid w:val="00AF6D5C"/>
    <w:rsid w:val="00AF6DA3"/>
    <w:rsid w:val="00AF76B4"/>
    <w:rsid w:val="00AF7AAC"/>
    <w:rsid w:val="00B0054C"/>
    <w:rsid w:val="00B00668"/>
    <w:rsid w:val="00B00701"/>
    <w:rsid w:val="00B0082F"/>
    <w:rsid w:val="00B00EBC"/>
    <w:rsid w:val="00B01736"/>
    <w:rsid w:val="00B020EF"/>
    <w:rsid w:val="00B02446"/>
    <w:rsid w:val="00B03615"/>
    <w:rsid w:val="00B03B4A"/>
    <w:rsid w:val="00B0539B"/>
    <w:rsid w:val="00B063EF"/>
    <w:rsid w:val="00B068F1"/>
    <w:rsid w:val="00B06BAF"/>
    <w:rsid w:val="00B06C9F"/>
    <w:rsid w:val="00B06CD0"/>
    <w:rsid w:val="00B07287"/>
    <w:rsid w:val="00B076B2"/>
    <w:rsid w:val="00B07BBB"/>
    <w:rsid w:val="00B10E0F"/>
    <w:rsid w:val="00B11EE4"/>
    <w:rsid w:val="00B12833"/>
    <w:rsid w:val="00B14365"/>
    <w:rsid w:val="00B14FDC"/>
    <w:rsid w:val="00B1525E"/>
    <w:rsid w:val="00B158CD"/>
    <w:rsid w:val="00B1617F"/>
    <w:rsid w:val="00B16659"/>
    <w:rsid w:val="00B16B42"/>
    <w:rsid w:val="00B16FB5"/>
    <w:rsid w:val="00B178C1"/>
    <w:rsid w:val="00B2029F"/>
    <w:rsid w:val="00B20920"/>
    <w:rsid w:val="00B210A0"/>
    <w:rsid w:val="00B2137E"/>
    <w:rsid w:val="00B226FA"/>
    <w:rsid w:val="00B26483"/>
    <w:rsid w:val="00B303EE"/>
    <w:rsid w:val="00B30791"/>
    <w:rsid w:val="00B309CA"/>
    <w:rsid w:val="00B3230A"/>
    <w:rsid w:val="00B3242F"/>
    <w:rsid w:val="00B33E1E"/>
    <w:rsid w:val="00B343B7"/>
    <w:rsid w:val="00B36DB1"/>
    <w:rsid w:val="00B36F25"/>
    <w:rsid w:val="00B40283"/>
    <w:rsid w:val="00B404BE"/>
    <w:rsid w:val="00B4086D"/>
    <w:rsid w:val="00B4094A"/>
    <w:rsid w:val="00B4196B"/>
    <w:rsid w:val="00B424C5"/>
    <w:rsid w:val="00B4277C"/>
    <w:rsid w:val="00B431BD"/>
    <w:rsid w:val="00B4325F"/>
    <w:rsid w:val="00B43298"/>
    <w:rsid w:val="00B437A2"/>
    <w:rsid w:val="00B43CC8"/>
    <w:rsid w:val="00B450E7"/>
    <w:rsid w:val="00B45642"/>
    <w:rsid w:val="00B457BF"/>
    <w:rsid w:val="00B46739"/>
    <w:rsid w:val="00B47AEE"/>
    <w:rsid w:val="00B5067C"/>
    <w:rsid w:val="00B519B5"/>
    <w:rsid w:val="00B52E72"/>
    <w:rsid w:val="00B53480"/>
    <w:rsid w:val="00B53ADA"/>
    <w:rsid w:val="00B54921"/>
    <w:rsid w:val="00B564DA"/>
    <w:rsid w:val="00B57532"/>
    <w:rsid w:val="00B6015D"/>
    <w:rsid w:val="00B60887"/>
    <w:rsid w:val="00B608D0"/>
    <w:rsid w:val="00B60F74"/>
    <w:rsid w:val="00B617E9"/>
    <w:rsid w:val="00B61F53"/>
    <w:rsid w:val="00B62349"/>
    <w:rsid w:val="00B62AA9"/>
    <w:rsid w:val="00B63786"/>
    <w:rsid w:val="00B63DE3"/>
    <w:rsid w:val="00B6426E"/>
    <w:rsid w:val="00B65492"/>
    <w:rsid w:val="00B6569C"/>
    <w:rsid w:val="00B65AFC"/>
    <w:rsid w:val="00B703CD"/>
    <w:rsid w:val="00B7041F"/>
    <w:rsid w:val="00B722BE"/>
    <w:rsid w:val="00B730AC"/>
    <w:rsid w:val="00B7344A"/>
    <w:rsid w:val="00B75499"/>
    <w:rsid w:val="00B7637A"/>
    <w:rsid w:val="00B763B0"/>
    <w:rsid w:val="00B7689B"/>
    <w:rsid w:val="00B77197"/>
    <w:rsid w:val="00B7736B"/>
    <w:rsid w:val="00B81114"/>
    <w:rsid w:val="00B81A88"/>
    <w:rsid w:val="00B824CD"/>
    <w:rsid w:val="00B830FD"/>
    <w:rsid w:val="00B8364E"/>
    <w:rsid w:val="00B836E4"/>
    <w:rsid w:val="00B8399A"/>
    <w:rsid w:val="00B83CFB"/>
    <w:rsid w:val="00B84096"/>
    <w:rsid w:val="00B84765"/>
    <w:rsid w:val="00B84AE1"/>
    <w:rsid w:val="00B84D04"/>
    <w:rsid w:val="00B85708"/>
    <w:rsid w:val="00B8574E"/>
    <w:rsid w:val="00B865DB"/>
    <w:rsid w:val="00B86C10"/>
    <w:rsid w:val="00B87B7A"/>
    <w:rsid w:val="00B90638"/>
    <w:rsid w:val="00B9161A"/>
    <w:rsid w:val="00B918D7"/>
    <w:rsid w:val="00B92474"/>
    <w:rsid w:val="00B94394"/>
    <w:rsid w:val="00B9487D"/>
    <w:rsid w:val="00B94AD8"/>
    <w:rsid w:val="00B94C85"/>
    <w:rsid w:val="00B960A1"/>
    <w:rsid w:val="00B96CA7"/>
    <w:rsid w:val="00B974A8"/>
    <w:rsid w:val="00BA0CC5"/>
    <w:rsid w:val="00BA1997"/>
    <w:rsid w:val="00BA1C3E"/>
    <w:rsid w:val="00BA20BB"/>
    <w:rsid w:val="00BA3504"/>
    <w:rsid w:val="00BA4232"/>
    <w:rsid w:val="00BA43B1"/>
    <w:rsid w:val="00BA4631"/>
    <w:rsid w:val="00BA4882"/>
    <w:rsid w:val="00BA5740"/>
    <w:rsid w:val="00BA5F84"/>
    <w:rsid w:val="00BA634E"/>
    <w:rsid w:val="00BA6694"/>
    <w:rsid w:val="00BA66B1"/>
    <w:rsid w:val="00BA6C15"/>
    <w:rsid w:val="00BA7637"/>
    <w:rsid w:val="00BB0BD5"/>
    <w:rsid w:val="00BB0CF3"/>
    <w:rsid w:val="00BB1B34"/>
    <w:rsid w:val="00BB374A"/>
    <w:rsid w:val="00BB4BFE"/>
    <w:rsid w:val="00BB58E3"/>
    <w:rsid w:val="00BB5DA8"/>
    <w:rsid w:val="00BB6011"/>
    <w:rsid w:val="00BB7AA5"/>
    <w:rsid w:val="00BC066E"/>
    <w:rsid w:val="00BC10D4"/>
    <w:rsid w:val="00BC1767"/>
    <w:rsid w:val="00BC1BB2"/>
    <w:rsid w:val="00BC2BA2"/>
    <w:rsid w:val="00BC48FE"/>
    <w:rsid w:val="00BC5B41"/>
    <w:rsid w:val="00BC5CD6"/>
    <w:rsid w:val="00BC68B4"/>
    <w:rsid w:val="00BD0C75"/>
    <w:rsid w:val="00BD26C0"/>
    <w:rsid w:val="00BD463E"/>
    <w:rsid w:val="00BD5600"/>
    <w:rsid w:val="00BD5E61"/>
    <w:rsid w:val="00BD6AA3"/>
    <w:rsid w:val="00BD6AE1"/>
    <w:rsid w:val="00BD7669"/>
    <w:rsid w:val="00BD7F18"/>
    <w:rsid w:val="00BE0DC0"/>
    <w:rsid w:val="00BE1009"/>
    <w:rsid w:val="00BE141C"/>
    <w:rsid w:val="00BE1761"/>
    <w:rsid w:val="00BE1E90"/>
    <w:rsid w:val="00BE1FE7"/>
    <w:rsid w:val="00BE244A"/>
    <w:rsid w:val="00BE32E7"/>
    <w:rsid w:val="00BE47DB"/>
    <w:rsid w:val="00BE5FB4"/>
    <w:rsid w:val="00BE617E"/>
    <w:rsid w:val="00BE6C0A"/>
    <w:rsid w:val="00BE6C75"/>
    <w:rsid w:val="00BE6F40"/>
    <w:rsid w:val="00BE7D5E"/>
    <w:rsid w:val="00BF0058"/>
    <w:rsid w:val="00BF13F9"/>
    <w:rsid w:val="00BF1605"/>
    <w:rsid w:val="00BF28D3"/>
    <w:rsid w:val="00BF4019"/>
    <w:rsid w:val="00BF485D"/>
    <w:rsid w:val="00BF4B51"/>
    <w:rsid w:val="00BF4DAB"/>
    <w:rsid w:val="00BF5166"/>
    <w:rsid w:val="00BF61DE"/>
    <w:rsid w:val="00C00263"/>
    <w:rsid w:val="00C00A38"/>
    <w:rsid w:val="00C00BEE"/>
    <w:rsid w:val="00C02238"/>
    <w:rsid w:val="00C03442"/>
    <w:rsid w:val="00C05485"/>
    <w:rsid w:val="00C060D8"/>
    <w:rsid w:val="00C063CE"/>
    <w:rsid w:val="00C066C8"/>
    <w:rsid w:val="00C06AD2"/>
    <w:rsid w:val="00C10672"/>
    <w:rsid w:val="00C10A19"/>
    <w:rsid w:val="00C10A80"/>
    <w:rsid w:val="00C126B8"/>
    <w:rsid w:val="00C12E8F"/>
    <w:rsid w:val="00C13646"/>
    <w:rsid w:val="00C13979"/>
    <w:rsid w:val="00C13B28"/>
    <w:rsid w:val="00C13B63"/>
    <w:rsid w:val="00C1456B"/>
    <w:rsid w:val="00C15CF7"/>
    <w:rsid w:val="00C16001"/>
    <w:rsid w:val="00C175AD"/>
    <w:rsid w:val="00C17974"/>
    <w:rsid w:val="00C17B3A"/>
    <w:rsid w:val="00C2051A"/>
    <w:rsid w:val="00C2103F"/>
    <w:rsid w:val="00C2367F"/>
    <w:rsid w:val="00C24309"/>
    <w:rsid w:val="00C24390"/>
    <w:rsid w:val="00C245B9"/>
    <w:rsid w:val="00C24BFA"/>
    <w:rsid w:val="00C24FE0"/>
    <w:rsid w:val="00C260F9"/>
    <w:rsid w:val="00C263F2"/>
    <w:rsid w:val="00C27B60"/>
    <w:rsid w:val="00C303D6"/>
    <w:rsid w:val="00C30D62"/>
    <w:rsid w:val="00C30E59"/>
    <w:rsid w:val="00C31457"/>
    <w:rsid w:val="00C31935"/>
    <w:rsid w:val="00C33848"/>
    <w:rsid w:val="00C33B9C"/>
    <w:rsid w:val="00C33C10"/>
    <w:rsid w:val="00C34789"/>
    <w:rsid w:val="00C34813"/>
    <w:rsid w:val="00C35BDF"/>
    <w:rsid w:val="00C36BB9"/>
    <w:rsid w:val="00C37033"/>
    <w:rsid w:val="00C40940"/>
    <w:rsid w:val="00C40C10"/>
    <w:rsid w:val="00C4173B"/>
    <w:rsid w:val="00C41B9D"/>
    <w:rsid w:val="00C41E5A"/>
    <w:rsid w:val="00C420A7"/>
    <w:rsid w:val="00C42183"/>
    <w:rsid w:val="00C42307"/>
    <w:rsid w:val="00C43D2F"/>
    <w:rsid w:val="00C4480A"/>
    <w:rsid w:val="00C448C1"/>
    <w:rsid w:val="00C44EDE"/>
    <w:rsid w:val="00C44F64"/>
    <w:rsid w:val="00C50268"/>
    <w:rsid w:val="00C51E61"/>
    <w:rsid w:val="00C52D5E"/>
    <w:rsid w:val="00C531CE"/>
    <w:rsid w:val="00C53F50"/>
    <w:rsid w:val="00C54605"/>
    <w:rsid w:val="00C5533E"/>
    <w:rsid w:val="00C55615"/>
    <w:rsid w:val="00C558F8"/>
    <w:rsid w:val="00C61569"/>
    <w:rsid w:val="00C615AB"/>
    <w:rsid w:val="00C61906"/>
    <w:rsid w:val="00C6392B"/>
    <w:rsid w:val="00C640FE"/>
    <w:rsid w:val="00C64A1F"/>
    <w:rsid w:val="00C64EA1"/>
    <w:rsid w:val="00C65EAE"/>
    <w:rsid w:val="00C66205"/>
    <w:rsid w:val="00C66FE4"/>
    <w:rsid w:val="00C705AA"/>
    <w:rsid w:val="00C707EF"/>
    <w:rsid w:val="00C70A24"/>
    <w:rsid w:val="00C70E7D"/>
    <w:rsid w:val="00C718AA"/>
    <w:rsid w:val="00C72C7C"/>
    <w:rsid w:val="00C73000"/>
    <w:rsid w:val="00C73604"/>
    <w:rsid w:val="00C741B4"/>
    <w:rsid w:val="00C74781"/>
    <w:rsid w:val="00C74A0B"/>
    <w:rsid w:val="00C7576F"/>
    <w:rsid w:val="00C75801"/>
    <w:rsid w:val="00C77373"/>
    <w:rsid w:val="00C77DD6"/>
    <w:rsid w:val="00C8069D"/>
    <w:rsid w:val="00C81208"/>
    <w:rsid w:val="00C812A9"/>
    <w:rsid w:val="00C81768"/>
    <w:rsid w:val="00C81BC8"/>
    <w:rsid w:val="00C81F38"/>
    <w:rsid w:val="00C82251"/>
    <w:rsid w:val="00C82343"/>
    <w:rsid w:val="00C82F4C"/>
    <w:rsid w:val="00C8392D"/>
    <w:rsid w:val="00C85199"/>
    <w:rsid w:val="00C851AF"/>
    <w:rsid w:val="00C854E2"/>
    <w:rsid w:val="00C858A9"/>
    <w:rsid w:val="00C85F78"/>
    <w:rsid w:val="00C8617F"/>
    <w:rsid w:val="00C86710"/>
    <w:rsid w:val="00C867C9"/>
    <w:rsid w:val="00C8699C"/>
    <w:rsid w:val="00C8729E"/>
    <w:rsid w:val="00C8796D"/>
    <w:rsid w:val="00C87C20"/>
    <w:rsid w:val="00C90005"/>
    <w:rsid w:val="00C9140C"/>
    <w:rsid w:val="00C9271A"/>
    <w:rsid w:val="00C93A33"/>
    <w:rsid w:val="00C93B8D"/>
    <w:rsid w:val="00C9401A"/>
    <w:rsid w:val="00C95CE9"/>
    <w:rsid w:val="00C96F5D"/>
    <w:rsid w:val="00C9735C"/>
    <w:rsid w:val="00C97493"/>
    <w:rsid w:val="00C97FE1"/>
    <w:rsid w:val="00CA12C4"/>
    <w:rsid w:val="00CA173C"/>
    <w:rsid w:val="00CA1ACA"/>
    <w:rsid w:val="00CA1BD9"/>
    <w:rsid w:val="00CA40BE"/>
    <w:rsid w:val="00CA56C1"/>
    <w:rsid w:val="00CA70AB"/>
    <w:rsid w:val="00CA734C"/>
    <w:rsid w:val="00CA740B"/>
    <w:rsid w:val="00CA795F"/>
    <w:rsid w:val="00CA7B81"/>
    <w:rsid w:val="00CB0C34"/>
    <w:rsid w:val="00CB10A1"/>
    <w:rsid w:val="00CB220D"/>
    <w:rsid w:val="00CB2805"/>
    <w:rsid w:val="00CB3522"/>
    <w:rsid w:val="00CB4FCE"/>
    <w:rsid w:val="00CB5CCE"/>
    <w:rsid w:val="00CB613B"/>
    <w:rsid w:val="00CB653B"/>
    <w:rsid w:val="00CB67BB"/>
    <w:rsid w:val="00CB6836"/>
    <w:rsid w:val="00CB68AB"/>
    <w:rsid w:val="00CB722C"/>
    <w:rsid w:val="00CB77A4"/>
    <w:rsid w:val="00CB79CA"/>
    <w:rsid w:val="00CC0047"/>
    <w:rsid w:val="00CC083B"/>
    <w:rsid w:val="00CC0EB3"/>
    <w:rsid w:val="00CC11CD"/>
    <w:rsid w:val="00CC1913"/>
    <w:rsid w:val="00CC2766"/>
    <w:rsid w:val="00CC2CD2"/>
    <w:rsid w:val="00CC3E07"/>
    <w:rsid w:val="00CC438E"/>
    <w:rsid w:val="00CC60A4"/>
    <w:rsid w:val="00CC657F"/>
    <w:rsid w:val="00CC745C"/>
    <w:rsid w:val="00CC75B1"/>
    <w:rsid w:val="00CC7BE0"/>
    <w:rsid w:val="00CD02C8"/>
    <w:rsid w:val="00CD0ACD"/>
    <w:rsid w:val="00CD1711"/>
    <w:rsid w:val="00CD18C2"/>
    <w:rsid w:val="00CD1E34"/>
    <w:rsid w:val="00CD1EB0"/>
    <w:rsid w:val="00CD23F4"/>
    <w:rsid w:val="00CD2FB9"/>
    <w:rsid w:val="00CD3311"/>
    <w:rsid w:val="00CD352C"/>
    <w:rsid w:val="00CD3861"/>
    <w:rsid w:val="00CD3DA5"/>
    <w:rsid w:val="00CD3F19"/>
    <w:rsid w:val="00CD4D0F"/>
    <w:rsid w:val="00CD5080"/>
    <w:rsid w:val="00CD5082"/>
    <w:rsid w:val="00CD679A"/>
    <w:rsid w:val="00CD7667"/>
    <w:rsid w:val="00CD7BD3"/>
    <w:rsid w:val="00CE0749"/>
    <w:rsid w:val="00CE0FB8"/>
    <w:rsid w:val="00CE1488"/>
    <w:rsid w:val="00CE1DBF"/>
    <w:rsid w:val="00CE260F"/>
    <w:rsid w:val="00CE2CD2"/>
    <w:rsid w:val="00CE3301"/>
    <w:rsid w:val="00CE411C"/>
    <w:rsid w:val="00CE4775"/>
    <w:rsid w:val="00CE529A"/>
    <w:rsid w:val="00CE554F"/>
    <w:rsid w:val="00CE5F39"/>
    <w:rsid w:val="00CE6481"/>
    <w:rsid w:val="00CE7D5A"/>
    <w:rsid w:val="00CF04D3"/>
    <w:rsid w:val="00CF1954"/>
    <w:rsid w:val="00CF1A28"/>
    <w:rsid w:val="00CF1D2A"/>
    <w:rsid w:val="00CF2C77"/>
    <w:rsid w:val="00CF38BA"/>
    <w:rsid w:val="00CF3A40"/>
    <w:rsid w:val="00CF3DCB"/>
    <w:rsid w:val="00CF45E5"/>
    <w:rsid w:val="00CF492C"/>
    <w:rsid w:val="00CF5403"/>
    <w:rsid w:val="00CF5663"/>
    <w:rsid w:val="00CF5A59"/>
    <w:rsid w:val="00CF5D04"/>
    <w:rsid w:val="00CF6650"/>
    <w:rsid w:val="00CF68C8"/>
    <w:rsid w:val="00CF7A26"/>
    <w:rsid w:val="00D002D1"/>
    <w:rsid w:val="00D00CEF"/>
    <w:rsid w:val="00D00E00"/>
    <w:rsid w:val="00D010B2"/>
    <w:rsid w:val="00D01923"/>
    <w:rsid w:val="00D01B78"/>
    <w:rsid w:val="00D02049"/>
    <w:rsid w:val="00D02404"/>
    <w:rsid w:val="00D028A0"/>
    <w:rsid w:val="00D02989"/>
    <w:rsid w:val="00D034F0"/>
    <w:rsid w:val="00D037BC"/>
    <w:rsid w:val="00D042FE"/>
    <w:rsid w:val="00D04323"/>
    <w:rsid w:val="00D04EAC"/>
    <w:rsid w:val="00D055E5"/>
    <w:rsid w:val="00D05630"/>
    <w:rsid w:val="00D05816"/>
    <w:rsid w:val="00D06504"/>
    <w:rsid w:val="00D06E37"/>
    <w:rsid w:val="00D07334"/>
    <w:rsid w:val="00D10F50"/>
    <w:rsid w:val="00D1156D"/>
    <w:rsid w:val="00D11BCE"/>
    <w:rsid w:val="00D11ECF"/>
    <w:rsid w:val="00D122ED"/>
    <w:rsid w:val="00D12495"/>
    <w:rsid w:val="00D12734"/>
    <w:rsid w:val="00D12B1B"/>
    <w:rsid w:val="00D12D29"/>
    <w:rsid w:val="00D13BAB"/>
    <w:rsid w:val="00D14419"/>
    <w:rsid w:val="00D1492E"/>
    <w:rsid w:val="00D15CD1"/>
    <w:rsid w:val="00D169C5"/>
    <w:rsid w:val="00D169F9"/>
    <w:rsid w:val="00D16DA8"/>
    <w:rsid w:val="00D177C4"/>
    <w:rsid w:val="00D17FA4"/>
    <w:rsid w:val="00D210FA"/>
    <w:rsid w:val="00D211CE"/>
    <w:rsid w:val="00D21427"/>
    <w:rsid w:val="00D22E4D"/>
    <w:rsid w:val="00D245CE"/>
    <w:rsid w:val="00D2752C"/>
    <w:rsid w:val="00D27F30"/>
    <w:rsid w:val="00D309C6"/>
    <w:rsid w:val="00D316F4"/>
    <w:rsid w:val="00D31E7E"/>
    <w:rsid w:val="00D3252A"/>
    <w:rsid w:val="00D32B96"/>
    <w:rsid w:val="00D33D79"/>
    <w:rsid w:val="00D34238"/>
    <w:rsid w:val="00D34F47"/>
    <w:rsid w:val="00D34FB1"/>
    <w:rsid w:val="00D358DC"/>
    <w:rsid w:val="00D35CF5"/>
    <w:rsid w:val="00D35F4A"/>
    <w:rsid w:val="00D3609F"/>
    <w:rsid w:val="00D36CDF"/>
    <w:rsid w:val="00D36E75"/>
    <w:rsid w:val="00D40575"/>
    <w:rsid w:val="00D41854"/>
    <w:rsid w:val="00D426B8"/>
    <w:rsid w:val="00D42836"/>
    <w:rsid w:val="00D43F5B"/>
    <w:rsid w:val="00D44249"/>
    <w:rsid w:val="00D453F6"/>
    <w:rsid w:val="00D4589A"/>
    <w:rsid w:val="00D463D4"/>
    <w:rsid w:val="00D4712F"/>
    <w:rsid w:val="00D47382"/>
    <w:rsid w:val="00D47A55"/>
    <w:rsid w:val="00D47B0C"/>
    <w:rsid w:val="00D47E34"/>
    <w:rsid w:val="00D502F2"/>
    <w:rsid w:val="00D50C4A"/>
    <w:rsid w:val="00D51164"/>
    <w:rsid w:val="00D51B83"/>
    <w:rsid w:val="00D51BBA"/>
    <w:rsid w:val="00D51DCE"/>
    <w:rsid w:val="00D52E67"/>
    <w:rsid w:val="00D52EC0"/>
    <w:rsid w:val="00D5311D"/>
    <w:rsid w:val="00D5431D"/>
    <w:rsid w:val="00D54C8D"/>
    <w:rsid w:val="00D5507A"/>
    <w:rsid w:val="00D5617D"/>
    <w:rsid w:val="00D570A7"/>
    <w:rsid w:val="00D576EB"/>
    <w:rsid w:val="00D578D1"/>
    <w:rsid w:val="00D601BE"/>
    <w:rsid w:val="00D60B14"/>
    <w:rsid w:val="00D60B5E"/>
    <w:rsid w:val="00D618F0"/>
    <w:rsid w:val="00D619F9"/>
    <w:rsid w:val="00D61E30"/>
    <w:rsid w:val="00D61E98"/>
    <w:rsid w:val="00D61FE9"/>
    <w:rsid w:val="00D6211E"/>
    <w:rsid w:val="00D63073"/>
    <w:rsid w:val="00D630ED"/>
    <w:rsid w:val="00D64686"/>
    <w:rsid w:val="00D647FF"/>
    <w:rsid w:val="00D6619E"/>
    <w:rsid w:val="00D667E3"/>
    <w:rsid w:val="00D67300"/>
    <w:rsid w:val="00D679BD"/>
    <w:rsid w:val="00D72045"/>
    <w:rsid w:val="00D72C11"/>
    <w:rsid w:val="00D72D0D"/>
    <w:rsid w:val="00D7309B"/>
    <w:rsid w:val="00D7387F"/>
    <w:rsid w:val="00D738B8"/>
    <w:rsid w:val="00D74957"/>
    <w:rsid w:val="00D74BCA"/>
    <w:rsid w:val="00D74EF2"/>
    <w:rsid w:val="00D75DC3"/>
    <w:rsid w:val="00D75F7A"/>
    <w:rsid w:val="00D7700A"/>
    <w:rsid w:val="00D770D6"/>
    <w:rsid w:val="00D77221"/>
    <w:rsid w:val="00D77650"/>
    <w:rsid w:val="00D77EA7"/>
    <w:rsid w:val="00D80EC3"/>
    <w:rsid w:val="00D80ED1"/>
    <w:rsid w:val="00D811F4"/>
    <w:rsid w:val="00D83E96"/>
    <w:rsid w:val="00D8410F"/>
    <w:rsid w:val="00D84D4B"/>
    <w:rsid w:val="00D8508B"/>
    <w:rsid w:val="00D850EE"/>
    <w:rsid w:val="00D8572F"/>
    <w:rsid w:val="00D85FA5"/>
    <w:rsid w:val="00D87270"/>
    <w:rsid w:val="00D872D6"/>
    <w:rsid w:val="00D877A2"/>
    <w:rsid w:val="00D90306"/>
    <w:rsid w:val="00D90936"/>
    <w:rsid w:val="00D90BC3"/>
    <w:rsid w:val="00D941EA"/>
    <w:rsid w:val="00D944B8"/>
    <w:rsid w:val="00D95534"/>
    <w:rsid w:val="00D95F7A"/>
    <w:rsid w:val="00D97305"/>
    <w:rsid w:val="00D9756B"/>
    <w:rsid w:val="00DA1208"/>
    <w:rsid w:val="00DA184F"/>
    <w:rsid w:val="00DA31F0"/>
    <w:rsid w:val="00DA3408"/>
    <w:rsid w:val="00DA4165"/>
    <w:rsid w:val="00DA4A27"/>
    <w:rsid w:val="00DA6F51"/>
    <w:rsid w:val="00DA7F2C"/>
    <w:rsid w:val="00DB0278"/>
    <w:rsid w:val="00DB03A0"/>
    <w:rsid w:val="00DB047A"/>
    <w:rsid w:val="00DB0C79"/>
    <w:rsid w:val="00DB14D4"/>
    <w:rsid w:val="00DB1840"/>
    <w:rsid w:val="00DB19C2"/>
    <w:rsid w:val="00DB1BEA"/>
    <w:rsid w:val="00DB1E2F"/>
    <w:rsid w:val="00DB24F9"/>
    <w:rsid w:val="00DB2E90"/>
    <w:rsid w:val="00DB3405"/>
    <w:rsid w:val="00DB553D"/>
    <w:rsid w:val="00DB5CF5"/>
    <w:rsid w:val="00DB5F35"/>
    <w:rsid w:val="00DB60BC"/>
    <w:rsid w:val="00DB6426"/>
    <w:rsid w:val="00DB6EDF"/>
    <w:rsid w:val="00DB79EF"/>
    <w:rsid w:val="00DB7B09"/>
    <w:rsid w:val="00DB7D5B"/>
    <w:rsid w:val="00DC0E05"/>
    <w:rsid w:val="00DC1280"/>
    <w:rsid w:val="00DC2C33"/>
    <w:rsid w:val="00DC3391"/>
    <w:rsid w:val="00DC40DB"/>
    <w:rsid w:val="00DC43A0"/>
    <w:rsid w:val="00DC55BE"/>
    <w:rsid w:val="00DC5A3D"/>
    <w:rsid w:val="00DC68A1"/>
    <w:rsid w:val="00DC6CBF"/>
    <w:rsid w:val="00DC70D6"/>
    <w:rsid w:val="00DC7A5B"/>
    <w:rsid w:val="00DC7C94"/>
    <w:rsid w:val="00DC7EBE"/>
    <w:rsid w:val="00DD0316"/>
    <w:rsid w:val="00DD05D2"/>
    <w:rsid w:val="00DD077A"/>
    <w:rsid w:val="00DD0A19"/>
    <w:rsid w:val="00DD3568"/>
    <w:rsid w:val="00DD415D"/>
    <w:rsid w:val="00DD4A18"/>
    <w:rsid w:val="00DD4C25"/>
    <w:rsid w:val="00DD4DA2"/>
    <w:rsid w:val="00DD50B4"/>
    <w:rsid w:val="00DD5F96"/>
    <w:rsid w:val="00DD6DA1"/>
    <w:rsid w:val="00DD78A5"/>
    <w:rsid w:val="00DE017B"/>
    <w:rsid w:val="00DE1E6B"/>
    <w:rsid w:val="00DE20B0"/>
    <w:rsid w:val="00DE2ED0"/>
    <w:rsid w:val="00DE7120"/>
    <w:rsid w:val="00DF0113"/>
    <w:rsid w:val="00DF097C"/>
    <w:rsid w:val="00DF178C"/>
    <w:rsid w:val="00DF29B3"/>
    <w:rsid w:val="00DF36E4"/>
    <w:rsid w:val="00DF44D1"/>
    <w:rsid w:val="00DF4DE4"/>
    <w:rsid w:val="00DF598D"/>
    <w:rsid w:val="00DF5D2D"/>
    <w:rsid w:val="00DF5DAD"/>
    <w:rsid w:val="00DF63AE"/>
    <w:rsid w:val="00DF691A"/>
    <w:rsid w:val="00DF7464"/>
    <w:rsid w:val="00E001A5"/>
    <w:rsid w:val="00E00268"/>
    <w:rsid w:val="00E00A1C"/>
    <w:rsid w:val="00E0134A"/>
    <w:rsid w:val="00E01688"/>
    <w:rsid w:val="00E01CD7"/>
    <w:rsid w:val="00E022B0"/>
    <w:rsid w:val="00E0253F"/>
    <w:rsid w:val="00E025F7"/>
    <w:rsid w:val="00E0311F"/>
    <w:rsid w:val="00E03F7D"/>
    <w:rsid w:val="00E04B5B"/>
    <w:rsid w:val="00E057B3"/>
    <w:rsid w:val="00E05B06"/>
    <w:rsid w:val="00E06400"/>
    <w:rsid w:val="00E06466"/>
    <w:rsid w:val="00E06E60"/>
    <w:rsid w:val="00E07361"/>
    <w:rsid w:val="00E07A19"/>
    <w:rsid w:val="00E121CB"/>
    <w:rsid w:val="00E12AAA"/>
    <w:rsid w:val="00E12C4A"/>
    <w:rsid w:val="00E135BD"/>
    <w:rsid w:val="00E141C3"/>
    <w:rsid w:val="00E14403"/>
    <w:rsid w:val="00E14B1F"/>
    <w:rsid w:val="00E14D25"/>
    <w:rsid w:val="00E14D4D"/>
    <w:rsid w:val="00E15366"/>
    <w:rsid w:val="00E16235"/>
    <w:rsid w:val="00E2068B"/>
    <w:rsid w:val="00E208C9"/>
    <w:rsid w:val="00E209B6"/>
    <w:rsid w:val="00E20AB4"/>
    <w:rsid w:val="00E21D95"/>
    <w:rsid w:val="00E225F6"/>
    <w:rsid w:val="00E23B3C"/>
    <w:rsid w:val="00E26CDA"/>
    <w:rsid w:val="00E27D85"/>
    <w:rsid w:val="00E27EBB"/>
    <w:rsid w:val="00E30735"/>
    <w:rsid w:val="00E317E1"/>
    <w:rsid w:val="00E31B25"/>
    <w:rsid w:val="00E32329"/>
    <w:rsid w:val="00E32928"/>
    <w:rsid w:val="00E32C45"/>
    <w:rsid w:val="00E3307A"/>
    <w:rsid w:val="00E336AE"/>
    <w:rsid w:val="00E34BFD"/>
    <w:rsid w:val="00E35AF0"/>
    <w:rsid w:val="00E35D7E"/>
    <w:rsid w:val="00E35F2A"/>
    <w:rsid w:val="00E373CA"/>
    <w:rsid w:val="00E37F4D"/>
    <w:rsid w:val="00E4033F"/>
    <w:rsid w:val="00E4226D"/>
    <w:rsid w:val="00E42819"/>
    <w:rsid w:val="00E43499"/>
    <w:rsid w:val="00E434D5"/>
    <w:rsid w:val="00E43F26"/>
    <w:rsid w:val="00E447F6"/>
    <w:rsid w:val="00E44D74"/>
    <w:rsid w:val="00E45254"/>
    <w:rsid w:val="00E46B59"/>
    <w:rsid w:val="00E50F78"/>
    <w:rsid w:val="00E51074"/>
    <w:rsid w:val="00E51472"/>
    <w:rsid w:val="00E5211D"/>
    <w:rsid w:val="00E53D27"/>
    <w:rsid w:val="00E54000"/>
    <w:rsid w:val="00E54368"/>
    <w:rsid w:val="00E548DE"/>
    <w:rsid w:val="00E55A57"/>
    <w:rsid w:val="00E55C45"/>
    <w:rsid w:val="00E56DBD"/>
    <w:rsid w:val="00E6039E"/>
    <w:rsid w:val="00E60E1B"/>
    <w:rsid w:val="00E61096"/>
    <w:rsid w:val="00E614ED"/>
    <w:rsid w:val="00E61626"/>
    <w:rsid w:val="00E618F6"/>
    <w:rsid w:val="00E6195D"/>
    <w:rsid w:val="00E61B38"/>
    <w:rsid w:val="00E62250"/>
    <w:rsid w:val="00E6234A"/>
    <w:rsid w:val="00E644AA"/>
    <w:rsid w:val="00E64A1C"/>
    <w:rsid w:val="00E64B71"/>
    <w:rsid w:val="00E67959"/>
    <w:rsid w:val="00E707BC"/>
    <w:rsid w:val="00E72164"/>
    <w:rsid w:val="00E72DEC"/>
    <w:rsid w:val="00E734C4"/>
    <w:rsid w:val="00E73AF5"/>
    <w:rsid w:val="00E74519"/>
    <w:rsid w:val="00E75780"/>
    <w:rsid w:val="00E75CEC"/>
    <w:rsid w:val="00E774DF"/>
    <w:rsid w:val="00E77984"/>
    <w:rsid w:val="00E77D5C"/>
    <w:rsid w:val="00E8055B"/>
    <w:rsid w:val="00E80AA3"/>
    <w:rsid w:val="00E80C80"/>
    <w:rsid w:val="00E8116A"/>
    <w:rsid w:val="00E82124"/>
    <w:rsid w:val="00E84C28"/>
    <w:rsid w:val="00E8508B"/>
    <w:rsid w:val="00E85255"/>
    <w:rsid w:val="00E85D79"/>
    <w:rsid w:val="00E85F3B"/>
    <w:rsid w:val="00E85FB0"/>
    <w:rsid w:val="00E863E3"/>
    <w:rsid w:val="00E864DF"/>
    <w:rsid w:val="00E866D5"/>
    <w:rsid w:val="00E86A1E"/>
    <w:rsid w:val="00E86D92"/>
    <w:rsid w:val="00E9045D"/>
    <w:rsid w:val="00E90BF4"/>
    <w:rsid w:val="00E91578"/>
    <w:rsid w:val="00E928AE"/>
    <w:rsid w:val="00E9484B"/>
    <w:rsid w:val="00E94FE6"/>
    <w:rsid w:val="00E95603"/>
    <w:rsid w:val="00E95FF7"/>
    <w:rsid w:val="00E96553"/>
    <w:rsid w:val="00E96957"/>
    <w:rsid w:val="00E96CA9"/>
    <w:rsid w:val="00E972A6"/>
    <w:rsid w:val="00E97E52"/>
    <w:rsid w:val="00EA0C6C"/>
    <w:rsid w:val="00EA0E24"/>
    <w:rsid w:val="00EA1A5F"/>
    <w:rsid w:val="00EA210C"/>
    <w:rsid w:val="00EA23EC"/>
    <w:rsid w:val="00EA2EEF"/>
    <w:rsid w:val="00EA2F1C"/>
    <w:rsid w:val="00EA3797"/>
    <w:rsid w:val="00EA41B8"/>
    <w:rsid w:val="00EA440C"/>
    <w:rsid w:val="00EA5A0F"/>
    <w:rsid w:val="00EA5ED8"/>
    <w:rsid w:val="00EA6015"/>
    <w:rsid w:val="00EA7144"/>
    <w:rsid w:val="00EA796B"/>
    <w:rsid w:val="00EB03D5"/>
    <w:rsid w:val="00EB10F2"/>
    <w:rsid w:val="00EB16BF"/>
    <w:rsid w:val="00EB299C"/>
    <w:rsid w:val="00EB3005"/>
    <w:rsid w:val="00EB40F5"/>
    <w:rsid w:val="00EB4131"/>
    <w:rsid w:val="00EB6ACA"/>
    <w:rsid w:val="00EB72E1"/>
    <w:rsid w:val="00EB77B6"/>
    <w:rsid w:val="00EC0EF6"/>
    <w:rsid w:val="00EC2B22"/>
    <w:rsid w:val="00EC2C62"/>
    <w:rsid w:val="00EC3855"/>
    <w:rsid w:val="00EC3E40"/>
    <w:rsid w:val="00EC5768"/>
    <w:rsid w:val="00EC5A8E"/>
    <w:rsid w:val="00EC5E04"/>
    <w:rsid w:val="00EC714D"/>
    <w:rsid w:val="00EC78BD"/>
    <w:rsid w:val="00ED1624"/>
    <w:rsid w:val="00ED35CF"/>
    <w:rsid w:val="00ED3921"/>
    <w:rsid w:val="00ED3E92"/>
    <w:rsid w:val="00ED3E96"/>
    <w:rsid w:val="00ED42A8"/>
    <w:rsid w:val="00ED4A8F"/>
    <w:rsid w:val="00ED5049"/>
    <w:rsid w:val="00ED5AF6"/>
    <w:rsid w:val="00ED5F08"/>
    <w:rsid w:val="00ED60A8"/>
    <w:rsid w:val="00ED6C14"/>
    <w:rsid w:val="00ED7985"/>
    <w:rsid w:val="00EE18F7"/>
    <w:rsid w:val="00EE1BF9"/>
    <w:rsid w:val="00EE2860"/>
    <w:rsid w:val="00EE2FA5"/>
    <w:rsid w:val="00EE3AC9"/>
    <w:rsid w:val="00EE3E9F"/>
    <w:rsid w:val="00EE4F12"/>
    <w:rsid w:val="00EE505A"/>
    <w:rsid w:val="00EE5346"/>
    <w:rsid w:val="00EE56E2"/>
    <w:rsid w:val="00EE5914"/>
    <w:rsid w:val="00EE5FA3"/>
    <w:rsid w:val="00EE65AA"/>
    <w:rsid w:val="00EE7B1A"/>
    <w:rsid w:val="00EF38E4"/>
    <w:rsid w:val="00EF3B67"/>
    <w:rsid w:val="00EF551D"/>
    <w:rsid w:val="00EF56DF"/>
    <w:rsid w:val="00EF5FC8"/>
    <w:rsid w:val="00F00A50"/>
    <w:rsid w:val="00F01C21"/>
    <w:rsid w:val="00F01D7B"/>
    <w:rsid w:val="00F0224C"/>
    <w:rsid w:val="00F02CED"/>
    <w:rsid w:val="00F02D1E"/>
    <w:rsid w:val="00F032BF"/>
    <w:rsid w:val="00F03F63"/>
    <w:rsid w:val="00F04284"/>
    <w:rsid w:val="00F05759"/>
    <w:rsid w:val="00F06824"/>
    <w:rsid w:val="00F068BC"/>
    <w:rsid w:val="00F06DF4"/>
    <w:rsid w:val="00F0790D"/>
    <w:rsid w:val="00F07E0C"/>
    <w:rsid w:val="00F10E55"/>
    <w:rsid w:val="00F122FB"/>
    <w:rsid w:val="00F13A5F"/>
    <w:rsid w:val="00F1467D"/>
    <w:rsid w:val="00F14869"/>
    <w:rsid w:val="00F14DB6"/>
    <w:rsid w:val="00F1560A"/>
    <w:rsid w:val="00F15617"/>
    <w:rsid w:val="00F15851"/>
    <w:rsid w:val="00F15D6D"/>
    <w:rsid w:val="00F164C5"/>
    <w:rsid w:val="00F16BDA"/>
    <w:rsid w:val="00F16FE9"/>
    <w:rsid w:val="00F20089"/>
    <w:rsid w:val="00F21F5A"/>
    <w:rsid w:val="00F21F9F"/>
    <w:rsid w:val="00F22DE3"/>
    <w:rsid w:val="00F232B1"/>
    <w:rsid w:val="00F241AD"/>
    <w:rsid w:val="00F241BA"/>
    <w:rsid w:val="00F24999"/>
    <w:rsid w:val="00F254D9"/>
    <w:rsid w:val="00F25558"/>
    <w:rsid w:val="00F25C8B"/>
    <w:rsid w:val="00F26032"/>
    <w:rsid w:val="00F267CA"/>
    <w:rsid w:val="00F273C0"/>
    <w:rsid w:val="00F27789"/>
    <w:rsid w:val="00F278BA"/>
    <w:rsid w:val="00F27BEC"/>
    <w:rsid w:val="00F30AB2"/>
    <w:rsid w:val="00F319E3"/>
    <w:rsid w:val="00F31FE8"/>
    <w:rsid w:val="00F331FB"/>
    <w:rsid w:val="00F338CD"/>
    <w:rsid w:val="00F348F0"/>
    <w:rsid w:val="00F350AD"/>
    <w:rsid w:val="00F35131"/>
    <w:rsid w:val="00F35284"/>
    <w:rsid w:val="00F3547E"/>
    <w:rsid w:val="00F363A8"/>
    <w:rsid w:val="00F363FE"/>
    <w:rsid w:val="00F36A54"/>
    <w:rsid w:val="00F36FB1"/>
    <w:rsid w:val="00F37495"/>
    <w:rsid w:val="00F3799D"/>
    <w:rsid w:val="00F40C7F"/>
    <w:rsid w:val="00F40F5C"/>
    <w:rsid w:val="00F42089"/>
    <w:rsid w:val="00F421C5"/>
    <w:rsid w:val="00F42AF2"/>
    <w:rsid w:val="00F4417C"/>
    <w:rsid w:val="00F4453E"/>
    <w:rsid w:val="00F44E05"/>
    <w:rsid w:val="00F464E2"/>
    <w:rsid w:val="00F46710"/>
    <w:rsid w:val="00F46E6A"/>
    <w:rsid w:val="00F46EAE"/>
    <w:rsid w:val="00F4700F"/>
    <w:rsid w:val="00F50CBD"/>
    <w:rsid w:val="00F510CF"/>
    <w:rsid w:val="00F51A08"/>
    <w:rsid w:val="00F52706"/>
    <w:rsid w:val="00F527FC"/>
    <w:rsid w:val="00F52AA9"/>
    <w:rsid w:val="00F52B36"/>
    <w:rsid w:val="00F52DB3"/>
    <w:rsid w:val="00F53751"/>
    <w:rsid w:val="00F5378F"/>
    <w:rsid w:val="00F540ED"/>
    <w:rsid w:val="00F54E67"/>
    <w:rsid w:val="00F55B38"/>
    <w:rsid w:val="00F56949"/>
    <w:rsid w:val="00F56E39"/>
    <w:rsid w:val="00F57857"/>
    <w:rsid w:val="00F57931"/>
    <w:rsid w:val="00F6065D"/>
    <w:rsid w:val="00F61455"/>
    <w:rsid w:val="00F619B8"/>
    <w:rsid w:val="00F62266"/>
    <w:rsid w:val="00F62A0C"/>
    <w:rsid w:val="00F636E0"/>
    <w:rsid w:val="00F639A6"/>
    <w:rsid w:val="00F646F0"/>
    <w:rsid w:val="00F64BCF"/>
    <w:rsid w:val="00F67049"/>
    <w:rsid w:val="00F6762E"/>
    <w:rsid w:val="00F72940"/>
    <w:rsid w:val="00F72CF0"/>
    <w:rsid w:val="00F73722"/>
    <w:rsid w:val="00F73A97"/>
    <w:rsid w:val="00F7413D"/>
    <w:rsid w:val="00F74723"/>
    <w:rsid w:val="00F74951"/>
    <w:rsid w:val="00F76190"/>
    <w:rsid w:val="00F76B3E"/>
    <w:rsid w:val="00F76C18"/>
    <w:rsid w:val="00F77047"/>
    <w:rsid w:val="00F771EA"/>
    <w:rsid w:val="00F77696"/>
    <w:rsid w:val="00F77E4B"/>
    <w:rsid w:val="00F80928"/>
    <w:rsid w:val="00F81125"/>
    <w:rsid w:val="00F81BB0"/>
    <w:rsid w:val="00F82605"/>
    <w:rsid w:val="00F82ECD"/>
    <w:rsid w:val="00F831DD"/>
    <w:rsid w:val="00F84585"/>
    <w:rsid w:val="00F85192"/>
    <w:rsid w:val="00F85385"/>
    <w:rsid w:val="00F86E27"/>
    <w:rsid w:val="00F90B44"/>
    <w:rsid w:val="00F910BD"/>
    <w:rsid w:val="00F91271"/>
    <w:rsid w:val="00F9208F"/>
    <w:rsid w:val="00F9239D"/>
    <w:rsid w:val="00F92505"/>
    <w:rsid w:val="00F92A05"/>
    <w:rsid w:val="00F92A4F"/>
    <w:rsid w:val="00F9330A"/>
    <w:rsid w:val="00F93501"/>
    <w:rsid w:val="00F9363D"/>
    <w:rsid w:val="00F93F88"/>
    <w:rsid w:val="00F94E37"/>
    <w:rsid w:val="00F954F5"/>
    <w:rsid w:val="00F958D8"/>
    <w:rsid w:val="00F960DF"/>
    <w:rsid w:val="00F964DE"/>
    <w:rsid w:val="00F969AC"/>
    <w:rsid w:val="00F970F4"/>
    <w:rsid w:val="00F97376"/>
    <w:rsid w:val="00F97D36"/>
    <w:rsid w:val="00FA0B72"/>
    <w:rsid w:val="00FA0C5F"/>
    <w:rsid w:val="00FA0D34"/>
    <w:rsid w:val="00FA0E3A"/>
    <w:rsid w:val="00FA0F5D"/>
    <w:rsid w:val="00FA10B4"/>
    <w:rsid w:val="00FA1622"/>
    <w:rsid w:val="00FA263D"/>
    <w:rsid w:val="00FA2696"/>
    <w:rsid w:val="00FA2928"/>
    <w:rsid w:val="00FA2D19"/>
    <w:rsid w:val="00FA3141"/>
    <w:rsid w:val="00FA3627"/>
    <w:rsid w:val="00FA3D1C"/>
    <w:rsid w:val="00FA461E"/>
    <w:rsid w:val="00FA5EDA"/>
    <w:rsid w:val="00FA5F19"/>
    <w:rsid w:val="00FA6F32"/>
    <w:rsid w:val="00FA7F0A"/>
    <w:rsid w:val="00FB3250"/>
    <w:rsid w:val="00FB35F2"/>
    <w:rsid w:val="00FB3940"/>
    <w:rsid w:val="00FB4AB5"/>
    <w:rsid w:val="00FB58A4"/>
    <w:rsid w:val="00FB5D75"/>
    <w:rsid w:val="00FB6EDB"/>
    <w:rsid w:val="00FC0AF6"/>
    <w:rsid w:val="00FC1680"/>
    <w:rsid w:val="00FC1859"/>
    <w:rsid w:val="00FC2F04"/>
    <w:rsid w:val="00FC3AA3"/>
    <w:rsid w:val="00FC4C5D"/>
    <w:rsid w:val="00FC4C92"/>
    <w:rsid w:val="00FC4F5D"/>
    <w:rsid w:val="00FC570D"/>
    <w:rsid w:val="00FC64BA"/>
    <w:rsid w:val="00FC7354"/>
    <w:rsid w:val="00FC74E6"/>
    <w:rsid w:val="00FD06A2"/>
    <w:rsid w:val="00FD073E"/>
    <w:rsid w:val="00FD17DB"/>
    <w:rsid w:val="00FD1D84"/>
    <w:rsid w:val="00FD3023"/>
    <w:rsid w:val="00FD45B7"/>
    <w:rsid w:val="00FD495F"/>
    <w:rsid w:val="00FD6539"/>
    <w:rsid w:val="00FD65BD"/>
    <w:rsid w:val="00FD78E5"/>
    <w:rsid w:val="00FD7EFC"/>
    <w:rsid w:val="00FE00E1"/>
    <w:rsid w:val="00FE2084"/>
    <w:rsid w:val="00FE2FDC"/>
    <w:rsid w:val="00FE328F"/>
    <w:rsid w:val="00FE32B2"/>
    <w:rsid w:val="00FE3776"/>
    <w:rsid w:val="00FE516F"/>
    <w:rsid w:val="00FE52B5"/>
    <w:rsid w:val="00FE61D6"/>
    <w:rsid w:val="00FE6551"/>
    <w:rsid w:val="00FE666B"/>
    <w:rsid w:val="00FE6DBA"/>
    <w:rsid w:val="00FF00CF"/>
    <w:rsid w:val="00FF106C"/>
    <w:rsid w:val="00FF13F2"/>
    <w:rsid w:val="00FF20F1"/>
    <w:rsid w:val="00FF2487"/>
    <w:rsid w:val="00FF2873"/>
    <w:rsid w:val="00FF3CC8"/>
    <w:rsid w:val="00FF45BD"/>
    <w:rsid w:val="00FF4622"/>
    <w:rsid w:val="00FF4AB0"/>
    <w:rsid w:val="00FF4CD7"/>
    <w:rsid w:val="00FF5882"/>
    <w:rsid w:val="00FF5AFE"/>
    <w:rsid w:val="00FF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ED4D52"/>
  <w15:docId w15:val="{25660414-375D-4954-869D-F511B15A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28EE"/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aliases w:val="Table Attribute Heading"/>
    <w:basedOn w:val="Heading2"/>
    <w:next w:val="Normal"/>
    <w:qFormat/>
    <w:pPr>
      <w:numPr>
        <w:ilvl w:val="2"/>
      </w:numPr>
      <w:spacing w:before="0" w:after="0"/>
      <w:outlineLvl w:val="2"/>
    </w:pPr>
    <w:rPr>
      <w:rFonts w:ascii="Times New Roman" w:hAnsi="Times New Roman"/>
      <w:i w:val="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i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360"/>
    </w:pPr>
  </w:style>
  <w:style w:type="paragraph" w:customStyle="1" w:styleId="NormalTableText">
    <w:name w:val="Normal Table Text"/>
    <w:basedOn w:val="Normal"/>
  </w:style>
  <w:style w:type="paragraph" w:customStyle="1" w:styleId="Title1">
    <w:name w:val="Title1"/>
    <w:basedOn w:val="Normal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pPr>
      <w:spacing w:before="360" w:after="120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pPr>
      <w:spacing w:before="60"/>
      <w:ind w:left="540"/>
      <w:jc w:val="both"/>
    </w:pPr>
    <w:rPr>
      <w:sz w:val="24"/>
    </w:rPr>
  </w:style>
  <w:style w:type="paragraph" w:styleId="BodyText">
    <w:name w:val="Body Text"/>
    <w:basedOn w:val="Normal"/>
    <w:rPr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2250"/>
    </w:pPr>
  </w:style>
  <w:style w:type="paragraph" w:styleId="TOC1">
    <w:name w:val="toc 1"/>
    <w:basedOn w:val="Normal"/>
    <w:next w:val="Normal"/>
    <w:autoRedefine/>
    <w:uiPriority w:val="39"/>
  </w:style>
  <w:style w:type="paragraph" w:styleId="TOC6">
    <w:name w:val="toc 6"/>
    <w:basedOn w:val="Normal"/>
    <w:next w:val="Normal"/>
    <w:autoRedefine/>
    <w:uiPriority w:val="39"/>
    <w:pPr>
      <w:ind w:left="10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uiPriority w:val="39"/>
    <w:pPr>
      <w:ind w:left="800"/>
    </w:pPr>
  </w:style>
  <w:style w:type="paragraph" w:styleId="TOC7">
    <w:name w:val="toc 7"/>
    <w:basedOn w:val="Normal"/>
    <w:next w:val="Normal"/>
    <w:autoRedefine/>
    <w:uiPriority w:val="39"/>
    <w:pPr>
      <w:ind w:left="120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60642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pPr>
      <w:ind w:left="1400"/>
    </w:pPr>
  </w:style>
  <w:style w:type="paragraph" w:styleId="TOC9">
    <w:name w:val="toc 9"/>
    <w:basedOn w:val="Normal"/>
    <w:next w:val="Normal"/>
    <w:autoRedefine/>
    <w:uiPriority w:val="39"/>
    <w:pPr>
      <w:ind w:left="16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CommentReference">
    <w:name w:val="annotation reference"/>
    <w:semiHidden/>
    <w:rsid w:val="00220205"/>
    <w:rPr>
      <w:sz w:val="16"/>
      <w:szCs w:val="16"/>
    </w:rPr>
  </w:style>
  <w:style w:type="paragraph" w:styleId="CommentText">
    <w:name w:val="annotation text"/>
    <w:basedOn w:val="Normal"/>
    <w:semiHidden/>
    <w:rsid w:val="00220205"/>
  </w:style>
  <w:style w:type="paragraph" w:styleId="CommentSubject">
    <w:name w:val="annotation subject"/>
    <w:basedOn w:val="CommentText"/>
    <w:next w:val="CommentText"/>
    <w:semiHidden/>
    <w:rsid w:val="00220205"/>
    <w:rPr>
      <w:b/>
      <w:bCs/>
    </w:rPr>
  </w:style>
  <w:style w:type="paragraph" w:customStyle="1" w:styleId="NormalLeft15">
    <w:name w:val="Normal + Left:  1.5&quot;"/>
    <w:basedOn w:val="Normal"/>
    <w:rsid w:val="00D037BC"/>
    <w:pPr>
      <w:tabs>
        <w:tab w:val="num" w:pos="1080"/>
      </w:tabs>
      <w:autoSpaceDE w:val="0"/>
      <w:autoSpaceDN w:val="0"/>
      <w:adjustRightInd w:val="0"/>
      <w:outlineLvl w:val="1"/>
    </w:pPr>
  </w:style>
  <w:style w:type="table" w:styleId="TableGrid">
    <w:name w:val="Table Grid"/>
    <w:basedOn w:val="TableNormal"/>
    <w:rsid w:val="00E37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eveLampe">
    <w:name w:val="Steve Lampe"/>
    <w:semiHidden/>
    <w:rsid w:val="00F52706"/>
    <w:rPr>
      <w:rFonts w:ascii="Arial" w:hAnsi="Arial" w:cs="Arial"/>
      <w:color w:val="auto"/>
      <w:sz w:val="20"/>
      <w:szCs w:val="20"/>
    </w:rPr>
  </w:style>
  <w:style w:type="character" w:customStyle="1" w:styleId="Kamara">
    <w:name w:val="Kamara"/>
    <w:semiHidden/>
    <w:rsid w:val="00F639A6"/>
    <w:rPr>
      <w:rFonts w:ascii="Arial" w:hAnsi="Arial" w:cs="Arial"/>
      <w:color w:val="auto"/>
      <w:sz w:val="20"/>
      <w:szCs w:val="20"/>
    </w:rPr>
  </w:style>
  <w:style w:type="character" w:customStyle="1" w:styleId="emailstyle22">
    <w:name w:val="emailstyle22"/>
    <w:semiHidden/>
    <w:rsid w:val="007D6438"/>
    <w:rPr>
      <w:rFonts w:ascii="Arial" w:hAnsi="Arial" w:cs="Arial" w:hint="default"/>
      <w:color w:val="000080"/>
    </w:rPr>
  </w:style>
  <w:style w:type="paragraph" w:styleId="NormalWeb">
    <w:name w:val="Normal (Web)"/>
    <w:basedOn w:val="Normal"/>
    <w:rsid w:val="0049476B"/>
  </w:style>
  <w:style w:type="paragraph" w:styleId="ListParagraph">
    <w:name w:val="List Paragraph"/>
    <w:basedOn w:val="Normal"/>
    <w:uiPriority w:val="34"/>
    <w:qFormat/>
    <w:rsid w:val="00E51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3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90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747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ximus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6DF1E6-6A5A-49B4-84E3-DBDA7D263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10058</TotalTime>
  <Pages>9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NCS</Company>
  <LinksUpToDate>false</LinksUpToDate>
  <CharactersWithSpaces>4219</CharactersWithSpaces>
  <SharedDoc>false</SharedDoc>
  <HLinks>
    <vt:vector size="276" baseType="variant">
      <vt:variant>
        <vt:i4>1245235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_Toc431554366</vt:lpwstr>
      </vt:variant>
      <vt:variant>
        <vt:i4>1245235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_Toc431554365</vt:lpwstr>
      </vt:variant>
      <vt:variant>
        <vt:i4>1245235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_Toc431554364</vt:lpwstr>
      </vt:variant>
      <vt:variant>
        <vt:i4>1245235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_Toc431554363</vt:lpwstr>
      </vt:variant>
      <vt:variant>
        <vt:i4>1245235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_Toc431554362</vt:lpwstr>
      </vt:variant>
      <vt:variant>
        <vt:i4>1245235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_Toc431554361</vt:lpwstr>
      </vt:variant>
      <vt:variant>
        <vt:i4>1245235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_Toc431554360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_Toc431554359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_Toc431554358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_Toc431554357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_Toc431554356</vt:lpwstr>
      </vt:variant>
      <vt:variant>
        <vt:i4>1048627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_Toc431554355</vt:lpwstr>
      </vt:variant>
      <vt:variant>
        <vt:i4>1048627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_Toc431554354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_Toc431554353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_Toc431554352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_Toc431554351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_Toc431554350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_Toc431554349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_Toc431554348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_Toc431554347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_Toc431554346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_Toc431554345</vt:lpwstr>
      </vt:variant>
      <vt:variant>
        <vt:i4>1114163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_Toc431554344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_Toc431554343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_Toc431554342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_Toc431554341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_Toc431554340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_Toc431554339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_Toc431554338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_Toc431554337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_Toc431554336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_Toc431554335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_Toc431554334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_Toc431554333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_Toc431554332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_Toc431554331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_Toc431554330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_Toc431554329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_Toc431554328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_Toc431554327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_Toc431554326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_Toc431554325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_Toc431554324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_Toc431554323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_Toc431554322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_Toc431554321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Anass Tazi Charki</dc:creator>
  <cp:lastModifiedBy>Huang, Lili</cp:lastModifiedBy>
  <cp:revision>1653</cp:revision>
  <cp:lastPrinted>2008-09-18T13:23:00Z</cp:lastPrinted>
  <dcterms:created xsi:type="dcterms:W3CDTF">2016-03-22T16:25:00Z</dcterms:created>
  <dcterms:modified xsi:type="dcterms:W3CDTF">2021-08-11T16:46:00Z</dcterms:modified>
</cp:coreProperties>
</file>
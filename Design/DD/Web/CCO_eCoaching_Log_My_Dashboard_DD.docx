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</w:t>
      </w:r>
      <w:r w:rsidR="00656EB9">
        <w:rPr>
          <w:rFonts w:ascii="Arial" w:hAnsi="Arial" w:cs="Arial"/>
          <w:sz w:val="32"/>
          <w:szCs w:val="32"/>
        </w:rPr>
        <w:t>–</w:t>
      </w:r>
      <w:r w:rsidR="00D11ECF">
        <w:rPr>
          <w:rFonts w:ascii="Arial" w:hAnsi="Arial" w:cs="Arial"/>
          <w:sz w:val="32"/>
          <w:szCs w:val="32"/>
        </w:rPr>
        <w:t xml:space="preserve"> </w:t>
      </w:r>
      <w:r w:rsidR="00802F85">
        <w:rPr>
          <w:rFonts w:ascii="Arial" w:hAnsi="Arial" w:cs="Arial"/>
          <w:sz w:val="32"/>
          <w:szCs w:val="32"/>
        </w:rPr>
        <w:t xml:space="preserve">My </w:t>
      </w:r>
      <w:r w:rsidR="00656EB9">
        <w:rPr>
          <w:rFonts w:ascii="Arial" w:hAnsi="Arial" w:cs="Arial"/>
          <w:sz w:val="32"/>
          <w:szCs w:val="32"/>
        </w:rPr>
        <w:t>Dashboard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FFEB3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7F90D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AA6F02">
        <w:rPr>
          <w:rFonts w:ascii="Times New Roman" w:hAnsi="Times New Roman"/>
          <w:b w:val="0"/>
          <w:sz w:val="20"/>
        </w:rPr>
        <w:t>6</w:t>
      </w:r>
      <w:r w:rsidR="00F62266">
        <w:rPr>
          <w:rFonts w:ascii="Times New Roman" w:hAnsi="Times New Roman"/>
          <w:b w:val="0"/>
          <w:sz w:val="20"/>
        </w:rPr>
        <w:t>/</w:t>
      </w:r>
      <w:r w:rsidR="00AA6F02">
        <w:rPr>
          <w:rFonts w:ascii="Times New Roman" w:hAnsi="Times New Roman"/>
          <w:b w:val="0"/>
          <w:sz w:val="20"/>
        </w:rPr>
        <w:t>15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24075C">
        <w:rPr>
          <w:sz w:val="20"/>
        </w:rPr>
        <w:t>FCD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606BB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EF5FC8" w:rsidRDefault="001118A1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B7736B">
              <w:rPr>
                <w:sz w:val="20"/>
              </w:rPr>
              <w:t>6</w:t>
            </w:r>
            <w:r w:rsidR="0075562D">
              <w:rPr>
                <w:sz w:val="20"/>
              </w:rPr>
              <w:t>/</w:t>
            </w:r>
            <w:r w:rsidR="00B7736B">
              <w:rPr>
                <w:sz w:val="20"/>
              </w:rPr>
              <w:t>15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  <w:p w:rsidR="003F13BB" w:rsidRDefault="003F13B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07/05/2018</w:t>
            </w:r>
          </w:p>
          <w:p w:rsidR="003E29F7" w:rsidRDefault="003E29F7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3E29F7" w:rsidRDefault="003E29F7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08/21/2018</w:t>
            </w:r>
          </w:p>
          <w:p w:rsidR="008A29C9" w:rsidRDefault="008A29C9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206D83" w:rsidRDefault="0064102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F36A54">
              <w:rPr>
                <w:color w:val="000000"/>
                <w:sz w:val="20"/>
              </w:rPr>
              <w:t>11388</w:t>
            </w:r>
          </w:p>
          <w:p w:rsidR="008A29C9" w:rsidRDefault="003F13BB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Updated per review:</w:t>
            </w:r>
          </w:p>
          <w:p w:rsidR="003F13BB" w:rsidRDefault="003F13BB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Replaced “Other” role with “Employee” role</w:t>
            </w:r>
          </w:p>
          <w:p w:rsidR="00D51BBA" w:rsidRDefault="003E29F7" w:rsidP="000B637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TFS11776 – Limit the number of records which can be exported to excel;</w:t>
            </w:r>
          </w:p>
          <w:p w:rsidR="00830838" w:rsidRDefault="00830838" w:rsidP="000B637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4.20 and 4.21;</w:t>
            </w:r>
          </w:p>
          <w:p w:rsidR="00830838" w:rsidRDefault="00B20920" w:rsidP="000B637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2. </w:t>
            </w:r>
            <w:r w:rsidR="00E4033F">
              <w:rPr>
                <w:sz w:val="20"/>
              </w:rPr>
              <w:t>Business Logic</w:t>
            </w:r>
            <w:r w:rsidR="00830838">
              <w:rPr>
                <w:sz w:val="20"/>
              </w:rPr>
              <w:t xml:space="preserve"> </w:t>
            </w:r>
          </w:p>
          <w:p w:rsidR="0032727A" w:rsidRPr="003E29F7" w:rsidRDefault="0032727A" w:rsidP="000B637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2790" w:type="dxa"/>
          </w:tcPr>
          <w:p w:rsidR="00D51BBA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3F13BB" w:rsidRDefault="003F13BB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3E29F7" w:rsidRDefault="003E29F7">
            <w:pPr>
              <w:pStyle w:val="hdr1"/>
              <w:ind w:left="0"/>
              <w:jc w:val="left"/>
              <w:rPr>
                <w:sz w:val="20"/>
              </w:rPr>
            </w:pPr>
          </w:p>
          <w:p w:rsidR="003E29F7" w:rsidRPr="00330A21" w:rsidRDefault="003E29F7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bookmarkStart w:id="0" w:name="_GoBack"/>
    <w:bookmarkEnd w:id="0"/>
    <w:p w:rsidR="00543294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2613533" w:history="1">
        <w:r w:rsidR="00543294" w:rsidRPr="009269CE">
          <w:rPr>
            <w:rStyle w:val="Hyperlink"/>
            <w:b/>
            <w:noProof/>
          </w:rPr>
          <w:t>1.</w:t>
        </w:r>
        <w:r w:rsidR="0054329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43294" w:rsidRPr="009269CE">
          <w:rPr>
            <w:rStyle w:val="Hyperlink"/>
            <w:b/>
            <w:noProof/>
          </w:rPr>
          <w:t>Description</w:t>
        </w:r>
        <w:r w:rsidR="00543294">
          <w:rPr>
            <w:noProof/>
            <w:webHidden/>
          </w:rPr>
          <w:tab/>
        </w:r>
        <w:r w:rsidR="00543294">
          <w:rPr>
            <w:noProof/>
            <w:webHidden/>
          </w:rPr>
          <w:fldChar w:fldCharType="begin"/>
        </w:r>
        <w:r w:rsidR="00543294">
          <w:rPr>
            <w:noProof/>
            <w:webHidden/>
          </w:rPr>
          <w:instrText xml:space="preserve"> PAGEREF _Toc522613533 \h </w:instrText>
        </w:r>
        <w:r w:rsidR="00543294">
          <w:rPr>
            <w:noProof/>
            <w:webHidden/>
          </w:rPr>
        </w:r>
        <w:r w:rsidR="00543294">
          <w:rPr>
            <w:noProof/>
            <w:webHidden/>
          </w:rPr>
          <w:fldChar w:fldCharType="separate"/>
        </w:r>
        <w:r w:rsidR="00543294">
          <w:rPr>
            <w:noProof/>
            <w:webHidden/>
          </w:rPr>
          <w:t>4</w:t>
        </w:r>
        <w:r w:rsidR="00543294"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34" w:history="1">
        <w:r w:rsidRPr="009269CE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b/>
            <w:noProof/>
          </w:rPr>
          <w:t>Business Logic – MyDashboardController.cs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35" w:history="1">
        <w:r w:rsidRPr="009269CE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b/>
            <w:noProof/>
          </w:rPr>
          <w:t>Page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36" w:history="1">
        <w:r w:rsidRPr="009269C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Views\MyDashboard\_Default.cshtml, _DefaultDirector.cshtml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37" w:history="1">
        <w:r w:rsidRPr="009269CE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38" w:history="1">
        <w:r w:rsidRPr="009269CE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39" w:history="1">
        <w:r w:rsidRPr="009269CE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40" w:history="1">
        <w:r w:rsidRPr="009269CE">
          <w:rPr>
            <w:rStyle w:val="Hyperlink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41" w:history="1">
        <w:r w:rsidRPr="009269CE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b/>
            <w:noProof/>
          </w:rPr>
          <w:t>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42" w:history="1">
        <w:r w:rsidRPr="009269CE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sp_Dashboard_Director_Summary_Count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43" w:history="1">
        <w:r w:rsidRPr="009269CE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sp_Dashboard_Director_Summary_Count_ByStatus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44" w:history="1">
        <w:r w:rsidRPr="009269CE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sp_Dashboard_Summary_Count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45" w:history="1">
        <w:r w:rsidRPr="009269CE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sp_Dashboard_Summary_Count_ByStatus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46" w:history="1">
        <w:r w:rsidRPr="009269CE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sp_SelectFrom_Coaching_LogMgrDistinctSup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47" w:history="1">
        <w:r w:rsidRPr="009269CE">
          <w:rPr>
            <w:rStyle w:val="Hyperlink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sp_SelectFrom_Coaching_LogMgrDisntinctCSR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48" w:history="1">
        <w:r w:rsidRPr="009269CE">
          <w:rPr>
            <w:rStyle w:val="Hyperlink"/>
            <w:noProof/>
          </w:rPr>
          <w:t>4.7.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sp_SelectFrom_Coaching_LogSupDistinctCSRTeam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49" w:history="1">
        <w:r w:rsidRPr="009269CE">
          <w:rPr>
            <w:rStyle w:val="Hyperlink"/>
            <w:noProof/>
          </w:rPr>
          <w:t>4.8.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sp_SelectFrom_Coaching_LogMgrDistinctSUPTeam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50" w:history="1">
        <w:r w:rsidRPr="009269CE">
          <w:rPr>
            <w:rStyle w:val="Hyperlink"/>
            <w:noProof/>
          </w:rPr>
          <w:t>4.9.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sp_SelectFrom_Coaching_LogMgrDistinctCSRTeam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51" w:history="1">
        <w:r w:rsidRPr="009269CE">
          <w:rPr>
            <w:rStyle w:val="Hyperlink"/>
            <w:noProof/>
          </w:rPr>
          <w:t>4.10.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sp_Select_Sources_For_Dashboard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52" w:history="1">
        <w:r w:rsidRPr="009269CE">
          <w:rPr>
            <w:rStyle w:val="Hyperlink"/>
            <w:noProof/>
          </w:rPr>
          <w:t>4.11.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sp_SelectFrom_Coaching_LogSupDistinctMGRTeamCompleted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53" w:history="1">
        <w:r w:rsidRPr="009269CE">
          <w:rPr>
            <w:rStyle w:val="Hyperlink"/>
            <w:noProof/>
          </w:rPr>
          <w:t>4.12.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sp_SelectFrom_Coaching_LogSupDistinctCSRTeamCompleted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54" w:history="1">
        <w:r w:rsidRPr="009269CE">
          <w:rPr>
            <w:rStyle w:val="Hyperlink"/>
            <w:noProof/>
          </w:rPr>
          <w:t>4.13.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sp_SelectFrom_Coaching_LogMgrDistinctSUPTeamCompleted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55" w:history="1">
        <w:r w:rsidRPr="009269CE">
          <w:rPr>
            <w:rStyle w:val="Hyperlink"/>
            <w:noProof/>
          </w:rPr>
          <w:t>4.14.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sp_SelectFrom_Coaching_LogMgrDistinctCSRTeamCompleted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56" w:history="1">
        <w:r w:rsidRPr="009269CE">
          <w:rPr>
            <w:rStyle w:val="Hyperlink"/>
            <w:noProof/>
          </w:rPr>
          <w:t>4.15.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sp_Select_States_For_Dashboard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57" w:history="1">
        <w:r w:rsidRPr="009269CE">
          <w:rPr>
            <w:rStyle w:val="Hyperlink"/>
            <w:noProof/>
          </w:rPr>
          <w:t>4.16.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sp_Dashboard_Populate_Filter_Dropdowns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58" w:history="1">
        <w:r w:rsidRPr="009269CE">
          <w:rPr>
            <w:rStyle w:val="Hyperlink"/>
            <w:noProof/>
          </w:rPr>
          <w:t>4.17.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sp_Select_Statuses_For_Dashboard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59" w:history="1">
        <w:r w:rsidRPr="009269CE">
          <w:rPr>
            <w:rStyle w:val="Hyperlink"/>
            <w:noProof/>
          </w:rPr>
          <w:t>4.18.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sp_Search_For_Dashboards_Details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60" w:history="1">
        <w:r w:rsidRPr="009269CE">
          <w:rPr>
            <w:rStyle w:val="Hyperlink"/>
            <w:noProof/>
          </w:rPr>
          <w:t>4.19.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sp_Search_For_Dashboards_Count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61" w:history="1">
        <w:r w:rsidRPr="009269CE">
          <w:rPr>
            <w:rStyle w:val="Hyperlink"/>
            <w:noProof/>
          </w:rPr>
          <w:t>4.20.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sp_Dashboard_Director_Site_Export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3294" w:rsidRDefault="00543294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2613562" w:history="1">
        <w:r w:rsidRPr="009269CE">
          <w:rPr>
            <w:rStyle w:val="Hyperlink"/>
            <w:noProof/>
          </w:rPr>
          <w:t>4.21.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269CE">
          <w:rPr>
            <w:rStyle w:val="Hyperlink"/>
            <w:noProof/>
          </w:rPr>
          <w:t>sp_Dashboard_Director_Site_Export_Count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_Toc522613562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522613533"/>
      <w:r w:rsidRPr="00251693">
        <w:rPr>
          <w:b/>
        </w:rPr>
        <w:lastRenderedPageBreak/>
        <w:t>Description</w:t>
      </w:r>
      <w:bookmarkEnd w:id="1"/>
      <w:r w:rsidRPr="00251693">
        <w:rPr>
          <w:b/>
        </w:rPr>
        <w:t xml:space="preserve">               </w:t>
      </w:r>
    </w:p>
    <w:p w:rsidR="00116757" w:rsidRDefault="00607B3C" w:rsidP="006D3CBB">
      <w:pPr>
        <w:ind w:left="360"/>
      </w:pPr>
      <w:r>
        <w:t>This module allow</w:t>
      </w:r>
      <w:r w:rsidR="00C8796D">
        <w:t>s</w:t>
      </w:r>
      <w:r>
        <w:t xml:space="preserve"> a</w:t>
      </w:r>
      <w:r w:rsidR="00185B59">
        <w:t>uthorized users</w:t>
      </w:r>
      <w:r w:rsidR="00581AB8">
        <w:t xml:space="preserve"> </w:t>
      </w:r>
      <w:r w:rsidR="00185B59">
        <w:t xml:space="preserve">to </w:t>
      </w:r>
      <w:r w:rsidR="0085200A">
        <w:t xml:space="preserve">search individual or team </w:t>
      </w:r>
      <w:proofErr w:type="spellStart"/>
      <w:r w:rsidR="0085200A">
        <w:t>ecoaching</w:t>
      </w:r>
      <w:proofErr w:type="spellEnd"/>
      <w:r w:rsidR="0085200A">
        <w:t xml:space="preserve"> logs</w:t>
      </w:r>
      <w:r w:rsidR="00D770D6">
        <w:t xml:space="preserve">. </w:t>
      </w:r>
      <w:r w:rsidR="00C8796D">
        <w:t>It also allows users to view their submitted logs.</w:t>
      </w:r>
    </w:p>
    <w:p w:rsidR="00116757" w:rsidRDefault="00116757" w:rsidP="006D3CBB">
      <w:pPr>
        <w:ind w:left="360"/>
      </w:pPr>
    </w:p>
    <w:p w:rsidR="00BD5E61" w:rsidRDefault="00E01CD7" w:rsidP="006D3CBB">
      <w:pPr>
        <w:ind w:left="360"/>
      </w:pPr>
      <w:r>
        <w:t xml:space="preserve">Authorized users are designated as CCO </w:t>
      </w:r>
      <w:r w:rsidR="00F958D8">
        <w:t>employees</w:t>
      </w:r>
      <w:r w:rsidR="00C73604">
        <w:t xml:space="preserve"> and classified as the following roles: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Director</w:t>
      </w:r>
    </w:p>
    <w:p w:rsidR="00915238" w:rsidRDefault="00915238" w:rsidP="00116757">
      <w:pPr>
        <w:pStyle w:val="ListParagraph"/>
        <w:numPr>
          <w:ilvl w:val="0"/>
          <w:numId w:val="26"/>
        </w:numPr>
      </w:pPr>
      <w:r>
        <w:t>Senior Manager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Manager</w:t>
      </w:r>
    </w:p>
    <w:p w:rsidR="00116757" w:rsidRDefault="00116757" w:rsidP="00116757">
      <w:pPr>
        <w:pStyle w:val="ListParagraph"/>
        <w:numPr>
          <w:ilvl w:val="0"/>
          <w:numId w:val="26"/>
        </w:numPr>
      </w:pPr>
      <w:r>
        <w:t>Supervisor</w:t>
      </w:r>
    </w:p>
    <w:p w:rsidR="00C73604" w:rsidRPr="006411E4" w:rsidRDefault="00C73604" w:rsidP="00116757">
      <w:pPr>
        <w:pStyle w:val="ListParagraph"/>
        <w:numPr>
          <w:ilvl w:val="0"/>
          <w:numId w:val="26"/>
        </w:numPr>
      </w:pPr>
      <w:r w:rsidRPr="006411E4">
        <w:t>Restricted</w:t>
      </w:r>
    </w:p>
    <w:p w:rsidR="00C73604" w:rsidRDefault="00C73604" w:rsidP="00116757">
      <w:pPr>
        <w:pStyle w:val="ListParagraph"/>
        <w:numPr>
          <w:ilvl w:val="0"/>
          <w:numId w:val="26"/>
        </w:numPr>
      </w:pPr>
      <w:r>
        <w:t>ARC</w:t>
      </w:r>
    </w:p>
    <w:p w:rsidR="00C73604" w:rsidRDefault="00C73604" w:rsidP="00116757">
      <w:pPr>
        <w:pStyle w:val="ListParagraph"/>
        <w:numPr>
          <w:ilvl w:val="0"/>
          <w:numId w:val="26"/>
        </w:numPr>
      </w:pPr>
      <w:r>
        <w:t>CSR</w:t>
      </w:r>
    </w:p>
    <w:p w:rsidR="00C73604" w:rsidRDefault="00C10A80" w:rsidP="00116757">
      <w:pPr>
        <w:pStyle w:val="ListParagraph"/>
        <w:numPr>
          <w:ilvl w:val="0"/>
          <w:numId w:val="26"/>
        </w:numPr>
      </w:pPr>
      <w:r>
        <w:t>Employee</w:t>
      </w:r>
    </w:p>
    <w:p w:rsidR="00116757" w:rsidRDefault="00116757" w:rsidP="00116757"/>
    <w:p w:rsidR="00EE2860" w:rsidRDefault="00021F74" w:rsidP="006D3CBB">
      <w:pPr>
        <w:ind w:left="360"/>
      </w:pPr>
      <w:r>
        <w:t>Authorized u</w:t>
      </w:r>
      <w:r w:rsidR="00EE2860">
        <w:t xml:space="preserve">sers enter </w:t>
      </w:r>
      <w:r w:rsidR="00F61455">
        <w:t>My</w:t>
      </w:r>
      <w:r w:rsidR="004D23FB">
        <w:t xml:space="preserve"> Dashboard</w:t>
      </w:r>
      <w:r w:rsidR="00EE2860">
        <w:t xml:space="preserve"> page by clicking “</w:t>
      </w:r>
      <w:r w:rsidR="00024345">
        <w:t>My</w:t>
      </w:r>
      <w:r w:rsidR="00C6392B">
        <w:t xml:space="preserve"> Dashboard</w:t>
      </w:r>
      <w:r w:rsidR="00EE2860">
        <w:t xml:space="preserve">” on the top menu bar. </w:t>
      </w:r>
    </w:p>
    <w:p w:rsidR="000D30AF" w:rsidRDefault="000D30AF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" w:name="_Toc522613534"/>
      <w:r>
        <w:rPr>
          <w:b/>
        </w:rPr>
        <w:t>Business Logic</w:t>
      </w:r>
      <w:r w:rsidR="00115F93">
        <w:rPr>
          <w:b/>
        </w:rPr>
        <w:t xml:space="preserve"> – </w:t>
      </w:r>
      <w:proofErr w:type="spellStart"/>
      <w:r w:rsidR="009971C7">
        <w:rPr>
          <w:b/>
        </w:rPr>
        <w:t>My</w:t>
      </w:r>
      <w:r w:rsidR="00115F93">
        <w:rPr>
          <w:b/>
        </w:rPr>
        <w:t>Dashboard</w:t>
      </w:r>
      <w:r w:rsidR="00B9161A">
        <w:rPr>
          <w:b/>
        </w:rPr>
        <w:t>Controller.cs</w:t>
      </w:r>
      <w:bookmarkEnd w:id="2"/>
      <w:proofErr w:type="spellEnd"/>
    </w:p>
    <w:p w:rsidR="004547BF" w:rsidRDefault="002716D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</w:t>
      </w:r>
      <w:r w:rsidR="008F3644">
        <w:t xml:space="preserve">ser enters </w:t>
      </w:r>
      <w:r w:rsidR="00D90936">
        <w:t>My Dashboard</w:t>
      </w:r>
      <w:r w:rsidR="008F3644">
        <w:t xml:space="preserve"> page</w:t>
      </w:r>
      <w:r w:rsidR="004547BF">
        <w:t>:</w:t>
      </w:r>
    </w:p>
    <w:p w:rsidR="004547BF" w:rsidRDefault="00742C4E" w:rsidP="004547BF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Get</w:t>
      </w:r>
      <w:r w:rsidR="004547BF">
        <w:t xml:space="preserve"> data for Pending Log bar chart</w:t>
      </w:r>
      <w:r w:rsidR="008A5C37">
        <w:t xml:space="preserve"> based on user role</w:t>
      </w:r>
      <w:r w:rsidR="004547BF">
        <w:t>;</w:t>
      </w:r>
    </w:p>
    <w:p w:rsidR="00965108" w:rsidRPr="0072287D" w:rsidRDefault="00965108" w:rsidP="00965108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Director:</w:t>
      </w:r>
    </w:p>
    <w:p w:rsidR="00965108" w:rsidRDefault="001D50D4" w:rsidP="00965108">
      <w:pPr>
        <w:autoSpaceDE w:val="0"/>
        <w:autoSpaceDN w:val="0"/>
        <w:adjustRightInd w:val="0"/>
        <w:ind w:left="1080"/>
      </w:pPr>
      <w:r>
        <w:t>A list of sites managed by the user with each site having the following status and count</w:t>
      </w:r>
      <w:r w:rsidR="00076A67">
        <w:t xml:space="preserve"> for the selected month</w:t>
      </w:r>
      <w:r>
        <w:t>:</w:t>
      </w:r>
    </w:p>
    <w:p w:rsidR="001D50D4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Supervisor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Sr.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Quality Lead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Deputy Program Manager Review</w:t>
      </w:r>
    </w:p>
    <w:p w:rsidR="006A03C9" w:rsidRDefault="006A03C9" w:rsidP="001D50D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Active Warnings</w:t>
      </w:r>
    </w:p>
    <w:p w:rsidR="00A756F6" w:rsidRDefault="00A756F6" w:rsidP="00A756F6">
      <w:pPr>
        <w:pStyle w:val="ListParagraph"/>
        <w:autoSpaceDE w:val="0"/>
        <w:autoSpaceDN w:val="0"/>
        <w:adjustRightInd w:val="0"/>
        <w:ind w:left="1800"/>
      </w:pPr>
    </w:p>
    <w:p w:rsidR="00A47B1F" w:rsidRPr="0072287D" w:rsidRDefault="00A756F6" w:rsidP="00A47B1F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Senior Manager, Manager</w:t>
      </w:r>
      <w:r w:rsidR="00A47B1F" w:rsidRPr="0072287D">
        <w:rPr>
          <w:b/>
        </w:rPr>
        <w:t>:</w:t>
      </w:r>
    </w:p>
    <w:p w:rsidR="00A47B1F" w:rsidRDefault="00C13B63" w:rsidP="00A47B1F">
      <w:pPr>
        <w:autoSpaceDE w:val="0"/>
        <w:autoSpaceDN w:val="0"/>
        <w:adjustRightInd w:val="0"/>
        <w:ind w:left="1080"/>
      </w:pPr>
      <w:r>
        <w:t>A list of t</w:t>
      </w:r>
      <w:r w:rsidR="00A47B1F">
        <w:t>he following status and count: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Manager Review</w:t>
      </w:r>
    </w:p>
    <w:p w:rsidR="00A47B1F" w:rsidRDefault="00A47B1F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Sr. Manager Review</w:t>
      </w:r>
    </w:p>
    <w:p w:rsidR="0085150A" w:rsidRDefault="0085150A" w:rsidP="00A47B1F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Deputy Program Manager Review</w:t>
      </w:r>
    </w:p>
    <w:p w:rsidR="00965108" w:rsidRDefault="00965108" w:rsidP="00965108">
      <w:pPr>
        <w:autoSpaceDE w:val="0"/>
        <w:autoSpaceDN w:val="0"/>
        <w:adjustRightInd w:val="0"/>
        <w:ind w:left="1080"/>
      </w:pPr>
    </w:p>
    <w:p w:rsidR="00A756F6" w:rsidRPr="0072287D" w:rsidRDefault="00A756F6" w:rsidP="00A756F6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Supervisor:</w:t>
      </w:r>
    </w:p>
    <w:p w:rsidR="00A756F6" w:rsidRDefault="006C363E" w:rsidP="00A756F6">
      <w:pPr>
        <w:autoSpaceDE w:val="0"/>
        <w:autoSpaceDN w:val="0"/>
        <w:adjustRightInd w:val="0"/>
        <w:ind w:left="1080"/>
      </w:pPr>
      <w:r>
        <w:t>A list of t</w:t>
      </w:r>
      <w:r w:rsidR="003A6DDF">
        <w:t>he</w:t>
      </w:r>
      <w:r w:rsidR="00A756F6">
        <w:t xml:space="preserve"> following status and count: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Pending </w:t>
      </w:r>
      <w:r w:rsidR="002D1DB8">
        <w:t>Supervisor</w:t>
      </w:r>
      <w:r>
        <w:t xml:space="preserve"> Review</w:t>
      </w:r>
    </w:p>
    <w:p w:rsidR="00A756F6" w:rsidRDefault="00A756F6" w:rsidP="00A756F6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Pending </w:t>
      </w:r>
      <w:r w:rsidR="002D1DB8">
        <w:t>Quality Lead</w:t>
      </w:r>
      <w:r>
        <w:t xml:space="preserve"> Review</w:t>
      </w:r>
    </w:p>
    <w:p w:rsidR="00A756F6" w:rsidRDefault="00A756F6" w:rsidP="00965108">
      <w:pPr>
        <w:autoSpaceDE w:val="0"/>
        <w:autoSpaceDN w:val="0"/>
        <w:adjustRightInd w:val="0"/>
        <w:ind w:left="1080"/>
      </w:pPr>
    </w:p>
    <w:p w:rsidR="00A6574B" w:rsidRPr="0072287D" w:rsidRDefault="00F1467D" w:rsidP="00A6574B">
      <w:pPr>
        <w:autoSpaceDE w:val="0"/>
        <w:autoSpaceDN w:val="0"/>
        <w:adjustRightInd w:val="0"/>
        <w:ind w:left="1080"/>
        <w:rPr>
          <w:b/>
        </w:rPr>
      </w:pPr>
      <w:r w:rsidRPr="0072287D">
        <w:rPr>
          <w:b/>
        </w:rPr>
        <w:t>ARC</w:t>
      </w:r>
      <w:r w:rsidR="00A6574B" w:rsidRPr="0072287D">
        <w:rPr>
          <w:b/>
        </w:rPr>
        <w:t xml:space="preserve">, </w:t>
      </w:r>
      <w:r w:rsidRPr="0072287D">
        <w:rPr>
          <w:b/>
        </w:rPr>
        <w:t>CSR</w:t>
      </w:r>
      <w:r w:rsidR="008E3655">
        <w:rPr>
          <w:b/>
        </w:rPr>
        <w:t>, Employee</w:t>
      </w:r>
      <w:r w:rsidR="00A6574B" w:rsidRPr="0072287D">
        <w:rPr>
          <w:b/>
        </w:rPr>
        <w:t>:</w:t>
      </w:r>
    </w:p>
    <w:p w:rsidR="00A6574B" w:rsidRDefault="00684539" w:rsidP="00A6574B">
      <w:pPr>
        <w:autoSpaceDE w:val="0"/>
        <w:autoSpaceDN w:val="0"/>
        <w:adjustRightInd w:val="0"/>
        <w:ind w:left="1080"/>
      </w:pPr>
      <w:r>
        <w:t>A list of t</w:t>
      </w:r>
      <w:r w:rsidR="00A6574B">
        <w:t>he following status and count:</w:t>
      </w:r>
    </w:p>
    <w:p w:rsidR="00A6574B" w:rsidRDefault="00A6574B" w:rsidP="00A6574B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Acknowledgement</w:t>
      </w:r>
    </w:p>
    <w:p w:rsidR="00A6574B" w:rsidRDefault="00A6574B" w:rsidP="00A6574B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 Employee Review</w:t>
      </w:r>
    </w:p>
    <w:p w:rsidR="00A6574B" w:rsidRDefault="00A6574B" w:rsidP="00965108">
      <w:pPr>
        <w:autoSpaceDE w:val="0"/>
        <w:autoSpaceDN w:val="0"/>
        <w:adjustRightInd w:val="0"/>
        <w:ind w:left="1080"/>
      </w:pPr>
    </w:p>
    <w:p w:rsidR="004547BF" w:rsidRDefault="00507955" w:rsidP="004547BF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G</w:t>
      </w:r>
      <w:r w:rsidR="004547BF">
        <w:t>et log type list with associated counts</w:t>
      </w:r>
      <w:r w:rsidR="00452D33">
        <w:t xml:space="preserve"> based on user role;</w:t>
      </w:r>
    </w:p>
    <w:p w:rsidR="00653CDA" w:rsidRPr="00433097" w:rsidRDefault="003073C2" w:rsidP="00653CDA">
      <w:pPr>
        <w:autoSpaceDE w:val="0"/>
        <w:autoSpaceDN w:val="0"/>
        <w:adjustRightInd w:val="0"/>
        <w:ind w:left="1080"/>
        <w:rPr>
          <w:b/>
        </w:rPr>
      </w:pPr>
      <w:r w:rsidRPr="00433097">
        <w:rPr>
          <w:b/>
        </w:rPr>
        <w:t>Director</w:t>
      </w:r>
      <w:r w:rsidR="00653CDA" w:rsidRPr="00433097">
        <w:rPr>
          <w:b/>
        </w:rPr>
        <w:t>:</w:t>
      </w:r>
    </w:p>
    <w:p w:rsidR="00653CDA" w:rsidRDefault="00653CDA" w:rsidP="00653CDA">
      <w:pPr>
        <w:autoSpaceDE w:val="0"/>
        <w:autoSpaceDN w:val="0"/>
        <w:adjustRightInd w:val="0"/>
        <w:ind w:left="1080"/>
      </w:pPr>
      <w:r>
        <w:t xml:space="preserve">A list of site managed by the user with each site having the following </w:t>
      </w:r>
      <w:r w:rsidR="00F510CF">
        <w:t>count</w:t>
      </w:r>
      <w:r w:rsidR="005873A1">
        <w:t>s</w:t>
      </w:r>
      <w:r w:rsidR="005F2EEA">
        <w:t xml:space="preserve"> for the selected month</w:t>
      </w:r>
      <w:r w:rsidR="00F57931">
        <w:t>, with each site displayed as a hyperlink:</w:t>
      </w:r>
    </w:p>
    <w:p w:rsidR="00653CDA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lastRenderedPageBreak/>
        <w:t>Pending</w:t>
      </w:r>
    </w:p>
    <w:p w:rsidR="00F510CF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Completed</w:t>
      </w:r>
    </w:p>
    <w:p w:rsidR="00F510CF" w:rsidRDefault="00F510CF" w:rsidP="00653CDA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Warning</w:t>
      </w:r>
    </w:p>
    <w:p w:rsidR="00CE411C" w:rsidRDefault="00CE411C" w:rsidP="00CE411C">
      <w:pPr>
        <w:autoSpaceDE w:val="0"/>
        <w:autoSpaceDN w:val="0"/>
        <w:adjustRightInd w:val="0"/>
        <w:ind w:left="1080"/>
        <w:rPr>
          <w:b/>
        </w:rPr>
      </w:pPr>
    </w:p>
    <w:p w:rsidR="00CE411C" w:rsidRPr="00433097" w:rsidRDefault="00FF13F2" w:rsidP="00CE411C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Senior Manager, Manager</w:t>
      </w:r>
      <w:r w:rsidR="00CE411C" w:rsidRPr="00433097">
        <w:rPr>
          <w:b/>
        </w:rPr>
        <w:t>:</w:t>
      </w:r>
    </w:p>
    <w:p w:rsidR="00CE411C" w:rsidRDefault="00FF13F2" w:rsidP="00CE411C">
      <w:pPr>
        <w:autoSpaceDE w:val="0"/>
        <w:autoSpaceDN w:val="0"/>
        <w:adjustRightInd w:val="0"/>
        <w:ind w:left="1080"/>
      </w:pPr>
      <w:r>
        <w:t>A list of the</w:t>
      </w:r>
      <w:r w:rsidR="00CE411C">
        <w:t xml:space="preserve"> following </w:t>
      </w:r>
      <w:r w:rsidR="007C05D4">
        <w:t>logs</w:t>
      </w:r>
      <w:r w:rsidR="00F57931">
        <w:t xml:space="preserve"> and </w:t>
      </w:r>
      <w:r w:rsidR="00CE411C">
        <w:t>count</w:t>
      </w:r>
      <w:r w:rsidR="00F36FB1">
        <w:t>s</w:t>
      </w:r>
      <w:r w:rsidR="00C531CE">
        <w:t>: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My </w:t>
      </w:r>
      <w:r w:rsidR="00CE411C">
        <w:t>Pending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 xml:space="preserve">My </w:t>
      </w:r>
      <w:r w:rsidR="00CE411C">
        <w:t>Completed</w:t>
      </w:r>
    </w:p>
    <w:p w:rsidR="00CE411C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Pending</w:t>
      </w:r>
    </w:p>
    <w:p w:rsidR="00CF7A26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Completed</w:t>
      </w:r>
    </w:p>
    <w:p w:rsidR="00CF7A26" w:rsidRDefault="00CF7A26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Warning</w:t>
      </w:r>
    </w:p>
    <w:p w:rsidR="00CF7A26" w:rsidRDefault="00584328" w:rsidP="00CE411C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AA3495" w:rsidRDefault="00AA3495" w:rsidP="00AA3495">
      <w:pPr>
        <w:autoSpaceDE w:val="0"/>
        <w:autoSpaceDN w:val="0"/>
        <w:adjustRightInd w:val="0"/>
        <w:ind w:left="1080"/>
        <w:rPr>
          <w:b/>
        </w:rPr>
      </w:pPr>
    </w:p>
    <w:p w:rsidR="00AA3495" w:rsidRPr="00433097" w:rsidRDefault="00053599" w:rsidP="00AA3495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Supervisor</w:t>
      </w:r>
      <w:r w:rsidR="00AA3495" w:rsidRPr="00433097">
        <w:rPr>
          <w:b/>
        </w:rPr>
        <w:t>:</w:t>
      </w:r>
    </w:p>
    <w:p w:rsidR="009A3280" w:rsidRDefault="009A3280" w:rsidP="009A3280">
      <w:pPr>
        <w:autoSpaceDE w:val="0"/>
        <w:autoSpaceDN w:val="0"/>
        <w:adjustRightInd w:val="0"/>
        <w:ind w:left="648" w:firstLine="432"/>
      </w:pPr>
      <w:r>
        <w:t>A list of the following logs and count</w:t>
      </w:r>
      <w:r w:rsidR="00F36FB1">
        <w:t>s</w:t>
      </w:r>
      <w:r>
        <w:t>: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Pending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Completed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Team’s Warning</w:t>
      </w:r>
    </w:p>
    <w:p w:rsidR="00AA3495" w:rsidRDefault="00AA3495" w:rsidP="00AA349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593E54" w:rsidRDefault="00593E54" w:rsidP="00593E54">
      <w:pPr>
        <w:autoSpaceDE w:val="0"/>
        <w:autoSpaceDN w:val="0"/>
        <w:adjustRightInd w:val="0"/>
        <w:ind w:left="1080"/>
        <w:rPr>
          <w:b/>
        </w:rPr>
      </w:pPr>
    </w:p>
    <w:p w:rsidR="00593E54" w:rsidRPr="00433097" w:rsidRDefault="00593E54" w:rsidP="00593E54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ARC</w:t>
      </w:r>
      <w:r w:rsidR="00AD4A10">
        <w:rPr>
          <w:b/>
        </w:rPr>
        <w:t>, Employee</w:t>
      </w:r>
      <w:r w:rsidRPr="00433097">
        <w:rPr>
          <w:b/>
        </w:rPr>
        <w:t>:</w:t>
      </w:r>
    </w:p>
    <w:p w:rsidR="001502A0" w:rsidRDefault="001502A0" w:rsidP="001502A0">
      <w:pPr>
        <w:autoSpaceDE w:val="0"/>
        <w:autoSpaceDN w:val="0"/>
        <w:adjustRightInd w:val="0"/>
        <w:ind w:left="648" w:firstLine="432"/>
      </w:pPr>
      <w:r>
        <w:t>A list of the following logs and count</w:t>
      </w:r>
      <w:r w:rsidR="00F36FB1">
        <w:t>s</w:t>
      </w:r>
      <w:r>
        <w:t>: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593E54" w:rsidRDefault="00593E54" w:rsidP="00593E54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Submitted</w:t>
      </w:r>
    </w:p>
    <w:p w:rsidR="004E7471" w:rsidRDefault="004E7471" w:rsidP="004E7471">
      <w:pPr>
        <w:autoSpaceDE w:val="0"/>
        <w:autoSpaceDN w:val="0"/>
        <w:adjustRightInd w:val="0"/>
        <w:ind w:left="1080"/>
        <w:rPr>
          <w:b/>
        </w:rPr>
      </w:pPr>
    </w:p>
    <w:p w:rsidR="004E7471" w:rsidRDefault="004E7471" w:rsidP="004E7471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CSR:</w:t>
      </w:r>
    </w:p>
    <w:p w:rsidR="00D5431D" w:rsidRDefault="00D5431D" w:rsidP="00D5431D">
      <w:pPr>
        <w:autoSpaceDE w:val="0"/>
        <w:autoSpaceDN w:val="0"/>
        <w:adjustRightInd w:val="0"/>
        <w:ind w:left="1080"/>
      </w:pPr>
      <w:r>
        <w:t>A list of the following logs and count</w:t>
      </w:r>
      <w:r w:rsidR="00F36FB1">
        <w:t>s</w:t>
      </w:r>
      <w:r>
        <w:t>:</w:t>
      </w:r>
    </w:p>
    <w:p w:rsidR="004E7471" w:rsidRDefault="004E7471" w:rsidP="004E7471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Pending</w:t>
      </w:r>
    </w:p>
    <w:p w:rsidR="004E7471" w:rsidRDefault="004E7471" w:rsidP="004E7471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My Completed</w:t>
      </w:r>
    </w:p>
    <w:p w:rsidR="00AA3495" w:rsidRDefault="00AA3495" w:rsidP="00F510CF">
      <w:pPr>
        <w:pStyle w:val="ListParagraph"/>
        <w:autoSpaceDE w:val="0"/>
        <w:autoSpaceDN w:val="0"/>
        <w:adjustRightInd w:val="0"/>
        <w:ind w:left="1800"/>
      </w:pPr>
    </w:p>
    <w:p w:rsidR="00F910BD" w:rsidRDefault="008B0045" w:rsidP="008B0045">
      <w:pPr>
        <w:pStyle w:val="ListParagraph"/>
        <w:numPr>
          <w:ilvl w:val="0"/>
          <w:numId w:val="28"/>
        </w:numPr>
        <w:tabs>
          <w:tab w:val="num" w:pos="1080"/>
        </w:tabs>
        <w:autoSpaceDE w:val="0"/>
        <w:autoSpaceDN w:val="0"/>
        <w:adjustRightInd w:val="0"/>
      </w:pPr>
      <w:r>
        <w:t>D</w:t>
      </w:r>
      <w:r w:rsidR="008F3644">
        <w:t xml:space="preserve">isplay </w:t>
      </w:r>
      <w:r w:rsidR="000E6C60">
        <w:t xml:space="preserve">log summary - </w:t>
      </w:r>
      <w:r w:rsidR="0086059D">
        <w:t>Pending log bar chart</w:t>
      </w:r>
      <w:r w:rsidR="00F04284">
        <w:t>;</w:t>
      </w:r>
      <w:r w:rsidR="0086059D">
        <w:t xml:space="preserve"> log type list with their </w:t>
      </w:r>
      <w:r w:rsidR="00F04284">
        <w:t>a</w:t>
      </w:r>
      <w:r w:rsidR="0086059D">
        <w:t>ssociated counts</w:t>
      </w:r>
      <w:r w:rsidR="00B020EF">
        <w:t xml:space="preserve"> and view links</w:t>
      </w:r>
      <w:r w:rsidR="0086059D">
        <w:t>.</w:t>
      </w:r>
    </w:p>
    <w:p w:rsidR="008C522E" w:rsidRDefault="008C522E" w:rsidP="00EA440C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EA440C" w:rsidRDefault="002716D4" w:rsidP="00EA440C">
      <w:pPr>
        <w:tabs>
          <w:tab w:val="num" w:pos="1080"/>
        </w:tabs>
        <w:autoSpaceDE w:val="0"/>
        <w:autoSpaceDN w:val="0"/>
        <w:adjustRightInd w:val="0"/>
        <w:ind w:left="360"/>
      </w:pPr>
      <w:r>
        <w:t>C</w:t>
      </w:r>
      <w:r w:rsidR="003D6C4B">
        <w:t>lick View link</w:t>
      </w:r>
      <w:r w:rsidR="00E30735">
        <w:t>:</w:t>
      </w:r>
    </w:p>
    <w:p w:rsidR="005B449E" w:rsidRDefault="00507955" w:rsidP="00B20920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Get </w:t>
      </w:r>
      <w:r w:rsidR="00961E0F">
        <w:t xml:space="preserve">data to populate </w:t>
      </w:r>
      <w:r w:rsidR="00E30735">
        <w:t>search dropdowns of the selected log type</w:t>
      </w:r>
      <w:r w:rsidR="002B0BE2">
        <w:t xml:space="preserve"> </w:t>
      </w:r>
      <w:r w:rsidR="008416E9">
        <w:t>based on user role</w:t>
      </w:r>
      <w:r w:rsidR="00EA0E24">
        <w:t>;</w:t>
      </w:r>
      <w:r w:rsidR="005B449E">
        <w:t xml:space="preserve"> </w:t>
      </w:r>
    </w:p>
    <w:p w:rsidR="003C0365" w:rsidRDefault="003C0365" w:rsidP="003C0365">
      <w:pPr>
        <w:autoSpaceDE w:val="0"/>
        <w:autoSpaceDN w:val="0"/>
        <w:adjustRightInd w:val="0"/>
        <w:ind w:left="1080"/>
        <w:rPr>
          <w:ins w:id="3" w:author="Huang, Lili" w:date="2018-08-21T11:07:00Z"/>
          <w:b/>
        </w:rPr>
      </w:pPr>
      <w:r>
        <w:rPr>
          <w:b/>
        </w:rPr>
        <w:t>Director:</w:t>
      </w:r>
    </w:p>
    <w:p w:rsidR="003E29F7" w:rsidRPr="003E29F7" w:rsidRDefault="003E29F7" w:rsidP="003C0365">
      <w:pPr>
        <w:autoSpaceDE w:val="0"/>
        <w:autoSpaceDN w:val="0"/>
        <w:adjustRightInd w:val="0"/>
        <w:ind w:left="1080"/>
        <w:rPr>
          <w:rPrChange w:id="4" w:author="Huang, Lili" w:date="2018-08-21T11:08:00Z">
            <w:rPr>
              <w:b/>
            </w:rPr>
          </w:rPrChange>
        </w:rPr>
      </w:pPr>
      <w:ins w:id="5" w:author="Huang, Lili" w:date="2018-08-21T11:07:00Z">
        <w:r w:rsidRPr="003E29F7">
          <w:rPr>
            <w:rPrChange w:id="6" w:author="Huang, Lili" w:date="2018-08-21T11:08:00Z">
              <w:rPr>
                <w:b/>
              </w:rPr>
            </w:rPrChange>
          </w:rPr>
          <w:t>Export to Excel</w:t>
        </w:r>
      </w:ins>
      <w:ins w:id="7" w:author="Huang, Lili" w:date="2018-08-21T11:08:00Z">
        <w:r w:rsidRPr="003E29F7">
          <w:rPr>
            <w:rPrChange w:id="8" w:author="Huang, Lili" w:date="2018-08-21T11:08:00Z">
              <w:rPr>
                <w:b/>
              </w:rPr>
            </w:rPrChange>
          </w:rPr>
          <w:t xml:space="preserve"> link</w:t>
        </w:r>
      </w:ins>
    </w:p>
    <w:p w:rsidR="003C0365" w:rsidRDefault="003C0365" w:rsidP="003C0365">
      <w:pPr>
        <w:autoSpaceDE w:val="0"/>
        <w:autoSpaceDN w:val="0"/>
        <w:adjustRightInd w:val="0"/>
        <w:ind w:left="1080"/>
      </w:pPr>
      <w:r>
        <w:t>Radio buttons, default to “Pending”: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Pending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Completed</w:t>
      </w:r>
    </w:p>
    <w:p w:rsidR="003C0365" w:rsidRDefault="003C0365" w:rsidP="003C0365">
      <w:pPr>
        <w:pStyle w:val="ListParagraph"/>
        <w:numPr>
          <w:ilvl w:val="0"/>
          <w:numId w:val="32"/>
        </w:numPr>
        <w:autoSpaceDE w:val="0"/>
        <w:autoSpaceDN w:val="0"/>
        <w:adjustRightInd w:val="0"/>
      </w:pPr>
      <w:r>
        <w:t>Warning</w:t>
      </w:r>
    </w:p>
    <w:p w:rsidR="003C0365" w:rsidRDefault="003C0365" w:rsidP="003C0365">
      <w:pPr>
        <w:pStyle w:val="ListParagraph"/>
        <w:autoSpaceDE w:val="0"/>
        <w:autoSpaceDN w:val="0"/>
        <w:adjustRightInd w:val="0"/>
        <w:ind w:left="1080"/>
      </w:pPr>
    </w:p>
    <w:p w:rsidR="009C4A59" w:rsidRDefault="009C4A59" w:rsidP="009C4A59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Senior Manager, Manager:</w:t>
      </w:r>
    </w:p>
    <w:p w:rsidR="00273541" w:rsidRPr="00273541" w:rsidRDefault="00273541" w:rsidP="00273541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9C4A59" w:rsidRDefault="00273541" w:rsidP="00273541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9C4A59" w:rsidRDefault="00273541" w:rsidP="00273541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CE5F39" w:rsidRPr="00273541" w:rsidRDefault="00CE5F39" w:rsidP="00CE5F3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</w:t>
      </w:r>
      <w:r w:rsidR="00DC7A5B">
        <w:t xml:space="preserve"> Team’s</w:t>
      </w:r>
      <w:r w:rsidRPr="00273541">
        <w:t xml:space="preserve"> Pending eCoaching Logs:</w:t>
      </w:r>
    </w:p>
    <w:p w:rsidR="00CE5F39" w:rsidRDefault="00CE5F39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CE5F39" w:rsidRDefault="00CE5F39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D05816" w:rsidRDefault="00D05816" w:rsidP="00CE5F39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CF38BA" w:rsidRDefault="00CF38BA" w:rsidP="00CF38BA">
      <w:pPr>
        <w:pStyle w:val="ListParagraph"/>
        <w:autoSpaceDE w:val="0"/>
        <w:autoSpaceDN w:val="0"/>
        <w:adjustRightInd w:val="0"/>
        <w:ind w:left="2088"/>
      </w:pPr>
    </w:p>
    <w:p w:rsidR="00CF38BA" w:rsidRPr="00273541" w:rsidRDefault="00CF38BA" w:rsidP="00CF38B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lastRenderedPageBreak/>
        <w:t xml:space="preserve">My </w:t>
      </w:r>
      <w:r w:rsidR="00961E0F">
        <w:t xml:space="preserve">Team’s Completed </w:t>
      </w:r>
      <w:r w:rsidRPr="00273541">
        <w:t>eCoaching Logs:</w:t>
      </w:r>
    </w:p>
    <w:p w:rsidR="00CF38BA" w:rsidRDefault="00CF38BA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CF38BA" w:rsidRDefault="00CF38BA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7B3C20" w:rsidRDefault="007B3C20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EC5E04" w:rsidRDefault="00EC5E04" w:rsidP="00CF38B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3C6E0C" w:rsidRPr="00273541" w:rsidRDefault="003C6E0C" w:rsidP="003C6E0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3C6E0C" w:rsidRDefault="003C6E0C" w:rsidP="003C6E0C">
      <w:pPr>
        <w:autoSpaceDE w:val="0"/>
        <w:autoSpaceDN w:val="0"/>
        <w:adjustRightInd w:val="0"/>
        <w:ind w:left="1728" w:firstLine="432"/>
      </w:pPr>
      <w:r>
        <w:t>None</w:t>
      </w:r>
    </w:p>
    <w:p w:rsidR="003C6E0C" w:rsidRPr="00273541" w:rsidRDefault="003C6E0C" w:rsidP="003C6E0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CC0047">
        <w:t>Warning</w:t>
      </w:r>
      <w:r>
        <w:t xml:space="preserve"> </w:t>
      </w:r>
      <w:r w:rsidRPr="00273541">
        <w:t>eCoaching Logs:</w:t>
      </w:r>
    </w:p>
    <w:p w:rsidR="003C6E0C" w:rsidRDefault="00D74BCA" w:rsidP="003C6E0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3C6E0C" w:rsidRDefault="003C6E0C" w:rsidP="003C6E0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DC70D6" w:rsidRPr="00273541" w:rsidRDefault="00DC70D6" w:rsidP="00DC70D6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DC70D6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59626F" w:rsidRDefault="0059626F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DC70D6" w:rsidRDefault="00DC70D6" w:rsidP="00DC70D6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617160" w:rsidRDefault="00617160" w:rsidP="00617160">
      <w:pPr>
        <w:pStyle w:val="ListParagraph"/>
        <w:autoSpaceDE w:val="0"/>
        <w:autoSpaceDN w:val="0"/>
        <w:adjustRightInd w:val="0"/>
        <w:ind w:left="2088"/>
      </w:pPr>
    </w:p>
    <w:p w:rsidR="00617160" w:rsidRDefault="00262E97" w:rsidP="00617160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Supervisor</w:t>
      </w:r>
      <w:r w:rsidR="00617160">
        <w:rPr>
          <w:b/>
        </w:rPr>
        <w:t>:</w:t>
      </w:r>
    </w:p>
    <w:p w:rsidR="00617160" w:rsidRPr="00273541" w:rsidRDefault="00617160" w:rsidP="006171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9C4A59" w:rsidRDefault="003E6DB1" w:rsidP="002542C9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D77650" w:rsidRPr="00273541" w:rsidRDefault="00D77650" w:rsidP="00D7765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D06504">
        <w:t>Pending</w:t>
      </w:r>
      <w:r>
        <w:t xml:space="preserve"> </w:t>
      </w:r>
      <w:r w:rsidRPr="00273541">
        <w:t>eCoaching Logs:</w:t>
      </w:r>
    </w:p>
    <w:p w:rsidR="00D77650" w:rsidRDefault="0033481C" w:rsidP="00D7765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33481C" w:rsidRDefault="0033481C" w:rsidP="00D7765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C33B9C" w:rsidRPr="00273541" w:rsidRDefault="00C33B9C" w:rsidP="00C33B9C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</w:t>
      </w:r>
      <w:r w:rsidR="00D10F50">
        <w:t>Completed</w:t>
      </w:r>
      <w:r>
        <w:t xml:space="preserve"> </w:t>
      </w:r>
      <w:r w:rsidRPr="00273541">
        <w:t>eCoaching Logs:</w:t>
      </w:r>
    </w:p>
    <w:p w:rsidR="00C33B9C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6125E9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6125E9" w:rsidRDefault="006125E9" w:rsidP="00C33B9C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Source</w:t>
      </w:r>
    </w:p>
    <w:p w:rsidR="009A43B0" w:rsidRDefault="009A43B0" w:rsidP="009A43B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855CC8" w:rsidRPr="00273541" w:rsidRDefault="00855CC8" w:rsidP="00855CC8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855CC8" w:rsidRDefault="00855CC8" w:rsidP="00855CC8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060E90" w:rsidRPr="00273541" w:rsidRDefault="00060E90" w:rsidP="00060E9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Team’s Warning </w:t>
      </w:r>
      <w:r w:rsidRPr="00273541">
        <w:t>eCoaching Logs:</w:t>
      </w:r>
    </w:p>
    <w:p w:rsidR="00060E90" w:rsidRDefault="00060E90" w:rsidP="00060E9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060E90" w:rsidRDefault="00060E90" w:rsidP="00060E90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F21F5A" w:rsidRPr="00273541" w:rsidRDefault="00F21F5A" w:rsidP="00F21F5A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F21F5A" w:rsidRDefault="00F21F5A" w:rsidP="00F21F5A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5B6460" w:rsidRDefault="005B6460" w:rsidP="005B6460">
      <w:pPr>
        <w:autoSpaceDE w:val="0"/>
        <w:autoSpaceDN w:val="0"/>
        <w:adjustRightInd w:val="0"/>
        <w:ind w:left="1080"/>
        <w:rPr>
          <w:b/>
        </w:rPr>
      </w:pPr>
    </w:p>
    <w:p w:rsidR="005B6460" w:rsidRDefault="00725AEE" w:rsidP="005B6460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ARC</w:t>
      </w:r>
      <w:r w:rsidR="007258A4">
        <w:rPr>
          <w:b/>
        </w:rPr>
        <w:t>, Employee</w:t>
      </w:r>
      <w:r>
        <w:rPr>
          <w:b/>
        </w:rPr>
        <w:t>:</w:t>
      </w:r>
    </w:p>
    <w:p w:rsidR="005B6460" w:rsidRPr="00273541" w:rsidRDefault="005B6460" w:rsidP="005B64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5B6460" w:rsidRDefault="005B6460" w:rsidP="005B6460">
      <w:pPr>
        <w:pStyle w:val="ListParagraph"/>
        <w:autoSpaceDE w:val="0"/>
        <w:autoSpaceDN w:val="0"/>
        <w:adjustRightInd w:val="0"/>
        <w:ind w:left="1800" w:firstLine="360"/>
      </w:pPr>
      <w:r>
        <w:t>None</w:t>
      </w:r>
    </w:p>
    <w:p w:rsidR="005B6460" w:rsidRPr="00273541" w:rsidRDefault="005B6460" w:rsidP="005B6460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 w:rsidR="00062053">
        <w:t>Completed</w:t>
      </w:r>
      <w:r>
        <w:t xml:space="preserve"> </w:t>
      </w:r>
      <w:r w:rsidRPr="00273541">
        <w:t>eCoaching Logs:</w:t>
      </w:r>
    </w:p>
    <w:p w:rsidR="00D77650" w:rsidRDefault="00484CA8" w:rsidP="0033481C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0E6594" w:rsidRPr="00273541" w:rsidRDefault="000E6594" w:rsidP="000E6594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>Submitted eCoaching Logs</w:t>
      </w:r>
      <w:r w:rsidRPr="00273541">
        <w:t>: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Manager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Supervisor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Employee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Status</w:t>
      </w:r>
    </w:p>
    <w:p w:rsidR="000E6594" w:rsidRDefault="000E6594" w:rsidP="000E6594">
      <w:pPr>
        <w:pStyle w:val="ListParagraph"/>
        <w:numPr>
          <w:ilvl w:val="0"/>
          <w:numId w:val="37"/>
        </w:numPr>
        <w:autoSpaceDE w:val="0"/>
        <w:autoSpaceDN w:val="0"/>
        <w:adjustRightInd w:val="0"/>
      </w:pPr>
      <w:r>
        <w:t>Submitted Start/End Dates</w:t>
      </w:r>
    </w:p>
    <w:p w:rsidR="000E6594" w:rsidRDefault="000E6594" w:rsidP="0033481C">
      <w:pPr>
        <w:pStyle w:val="ListParagraph"/>
        <w:autoSpaceDE w:val="0"/>
        <w:autoSpaceDN w:val="0"/>
        <w:adjustRightInd w:val="0"/>
        <w:ind w:left="2088"/>
      </w:pPr>
    </w:p>
    <w:p w:rsidR="00F52AA9" w:rsidRDefault="00F52AA9" w:rsidP="00F52AA9">
      <w:pPr>
        <w:autoSpaceDE w:val="0"/>
        <w:autoSpaceDN w:val="0"/>
        <w:adjustRightInd w:val="0"/>
        <w:ind w:left="1080"/>
        <w:rPr>
          <w:b/>
        </w:rPr>
      </w:pPr>
      <w:r>
        <w:rPr>
          <w:b/>
        </w:rPr>
        <w:t>CSR:</w:t>
      </w:r>
    </w:p>
    <w:p w:rsidR="00F52AA9" w:rsidRPr="00273541" w:rsidRDefault="00F52AA9" w:rsidP="00F52AA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>My Pending eCoaching Logs:</w:t>
      </w:r>
    </w:p>
    <w:p w:rsidR="00F52AA9" w:rsidRDefault="00F52AA9" w:rsidP="00F52AA9">
      <w:pPr>
        <w:pStyle w:val="ListParagraph"/>
        <w:autoSpaceDE w:val="0"/>
        <w:autoSpaceDN w:val="0"/>
        <w:adjustRightInd w:val="0"/>
        <w:ind w:left="1800" w:firstLine="360"/>
      </w:pPr>
      <w:r>
        <w:lastRenderedPageBreak/>
        <w:t>None</w:t>
      </w:r>
    </w:p>
    <w:p w:rsidR="00F52AA9" w:rsidRPr="00273541" w:rsidRDefault="00F52AA9" w:rsidP="00F52AA9">
      <w:pPr>
        <w:pStyle w:val="ListParagraph"/>
        <w:numPr>
          <w:ilvl w:val="0"/>
          <w:numId w:val="36"/>
        </w:numPr>
        <w:autoSpaceDE w:val="0"/>
        <w:autoSpaceDN w:val="0"/>
        <w:adjustRightInd w:val="0"/>
      </w:pPr>
      <w:r w:rsidRPr="00273541">
        <w:t xml:space="preserve">My </w:t>
      </w:r>
      <w:r>
        <w:t xml:space="preserve">Completed </w:t>
      </w:r>
      <w:r w:rsidRPr="00273541">
        <w:t>eCoaching Logs:</w:t>
      </w:r>
    </w:p>
    <w:p w:rsidR="00F52AA9" w:rsidRDefault="00F52AA9" w:rsidP="00F52AA9">
      <w:pPr>
        <w:pStyle w:val="ListParagraph"/>
        <w:autoSpaceDE w:val="0"/>
        <w:autoSpaceDN w:val="0"/>
        <w:adjustRightInd w:val="0"/>
        <w:ind w:left="2088"/>
      </w:pPr>
      <w:r>
        <w:t>None</w:t>
      </w:r>
    </w:p>
    <w:p w:rsidR="00D77650" w:rsidRDefault="00D77650" w:rsidP="002542C9">
      <w:pPr>
        <w:pStyle w:val="ListParagraph"/>
        <w:autoSpaceDE w:val="0"/>
        <w:autoSpaceDN w:val="0"/>
        <w:adjustRightInd w:val="0"/>
        <w:ind w:left="1800" w:firstLine="360"/>
      </w:pPr>
    </w:p>
    <w:p w:rsidR="00507955" w:rsidRDefault="00EA0E24" w:rsidP="00B20920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Default dropdowns to All</w:t>
      </w:r>
      <w:r w:rsidR="00C7576F">
        <w:t xml:space="preserve"> if applicable;</w:t>
      </w:r>
      <w:r>
        <w:t xml:space="preserve"> </w:t>
      </w:r>
    </w:p>
    <w:p w:rsidR="00EA0E24" w:rsidRDefault="00507955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 xml:space="preserve">Default </w:t>
      </w:r>
      <w:r w:rsidR="0085344D">
        <w:t>E</w:t>
      </w:r>
      <w:r w:rsidR="00EA0E24">
        <w:t xml:space="preserve">nd date to today, </w:t>
      </w:r>
      <w:r w:rsidR="0085344D">
        <w:t>S</w:t>
      </w:r>
      <w:r w:rsidR="00EA0E24">
        <w:t>tart date to 30 days before today</w:t>
      </w:r>
      <w:r w:rsidR="00F40C7F">
        <w:t xml:space="preserve"> if applicable</w:t>
      </w:r>
      <w:r w:rsidR="00EA0E24">
        <w:t>;</w:t>
      </w:r>
    </w:p>
    <w:p w:rsidR="00507955" w:rsidRDefault="00507955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Get log list from database</w:t>
      </w:r>
    </w:p>
    <w:p w:rsidR="00BF485D" w:rsidRDefault="00BF485D" w:rsidP="00E30735">
      <w:pPr>
        <w:pStyle w:val="ListParagraph"/>
        <w:numPr>
          <w:ilvl w:val="0"/>
          <w:numId w:val="27"/>
        </w:numPr>
        <w:tabs>
          <w:tab w:val="num" w:pos="1080"/>
        </w:tabs>
        <w:autoSpaceDE w:val="0"/>
        <w:autoSpaceDN w:val="0"/>
        <w:adjustRightInd w:val="0"/>
      </w:pPr>
      <w:r>
        <w:t>Display the selected log type list section wit</w:t>
      </w:r>
      <w:r w:rsidR="00C97FE1">
        <w:t xml:space="preserve">h search dropdowns and log list; Display log name as a </w:t>
      </w:r>
      <w:r w:rsidR="00846FBD">
        <w:t>hyperlink</w:t>
      </w:r>
      <w:r w:rsidR="00C97FE1">
        <w:t>.</w:t>
      </w:r>
    </w:p>
    <w:p w:rsidR="00126478" w:rsidRDefault="00126478" w:rsidP="00126478">
      <w:pPr>
        <w:autoSpaceDE w:val="0"/>
        <w:autoSpaceDN w:val="0"/>
        <w:adjustRightInd w:val="0"/>
        <w:rPr>
          <w:ins w:id="9" w:author="Huang, Lili" w:date="2018-08-21T11:09:00Z"/>
        </w:rPr>
      </w:pPr>
    </w:p>
    <w:p w:rsidR="00AC3660" w:rsidRDefault="00AC3660" w:rsidP="00AC3660">
      <w:pPr>
        <w:autoSpaceDE w:val="0"/>
        <w:autoSpaceDN w:val="0"/>
        <w:adjustRightInd w:val="0"/>
        <w:ind w:left="432"/>
        <w:rPr>
          <w:ins w:id="10" w:author="Huang, Lili" w:date="2018-08-21T11:09:00Z"/>
        </w:rPr>
      </w:pPr>
      <w:ins w:id="11" w:author="Huang, Lili" w:date="2018-08-21T11:09:00Z">
        <w:r>
          <w:t xml:space="preserve">Click Export to Excel </w:t>
        </w:r>
        <w:r w:rsidR="003C4283">
          <w:t>link</w:t>
        </w:r>
        <w:r>
          <w:t>:</w:t>
        </w:r>
      </w:ins>
    </w:p>
    <w:p w:rsidR="00AC3660" w:rsidRDefault="00AC3660" w:rsidP="00AC3660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ins w:id="12" w:author="Huang, Lili" w:date="2018-08-21T11:10:00Z"/>
        </w:rPr>
      </w:pPr>
      <w:ins w:id="13" w:author="Huang, Lili" w:date="2018-08-21T11:09:00Z">
        <w:r>
          <w:t xml:space="preserve">Call stored procedure to get </w:t>
        </w:r>
      </w:ins>
      <w:ins w:id="14" w:author="Huang, Lili" w:date="2018-08-21T11:10:00Z">
        <w:r w:rsidR="00D4712F">
          <w:t>the total number of records to be exported</w:t>
        </w:r>
      </w:ins>
      <w:ins w:id="15" w:author="Huang, Lili" w:date="2018-08-21T11:09:00Z">
        <w:r>
          <w:t>;</w:t>
        </w:r>
      </w:ins>
    </w:p>
    <w:p w:rsidR="005A2DFA" w:rsidRDefault="00D4712F" w:rsidP="00D4712F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ins w:id="16" w:author="Huang, Lili" w:date="2018-08-21T11:10:00Z"/>
        </w:rPr>
      </w:pPr>
      <w:ins w:id="17" w:author="Huang, Lili" w:date="2018-08-21T11:10:00Z">
        <w:r>
          <w:t xml:space="preserve">If the total number of records is over 20,000, </w:t>
        </w:r>
      </w:ins>
    </w:p>
    <w:p w:rsidR="00D4712F" w:rsidRDefault="005A2DFA" w:rsidP="005A2DFA">
      <w:pPr>
        <w:pStyle w:val="ListParagraph"/>
        <w:autoSpaceDE w:val="0"/>
        <w:autoSpaceDN w:val="0"/>
        <w:adjustRightInd w:val="0"/>
        <w:ind w:left="1296"/>
        <w:rPr>
          <w:ins w:id="18" w:author="Huang, Lili" w:date="2018-08-21T11:10:00Z"/>
        </w:rPr>
        <w:pPrChange w:id="19" w:author="Huang, Lili" w:date="2018-08-21T11:10:00Z">
          <w:pPr>
            <w:pStyle w:val="ListParagraph"/>
            <w:numPr>
              <w:numId w:val="29"/>
            </w:numPr>
            <w:autoSpaceDE w:val="0"/>
            <w:autoSpaceDN w:val="0"/>
            <w:adjustRightInd w:val="0"/>
            <w:ind w:left="1152" w:hanging="360"/>
          </w:pPr>
        </w:pPrChange>
      </w:pPr>
      <w:ins w:id="20" w:author="Huang, Lili" w:date="2018-08-21T11:10:00Z">
        <w:r>
          <w:t>D</w:t>
        </w:r>
        <w:r w:rsidR="00D4712F">
          <w:t>isplay message “The maximum number of records that can be exported at a time is 20,000. You are trying to export [total number of records to be exported] records. Please refine your filters and try again.”</w:t>
        </w:r>
      </w:ins>
    </w:p>
    <w:p w:rsidR="00D4712F" w:rsidRDefault="00D4712F" w:rsidP="005A2DFA">
      <w:pPr>
        <w:pStyle w:val="ListParagraph"/>
        <w:autoSpaceDE w:val="0"/>
        <w:autoSpaceDN w:val="0"/>
        <w:adjustRightInd w:val="0"/>
        <w:ind w:left="1152"/>
        <w:rPr>
          <w:ins w:id="21" w:author="Huang, Lili" w:date="2018-08-21T11:11:00Z"/>
        </w:rPr>
        <w:pPrChange w:id="22" w:author="Huang, Lili" w:date="2018-08-21T11:10:00Z">
          <w:pPr>
            <w:pStyle w:val="ListParagraph"/>
            <w:numPr>
              <w:numId w:val="29"/>
            </w:numPr>
            <w:autoSpaceDE w:val="0"/>
            <w:autoSpaceDN w:val="0"/>
            <w:adjustRightInd w:val="0"/>
            <w:ind w:left="1152" w:hanging="360"/>
          </w:pPr>
        </w:pPrChange>
      </w:pPr>
      <w:ins w:id="23" w:author="Huang, Lili" w:date="2018-08-21T11:10:00Z">
        <w:r>
          <w:t>Else</w:t>
        </w:r>
      </w:ins>
    </w:p>
    <w:p w:rsidR="00721754" w:rsidRDefault="005A2DFA" w:rsidP="00721754">
      <w:pPr>
        <w:autoSpaceDE w:val="0"/>
        <w:autoSpaceDN w:val="0"/>
        <w:adjustRightInd w:val="0"/>
        <w:ind w:left="1296"/>
        <w:rPr>
          <w:ins w:id="24" w:author="Huang, Lili" w:date="2018-08-21T11:12:00Z"/>
        </w:rPr>
        <w:pPrChange w:id="25" w:author="Huang, Lili" w:date="2018-08-21T11:12:00Z">
          <w:pPr>
            <w:autoSpaceDE w:val="0"/>
            <w:autoSpaceDN w:val="0"/>
            <w:adjustRightInd w:val="0"/>
            <w:ind w:left="360"/>
          </w:pPr>
        </w:pPrChange>
      </w:pPr>
      <w:ins w:id="26" w:author="Huang, Lili" w:date="2018-08-21T11:11:00Z">
        <w:r>
          <w:t>Call stored proc</w:t>
        </w:r>
        <w:r w:rsidR="00721754">
          <w:t xml:space="preserve">edure to get the log list, </w:t>
        </w:r>
      </w:ins>
      <w:ins w:id="27" w:author="Huang, Lili" w:date="2018-08-21T11:12:00Z">
        <w:r w:rsidR="00721754">
          <w:t>which will be written in an excel file. The naming convention for the excel file will be “eCoachingLog_yyyyMMddHHmmssffff.xlsx”.</w:t>
        </w:r>
      </w:ins>
    </w:p>
    <w:p w:rsidR="00AC3660" w:rsidDel="000A35C5" w:rsidRDefault="00AC3660" w:rsidP="00126478">
      <w:pPr>
        <w:autoSpaceDE w:val="0"/>
        <w:autoSpaceDN w:val="0"/>
        <w:adjustRightInd w:val="0"/>
        <w:rPr>
          <w:del w:id="28" w:author="Huang, Lili" w:date="2018-08-21T11:12:00Z"/>
        </w:rPr>
      </w:pPr>
    </w:p>
    <w:p w:rsidR="000A35C5" w:rsidRDefault="000A35C5" w:rsidP="00126478">
      <w:pPr>
        <w:autoSpaceDE w:val="0"/>
        <w:autoSpaceDN w:val="0"/>
        <w:adjustRightInd w:val="0"/>
        <w:ind w:left="432"/>
        <w:rPr>
          <w:ins w:id="29" w:author="Huang, Lili" w:date="2018-08-21T11:12:00Z"/>
        </w:rPr>
      </w:pPr>
    </w:p>
    <w:p w:rsidR="00126478" w:rsidRDefault="00126478" w:rsidP="00126478">
      <w:pPr>
        <w:autoSpaceDE w:val="0"/>
        <w:autoSpaceDN w:val="0"/>
        <w:adjustRightInd w:val="0"/>
        <w:ind w:left="432"/>
      </w:pPr>
      <w:r>
        <w:t>Click Go button:</w:t>
      </w:r>
    </w:p>
    <w:p w:rsidR="00126478" w:rsidRDefault="00835C5D" w:rsidP="00B7637A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Call stored procedure to get</w:t>
      </w:r>
      <w:r w:rsidR="00BF485D">
        <w:t xml:space="preserve"> log list</w:t>
      </w:r>
      <w:r w:rsidR="00C97FE1">
        <w:t xml:space="preserve"> </w:t>
      </w:r>
      <w:r w:rsidR="00B960A1">
        <w:t>based on the</w:t>
      </w:r>
      <w:r w:rsidR="00C97FE1">
        <w:t xml:space="preserve"> search criteria;</w:t>
      </w:r>
    </w:p>
    <w:p w:rsidR="00C97FE1" w:rsidRDefault="00C97FE1" w:rsidP="00B7637A">
      <w:pPr>
        <w:pStyle w:val="ListParagraph"/>
        <w:numPr>
          <w:ilvl w:val="0"/>
          <w:numId w:val="29"/>
        </w:numPr>
        <w:autoSpaceDE w:val="0"/>
        <w:autoSpaceDN w:val="0"/>
        <w:adjustRightInd w:val="0"/>
      </w:pPr>
      <w:r>
        <w:t>Refresh the selected log type list section with the log list returned.</w:t>
      </w:r>
    </w:p>
    <w:p w:rsidR="00C97FE1" w:rsidRDefault="00C97FE1" w:rsidP="00C97FE1">
      <w:pPr>
        <w:autoSpaceDE w:val="0"/>
        <w:autoSpaceDN w:val="0"/>
        <w:adjustRightInd w:val="0"/>
      </w:pPr>
    </w:p>
    <w:p w:rsidR="00C97FE1" w:rsidRDefault="00C97FE1" w:rsidP="00C97FE1">
      <w:pPr>
        <w:autoSpaceDE w:val="0"/>
        <w:autoSpaceDN w:val="0"/>
        <w:adjustRightInd w:val="0"/>
        <w:ind w:left="432"/>
      </w:pPr>
      <w:r>
        <w:t>Click [Log Name] link:</w:t>
      </w:r>
    </w:p>
    <w:p w:rsidR="00C97FE1" w:rsidRDefault="00431B1B" w:rsidP="003E0F44">
      <w:pPr>
        <w:pStyle w:val="ListParagraph"/>
        <w:numPr>
          <w:ilvl w:val="0"/>
          <w:numId w:val="30"/>
        </w:numPr>
        <w:autoSpaceDE w:val="0"/>
        <w:autoSpaceDN w:val="0"/>
        <w:adjustRightInd w:val="0"/>
      </w:pPr>
      <w:r>
        <w:t xml:space="preserve">Redirect to </w:t>
      </w:r>
      <w:proofErr w:type="spellStart"/>
      <w:r>
        <w:t>ReviewController</w:t>
      </w:r>
      <w:proofErr w:type="spellEnd"/>
      <w:r>
        <w:t xml:space="preserve"> to display the selected log details in a modal dialog. See</w:t>
      </w:r>
      <w:r w:rsidR="00B830FD">
        <w:t xml:space="preserve"> </w:t>
      </w:r>
      <w:proofErr w:type="spellStart"/>
      <w:r w:rsidR="00B830FD">
        <w:t>ReviewController</w:t>
      </w:r>
      <w:proofErr w:type="spellEnd"/>
      <w:r w:rsidR="00B830FD">
        <w:t xml:space="preserve"> for details.</w:t>
      </w:r>
    </w:p>
    <w:p w:rsidR="00507955" w:rsidRDefault="00507955" w:rsidP="00507955">
      <w:pPr>
        <w:pStyle w:val="ListParagraph"/>
        <w:autoSpaceDE w:val="0"/>
        <w:autoSpaceDN w:val="0"/>
        <w:adjustRightInd w:val="0"/>
        <w:ind w:left="1080"/>
      </w:pPr>
      <w:r>
        <w:t xml:space="preserve"> </w:t>
      </w:r>
    </w:p>
    <w:p w:rsidR="00364F14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30" w:name="_Toc522613535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30"/>
    </w:p>
    <w:p w:rsidR="00EF5FC8" w:rsidRPr="0033187B" w:rsidRDefault="00BA43B1" w:rsidP="00364F14">
      <w:pPr>
        <w:pStyle w:val="ListParagraph"/>
        <w:numPr>
          <w:ilvl w:val="1"/>
          <w:numId w:val="9"/>
        </w:numPr>
        <w:tabs>
          <w:tab w:val="num" w:pos="1080"/>
        </w:tabs>
        <w:autoSpaceDE w:val="0"/>
        <w:autoSpaceDN w:val="0"/>
        <w:adjustRightInd w:val="0"/>
        <w:outlineLvl w:val="1"/>
      </w:pPr>
      <w:r w:rsidRPr="0033187B">
        <w:t xml:space="preserve"> </w:t>
      </w:r>
      <w:bookmarkStart w:id="31" w:name="_Toc522613536"/>
      <w:r w:rsidRPr="0033187B">
        <w:t>Views\</w:t>
      </w:r>
      <w:proofErr w:type="spellStart"/>
      <w:r w:rsidR="00996709" w:rsidRPr="0033187B">
        <w:t>My</w:t>
      </w:r>
      <w:r w:rsidR="00931CCF" w:rsidRPr="0033187B">
        <w:t>Dashboard</w:t>
      </w:r>
      <w:proofErr w:type="spellEnd"/>
      <w:r w:rsidRPr="0033187B">
        <w:t>\</w:t>
      </w:r>
      <w:r w:rsidR="00E14B1F" w:rsidRPr="0033187B">
        <w:t>_</w:t>
      </w:r>
      <w:proofErr w:type="spellStart"/>
      <w:r w:rsidR="00E14B1F" w:rsidRPr="0033187B">
        <w:t>Default</w:t>
      </w:r>
      <w:r w:rsidR="000844D7" w:rsidRPr="0033187B">
        <w:t>.</w:t>
      </w:r>
      <w:r w:rsidRPr="0033187B">
        <w:t>cshtml</w:t>
      </w:r>
      <w:proofErr w:type="spellEnd"/>
      <w:r w:rsidR="000E233A" w:rsidRPr="0033187B">
        <w:t>, _</w:t>
      </w:r>
      <w:proofErr w:type="spellStart"/>
      <w:r w:rsidR="000E233A" w:rsidRPr="0033187B">
        <w:t>DefaultDirector.cshtml</w:t>
      </w:r>
      <w:bookmarkEnd w:id="31"/>
      <w:proofErr w:type="spellEnd"/>
    </w:p>
    <w:p w:rsidR="009B2A2F" w:rsidRDefault="009B2A2F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32" w:name="_Toc522613537"/>
      <w:r>
        <w:t>Razor pages comprising Web Page</w:t>
      </w:r>
      <w:bookmarkEnd w:id="32"/>
    </w:p>
    <w:p w:rsidR="00CE6481" w:rsidRDefault="00CE6481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 w:rsidR="007C01F5">
        <w:t>CountByStatus</w:t>
      </w:r>
      <w:r>
        <w:t>.cshtml</w:t>
      </w:r>
      <w:proofErr w:type="spellEnd"/>
    </w:p>
    <w:p w:rsidR="00E06E60" w:rsidRDefault="00E06E60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CountBySite.cshtml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MyCompleted.cshtml</w:t>
      </w:r>
      <w:proofErr w:type="spellEnd"/>
    </w:p>
    <w:p w:rsidR="0026414C" w:rsidRDefault="0026414C" w:rsidP="0026414C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MyCompletedSearch.cshtml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MyPending.cshtml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MyPendingMgrSearch.cshtml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MySiteLogs.cshtml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MySiteLogSearch.cshtml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MySubmission.cshtml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MySubmissionSearch.cshtml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MyTeamCompleted.cshtml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MyTeamCompletedSearch.cshtml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MyTeamPending.cshtml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MyTeamPendingMgrSearch.cshtml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MyTeamPendingSupSearch.cshtml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MyTeamWarning.cshtml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MyTeamWarningSearch.cshtml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WarningList.cshtml</w:t>
      </w:r>
      <w:proofErr w:type="spellEnd"/>
    </w:p>
    <w:p w:rsidR="000F5993" w:rsidRDefault="00001BC7" w:rsidP="005D1F00">
      <w:pPr>
        <w:autoSpaceDE w:val="0"/>
        <w:autoSpaceDN w:val="0"/>
        <w:adjustRightInd w:val="0"/>
        <w:ind w:left="2088" w:firstLine="72"/>
      </w:pPr>
      <w:r>
        <w:t>_</w:t>
      </w:r>
      <w:proofErr w:type="spellStart"/>
      <w:r>
        <w:t>LogList.cshtml</w:t>
      </w:r>
      <w:proofErr w:type="spellEnd"/>
    </w:p>
    <w:p w:rsidR="000F5993" w:rsidRDefault="000F5993" w:rsidP="005D1F00">
      <w:pPr>
        <w:autoSpaceDE w:val="0"/>
        <w:autoSpaceDN w:val="0"/>
        <w:adjustRightInd w:val="0"/>
        <w:ind w:left="2088" w:firstLine="72"/>
      </w:pPr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5D1F00" w:rsidRDefault="005D1F00" w:rsidP="005D1F00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33" w:name="_Toc522613538"/>
      <w:r>
        <w:t>Layout Page</w:t>
      </w:r>
      <w:bookmarkEnd w:id="33"/>
    </w:p>
    <w:p w:rsidR="007E7903" w:rsidRDefault="005D1F00" w:rsidP="005628FD">
      <w:pPr>
        <w:autoSpaceDE w:val="0"/>
        <w:autoSpaceDN w:val="0"/>
        <w:adjustRightInd w:val="0"/>
      </w:pPr>
      <w:r>
        <w:t xml:space="preserve"> </w:t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3C20E6">
        <w:tab/>
      </w:r>
      <w:r w:rsidR="007E7903">
        <w:t>Views\Shared\_</w:t>
      </w:r>
      <w:proofErr w:type="spellStart"/>
      <w:r w:rsidR="007E7903">
        <w:t>Layoutcshtml</w:t>
      </w:r>
      <w:proofErr w:type="spellEnd"/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CF68C8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34" w:name="_Toc522613539"/>
      <w:r>
        <w:t>Screen</w:t>
      </w:r>
      <w:r w:rsidR="001D2F61">
        <w:t>s</w:t>
      </w:r>
      <w:r>
        <w:t>hot</w:t>
      </w:r>
      <w:bookmarkEnd w:id="34"/>
    </w:p>
    <w:p w:rsidR="00B65AFC" w:rsidRPr="001C04E0" w:rsidRDefault="00414B73" w:rsidP="00AF7AAC">
      <w:pPr>
        <w:autoSpaceDE w:val="0"/>
        <w:autoSpaceDN w:val="0"/>
        <w:adjustRightInd w:val="0"/>
        <w:rPr>
          <w:b/>
        </w:rPr>
      </w:pPr>
      <w:r w:rsidRPr="001C04E0">
        <w:rPr>
          <w:b/>
        </w:rPr>
        <w:lastRenderedPageBreak/>
        <w:t>Director:</w:t>
      </w:r>
    </w:p>
    <w:p w:rsidR="00414B73" w:rsidRDefault="00B0054C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790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1D" w:rsidRDefault="006C041D" w:rsidP="00AF7AAC">
      <w:pPr>
        <w:autoSpaceDE w:val="0"/>
        <w:autoSpaceDN w:val="0"/>
        <w:adjustRightInd w:val="0"/>
      </w:pPr>
    </w:p>
    <w:p w:rsidR="006C041D" w:rsidRDefault="006C041D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81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1D" w:rsidRDefault="006C041D" w:rsidP="00AF7AAC">
      <w:pPr>
        <w:autoSpaceDE w:val="0"/>
        <w:autoSpaceDN w:val="0"/>
        <w:adjustRightInd w:val="0"/>
      </w:pPr>
    </w:p>
    <w:p w:rsidR="006C041D" w:rsidRPr="001C04E0" w:rsidRDefault="006C041D" w:rsidP="00AF7AAC">
      <w:pPr>
        <w:autoSpaceDE w:val="0"/>
        <w:autoSpaceDN w:val="0"/>
        <w:adjustRightInd w:val="0"/>
        <w:rPr>
          <w:b/>
        </w:rPr>
      </w:pPr>
      <w:r w:rsidRPr="001C04E0">
        <w:rPr>
          <w:b/>
        </w:rPr>
        <w:t>Senior Manager, Manager:</w:t>
      </w: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470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97" w:rsidRDefault="002B3D97" w:rsidP="00AF7AAC">
      <w:pPr>
        <w:autoSpaceDE w:val="0"/>
        <w:autoSpaceDN w:val="0"/>
        <w:adjustRightInd w:val="0"/>
      </w:pP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858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D97" w:rsidRDefault="002B3D97" w:rsidP="00AF7AAC">
      <w:pPr>
        <w:autoSpaceDE w:val="0"/>
        <w:autoSpaceDN w:val="0"/>
        <w:adjustRightInd w:val="0"/>
      </w:pPr>
    </w:p>
    <w:p w:rsidR="002B3D97" w:rsidRDefault="002B3D97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1AE" w:rsidRDefault="008521AE" w:rsidP="00AF7AAC">
      <w:pPr>
        <w:autoSpaceDE w:val="0"/>
        <w:autoSpaceDN w:val="0"/>
        <w:adjustRightInd w:val="0"/>
      </w:pPr>
    </w:p>
    <w:p w:rsidR="008521AE" w:rsidRDefault="00E32C45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781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CD1" w:rsidRDefault="00D15CD1" w:rsidP="00AF7AAC">
      <w:pPr>
        <w:autoSpaceDE w:val="0"/>
        <w:autoSpaceDN w:val="0"/>
        <w:adjustRightInd w:val="0"/>
      </w:pPr>
    </w:p>
    <w:p w:rsidR="00D15CD1" w:rsidRDefault="00557BB4" w:rsidP="00AF7AAC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71160" cy="1066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69C" w:rsidRDefault="0036369C" w:rsidP="00AF7AAC">
      <w:pPr>
        <w:autoSpaceDE w:val="0"/>
        <w:autoSpaceDN w:val="0"/>
        <w:adjustRightInd w:val="0"/>
      </w:pPr>
    </w:p>
    <w:p w:rsidR="0036369C" w:rsidRDefault="0036369C" w:rsidP="00AF7AAC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86400" cy="106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AF7AAC"/>
    <w:p w:rsidR="00C55615" w:rsidRDefault="00C55615" w:rsidP="00AF7AAC">
      <w:pPr>
        <w:ind w:left="864" w:firstLine="432"/>
      </w:pPr>
    </w:p>
    <w:p w:rsidR="00C53F50" w:rsidRPr="00F0790D" w:rsidRDefault="00CC60A4" w:rsidP="00CB2805">
      <w:pPr>
        <w:rPr>
          <w:b/>
        </w:rPr>
      </w:pPr>
      <w:r>
        <w:rPr>
          <w:b/>
        </w:rPr>
        <w:t>Supervisor</w:t>
      </w:r>
      <w:r w:rsidR="00F0790D" w:rsidRPr="00F0790D">
        <w:rPr>
          <w:b/>
        </w:rPr>
        <w:t>:</w:t>
      </w:r>
    </w:p>
    <w:p w:rsidR="00206ED5" w:rsidRDefault="008D6680" w:rsidP="007E7903">
      <w:r>
        <w:rPr>
          <w:noProof/>
        </w:rPr>
        <w:drawing>
          <wp:inline distT="0" distB="0" distL="0" distR="0">
            <wp:extent cx="5478780" cy="147066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5486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553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80" w:rsidRDefault="008D6680" w:rsidP="007E7903"/>
    <w:p w:rsidR="008D6680" w:rsidRDefault="008D6680" w:rsidP="007E7903">
      <w:r>
        <w:rPr>
          <w:noProof/>
        </w:rPr>
        <w:drawing>
          <wp:inline distT="0" distB="0" distL="0" distR="0">
            <wp:extent cx="5478780" cy="67056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9A" w:rsidRDefault="00CE529A" w:rsidP="007E7903"/>
    <w:p w:rsidR="00CE529A" w:rsidRDefault="00126B95" w:rsidP="007E7903">
      <w:r>
        <w:rPr>
          <w:noProof/>
        </w:rPr>
        <w:lastRenderedPageBreak/>
        <w:drawing>
          <wp:inline distT="0" distB="0" distL="0" distR="0">
            <wp:extent cx="5471160" cy="1074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4F" w:rsidRDefault="002D324F" w:rsidP="007E7903"/>
    <w:p w:rsidR="002D324F" w:rsidRDefault="006F04C5" w:rsidP="007E7903">
      <w:r>
        <w:rPr>
          <w:noProof/>
        </w:rPr>
        <w:drawing>
          <wp:inline distT="0" distB="0" distL="0" distR="0">
            <wp:extent cx="5486400" cy="7010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805" w:rsidRDefault="00CB2805" w:rsidP="007E7903"/>
    <w:p w:rsidR="007E7903" w:rsidRDefault="007E7903" w:rsidP="009C5580">
      <w:pPr>
        <w:autoSpaceDE w:val="0"/>
        <w:autoSpaceDN w:val="0"/>
        <w:adjustRightInd w:val="0"/>
      </w:pPr>
    </w:p>
    <w:p w:rsidR="004D44C6" w:rsidRPr="004D44C6" w:rsidRDefault="004D44C6" w:rsidP="009C5580">
      <w:pPr>
        <w:autoSpaceDE w:val="0"/>
        <w:autoSpaceDN w:val="0"/>
        <w:adjustRightInd w:val="0"/>
        <w:rPr>
          <w:b/>
        </w:rPr>
      </w:pPr>
      <w:r w:rsidRPr="004D44C6">
        <w:rPr>
          <w:b/>
        </w:rPr>
        <w:t>ARC</w:t>
      </w:r>
      <w:r w:rsidR="00637FC9">
        <w:rPr>
          <w:b/>
        </w:rPr>
        <w:t>, Employee</w:t>
      </w:r>
      <w:r w:rsidRPr="004D44C6">
        <w:rPr>
          <w:b/>
        </w:rPr>
        <w:t>:</w:t>
      </w:r>
    </w:p>
    <w:p w:rsidR="004D44C6" w:rsidRDefault="004D44C6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86400" cy="1447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4D44C6" w:rsidRDefault="004D44C6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5486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4D44C6" w:rsidRDefault="00544886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662940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886" w:rsidRDefault="00544886" w:rsidP="009C5580">
      <w:pPr>
        <w:autoSpaceDE w:val="0"/>
        <w:autoSpaceDN w:val="0"/>
        <w:adjustRightInd w:val="0"/>
      </w:pPr>
    </w:p>
    <w:p w:rsidR="00544886" w:rsidRDefault="006A1C90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08966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C6" w:rsidRDefault="004D44C6" w:rsidP="009C5580">
      <w:pPr>
        <w:autoSpaceDE w:val="0"/>
        <w:autoSpaceDN w:val="0"/>
        <w:adjustRightInd w:val="0"/>
      </w:pPr>
    </w:p>
    <w:p w:rsidR="008A2D08" w:rsidRPr="002953A6" w:rsidRDefault="00A30E35" w:rsidP="009C5580">
      <w:pPr>
        <w:autoSpaceDE w:val="0"/>
        <w:autoSpaceDN w:val="0"/>
        <w:adjustRightInd w:val="0"/>
        <w:rPr>
          <w:b/>
        </w:rPr>
      </w:pPr>
      <w:r w:rsidRPr="002953A6">
        <w:rPr>
          <w:b/>
        </w:rPr>
        <w:t>CSR:</w:t>
      </w:r>
    </w:p>
    <w:p w:rsidR="00A30E35" w:rsidRDefault="00A30E35" w:rsidP="009C5580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5486400" cy="1447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3A6" w:rsidRDefault="002953A6" w:rsidP="009C5580">
      <w:pPr>
        <w:autoSpaceDE w:val="0"/>
        <w:autoSpaceDN w:val="0"/>
        <w:adjustRightInd w:val="0"/>
      </w:pPr>
    </w:p>
    <w:p w:rsidR="002953A6" w:rsidRDefault="00D578D1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54102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5F" w:rsidRDefault="00F13A5F" w:rsidP="009C5580">
      <w:pPr>
        <w:autoSpaceDE w:val="0"/>
        <w:autoSpaceDN w:val="0"/>
        <w:adjustRightInd w:val="0"/>
      </w:pPr>
    </w:p>
    <w:p w:rsidR="00F13A5F" w:rsidRDefault="00DB5CF5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B70B791" wp14:editId="3E3F173C">
            <wp:extent cx="5478780" cy="662940"/>
            <wp:effectExtent l="0" t="0" r="762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27E" w:rsidRDefault="0071227E" w:rsidP="009C5580">
      <w:pPr>
        <w:autoSpaceDE w:val="0"/>
        <w:autoSpaceDN w:val="0"/>
        <w:adjustRightInd w:val="0"/>
      </w:pPr>
    </w:p>
    <w:p w:rsidR="0071227E" w:rsidRDefault="0071227E" w:rsidP="009C5580">
      <w:pPr>
        <w:autoSpaceDE w:val="0"/>
        <w:autoSpaceDN w:val="0"/>
        <w:adjustRightInd w:val="0"/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706E69" w:rsidRDefault="00706E69" w:rsidP="009C5580">
      <w:pPr>
        <w:autoSpaceDE w:val="0"/>
        <w:autoSpaceDN w:val="0"/>
        <w:adjustRightInd w:val="0"/>
        <w:rPr>
          <w:b/>
        </w:rPr>
      </w:pPr>
    </w:p>
    <w:p w:rsidR="00FE52B5" w:rsidRPr="002A4132" w:rsidRDefault="00FE52B5" w:rsidP="009C5580">
      <w:pPr>
        <w:autoSpaceDE w:val="0"/>
        <w:autoSpaceDN w:val="0"/>
        <w:adjustRightInd w:val="0"/>
        <w:rPr>
          <w:b/>
        </w:rPr>
      </w:pPr>
      <w:r w:rsidRPr="002A4132">
        <w:rPr>
          <w:b/>
        </w:rPr>
        <w:t>Unauthorized to view log details:</w:t>
      </w:r>
    </w:p>
    <w:p w:rsidR="008A2D08" w:rsidRDefault="002743E7" w:rsidP="009C5580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5478780" cy="1005840"/>
            <wp:effectExtent l="0" t="0" r="762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C8" w:rsidRDefault="00C066C8" w:rsidP="009C5580">
      <w:pPr>
        <w:autoSpaceDE w:val="0"/>
        <w:autoSpaceDN w:val="0"/>
        <w:adjustRightInd w:val="0"/>
      </w:pPr>
    </w:p>
    <w:p w:rsidR="00642944" w:rsidRDefault="00642944" w:rsidP="009C5580">
      <w:pPr>
        <w:autoSpaceDE w:val="0"/>
        <w:autoSpaceDN w:val="0"/>
        <w:adjustRightInd w:val="0"/>
        <w:rPr>
          <w:noProof/>
        </w:rPr>
      </w:pPr>
    </w:p>
    <w:p w:rsidR="007E7903" w:rsidRDefault="007E7903" w:rsidP="001437E6">
      <w:pPr>
        <w:pStyle w:val="ListParagraph"/>
        <w:numPr>
          <w:ilvl w:val="2"/>
          <w:numId w:val="9"/>
        </w:numPr>
        <w:autoSpaceDE w:val="0"/>
        <w:autoSpaceDN w:val="0"/>
        <w:adjustRightInd w:val="0"/>
        <w:outlineLvl w:val="1"/>
      </w:pPr>
      <w:bookmarkStart w:id="35" w:name="_Toc522613540"/>
      <w:r>
        <w:t>Web Page Invoked Events</w:t>
      </w:r>
      <w:bookmarkEnd w:id="35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2E2A34" w:rsidTr="00B20920">
        <w:tc>
          <w:tcPr>
            <w:tcW w:w="8550" w:type="dxa"/>
            <w:gridSpan w:val="2"/>
          </w:tcPr>
          <w:p w:rsidR="002E2A34" w:rsidRDefault="002E2A34" w:rsidP="00FF106C">
            <w:pPr>
              <w:tabs>
                <w:tab w:val="num" w:pos="2880"/>
              </w:tabs>
            </w:pPr>
            <w:r w:rsidRPr="002E2A34">
              <w:rPr>
                <w:b/>
              </w:rPr>
              <w:t>Director</w:t>
            </w:r>
            <w:r>
              <w:rPr>
                <w:b/>
              </w:rPr>
              <w:t xml:space="preserve"> - start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4A2972" w:rsidP="00EB299C">
            <w:pPr>
              <w:tabs>
                <w:tab w:val="num" w:pos="2880"/>
              </w:tabs>
            </w:pPr>
            <w:r>
              <w:t>Select different month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 w:rsidR="004A2972">
              <w:t>My</w:t>
            </w:r>
            <w:r w:rsidR="00EB299C">
              <w:t>Dashboard</w:t>
            </w:r>
            <w:proofErr w:type="spellEnd"/>
          </w:p>
          <w:p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EB299C">
              <w:t>Get</w:t>
            </w:r>
            <w:r w:rsidR="001E668D">
              <w:t>DataByMonth</w:t>
            </w:r>
            <w:proofErr w:type="spellEnd"/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Default="00373C09" w:rsidP="00C37033">
            <w:pPr>
              <w:tabs>
                <w:tab w:val="num" w:pos="2880"/>
              </w:tabs>
            </w:pPr>
            <w:r>
              <w:t>Chart refreshes with data for the selected month;</w:t>
            </w:r>
          </w:p>
          <w:p w:rsidR="00373C09" w:rsidRPr="00E20AB4" w:rsidRDefault="00373C09" w:rsidP="00C37033">
            <w:pPr>
              <w:tabs>
                <w:tab w:val="num" w:pos="2880"/>
              </w:tabs>
            </w:pPr>
            <w:r>
              <w:t>Site list refreshes with data for the selected month.</w:t>
            </w:r>
          </w:p>
        </w:tc>
      </w:tr>
      <w:tr w:rsidR="002E2A34" w:rsidTr="00301A4A">
        <w:tc>
          <w:tcPr>
            <w:tcW w:w="2250" w:type="dxa"/>
          </w:tcPr>
          <w:p w:rsidR="002E2A34" w:rsidRDefault="00211C3C" w:rsidP="00EB299C">
            <w:pPr>
              <w:tabs>
                <w:tab w:val="num" w:pos="2880"/>
              </w:tabs>
            </w:pPr>
            <w:r>
              <w:t>Click any Site in the Site list table</w:t>
            </w:r>
          </w:p>
        </w:tc>
        <w:tc>
          <w:tcPr>
            <w:tcW w:w="6300" w:type="dxa"/>
          </w:tcPr>
          <w:p w:rsidR="002E2A34" w:rsidRDefault="00BD26C0" w:rsidP="006034E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MyDashboard</w:t>
            </w:r>
            <w:proofErr w:type="spellEnd"/>
          </w:p>
          <w:p w:rsidR="00BD26C0" w:rsidRDefault="00BD26C0" w:rsidP="001577E3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6B2186">
              <w:t>Get</w:t>
            </w:r>
            <w:r w:rsidR="001577E3">
              <w:t>Logs</w:t>
            </w:r>
            <w:proofErr w:type="spellEnd"/>
          </w:p>
          <w:p w:rsidR="00BE0DC0" w:rsidRDefault="00BE0DC0" w:rsidP="001577E3">
            <w:pPr>
              <w:tabs>
                <w:tab w:val="num" w:pos="2880"/>
              </w:tabs>
            </w:pPr>
          </w:p>
          <w:p w:rsidR="00AB0BFB" w:rsidRDefault="00AB0BFB" w:rsidP="00BE0DC0">
            <w:pPr>
              <w:tabs>
                <w:tab w:val="num" w:pos="2880"/>
              </w:tabs>
            </w:pPr>
            <w:r>
              <w:t>“Pending” radio button is selected;</w:t>
            </w:r>
          </w:p>
          <w:p w:rsidR="00AB0BFB" w:rsidRDefault="00BE0DC0" w:rsidP="00BE0DC0">
            <w:pPr>
              <w:tabs>
                <w:tab w:val="num" w:pos="2880"/>
              </w:tabs>
            </w:pPr>
            <w:r>
              <w:t>Pending log list for the selected site and selected month displays.</w:t>
            </w:r>
          </w:p>
        </w:tc>
      </w:tr>
      <w:tr w:rsidR="002E2A34" w:rsidTr="00301A4A">
        <w:tc>
          <w:tcPr>
            <w:tcW w:w="2250" w:type="dxa"/>
          </w:tcPr>
          <w:p w:rsidR="002E2A34" w:rsidRDefault="00AB0BFB" w:rsidP="00EB299C">
            <w:pPr>
              <w:tabs>
                <w:tab w:val="num" w:pos="2880"/>
              </w:tabs>
            </w:pPr>
            <w:r>
              <w:t>Select Completed radio button</w:t>
            </w:r>
          </w:p>
        </w:tc>
        <w:tc>
          <w:tcPr>
            <w:tcW w:w="6300" w:type="dxa"/>
          </w:tcPr>
          <w:p w:rsidR="002E2A34" w:rsidRDefault="00FB3940" w:rsidP="006034E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MyDashboard</w:t>
            </w:r>
            <w:proofErr w:type="spellEnd"/>
          </w:p>
          <w:p w:rsidR="00FB3940" w:rsidRDefault="00FB3940" w:rsidP="006034E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GetLogs</w:t>
            </w:r>
            <w:proofErr w:type="spellEnd"/>
          </w:p>
          <w:p w:rsidR="00FB3940" w:rsidRDefault="00FB3940" w:rsidP="006034EC">
            <w:pPr>
              <w:tabs>
                <w:tab w:val="num" w:pos="2880"/>
              </w:tabs>
            </w:pPr>
          </w:p>
          <w:p w:rsidR="00A30B66" w:rsidRDefault="00A30B66" w:rsidP="00A30B66">
            <w:pPr>
              <w:tabs>
                <w:tab w:val="num" w:pos="2880"/>
              </w:tabs>
            </w:pPr>
            <w:r>
              <w:t>“Completed” radio button is selected;</w:t>
            </w:r>
          </w:p>
          <w:p w:rsidR="00FB3940" w:rsidRDefault="007645E3" w:rsidP="00A30B66">
            <w:pPr>
              <w:tabs>
                <w:tab w:val="num" w:pos="2880"/>
              </w:tabs>
            </w:pPr>
            <w:r>
              <w:t>Completed</w:t>
            </w:r>
            <w:r w:rsidR="00A30B66">
              <w:t xml:space="preserve"> log list for the selected site and selected month displays.</w:t>
            </w:r>
          </w:p>
        </w:tc>
      </w:tr>
      <w:tr w:rsidR="00D2752C" w:rsidTr="00301A4A">
        <w:tc>
          <w:tcPr>
            <w:tcW w:w="2250" w:type="dxa"/>
          </w:tcPr>
          <w:p w:rsidR="00D2752C" w:rsidRDefault="00D2752C" w:rsidP="00D2752C">
            <w:pPr>
              <w:tabs>
                <w:tab w:val="num" w:pos="2880"/>
              </w:tabs>
            </w:pPr>
            <w:r>
              <w:t>Select Warning radio button</w:t>
            </w:r>
          </w:p>
        </w:tc>
        <w:tc>
          <w:tcPr>
            <w:tcW w:w="6300" w:type="dxa"/>
          </w:tcPr>
          <w:p w:rsidR="00D2752C" w:rsidRDefault="00D2752C" w:rsidP="00D2752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MyDashboard</w:t>
            </w:r>
            <w:proofErr w:type="spellEnd"/>
          </w:p>
          <w:p w:rsidR="00D2752C" w:rsidRDefault="00D2752C" w:rsidP="00D2752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GetLogs</w:t>
            </w:r>
            <w:proofErr w:type="spellEnd"/>
          </w:p>
          <w:p w:rsidR="00D2752C" w:rsidRDefault="00D2752C" w:rsidP="00D2752C">
            <w:pPr>
              <w:tabs>
                <w:tab w:val="num" w:pos="2880"/>
              </w:tabs>
            </w:pPr>
          </w:p>
          <w:p w:rsidR="00D2752C" w:rsidRDefault="00D2752C" w:rsidP="00D2752C">
            <w:pPr>
              <w:tabs>
                <w:tab w:val="num" w:pos="2880"/>
              </w:tabs>
            </w:pPr>
            <w:r>
              <w:t>“</w:t>
            </w:r>
            <w:r w:rsidR="00083B1C">
              <w:t>Warning</w:t>
            </w:r>
            <w:r>
              <w:t>” radio button is selected;</w:t>
            </w:r>
          </w:p>
          <w:p w:rsidR="00D2752C" w:rsidRDefault="002A7D7B" w:rsidP="00D2752C">
            <w:pPr>
              <w:tabs>
                <w:tab w:val="num" w:pos="2880"/>
              </w:tabs>
            </w:pPr>
            <w:r>
              <w:t>Warning</w:t>
            </w:r>
            <w:r w:rsidR="00D2752C">
              <w:t xml:space="preserve"> log list for the selected site and selected month displays.</w:t>
            </w:r>
          </w:p>
        </w:tc>
      </w:tr>
      <w:tr w:rsidR="00D2752C" w:rsidTr="00B20920">
        <w:tc>
          <w:tcPr>
            <w:tcW w:w="8550" w:type="dxa"/>
            <w:gridSpan w:val="2"/>
          </w:tcPr>
          <w:p w:rsidR="00D2752C" w:rsidRPr="002E2A34" w:rsidRDefault="00D2752C" w:rsidP="00D2752C">
            <w:pPr>
              <w:tabs>
                <w:tab w:val="num" w:pos="2880"/>
              </w:tabs>
              <w:rPr>
                <w:b/>
              </w:rPr>
            </w:pPr>
            <w:r w:rsidRPr="002E2A34">
              <w:rPr>
                <w:b/>
              </w:rPr>
              <w:lastRenderedPageBreak/>
              <w:t>Director - end</w:t>
            </w:r>
          </w:p>
        </w:tc>
      </w:tr>
      <w:tr w:rsidR="00C77DD6" w:rsidTr="00B20920">
        <w:tc>
          <w:tcPr>
            <w:tcW w:w="8550" w:type="dxa"/>
            <w:gridSpan w:val="2"/>
          </w:tcPr>
          <w:p w:rsidR="00C77DD6" w:rsidRPr="002E2A34" w:rsidRDefault="00C77DD6" w:rsidP="00D4589A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>Sr</w:t>
            </w:r>
            <w:r w:rsidR="00D4589A">
              <w:rPr>
                <w:b/>
              </w:rPr>
              <w:t xml:space="preserve">. Manager, Manager, Supervisor </w:t>
            </w:r>
            <w:r>
              <w:rPr>
                <w:b/>
              </w:rPr>
              <w:t>- start</w:t>
            </w:r>
          </w:p>
        </w:tc>
      </w:tr>
      <w:tr w:rsidR="00D2752C" w:rsidTr="00301A4A">
        <w:tc>
          <w:tcPr>
            <w:tcW w:w="2250" w:type="dxa"/>
          </w:tcPr>
          <w:p w:rsidR="00D2752C" w:rsidRPr="00E20AB4" w:rsidRDefault="00095962" w:rsidP="00D2752C">
            <w:pPr>
              <w:tabs>
                <w:tab w:val="num" w:pos="2880"/>
              </w:tabs>
            </w:pPr>
            <w:r>
              <w:t>Click any Status in the Log Status List table</w:t>
            </w:r>
          </w:p>
        </w:tc>
        <w:tc>
          <w:tcPr>
            <w:tcW w:w="6300" w:type="dxa"/>
          </w:tcPr>
          <w:p w:rsidR="00D2752C" w:rsidRDefault="00095962" w:rsidP="00D2752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MyDashboard</w:t>
            </w:r>
            <w:proofErr w:type="spellEnd"/>
          </w:p>
          <w:p w:rsidR="00095962" w:rsidRDefault="00095962" w:rsidP="00D2752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GetLogs</w:t>
            </w:r>
            <w:proofErr w:type="spellEnd"/>
          </w:p>
          <w:p w:rsidR="00095962" w:rsidRDefault="00095962" w:rsidP="00D2752C">
            <w:pPr>
              <w:tabs>
                <w:tab w:val="num" w:pos="2880"/>
              </w:tabs>
            </w:pPr>
          </w:p>
          <w:p w:rsidR="001B7A8B" w:rsidRDefault="00095962" w:rsidP="00D2752C">
            <w:pPr>
              <w:tabs>
                <w:tab w:val="num" w:pos="2880"/>
              </w:tabs>
            </w:pPr>
            <w:r>
              <w:t>Logs with the selected status display, log names display as hyperlinks.</w:t>
            </w:r>
          </w:p>
          <w:p w:rsidR="001B7A8B" w:rsidRPr="00E20AB4" w:rsidRDefault="001B7A8B" w:rsidP="00D2752C">
            <w:pPr>
              <w:tabs>
                <w:tab w:val="num" w:pos="2880"/>
              </w:tabs>
            </w:pPr>
            <w:r>
              <w:t xml:space="preserve">Appropriate </w:t>
            </w:r>
            <w:r w:rsidR="001C56AA">
              <w:t xml:space="preserve">populated </w:t>
            </w:r>
            <w:r>
              <w:t>filter dropdowns display.</w:t>
            </w:r>
          </w:p>
        </w:tc>
      </w:tr>
      <w:tr w:rsidR="00D2752C" w:rsidTr="00301A4A">
        <w:tc>
          <w:tcPr>
            <w:tcW w:w="2250" w:type="dxa"/>
          </w:tcPr>
          <w:p w:rsidR="00D2752C" w:rsidRDefault="001C10FB" w:rsidP="00D2752C">
            <w:pPr>
              <w:tabs>
                <w:tab w:val="num" w:pos="2880"/>
              </w:tabs>
            </w:pPr>
            <w:r>
              <w:t>Select different value(s) in the filter dropdown(s); Click “Go”</w:t>
            </w:r>
          </w:p>
        </w:tc>
        <w:tc>
          <w:tcPr>
            <w:tcW w:w="6300" w:type="dxa"/>
          </w:tcPr>
          <w:p w:rsidR="00D2752C" w:rsidRDefault="001C10FB" w:rsidP="00D2752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MyDashboard</w:t>
            </w:r>
            <w:proofErr w:type="spellEnd"/>
          </w:p>
          <w:p w:rsidR="001C10FB" w:rsidRDefault="001C10FB" w:rsidP="00D2752C">
            <w:pPr>
              <w:tabs>
                <w:tab w:val="num" w:pos="2880"/>
              </w:tabs>
            </w:pPr>
            <w:r>
              <w:t>Action: Search</w:t>
            </w:r>
          </w:p>
          <w:p w:rsidR="00C854E2" w:rsidRDefault="00C854E2" w:rsidP="00D2752C">
            <w:pPr>
              <w:tabs>
                <w:tab w:val="num" w:pos="2880"/>
              </w:tabs>
            </w:pPr>
          </w:p>
          <w:p w:rsidR="00C854E2" w:rsidRDefault="00C854E2" w:rsidP="00D2752C">
            <w:pPr>
              <w:tabs>
                <w:tab w:val="num" w:pos="2880"/>
              </w:tabs>
            </w:pPr>
            <w:r>
              <w:t>Logs met the selected search criteria display</w:t>
            </w:r>
            <w:r w:rsidR="00930671">
              <w:t>;</w:t>
            </w:r>
          </w:p>
        </w:tc>
      </w:tr>
      <w:tr w:rsidR="00D2752C" w:rsidTr="00301A4A">
        <w:tc>
          <w:tcPr>
            <w:tcW w:w="2250" w:type="dxa"/>
          </w:tcPr>
          <w:p w:rsidR="00D2752C" w:rsidRDefault="00930671" w:rsidP="00D2752C">
            <w:pPr>
              <w:tabs>
                <w:tab w:val="num" w:pos="2880"/>
              </w:tabs>
            </w:pPr>
            <w:r>
              <w:t>Select a different page size</w:t>
            </w:r>
          </w:p>
        </w:tc>
        <w:tc>
          <w:tcPr>
            <w:tcW w:w="6300" w:type="dxa"/>
          </w:tcPr>
          <w:p w:rsidR="00D2752C" w:rsidRDefault="00930671" w:rsidP="00D2752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LogBase</w:t>
            </w:r>
            <w:proofErr w:type="spellEnd"/>
          </w:p>
          <w:p w:rsidR="00930671" w:rsidRDefault="00930671" w:rsidP="00D2752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LoadData</w:t>
            </w:r>
            <w:proofErr w:type="spellEnd"/>
          </w:p>
          <w:p w:rsidR="00930671" w:rsidRDefault="00930671" w:rsidP="00D2752C">
            <w:pPr>
              <w:tabs>
                <w:tab w:val="num" w:pos="2880"/>
              </w:tabs>
            </w:pPr>
          </w:p>
          <w:p w:rsidR="00930671" w:rsidRDefault="00930671" w:rsidP="00D2752C">
            <w:pPr>
              <w:tabs>
                <w:tab w:val="num" w:pos="2880"/>
              </w:tabs>
            </w:pPr>
            <w:r>
              <w:t>Logs display per the selected page size;</w:t>
            </w:r>
          </w:p>
        </w:tc>
      </w:tr>
      <w:tr w:rsidR="00D2752C" w:rsidTr="00301A4A">
        <w:tc>
          <w:tcPr>
            <w:tcW w:w="2250" w:type="dxa"/>
          </w:tcPr>
          <w:p w:rsidR="00D2752C" w:rsidRDefault="00421FCD" w:rsidP="00D2752C">
            <w:pPr>
              <w:tabs>
                <w:tab w:val="num" w:pos="2880"/>
              </w:tabs>
            </w:pPr>
            <w:r>
              <w:t>Click any log name in the log list returned from the search.</w:t>
            </w:r>
          </w:p>
        </w:tc>
        <w:tc>
          <w:tcPr>
            <w:tcW w:w="6300" w:type="dxa"/>
          </w:tcPr>
          <w:p w:rsidR="00D2752C" w:rsidRDefault="00421FCD" w:rsidP="00D2752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 w:rsidR="00997E9C">
              <w:t>LogBase</w:t>
            </w:r>
            <w:proofErr w:type="spellEnd"/>
          </w:p>
          <w:p w:rsidR="00421FCD" w:rsidRDefault="00421FCD" w:rsidP="00D2752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 w:rsidR="00997E9C">
              <w:t>GetLogDetail</w:t>
            </w:r>
            <w:proofErr w:type="spellEnd"/>
          </w:p>
          <w:p w:rsidR="00997E9C" w:rsidRDefault="00997E9C" w:rsidP="00D2752C">
            <w:pPr>
              <w:tabs>
                <w:tab w:val="num" w:pos="2880"/>
              </w:tabs>
            </w:pPr>
          </w:p>
          <w:p w:rsidR="00997E9C" w:rsidRDefault="00997E9C" w:rsidP="00D2752C">
            <w:pPr>
              <w:tabs>
                <w:tab w:val="num" w:pos="2880"/>
              </w:tabs>
            </w:pPr>
            <w:r>
              <w:t>Redirect to Review Controller, which display the selected log details.</w:t>
            </w:r>
          </w:p>
        </w:tc>
      </w:tr>
      <w:tr w:rsidR="00950BC6" w:rsidTr="00B20920">
        <w:tc>
          <w:tcPr>
            <w:tcW w:w="8550" w:type="dxa"/>
            <w:gridSpan w:val="2"/>
          </w:tcPr>
          <w:p w:rsidR="00950BC6" w:rsidRDefault="00950BC6" w:rsidP="00950BC6">
            <w:pPr>
              <w:tabs>
                <w:tab w:val="num" w:pos="2880"/>
              </w:tabs>
            </w:pPr>
            <w:r>
              <w:rPr>
                <w:b/>
              </w:rPr>
              <w:t>Sr. Manager, Manager, Supervisor - end</w:t>
            </w:r>
          </w:p>
        </w:tc>
      </w:tr>
      <w:tr w:rsidR="000F7ED9" w:rsidTr="00B20920">
        <w:tc>
          <w:tcPr>
            <w:tcW w:w="8550" w:type="dxa"/>
            <w:gridSpan w:val="2"/>
          </w:tcPr>
          <w:p w:rsidR="000F7ED9" w:rsidRPr="000F7ED9" w:rsidRDefault="000F7ED9" w:rsidP="00D2752C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 xml:space="preserve">ARC, CSR </w:t>
            </w:r>
            <w:r w:rsidR="00CA740B">
              <w:rPr>
                <w:b/>
              </w:rPr>
              <w:t>, Employee</w:t>
            </w:r>
            <w:r>
              <w:rPr>
                <w:b/>
              </w:rPr>
              <w:t>- start</w:t>
            </w:r>
          </w:p>
        </w:tc>
      </w:tr>
      <w:tr w:rsidR="000F7ED9" w:rsidTr="00B20920">
        <w:tc>
          <w:tcPr>
            <w:tcW w:w="2250" w:type="dxa"/>
          </w:tcPr>
          <w:p w:rsidR="000F7ED9" w:rsidRPr="00E20AB4" w:rsidRDefault="000F7ED9" w:rsidP="00B20920">
            <w:pPr>
              <w:tabs>
                <w:tab w:val="num" w:pos="2880"/>
              </w:tabs>
            </w:pPr>
            <w:r>
              <w:t>Click any Status in the Log Status List table</w:t>
            </w:r>
          </w:p>
        </w:tc>
        <w:tc>
          <w:tcPr>
            <w:tcW w:w="6300" w:type="dxa"/>
          </w:tcPr>
          <w:p w:rsidR="000F7ED9" w:rsidRDefault="000F7ED9" w:rsidP="00B2092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MyDashboard</w:t>
            </w:r>
            <w:proofErr w:type="spellEnd"/>
          </w:p>
          <w:p w:rsidR="000F7ED9" w:rsidRDefault="000F7ED9" w:rsidP="00B2092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GetLogs</w:t>
            </w:r>
            <w:proofErr w:type="spellEnd"/>
          </w:p>
          <w:p w:rsidR="000F7ED9" w:rsidRDefault="000F7ED9" w:rsidP="00B20920">
            <w:pPr>
              <w:tabs>
                <w:tab w:val="num" w:pos="2880"/>
              </w:tabs>
            </w:pPr>
          </w:p>
          <w:p w:rsidR="000F7ED9" w:rsidRDefault="000F7ED9" w:rsidP="00B20920">
            <w:pPr>
              <w:tabs>
                <w:tab w:val="num" w:pos="2880"/>
              </w:tabs>
            </w:pPr>
            <w:r>
              <w:t>Logs with the selected status display, log names display as hyperlinks.</w:t>
            </w:r>
          </w:p>
          <w:p w:rsidR="000F7ED9" w:rsidRPr="00E20AB4" w:rsidRDefault="000F7ED9" w:rsidP="00B20920">
            <w:pPr>
              <w:tabs>
                <w:tab w:val="num" w:pos="2880"/>
              </w:tabs>
            </w:pPr>
            <w:r>
              <w:t>Appropriate populated filter dropdowns display.</w:t>
            </w:r>
          </w:p>
        </w:tc>
      </w:tr>
      <w:tr w:rsidR="00CB4FCE" w:rsidTr="00B20920">
        <w:tc>
          <w:tcPr>
            <w:tcW w:w="2250" w:type="dxa"/>
          </w:tcPr>
          <w:p w:rsidR="00CB4FCE" w:rsidRDefault="00CB4FCE" w:rsidP="00B20920">
            <w:pPr>
              <w:tabs>
                <w:tab w:val="num" w:pos="2880"/>
              </w:tabs>
            </w:pPr>
            <w:r>
              <w:t>Click any log name in the log list returned from the search.</w:t>
            </w:r>
          </w:p>
        </w:tc>
        <w:tc>
          <w:tcPr>
            <w:tcW w:w="6300" w:type="dxa"/>
          </w:tcPr>
          <w:p w:rsidR="00CB4FCE" w:rsidRDefault="00CB4FCE" w:rsidP="00B2092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LogBase</w:t>
            </w:r>
            <w:proofErr w:type="spellEnd"/>
          </w:p>
          <w:p w:rsidR="00CB4FCE" w:rsidRDefault="00CB4FCE" w:rsidP="00B2092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GetLogDetail</w:t>
            </w:r>
            <w:proofErr w:type="spellEnd"/>
          </w:p>
          <w:p w:rsidR="00CB4FCE" w:rsidRDefault="00CB4FCE" w:rsidP="00B20920">
            <w:pPr>
              <w:tabs>
                <w:tab w:val="num" w:pos="2880"/>
              </w:tabs>
            </w:pPr>
          </w:p>
          <w:p w:rsidR="00CB4FCE" w:rsidRDefault="00CB4FCE" w:rsidP="00B20920">
            <w:pPr>
              <w:tabs>
                <w:tab w:val="num" w:pos="2880"/>
              </w:tabs>
            </w:pPr>
            <w:r>
              <w:t>Redirect to Review Controller, which display the selected log details.</w:t>
            </w:r>
          </w:p>
        </w:tc>
      </w:tr>
      <w:tr w:rsidR="00CD1EB0" w:rsidRPr="00CD1EB0" w:rsidTr="00B20920">
        <w:tc>
          <w:tcPr>
            <w:tcW w:w="8550" w:type="dxa"/>
            <w:gridSpan w:val="2"/>
          </w:tcPr>
          <w:p w:rsidR="00CD1EB0" w:rsidRPr="00CD1EB0" w:rsidRDefault="00216A0A" w:rsidP="00D2752C">
            <w:pPr>
              <w:tabs>
                <w:tab w:val="num" w:pos="2880"/>
              </w:tabs>
              <w:rPr>
                <w:b/>
              </w:rPr>
            </w:pPr>
            <w:r>
              <w:rPr>
                <w:b/>
              </w:rPr>
              <w:t xml:space="preserve">ARC, CSR, Employee </w:t>
            </w:r>
            <w:r w:rsidR="00CD1EB0" w:rsidRPr="00CD1EB0">
              <w:rPr>
                <w:b/>
              </w:rPr>
              <w:t>- end</w:t>
            </w:r>
          </w:p>
        </w:tc>
      </w:tr>
    </w:tbl>
    <w:p w:rsidR="00BD7669" w:rsidRDefault="00BD7669">
      <w:pPr>
        <w:sectPr w:rsidR="00BD7669">
          <w:footerReference w:type="default" r:id="rId32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36" w:name="_Toc522613541"/>
      <w:r>
        <w:rPr>
          <w:b/>
        </w:rPr>
        <w:lastRenderedPageBreak/>
        <w:t>Stored Procedures</w:t>
      </w:r>
      <w:bookmarkEnd w:id="36"/>
    </w:p>
    <w:p w:rsidR="00631E54" w:rsidRDefault="00631E54" w:rsidP="00214F09">
      <w:pPr>
        <w:pStyle w:val="ListParagraph"/>
        <w:numPr>
          <w:ilvl w:val="1"/>
          <w:numId w:val="10"/>
        </w:numPr>
        <w:outlineLvl w:val="1"/>
      </w:pPr>
      <w:bookmarkStart w:id="37" w:name="_Toc522613542"/>
      <w:proofErr w:type="spellStart"/>
      <w:r>
        <w:t>sp_Dashboard_Director_Summary_Count</w:t>
      </w:r>
      <w:bookmarkEnd w:id="37"/>
      <w:proofErr w:type="spellEnd"/>
    </w:p>
    <w:p w:rsidR="00631E54" w:rsidRDefault="00766837" w:rsidP="00214F09">
      <w:pPr>
        <w:pStyle w:val="ListParagraph"/>
        <w:numPr>
          <w:ilvl w:val="1"/>
          <w:numId w:val="10"/>
        </w:numPr>
        <w:outlineLvl w:val="1"/>
      </w:pPr>
      <w:bookmarkStart w:id="38" w:name="_Toc522613543"/>
      <w:proofErr w:type="spellStart"/>
      <w:r>
        <w:t>sp_Dashboard_Director_Summary_Count_ByStatus</w:t>
      </w:r>
      <w:bookmarkEnd w:id="38"/>
      <w:proofErr w:type="spellEnd"/>
    </w:p>
    <w:p w:rsidR="00631E54" w:rsidRDefault="003F49E1" w:rsidP="00214F09">
      <w:pPr>
        <w:pStyle w:val="ListParagraph"/>
        <w:numPr>
          <w:ilvl w:val="1"/>
          <w:numId w:val="10"/>
        </w:numPr>
        <w:outlineLvl w:val="1"/>
      </w:pPr>
      <w:bookmarkStart w:id="39" w:name="_Toc522613544"/>
      <w:proofErr w:type="spellStart"/>
      <w:r>
        <w:t>s</w:t>
      </w:r>
      <w:r w:rsidR="00D630ED">
        <w:t>p_Dashboard_Summary_Count</w:t>
      </w:r>
      <w:bookmarkEnd w:id="39"/>
      <w:proofErr w:type="spellEnd"/>
    </w:p>
    <w:p w:rsidR="000B6E4E" w:rsidRDefault="000B6E4E" w:rsidP="00214F09">
      <w:pPr>
        <w:pStyle w:val="ListParagraph"/>
        <w:numPr>
          <w:ilvl w:val="1"/>
          <w:numId w:val="10"/>
        </w:numPr>
        <w:outlineLvl w:val="1"/>
      </w:pPr>
      <w:bookmarkStart w:id="40" w:name="_Toc522613545"/>
      <w:proofErr w:type="spellStart"/>
      <w:r>
        <w:t>sp_Dashboard_Summary_Count_ByStatus</w:t>
      </w:r>
      <w:bookmarkEnd w:id="40"/>
      <w:proofErr w:type="spellEnd"/>
    </w:p>
    <w:p w:rsidR="00766837" w:rsidRDefault="00816B91" w:rsidP="00214F09">
      <w:pPr>
        <w:pStyle w:val="ListParagraph"/>
        <w:numPr>
          <w:ilvl w:val="1"/>
          <w:numId w:val="10"/>
        </w:numPr>
        <w:outlineLvl w:val="1"/>
      </w:pPr>
      <w:bookmarkStart w:id="41" w:name="_Toc522613546"/>
      <w:proofErr w:type="spellStart"/>
      <w:r>
        <w:t>sp_SelectFrom_Coaching_LogMgrDistinctSup</w:t>
      </w:r>
      <w:bookmarkEnd w:id="41"/>
      <w:proofErr w:type="spellEnd"/>
    </w:p>
    <w:p w:rsidR="00816B91" w:rsidRDefault="00E774DF" w:rsidP="00214F09">
      <w:pPr>
        <w:pStyle w:val="ListParagraph"/>
        <w:numPr>
          <w:ilvl w:val="1"/>
          <w:numId w:val="10"/>
        </w:numPr>
        <w:outlineLvl w:val="1"/>
      </w:pPr>
      <w:bookmarkStart w:id="42" w:name="_Toc522613547"/>
      <w:proofErr w:type="spellStart"/>
      <w:r>
        <w:t>sp_SelectFrom_Coaching_LogMgrDisntinctCSR</w:t>
      </w:r>
      <w:bookmarkEnd w:id="42"/>
      <w:proofErr w:type="spellEnd"/>
    </w:p>
    <w:p w:rsidR="00E774DF" w:rsidRDefault="00425A54" w:rsidP="00214F09">
      <w:pPr>
        <w:pStyle w:val="ListParagraph"/>
        <w:numPr>
          <w:ilvl w:val="1"/>
          <w:numId w:val="10"/>
        </w:numPr>
        <w:outlineLvl w:val="1"/>
      </w:pPr>
      <w:bookmarkStart w:id="43" w:name="_Toc522613548"/>
      <w:proofErr w:type="spellStart"/>
      <w:r>
        <w:t>sp_SelectFrom_Coaching_LogSupDistinctCSRTeam</w:t>
      </w:r>
      <w:bookmarkEnd w:id="43"/>
      <w:proofErr w:type="spellEnd"/>
    </w:p>
    <w:p w:rsidR="00425A54" w:rsidRDefault="003217AA" w:rsidP="00214F09">
      <w:pPr>
        <w:pStyle w:val="ListParagraph"/>
        <w:numPr>
          <w:ilvl w:val="1"/>
          <w:numId w:val="10"/>
        </w:numPr>
        <w:outlineLvl w:val="1"/>
      </w:pPr>
      <w:bookmarkStart w:id="44" w:name="_Toc522613549"/>
      <w:proofErr w:type="spellStart"/>
      <w:r>
        <w:t>sp_SelectFrom_Coaching_LogMgrDistinctSUPTeam</w:t>
      </w:r>
      <w:bookmarkEnd w:id="44"/>
      <w:proofErr w:type="spellEnd"/>
    </w:p>
    <w:p w:rsidR="00D7387F" w:rsidRDefault="00D7387F" w:rsidP="00214F09">
      <w:pPr>
        <w:pStyle w:val="ListParagraph"/>
        <w:numPr>
          <w:ilvl w:val="1"/>
          <w:numId w:val="10"/>
        </w:numPr>
        <w:outlineLvl w:val="1"/>
      </w:pPr>
      <w:bookmarkStart w:id="45" w:name="_Toc522613550"/>
      <w:proofErr w:type="spellStart"/>
      <w:r>
        <w:t>sp_SelectFrom_Coaching_LogMgrDistinctCSRTeam</w:t>
      </w:r>
      <w:bookmarkEnd w:id="45"/>
      <w:proofErr w:type="spellEnd"/>
    </w:p>
    <w:p w:rsidR="00EF3B67" w:rsidRDefault="006B2C58" w:rsidP="00214F09">
      <w:pPr>
        <w:pStyle w:val="ListParagraph"/>
        <w:numPr>
          <w:ilvl w:val="1"/>
          <w:numId w:val="10"/>
        </w:numPr>
        <w:outlineLvl w:val="1"/>
      </w:pPr>
      <w:bookmarkStart w:id="46" w:name="_Toc522613551"/>
      <w:proofErr w:type="spellStart"/>
      <w:r>
        <w:t>sp_Select_Sources_For_Dashboard</w:t>
      </w:r>
      <w:bookmarkEnd w:id="46"/>
      <w:proofErr w:type="spellEnd"/>
    </w:p>
    <w:p w:rsidR="006B2C58" w:rsidRDefault="00A15E0F" w:rsidP="00214F09">
      <w:pPr>
        <w:pStyle w:val="ListParagraph"/>
        <w:numPr>
          <w:ilvl w:val="1"/>
          <w:numId w:val="10"/>
        </w:numPr>
        <w:outlineLvl w:val="1"/>
      </w:pPr>
      <w:bookmarkStart w:id="47" w:name="_Toc522613552"/>
      <w:proofErr w:type="spellStart"/>
      <w:r>
        <w:t>sp_SelectFrom_Coaching_LogSupDistinctMGRTeamCompleted</w:t>
      </w:r>
      <w:bookmarkEnd w:id="47"/>
      <w:proofErr w:type="spellEnd"/>
    </w:p>
    <w:p w:rsidR="00A15E0F" w:rsidRDefault="00966A21" w:rsidP="00214F09">
      <w:pPr>
        <w:pStyle w:val="ListParagraph"/>
        <w:numPr>
          <w:ilvl w:val="1"/>
          <w:numId w:val="10"/>
        </w:numPr>
        <w:outlineLvl w:val="1"/>
      </w:pPr>
      <w:bookmarkStart w:id="48" w:name="_Toc522613553"/>
      <w:proofErr w:type="spellStart"/>
      <w:r>
        <w:t>sp_SelectFrom_Coaching_LogSupDistinctCSRTeam</w:t>
      </w:r>
      <w:r w:rsidR="00A02A38">
        <w:t>Completed</w:t>
      </w:r>
      <w:bookmarkEnd w:id="48"/>
      <w:proofErr w:type="spellEnd"/>
    </w:p>
    <w:p w:rsidR="00966A21" w:rsidRDefault="00427287" w:rsidP="00214F09">
      <w:pPr>
        <w:pStyle w:val="ListParagraph"/>
        <w:numPr>
          <w:ilvl w:val="1"/>
          <w:numId w:val="10"/>
        </w:numPr>
        <w:outlineLvl w:val="1"/>
      </w:pPr>
      <w:bookmarkStart w:id="49" w:name="_Toc522613554"/>
      <w:proofErr w:type="spellStart"/>
      <w:r>
        <w:t>sp_SelectFrom_Coaching_LogMgrDistinctSUPTeamCompleted</w:t>
      </w:r>
      <w:bookmarkEnd w:id="49"/>
      <w:proofErr w:type="spellEnd"/>
    </w:p>
    <w:p w:rsidR="00427287" w:rsidRDefault="000C16AD" w:rsidP="00214F09">
      <w:pPr>
        <w:pStyle w:val="ListParagraph"/>
        <w:numPr>
          <w:ilvl w:val="1"/>
          <w:numId w:val="10"/>
        </w:numPr>
        <w:outlineLvl w:val="1"/>
      </w:pPr>
      <w:bookmarkStart w:id="50" w:name="_Toc522613555"/>
      <w:proofErr w:type="spellStart"/>
      <w:r>
        <w:t>sp_SelectFrom_Coaching_LogMgrDistinctCSRTeamCompleted</w:t>
      </w:r>
      <w:bookmarkEnd w:id="50"/>
      <w:proofErr w:type="spellEnd"/>
    </w:p>
    <w:p w:rsidR="00BF61DE" w:rsidRDefault="00835C36" w:rsidP="00214F09">
      <w:pPr>
        <w:pStyle w:val="ListParagraph"/>
        <w:numPr>
          <w:ilvl w:val="1"/>
          <w:numId w:val="10"/>
        </w:numPr>
        <w:outlineLvl w:val="1"/>
      </w:pPr>
      <w:bookmarkStart w:id="51" w:name="_Toc522613556"/>
      <w:proofErr w:type="spellStart"/>
      <w:r>
        <w:t>sp_Select_States_For_Dashboard</w:t>
      </w:r>
      <w:bookmarkEnd w:id="51"/>
      <w:proofErr w:type="spellEnd"/>
    </w:p>
    <w:p w:rsidR="00C41E5A" w:rsidRDefault="006C4AD6" w:rsidP="00214F09">
      <w:pPr>
        <w:pStyle w:val="ListParagraph"/>
        <w:numPr>
          <w:ilvl w:val="1"/>
          <w:numId w:val="10"/>
        </w:numPr>
        <w:outlineLvl w:val="1"/>
      </w:pPr>
      <w:bookmarkStart w:id="52" w:name="_Toc522613557"/>
      <w:proofErr w:type="spellStart"/>
      <w:r>
        <w:t>sp_Dashboard_Populate_Filter_Dropdowns</w:t>
      </w:r>
      <w:bookmarkEnd w:id="52"/>
      <w:proofErr w:type="spellEnd"/>
    </w:p>
    <w:p w:rsidR="006C4AD6" w:rsidRDefault="002B0659" w:rsidP="00214F09">
      <w:pPr>
        <w:pStyle w:val="ListParagraph"/>
        <w:numPr>
          <w:ilvl w:val="1"/>
          <w:numId w:val="10"/>
        </w:numPr>
        <w:outlineLvl w:val="1"/>
      </w:pPr>
      <w:bookmarkStart w:id="53" w:name="_Toc522613558"/>
      <w:proofErr w:type="spellStart"/>
      <w:r>
        <w:t>sp_Select_Statuses_For_Dashboard</w:t>
      </w:r>
      <w:bookmarkEnd w:id="53"/>
      <w:proofErr w:type="spellEnd"/>
    </w:p>
    <w:p w:rsidR="002B0659" w:rsidRDefault="000B6C0B" w:rsidP="00214F09">
      <w:pPr>
        <w:pStyle w:val="ListParagraph"/>
        <w:numPr>
          <w:ilvl w:val="1"/>
          <w:numId w:val="10"/>
        </w:numPr>
        <w:outlineLvl w:val="1"/>
      </w:pPr>
      <w:bookmarkStart w:id="54" w:name="_Toc522613559"/>
      <w:proofErr w:type="spellStart"/>
      <w:r>
        <w:t>sp_Search_For_Dashboards_Details</w:t>
      </w:r>
      <w:bookmarkEnd w:id="54"/>
      <w:proofErr w:type="spellEnd"/>
    </w:p>
    <w:p w:rsidR="000B6C0B" w:rsidRDefault="00016E92" w:rsidP="00214F09">
      <w:pPr>
        <w:pStyle w:val="ListParagraph"/>
        <w:numPr>
          <w:ilvl w:val="1"/>
          <w:numId w:val="10"/>
        </w:numPr>
        <w:outlineLvl w:val="1"/>
        <w:rPr>
          <w:ins w:id="55" w:author="Huang, Lili" w:date="2018-08-21T11:14:00Z"/>
        </w:rPr>
      </w:pPr>
      <w:bookmarkStart w:id="56" w:name="_Toc522613560"/>
      <w:proofErr w:type="spellStart"/>
      <w:r>
        <w:t>sp_Search_For_Dashboards_Count</w:t>
      </w:r>
      <w:bookmarkEnd w:id="56"/>
      <w:proofErr w:type="spellEnd"/>
    </w:p>
    <w:p w:rsidR="0032727A" w:rsidRDefault="0032727A" w:rsidP="00214F09">
      <w:pPr>
        <w:pStyle w:val="ListParagraph"/>
        <w:numPr>
          <w:ilvl w:val="1"/>
          <w:numId w:val="10"/>
        </w:numPr>
        <w:outlineLvl w:val="1"/>
        <w:rPr>
          <w:ins w:id="57" w:author="Huang, Lili" w:date="2018-08-21T11:14:00Z"/>
        </w:rPr>
      </w:pPr>
      <w:bookmarkStart w:id="58" w:name="_Toc522613561"/>
      <w:proofErr w:type="spellStart"/>
      <w:ins w:id="59" w:author="Huang, Lili" w:date="2018-08-21T11:14:00Z">
        <w:r>
          <w:t>sp_Dashboard_Director_Site_Export</w:t>
        </w:r>
        <w:bookmarkEnd w:id="58"/>
        <w:proofErr w:type="spellEnd"/>
      </w:ins>
    </w:p>
    <w:p w:rsidR="0032727A" w:rsidRDefault="0032727A" w:rsidP="00214F09">
      <w:pPr>
        <w:pStyle w:val="ListParagraph"/>
        <w:numPr>
          <w:ilvl w:val="1"/>
          <w:numId w:val="10"/>
        </w:numPr>
        <w:outlineLvl w:val="1"/>
      </w:pPr>
      <w:bookmarkStart w:id="60" w:name="_Toc522613562"/>
      <w:proofErr w:type="spellStart"/>
      <w:ins w:id="61" w:author="Huang, Lili" w:date="2018-08-21T11:14:00Z">
        <w:r>
          <w:t>sp_Dashboard_Director_Site_Export_Count</w:t>
        </w:r>
      </w:ins>
      <w:bookmarkEnd w:id="60"/>
      <w:proofErr w:type="spellEnd"/>
    </w:p>
    <w:p w:rsidR="005E6B8D" w:rsidRDefault="005E6B8D" w:rsidP="00800D92">
      <w:pPr>
        <w:pStyle w:val="ListParagraph"/>
        <w:ind w:left="792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33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A56" w:rsidRDefault="002B6A56">
      <w:r>
        <w:separator/>
      </w:r>
    </w:p>
  </w:endnote>
  <w:endnote w:type="continuationSeparator" w:id="0">
    <w:p w:rsidR="002B6A56" w:rsidRDefault="002B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920" w:rsidRDefault="00B20920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           </w:t>
    </w:r>
    <w:proofErr w:type="spellStart"/>
    <w:r>
      <w:rPr>
        <w:b/>
        <w:sz w:val="18"/>
      </w:rPr>
      <w:t>CCO_eCoaching_Log_My_Dashboard_DD</w:t>
    </w:r>
    <w:proofErr w:type="spellEnd"/>
  </w:p>
  <w:p w:rsidR="00B20920" w:rsidRDefault="00B20920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20920" w:rsidRDefault="00B20920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43294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920" w:rsidRDefault="00B20920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</w:t>
    </w:r>
    <w:proofErr w:type="spellStart"/>
    <w:r>
      <w:rPr>
        <w:b/>
        <w:sz w:val="18"/>
      </w:rPr>
      <w:t>CCO_eCoaching_Log_Historical_Dashboard_DD</w:t>
    </w:r>
    <w:proofErr w:type="spellEnd"/>
  </w:p>
  <w:p w:rsidR="00B20920" w:rsidRDefault="00B20920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B20920" w:rsidRDefault="00B20920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43294"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A56" w:rsidRDefault="002B6A56">
      <w:r>
        <w:separator/>
      </w:r>
    </w:p>
  </w:footnote>
  <w:footnote w:type="continuationSeparator" w:id="0">
    <w:p w:rsidR="002B6A56" w:rsidRDefault="002B6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681632"/>
    <w:multiLevelType w:val="hybridMultilevel"/>
    <w:tmpl w:val="FE9EB9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BB21DD"/>
    <w:multiLevelType w:val="multilevel"/>
    <w:tmpl w:val="9A16E4D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5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F921402"/>
    <w:multiLevelType w:val="hybridMultilevel"/>
    <w:tmpl w:val="A0CC31BE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7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C837177"/>
    <w:multiLevelType w:val="hybridMultilevel"/>
    <w:tmpl w:val="3F8E9D16"/>
    <w:lvl w:ilvl="0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9" w15:restartNumberingAfterBreak="0">
    <w:nsid w:val="1CCA27AD"/>
    <w:multiLevelType w:val="hybridMultilevel"/>
    <w:tmpl w:val="881ABD1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7A64FE5"/>
    <w:multiLevelType w:val="hybridMultilevel"/>
    <w:tmpl w:val="97A40E02"/>
    <w:lvl w:ilvl="0" w:tplc="0409000D">
      <w:start w:val="1"/>
      <w:numFmt w:val="bullet"/>
      <w:lvlText w:val="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2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0B41334"/>
    <w:multiLevelType w:val="hybridMultilevel"/>
    <w:tmpl w:val="E206AF62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16768FB"/>
    <w:multiLevelType w:val="hybridMultilevel"/>
    <w:tmpl w:val="85EE7C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513EF9"/>
    <w:multiLevelType w:val="hybridMultilevel"/>
    <w:tmpl w:val="278ECB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97C5704"/>
    <w:multiLevelType w:val="hybridMultilevel"/>
    <w:tmpl w:val="0340EE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B314ACD"/>
    <w:multiLevelType w:val="hybridMultilevel"/>
    <w:tmpl w:val="C360E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82C95"/>
    <w:multiLevelType w:val="multilevel"/>
    <w:tmpl w:val="1D4661A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B56296C"/>
    <w:multiLevelType w:val="hybridMultilevel"/>
    <w:tmpl w:val="B8563A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77D6323"/>
    <w:multiLevelType w:val="hybridMultilevel"/>
    <w:tmpl w:val="067E8B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D9D6DDE"/>
    <w:multiLevelType w:val="hybridMultilevel"/>
    <w:tmpl w:val="725EE7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CAD4EAB"/>
    <w:multiLevelType w:val="hybridMultilevel"/>
    <w:tmpl w:val="650CDA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891B11"/>
    <w:multiLevelType w:val="hybridMultilevel"/>
    <w:tmpl w:val="FD7AB450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8"/>
  </w:num>
  <w:num w:numId="4">
    <w:abstractNumId w:val="35"/>
  </w:num>
  <w:num w:numId="5">
    <w:abstractNumId w:val="17"/>
  </w:num>
  <w:num w:numId="6">
    <w:abstractNumId w:val="32"/>
  </w:num>
  <w:num w:numId="7">
    <w:abstractNumId w:val="0"/>
  </w:num>
  <w:num w:numId="8">
    <w:abstractNumId w:val="27"/>
  </w:num>
  <w:num w:numId="9">
    <w:abstractNumId w:val="16"/>
  </w:num>
  <w:num w:numId="10">
    <w:abstractNumId w:val="12"/>
  </w:num>
  <w:num w:numId="11">
    <w:abstractNumId w:val="7"/>
  </w:num>
  <w:num w:numId="12">
    <w:abstractNumId w:val="29"/>
  </w:num>
  <w:num w:numId="13">
    <w:abstractNumId w:val="25"/>
  </w:num>
  <w:num w:numId="14">
    <w:abstractNumId w:val="5"/>
  </w:num>
  <w:num w:numId="15">
    <w:abstractNumId w:val="30"/>
  </w:num>
  <w:num w:numId="16">
    <w:abstractNumId w:val="21"/>
  </w:num>
  <w:num w:numId="17">
    <w:abstractNumId w:val="28"/>
  </w:num>
  <w:num w:numId="18">
    <w:abstractNumId w:val="10"/>
  </w:num>
  <w:num w:numId="19">
    <w:abstractNumId w:val="3"/>
  </w:num>
  <w:num w:numId="20">
    <w:abstractNumId w:val="2"/>
  </w:num>
  <w:num w:numId="21">
    <w:abstractNumId w:val="23"/>
  </w:num>
  <w:num w:numId="22">
    <w:abstractNumId w:val="31"/>
  </w:num>
  <w:num w:numId="23">
    <w:abstractNumId w:val="15"/>
  </w:num>
  <w:num w:numId="24">
    <w:abstractNumId w:val="4"/>
  </w:num>
  <w:num w:numId="25">
    <w:abstractNumId w:val="24"/>
  </w:num>
  <w:num w:numId="26">
    <w:abstractNumId w:val="19"/>
  </w:num>
  <w:num w:numId="27">
    <w:abstractNumId w:val="34"/>
  </w:num>
  <w:num w:numId="28">
    <w:abstractNumId w:val="1"/>
  </w:num>
  <w:num w:numId="29">
    <w:abstractNumId w:val="14"/>
  </w:num>
  <w:num w:numId="30">
    <w:abstractNumId w:val="36"/>
  </w:num>
  <w:num w:numId="31">
    <w:abstractNumId w:val="33"/>
  </w:num>
  <w:num w:numId="32">
    <w:abstractNumId w:val="26"/>
  </w:num>
  <w:num w:numId="33">
    <w:abstractNumId w:val="22"/>
  </w:num>
  <w:num w:numId="34">
    <w:abstractNumId w:val="8"/>
  </w:num>
  <w:num w:numId="35">
    <w:abstractNumId w:val="11"/>
  </w:num>
  <w:num w:numId="36">
    <w:abstractNumId w:val="9"/>
  </w:num>
  <w:num w:numId="37">
    <w:abstractNumId w:val="6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1BC7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6E92"/>
    <w:rsid w:val="00017355"/>
    <w:rsid w:val="0001740C"/>
    <w:rsid w:val="00017784"/>
    <w:rsid w:val="00020868"/>
    <w:rsid w:val="00020D22"/>
    <w:rsid w:val="000219F1"/>
    <w:rsid w:val="00021AAC"/>
    <w:rsid w:val="00021F74"/>
    <w:rsid w:val="0002247E"/>
    <w:rsid w:val="000231CA"/>
    <w:rsid w:val="000238E5"/>
    <w:rsid w:val="00023F30"/>
    <w:rsid w:val="00024345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0E4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599"/>
    <w:rsid w:val="00053B91"/>
    <w:rsid w:val="00056676"/>
    <w:rsid w:val="000569D7"/>
    <w:rsid w:val="00060E90"/>
    <w:rsid w:val="00062053"/>
    <w:rsid w:val="000623BC"/>
    <w:rsid w:val="0006363B"/>
    <w:rsid w:val="0006380F"/>
    <w:rsid w:val="000640E5"/>
    <w:rsid w:val="0006435F"/>
    <w:rsid w:val="00064726"/>
    <w:rsid w:val="00064902"/>
    <w:rsid w:val="00066015"/>
    <w:rsid w:val="00070747"/>
    <w:rsid w:val="00070887"/>
    <w:rsid w:val="00070E44"/>
    <w:rsid w:val="00070FB5"/>
    <w:rsid w:val="000733A1"/>
    <w:rsid w:val="0007344F"/>
    <w:rsid w:val="0007429F"/>
    <w:rsid w:val="0007562B"/>
    <w:rsid w:val="00075959"/>
    <w:rsid w:val="00076A67"/>
    <w:rsid w:val="00076B61"/>
    <w:rsid w:val="00082CA9"/>
    <w:rsid w:val="00083598"/>
    <w:rsid w:val="00083B1C"/>
    <w:rsid w:val="000844D7"/>
    <w:rsid w:val="00084520"/>
    <w:rsid w:val="00085D95"/>
    <w:rsid w:val="00087B24"/>
    <w:rsid w:val="000917E3"/>
    <w:rsid w:val="0009251C"/>
    <w:rsid w:val="0009277D"/>
    <w:rsid w:val="00092B77"/>
    <w:rsid w:val="000937BB"/>
    <w:rsid w:val="00094EB3"/>
    <w:rsid w:val="00095962"/>
    <w:rsid w:val="00095964"/>
    <w:rsid w:val="00096873"/>
    <w:rsid w:val="00097BFF"/>
    <w:rsid w:val="000A12E5"/>
    <w:rsid w:val="000A23C7"/>
    <w:rsid w:val="000A2824"/>
    <w:rsid w:val="000A35C5"/>
    <w:rsid w:val="000A51E3"/>
    <w:rsid w:val="000A711B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6C0B"/>
    <w:rsid w:val="000B6E4E"/>
    <w:rsid w:val="000B7ED5"/>
    <w:rsid w:val="000C0485"/>
    <w:rsid w:val="000C0877"/>
    <w:rsid w:val="000C16AD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0AF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33A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6594"/>
    <w:rsid w:val="000E6C60"/>
    <w:rsid w:val="000E7970"/>
    <w:rsid w:val="000E7E8E"/>
    <w:rsid w:val="000F06A6"/>
    <w:rsid w:val="000F1094"/>
    <w:rsid w:val="000F2D24"/>
    <w:rsid w:val="000F4552"/>
    <w:rsid w:val="000F521F"/>
    <w:rsid w:val="000F5993"/>
    <w:rsid w:val="000F71CC"/>
    <w:rsid w:val="000F7ED9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4F41"/>
    <w:rsid w:val="00115F93"/>
    <w:rsid w:val="00116757"/>
    <w:rsid w:val="00116A05"/>
    <w:rsid w:val="00116F1E"/>
    <w:rsid w:val="00117077"/>
    <w:rsid w:val="001170B6"/>
    <w:rsid w:val="001177CE"/>
    <w:rsid w:val="00117A50"/>
    <w:rsid w:val="001204CA"/>
    <w:rsid w:val="00123165"/>
    <w:rsid w:val="00125475"/>
    <w:rsid w:val="00125614"/>
    <w:rsid w:val="00126478"/>
    <w:rsid w:val="00126B95"/>
    <w:rsid w:val="00127D56"/>
    <w:rsid w:val="00127D64"/>
    <w:rsid w:val="0013055D"/>
    <w:rsid w:val="00133578"/>
    <w:rsid w:val="0013678A"/>
    <w:rsid w:val="00140BFB"/>
    <w:rsid w:val="001416D2"/>
    <w:rsid w:val="0014219C"/>
    <w:rsid w:val="001437E6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02A0"/>
    <w:rsid w:val="00153468"/>
    <w:rsid w:val="001538DD"/>
    <w:rsid w:val="00153AC6"/>
    <w:rsid w:val="0015498B"/>
    <w:rsid w:val="00154B87"/>
    <w:rsid w:val="0015597A"/>
    <w:rsid w:val="00157238"/>
    <w:rsid w:val="001577E3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3E42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879B1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96B"/>
    <w:rsid w:val="001A2E5B"/>
    <w:rsid w:val="001A463E"/>
    <w:rsid w:val="001A56E6"/>
    <w:rsid w:val="001B0BB9"/>
    <w:rsid w:val="001B2E71"/>
    <w:rsid w:val="001B2F47"/>
    <w:rsid w:val="001B4504"/>
    <w:rsid w:val="001B4C1C"/>
    <w:rsid w:val="001B62A5"/>
    <w:rsid w:val="001B751B"/>
    <w:rsid w:val="001B769C"/>
    <w:rsid w:val="001B7A8B"/>
    <w:rsid w:val="001C00AE"/>
    <w:rsid w:val="001C0420"/>
    <w:rsid w:val="001C04E0"/>
    <w:rsid w:val="001C10FB"/>
    <w:rsid w:val="001C124E"/>
    <w:rsid w:val="001C1500"/>
    <w:rsid w:val="001C3470"/>
    <w:rsid w:val="001C407A"/>
    <w:rsid w:val="001C4917"/>
    <w:rsid w:val="001C50E9"/>
    <w:rsid w:val="001C5520"/>
    <w:rsid w:val="001C56AA"/>
    <w:rsid w:val="001C6B31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0D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668D"/>
    <w:rsid w:val="001E7809"/>
    <w:rsid w:val="001F00BE"/>
    <w:rsid w:val="001F0108"/>
    <w:rsid w:val="001F084B"/>
    <w:rsid w:val="001F0896"/>
    <w:rsid w:val="001F0AB5"/>
    <w:rsid w:val="001F258D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C3C"/>
    <w:rsid w:val="00211DB8"/>
    <w:rsid w:val="00212882"/>
    <w:rsid w:val="0021391A"/>
    <w:rsid w:val="00214F09"/>
    <w:rsid w:val="002156CC"/>
    <w:rsid w:val="00215D90"/>
    <w:rsid w:val="00216A0A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09A"/>
    <w:rsid w:val="00235EA8"/>
    <w:rsid w:val="00237670"/>
    <w:rsid w:val="00237E40"/>
    <w:rsid w:val="0024075C"/>
    <w:rsid w:val="00240A00"/>
    <w:rsid w:val="0024394A"/>
    <w:rsid w:val="00243BDA"/>
    <w:rsid w:val="0024426F"/>
    <w:rsid w:val="002453BC"/>
    <w:rsid w:val="00246B0B"/>
    <w:rsid w:val="00247383"/>
    <w:rsid w:val="0025101E"/>
    <w:rsid w:val="00251693"/>
    <w:rsid w:val="00251784"/>
    <w:rsid w:val="00252963"/>
    <w:rsid w:val="00253E87"/>
    <w:rsid w:val="002542C9"/>
    <w:rsid w:val="0025498D"/>
    <w:rsid w:val="00256A19"/>
    <w:rsid w:val="002603D4"/>
    <w:rsid w:val="00260C2D"/>
    <w:rsid w:val="00260C5E"/>
    <w:rsid w:val="00260F39"/>
    <w:rsid w:val="00261F5E"/>
    <w:rsid w:val="00262E97"/>
    <w:rsid w:val="00263B5E"/>
    <w:rsid w:val="0026414C"/>
    <w:rsid w:val="0026466D"/>
    <w:rsid w:val="00266752"/>
    <w:rsid w:val="00266B73"/>
    <w:rsid w:val="00266CD0"/>
    <w:rsid w:val="0027033A"/>
    <w:rsid w:val="00270E32"/>
    <w:rsid w:val="002716D4"/>
    <w:rsid w:val="00273030"/>
    <w:rsid w:val="00273541"/>
    <w:rsid w:val="002743E7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53A6"/>
    <w:rsid w:val="002961D8"/>
    <w:rsid w:val="00296BD8"/>
    <w:rsid w:val="0029709D"/>
    <w:rsid w:val="002970EB"/>
    <w:rsid w:val="00297E06"/>
    <w:rsid w:val="002A05B4"/>
    <w:rsid w:val="002A25AB"/>
    <w:rsid w:val="002A4132"/>
    <w:rsid w:val="002A4EE8"/>
    <w:rsid w:val="002A6D6D"/>
    <w:rsid w:val="002A7D7B"/>
    <w:rsid w:val="002B032C"/>
    <w:rsid w:val="002B0659"/>
    <w:rsid w:val="002B0BE2"/>
    <w:rsid w:val="002B1C31"/>
    <w:rsid w:val="002B1EFD"/>
    <w:rsid w:val="002B213F"/>
    <w:rsid w:val="002B2B81"/>
    <w:rsid w:val="002B3532"/>
    <w:rsid w:val="002B3D97"/>
    <w:rsid w:val="002B3F4A"/>
    <w:rsid w:val="002B56B2"/>
    <w:rsid w:val="002B63B8"/>
    <w:rsid w:val="002B66B3"/>
    <w:rsid w:val="002B6A56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DB8"/>
    <w:rsid w:val="002D1E9A"/>
    <w:rsid w:val="002D324F"/>
    <w:rsid w:val="002D45B0"/>
    <w:rsid w:val="002D4C4E"/>
    <w:rsid w:val="002D57DC"/>
    <w:rsid w:val="002E15BC"/>
    <w:rsid w:val="002E2A34"/>
    <w:rsid w:val="002E42F2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CA3"/>
    <w:rsid w:val="00306E46"/>
    <w:rsid w:val="00306E4F"/>
    <w:rsid w:val="00307350"/>
    <w:rsid w:val="003073C2"/>
    <w:rsid w:val="00307C1B"/>
    <w:rsid w:val="00311986"/>
    <w:rsid w:val="00311B0E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17AA"/>
    <w:rsid w:val="00323D1F"/>
    <w:rsid w:val="00324039"/>
    <w:rsid w:val="00324804"/>
    <w:rsid w:val="00324913"/>
    <w:rsid w:val="00324B59"/>
    <w:rsid w:val="00325710"/>
    <w:rsid w:val="0032727A"/>
    <w:rsid w:val="00327927"/>
    <w:rsid w:val="00327A17"/>
    <w:rsid w:val="00330389"/>
    <w:rsid w:val="003307A2"/>
    <w:rsid w:val="00330A21"/>
    <w:rsid w:val="00330B23"/>
    <w:rsid w:val="0033187B"/>
    <w:rsid w:val="00331EF7"/>
    <w:rsid w:val="00332CE9"/>
    <w:rsid w:val="0033391B"/>
    <w:rsid w:val="00333AA3"/>
    <w:rsid w:val="00333C18"/>
    <w:rsid w:val="003340F1"/>
    <w:rsid w:val="0033481C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C21"/>
    <w:rsid w:val="00360D2C"/>
    <w:rsid w:val="0036124F"/>
    <w:rsid w:val="0036249C"/>
    <w:rsid w:val="00362795"/>
    <w:rsid w:val="00363175"/>
    <w:rsid w:val="00363253"/>
    <w:rsid w:val="0036369C"/>
    <w:rsid w:val="00364304"/>
    <w:rsid w:val="00364F1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3C0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6DDF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365"/>
    <w:rsid w:val="003C065E"/>
    <w:rsid w:val="003C20E6"/>
    <w:rsid w:val="003C267C"/>
    <w:rsid w:val="003C2F93"/>
    <w:rsid w:val="003C3BA1"/>
    <w:rsid w:val="003C4101"/>
    <w:rsid w:val="003C4283"/>
    <w:rsid w:val="003C4AA2"/>
    <w:rsid w:val="003C5E4E"/>
    <w:rsid w:val="003C67A4"/>
    <w:rsid w:val="003C6E0C"/>
    <w:rsid w:val="003C778D"/>
    <w:rsid w:val="003D34AF"/>
    <w:rsid w:val="003D35F1"/>
    <w:rsid w:val="003D380B"/>
    <w:rsid w:val="003D3864"/>
    <w:rsid w:val="003D4A68"/>
    <w:rsid w:val="003D6407"/>
    <w:rsid w:val="003D6AAB"/>
    <w:rsid w:val="003D6B33"/>
    <w:rsid w:val="003D6C4B"/>
    <w:rsid w:val="003E0947"/>
    <w:rsid w:val="003E0F44"/>
    <w:rsid w:val="003E179E"/>
    <w:rsid w:val="003E17D8"/>
    <w:rsid w:val="003E19E3"/>
    <w:rsid w:val="003E29F7"/>
    <w:rsid w:val="003E2D9E"/>
    <w:rsid w:val="003E31D5"/>
    <w:rsid w:val="003E5287"/>
    <w:rsid w:val="003E552A"/>
    <w:rsid w:val="003E6DB1"/>
    <w:rsid w:val="003E73F3"/>
    <w:rsid w:val="003F0AED"/>
    <w:rsid w:val="003F12A0"/>
    <w:rsid w:val="003F130E"/>
    <w:rsid w:val="003F13BB"/>
    <w:rsid w:val="003F1496"/>
    <w:rsid w:val="003F254A"/>
    <w:rsid w:val="003F4131"/>
    <w:rsid w:val="003F49E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1C4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4B73"/>
    <w:rsid w:val="0041525F"/>
    <w:rsid w:val="00415B0E"/>
    <w:rsid w:val="0041747B"/>
    <w:rsid w:val="00417753"/>
    <w:rsid w:val="00417BEC"/>
    <w:rsid w:val="00421412"/>
    <w:rsid w:val="00421FCD"/>
    <w:rsid w:val="00422075"/>
    <w:rsid w:val="00422D8D"/>
    <w:rsid w:val="00423338"/>
    <w:rsid w:val="00425177"/>
    <w:rsid w:val="00425351"/>
    <w:rsid w:val="00425A54"/>
    <w:rsid w:val="0042717A"/>
    <w:rsid w:val="00427287"/>
    <w:rsid w:val="0042744C"/>
    <w:rsid w:val="00427A90"/>
    <w:rsid w:val="00430AD2"/>
    <w:rsid w:val="00431549"/>
    <w:rsid w:val="00431948"/>
    <w:rsid w:val="00431B1B"/>
    <w:rsid w:val="00431C5C"/>
    <w:rsid w:val="00431E29"/>
    <w:rsid w:val="00433097"/>
    <w:rsid w:val="00433447"/>
    <w:rsid w:val="00433CBD"/>
    <w:rsid w:val="004344D8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33"/>
    <w:rsid w:val="00452DA5"/>
    <w:rsid w:val="004547BF"/>
    <w:rsid w:val="00455407"/>
    <w:rsid w:val="004572D0"/>
    <w:rsid w:val="004607B5"/>
    <w:rsid w:val="00462B98"/>
    <w:rsid w:val="00463AC6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74"/>
    <w:rsid w:val="00482BD5"/>
    <w:rsid w:val="004841A6"/>
    <w:rsid w:val="00484847"/>
    <w:rsid w:val="00484CA8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2972"/>
    <w:rsid w:val="004A34ED"/>
    <w:rsid w:val="004A3C25"/>
    <w:rsid w:val="004A4832"/>
    <w:rsid w:val="004A5774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160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23FB"/>
    <w:rsid w:val="004D3217"/>
    <w:rsid w:val="004D44C6"/>
    <w:rsid w:val="004D473C"/>
    <w:rsid w:val="004D589B"/>
    <w:rsid w:val="004D594A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58CB"/>
    <w:rsid w:val="004E5E32"/>
    <w:rsid w:val="004E6524"/>
    <w:rsid w:val="004E6740"/>
    <w:rsid w:val="004E6FA5"/>
    <w:rsid w:val="004E7471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066"/>
    <w:rsid w:val="005004B6"/>
    <w:rsid w:val="0050145E"/>
    <w:rsid w:val="00502347"/>
    <w:rsid w:val="00502AF7"/>
    <w:rsid w:val="0050526F"/>
    <w:rsid w:val="00505C2F"/>
    <w:rsid w:val="00506164"/>
    <w:rsid w:val="0050658B"/>
    <w:rsid w:val="00507518"/>
    <w:rsid w:val="00507955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3294"/>
    <w:rsid w:val="005443D3"/>
    <w:rsid w:val="00544886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5F53"/>
    <w:rsid w:val="0055667A"/>
    <w:rsid w:val="00557168"/>
    <w:rsid w:val="005575DD"/>
    <w:rsid w:val="0055799B"/>
    <w:rsid w:val="00557A4B"/>
    <w:rsid w:val="00557BB4"/>
    <w:rsid w:val="0056089C"/>
    <w:rsid w:val="0056124E"/>
    <w:rsid w:val="0056181D"/>
    <w:rsid w:val="005620AC"/>
    <w:rsid w:val="00562244"/>
    <w:rsid w:val="005625D3"/>
    <w:rsid w:val="005628FD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3A10"/>
    <w:rsid w:val="005748DA"/>
    <w:rsid w:val="00574AA1"/>
    <w:rsid w:val="00574D36"/>
    <w:rsid w:val="00575E52"/>
    <w:rsid w:val="00576280"/>
    <w:rsid w:val="00576461"/>
    <w:rsid w:val="00577A48"/>
    <w:rsid w:val="00580DB7"/>
    <w:rsid w:val="00581469"/>
    <w:rsid w:val="0058182A"/>
    <w:rsid w:val="00581AB8"/>
    <w:rsid w:val="00581BD0"/>
    <w:rsid w:val="00581E3F"/>
    <w:rsid w:val="00583A09"/>
    <w:rsid w:val="00583E40"/>
    <w:rsid w:val="00584328"/>
    <w:rsid w:val="005856A1"/>
    <w:rsid w:val="00585F5D"/>
    <w:rsid w:val="00586985"/>
    <w:rsid w:val="005873A1"/>
    <w:rsid w:val="005904D0"/>
    <w:rsid w:val="005908E6"/>
    <w:rsid w:val="00591948"/>
    <w:rsid w:val="00593AF4"/>
    <w:rsid w:val="00593E0C"/>
    <w:rsid w:val="00593E54"/>
    <w:rsid w:val="00595812"/>
    <w:rsid w:val="00595B76"/>
    <w:rsid w:val="00595FF0"/>
    <w:rsid w:val="0059626F"/>
    <w:rsid w:val="0059739F"/>
    <w:rsid w:val="005978BE"/>
    <w:rsid w:val="005A03A1"/>
    <w:rsid w:val="005A16A9"/>
    <w:rsid w:val="005A185D"/>
    <w:rsid w:val="005A2372"/>
    <w:rsid w:val="005A2734"/>
    <w:rsid w:val="005A2DFA"/>
    <w:rsid w:val="005A3D6D"/>
    <w:rsid w:val="005A40DC"/>
    <w:rsid w:val="005A4D97"/>
    <w:rsid w:val="005A4F98"/>
    <w:rsid w:val="005A5F1D"/>
    <w:rsid w:val="005A655C"/>
    <w:rsid w:val="005A690B"/>
    <w:rsid w:val="005A6940"/>
    <w:rsid w:val="005A6BAD"/>
    <w:rsid w:val="005A6C08"/>
    <w:rsid w:val="005A7832"/>
    <w:rsid w:val="005B10E5"/>
    <w:rsid w:val="005B12FF"/>
    <w:rsid w:val="005B3585"/>
    <w:rsid w:val="005B3D16"/>
    <w:rsid w:val="005B4230"/>
    <w:rsid w:val="005B449E"/>
    <w:rsid w:val="005B4826"/>
    <w:rsid w:val="005B5089"/>
    <w:rsid w:val="005B5771"/>
    <w:rsid w:val="005B5A61"/>
    <w:rsid w:val="005B5BC0"/>
    <w:rsid w:val="005B5F40"/>
    <w:rsid w:val="005B620D"/>
    <w:rsid w:val="005B6460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1F00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6C7"/>
    <w:rsid w:val="005E2B20"/>
    <w:rsid w:val="005E4B16"/>
    <w:rsid w:val="005E4B18"/>
    <w:rsid w:val="005E5023"/>
    <w:rsid w:val="005E517A"/>
    <w:rsid w:val="005E6B8D"/>
    <w:rsid w:val="005E7099"/>
    <w:rsid w:val="005E77A6"/>
    <w:rsid w:val="005E7890"/>
    <w:rsid w:val="005E79C5"/>
    <w:rsid w:val="005F0E39"/>
    <w:rsid w:val="005F2EEA"/>
    <w:rsid w:val="005F32A0"/>
    <w:rsid w:val="005F362E"/>
    <w:rsid w:val="005F363F"/>
    <w:rsid w:val="005F3696"/>
    <w:rsid w:val="005F411E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07B3C"/>
    <w:rsid w:val="006111F7"/>
    <w:rsid w:val="006115CA"/>
    <w:rsid w:val="00611BD1"/>
    <w:rsid w:val="00611C5F"/>
    <w:rsid w:val="006125E9"/>
    <w:rsid w:val="0061408B"/>
    <w:rsid w:val="00614330"/>
    <w:rsid w:val="0061526F"/>
    <w:rsid w:val="0061567D"/>
    <w:rsid w:val="00617160"/>
    <w:rsid w:val="0061741A"/>
    <w:rsid w:val="00617902"/>
    <w:rsid w:val="00620D9E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54"/>
    <w:rsid w:val="00631EB7"/>
    <w:rsid w:val="006335D8"/>
    <w:rsid w:val="00633893"/>
    <w:rsid w:val="006349BD"/>
    <w:rsid w:val="00635323"/>
    <w:rsid w:val="00636194"/>
    <w:rsid w:val="0063719F"/>
    <w:rsid w:val="00637CE1"/>
    <w:rsid w:val="00637FC9"/>
    <w:rsid w:val="0064012B"/>
    <w:rsid w:val="006404C1"/>
    <w:rsid w:val="00640C0D"/>
    <w:rsid w:val="00640FAF"/>
    <w:rsid w:val="0064102E"/>
    <w:rsid w:val="006411E4"/>
    <w:rsid w:val="006416BD"/>
    <w:rsid w:val="00641A01"/>
    <w:rsid w:val="00641B65"/>
    <w:rsid w:val="00641EDC"/>
    <w:rsid w:val="0064245D"/>
    <w:rsid w:val="00642944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CDA"/>
    <w:rsid w:val="00654AD4"/>
    <w:rsid w:val="006564A9"/>
    <w:rsid w:val="00656DE5"/>
    <w:rsid w:val="00656EB9"/>
    <w:rsid w:val="00656F10"/>
    <w:rsid w:val="00657714"/>
    <w:rsid w:val="00657BBB"/>
    <w:rsid w:val="006602C6"/>
    <w:rsid w:val="00660F51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2C9E"/>
    <w:rsid w:val="006835E5"/>
    <w:rsid w:val="00684539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03C9"/>
    <w:rsid w:val="006A048B"/>
    <w:rsid w:val="006A1915"/>
    <w:rsid w:val="006A1C90"/>
    <w:rsid w:val="006A2228"/>
    <w:rsid w:val="006A24BA"/>
    <w:rsid w:val="006A30A8"/>
    <w:rsid w:val="006A4BE2"/>
    <w:rsid w:val="006A7789"/>
    <w:rsid w:val="006B0F63"/>
    <w:rsid w:val="006B15BE"/>
    <w:rsid w:val="006B187F"/>
    <w:rsid w:val="006B2186"/>
    <w:rsid w:val="006B2C58"/>
    <w:rsid w:val="006B454F"/>
    <w:rsid w:val="006B5511"/>
    <w:rsid w:val="006B6BEF"/>
    <w:rsid w:val="006B788A"/>
    <w:rsid w:val="006C00C2"/>
    <w:rsid w:val="006C037D"/>
    <w:rsid w:val="006C041D"/>
    <w:rsid w:val="006C1522"/>
    <w:rsid w:val="006C1F29"/>
    <w:rsid w:val="006C26DB"/>
    <w:rsid w:val="006C363E"/>
    <w:rsid w:val="006C433F"/>
    <w:rsid w:val="006C4AD6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1DF"/>
    <w:rsid w:val="006D79D8"/>
    <w:rsid w:val="006E014A"/>
    <w:rsid w:val="006E1E4E"/>
    <w:rsid w:val="006E1F9D"/>
    <w:rsid w:val="006E27E6"/>
    <w:rsid w:val="006E2996"/>
    <w:rsid w:val="006E3829"/>
    <w:rsid w:val="006E3B63"/>
    <w:rsid w:val="006E6AD3"/>
    <w:rsid w:val="006E76E8"/>
    <w:rsid w:val="006F04C5"/>
    <w:rsid w:val="006F1D16"/>
    <w:rsid w:val="006F20F4"/>
    <w:rsid w:val="006F347A"/>
    <w:rsid w:val="006F59BF"/>
    <w:rsid w:val="006F765F"/>
    <w:rsid w:val="00700B06"/>
    <w:rsid w:val="00702682"/>
    <w:rsid w:val="00703E1C"/>
    <w:rsid w:val="0070557A"/>
    <w:rsid w:val="00706C14"/>
    <w:rsid w:val="00706E69"/>
    <w:rsid w:val="00707A25"/>
    <w:rsid w:val="007109F0"/>
    <w:rsid w:val="0071227E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754"/>
    <w:rsid w:val="00721D83"/>
    <w:rsid w:val="00721EA0"/>
    <w:rsid w:val="00721F73"/>
    <w:rsid w:val="00722274"/>
    <w:rsid w:val="0072287D"/>
    <w:rsid w:val="00722CFB"/>
    <w:rsid w:val="007231BF"/>
    <w:rsid w:val="00723C32"/>
    <w:rsid w:val="00723C46"/>
    <w:rsid w:val="00723F6E"/>
    <w:rsid w:val="007241C0"/>
    <w:rsid w:val="0072479C"/>
    <w:rsid w:val="00724FC3"/>
    <w:rsid w:val="007258A4"/>
    <w:rsid w:val="00725AEE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2C4E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45E3"/>
    <w:rsid w:val="0076535F"/>
    <w:rsid w:val="00765FF8"/>
    <w:rsid w:val="007667D7"/>
    <w:rsid w:val="00766837"/>
    <w:rsid w:val="00767A65"/>
    <w:rsid w:val="00767D28"/>
    <w:rsid w:val="00767D77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6EAA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4B52"/>
    <w:rsid w:val="00795393"/>
    <w:rsid w:val="007953D3"/>
    <w:rsid w:val="007A036E"/>
    <w:rsid w:val="007A0B5A"/>
    <w:rsid w:val="007A3D13"/>
    <w:rsid w:val="007A4F65"/>
    <w:rsid w:val="007A66A0"/>
    <w:rsid w:val="007A76A7"/>
    <w:rsid w:val="007B0D9E"/>
    <w:rsid w:val="007B1080"/>
    <w:rsid w:val="007B174A"/>
    <w:rsid w:val="007B35BA"/>
    <w:rsid w:val="007B36E7"/>
    <w:rsid w:val="007B3C20"/>
    <w:rsid w:val="007B4D98"/>
    <w:rsid w:val="007B5496"/>
    <w:rsid w:val="007B5EE9"/>
    <w:rsid w:val="007C0159"/>
    <w:rsid w:val="007C01F5"/>
    <w:rsid w:val="007C05D4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38CB"/>
    <w:rsid w:val="007F4E71"/>
    <w:rsid w:val="007F5402"/>
    <w:rsid w:val="007F5502"/>
    <w:rsid w:val="007F564C"/>
    <w:rsid w:val="007F67F2"/>
    <w:rsid w:val="007F685E"/>
    <w:rsid w:val="007F7294"/>
    <w:rsid w:val="007F757B"/>
    <w:rsid w:val="00800D92"/>
    <w:rsid w:val="0080115F"/>
    <w:rsid w:val="008014AA"/>
    <w:rsid w:val="008015BB"/>
    <w:rsid w:val="00801E08"/>
    <w:rsid w:val="00802F85"/>
    <w:rsid w:val="00803955"/>
    <w:rsid w:val="0080405C"/>
    <w:rsid w:val="0080551B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1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0838"/>
    <w:rsid w:val="00831A6D"/>
    <w:rsid w:val="00833854"/>
    <w:rsid w:val="00833ACF"/>
    <w:rsid w:val="0083424C"/>
    <w:rsid w:val="008346B8"/>
    <w:rsid w:val="008354FF"/>
    <w:rsid w:val="00835AE0"/>
    <w:rsid w:val="00835C36"/>
    <w:rsid w:val="00835C5D"/>
    <w:rsid w:val="0083643F"/>
    <w:rsid w:val="00836D45"/>
    <w:rsid w:val="00837347"/>
    <w:rsid w:val="00837AD6"/>
    <w:rsid w:val="00840E77"/>
    <w:rsid w:val="00841433"/>
    <w:rsid w:val="008416E9"/>
    <w:rsid w:val="00841EA9"/>
    <w:rsid w:val="0084310C"/>
    <w:rsid w:val="008440AB"/>
    <w:rsid w:val="008442B4"/>
    <w:rsid w:val="0084564D"/>
    <w:rsid w:val="00845715"/>
    <w:rsid w:val="00846FBD"/>
    <w:rsid w:val="0084714C"/>
    <w:rsid w:val="008479ED"/>
    <w:rsid w:val="00850F71"/>
    <w:rsid w:val="0085150A"/>
    <w:rsid w:val="0085200A"/>
    <w:rsid w:val="008521AE"/>
    <w:rsid w:val="0085344D"/>
    <w:rsid w:val="00853FEA"/>
    <w:rsid w:val="0085491F"/>
    <w:rsid w:val="00854E13"/>
    <w:rsid w:val="00854E4E"/>
    <w:rsid w:val="00855CC8"/>
    <w:rsid w:val="008570CF"/>
    <w:rsid w:val="00857812"/>
    <w:rsid w:val="0086059D"/>
    <w:rsid w:val="0086112A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34D3"/>
    <w:rsid w:val="008840A7"/>
    <w:rsid w:val="008855D9"/>
    <w:rsid w:val="00885DAE"/>
    <w:rsid w:val="00887086"/>
    <w:rsid w:val="00890234"/>
    <w:rsid w:val="00890B58"/>
    <w:rsid w:val="00892448"/>
    <w:rsid w:val="00893620"/>
    <w:rsid w:val="00893ED0"/>
    <w:rsid w:val="0089501F"/>
    <w:rsid w:val="00896897"/>
    <w:rsid w:val="008A0875"/>
    <w:rsid w:val="008A1667"/>
    <w:rsid w:val="008A16EB"/>
    <w:rsid w:val="008A1812"/>
    <w:rsid w:val="008A29C9"/>
    <w:rsid w:val="008A2D08"/>
    <w:rsid w:val="008A3D75"/>
    <w:rsid w:val="008A4365"/>
    <w:rsid w:val="008A4489"/>
    <w:rsid w:val="008A4587"/>
    <w:rsid w:val="008A5618"/>
    <w:rsid w:val="008A5924"/>
    <w:rsid w:val="008A5A38"/>
    <w:rsid w:val="008A5C37"/>
    <w:rsid w:val="008A601B"/>
    <w:rsid w:val="008A62CD"/>
    <w:rsid w:val="008A64D0"/>
    <w:rsid w:val="008A72E2"/>
    <w:rsid w:val="008A75E7"/>
    <w:rsid w:val="008A79F3"/>
    <w:rsid w:val="008B0045"/>
    <w:rsid w:val="008B0600"/>
    <w:rsid w:val="008B0DAD"/>
    <w:rsid w:val="008B1160"/>
    <w:rsid w:val="008B1ABE"/>
    <w:rsid w:val="008B33CB"/>
    <w:rsid w:val="008B3EE4"/>
    <w:rsid w:val="008B41D4"/>
    <w:rsid w:val="008B51FE"/>
    <w:rsid w:val="008B52F9"/>
    <w:rsid w:val="008B53A1"/>
    <w:rsid w:val="008B5869"/>
    <w:rsid w:val="008B64F1"/>
    <w:rsid w:val="008B679B"/>
    <w:rsid w:val="008B7069"/>
    <w:rsid w:val="008C004E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22E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377C"/>
    <w:rsid w:val="008D405D"/>
    <w:rsid w:val="008D4709"/>
    <w:rsid w:val="008D56FD"/>
    <w:rsid w:val="008D584D"/>
    <w:rsid w:val="008D6680"/>
    <w:rsid w:val="008D6C72"/>
    <w:rsid w:val="008D7230"/>
    <w:rsid w:val="008E0484"/>
    <w:rsid w:val="008E082E"/>
    <w:rsid w:val="008E09BB"/>
    <w:rsid w:val="008E12C3"/>
    <w:rsid w:val="008E1493"/>
    <w:rsid w:val="008E1E91"/>
    <w:rsid w:val="008E29C9"/>
    <w:rsid w:val="008E2E99"/>
    <w:rsid w:val="008E2FE1"/>
    <w:rsid w:val="008E3108"/>
    <w:rsid w:val="008E32C0"/>
    <w:rsid w:val="008E3655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238"/>
    <w:rsid w:val="009156A4"/>
    <w:rsid w:val="0091625D"/>
    <w:rsid w:val="00920D57"/>
    <w:rsid w:val="00921B24"/>
    <w:rsid w:val="00921E4F"/>
    <w:rsid w:val="00921ED5"/>
    <w:rsid w:val="0092206D"/>
    <w:rsid w:val="00922316"/>
    <w:rsid w:val="009225EB"/>
    <w:rsid w:val="00923CD4"/>
    <w:rsid w:val="0092472C"/>
    <w:rsid w:val="00925EA3"/>
    <w:rsid w:val="00926B7C"/>
    <w:rsid w:val="00930671"/>
    <w:rsid w:val="00931739"/>
    <w:rsid w:val="00931CCF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0BC6"/>
    <w:rsid w:val="00953E37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1E0F"/>
    <w:rsid w:val="009620C3"/>
    <w:rsid w:val="00962D85"/>
    <w:rsid w:val="009630C2"/>
    <w:rsid w:val="00963222"/>
    <w:rsid w:val="009636A6"/>
    <w:rsid w:val="00964DFF"/>
    <w:rsid w:val="00965108"/>
    <w:rsid w:val="0096584C"/>
    <w:rsid w:val="00966A21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CDF"/>
    <w:rsid w:val="00985E42"/>
    <w:rsid w:val="00985E51"/>
    <w:rsid w:val="00986146"/>
    <w:rsid w:val="009870B0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6709"/>
    <w:rsid w:val="00997022"/>
    <w:rsid w:val="009971C7"/>
    <w:rsid w:val="00997E9C"/>
    <w:rsid w:val="009A04AC"/>
    <w:rsid w:val="009A0F85"/>
    <w:rsid w:val="009A1F16"/>
    <w:rsid w:val="009A2A43"/>
    <w:rsid w:val="009A2B42"/>
    <w:rsid w:val="009A3245"/>
    <w:rsid w:val="009A3280"/>
    <w:rsid w:val="009A43B0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A59"/>
    <w:rsid w:val="009C4D60"/>
    <w:rsid w:val="009C50DC"/>
    <w:rsid w:val="009C5580"/>
    <w:rsid w:val="009C5816"/>
    <w:rsid w:val="009C6657"/>
    <w:rsid w:val="009C75AA"/>
    <w:rsid w:val="009D04C6"/>
    <w:rsid w:val="009D11F6"/>
    <w:rsid w:val="009D1E2B"/>
    <w:rsid w:val="009D24F8"/>
    <w:rsid w:val="009D2EDC"/>
    <w:rsid w:val="009D2FD9"/>
    <w:rsid w:val="009D3876"/>
    <w:rsid w:val="009D3B3F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4652"/>
    <w:rsid w:val="009F58CF"/>
    <w:rsid w:val="009F76BC"/>
    <w:rsid w:val="009F78B9"/>
    <w:rsid w:val="00A00BEE"/>
    <w:rsid w:val="00A014C0"/>
    <w:rsid w:val="00A0265E"/>
    <w:rsid w:val="00A02A38"/>
    <w:rsid w:val="00A03B6B"/>
    <w:rsid w:val="00A03E9B"/>
    <w:rsid w:val="00A04008"/>
    <w:rsid w:val="00A055FD"/>
    <w:rsid w:val="00A05A7A"/>
    <w:rsid w:val="00A10FF3"/>
    <w:rsid w:val="00A11178"/>
    <w:rsid w:val="00A11611"/>
    <w:rsid w:val="00A1277C"/>
    <w:rsid w:val="00A12AB4"/>
    <w:rsid w:val="00A12F32"/>
    <w:rsid w:val="00A1495D"/>
    <w:rsid w:val="00A15547"/>
    <w:rsid w:val="00A15745"/>
    <w:rsid w:val="00A15E0F"/>
    <w:rsid w:val="00A16A02"/>
    <w:rsid w:val="00A16AF4"/>
    <w:rsid w:val="00A17244"/>
    <w:rsid w:val="00A17404"/>
    <w:rsid w:val="00A176A7"/>
    <w:rsid w:val="00A1777D"/>
    <w:rsid w:val="00A1785A"/>
    <w:rsid w:val="00A178F1"/>
    <w:rsid w:val="00A20055"/>
    <w:rsid w:val="00A21D8F"/>
    <w:rsid w:val="00A2200B"/>
    <w:rsid w:val="00A22609"/>
    <w:rsid w:val="00A2264F"/>
    <w:rsid w:val="00A22DF2"/>
    <w:rsid w:val="00A23389"/>
    <w:rsid w:val="00A233D3"/>
    <w:rsid w:val="00A23544"/>
    <w:rsid w:val="00A23FFD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0B66"/>
    <w:rsid w:val="00A30E35"/>
    <w:rsid w:val="00A31388"/>
    <w:rsid w:val="00A323DA"/>
    <w:rsid w:val="00A32432"/>
    <w:rsid w:val="00A34BE8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47B1F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574B"/>
    <w:rsid w:val="00A66555"/>
    <w:rsid w:val="00A665A0"/>
    <w:rsid w:val="00A66FA4"/>
    <w:rsid w:val="00A67678"/>
    <w:rsid w:val="00A67DA9"/>
    <w:rsid w:val="00A703BF"/>
    <w:rsid w:val="00A72216"/>
    <w:rsid w:val="00A72FFB"/>
    <w:rsid w:val="00A7369D"/>
    <w:rsid w:val="00A756F6"/>
    <w:rsid w:val="00A75A0C"/>
    <w:rsid w:val="00A7623B"/>
    <w:rsid w:val="00A76886"/>
    <w:rsid w:val="00A77382"/>
    <w:rsid w:val="00A774F6"/>
    <w:rsid w:val="00A77B09"/>
    <w:rsid w:val="00A802F3"/>
    <w:rsid w:val="00A81138"/>
    <w:rsid w:val="00A822E9"/>
    <w:rsid w:val="00A8282C"/>
    <w:rsid w:val="00A82FCC"/>
    <w:rsid w:val="00A842A6"/>
    <w:rsid w:val="00A84542"/>
    <w:rsid w:val="00A84EDF"/>
    <w:rsid w:val="00A85B1D"/>
    <w:rsid w:val="00A86129"/>
    <w:rsid w:val="00A8638C"/>
    <w:rsid w:val="00A86BFA"/>
    <w:rsid w:val="00A8772B"/>
    <w:rsid w:val="00A87F79"/>
    <w:rsid w:val="00A92702"/>
    <w:rsid w:val="00A930C6"/>
    <w:rsid w:val="00A937CD"/>
    <w:rsid w:val="00A95075"/>
    <w:rsid w:val="00A95533"/>
    <w:rsid w:val="00A95D4C"/>
    <w:rsid w:val="00A97E21"/>
    <w:rsid w:val="00AA0C6C"/>
    <w:rsid w:val="00AA3268"/>
    <w:rsid w:val="00AA3495"/>
    <w:rsid w:val="00AA38F8"/>
    <w:rsid w:val="00AA42CE"/>
    <w:rsid w:val="00AA4BE5"/>
    <w:rsid w:val="00AA5C66"/>
    <w:rsid w:val="00AA6B5D"/>
    <w:rsid w:val="00AA6F02"/>
    <w:rsid w:val="00AA7F33"/>
    <w:rsid w:val="00AB0030"/>
    <w:rsid w:val="00AB011C"/>
    <w:rsid w:val="00AB048D"/>
    <w:rsid w:val="00AB0BFB"/>
    <w:rsid w:val="00AB0F76"/>
    <w:rsid w:val="00AB23C7"/>
    <w:rsid w:val="00AB23E5"/>
    <w:rsid w:val="00AB3655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610"/>
    <w:rsid w:val="00AC3660"/>
    <w:rsid w:val="00AC3BE1"/>
    <w:rsid w:val="00AC3FBF"/>
    <w:rsid w:val="00AC4DAC"/>
    <w:rsid w:val="00AC4F8B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A10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612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AF7AAC"/>
    <w:rsid w:val="00B0054C"/>
    <w:rsid w:val="00B00668"/>
    <w:rsid w:val="00B00701"/>
    <w:rsid w:val="00B0082F"/>
    <w:rsid w:val="00B00EBC"/>
    <w:rsid w:val="00B01736"/>
    <w:rsid w:val="00B020EF"/>
    <w:rsid w:val="00B02446"/>
    <w:rsid w:val="00B03B4A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0920"/>
    <w:rsid w:val="00B210A0"/>
    <w:rsid w:val="00B2137E"/>
    <w:rsid w:val="00B26483"/>
    <w:rsid w:val="00B303EE"/>
    <w:rsid w:val="00B30791"/>
    <w:rsid w:val="00B309CA"/>
    <w:rsid w:val="00B3230A"/>
    <w:rsid w:val="00B3242F"/>
    <w:rsid w:val="00B33E1E"/>
    <w:rsid w:val="00B343B7"/>
    <w:rsid w:val="00B36DB1"/>
    <w:rsid w:val="00B36F25"/>
    <w:rsid w:val="00B40283"/>
    <w:rsid w:val="00B404BE"/>
    <w:rsid w:val="00B4086D"/>
    <w:rsid w:val="00B4094A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64DA"/>
    <w:rsid w:val="00B57532"/>
    <w:rsid w:val="00B6015D"/>
    <w:rsid w:val="00B608D0"/>
    <w:rsid w:val="00B60F74"/>
    <w:rsid w:val="00B617E9"/>
    <w:rsid w:val="00B61F53"/>
    <w:rsid w:val="00B62349"/>
    <w:rsid w:val="00B62AA9"/>
    <w:rsid w:val="00B63786"/>
    <w:rsid w:val="00B63DE3"/>
    <w:rsid w:val="00B6426E"/>
    <w:rsid w:val="00B65492"/>
    <w:rsid w:val="00B6569C"/>
    <w:rsid w:val="00B65AFC"/>
    <w:rsid w:val="00B703CD"/>
    <w:rsid w:val="00B7041F"/>
    <w:rsid w:val="00B730AC"/>
    <w:rsid w:val="00B7344A"/>
    <w:rsid w:val="00B75499"/>
    <w:rsid w:val="00B7637A"/>
    <w:rsid w:val="00B763B0"/>
    <w:rsid w:val="00B7689B"/>
    <w:rsid w:val="00B77197"/>
    <w:rsid w:val="00B7736B"/>
    <w:rsid w:val="00B81114"/>
    <w:rsid w:val="00B81A88"/>
    <w:rsid w:val="00B830FD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AD8"/>
    <w:rsid w:val="00B94C85"/>
    <w:rsid w:val="00B960A1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B41"/>
    <w:rsid w:val="00BC5CD6"/>
    <w:rsid w:val="00BC68B4"/>
    <w:rsid w:val="00BD0C75"/>
    <w:rsid w:val="00BD26C0"/>
    <w:rsid w:val="00BD463E"/>
    <w:rsid w:val="00BD5600"/>
    <w:rsid w:val="00BD5E61"/>
    <w:rsid w:val="00BD6AA3"/>
    <w:rsid w:val="00BD6AE1"/>
    <w:rsid w:val="00BD7669"/>
    <w:rsid w:val="00BD7F18"/>
    <w:rsid w:val="00BE0DC0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0A"/>
    <w:rsid w:val="00BE6C75"/>
    <w:rsid w:val="00BE6F40"/>
    <w:rsid w:val="00BE7D5E"/>
    <w:rsid w:val="00BF0058"/>
    <w:rsid w:val="00BF13F9"/>
    <w:rsid w:val="00BF1605"/>
    <w:rsid w:val="00BF28D3"/>
    <w:rsid w:val="00BF485D"/>
    <w:rsid w:val="00BF4B51"/>
    <w:rsid w:val="00BF4DAB"/>
    <w:rsid w:val="00BF61DE"/>
    <w:rsid w:val="00C00263"/>
    <w:rsid w:val="00C00A38"/>
    <w:rsid w:val="00C00BEE"/>
    <w:rsid w:val="00C02238"/>
    <w:rsid w:val="00C03442"/>
    <w:rsid w:val="00C05485"/>
    <w:rsid w:val="00C060D8"/>
    <w:rsid w:val="00C063CE"/>
    <w:rsid w:val="00C066C8"/>
    <w:rsid w:val="00C06AD2"/>
    <w:rsid w:val="00C10672"/>
    <w:rsid w:val="00C10A19"/>
    <w:rsid w:val="00C10A80"/>
    <w:rsid w:val="00C126B8"/>
    <w:rsid w:val="00C12E8F"/>
    <w:rsid w:val="00C13646"/>
    <w:rsid w:val="00C13979"/>
    <w:rsid w:val="00C13B63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3D6"/>
    <w:rsid w:val="00C30D62"/>
    <w:rsid w:val="00C30E59"/>
    <w:rsid w:val="00C31457"/>
    <w:rsid w:val="00C31935"/>
    <w:rsid w:val="00C33848"/>
    <w:rsid w:val="00C33B9C"/>
    <w:rsid w:val="00C33C10"/>
    <w:rsid w:val="00C34789"/>
    <w:rsid w:val="00C34813"/>
    <w:rsid w:val="00C35BDF"/>
    <w:rsid w:val="00C36BB9"/>
    <w:rsid w:val="00C37033"/>
    <w:rsid w:val="00C40940"/>
    <w:rsid w:val="00C40C10"/>
    <w:rsid w:val="00C4173B"/>
    <w:rsid w:val="00C41B9D"/>
    <w:rsid w:val="00C41E5A"/>
    <w:rsid w:val="00C420A7"/>
    <w:rsid w:val="00C42183"/>
    <w:rsid w:val="00C42307"/>
    <w:rsid w:val="00C43D2F"/>
    <w:rsid w:val="00C4480A"/>
    <w:rsid w:val="00C448C1"/>
    <w:rsid w:val="00C44EDE"/>
    <w:rsid w:val="00C44F64"/>
    <w:rsid w:val="00C51E61"/>
    <w:rsid w:val="00C52D5E"/>
    <w:rsid w:val="00C531CE"/>
    <w:rsid w:val="00C53F50"/>
    <w:rsid w:val="00C54605"/>
    <w:rsid w:val="00C5533E"/>
    <w:rsid w:val="00C55615"/>
    <w:rsid w:val="00C558F8"/>
    <w:rsid w:val="00C61569"/>
    <w:rsid w:val="00C615AB"/>
    <w:rsid w:val="00C61906"/>
    <w:rsid w:val="00C6392B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3604"/>
    <w:rsid w:val="00C741B4"/>
    <w:rsid w:val="00C74A0B"/>
    <w:rsid w:val="00C7576F"/>
    <w:rsid w:val="00C75801"/>
    <w:rsid w:val="00C77373"/>
    <w:rsid w:val="00C77DD6"/>
    <w:rsid w:val="00C8069D"/>
    <w:rsid w:val="00C812A9"/>
    <w:rsid w:val="00C81768"/>
    <w:rsid w:val="00C81BC8"/>
    <w:rsid w:val="00C81F38"/>
    <w:rsid w:val="00C82251"/>
    <w:rsid w:val="00C82343"/>
    <w:rsid w:val="00C8392D"/>
    <w:rsid w:val="00C85199"/>
    <w:rsid w:val="00C851AF"/>
    <w:rsid w:val="00C854E2"/>
    <w:rsid w:val="00C858A9"/>
    <w:rsid w:val="00C85F78"/>
    <w:rsid w:val="00C8617F"/>
    <w:rsid w:val="00C86710"/>
    <w:rsid w:val="00C867C9"/>
    <w:rsid w:val="00C8699C"/>
    <w:rsid w:val="00C8729E"/>
    <w:rsid w:val="00C8796D"/>
    <w:rsid w:val="00C87C20"/>
    <w:rsid w:val="00C90005"/>
    <w:rsid w:val="00C9140C"/>
    <w:rsid w:val="00C9271A"/>
    <w:rsid w:val="00C93A33"/>
    <w:rsid w:val="00C93B8D"/>
    <w:rsid w:val="00C9401A"/>
    <w:rsid w:val="00C95CE9"/>
    <w:rsid w:val="00C96F5D"/>
    <w:rsid w:val="00C9735C"/>
    <w:rsid w:val="00C97493"/>
    <w:rsid w:val="00C97FE1"/>
    <w:rsid w:val="00CA12C4"/>
    <w:rsid w:val="00CA173C"/>
    <w:rsid w:val="00CA1ACA"/>
    <w:rsid w:val="00CA1BD9"/>
    <w:rsid w:val="00CA40BE"/>
    <w:rsid w:val="00CA56C1"/>
    <w:rsid w:val="00CA740B"/>
    <w:rsid w:val="00CA795F"/>
    <w:rsid w:val="00CA7B81"/>
    <w:rsid w:val="00CB0C34"/>
    <w:rsid w:val="00CB10A1"/>
    <w:rsid w:val="00CB220D"/>
    <w:rsid w:val="00CB2805"/>
    <w:rsid w:val="00CB3522"/>
    <w:rsid w:val="00CB4FCE"/>
    <w:rsid w:val="00CB5CCE"/>
    <w:rsid w:val="00CB613B"/>
    <w:rsid w:val="00CB67BB"/>
    <w:rsid w:val="00CB68AB"/>
    <w:rsid w:val="00CB722C"/>
    <w:rsid w:val="00CB77A4"/>
    <w:rsid w:val="00CB79CA"/>
    <w:rsid w:val="00CC0047"/>
    <w:rsid w:val="00CC083B"/>
    <w:rsid w:val="00CC0EB3"/>
    <w:rsid w:val="00CC11CD"/>
    <w:rsid w:val="00CC2766"/>
    <w:rsid w:val="00CC2CD2"/>
    <w:rsid w:val="00CC3E07"/>
    <w:rsid w:val="00CC438E"/>
    <w:rsid w:val="00CC60A4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1EB0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667"/>
    <w:rsid w:val="00CD7BD3"/>
    <w:rsid w:val="00CE0749"/>
    <w:rsid w:val="00CE1488"/>
    <w:rsid w:val="00CE1DBF"/>
    <w:rsid w:val="00CE260F"/>
    <w:rsid w:val="00CE2CD2"/>
    <w:rsid w:val="00CE3301"/>
    <w:rsid w:val="00CE411C"/>
    <w:rsid w:val="00CE4775"/>
    <w:rsid w:val="00CE529A"/>
    <w:rsid w:val="00CE554F"/>
    <w:rsid w:val="00CE5F39"/>
    <w:rsid w:val="00CE6481"/>
    <w:rsid w:val="00CE7D5A"/>
    <w:rsid w:val="00CF1954"/>
    <w:rsid w:val="00CF1A28"/>
    <w:rsid w:val="00CF1D2A"/>
    <w:rsid w:val="00CF2C77"/>
    <w:rsid w:val="00CF38BA"/>
    <w:rsid w:val="00CF3A40"/>
    <w:rsid w:val="00CF3DCB"/>
    <w:rsid w:val="00CF45E5"/>
    <w:rsid w:val="00CF492C"/>
    <w:rsid w:val="00CF5403"/>
    <w:rsid w:val="00CF5A59"/>
    <w:rsid w:val="00CF6650"/>
    <w:rsid w:val="00CF68C8"/>
    <w:rsid w:val="00CF7A26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2FE"/>
    <w:rsid w:val="00D04323"/>
    <w:rsid w:val="00D04EAC"/>
    <w:rsid w:val="00D055E5"/>
    <w:rsid w:val="00D05630"/>
    <w:rsid w:val="00D05816"/>
    <w:rsid w:val="00D06504"/>
    <w:rsid w:val="00D06E37"/>
    <w:rsid w:val="00D07334"/>
    <w:rsid w:val="00D10F50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5CD1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52C"/>
    <w:rsid w:val="00D27F30"/>
    <w:rsid w:val="00D309C6"/>
    <w:rsid w:val="00D316F4"/>
    <w:rsid w:val="00D31E7E"/>
    <w:rsid w:val="00D3252A"/>
    <w:rsid w:val="00D32B96"/>
    <w:rsid w:val="00D33D79"/>
    <w:rsid w:val="00D34238"/>
    <w:rsid w:val="00D34F47"/>
    <w:rsid w:val="00D34FB1"/>
    <w:rsid w:val="00D358DC"/>
    <w:rsid w:val="00D35CF5"/>
    <w:rsid w:val="00D35F4A"/>
    <w:rsid w:val="00D3609F"/>
    <w:rsid w:val="00D36CDF"/>
    <w:rsid w:val="00D36E75"/>
    <w:rsid w:val="00D40575"/>
    <w:rsid w:val="00D42836"/>
    <w:rsid w:val="00D43F5B"/>
    <w:rsid w:val="00D44249"/>
    <w:rsid w:val="00D453F6"/>
    <w:rsid w:val="00D4589A"/>
    <w:rsid w:val="00D463D4"/>
    <w:rsid w:val="00D4712F"/>
    <w:rsid w:val="00D47382"/>
    <w:rsid w:val="00D47A55"/>
    <w:rsid w:val="00D47B0C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31D"/>
    <w:rsid w:val="00D54C8D"/>
    <w:rsid w:val="00D5507A"/>
    <w:rsid w:val="00D5617D"/>
    <w:rsid w:val="00D570A7"/>
    <w:rsid w:val="00D576EB"/>
    <w:rsid w:val="00D578D1"/>
    <w:rsid w:val="00D601BE"/>
    <w:rsid w:val="00D60B14"/>
    <w:rsid w:val="00D60B5E"/>
    <w:rsid w:val="00D618F0"/>
    <w:rsid w:val="00D619F9"/>
    <w:rsid w:val="00D61E30"/>
    <w:rsid w:val="00D61E98"/>
    <w:rsid w:val="00D61FE9"/>
    <w:rsid w:val="00D6211E"/>
    <w:rsid w:val="00D63073"/>
    <w:rsid w:val="00D630ED"/>
    <w:rsid w:val="00D64686"/>
    <w:rsid w:val="00D647FF"/>
    <w:rsid w:val="00D6619E"/>
    <w:rsid w:val="00D667E3"/>
    <w:rsid w:val="00D67300"/>
    <w:rsid w:val="00D679BD"/>
    <w:rsid w:val="00D72045"/>
    <w:rsid w:val="00D72C11"/>
    <w:rsid w:val="00D72D0D"/>
    <w:rsid w:val="00D7309B"/>
    <w:rsid w:val="00D7387F"/>
    <w:rsid w:val="00D738B8"/>
    <w:rsid w:val="00D74957"/>
    <w:rsid w:val="00D74BCA"/>
    <w:rsid w:val="00D74EF2"/>
    <w:rsid w:val="00D75DC3"/>
    <w:rsid w:val="00D75F7A"/>
    <w:rsid w:val="00D7700A"/>
    <w:rsid w:val="00D770D6"/>
    <w:rsid w:val="00D77221"/>
    <w:rsid w:val="00D77650"/>
    <w:rsid w:val="00D77EA7"/>
    <w:rsid w:val="00D80EC3"/>
    <w:rsid w:val="00D80ED1"/>
    <w:rsid w:val="00D811F4"/>
    <w:rsid w:val="00D83E96"/>
    <w:rsid w:val="00D8410F"/>
    <w:rsid w:val="00D84D4B"/>
    <w:rsid w:val="00D8508B"/>
    <w:rsid w:val="00D850EE"/>
    <w:rsid w:val="00D8572F"/>
    <w:rsid w:val="00D85FA5"/>
    <w:rsid w:val="00D872D6"/>
    <w:rsid w:val="00D877A2"/>
    <w:rsid w:val="00D90306"/>
    <w:rsid w:val="00D90936"/>
    <w:rsid w:val="00D941EA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CF5"/>
    <w:rsid w:val="00DB5F35"/>
    <w:rsid w:val="00DB60BC"/>
    <w:rsid w:val="00DB6426"/>
    <w:rsid w:val="00DB6EDF"/>
    <w:rsid w:val="00DB7B09"/>
    <w:rsid w:val="00DB7D5B"/>
    <w:rsid w:val="00DC0E05"/>
    <w:rsid w:val="00DC2C33"/>
    <w:rsid w:val="00DC3391"/>
    <w:rsid w:val="00DC40DB"/>
    <w:rsid w:val="00DC43A0"/>
    <w:rsid w:val="00DC55BE"/>
    <w:rsid w:val="00DC5A3D"/>
    <w:rsid w:val="00DC68A1"/>
    <w:rsid w:val="00DC6CBF"/>
    <w:rsid w:val="00DC70D6"/>
    <w:rsid w:val="00DC7A5B"/>
    <w:rsid w:val="00DC7C94"/>
    <w:rsid w:val="00DD0316"/>
    <w:rsid w:val="00DD05D2"/>
    <w:rsid w:val="00DD077A"/>
    <w:rsid w:val="00DD0A19"/>
    <w:rsid w:val="00DD3568"/>
    <w:rsid w:val="00DD415D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1CD7"/>
    <w:rsid w:val="00E022B0"/>
    <w:rsid w:val="00E025F7"/>
    <w:rsid w:val="00E0311F"/>
    <w:rsid w:val="00E03F7D"/>
    <w:rsid w:val="00E04B5B"/>
    <w:rsid w:val="00E057B3"/>
    <w:rsid w:val="00E05B06"/>
    <w:rsid w:val="00E06400"/>
    <w:rsid w:val="00E06466"/>
    <w:rsid w:val="00E06E60"/>
    <w:rsid w:val="00E07361"/>
    <w:rsid w:val="00E07A19"/>
    <w:rsid w:val="00E121CB"/>
    <w:rsid w:val="00E12AAA"/>
    <w:rsid w:val="00E12C4A"/>
    <w:rsid w:val="00E135BD"/>
    <w:rsid w:val="00E141C3"/>
    <w:rsid w:val="00E14403"/>
    <w:rsid w:val="00E14B1F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0735"/>
    <w:rsid w:val="00E317E1"/>
    <w:rsid w:val="00E31B25"/>
    <w:rsid w:val="00E32329"/>
    <w:rsid w:val="00E32928"/>
    <w:rsid w:val="00E32C45"/>
    <w:rsid w:val="00E3307A"/>
    <w:rsid w:val="00E34BFD"/>
    <w:rsid w:val="00E35AF0"/>
    <w:rsid w:val="00E35D7E"/>
    <w:rsid w:val="00E35F2A"/>
    <w:rsid w:val="00E373CA"/>
    <w:rsid w:val="00E37F4D"/>
    <w:rsid w:val="00E4033F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8F6"/>
    <w:rsid w:val="00E6195D"/>
    <w:rsid w:val="00E61B38"/>
    <w:rsid w:val="00E62250"/>
    <w:rsid w:val="00E644AA"/>
    <w:rsid w:val="00E64A1C"/>
    <w:rsid w:val="00E64B71"/>
    <w:rsid w:val="00E67959"/>
    <w:rsid w:val="00E707BC"/>
    <w:rsid w:val="00E72164"/>
    <w:rsid w:val="00E72DEC"/>
    <w:rsid w:val="00E734C4"/>
    <w:rsid w:val="00E73AF5"/>
    <w:rsid w:val="00E74519"/>
    <w:rsid w:val="00E75CEC"/>
    <w:rsid w:val="00E774DF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0E24"/>
    <w:rsid w:val="00EA1A5F"/>
    <w:rsid w:val="00EA23EC"/>
    <w:rsid w:val="00EA2F1C"/>
    <w:rsid w:val="00EA3797"/>
    <w:rsid w:val="00EA41B8"/>
    <w:rsid w:val="00EA440C"/>
    <w:rsid w:val="00EA5A0F"/>
    <w:rsid w:val="00EA5ED8"/>
    <w:rsid w:val="00EA6015"/>
    <w:rsid w:val="00EA7144"/>
    <w:rsid w:val="00EA796B"/>
    <w:rsid w:val="00EB03D5"/>
    <w:rsid w:val="00EB10F2"/>
    <w:rsid w:val="00EB16BF"/>
    <w:rsid w:val="00EB299C"/>
    <w:rsid w:val="00EB3005"/>
    <w:rsid w:val="00EB40F5"/>
    <w:rsid w:val="00EB4131"/>
    <w:rsid w:val="00EB6ACA"/>
    <w:rsid w:val="00EB72E1"/>
    <w:rsid w:val="00EB77B6"/>
    <w:rsid w:val="00EC0EF6"/>
    <w:rsid w:val="00EC2B22"/>
    <w:rsid w:val="00EC2C62"/>
    <w:rsid w:val="00EC3855"/>
    <w:rsid w:val="00EC3E40"/>
    <w:rsid w:val="00EC5768"/>
    <w:rsid w:val="00EC5A8E"/>
    <w:rsid w:val="00EC5E04"/>
    <w:rsid w:val="00EC714D"/>
    <w:rsid w:val="00EC78BD"/>
    <w:rsid w:val="00ED1624"/>
    <w:rsid w:val="00ED35CF"/>
    <w:rsid w:val="00ED3921"/>
    <w:rsid w:val="00ED3E92"/>
    <w:rsid w:val="00ED3E96"/>
    <w:rsid w:val="00ED42A8"/>
    <w:rsid w:val="00ED4A8F"/>
    <w:rsid w:val="00ED5049"/>
    <w:rsid w:val="00ED5AF6"/>
    <w:rsid w:val="00ED5F08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4F12"/>
    <w:rsid w:val="00EE505A"/>
    <w:rsid w:val="00EE56E2"/>
    <w:rsid w:val="00EE5914"/>
    <w:rsid w:val="00EE5FA3"/>
    <w:rsid w:val="00EE65AA"/>
    <w:rsid w:val="00EE7B1A"/>
    <w:rsid w:val="00EF38E4"/>
    <w:rsid w:val="00EF3B67"/>
    <w:rsid w:val="00EF551D"/>
    <w:rsid w:val="00EF56DF"/>
    <w:rsid w:val="00EF5FC8"/>
    <w:rsid w:val="00F00A50"/>
    <w:rsid w:val="00F01C21"/>
    <w:rsid w:val="00F01D7B"/>
    <w:rsid w:val="00F0224C"/>
    <w:rsid w:val="00F02D1E"/>
    <w:rsid w:val="00F032BF"/>
    <w:rsid w:val="00F03F63"/>
    <w:rsid w:val="00F04284"/>
    <w:rsid w:val="00F05759"/>
    <w:rsid w:val="00F06824"/>
    <w:rsid w:val="00F068BC"/>
    <w:rsid w:val="00F06DF4"/>
    <w:rsid w:val="00F0790D"/>
    <w:rsid w:val="00F10E55"/>
    <w:rsid w:val="00F13A5F"/>
    <w:rsid w:val="00F1467D"/>
    <w:rsid w:val="00F14869"/>
    <w:rsid w:val="00F14DB6"/>
    <w:rsid w:val="00F1560A"/>
    <w:rsid w:val="00F15617"/>
    <w:rsid w:val="00F15851"/>
    <w:rsid w:val="00F15D6D"/>
    <w:rsid w:val="00F164C5"/>
    <w:rsid w:val="00F16BDA"/>
    <w:rsid w:val="00F16FE9"/>
    <w:rsid w:val="00F20089"/>
    <w:rsid w:val="00F21F5A"/>
    <w:rsid w:val="00F21F9F"/>
    <w:rsid w:val="00F22DE3"/>
    <w:rsid w:val="00F232B1"/>
    <w:rsid w:val="00F241AD"/>
    <w:rsid w:val="00F241BA"/>
    <w:rsid w:val="00F24999"/>
    <w:rsid w:val="00F254D9"/>
    <w:rsid w:val="00F26032"/>
    <w:rsid w:val="00F267CA"/>
    <w:rsid w:val="00F273C0"/>
    <w:rsid w:val="00F27789"/>
    <w:rsid w:val="00F278BA"/>
    <w:rsid w:val="00F27BEC"/>
    <w:rsid w:val="00F30AB2"/>
    <w:rsid w:val="00F319E3"/>
    <w:rsid w:val="00F31FE8"/>
    <w:rsid w:val="00F331FB"/>
    <w:rsid w:val="00F338CD"/>
    <w:rsid w:val="00F348F0"/>
    <w:rsid w:val="00F350AD"/>
    <w:rsid w:val="00F35131"/>
    <w:rsid w:val="00F3547E"/>
    <w:rsid w:val="00F363A8"/>
    <w:rsid w:val="00F363FE"/>
    <w:rsid w:val="00F36A54"/>
    <w:rsid w:val="00F36FB1"/>
    <w:rsid w:val="00F37495"/>
    <w:rsid w:val="00F3799D"/>
    <w:rsid w:val="00F40C7F"/>
    <w:rsid w:val="00F40F5C"/>
    <w:rsid w:val="00F42089"/>
    <w:rsid w:val="00F421C5"/>
    <w:rsid w:val="00F42AF2"/>
    <w:rsid w:val="00F4417C"/>
    <w:rsid w:val="00F4453E"/>
    <w:rsid w:val="00F44E05"/>
    <w:rsid w:val="00F464E2"/>
    <w:rsid w:val="00F46710"/>
    <w:rsid w:val="00F46E6A"/>
    <w:rsid w:val="00F46EAE"/>
    <w:rsid w:val="00F4700F"/>
    <w:rsid w:val="00F50CBD"/>
    <w:rsid w:val="00F510CF"/>
    <w:rsid w:val="00F52706"/>
    <w:rsid w:val="00F527FC"/>
    <w:rsid w:val="00F52AA9"/>
    <w:rsid w:val="00F52B36"/>
    <w:rsid w:val="00F52DB3"/>
    <w:rsid w:val="00F53751"/>
    <w:rsid w:val="00F5378F"/>
    <w:rsid w:val="00F540ED"/>
    <w:rsid w:val="00F54E67"/>
    <w:rsid w:val="00F55B38"/>
    <w:rsid w:val="00F56949"/>
    <w:rsid w:val="00F56E39"/>
    <w:rsid w:val="00F57931"/>
    <w:rsid w:val="00F6065D"/>
    <w:rsid w:val="00F61455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722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77E4B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58D8"/>
    <w:rsid w:val="00F960DF"/>
    <w:rsid w:val="00F964DE"/>
    <w:rsid w:val="00F969AC"/>
    <w:rsid w:val="00F970F4"/>
    <w:rsid w:val="00F97376"/>
    <w:rsid w:val="00F97D36"/>
    <w:rsid w:val="00FA0B72"/>
    <w:rsid w:val="00FA0C5F"/>
    <w:rsid w:val="00FA0F5D"/>
    <w:rsid w:val="00FA1622"/>
    <w:rsid w:val="00FA263D"/>
    <w:rsid w:val="00FA2696"/>
    <w:rsid w:val="00FA2928"/>
    <w:rsid w:val="00FA2D19"/>
    <w:rsid w:val="00FA3141"/>
    <w:rsid w:val="00FA3627"/>
    <w:rsid w:val="00FA3D1C"/>
    <w:rsid w:val="00FA461E"/>
    <w:rsid w:val="00FA5EDA"/>
    <w:rsid w:val="00FA5F19"/>
    <w:rsid w:val="00FA6F32"/>
    <w:rsid w:val="00FB3250"/>
    <w:rsid w:val="00FB35F2"/>
    <w:rsid w:val="00FB3940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495F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52B5"/>
    <w:rsid w:val="00FE61D6"/>
    <w:rsid w:val="00FE6551"/>
    <w:rsid w:val="00FE666B"/>
    <w:rsid w:val="00FE6DBA"/>
    <w:rsid w:val="00FF00CF"/>
    <w:rsid w:val="00FF106C"/>
    <w:rsid w:val="00FF13F2"/>
    <w:rsid w:val="00FF20F1"/>
    <w:rsid w:val="00FF2487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533EC-2333-40AE-B838-BBFB44C5C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9474</TotalTime>
  <Pages>13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11954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1449</cp:revision>
  <cp:lastPrinted>2008-09-18T13:23:00Z</cp:lastPrinted>
  <dcterms:created xsi:type="dcterms:W3CDTF">2016-03-22T16:25:00Z</dcterms:created>
  <dcterms:modified xsi:type="dcterms:W3CDTF">2018-08-21T16:16:00Z</dcterms:modified>
</cp:coreProperties>
</file>
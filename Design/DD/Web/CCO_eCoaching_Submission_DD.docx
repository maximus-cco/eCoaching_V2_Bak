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B2B31"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Pr="00660176" w:rsidRDefault="004063A0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E294B"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99D31"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 w:rsidRPr="00660176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13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375"/>
        <w:gridCol w:w="2145"/>
      </w:tblGrid>
      <w:tr w:rsidR="00C26229" w:rsidRPr="00660176" w:rsidTr="00C811FB">
        <w:trPr>
          <w:tblHeader/>
          <w:jc w:val="center"/>
        </w:trPr>
        <w:tc>
          <w:tcPr>
            <w:tcW w:w="1582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37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14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660176" w:rsidTr="00C811FB">
        <w:trPr>
          <w:jc w:val="center"/>
        </w:trPr>
        <w:tc>
          <w:tcPr>
            <w:tcW w:w="1582" w:type="dxa"/>
          </w:tcPr>
          <w:p w:rsidR="00C26229" w:rsidRPr="00660176" w:rsidRDefault="00DA05F0" w:rsidP="009A6A26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</w:t>
            </w:r>
            <w:r w:rsidR="009A6A26" w:rsidRPr="00660176">
              <w:rPr>
                <w:rFonts w:ascii="Times New Roman" w:hAnsi="Times New Roman"/>
                <w:sz w:val="20"/>
              </w:rPr>
              <w:t>9</w:t>
            </w:r>
            <w:r w:rsidR="00F228A1" w:rsidRPr="00660176">
              <w:rPr>
                <w:rFonts w:ascii="Times New Roman" w:hAnsi="Times New Roman"/>
                <w:sz w:val="20"/>
              </w:rPr>
              <w:t>/</w:t>
            </w:r>
            <w:r w:rsidR="009A6A26" w:rsidRPr="00660176">
              <w:rPr>
                <w:rFonts w:ascii="Times New Roman" w:hAnsi="Times New Roman"/>
                <w:sz w:val="20"/>
              </w:rPr>
              <w:t>10</w:t>
            </w:r>
            <w:r w:rsidR="00C26229" w:rsidRPr="00660176">
              <w:rPr>
                <w:rFonts w:ascii="Times New Roman" w:hAnsi="Times New Roman"/>
                <w:sz w:val="20"/>
              </w:rPr>
              <w:t>/201</w:t>
            </w:r>
            <w:r w:rsidR="009A6A26" w:rsidRPr="0066017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375" w:type="dxa"/>
          </w:tcPr>
          <w:p w:rsidR="00C26229" w:rsidRPr="00660176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145" w:type="dxa"/>
          </w:tcPr>
          <w:p w:rsidR="00C26229" w:rsidRPr="00660176" w:rsidRDefault="009A6A2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937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P13506: Update to reflect ARC as any potential WACS* job code user - 2.4.2 - page 6</w:t>
            </w:r>
          </w:p>
          <w:p w:rsidR="00D57379" w:rsidRPr="00660176" w:rsidRDefault="00D57379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corrected error for coaching delivery – 2.4.2 – page 7</w:t>
            </w:r>
          </w:p>
        </w:tc>
        <w:tc>
          <w:tcPr>
            <w:tcW w:w="214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9375" w:type="dxa"/>
          </w:tcPr>
          <w:p w:rsidR="002B3055" w:rsidRPr="00660176" w:rsidRDefault="002C7854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</w:t>
            </w:r>
            <w:r w:rsidR="002B3055" w:rsidRPr="00660176">
              <w:rPr>
                <w:rFonts w:ascii="Times New Roman" w:hAnsi="Times New Roman"/>
                <w:sz w:val="20"/>
              </w:rPr>
              <w:t xml:space="preserve">13479 - Add WARNING question in the eCoaching Log </w:t>
            </w:r>
          </w:p>
          <w:p w:rsidR="00DA05F0" w:rsidRPr="00660176" w:rsidRDefault="002B3055" w:rsidP="002C785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 2.</w:t>
            </w:r>
            <w:r w:rsidR="002C7854" w:rsidRPr="00660176">
              <w:rPr>
                <w:rFonts w:ascii="Times New Roman" w:hAnsi="Times New Roman"/>
                <w:sz w:val="20"/>
              </w:rPr>
              <w:t>4</w:t>
            </w:r>
            <w:r w:rsidRPr="00660176">
              <w:rPr>
                <w:rFonts w:ascii="Times New Roman" w:hAnsi="Times New Roman"/>
                <w:sz w:val="20"/>
              </w:rPr>
              <w:t>.</w:t>
            </w:r>
            <w:r w:rsidR="002C7854" w:rsidRPr="00660176">
              <w:rPr>
                <w:rFonts w:ascii="Times New Roman" w:hAnsi="Times New Roman"/>
                <w:sz w:val="20"/>
              </w:rPr>
              <w:t>2</w:t>
            </w:r>
            <w:r w:rsidRPr="00660176">
              <w:rPr>
                <w:rFonts w:ascii="Times New Roman" w:hAnsi="Times New Roman"/>
                <w:sz w:val="20"/>
              </w:rPr>
              <w:t xml:space="preserve"> - page </w:t>
            </w:r>
            <w:r w:rsidR="002C7854" w:rsidRPr="00660176">
              <w:rPr>
                <w:rFonts w:ascii="Times New Roman" w:hAnsi="Times New Roman"/>
                <w:sz w:val="20"/>
              </w:rPr>
              <w:t>7-</w:t>
            </w:r>
            <w:r w:rsidRPr="00660176">
              <w:rPr>
                <w:rFonts w:ascii="Times New Roman" w:hAnsi="Times New Roman"/>
                <w:sz w:val="20"/>
              </w:rPr>
              <w:t>1</w:t>
            </w:r>
            <w:r w:rsidR="002C7854" w:rsidRPr="0066017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145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668B5" w:rsidRPr="00660176" w:rsidTr="00C811FB">
        <w:trPr>
          <w:jc w:val="center"/>
        </w:trPr>
        <w:tc>
          <w:tcPr>
            <w:tcW w:w="1582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11/24/2014</w:t>
            </w:r>
          </w:p>
        </w:tc>
        <w:tc>
          <w:tcPr>
            <w:tcW w:w="9375" w:type="dxa"/>
          </w:tcPr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P13542 – Indicate warning questions allowed for supervisor module</w:t>
            </w:r>
          </w:p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– page 7-10</w:t>
            </w:r>
          </w:p>
        </w:tc>
        <w:tc>
          <w:tcPr>
            <w:tcW w:w="2145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16F0D" w:rsidRPr="00660176" w:rsidTr="00C811FB">
        <w:trPr>
          <w:jc w:val="center"/>
        </w:trPr>
        <w:tc>
          <w:tcPr>
            <w:tcW w:w="1582" w:type="dxa"/>
          </w:tcPr>
          <w:p w:rsidR="00C16F0D" w:rsidRPr="00660176" w:rsidRDefault="00C16F0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01/15/2015</w:t>
            </w:r>
          </w:p>
        </w:tc>
        <w:tc>
          <w:tcPr>
            <w:tcW w:w="9375" w:type="dxa"/>
          </w:tcPr>
          <w:p w:rsidR="00C16F0D" w:rsidRPr="00660176" w:rsidRDefault="00C16F0D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P13653 – Include LSA Module users</w:t>
            </w:r>
          </w:p>
          <w:p w:rsidR="00C16F0D" w:rsidRPr="00660176" w:rsidRDefault="00356872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and 2.3 – page 5</w:t>
            </w:r>
          </w:p>
        </w:tc>
        <w:tc>
          <w:tcPr>
            <w:tcW w:w="2145" w:type="dxa"/>
          </w:tcPr>
          <w:p w:rsidR="00C16F0D" w:rsidRPr="00660176" w:rsidRDefault="00C16F0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AB7EBC" w:rsidRPr="00660176" w:rsidTr="00C811FB">
        <w:trPr>
          <w:jc w:val="center"/>
        </w:trPr>
        <w:tc>
          <w:tcPr>
            <w:tcW w:w="1582" w:type="dxa"/>
          </w:tcPr>
          <w:p w:rsidR="00AB7EBC" w:rsidRPr="00660176" w:rsidRDefault="00AB7EBC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9375" w:type="dxa"/>
          </w:tcPr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P14065 - Update list to include "Human Resource staff"</w:t>
            </w:r>
          </w:p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– page 5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update text to include space between "Quality," and "Supervisor" in last bullet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– page 5</w:t>
            </w:r>
          </w:p>
        </w:tc>
        <w:tc>
          <w:tcPr>
            <w:tcW w:w="2145" w:type="dxa"/>
          </w:tcPr>
          <w:p w:rsidR="00AB7EBC" w:rsidRPr="00660176" w:rsidRDefault="00AB7EBC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F3304" w:rsidRPr="00660176" w:rsidTr="00C811FB">
        <w:trPr>
          <w:jc w:val="center"/>
        </w:trPr>
        <w:tc>
          <w:tcPr>
            <w:tcW w:w="1582" w:type="dxa"/>
          </w:tcPr>
          <w:p w:rsidR="00CF3304" w:rsidRPr="00660176" w:rsidRDefault="00CF3304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9375" w:type="dxa"/>
          </w:tcPr>
          <w:p w:rsidR="00CF3304" w:rsidRPr="00660176" w:rsidRDefault="00CF3304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P14304 – Update </w:t>
            </w:r>
            <w:r w:rsidR="00FB6CF7" w:rsidRPr="00660176">
              <w:rPr>
                <w:rFonts w:ascii="Times New Roman" w:hAnsi="Times New Roman"/>
                <w:sz w:val="20"/>
              </w:rPr>
              <w:t xml:space="preserve">eCoaching - Display coachingreason / subcoachingreason in warning section 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8 - Change control type of Warning Reasons field from "Multi-select Listbox" to "Dropdown"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move Error text message to above submit button</w:t>
            </w:r>
          </w:p>
          <w:p w:rsidR="00FB6CF7" w:rsidRPr="00660176" w:rsidRDefault="00FB6CF7" w:rsidP="00FB6CF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add error message for warning duplicate at Error text message</w:t>
            </w:r>
          </w:p>
        </w:tc>
        <w:tc>
          <w:tcPr>
            <w:tcW w:w="2145" w:type="dxa"/>
          </w:tcPr>
          <w:p w:rsidR="00CF3304" w:rsidRPr="00660176" w:rsidRDefault="00FB6CF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36B85" w:rsidRPr="00660176" w:rsidTr="00C811FB">
        <w:trPr>
          <w:jc w:val="center"/>
        </w:trPr>
        <w:tc>
          <w:tcPr>
            <w:tcW w:w="1582" w:type="dxa"/>
          </w:tcPr>
          <w:p w:rsidR="00036B85" w:rsidRPr="00660176" w:rsidRDefault="00036B85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04/15/2015</w:t>
            </w:r>
          </w:p>
        </w:tc>
        <w:tc>
          <w:tcPr>
            <w:tcW w:w="9375" w:type="dxa"/>
          </w:tcPr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P14512 – Update eCoaching - Training module to be added to eCoaching 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2.2 - Page 6 - Updated 2.2 last bullet to change to 5 modules including "Training"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2.3 - Page 6 - Added trainers as user population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7 - added new dynamic question set for behavior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correction - updated program question set to include validation section</w:t>
            </w:r>
          </w:p>
        </w:tc>
        <w:tc>
          <w:tcPr>
            <w:tcW w:w="2145" w:type="dxa"/>
          </w:tcPr>
          <w:p w:rsidR="00036B85" w:rsidRPr="00660176" w:rsidRDefault="00036B8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563D5D" w:rsidRPr="00660176" w:rsidTr="00C811FB">
        <w:trPr>
          <w:jc w:val="center"/>
        </w:trPr>
        <w:tc>
          <w:tcPr>
            <w:tcW w:w="1582" w:type="dxa"/>
          </w:tcPr>
          <w:p w:rsidR="00563D5D" w:rsidRPr="00660176" w:rsidRDefault="00563D5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07/13/2015</w:t>
            </w:r>
          </w:p>
        </w:tc>
        <w:tc>
          <w:tcPr>
            <w:tcW w:w="9375" w:type="dxa"/>
          </w:tcPr>
          <w:p w:rsidR="00563D5D" w:rsidRDefault="00563D5D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14881 – Authentication</w:t>
            </w:r>
          </w:p>
          <w:p w:rsidR="009D0593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Updated:</w:t>
            </w:r>
          </w:p>
          <w:p w:rsid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lastRenderedPageBreak/>
              <w:t>“eCoaching Log” Page (default.asp – secure)</w:t>
            </w:r>
          </w:p>
          <w:p w:rsidR="009D0593" w:rsidRP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t>“eCoaching Log” Page (default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C10B4">
              <w:rPr>
                <w:rFonts w:ascii="Times New Roman" w:hAnsi="Times New Roman"/>
                <w:sz w:val="22"/>
                <w:szCs w:val="22"/>
              </w:rPr>
              <w:t>.asp – secure)</w:t>
            </w:r>
          </w:p>
          <w:p w:rsidR="009D0593" w:rsidRPr="00660176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45" w:type="dxa"/>
          </w:tcPr>
          <w:p w:rsidR="00563D5D" w:rsidRPr="00660176" w:rsidRDefault="00563D5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Lili Huang</w:t>
            </w:r>
          </w:p>
        </w:tc>
      </w:tr>
      <w:tr w:rsidR="00A10F3F" w:rsidRPr="00660176" w:rsidTr="00C811FB">
        <w:trPr>
          <w:jc w:val="center"/>
        </w:trPr>
        <w:tc>
          <w:tcPr>
            <w:tcW w:w="1582" w:type="dxa"/>
          </w:tcPr>
          <w:p w:rsidR="00A10F3F" w:rsidRDefault="00A10F3F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07/23/2015</w:t>
            </w:r>
          </w:p>
        </w:tc>
        <w:tc>
          <w:tcPr>
            <w:tcW w:w="9375" w:type="dxa"/>
          </w:tcPr>
          <w:p w:rsidR="00A10F3F" w:rsidRDefault="00A10F3F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TFS 363 – Duplicate form names</w:t>
            </w:r>
          </w:p>
          <w:p w:rsidR="00941CE1" w:rsidRDefault="00941CE1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 2.4.2 “eCoaching Log” Page (default2.aspx – secure) to include form naming convention.</w:t>
            </w:r>
          </w:p>
        </w:tc>
        <w:tc>
          <w:tcPr>
            <w:tcW w:w="2145" w:type="dxa"/>
          </w:tcPr>
          <w:p w:rsidR="00A10F3F" w:rsidRDefault="00A10F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02696E" w:rsidRPr="00660176" w:rsidTr="00C811FB">
        <w:trPr>
          <w:jc w:val="center"/>
        </w:trPr>
        <w:tc>
          <w:tcPr>
            <w:tcW w:w="1582" w:type="dxa"/>
          </w:tcPr>
          <w:p w:rsidR="0002696E" w:rsidRDefault="0002696E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10/22/2015</w:t>
            </w:r>
          </w:p>
        </w:tc>
        <w:tc>
          <w:tcPr>
            <w:tcW w:w="9375" w:type="dxa"/>
          </w:tcPr>
          <w:p w:rsidR="0002696E" w:rsidRDefault="0002696E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TFS 974 </w:t>
            </w:r>
            <w:r w:rsidR="00AF4588"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AF4588">
              <w:rPr>
                <w:rFonts w:ascii="Times New Roman" w:hAnsi="Times New Roman"/>
                <w:sz w:val="20"/>
              </w:rPr>
              <w:t>Add Warning Section to All eCoaching Modules</w:t>
            </w:r>
          </w:p>
          <w:p w:rsidR="00C42D49" w:rsidRDefault="00C42D49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 </w:t>
            </w:r>
            <w:r w:rsidRPr="00C42D49">
              <w:rPr>
                <w:rFonts w:ascii="Times New Roman" w:hAnsi="Times New Roman"/>
                <w:sz w:val="20"/>
              </w:rPr>
              <w:t>2.4.2</w:t>
            </w:r>
            <w:r w:rsidRPr="00C42D49">
              <w:rPr>
                <w:rFonts w:ascii="Times New Roman" w:hAnsi="Times New Roman"/>
                <w:sz w:val="20"/>
              </w:rPr>
              <w:tab/>
              <w:t>“eCoaching Log” Page (default2.asp – secure)</w:t>
            </w:r>
          </w:p>
        </w:tc>
        <w:tc>
          <w:tcPr>
            <w:tcW w:w="2145" w:type="dxa"/>
          </w:tcPr>
          <w:p w:rsidR="0002696E" w:rsidRDefault="00AF458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73F35" w:rsidRPr="00660176" w:rsidTr="00C811FB">
        <w:trPr>
          <w:jc w:val="center"/>
          <w:ins w:id="0" w:author="Huang, Lili" w:date="2017-05-18T09:10:00Z"/>
        </w:trPr>
        <w:tc>
          <w:tcPr>
            <w:tcW w:w="1582" w:type="dxa"/>
          </w:tcPr>
          <w:p w:rsidR="00973F35" w:rsidRDefault="00973F35" w:rsidP="00C16F0D">
            <w:pPr>
              <w:pStyle w:val="hdr1"/>
              <w:ind w:left="0"/>
              <w:jc w:val="left"/>
              <w:rPr>
                <w:ins w:id="1" w:author="Huang, Lili" w:date="2017-05-18T09:10:00Z"/>
                <w:rFonts w:ascii="Times New Roman" w:hAnsi="Times New Roman"/>
                <w:sz w:val="20"/>
              </w:rPr>
            </w:pPr>
            <w:ins w:id="2" w:author="Huang, Lili" w:date="2017-05-18T09:10:00Z">
              <w:r>
                <w:rPr>
                  <w:rFonts w:ascii="Times New Roman" w:hAnsi="Times New Roman"/>
                  <w:sz w:val="20"/>
                </w:rPr>
                <w:t>05/18/2017</w:t>
              </w:r>
            </w:ins>
          </w:p>
        </w:tc>
        <w:tc>
          <w:tcPr>
            <w:tcW w:w="9375" w:type="dxa"/>
          </w:tcPr>
          <w:p w:rsidR="00973F35" w:rsidRDefault="00973F35" w:rsidP="00C55BFE">
            <w:pPr>
              <w:pStyle w:val="hdr1"/>
              <w:ind w:left="0"/>
              <w:rPr>
                <w:ins w:id="3" w:author="Huang, Lili" w:date="2017-05-18T09:11:00Z"/>
                <w:rFonts w:ascii="Times New Roman" w:hAnsi="Times New Roman"/>
                <w:sz w:val="20"/>
              </w:rPr>
            </w:pPr>
            <w:ins w:id="4" w:author="Huang, Lili" w:date="2017-05-18T09:10:00Z">
              <w:r>
                <w:rPr>
                  <w:rFonts w:ascii="Times New Roman" w:hAnsi="Times New Roman"/>
                  <w:sz w:val="20"/>
                </w:rPr>
                <w:t xml:space="preserve">TFS 6768 </w:t>
              </w:r>
            </w:ins>
            <w:ins w:id="5" w:author="Huang, Lili" w:date="2017-05-18T09:11:00Z">
              <w:r>
                <w:rPr>
                  <w:rFonts w:ascii="Times New Roman" w:hAnsi="Times New Roman"/>
                  <w:sz w:val="20"/>
                </w:rPr>
                <w:t>–</w:t>
              </w:r>
            </w:ins>
            <w:ins w:id="6" w:author="Huang, Lili" w:date="2017-05-18T09:10:00Z">
              <w:r>
                <w:rPr>
                  <w:rFonts w:ascii="Times New Roman" w:hAnsi="Times New Roman"/>
                  <w:sz w:val="20"/>
                </w:rPr>
                <w:t xml:space="preserve"> Maximum </w:t>
              </w:r>
            </w:ins>
            <w:ins w:id="7" w:author="Huang, Lili" w:date="2017-05-18T09:11:00Z">
              <w:r>
                <w:rPr>
                  <w:rFonts w:ascii="Times New Roman" w:hAnsi="Times New Roman"/>
                  <w:sz w:val="20"/>
                </w:rPr>
                <w:t>number of Coaching (Warning) Reasons to submit</w:t>
              </w:r>
            </w:ins>
          </w:p>
          <w:p w:rsidR="00D80B4A" w:rsidRDefault="00D80B4A" w:rsidP="00C55BFE">
            <w:pPr>
              <w:pStyle w:val="hdr1"/>
              <w:ind w:left="0"/>
              <w:rPr>
                <w:ins w:id="8" w:author="Huang, Lili" w:date="2017-05-18T09:11:00Z"/>
                <w:rFonts w:ascii="Times New Roman" w:hAnsi="Times New Roman"/>
                <w:sz w:val="20"/>
              </w:rPr>
            </w:pPr>
            <w:ins w:id="9" w:author="Huang, Lili" w:date="2017-05-18T09:11:00Z">
              <w:r>
                <w:rPr>
                  <w:rFonts w:ascii="Times New Roman" w:hAnsi="Times New Roman"/>
                  <w:sz w:val="20"/>
                </w:rPr>
                <w:t>Updated:</w:t>
              </w:r>
            </w:ins>
          </w:p>
          <w:p w:rsidR="00D80B4A" w:rsidRDefault="00D80B4A" w:rsidP="00D80B4A">
            <w:pPr>
              <w:pStyle w:val="hdr1"/>
              <w:numPr>
                <w:ilvl w:val="2"/>
                <w:numId w:val="4"/>
              </w:numPr>
              <w:rPr>
                <w:ins w:id="10" w:author="Huang, Lili" w:date="2017-05-18T09:11:00Z"/>
                <w:rFonts w:ascii="Times New Roman" w:hAnsi="Times New Roman"/>
                <w:sz w:val="20"/>
              </w:rPr>
              <w:pPrChange w:id="11" w:author="Huang, Lili" w:date="2017-05-18T09:11:00Z">
                <w:pPr>
                  <w:pStyle w:val="hdr1"/>
                  <w:ind w:left="0"/>
                </w:pPr>
              </w:pPrChange>
            </w:pPr>
            <w:ins w:id="12" w:author="Huang, Lili" w:date="2017-05-18T09:11:00Z">
              <w:r w:rsidRPr="00D80B4A">
                <w:rPr>
                  <w:rFonts w:ascii="Times New Roman" w:hAnsi="Times New Roman"/>
                  <w:sz w:val="20"/>
                </w:rPr>
                <w:t>“eCoaching Log” Page (default2.asp – secure)</w:t>
              </w:r>
            </w:ins>
          </w:p>
          <w:p w:rsidR="00D80B4A" w:rsidRDefault="00D80B4A" w:rsidP="00D80B4A">
            <w:pPr>
              <w:pStyle w:val="hdr1"/>
              <w:ind w:left="720"/>
              <w:rPr>
                <w:ins w:id="13" w:author="Huang, Lili" w:date="2017-05-18T09:10:00Z"/>
                <w:rFonts w:ascii="Times New Roman" w:hAnsi="Times New Roman"/>
                <w:sz w:val="20"/>
              </w:rPr>
              <w:pPrChange w:id="14" w:author="Huang, Lili" w:date="2017-05-18T09:11:00Z">
                <w:pPr>
                  <w:pStyle w:val="hdr1"/>
                  <w:ind w:left="0"/>
                </w:pPr>
              </w:pPrChange>
            </w:pPr>
            <w:ins w:id="15" w:author="Huang, Lili" w:date="2017-05-18T09:11:00Z">
              <w:r w:rsidRPr="00D80B4A">
                <w:rPr>
                  <w:rFonts w:ascii="Times New Roman" w:hAnsi="Times New Roman"/>
                  <w:sz w:val="20"/>
                </w:rPr>
                <w:t>The number of Coaching (Warning) Reasons to be selected is limited to 12.</w:t>
              </w:r>
            </w:ins>
          </w:p>
        </w:tc>
        <w:tc>
          <w:tcPr>
            <w:tcW w:w="2145" w:type="dxa"/>
          </w:tcPr>
          <w:p w:rsidR="00973F35" w:rsidRDefault="00973F35" w:rsidP="000C0FD7">
            <w:pPr>
              <w:pStyle w:val="hdr1"/>
              <w:ind w:left="0"/>
              <w:jc w:val="left"/>
              <w:rPr>
                <w:ins w:id="16" w:author="Huang, Lili" w:date="2017-05-18T09:10:00Z"/>
                <w:rFonts w:ascii="Times New Roman" w:hAnsi="Times New Roman"/>
                <w:sz w:val="20"/>
              </w:rPr>
            </w:pPr>
            <w:ins w:id="17" w:author="Huang, Lili" w:date="2017-05-18T09:11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136151" w:rsidRDefault="00C26229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173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151" w:rsidRDefault="00136151">
          <w:pPr>
            <w:pStyle w:val="TOCHeading"/>
          </w:pPr>
          <w:r>
            <w:t>Table of Contents</w:t>
          </w:r>
        </w:p>
        <w:p w:rsidR="00136151" w:rsidRDefault="00136151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7872" w:history="1">
            <w:r w:rsidRPr="00A520D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A520D3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3" w:history="1">
            <w:r w:rsidR="00136151" w:rsidRPr="00A520D3">
              <w:rPr>
                <w:rStyle w:val="Hyperlink"/>
                <w:noProof/>
              </w:rPr>
              <w:t>1.1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Location Grid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_Toc424557873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4557874" w:history="1">
            <w:r w:rsidR="00136151" w:rsidRPr="00A520D3">
              <w:rPr>
                <w:rStyle w:val="Hyperlink"/>
                <w:noProof/>
              </w:rPr>
              <w:t>2</w:t>
            </w:r>
            <w:r w:rsidR="0013615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eCoaching Log Application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_Toc424557874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5" w:history="1">
            <w:r w:rsidR="00136151" w:rsidRPr="00A520D3">
              <w:rPr>
                <w:rStyle w:val="Hyperlink"/>
                <w:noProof/>
              </w:rPr>
              <w:t>2.1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Purpose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_Toc424557875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6" w:history="1">
            <w:r w:rsidR="00136151" w:rsidRPr="00A520D3">
              <w:rPr>
                <w:rStyle w:val="Hyperlink"/>
                <w:noProof/>
              </w:rPr>
              <w:t>2.2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Assumptions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_Toc424557876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7" w:history="1">
            <w:r w:rsidR="00136151" w:rsidRPr="00A520D3">
              <w:rPr>
                <w:rStyle w:val="Hyperlink"/>
                <w:noProof/>
              </w:rPr>
              <w:t>2.3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User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_Toc424557877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8" w:history="1">
            <w:r w:rsidR="00136151" w:rsidRPr="00A520D3">
              <w:rPr>
                <w:rStyle w:val="Hyperlink"/>
                <w:noProof/>
              </w:rPr>
              <w:t>2.4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Page Description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_Toc424557878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79" w:history="1">
            <w:r w:rsidR="00136151" w:rsidRPr="00A520D3">
              <w:rPr>
                <w:rStyle w:val="Hyperlink"/>
                <w:noProof/>
              </w:rPr>
              <w:t>2.4.1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_Toc424557879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F56884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80" w:history="1">
            <w:r w:rsidR="00136151" w:rsidRPr="00A520D3">
              <w:rPr>
                <w:rStyle w:val="Hyperlink"/>
                <w:noProof/>
              </w:rPr>
              <w:t>2.4.2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(default2.asp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_Toc424557880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7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36151">
          <w:r>
            <w:rPr>
              <w:b/>
              <w:bCs/>
              <w:noProof/>
            </w:rPr>
            <w:fldChar w:fldCharType="end"/>
          </w:r>
        </w:p>
      </w:sdtContent>
    </w:sdt>
    <w:p w:rsidR="00136151" w:rsidRDefault="00136151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</w:p>
    <w:p w:rsidR="00136151" w:rsidRDefault="00136151">
      <w:pPr>
        <w:spacing w:after="200" w:line="276" w:lineRule="auto"/>
        <w:rPr>
          <w:rFonts w:ascii="Arial" w:hAnsi="Arial"/>
          <w:b/>
          <w:caps/>
        </w:rPr>
      </w:pPr>
      <w:r>
        <w:rPr>
          <w:rFonts w:ascii="Arial" w:hAnsi="Arial"/>
        </w:rPr>
        <w:br w:type="page"/>
      </w:r>
    </w:p>
    <w:p w:rsidR="00C26229" w:rsidRPr="00842A1F" w:rsidRDefault="00C26229" w:rsidP="00C26229">
      <w:pPr>
        <w:pStyle w:val="Heading1"/>
        <w:rPr>
          <w:rFonts w:ascii="Times New Roman" w:hAnsi="Times New Roman"/>
        </w:rPr>
      </w:pPr>
      <w:bookmarkStart w:id="18" w:name="_Toc184635826"/>
      <w:bookmarkStart w:id="19" w:name="_Toc424557781"/>
      <w:bookmarkStart w:id="20" w:name="_Toc424557872"/>
      <w:bookmarkStart w:id="21" w:name="_Toc81713402"/>
      <w:r w:rsidRPr="00842A1F">
        <w:rPr>
          <w:rFonts w:ascii="Times New Roman" w:hAnsi="Times New Roman"/>
        </w:rPr>
        <w:lastRenderedPageBreak/>
        <w:t>Design Criteria</w:t>
      </w:r>
      <w:bookmarkEnd w:id="18"/>
      <w:bookmarkEnd w:id="19"/>
      <w:bookmarkEnd w:id="20"/>
      <w:r w:rsidRPr="00842A1F">
        <w:rPr>
          <w:rFonts w:ascii="Times New Roman" w:hAnsi="Times New Roman"/>
        </w:rPr>
        <w:t xml:space="preserve"> </w:t>
      </w:r>
      <w:bookmarkEnd w:id="21"/>
      <w:r w:rsidRPr="00842A1F">
        <w:rPr>
          <w:rFonts w:ascii="Times New Roman" w:hAnsi="Times New Roman"/>
        </w:rPr>
        <w:t xml:space="preserve">       </w:t>
      </w:r>
    </w:p>
    <w:p w:rsidR="0020473E" w:rsidRPr="00842A1F" w:rsidRDefault="0020473E" w:rsidP="009A6A26">
      <w:pPr>
        <w:pStyle w:val="Heading2"/>
        <w:rPr>
          <w:rFonts w:ascii="Times New Roman" w:hAnsi="Times New Roman"/>
          <w:i w:val="0"/>
        </w:rPr>
      </w:pPr>
      <w:bookmarkStart w:id="22" w:name="_Toc424557782"/>
      <w:bookmarkStart w:id="23" w:name="_Toc424557873"/>
      <w:r w:rsidRPr="00842A1F">
        <w:rPr>
          <w:rFonts w:ascii="Times New Roman" w:hAnsi="Times New Roman"/>
          <w:i w:val="0"/>
        </w:rPr>
        <w:t>Location Grid</w:t>
      </w:r>
      <w:bookmarkEnd w:id="22"/>
      <w:bookmarkEnd w:id="23"/>
      <w:r w:rsidRPr="00842A1F">
        <w:rPr>
          <w:rFonts w:ascii="Times New Roman" w:hAnsi="Times New Roman"/>
          <w:i w:val="0"/>
        </w:rPr>
        <w:t xml:space="preserve">  </w:t>
      </w:r>
    </w:p>
    <w:p w:rsidR="0020473E" w:rsidRDefault="0020473E" w:rsidP="009D4E44">
      <w:pPr>
        <w:spacing w:before="120" w:after="120"/>
      </w:pPr>
      <w:r w:rsidRPr="00842A1F"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9D4E44" w:rsidRPr="00842A1F" w:rsidRDefault="009D4E44" w:rsidP="009D4E44">
      <w:pPr>
        <w:spacing w:before="120" w:after="12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B91182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F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F-1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F-2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F-3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F-4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F-5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B91182" w:rsidRDefault="00720E81" w:rsidP="00C531ED">
      <w:pPr>
        <w:pStyle w:val="Heading1"/>
      </w:pPr>
      <w:bookmarkStart w:id="24" w:name="_Toc424557783"/>
      <w:bookmarkStart w:id="25" w:name="_Toc424557874"/>
      <w:r w:rsidRPr="00C531ED">
        <w:t>eC</w:t>
      </w:r>
      <w:r w:rsidR="00E80C27" w:rsidRPr="00C531ED">
        <w:t>oaching</w:t>
      </w:r>
      <w:r w:rsidR="00E80C27" w:rsidRPr="00B91182">
        <w:t xml:space="preserve"> </w:t>
      </w:r>
      <w:r w:rsidRPr="00B91182">
        <w:t>L</w:t>
      </w:r>
      <w:r w:rsidR="00E80C27" w:rsidRPr="00B91182">
        <w:t>og</w:t>
      </w:r>
      <w:r w:rsidRPr="00B91182">
        <w:t xml:space="preserve"> </w:t>
      </w:r>
      <w:r w:rsidR="00C26229" w:rsidRPr="00B91182">
        <w:t>Application</w:t>
      </w:r>
      <w:bookmarkEnd w:id="24"/>
      <w:bookmarkEnd w:id="25"/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  <w:szCs w:val="24"/>
        </w:rPr>
      </w:pPr>
      <w:bookmarkStart w:id="26" w:name="_Toc424557784"/>
      <w:bookmarkStart w:id="27" w:name="_Toc424557875"/>
      <w:r w:rsidRPr="00B91182">
        <w:rPr>
          <w:rFonts w:ascii="Times New Roman" w:hAnsi="Times New Roman"/>
          <w:i w:val="0"/>
          <w:szCs w:val="24"/>
        </w:rPr>
        <w:t>Purpose</w:t>
      </w:r>
      <w:bookmarkEnd w:id="26"/>
      <w:bookmarkEnd w:id="27"/>
    </w:p>
    <w:p w:rsidR="00C26229" w:rsidRPr="00DC10B4" w:rsidRDefault="00C26229" w:rsidP="009D4E44">
      <w:pPr>
        <w:spacing w:before="120" w:after="120"/>
      </w:pPr>
      <w:r w:rsidRPr="00DC10B4">
        <w:t xml:space="preserve">The </w:t>
      </w:r>
      <w:r w:rsidR="00720E81" w:rsidRPr="00DC10B4">
        <w:t>eC</w:t>
      </w:r>
      <w:r w:rsidR="006A7262" w:rsidRPr="00DC10B4">
        <w:t xml:space="preserve">oaching </w:t>
      </w:r>
      <w:r w:rsidR="00720E81" w:rsidRPr="00DC10B4">
        <w:t>L</w:t>
      </w:r>
      <w:r w:rsidR="006A7262" w:rsidRPr="00DC10B4">
        <w:t>og</w:t>
      </w:r>
      <w:r w:rsidR="00720E81" w:rsidRPr="00DC10B4">
        <w:t xml:space="preserve"> </w:t>
      </w:r>
      <w:r w:rsidRPr="00DC10B4">
        <w:t xml:space="preserve">application shall be an access point to </w:t>
      </w:r>
      <w:r w:rsidR="00BF306E" w:rsidRPr="00DC10B4">
        <w:t xml:space="preserve">add </w:t>
      </w:r>
      <w:r w:rsidR="006A7262" w:rsidRPr="00DC10B4">
        <w:t>coaching information</w:t>
      </w:r>
      <w:r w:rsidRPr="00DC10B4">
        <w:t>.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8" w:name="_Toc184635844"/>
      <w:r>
        <w:t xml:space="preserve"> </w:t>
      </w:r>
      <w:bookmarkStart w:id="29" w:name="_Toc424557785"/>
      <w:bookmarkStart w:id="30" w:name="_Toc424557876"/>
      <w:bookmarkEnd w:id="28"/>
      <w:r w:rsidRPr="00B91182">
        <w:rPr>
          <w:rFonts w:ascii="Times New Roman" w:hAnsi="Times New Roman"/>
          <w:i w:val="0"/>
        </w:rPr>
        <w:t>Assumptions</w:t>
      </w:r>
      <w:bookmarkEnd w:id="29"/>
      <w:bookmarkEnd w:id="30"/>
    </w:p>
    <w:p w:rsidR="00C26229" w:rsidRPr="00C531ED" w:rsidRDefault="00C26229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r w:rsidR="00720E81" w:rsidRPr="00C531ED">
        <w:t>eC</w:t>
      </w:r>
      <w:r w:rsidR="00E80C27" w:rsidRPr="00C531ED">
        <w:t xml:space="preserve">oaching </w:t>
      </w:r>
      <w:r w:rsidR="00720E81" w:rsidRPr="00C531ED">
        <w:t>L</w:t>
      </w:r>
      <w:r w:rsidR="00E80C27" w:rsidRPr="00C531ED">
        <w:t>og</w:t>
      </w:r>
      <w:r w:rsidR="00720E81" w:rsidRPr="00C531ED">
        <w:t xml:space="preserve"> </w:t>
      </w:r>
      <w:r w:rsidRPr="00C531ED">
        <w:t xml:space="preserve">application will </w:t>
      </w:r>
      <w:r w:rsidR="00E06351" w:rsidRPr="00C531ED">
        <w:t xml:space="preserve">not </w:t>
      </w:r>
      <w:r w:rsidRPr="00C531ED">
        <w:t>be 508 compliant</w:t>
      </w:r>
    </w:p>
    <w:p w:rsidR="00BF306E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Vangent </w:t>
      </w:r>
      <w:r w:rsidR="0071207F" w:rsidRPr="00C531ED">
        <w:t xml:space="preserve">and GDIT </w:t>
      </w:r>
      <w:r w:rsidRPr="00C531ED">
        <w:t xml:space="preserve">domain users will </w:t>
      </w:r>
      <w:r w:rsidR="00BF306E" w:rsidRPr="00C531ED">
        <w:t xml:space="preserve">have access to the </w:t>
      </w:r>
      <w:r w:rsidR="00E80C27" w:rsidRPr="00C531ED">
        <w:t>eCoaching Log</w:t>
      </w:r>
      <w:r w:rsidR="00BF306E" w:rsidRPr="00C531ED">
        <w:t xml:space="preserve"> application.</w:t>
      </w:r>
    </w:p>
    <w:p w:rsidR="00E06351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>All CSRS (except for ARC CSRs) will not be allowed to submit eCoaching records.</w:t>
      </w:r>
    </w:p>
    <w:p w:rsidR="00BF306E" w:rsidRPr="00C531ED" w:rsidRDefault="00BF306E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Access to the </w:t>
      </w:r>
      <w:r w:rsidR="00E80C27" w:rsidRPr="00C531ED">
        <w:t xml:space="preserve">eCoaching Log </w:t>
      </w:r>
      <w:r w:rsidRPr="00C531ED">
        <w:t xml:space="preserve">Control web page will be authenticated via the </w:t>
      </w:r>
      <w:r w:rsidR="0071207F" w:rsidRPr="00C531ED">
        <w:t>active directory</w:t>
      </w:r>
      <w:r w:rsidRPr="00C531ED">
        <w:t xml:space="preserve"> LAN Identification.</w:t>
      </w:r>
    </w:p>
    <w:p w:rsidR="0071207F" w:rsidRPr="00C531ED" w:rsidRDefault="0071207F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eCoaching Log application will incorporate </w:t>
      </w:r>
      <w:r w:rsidR="00C16F0D" w:rsidRPr="00C531ED">
        <w:t xml:space="preserve">4 </w:t>
      </w:r>
      <w:r w:rsidRPr="00C531ED">
        <w:t>modules, CSR, Quality</w:t>
      </w:r>
      <w:r w:rsidR="00C16F0D" w:rsidRPr="00C531ED">
        <w:t>,</w:t>
      </w:r>
      <w:r w:rsidR="00AB7EBC" w:rsidRPr="00C531ED">
        <w:t xml:space="preserve"> </w:t>
      </w:r>
      <w:r w:rsidRPr="00C531ED">
        <w:t>Supervisor</w:t>
      </w:r>
      <w:r w:rsidR="00036B85" w:rsidRPr="00C531ED">
        <w:t>,</w:t>
      </w:r>
      <w:r w:rsidR="00C16F0D" w:rsidRPr="00C531ED">
        <w:t xml:space="preserve">  LSA</w:t>
      </w:r>
      <w:r w:rsidR="00036B85" w:rsidRPr="00C531ED">
        <w:t xml:space="preserve"> and Training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31" w:name="_Toc424557786"/>
      <w:bookmarkStart w:id="32" w:name="_Toc424557877"/>
      <w:r w:rsidRPr="00B91182">
        <w:rPr>
          <w:rFonts w:ascii="Times New Roman" w:hAnsi="Times New Roman"/>
          <w:i w:val="0"/>
        </w:rPr>
        <w:t>User</w:t>
      </w:r>
      <w:bookmarkEnd w:id="31"/>
      <w:bookmarkEnd w:id="32"/>
    </w:p>
    <w:p w:rsidR="00C26229" w:rsidRPr="00DC10B4" w:rsidRDefault="00C26229" w:rsidP="004E4760">
      <w:pPr>
        <w:spacing w:before="120" w:after="120"/>
      </w:pPr>
      <w:r w:rsidRPr="00DC10B4">
        <w:t xml:space="preserve">Users of </w:t>
      </w:r>
      <w:r w:rsidR="00BF306E" w:rsidRPr="00DC10B4">
        <w:t xml:space="preserve">the </w:t>
      </w:r>
      <w:r w:rsidR="00E80C27" w:rsidRPr="00DC10B4">
        <w:t xml:space="preserve">eCoaching Log </w:t>
      </w:r>
      <w:r w:rsidRPr="00DC10B4">
        <w:t>application will include the following: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CSRs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 Supervisors</w:t>
      </w:r>
    </w:p>
    <w:p w:rsidR="00C26229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Managers</w:t>
      </w:r>
    </w:p>
    <w:p w:rsidR="007C04D3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Quality Specialist Coaching</w:t>
      </w:r>
    </w:p>
    <w:p w:rsidR="007C04D3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BCC Support Staff</w:t>
      </w:r>
    </w:p>
    <w:p w:rsidR="00C16F0D" w:rsidRPr="00C531ED" w:rsidRDefault="00C16F0D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LSA staff</w:t>
      </w:r>
    </w:p>
    <w:p w:rsidR="00AB7EBC" w:rsidRPr="00C531ED" w:rsidRDefault="00AB7EBC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Human Resource staff</w:t>
      </w:r>
    </w:p>
    <w:p w:rsidR="00036B85" w:rsidRPr="00C531ED" w:rsidRDefault="00036B85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Training Staff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33" w:name="_Toc424557787"/>
      <w:bookmarkStart w:id="34" w:name="_Toc424557878"/>
      <w:r w:rsidRPr="00B91182">
        <w:rPr>
          <w:rFonts w:ascii="Times New Roman" w:hAnsi="Times New Roman"/>
          <w:i w:val="0"/>
        </w:rPr>
        <w:t>Page Description</w:t>
      </w:r>
      <w:bookmarkEnd w:id="33"/>
      <w:bookmarkEnd w:id="34"/>
    </w:p>
    <w:p w:rsidR="00FF2029" w:rsidRPr="00DC10B4" w:rsidRDefault="00FF2029" w:rsidP="00FF2029">
      <w:pPr>
        <w:pStyle w:val="Heading3"/>
        <w:rPr>
          <w:rFonts w:ascii="Times New Roman" w:hAnsi="Times New Roman"/>
          <w:sz w:val="22"/>
          <w:szCs w:val="22"/>
        </w:rPr>
      </w:pPr>
      <w:bookmarkStart w:id="35" w:name="_Toc424557788"/>
      <w:bookmarkStart w:id="36" w:name="_Toc424557879"/>
      <w:r w:rsidRPr="00DC10B4">
        <w:rPr>
          <w:rFonts w:ascii="Times New Roman" w:hAnsi="Times New Roman"/>
          <w:sz w:val="22"/>
          <w:szCs w:val="22"/>
        </w:rPr>
        <w:t>“eCoaching Log” Page (default.asp – secure)</w:t>
      </w:r>
      <w:bookmarkEnd w:id="35"/>
      <w:bookmarkEnd w:id="36"/>
    </w:p>
    <w:p w:rsidR="00FF2029" w:rsidRDefault="00FF2029" w:rsidP="003D4BC4">
      <w:pPr>
        <w:spacing w:before="120" w:after="120"/>
        <w:rPr>
          <w:rFonts w:ascii="Arial" w:hAnsi="Arial" w:cs="Arial"/>
        </w:rPr>
      </w:pPr>
      <w:r w:rsidRPr="00DC10B4">
        <w:t>This page shall be the main launching page for eCoaching application functionality. Tabs will be dynamically displayed based on a user’s authentication and authorization</w:t>
      </w:r>
      <w:r>
        <w:rPr>
          <w:rFonts w:ascii="Arial" w:hAnsi="Arial" w:cs="Arial"/>
        </w:rPr>
        <w:t>.</w:t>
      </w:r>
    </w:p>
    <w:p w:rsidR="004107C1" w:rsidRDefault="004107C1" w:rsidP="003D4BC4">
      <w:pPr>
        <w:spacing w:before="120" w:after="120"/>
        <w:rPr>
          <w:rFonts w:ascii="Arial" w:hAnsi="Arial" w:cs="Arial"/>
        </w:rPr>
      </w:pPr>
      <w:r w:rsidRPr="0075575F">
        <w:lastRenderedPageBreak/>
        <w:t>A user will be authenticated upon entering eCoaching Log web site. Once a user has been authenticated, the user will not be authenticated again when the user tries to access the page. Authorization will be done only on page non post back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90"/>
        <w:gridCol w:w="5490"/>
        <w:gridCol w:w="5310"/>
        <w:gridCol w:w="1350"/>
      </w:tblGrid>
      <w:tr w:rsidR="00FF2029" w:rsidRPr="00D24C52" w:rsidTr="00DC10B4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C7362D" w:rsidP="009D4E44">
            <w:pPr>
              <w:rPr>
                <w:b/>
              </w:rPr>
            </w:pPr>
            <w:r w:rsidRPr="0075575F">
              <w:t>.</w:t>
            </w:r>
            <w:r w:rsidR="00FF2029" w:rsidRPr="00D24C52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ABC-1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the following if user authorized non-CSR or authorized ARC CSR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A-</w:t>
            </w:r>
            <w:r w:rsidR="00354C45"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default2.aspx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for all users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354C45" w:rsidP="009D4E44">
            <w:r w:rsidRPr="00DC10B4">
              <w:t>B</w:t>
            </w:r>
            <w:r w:rsidR="00FF2029" w:rsidRPr="00DC10B4">
              <w:t>-</w:t>
            </w:r>
            <w:r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</w:t>
            </w:r>
            <w:r w:rsidR="00354C45" w:rsidRPr="00DC10B4">
              <w:t>view2</w:t>
            </w:r>
            <w:r w:rsidRPr="00DC10B4">
              <w:t xml:space="preserve">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 authorized non-CSR or authorized ARC 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C-2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view3.aspx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user’s job role is non-CSR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D-2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view4.aspx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FF2029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9D4E44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B91182" w:rsidRDefault="00C26229" w:rsidP="00D70A30">
      <w:pPr>
        <w:pStyle w:val="Heading3"/>
        <w:rPr>
          <w:rFonts w:ascii="Times New Roman" w:hAnsi="Times New Roman"/>
          <w:sz w:val="22"/>
          <w:szCs w:val="22"/>
        </w:rPr>
      </w:pPr>
      <w:bookmarkStart w:id="37" w:name="_Toc424557789"/>
      <w:bookmarkStart w:id="38" w:name="_Toc424557880"/>
      <w:r w:rsidRPr="00B91182">
        <w:rPr>
          <w:rFonts w:ascii="Times New Roman" w:hAnsi="Times New Roman"/>
          <w:sz w:val="22"/>
          <w:szCs w:val="22"/>
        </w:rPr>
        <w:t>“</w:t>
      </w:r>
      <w:r w:rsidR="00E80C27" w:rsidRPr="00B91182">
        <w:rPr>
          <w:rFonts w:ascii="Times New Roman" w:hAnsi="Times New Roman"/>
          <w:sz w:val="22"/>
          <w:szCs w:val="22"/>
        </w:rPr>
        <w:t>eCoaching Log</w:t>
      </w:r>
      <w:r w:rsidRPr="00B91182">
        <w:rPr>
          <w:rFonts w:ascii="Times New Roman" w:hAnsi="Times New Roman"/>
          <w:sz w:val="22"/>
          <w:szCs w:val="22"/>
        </w:rPr>
        <w:t>” Page (</w:t>
      </w:r>
      <w:r w:rsidR="00010F11" w:rsidRPr="00B91182">
        <w:rPr>
          <w:rFonts w:ascii="Times New Roman" w:hAnsi="Times New Roman"/>
          <w:sz w:val="22"/>
          <w:szCs w:val="22"/>
        </w:rPr>
        <w:t>default</w:t>
      </w:r>
      <w:r w:rsidR="00D70CE5" w:rsidRPr="00B91182">
        <w:rPr>
          <w:rFonts w:ascii="Times New Roman" w:hAnsi="Times New Roman"/>
          <w:sz w:val="22"/>
          <w:szCs w:val="22"/>
        </w:rPr>
        <w:t>2</w:t>
      </w:r>
      <w:r w:rsidRPr="00B91182">
        <w:rPr>
          <w:rFonts w:ascii="Times New Roman" w:hAnsi="Times New Roman"/>
          <w:sz w:val="22"/>
          <w:szCs w:val="22"/>
        </w:rPr>
        <w:t>.asp – secure)</w:t>
      </w:r>
      <w:bookmarkEnd w:id="37"/>
      <w:bookmarkEnd w:id="38"/>
    </w:p>
    <w:p w:rsidR="00C26229" w:rsidRDefault="00C26229" w:rsidP="003D4BC4">
      <w:pPr>
        <w:spacing w:before="120" w:after="120"/>
      </w:pPr>
      <w:r w:rsidRPr="00DC10B4">
        <w:t xml:space="preserve">This page shall be displayed if a user has been authenticated and/or authorized to access the </w:t>
      </w:r>
      <w:r w:rsidR="008E6CAC" w:rsidRPr="00DC10B4">
        <w:t>v</w:t>
      </w:r>
      <w:r w:rsidR="0013669A" w:rsidRPr="00DC10B4">
        <w:t xml:space="preserve">angent.local </w:t>
      </w:r>
      <w:r w:rsidRPr="00DC10B4">
        <w:t>Network</w:t>
      </w:r>
      <w:r w:rsidR="008E6CAC" w:rsidRPr="00DC10B4">
        <w:t xml:space="preserve"> (this includes ad.local users accessing servers on the vangent.local network)</w:t>
      </w:r>
      <w:r w:rsidRPr="00DC10B4">
        <w:t xml:space="preserve">. </w:t>
      </w:r>
      <w:r w:rsidR="00E06351" w:rsidRPr="00DC10B4">
        <w:t>Users who do not have</w:t>
      </w:r>
      <w:r w:rsidR="00B571B3" w:rsidRPr="00DC10B4">
        <w:t xml:space="preserve"> a record in the EC.Employee_Hierarchy table </w:t>
      </w:r>
      <w:r w:rsidR="0013669A" w:rsidRPr="00DC10B4">
        <w:t xml:space="preserve">and </w:t>
      </w:r>
      <w:r w:rsidR="00F11FCA" w:rsidRPr="00DC10B4">
        <w:t xml:space="preserve">users </w:t>
      </w:r>
      <w:r w:rsidR="00B571B3" w:rsidRPr="00DC10B4">
        <w:t xml:space="preserve">who have CSR level job codes within the </w:t>
      </w:r>
      <w:r w:rsidR="00F11FCA" w:rsidRPr="00DC10B4">
        <w:t xml:space="preserve">EC.Employee_Hierarchy table </w:t>
      </w:r>
      <w:r w:rsidR="00C9040C" w:rsidRPr="00DC10B4">
        <w:t xml:space="preserve"> </w:t>
      </w:r>
      <w:r w:rsidR="00F11FCA" w:rsidRPr="00DC10B4">
        <w:t>&amp; not in the table Historical_Dashboard_ACL</w:t>
      </w:r>
      <w:r w:rsidR="00C9040C" w:rsidRPr="00DC10B4">
        <w:t xml:space="preserve"> with a role of “ARC”</w:t>
      </w:r>
      <w:r w:rsidR="00E06351" w:rsidRPr="00DC10B4">
        <w:t xml:space="preserve"> will be redirected to the page - error2.aspx: (displayName, mail, title)</w:t>
      </w:r>
      <w:r w:rsidR="00614228">
        <w:t>.</w:t>
      </w:r>
    </w:p>
    <w:p w:rsidR="001377A0" w:rsidRDefault="001377A0" w:rsidP="003D4BC4">
      <w:pPr>
        <w:spacing w:before="120" w:after="120"/>
      </w:pPr>
      <w:r w:rsidRPr="0075575F">
        <w:t>A user will be authenticated upon entering eCoaching Log web site. Once a user has been authenticated, the user will not be authenticated again when the user tries to access the page. Authorization will be done only on page non post back.</w:t>
      </w:r>
    </w:p>
    <w:p w:rsidR="00140B1A" w:rsidRDefault="00140B1A" w:rsidP="003D4BC4">
      <w:pPr>
        <w:spacing w:before="120" w:after="120"/>
      </w:pPr>
      <w:r>
        <w:t xml:space="preserve">To avoid duplicate form names,  </w:t>
      </w:r>
      <w:r w:rsidR="00126D1C">
        <w:t>UI will pass the form’s recipient Lan ID to stored procedures sp_InsertInto_Coaching_Log and sp_InsertInto_Warning_log, the stored procedures will first insert the record with form name as the recipient Lan ID, then update the inserted record with the form name as below:</w:t>
      </w:r>
    </w:p>
    <w:p w:rsidR="00140B1A" w:rsidRDefault="00140B1A" w:rsidP="003D4BC4">
      <w:pPr>
        <w:spacing w:before="120" w:after="120"/>
      </w:pPr>
      <w:r>
        <w:t>eCL-EmployeeLanID-PrimaryKey</w:t>
      </w:r>
    </w:p>
    <w:p w:rsidR="00140B1A" w:rsidRDefault="00140B1A" w:rsidP="003D4BC4">
      <w:pPr>
        <w:spacing w:before="120" w:after="120"/>
        <w:rPr>
          <w:ins w:id="39" w:author="Huang, Lili" w:date="2017-05-18T09:08:00Z"/>
        </w:rPr>
      </w:pPr>
      <w:r>
        <w:t>where EmployeeLanID is the form</w:t>
      </w:r>
      <w:r w:rsidR="00126D1C">
        <w:t xml:space="preserve">’s recipient Lan ID; For a Coaching form, </w:t>
      </w:r>
      <w:r>
        <w:t xml:space="preserve">PrimaryKey is the CoachingID of the inserted </w:t>
      </w:r>
      <w:r w:rsidR="00126D1C">
        <w:t>record</w:t>
      </w:r>
      <w:r>
        <w:t xml:space="preserve"> in Coaching_Log table</w:t>
      </w:r>
      <w:r w:rsidR="00126D1C">
        <w:t>; For a Warning form, PrimaryKey is the WarningID of the inserted record in Warning_Log table.</w:t>
      </w:r>
    </w:p>
    <w:p w:rsidR="00CA68A7" w:rsidRDefault="00CA68A7" w:rsidP="003D4BC4">
      <w:pPr>
        <w:spacing w:before="120" w:after="120"/>
      </w:pPr>
      <w:ins w:id="40" w:author="Huang, Lili" w:date="2017-05-18T09:08:00Z">
        <w:r>
          <w:lastRenderedPageBreak/>
          <w:t>The number of Coaching (</w:t>
        </w:r>
        <w:bookmarkStart w:id="41" w:name="_GoBack"/>
        <w:bookmarkEnd w:id="41"/>
        <w:r>
          <w:t>Warning) Reasons to be selected is limited to 12.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5490"/>
        <w:gridCol w:w="5310"/>
        <w:gridCol w:w="1350"/>
      </w:tblGrid>
      <w:tr w:rsidR="00C26229" w:rsidRPr="00D24C52" w:rsidTr="00DC10B4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0E2B1C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Pr="00DC10B4" w:rsidRDefault="000E2B1C" w:rsidP="009D4E44">
            <w:r w:rsidRPr="00DC10B4">
              <w:t>Display the following if user authorized</w:t>
            </w:r>
          </w:p>
        </w:tc>
      </w:tr>
      <w:tr w:rsidR="00A107C8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2F3034" w:rsidP="009D4E44">
            <w:r w:rsidRPr="00DC10B4"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135111" w:rsidP="009D4E44">
            <w:r w:rsidRPr="00DC10B4">
              <w:t>Display</w:t>
            </w:r>
            <w:r w:rsidR="002F3034" w:rsidRPr="00DC10B4"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N/A</w:t>
            </w:r>
          </w:p>
        </w:tc>
      </w:tr>
      <w:tr w:rsidR="00AC089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2F3034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>
            <w:r w:rsidRPr="00DC10B4">
              <w:t>Module Selection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EC.sp_Select_Modules_By_Job_Code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/>
        </w:tc>
      </w:tr>
      <w:tr w:rsidR="00B23A46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Pr="00DC10B4" w:rsidRDefault="00DE68EA" w:rsidP="009D4E44">
            <w:r w:rsidRPr="00DC10B4">
              <w:t>If module requires site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F3034" w:rsidP="009D4E44">
            <w:r w:rsidRPr="00DC10B4">
              <w:t xml:space="preserve">1. Select </w:t>
            </w:r>
            <w:r w:rsidR="00DE68EA" w:rsidRPr="00DC10B4">
              <w:t>Employee</w:t>
            </w:r>
            <w:r w:rsidRPr="00DC10B4">
              <w:t xml:space="preserve"> Site: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</w:t>
            </w:r>
            <w:r w:rsidR="0047329D" w:rsidRPr="00DC10B4">
              <w:t>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16EEA" w:rsidP="009D4E44">
            <w:r w:rsidRPr="00DC10B4">
              <w:t xml:space="preserve">List of </w:t>
            </w:r>
            <w:r w:rsidR="00DE68EA" w:rsidRPr="00DC10B4">
              <w:t>Employee</w:t>
            </w:r>
            <w:r w:rsidRPr="00DC10B4"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DC10B4" w:rsidRDefault="00DE68EA" w:rsidP="009D4E44">
            <w:r w:rsidRPr="00DC10B4">
              <w:t>EC.sp_Display_Sites_For_Module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>
            <w:r w:rsidRPr="00DC10B4">
              <w:t>N/A</w:t>
            </w:r>
          </w:p>
        </w:tc>
      </w:tr>
      <w:tr w:rsidR="00900B2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AC0896" w:rsidP="009D4E44">
            <w:r w:rsidRPr="00DC10B4">
              <w:t>C-4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DE68EA" w:rsidP="009D4E44">
            <w:r w:rsidRPr="00DC10B4">
              <w:t>Validate an employee</w:t>
            </w:r>
            <w:r w:rsidR="00900B2E" w:rsidRPr="00DC10B4"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 xml:space="preserve">When no </w:t>
            </w:r>
            <w:r w:rsidR="00DE68EA" w:rsidRPr="00DC10B4">
              <w:t>employee</w:t>
            </w:r>
            <w:r w:rsidRPr="00DC10B4">
              <w:t xml:space="preserve"> site is selected, display the message:</w:t>
            </w:r>
          </w:p>
          <w:p w:rsidR="00900B2E" w:rsidRPr="00DC10B4" w:rsidRDefault="00900B2E" w:rsidP="009D4E44">
            <w:r w:rsidRPr="00DC10B4">
              <w:t>“</w:t>
            </w:r>
            <w:r w:rsidR="00DE68EA" w:rsidRPr="00DC10B4">
              <w:t>Select an employee</w:t>
            </w:r>
            <w:r w:rsidRPr="00DC10B4">
              <w:t xml:space="preserve"> site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ED7AE7" w:rsidP="009D4E44">
            <w:r w:rsidRPr="00DC10B4">
              <w:t>N/A</w:t>
            </w:r>
          </w:p>
        </w:tc>
      </w:tr>
      <w:tr w:rsidR="0046146F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Pr="00DC10B4" w:rsidRDefault="0046146F" w:rsidP="009D4E44"/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9628AE" w:rsidP="009D4E44">
            <w:r w:rsidRPr="00DC10B4">
              <w:t>AB</w:t>
            </w:r>
            <w:r w:rsidR="0020473E" w:rsidRPr="00DC10B4">
              <w:t>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70514B" w:rsidP="009D4E44">
            <w:r w:rsidRPr="00DC10B4">
              <w:t xml:space="preserve">Select </w:t>
            </w:r>
            <w:r w:rsidR="00DE68EA" w:rsidRPr="00DC10B4">
              <w:t xml:space="preserve">Employee </w:t>
            </w:r>
            <w:r w:rsidRPr="00DC10B4">
              <w:t>Name: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2969B1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013168" w:rsidP="009D4E44">
            <w:r w:rsidRPr="00DC10B4">
              <w:t>AB-8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 xml:space="preserve">List of </w:t>
            </w:r>
            <w:r w:rsidR="0046146F" w:rsidRPr="00DC10B4">
              <w:t xml:space="preserve">employees based on module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DE68EA" w:rsidP="009D4E44">
            <w:r w:rsidRPr="00DC10B4">
              <w:t>EC.sp_Select_Employees_By_Module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N/A</w:t>
            </w:r>
          </w:p>
        </w:tc>
      </w:tr>
      <w:tr w:rsidR="00C17935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05262D" w:rsidP="009D4E44">
            <w:r w:rsidRPr="00DC10B4">
              <w:t>C-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Validate </w:t>
            </w:r>
            <w:r w:rsidR="0046146F" w:rsidRPr="00DC10B4">
              <w:t xml:space="preserve">employee </w:t>
            </w:r>
            <w:r w:rsidRPr="00DC10B4"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When no </w:t>
            </w:r>
            <w:r w:rsidR="00D57379" w:rsidRPr="00DC10B4">
              <w:t xml:space="preserve">employee </w:t>
            </w:r>
            <w:r w:rsidRPr="00DC10B4">
              <w:t>name is selected, display the message:</w:t>
            </w:r>
          </w:p>
          <w:p w:rsidR="00C17935" w:rsidRPr="00DC10B4" w:rsidRDefault="00C17935" w:rsidP="009D4E44">
            <w:r w:rsidRPr="00DC10B4">
              <w:t xml:space="preserve">“Select a </w:t>
            </w:r>
            <w:r w:rsidR="00D57379" w:rsidRPr="00DC10B4">
              <w:t>Employee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ED7AE7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AB-</w:t>
            </w:r>
            <w:r w:rsidR="00013168" w:rsidRPr="00DC10B4">
              <w:t>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6146F" w:rsidP="009D4E44">
            <w:r w:rsidRPr="00DC10B4">
              <w:t xml:space="preserve">Employee </w:t>
            </w:r>
            <w:r w:rsidR="0070514B" w:rsidRPr="00DC10B4"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9628AE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13168" w:rsidP="009D4E44">
            <w:r w:rsidRPr="00DC10B4">
              <w:t>AB-10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Display supervisor’</w:t>
            </w:r>
            <w:r w:rsidR="000A0AEF" w:rsidRPr="00DC10B4">
              <w:t>s n</w:t>
            </w:r>
            <w:r w:rsidRPr="00DC10B4">
              <w:t xml:space="preserve">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>
            <w:r w:rsidRPr="00DC10B4">
              <w:t xml:space="preserve">On </w:t>
            </w:r>
            <w:r w:rsidR="0046146F" w:rsidRPr="00DC10B4">
              <w:t>employee s</w:t>
            </w:r>
            <w:r w:rsidRPr="00DC10B4">
              <w:t xml:space="preserve">election, field is made visible.  The supervisor name stored from the </w:t>
            </w:r>
            <w:r w:rsidR="0046146F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DC14B1" w:rsidRPr="00DC10B4" w:rsidRDefault="00DC14B1" w:rsidP="009D4E44">
            <w:r w:rsidRPr="00DC10B4">
              <w:t>User name</w:t>
            </w:r>
          </w:p>
          <w:p w:rsidR="00DC14B1" w:rsidRPr="00DC10B4" w:rsidRDefault="0046146F" w:rsidP="009D4E44">
            <w:r w:rsidRPr="00DC10B4">
              <w:t>LAN</w:t>
            </w:r>
            <w:r w:rsidR="00B13220" w:rsidRPr="00DC10B4">
              <w:t xml:space="preserve"> </w:t>
            </w:r>
            <w:r w:rsidR="00DC14B1" w:rsidRPr="00DC10B4">
              <w:t>id</w:t>
            </w:r>
          </w:p>
          <w:p w:rsidR="007D0F46" w:rsidRPr="00DC10B4" w:rsidRDefault="00DC14B1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3241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AB-</w:t>
            </w:r>
            <w:r w:rsidR="00013168" w:rsidRPr="00DC10B4">
              <w:t>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B71856" w:rsidP="009D4E44">
            <w:r w:rsidRPr="00DC10B4">
              <w:t>Employee Manager</w:t>
            </w:r>
            <w:r w:rsidR="0070514B" w:rsidRPr="00DC10B4"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DC14B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A0AEF" w:rsidP="009D4E44">
            <w:r w:rsidRPr="00DC10B4">
              <w:t xml:space="preserve">Display manager’s name,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Pr="00DC10B4" w:rsidRDefault="000A0AEF" w:rsidP="009D4E44">
            <w:r w:rsidRPr="00DC10B4">
              <w:t xml:space="preserve">On </w:t>
            </w:r>
            <w:r w:rsidR="00B71856" w:rsidRPr="00DC10B4">
              <w:t>employee s</w:t>
            </w:r>
            <w:r w:rsidRPr="00DC10B4">
              <w:t xml:space="preserve">election, field is made visible.  The </w:t>
            </w:r>
            <w:r w:rsidR="003245C0" w:rsidRPr="00DC10B4">
              <w:t xml:space="preserve">manager </w:t>
            </w:r>
            <w:r w:rsidRPr="00DC10B4">
              <w:lastRenderedPageBreak/>
              <w:t xml:space="preserve">name stored from the </w:t>
            </w:r>
            <w:r w:rsidR="00B71856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0A0AEF" w:rsidRPr="00DC10B4" w:rsidRDefault="000A0AEF" w:rsidP="009D4E44">
            <w:r w:rsidRPr="00DC10B4">
              <w:t>User name</w:t>
            </w:r>
          </w:p>
          <w:p w:rsidR="000A0AEF" w:rsidRPr="00DC10B4" w:rsidRDefault="00B13220" w:rsidP="009D4E44">
            <w:r w:rsidRPr="00DC10B4">
              <w:t>L</w:t>
            </w:r>
            <w:r w:rsidR="00B71856" w:rsidRPr="00DC10B4">
              <w:t>AN</w:t>
            </w:r>
            <w:r w:rsidRPr="00DC10B4">
              <w:t xml:space="preserve"> </w:t>
            </w:r>
            <w:r w:rsidR="000A0AEF" w:rsidRPr="00DC10B4">
              <w:t>id</w:t>
            </w:r>
          </w:p>
          <w:p w:rsidR="007D0F46" w:rsidRPr="00DC10B4" w:rsidRDefault="000A0AEF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lastRenderedPageBreak/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program question</w:t>
            </w:r>
          </w:p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Select the appropriate program for this coaching:</w:t>
            </w:r>
            <w:r w:rsidR="00B71856" w:rsidRPr="00DC10B4"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program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program is selected, display the message:</w:t>
            </w:r>
          </w:p>
          <w:p w:rsidR="00FD0B97" w:rsidRPr="00DC10B4" w:rsidRDefault="00FD0B97" w:rsidP="009D4E44">
            <w:r w:rsidRPr="00DC10B4">
              <w:t>“Select a program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List of program options</w:t>
            </w:r>
            <w:r w:rsidR="00B71856" w:rsidRPr="00DC10B4"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EC.sp_Select_Programs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behavior question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behavior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behavior is selected, display the message:</w:t>
            </w:r>
          </w:p>
          <w:p w:rsidR="00FD0B97" w:rsidRPr="00DC10B4" w:rsidRDefault="00FD0B97" w:rsidP="009D4E44">
            <w:r w:rsidRPr="00DC10B4">
              <w:t>“Select a behavior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EC.sp_Select_Behaviors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70514B" w:rsidP="009D4E44">
            <w:r w:rsidRPr="00DC10B4">
              <w:t>Will you be delivering the coaching session?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6C0ADE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Select one of the following</w:t>
            </w:r>
            <w:r w:rsidR="009521FB" w:rsidRPr="00DC10B4">
              <w:t xml:space="preserve"> options.  (Required)</w:t>
            </w:r>
          </w:p>
          <w:p w:rsidR="009521FB" w:rsidRPr="00DC10B4" w:rsidRDefault="009521FB" w:rsidP="009D4E44">
            <w:r w:rsidRPr="00DC10B4">
              <w:t>Yes, I will be delivering the coaching session.</w:t>
            </w:r>
          </w:p>
          <w:p w:rsidR="009521FB" w:rsidRPr="00DC10B4" w:rsidRDefault="009521FB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Validate a coaching </w:t>
            </w:r>
            <w:r w:rsidR="00D57379" w:rsidRPr="00DC10B4">
              <w:t xml:space="preserve">delivery </w:t>
            </w:r>
            <w:r w:rsidRPr="00DC10B4"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When no coaching </w:t>
            </w:r>
            <w:r w:rsidR="00D57379" w:rsidRPr="00DC10B4">
              <w:t xml:space="preserve">delivery </w:t>
            </w:r>
            <w:r w:rsidRPr="00DC10B4">
              <w:t>option has been selected, display the following message:</w:t>
            </w:r>
          </w:p>
          <w:p w:rsidR="0005262D" w:rsidRPr="00DC10B4" w:rsidRDefault="0005262D" w:rsidP="009D4E44">
            <w:r w:rsidRPr="00DC10B4">
              <w:t>“</w:t>
            </w:r>
            <w:r w:rsidR="00D57379" w:rsidRPr="00DC10B4">
              <w:t>Select a coaching delivery option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ED7AE7" w:rsidP="009D4E44">
            <w:r w:rsidRPr="00DC10B4">
              <w:t>N/A</w:t>
            </w:r>
          </w:p>
        </w:tc>
      </w:tr>
      <w:tr w:rsidR="007D0F4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AB-</w:t>
            </w:r>
            <w:r w:rsidR="00013168" w:rsidRPr="00DC10B4">
              <w:t>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Display the following text if any of the validations fails:</w:t>
            </w:r>
          </w:p>
          <w:p w:rsidR="00ED7AE7" w:rsidRPr="00DC10B4" w:rsidRDefault="00ED7AE7" w:rsidP="009D4E44">
            <w:r w:rsidRPr="00DC10B4">
              <w:t>“Please correct all fields indicated in red to proceed.”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Pr="00DC10B4" w:rsidRDefault="009A42D6" w:rsidP="009D4E44">
            <w:r w:rsidRPr="00DC10B4">
              <w:t>Display t</w:t>
            </w:r>
            <w:r w:rsidR="00645218" w:rsidRPr="00DC10B4">
              <w:t xml:space="preserve">he following when </w:t>
            </w:r>
            <w:r w:rsidRPr="00DC10B4"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0A7EF1">
            <w:r w:rsidRPr="00DC10B4">
              <w:t xml:space="preserve">Display the following when the selected employee reports to current user (supervisor) or current user’s employee (manager) 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Do you need to submit a progressive disciplinary coaching </w:t>
            </w:r>
            <w:r w:rsidRPr="00DC10B4">
              <w:lastRenderedPageBreak/>
              <w:t>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Select one of the following options.  (Required)</w:t>
            </w:r>
          </w:p>
          <w:p w:rsidR="00857D85" w:rsidRPr="00DC10B4" w:rsidRDefault="00857D85" w:rsidP="009D4E44">
            <w:r w:rsidRPr="00DC10B4">
              <w:t>Yes, I will be delivering the coaching session.</w:t>
            </w:r>
          </w:p>
          <w:p w:rsidR="00857D85" w:rsidRPr="00DC10B4" w:rsidRDefault="00857D85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When no warning delivery option has been selected, display the following message:</w:t>
            </w:r>
          </w:p>
          <w:p w:rsidR="00857D85" w:rsidRPr="00DC10B4" w:rsidRDefault="00857D85" w:rsidP="009D4E44">
            <w:r w:rsidRPr="00DC10B4">
              <w:t>“Indicate whether this record is a WARNING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>
            <w:r w:rsidRPr="00DC10B4">
              <w:t>Display if Warning selection is “Yes”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EC.sp_Select_CoachingReasons_By_Module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reason is selected, display the message:</w:t>
            </w:r>
          </w:p>
          <w:p w:rsidR="0057212D" w:rsidRPr="00DC10B4" w:rsidRDefault="0057212D" w:rsidP="009D4E44">
            <w:r w:rsidRPr="00DC10B4">
              <w:t>“Please select a type of warning.”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CF3304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EC.sp_Select_SubCoachingReasons_By_Reason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sub reason is selected, display the message:</w:t>
            </w:r>
          </w:p>
          <w:p w:rsidR="0057212D" w:rsidRPr="00DC10B4" w:rsidRDefault="0057212D" w:rsidP="009D4E44">
            <w:r w:rsidRPr="00DC10B4">
              <w:t>“Please select a warning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/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Enter/Select the date of coaching: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57212D" w:rsidP="009D4E44">
            <w:r w:rsidRPr="00DC10B4">
              <w:t>If Warning option selected is “Yes” then text replaced with :</w:t>
            </w:r>
            <w:r w:rsidRPr="00DC10B4">
              <w:br/>
            </w:r>
            <w:r w:rsidRPr="00DC10B4">
              <w:br/>
              <w:t>“Enter/Select the date the warning was issued:”</w:t>
            </w:r>
          </w:p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  <w:r w:rsidR="009A42D6" w:rsidRPr="00DC10B4">
              <w:t>b</w:t>
            </w:r>
            <w:r w:rsidRPr="00DC10B4">
              <w:t>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 box for Date in the format “mm/dd/yyyy”.</w:t>
            </w:r>
          </w:p>
          <w:p w:rsidR="00750020" w:rsidRPr="00DC10B4" w:rsidRDefault="00750020" w:rsidP="009D4E44">
            <w:r w:rsidRPr="00DC10B4">
              <w:t>May be selected by the pop-up calendar.</w:t>
            </w:r>
          </w:p>
          <w:p w:rsidR="00750020" w:rsidRPr="00DC10B4" w:rsidRDefault="00750020" w:rsidP="009D4E44"/>
          <w:p w:rsidR="00750020" w:rsidRPr="00DC10B4" w:rsidRDefault="00750020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1829BA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When invalid date is entered, display the message:</w:t>
            </w:r>
          </w:p>
          <w:p w:rsidR="00750020" w:rsidRPr="00DC10B4" w:rsidRDefault="00750020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D1345" w:rsidP="009D4E44">
            <w:r w:rsidRPr="00DC10B4">
              <w:t>Display the following when delivery selected is “No” / Indirect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Enter/Select the date of event: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 Box for Date in the format “mm/dd/yyyy”.</w:t>
            </w:r>
          </w:p>
          <w:p w:rsidR="009A42D6" w:rsidRPr="00DC10B4" w:rsidRDefault="009A42D6" w:rsidP="009D4E44">
            <w:r w:rsidRPr="00DC10B4">
              <w:t>May be selected by the pop-up calendar.</w:t>
            </w:r>
          </w:p>
          <w:p w:rsidR="009A42D6" w:rsidRPr="00DC10B4" w:rsidRDefault="009A42D6" w:rsidP="009D4E44"/>
          <w:p w:rsidR="009A42D6" w:rsidRPr="00DC10B4" w:rsidRDefault="009A42D6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When invalid date is entered, display the message:</w:t>
            </w:r>
          </w:p>
          <w:p w:rsidR="009A42D6" w:rsidRPr="00DC10B4" w:rsidRDefault="009A42D6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Pr="00DC10B4" w:rsidRDefault="009E1BDB" w:rsidP="009D4E44">
            <w:r w:rsidRPr="00DC10B4">
              <w:t>If Indirect or “No” for Warning then display the following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Is thjs a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Select one of the following options.  (Required)</w:t>
            </w:r>
          </w:p>
          <w:p w:rsidR="001655BD" w:rsidRPr="00DC10B4" w:rsidRDefault="001655BD" w:rsidP="009D4E44">
            <w:r w:rsidRPr="00DC10B4">
              <w:t>Yes</w:t>
            </w:r>
          </w:p>
          <w:p w:rsidR="001655BD" w:rsidRPr="00DC10B4" w:rsidRDefault="0016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</w:t>
            </w:r>
            <w:r w:rsidR="005A55BD" w:rsidRPr="00DC10B4">
              <w:t>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When no CSE option has been selected, display the following message:</w:t>
            </w:r>
          </w:p>
          <w:p w:rsidR="001655BD" w:rsidRPr="00DC10B4" w:rsidRDefault="001655BD" w:rsidP="009D4E44">
            <w:r w:rsidRPr="00DC10B4">
              <w:t>“Indicate whether this is a CSE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E70666" w:rsidP="009D4E44">
            <w:r w:rsidRPr="00DC10B4">
              <w:t xml:space="preserve">Select the </w:t>
            </w:r>
            <w:r w:rsidR="009F5F2D" w:rsidRPr="00DC10B4">
              <w:t>T</w:t>
            </w:r>
            <w:r w:rsidRPr="00DC10B4">
              <w:t xml:space="preserve">ype of </w:t>
            </w:r>
            <w:r w:rsidR="009F5F2D" w:rsidRPr="00DC10B4">
              <w:t>C</w:t>
            </w:r>
            <w:r w:rsidRPr="00DC10B4">
              <w:t xml:space="preserve">oaching from the </w:t>
            </w:r>
            <w:r w:rsidR="009F5F2D" w:rsidRPr="00DC10B4">
              <w:t>C</w:t>
            </w:r>
            <w:r w:rsidRPr="00DC10B4">
              <w:t xml:space="preserve">ategories </w:t>
            </w:r>
            <w:r w:rsidR="009F5F2D" w:rsidRPr="00DC10B4">
              <w:t>B</w:t>
            </w:r>
            <w:r w:rsidRPr="00DC10B4">
              <w:t>elow:</w:t>
            </w:r>
            <w:r w:rsidR="00562864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345FA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562864" w:rsidP="009D4E44">
            <w:r w:rsidRPr="00DC10B4"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Display</w:t>
            </w:r>
            <w:r w:rsidR="00416BEF" w:rsidRPr="00DC10B4">
              <w:t xml:space="preserve"> text</w:t>
            </w:r>
            <w:r w:rsidRPr="00DC10B4"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Pr="00DC10B4" w:rsidRDefault="009F5F2D" w:rsidP="009D4E44">
            <w:r w:rsidRPr="00DC10B4">
              <w:t>Repeatable row</w:t>
            </w:r>
            <w:r w:rsidR="00DB0B76" w:rsidRPr="00DC10B4">
              <w:t xml:space="preserve"> for each return in - EC.sp_Select_CoachingReasons_By_Module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[CoachingReason]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EC.sp_Select_CoachingReasons_By_Module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Menu hidden until corresponding checkbox is selected.</w:t>
            </w:r>
          </w:p>
          <w:p w:rsidR="009F5F2D" w:rsidRPr="00DC10B4" w:rsidRDefault="009F5F2D" w:rsidP="009D4E44"/>
          <w:p w:rsidR="00CD185B" w:rsidRPr="00DC10B4" w:rsidRDefault="009F5F2D" w:rsidP="009D4E44">
            <w:r w:rsidRPr="00DC10B4">
              <w:t>EC.sp_Select_SubCoachingReasons_By_Reason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When no coaching sub reason option has been selected, display the following message:</w:t>
            </w:r>
          </w:p>
          <w:p w:rsidR="00CD185B" w:rsidRPr="00DC10B4" w:rsidRDefault="00CD185B" w:rsidP="009D4E44">
            <w:r w:rsidRPr="00DC10B4">
              <w:t>“Please select a coaching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lastRenderedPageBreak/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r w:rsidRPr="00DC10B4"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r w:rsidRPr="00DC10B4">
              <w:t>EC.sp_Select_Values_By_Reason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When no </w:t>
            </w:r>
            <w:r w:rsidR="00DB0B76" w:rsidRPr="00DC10B4">
              <w:t>radio button</w:t>
            </w:r>
            <w:r w:rsidRPr="00DC10B4">
              <w:t xml:space="preserve"> has been selected, display the following message:</w:t>
            </w:r>
          </w:p>
          <w:p w:rsidR="009F5F2D" w:rsidRPr="00DC10B4" w:rsidRDefault="009F5F2D" w:rsidP="009D4E44">
            <w:r w:rsidRPr="00DC10B4">
              <w:t>“You must also select Opportunity or Reinforcement”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9D4E44">
            <w:pPr>
              <w:rPr>
                <w:rFonts w:ascii="Arial" w:hAnsi="Arial"/>
                <w:sz w:val="16"/>
              </w:rPr>
            </w:pP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Provide details of the behavior to be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&lt;</w:t>
            </w:r>
            <w:r w:rsidR="00DB0B76" w:rsidRPr="00DC10B4">
              <w:t xml:space="preserve"> </w:t>
            </w:r>
            <w:r w:rsidRPr="00DC10B4">
              <w:t>3,000 Bytes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DB0B76" w:rsidP="009D4E44">
            <w:r w:rsidRPr="00DC10B4">
              <w:t>Display the following when delivery selected is “Yes” / Direct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&lt; 3,000 Bytes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C859E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Pr="00DC10B4" w:rsidRDefault="00C859E4" w:rsidP="009D4E44">
            <w:r w:rsidRPr="00DC10B4">
              <w:t>Display if Indirect or not Warning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How was the coaching opportunity identified?</w:t>
            </w:r>
            <w:r w:rsidR="005A55BD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Pr="00DC10B4" w:rsidRDefault="00F04E7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EC.sp_Select_Source_By_Module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When no </w:t>
            </w:r>
            <w:r w:rsidR="00DB0B76" w:rsidRPr="00DC10B4">
              <w:t>source</w:t>
            </w:r>
            <w:r w:rsidRPr="00DC10B4">
              <w:t xml:space="preserve"> is selected, display the message:</w:t>
            </w:r>
          </w:p>
          <w:p w:rsidR="006D545A" w:rsidRPr="00DC10B4" w:rsidRDefault="006D545A" w:rsidP="009D4E44">
            <w:r w:rsidRPr="00DC10B4">
              <w:t>“</w:t>
            </w:r>
            <w:r w:rsidR="00DB0B76" w:rsidRPr="00DC10B4">
              <w:t>Please select how the coaching was identified.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Is there a Call </w:t>
            </w:r>
            <w:r w:rsidR="00C63E46" w:rsidRPr="00DC10B4">
              <w:t>R</w:t>
            </w:r>
            <w:r w:rsidRPr="00DC10B4"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Select one of the following options.  (Required)</w:t>
            </w:r>
          </w:p>
          <w:p w:rsidR="005A55BD" w:rsidRPr="00DC10B4" w:rsidRDefault="005A55BD" w:rsidP="009D4E44">
            <w:r w:rsidRPr="00DC10B4">
              <w:t>Yes</w:t>
            </w:r>
          </w:p>
          <w:p w:rsidR="005A55BD" w:rsidRPr="00DC10B4" w:rsidRDefault="005A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When no call record option is selected, display the message:</w:t>
            </w:r>
          </w:p>
          <w:p w:rsidR="00DB0B76" w:rsidRPr="00DC10B4" w:rsidRDefault="00DB0B76" w:rsidP="009D4E44">
            <w:r w:rsidRPr="00DC10B4">
              <w:t>“Indicate if the item has a Call Record or a NGD Activity ID.”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C63E46" w:rsidP="009D4E44">
            <w:r w:rsidRPr="00DC10B4">
              <w:t>Display if Call Record selection is “Yes”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EC.sp_Select_CallID_By_Module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 xml:space="preserve">Required when Call Record selection is “Yes” </w:t>
            </w:r>
          </w:p>
          <w:p w:rsidR="00C63E46" w:rsidRPr="00DC10B4" w:rsidRDefault="00C63E4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DC10B4" w:rsidRDefault="007456D4" w:rsidP="009D4E44">
            <w:r w:rsidRPr="00DC10B4">
              <w:t>When no source is selected, display the message:</w:t>
            </w:r>
          </w:p>
          <w:p w:rsidR="00C63E46" w:rsidRPr="00DC10B4" w:rsidRDefault="007456D4" w:rsidP="009D4E44">
            <w:r w:rsidRPr="00DC10B4"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5A55BD" w:rsidP="009D4E44"/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When no call record option has been </w:t>
            </w:r>
            <w:r w:rsidR="007456D4" w:rsidRPr="00DC10B4">
              <w:t>entered</w:t>
            </w:r>
            <w:r w:rsidRPr="00DC10B4">
              <w:t>, display the following message:</w:t>
            </w:r>
          </w:p>
          <w:p w:rsidR="005A55BD" w:rsidRPr="00DC10B4" w:rsidRDefault="005A55BD" w:rsidP="009D4E44">
            <w:r w:rsidRPr="00DC10B4">
              <w:t>“</w:t>
            </w:r>
            <w:r w:rsidR="007456D4" w:rsidRPr="00DC10B4">
              <w:t>Call Record IDs must be in the correct format.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C-49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1B3973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C-52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When there is a field that is not completed or selected, display the following  message:</w:t>
            </w:r>
          </w:p>
          <w:p w:rsidR="001B3973" w:rsidRPr="00DC10B4" w:rsidRDefault="001B3973" w:rsidP="009D4E44">
            <w:r w:rsidRPr="00DC10B4">
              <w:t>“Please correct all fields indicated in red to proceed.”</w:t>
            </w:r>
          </w:p>
          <w:p w:rsidR="001B3973" w:rsidRPr="00DC10B4" w:rsidRDefault="001B3973" w:rsidP="009D4E44"/>
          <w:p w:rsidR="001B3973" w:rsidRPr="00DC10B4" w:rsidRDefault="001B3973" w:rsidP="009D4E44">
            <w:r w:rsidRPr="00DC10B4">
              <w:t>If duplicate warning submitted display the following message:</w:t>
            </w:r>
            <w:r w:rsidRPr="00DC10B4">
              <w:br/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Pr="00DC10B4" w:rsidRDefault="001B3973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C-51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On submit, commit the information from the page to the database.</w:t>
            </w:r>
          </w:p>
          <w:p w:rsidR="006D545A" w:rsidRPr="00DC10B4" w:rsidRDefault="006D545A" w:rsidP="009D4E44">
            <w:r w:rsidRPr="00DC10B4"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>
            <w:r w:rsidRPr="00DC10B4">
              <w:t>Display in Informational Display section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“Date Submitted“ followed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“Site:“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Employee: [Employee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“Employee :“ followed by selected Employee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Supervisor: [Supervisor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“Supervisor:“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Manager: [Manager displayName]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“Manager:“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/>
        </w:tc>
      </w:tr>
    </w:tbl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84" w:rsidRDefault="00F56884">
      <w:r>
        <w:separator/>
      </w:r>
    </w:p>
  </w:endnote>
  <w:endnote w:type="continuationSeparator" w:id="0">
    <w:p w:rsidR="00F56884" w:rsidRDefault="00F5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1A" w:rsidRDefault="0014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40B1A" w:rsidRDefault="00140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B1A" w:rsidRDefault="00140B1A" w:rsidP="000C0FD7">
    <w:pPr>
      <w:rPr>
        <w:b/>
        <w:sz w:val="18"/>
      </w:rPr>
    </w:pPr>
  </w:p>
  <w:p w:rsidR="00140B1A" w:rsidRDefault="00140B1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140B1A" w:rsidRDefault="00140B1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                                                 </w:t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CA68A7">
      <w:rPr>
        <w:rFonts w:ascii="Arial" w:hAnsi="Arial"/>
        <w:noProof/>
        <w:sz w:val="18"/>
      </w:rPr>
      <w:t>05/18/17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140B1A" w:rsidRDefault="00140B1A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                                                                            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4297C">
      <w:rPr>
        <w:rFonts w:ascii="Arial" w:hAnsi="Arial"/>
        <w:noProof/>
        <w:sz w:val="18"/>
      </w:rPr>
      <w:t>9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4297C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84" w:rsidRDefault="00F56884">
      <w:r>
        <w:separator/>
      </w:r>
    </w:p>
  </w:footnote>
  <w:footnote w:type="continuationSeparator" w:id="0">
    <w:p w:rsidR="00F56884" w:rsidRDefault="00F5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829C5"/>
    <w:multiLevelType w:val="multilevel"/>
    <w:tmpl w:val="5672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2A0EEF"/>
    <w:multiLevelType w:val="hybridMultilevel"/>
    <w:tmpl w:val="5812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2B4"/>
    <w:multiLevelType w:val="multilevel"/>
    <w:tmpl w:val="86FE6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 w15:restartNumberingAfterBreak="0">
    <w:nsid w:val="480D4C25"/>
    <w:multiLevelType w:val="hybridMultilevel"/>
    <w:tmpl w:val="EBDC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D3A1C"/>
    <w:multiLevelType w:val="multilevel"/>
    <w:tmpl w:val="093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2696E"/>
    <w:rsid w:val="00036B85"/>
    <w:rsid w:val="00036FDB"/>
    <w:rsid w:val="000416FA"/>
    <w:rsid w:val="00051BFD"/>
    <w:rsid w:val="0005262D"/>
    <w:rsid w:val="0005742D"/>
    <w:rsid w:val="000679E4"/>
    <w:rsid w:val="00096285"/>
    <w:rsid w:val="000970EA"/>
    <w:rsid w:val="000A0AEF"/>
    <w:rsid w:val="000A7EF1"/>
    <w:rsid w:val="000C0FD7"/>
    <w:rsid w:val="000D67F2"/>
    <w:rsid w:val="000E2B1C"/>
    <w:rsid w:val="0010510F"/>
    <w:rsid w:val="001111DE"/>
    <w:rsid w:val="001122FF"/>
    <w:rsid w:val="0011772E"/>
    <w:rsid w:val="00126D1C"/>
    <w:rsid w:val="00132146"/>
    <w:rsid w:val="00135111"/>
    <w:rsid w:val="00136151"/>
    <w:rsid w:val="0013669A"/>
    <w:rsid w:val="001377A0"/>
    <w:rsid w:val="00140284"/>
    <w:rsid w:val="00140B1A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53FD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7581E"/>
    <w:rsid w:val="0039017A"/>
    <w:rsid w:val="003912D8"/>
    <w:rsid w:val="00394D11"/>
    <w:rsid w:val="003A67EA"/>
    <w:rsid w:val="003B5FB4"/>
    <w:rsid w:val="003C73C5"/>
    <w:rsid w:val="003D4BC4"/>
    <w:rsid w:val="003D7777"/>
    <w:rsid w:val="003F35A2"/>
    <w:rsid w:val="004063A0"/>
    <w:rsid w:val="004107C1"/>
    <w:rsid w:val="00416BEF"/>
    <w:rsid w:val="00417C5B"/>
    <w:rsid w:val="004209EE"/>
    <w:rsid w:val="00424928"/>
    <w:rsid w:val="00433088"/>
    <w:rsid w:val="00441100"/>
    <w:rsid w:val="00450E12"/>
    <w:rsid w:val="0046146F"/>
    <w:rsid w:val="004616CA"/>
    <w:rsid w:val="00464253"/>
    <w:rsid w:val="0047329D"/>
    <w:rsid w:val="004944E1"/>
    <w:rsid w:val="004E4760"/>
    <w:rsid w:val="00504991"/>
    <w:rsid w:val="005149BB"/>
    <w:rsid w:val="00525D5A"/>
    <w:rsid w:val="005305C3"/>
    <w:rsid w:val="0054455A"/>
    <w:rsid w:val="00562864"/>
    <w:rsid w:val="00563D5D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4228"/>
    <w:rsid w:val="0061575F"/>
    <w:rsid w:val="00617615"/>
    <w:rsid w:val="006276DA"/>
    <w:rsid w:val="00645218"/>
    <w:rsid w:val="00653F47"/>
    <w:rsid w:val="00654822"/>
    <w:rsid w:val="00660176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0137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2549F"/>
    <w:rsid w:val="00842A1F"/>
    <w:rsid w:val="00850021"/>
    <w:rsid w:val="00854B61"/>
    <w:rsid w:val="00857D85"/>
    <w:rsid w:val="00860117"/>
    <w:rsid w:val="00874971"/>
    <w:rsid w:val="008B75D9"/>
    <w:rsid w:val="008C6AE9"/>
    <w:rsid w:val="008E3E49"/>
    <w:rsid w:val="008E6CAC"/>
    <w:rsid w:val="008F3261"/>
    <w:rsid w:val="00900B2E"/>
    <w:rsid w:val="00912514"/>
    <w:rsid w:val="00941CE1"/>
    <w:rsid w:val="0094228A"/>
    <w:rsid w:val="0094297C"/>
    <w:rsid w:val="009521FB"/>
    <w:rsid w:val="009549A7"/>
    <w:rsid w:val="009628AE"/>
    <w:rsid w:val="0096314E"/>
    <w:rsid w:val="00963241"/>
    <w:rsid w:val="00973F35"/>
    <w:rsid w:val="009A1AFC"/>
    <w:rsid w:val="009A42D6"/>
    <w:rsid w:val="009A6A26"/>
    <w:rsid w:val="009B2D3F"/>
    <w:rsid w:val="009C5EED"/>
    <w:rsid w:val="009D0593"/>
    <w:rsid w:val="009D1345"/>
    <w:rsid w:val="009D4E44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0AA1"/>
    <w:rsid w:val="00A10F3F"/>
    <w:rsid w:val="00A11535"/>
    <w:rsid w:val="00A250E4"/>
    <w:rsid w:val="00A426D2"/>
    <w:rsid w:val="00A518AC"/>
    <w:rsid w:val="00A548B7"/>
    <w:rsid w:val="00A70372"/>
    <w:rsid w:val="00A75201"/>
    <w:rsid w:val="00A77FD5"/>
    <w:rsid w:val="00A84BBC"/>
    <w:rsid w:val="00A956F4"/>
    <w:rsid w:val="00A95EA1"/>
    <w:rsid w:val="00AA1685"/>
    <w:rsid w:val="00AB0AEA"/>
    <w:rsid w:val="00AB4890"/>
    <w:rsid w:val="00AB7EBC"/>
    <w:rsid w:val="00AC0896"/>
    <w:rsid w:val="00AD73E4"/>
    <w:rsid w:val="00AF4588"/>
    <w:rsid w:val="00AF56B4"/>
    <w:rsid w:val="00AF6B7F"/>
    <w:rsid w:val="00AF7F93"/>
    <w:rsid w:val="00B13220"/>
    <w:rsid w:val="00B13EA1"/>
    <w:rsid w:val="00B23A46"/>
    <w:rsid w:val="00B44CAB"/>
    <w:rsid w:val="00B452B8"/>
    <w:rsid w:val="00B571B3"/>
    <w:rsid w:val="00B65789"/>
    <w:rsid w:val="00B71856"/>
    <w:rsid w:val="00B80259"/>
    <w:rsid w:val="00B83CD2"/>
    <w:rsid w:val="00B87740"/>
    <w:rsid w:val="00B91182"/>
    <w:rsid w:val="00BA2005"/>
    <w:rsid w:val="00BD4518"/>
    <w:rsid w:val="00BD5AC3"/>
    <w:rsid w:val="00BD6C00"/>
    <w:rsid w:val="00BE7D28"/>
    <w:rsid w:val="00BF306E"/>
    <w:rsid w:val="00C16A7C"/>
    <w:rsid w:val="00C16F0D"/>
    <w:rsid w:val="00C17935"/>
    <w:rsid w:val="00C21562"/>
    <w:rsid w:val="00C26229"/>
    <w:rsid w:val="00C42D49"/>
    <w:rsid w:val="00C531ED"/>
    <w:rsid w:val="00C55BFE"/>
    <w:rsid w:val="00C63E46"/>
    <w:rsid w:val="00C66FCE"/>
    <w:rsid w:val="00C7362D"/>
    <w:rsid w:val="00C77A69"/>
    <w:rsid w:val="00C811FB"/>
    <w:rsid w:val="00C859E4"/>
    <w:rsid w:val="00C9040C"/>
    <w:rsid w:val="00C90CA9"/>
    <w:rsid w:val="00CA68A7"/>
    <w:rsid w:val="00CC6CBC"/>
    <w:rsid w:val="00CD185B"/>
    <w:rsid w:val="00CD1D6E"/>
    <w:rsid w:val="00CF3304"/>
    <w:rsid w:val="00D24C52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80B4A"/>
    <w:rsid w:val="00DA05F0"/>
    <w:rsid w:val="00DA57BB"/>
    <w:rsid w:val="00DB0B76"/>
    <w:rsid w:val="00DB62D0"/>
    <w:rsid w:val="00DC10B4"/>
    <w:rsid w:val="00DC14B1"/>
    <w:rsid w:val="00DC60CB"/>
    <w:rsid w:val="00DE68EA"/>
    <w:rsid w:val="00DE6C4E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0AA8"/>
    <w:rsid w:val="00ED70C7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56884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AD0DF-99C4-4D08-859F-CC25851E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49D50-42C4-4035-A45D-4899D463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51</cp:revision>
  <dcterms:created xsi:type="dcterms:W3CDTF">2014-09-10T17:35:00Z</dcterms:created>
  <dcterms:modified xsi:type="dcterms:W3CDTF">2017-05-18T14:12:00Z</dcterms:modified>
</cp:coreProperties>
</file>
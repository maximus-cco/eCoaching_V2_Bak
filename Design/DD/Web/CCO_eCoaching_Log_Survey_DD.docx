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FC8" w:rsidRDefault="00EF5FC8">
      <w:pPr>
        <w:pStyle w:val="Title1"/>
      </w:pPr>
      <w:r>
        <w:t>________________________</w:t>
      </w:r>
    </w:p>
    <w:p w:rsidR="00EF5FC8" w:rsidRDefault="00FA2D19">
      <w:pPr>
        <w:ind w:right="-270"/>
        <w:jc w:val="center"/>
      </w:pPr>
      <w:r>
        <w:rPr>
          <w:noProof/>
        </w:rPr>
        <w:drawing>
          <wp:inline distT="0" distB="0" distL="0" distR="0" wp14:anchorId="629E8707" wp14:editId="76AF02EA">
            <wp:extent cx="5486400" cy="647700"/>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47700"/>
                    </a:xfrm>
                    <a:prstGeom prst="rect">
                      <a:avLst/>
                    </a:prstGeom>
                    <a:noFill/>
                    <a:ln>
                      <a:noFill/>
                    </a:ln>
                  </pic:spPr>
                </pic:pic>
              </a:graphicData>
            </a:graphic>
          </wp:inline>
        </w:drawing>
      </w:r>
    </w:p>
    <w:p w:rsidR="00EF5FC8" w:rsidRDefault="00EF5FC8">
      <w:pPr>
        <w:ind w:right="-270"/>
        <w:jc w:val="center"/>
      </w:pPr>
    </w:p>
    <w:p w:rsidR="00EF5FC8" w:rsidRDefault="00EF5FC8">
      <w:pPr>
        <w:pStyle w:val="BodyText"/>
        <w:spacing w:before="240" w:after="60"/>
        <w:jc w:val="right"/>
        <w:rPr>
          <w:rFonts w:ascii="Arial Black" w:hAnsi="Arial Black"/>
          <w:sz w:val="32"/>
        </w:rPr>
      </w:pPr>
    </w:p>
    <w:p w:rsidR="00EF5FC8" w:rsidRPr="0056181D" w:rsidRDefault="00EF5FC8" w:rsidP="0017191F">
      <w:pPr>
        <w:jc w:val="right"/>
        <w:rPr>
          <w:rFonts w:ascii="Arial" w:hAnsi="Arial" w:cs="Arial"/>
          <w:sz w:val="32"/>
          <w:szCs w:val="32"/>
        </w:rPr>
      </w:pPr>
      <w:r>
        <w:rPr>
          <w:rFonts w:ascii="Arial" w:hAnsi="Arial" w:cs="Arial"/>
          <w:sz w:val="32"/>
          <w:szCs w:val="32"/>
        </w:rPr>
        <w:t xml:space="preserve">Detail Design: </w:t>
      </w:r>
      <w:r w:rsidR="00E72DEC">
        <w:rPr>
          <w:rFonts w:ascii="Arial" w:hAnsi="Arial" w:cs="Arial"/>
          <w:sz w:val="32"/>
          <w:szCs w:val="32"/>
        </w:rPr>
        <w:t xml:space="preserve">CCO </w:t>
      </w:r>
      <w:r w:rsidR="00720838">
        <w:rPr>
          <w:rFonts w:ascii="Arial" w:hAnsi="Arial" w:cs="Arial"/>
          <w:sz w:val="32"/>
          <w:szCs w:val="32"/>
        </w:rPr>
        <w:t xml:space="preserve">eCoaching </w:t>
      </w:r>
      <w:r w:rsidR="00D11ECF">
        <w:rPr>
          <w:rFonts w:ascii="Arial" w:hAnsi="Arial" w:cs="Arial"/>
          <w:sz w:val="32"/>
          <w:szCs w:val="32"/>
        </w:rPr>
        <w:t xml:space="preserve">Log - </w:t>
      </w:r>
      <w:r w:rsidR="00BF3656">
        <w:rPr>
          <w:rFonts w:ascii="Arial" w:hAnsi="Arial" w:cs="Arial"/>
          <w:sz w:val="32"/>
          <w:szCs w:val="32"/>
        </w:rPr>
        <w:t>Survey</w:t>
      </w:r>
    </w:p>
    <w:p w:rsidR="00EF5FC8" w:rsidRDefault="00EF5FC8">
      <w:pPr>
        <w:pStyle w:val="Title1"/>
        <w:ind w:right="-270"/>
      </w:pPr>
      <w:r>
        <w:t>________________________</w:t>
      </w:r>
    </w:p>
    <w:p w:rsidR="00EF5FC8" w:rsidRDefault="00EF5FC8">
      <w:pPr>
        <w:ind w:right="-270"/>
      </w:pPr>
    </w:p>
    <w:p w:rsidR="000640E5" w:rsidRDefault="000640E5">
      <w:pPr>
        <w:pStyle w:val="hd1"/>
        <w:tabs>
          <w:tab w:val="clear" w:pos="4320"/>
          <w:tab w:val="clear" w:pos="8640"/>
          <w:tab w:val="left" w:pos="1980"/>
          <w:tab w:val="left" w:pos="6750"/>
        </w:tabs>
        <w:ind w:right="-270"/>
        <w:rPr>
          <w:rFonts w:ascii="Times New Roman" w:hAnsi="Times New Roman"/>
          <w:b w:val="0"/>
          <w:sz w:val="20"/>
        </w:rPr>
      </w:pPr>
    </w:p>
    <w:p w:rsidR="00EF5FC8" w:rsidRDefault="00FA2D19">
      <w:pPr>
        <w:pStyle w:val="hd1"/>
        <w:tabs>
          <w:tab w:val="clear" w:pos="4320"/>
          <w:tab w:val="clear" w:pos="8640"/>
          <w:tab w:val="left" w:pos="1980"/>
          <w:tab w:val="left" w:pos="6750"/>
        </w:tabs>
        <w:ind w:right="-270"/>
        <w:rPr>
          <w:rFonts w:ascii="Times New Roman" w:hAnsi="Times New Roman"/>
          <w:b w:val="0"/>
          <w:sz w:val="20"/>
        </w:rPr>
      </w:pPr>
      <w:r>
        <w:rPr>
          <w:rFonts w:ascii="Times New Roman" w:hAnsi="Times New Roman"/>
          <w:b w:val="0"/>
          <w:noProof/>
          <w:sz w:val="20"/>
        </w:rPr>
        <mc:AlternateContent>
          <mc:Choice Requires="wps">
            <w:drawing>
              <wp:anchor distT="0" distB="0" distL="114300" distR="114300" simplePos="0" relativeHeight="251657728" behindDoc="0" locked="0" layoutInCell="0" allowOverlap="1" wp14:anchorId="330FB003" wp14:editId="7BE0373B">
                <wp:simplePos x="0" y="0"/>
                <wp:positionH relativeFrom="column">
                  <wp:posOffset>4663440</wp:posOffset>
                </wp:positionH>
                <wp:positionV relativeFrom="paragraph">
                  <wp:posOffset>422910</wp:posOffset>
                </wp:positionV>
                <wp:extent cx="915035" cy="635"/>
                <wp:effectExtent l="0" t="0" r="0" b="0"/>
                <wp:wrapNone/>
                <wp:docPr id="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2C7630" id="Line 1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" o:allowincell="f">
                <v:stroke startarrowwidth="narrow" startarrowlength="short" endarrowwidth="narrow" endarrowlength="short"/>
              </v:line>
            </w:pict>
          </mc:Fallback>
        </mc:AlternateContent>
      </w:r>
      <w:r>
        <w:rPr>
          <w:rFonts w:ascii="Times New Roman" w:hAnsi="Times New Roman"/>
          <w:b w:val="0"/>
          <w:noProof/>
          <w:sz w:val="20"/>
        </w:rPr>
        <mc:AlternateContent>
          <mc:Choice Requires="wps">
            <w:drawing>
              <wp:anchor distT="0" distB="0" distL="114300" distR="114300" simplePos="0" relativeHeight="251656704" behindDoc="0" locked="0" layoutInCell="0" allowOverlap="1" wp14:anchorId="63B3D1F6" wp14:editId="048AAA0E">
                <wp:simplePos x="0" y="0"/>
                <wp:positionH relativeFrom="column">
                  <wp:posOffset>914400</wp:posOffset>
                </wp:positionH>
                <wp:positionV relativeFrom="paragraph">
                  <wp:posOffset>422910</wp:posOffset>
                </wp:positionV>
                <wp:extent cx="2469515" cy="635"/>
                <wp:effectExtent l="0" t="0" r="0" b="0"/>
                <wp:wrapNone/>
                <wp:docPr id="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7EAC07" id="Line 10"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" o:allowincell="f">
                <v:stroke startarrowwidth="narrow" startarrowlength="short" endarrowwidth="narrow" endarrowlength="short"/>
              </v:line>
            </w:pict>
          </mc:Fallback>
        </mc:AlternateContent>
      </w:r>
      <w:r w:rsidR="00220205">
        <w:rPr>
          <w:rFonts w:ascii="Times New Roman" w:hAnsi="Times New Roman"/>
          <w:b w:val="0"/>
          <w:sz w:val="20"/>
        </w:rPr>
        <w:t>Prepared by:</w:t>
      </w:r>
      <w:r w:rsidR="00220205">
        <w:rPr>
          <w:rFonts w:ascii="Times New Roman" w:hAnsi="Times New Roman"/>
          <w:b w:val="0"/>
          <w:sz w:val="20"/>
        </w:rPr>
        <w:tab/>
      </w:r>
      <w:r w:rsidR="007905E3">
        <w:rPr>
          <w:rFonts w:ascii="Times New Roman" w:hAnsi="Times New Roman"/>
          <w:b w:val="0"/>
          <w:sz w:val="20"/>
        </w:rPr>
        <w:t>Lili Huang</w:t>
      </w:r>
      <w:r w:rsidR="00EF5FC8">
        <w:rPr>
          <w:rFonts w:ascii="Times New Roman" w:hAnsi="Times New Roman"/>
          <w:b w:val="0"/>
          <w:sz w:val="20"/>
        </w:rPr>
        <w:tab/>
        <w:t xml:space="preserve">Date:   </w:t>
      </w:r>
      <w:r w:rsidR="0064102E">
        <w:rPr>
          <w:rFonts w:ascii="Times New Roman" w:hAnsi="Times New Roman"/>
          <w:b w:val="0"/>
          <w:sz w:val="20"/>
        </w:rPr>
        <w:t>0</w:t>
      </w:r>
      <w:r w:rsidR="005468D3">
        <w:rPr>
          <w:rFonts w:ascii="Times New Roman" w:hAnsi="Times New Roman"/>
          <w:b w:val="0"/>
          <w:sz w:val="20"/>
        </w:rPr>
        <w:t>5</w:t>
      </w:r>
      <w:r w:rsidR="00F62266">
        <w:rPr>
          <w:rFonts w:ascii="Times New Roman" w:hAnsi="Times New Roman"/>
          <w:b w:val="0"/>
          <w:sz w:val="20"/>
        </w:rPr>
        <w:t>/</w:t>
      </w:r>
      <w:r w:rsidR="00DC7C94">
        <w:rPr>
          <w:rFonts w:ascii="Times New Roman" w:hAnsi="Times New Roman"/>
          <w:b w:val="0"/>
          <w:sz w:val="20"/>
        </w:rPr>
        <w:t>2</w:t>
      </w:r>
      <w:r w:rsidR="005468D3">
        <w:rPr>
          <w:rFonts w:ascii="Times New Roman" w:hAnsi="Times New Roman"/>
          <w:b w:val="0"/>
          <w:sz w:val="20"/>
        </w:rPr>
        <w:t>1</w:t>
      </w:r>
      <w:r w:rsidR="00AC5CCC">
        <w:rPr>
          <w:rFonts w:ascii="Times New Roman" w:hAnsi="Times New Roman"/>
          <w:b w:val="0"/>
          <w:sz w:val="20"/>
        </w:rPr>
        <w:t>/</w:t>
      </w:r>
      <w:r w:rsidR="0064102E">
        <w:rPr>
          <w:rFonts w:ascii="Times New Roman" w:hAnsi="Times New Roman"/>
          <w:b w:val="0"/>
          <w:sz w:val="20"/>
        </w:rPr>
        <w:t>201</w:t>
      </w:r>
      <w:r w:rsidR="00DC7C94">
        <w:rPr>
          <w:rFonts w:ascii="Times New Roman" w:hAnsi="Times New Roman"/>
          <w:b w:val="0"/>
          <w:sz w:val="20"/>
        </w:rPr>
        <w:t>8</w:t>
      </w:r>
    </w:p>
    <w:p w:rsidR="00EF5FC8" w:rsidRDefault="00EF5FC8">
      <w:pPr>
        <w:tabs>
          <w:tab w:val="left" w:pos="1980"/>
          <w:tab w:val="left" w:pos="6750"/>
        </w:tabs>
        <w:ind w:left="1440" w:right="-270" w:firstLine="720"/>
      </w:pPr>
    </w:p>
    <w:p w:rsidR="00EF5FC8" w:rsidRDefault="00EF5FC8">
      <w:pPr>
        <w:pStyle w:val="BodyText"/>
        <w:rPr>
          <w:sz w:val="20"/>
        </w:rPr>
      </w:pPr>
      <w:r>
        <w:rPr>
          <w:sz w:val="20"/>
        </w:rPr>
        <w:t xml:space="preserve">Department: </w:t>
      </w:r>
      <w:r>
        <w:rPr>
          <w:sz w:val="20"/>
        </w:rPr>
        <w:tab/>
      </w:r>
      <w:r>
        <w:rPr>
          <w:sz w:val="20"/>
        </w:rPr>
        <w:tab/>
      </w:r>
      <w:r w:rsidR="006A080E">
        <w:rPr>
          <w:sz w:val="20"/>
        </w:rPr>
        <w:t>FCD</w:t>
      </w:r>
    </w:p>
    <w:p w:rsidR="00EF5FC8" w:rsidRDefault="00FA2D19">
      <w:pPr>
        <w:tabs>
          <w:tab w:val="left" w:pos="1980"/>
          <w:tab w:val="left" w:pos="6750"/>
        </w:tabs>
        <w:ind w:right="-270"/>
      </w:pPr>
      <w:r>
        <w:rPr>
          <w:noProof/>
        </w:rPr>
        <mc:AlternateContent>
          <mc:Choice Requires="wps">
            <w:drawing>
              <wp:anchor distT="0" distB="0" distL="114300" distR="114300" simplePos="0" relativeHeight="251658752" behindDoc="0" locked="0" layoutInCell="0" allowOverlap="1" wp14:anchorId="56AA8CD6" wp14:editId="67E9DEF5">
                <wp:simplePos x="0" y="0"/>
                <wp:positionH relativeFrom="column">
                  <wp:posOffset>965835</wp:posOffset>
                </wp:positionH>
                <wp:positionV relativeFrom="paragraph">
                  <wp:posOffset>25400</wp:posOffset>
                </wp:positionV>
                <wp:extent cx="2468880" cy="0"/>
                <wp:effectExtent l="0" t="0" r="0" b="0"/>
                <wp:wrapNone/>
                <wp:docPr id="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307429" id="Line 1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05pt,2pt" to="270.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" o:allowincell="f">
                <v:stroke startarrowwidth="narrow" startarrowlength="short" endarrowwidth="narrow" endarrowlength="short"/>
              </v:line>
            </w:pict>
          </mc:Fallback>
        </mc:AlternateContent>
      </w:r>
    </w:p>
    <w:p w:rsidR="00EF5FC8" w:rsidRDefault="00EF5FC8">
      <w:pPr>
        <w:tabs>
          <w:tab w:val="left" w:pos="1980"/>
          <w:tab w:val="left" w:pos="6750"/>
        </w:tabs>
        <w:ind w:right="-270"/>
      </w:pPr>
    </w:p>
    <w:p w:rsidR="00EF5FC8" w:rsidRDefault="00EF5FC8">
      <w:pPr>
        <w:tabs>
          <w:tab w:val="left" w:pos="1980"/>
          <w:tab w:val="left" w:pos="6750"/>
        </w:tabs>
        <w:ind w:right="-270"/>
      </w:pPr>
      <w:r>
        <w:tab/>
      </w:r>
    </w:p>
    <w:p w:rsidR="00EF5FC8" w:rsidRDefault="00EF5FC8">
      <w:pPr>
        <w:pStyle w:val="hdr1"/>
        <w:ind w:left="0" w:right="-270"/>
        <w:jc w:val="center"/>
        <w:rPr>
          <w:sz w:val="20"/>
        </w:rPr>
      </w:pPr>
      <w:r>
        <w:rPr>
          <w:b/>
          <w:sz w:val="20"/>
        </w:rPr>
        <w:br w:type="page"/>
      </w:r>
      <w:r>
        <w:rPr>
          <w:sz w:val="20"/>
        </w:rPr>
        <w:lastRenderedPageBreak/>
        <w:t>Change History Log</w:t>
      </w:r>
    </w:p>
    <w:p w:rsidR="00EF5FC8" w:rsidRDefault="00EF5FC8">
      <w:pPr>
        <w:pStyle w:val="hdr1"/>
        <w:jc w:val="center"/>
        <w:rPr>
          <w:sz w:val="20"/>
        </w:rPr>
      </w:pPr>
    </w:p>
    <w:tbl>
      <w:tblPr>
        <w:tblW w:w="9468" w:type="dxa"/>
        <w:tblLayout w:type="fixed"/>
        <w:tblLook w:val="0000" w:firstRow="0" w:lastRow="0" w:firstColumn="0" w:lastColumn="0" w:noHBand="0" w:noVBand="0"/>
      </w:tblPr>
      <w:tblGrid>
        <w:gridCol w:w="1440"/>
        <w:gridCol w:w="5238"/>
        <w:gridCol w:w="2790"/>
      </w:tblGrid>
      <w:tr w:rsidR="00EF5FC8" w:rsidTr="00D177AA">
        <w:trPr>
          <w:tblHeader/>
        </w:trPr>
        <w:tc>
          <w:tcPr>
            <w:tcW w:w="1440" w:type="dxa"/>
            <w:tcBorders>
              <w:bottom w:val="single" w:sz="4" w:space="0" w:color="auto"/>
            </w:tcBorders>
            <w:shd w:val="solid" w:color="auto" w:fill="000000"/>
          </w:tcPr>
          <w:p w:rsidR="00EF5FC8" w:rsidRDefault="00EF5FC8">
            <w:pPr>
              <w:pStyle w:val="hdr1"/>
              <w:spacing w:before="0"/>
              <w:ind w:left="0"/>
              <w:jc w:val="center"/>
              <w:rPr>
                <w:sz w:val="20"/>
              </w:rPr>
            </w:pPr>
            <w:r>
              <w:rPr>
                <w:sz w:val="20"/>
              </w:rPr>
              <w:t>Date</w:t>
            </w:r>
          </w:p>
        </w:tc>
        <w:tc>
          <w:tcPr>
            <w:tcW w:w="5238" w:type="dxa"/>
            <w:tcBorders>
              <w:bottom w:val="single" w:sz="4" w:space="0" w:color="auto"/>
            </w:tcBorders>
            <w:shd w:val="solid" w:color="auto" w:fill="000000"/>
          </w:tcPr>
          <w:p w:rsidR="00EF5FC8" w:rsidRDefault="00EF5FC8">
            <w:pPr>
              <w:pStyle w:val="hdr1"/>
              <w:spacing w:before="0"/>
              <w:ind w:left="0"/>
              <w:jc w:val="center"/>
              <w:rPr>
                <w:sz w:val="20"/>
              </w:rPr>
            </w:pPr>
            <w:r>
              <w:rPr>
                <w:sz w:val="20"/>
              </w:rPr>
              <w:t>Change Description</w:t>
            </w:r>
          </w:p>
        </w:tc>
        <w:tc>
          <w:tcPr>
            <w:tcW w:w="2790" w:type="dxa"/>
            <w:tcBorders>
              <w:bottom w:val="single" w:sz="4" w:space="0" w:color="auto"/>
            </w:tcBorders>
            <w:shd w:val="solid" w:color="auto" w:fill="000000"/>
          </w:tcPr>
          <w:p w:rsidR="00EF5FC8" w:rsidRDefault="00EF5FC8">
            <w:pPr>
              <w:pStyle w:val="hdr1"/>
              <w:spacing w:before="0"/>
              <w:ind w:left="0"/>
              <w:jc w:val="center"/>
              <w:rPr>
                <w:sz w:val="20"/>
              </w:rPr>
            </w:pPr>
            <w:r>
              <w:rPr>
                <w:sz w:val="20"/>
              </w:rPr>
              <w:t>Author</w:t>
            </w:r>
          </w:p>
        </w:tc>
      </w:tr>
      <w:tr w:rsidR="00EF5FC8" w:rsidTr="00D177AA">
        <w:tc>
          <w:tcPr>
            <w:tcW w:w="1440" w:type="dxa"/>
            <w:tcBorders>
              <w:top w:val="single" w:sz="4" w:space="0" w:color="auto"/>
              <w:left w:val="single" w:sz="4" w:space="0" w:color="auto"/>
              <w:bottom w:val="single" w:sz="4" w:space="0" w:color="auto"/>
              <w:right w:val="single" w:sz="4" w:space="0" w:color="auto"/>
            </w:tcBorders>
          </w:tcPr>
          <w:p w:rsidR="000D488E" w:rsidRDefault="001118A1" w:rsidP="00276CB8">
            <w:pPr>
              <w:pStyle w:val="hdr1"/>
              <w:ind w:left="0"/>
              <w:jc w:val="left"/>
              <w:rPr>
                <w:sz w:val="20"/>
              </w:rPr>
            </w:pPr>
            <w:r>
              <w:rPr>
                <w:sz w:val="20"/>
              </w:rPr>
              <w:t>0</w:t>
            </w:r>
            <w:r w:rsidR="00C3301B">
              <w:rPr>
                <w:sz w:val="20"/>
              </w:rPr>
              <w:t>5</w:t>
            </w:r>
            <w:r w:rsidR="0075562D">
              <w:rPr>
                <w:sz w:val="20"/>
              </w:rPr>
              <w:t>/</w:t>
            </w:r>
            <w:r w:rsidR="00723C46">
              <w:rPr>
                <w:sz w:val="20"/>
              </w:rPr>
              <w:t>2</w:t>
            </w:r>
            <w:r w:rsidR="00C3301B">
              <w:rPr>
                <w:sz w:val="20"/>
              </w:rPr>
              <w:t>1</w:t>
            </w:r>
            <w:r w:rsidR="00773F46">
              <w:rPr>
                <w:sz w:val="20"/>
              </w:rPr>
              <w:t>/20</w:t>
            </w:r>
            <w:r w:rsidR="00206D83">
              <w:rPr>
                <w:sz w:val="20"/>
              </w:rPr>
              <w:t>1</w:t>
            </w:r>
            <w:r w:rsidR="00723C46">
              <w:rPr>
                <w:sz w:val="20"/>
              </w:rPr>
              <w:t>8</w:t>
            </w:r>
          </w:p>
        </w:tc>
        <w:tc>
          <w:tcPr>
            <w:tcW w:w="5238" w:type="dxa"/>
            <w:tcBorders>
              <w:top w:val="single" w:sz="4" w:space="0" w:color="auto"/>
              <w:left w:val="single" w:sz="4" w:space="0" w:color="auto"/>
              <w:bottom w:val="single" w:sz="4" w:space="0" w:color="auto"/>
              <w:right w:val="single" w:sz="4" w:space="0" w:color="auto"/>
            </w:tcBorders>
          </w:tcPr>
          <w:p w:rsidR="00D51BBA" w:rsidRPr="00D177AA" w:rsidRDefault="0064102E" w:rsidP="000B6371">
            <w:pPr>
              <w:pStyle w:val="hdr1"/>
              <w:ind w:left="0"/>
              <w:jc w:val="left"/>
              <w:rPr>
                <w:color w:val="000000"/>
                <w:sz w:val="20"/>
              </w:rPr>
            </w:pPr>
            <w:r w:rsidRPr="00175E51">
              <w:rPr>
                <w:color w:val="000000"/>
                <w:sz w:val="20"/>
              </w:rPr>
              <w:t>Initial Revision</w:t>
            </w:r>
            <w:r w:rsidR="000D488E">
              <w:rPr>
                <w:color w:val="000000"/>
                <w:sz w:val="20"/>
              </w:rPr>
              <w:t xml:space="preserve"> – TFS </w:t>
            </w:r>
            <w:r w:rsidR="00276CB8">
              <w:rPr>
                <w:color w:val="000000"/>
                <w:sz w:val="20"/>
              </w:rPr>
              <w:t>1</w:t>
            </w:r>
            <w:r w:rsidR="00BF7077">
              <w:rPr>
                <w:color w:val="000000"/>
                <w:sz w:val="20"/>
              </w:rPr>
              <w:t>0972</w:t>
            </w:r>
          </w:p>
        </w:tc>
        <w:tc>
          <w:tcPr>
            <w:tcW w:w="2790" w:type="dxa"/>
            <w:tcBorders>
              <w:top w:val="single" w:sz="4" w:space="0" w:color="auto"/>
              <w:left w:val="single" w:sz="4" w:space="0" w:color="auto"/>
              <w:bottom w:val="single" w:sz="4" w:space="0" w:color="auto"/>
              <w:right w:val="single" w:sz="4" w:space="0" w:color="auto"/>
            </w:tcBorders>
          </w:tcPr>
          <w:p w:rsidR="00D51BBA" w:rsidRPr="00330A21" w:rsidRDefault="001118A1">
            <w:pPr>
              <w:pStyle w:val="hdr1"/>
              <w:ind w:left="0"/>
              <w:jc w:val="left"/>
              <w:rPr>
                <w:sz w:val="20"/>
              </w:rPr>
            </w:pPr>
            <w:r>
              <w:rPr>
                <w:sz w:val="20"/>
              </w:rPr>
              <w:t>Lili Huang</w:t>
            </w:r>
          </w:p>
        </w:tc>
      </w:tr>
      <w:tr w:rsidR="000E4FCD" w:rsidTr="00D177AA">
        <w:tc>
          <w:tcPr>
            <w:tcW w:w="1440" w:type="dxa"/>
            <w:tcBorders>
              <w:top w:val="single" w:sz="4" w:space="0" w:color="auto"/>
              <w:left w:val="single" w:sz="4" w:space="0" w:color="auto"/>
              <w:bottom w:val="single" w:sz="4" w:space="0" w:color="auto"/>
              <w:right w:val="single" w:sz="4" w:space="0" w:color="auto"/>
            </w:tcBorders>
          </w:tcPr>
          <w:p w:rsidR="000E4FCD" w:rsidRDefault="000E4FCD" w:rsidP="00276CB8">
            <w:pPr>
              <w:pStyle w:val="hdr1"/>
              <w:ind w:left="0"/>
              <w:jc w:val="left"/>
              <w:rPr>
                <w:sz w:val="20"/>
              </w:rPr>
            </w:pPr>
            <w:r>
              <w:rPr>
                <w:sz w:val="20"/>
              </w:rPr>
              <w:t>08/31/2018</w:t>
            </w:r>
          </w:p>
        </w:tc>
        <w:tc>
          <w:tcPr>
            <w:tcW w:w="5238" w:type="dxa"/>
            <w:tcBorders>
              <w:top w:val="single" w:sz="4" w:space="0" w:color="auto"/>
              <w:left w:val="single" w:sz="4" w:space="0" w:color="auto"/>
              <w:bottom w:val="single" w:sz="4" w:space="0" w:color="auto"/>
              <w:right w:val="single" w:sz="4" w:space="0" w:color="auto"/>
            </w:tcBorders>
          </w:tcPr>
          <w:p w:rsidR="000E4FCD" w:rsidRDefault="000E4FCD" w:rsidP="000B6371">
            <w:pPr>
              <w:pStyle w:val="hdr1"/>
              <w:ind w:left="0"/>
              <w:jc w:val="left"/>
              <w:rPr>
                <w:color w:val="000000"/>
                <w:sz w:val="20"/>
              </w:rPr>
            </w:pPr>
            <w:r>
              <w:rPr>
                <w:color w:val="000000"/>
                <w:sz w:val="20"/>
              </w:rPr>
              <w:t>TFS11984 – Include a link to ecl sharepoint site to report issues;</w:t>
            </w:r>
          </w:p>
          <w:p w:rsidR="004D478C" w:rsidRPr="00175E51" w:rsidRDefault="004D478C" w:rsidP="000B6371">
            <w:pPr>
              <w:pStyle w:val="hdr1"/>
              <w:ind w:left="0"/>
              <w:jc w:val="left"/>
              <w:rPr>
                <w:color w:val="000000"/>
                <w:sz w:val="20"/>
              </w:rPr>
            </w:pPr>
            <w:r>
              <w:rPr>
                <w:color w:val="000000"/>
                <w:sz w:val="20"/>
              </w:rPr>
              <w:t>Updated 3.1.4 Web Page Invoked Events</w:t>
            </w:r>
          </w:p>
        </w:tc>
        <w:tc>
          <w:tcPr>
            <w:tcW w:w="2790" w:type="dxa"/>
            <w:tcBorders>
              <w:top w:val="single" w:sz="4" w:space="0" w:color="auto"/>
              <w:left w:val="single" w:sz="4" w:space="0" w:color="auto"/>
              <w:bottom w:val="single" w:sz="4" w:space="0" w:color="auto"/>
              <w:right w:val="single" w:sz="4" w:space="0" w:color="auto"/>
            </w:tcBorders>
          </w:tcPr>
          <w:p w:rsidR="000E4FCD" w:rsidRDefault="000E4FCD">
            <w:pPr>
              <w:pStyle w:val="hdr1"/>
              <w:ind w:left="0"/>
              <w:jc w:val="left"/>
              <w:rPr>
                <w:sz w:val="20"/>
              </w:rPr>
            </w:pPr>
            <w:r>
              <w:rPr>
                <w:sz w:val="20"/>
              </w:rPr>
              <w:t>Lili Huang</w:t>
            </w:r>
          </w:p>
        </w:tc>
      </w:tr>
      <w:tr w:rsidR="005526B7" w:rsidTr="00D177AA">
        <w:tc>
          <w:tcPr>
            <w:tcW w:w="1440" w:type="dxa"/>
            <w:tcBorders>
              <w:top w:val="single" w:sz="4" w:space="0" w:color="auto"/>
              <w:left w:val="single" w:sz="4" w:space="0" w:color="auto"/>
              <w:bottom w:val="single" w:sz="4" w:space="0" w:color="auto"/>
              <w:right w:val="single" w:sz="4" w:space="0" w:color="auto"/>
            </w:tcBorders>
          </w:tcPr>
          <w:p w:rsidR="005526B7" w:rsidRDefault="005526B7" w:rsidP="00276CB8">
            <w:pPr>
              <w:pStyle w:val="hdr1"/>
              <w:ind w:left="0"/>
              <w:jc w:val="left"/>
              <w:rPr>
                <w:sz w:val="20"/>
              </w:rPr>
            </w:pPr>
            <w:r>
              <w:rPr>
                <w:sz w:val="20"/>
              </w:rPr>
              <w:t>09/04/2018</w:t>
            </w:r>
          </w:p>
        </w:tc>
        <w:tc>
          <w:tcPr>
            <w:tcW w:w="5238" w:type="dxa"/>
            <w:tcBorders>
              <w:top w:val="single" w:sz="4" w:space="0" w:color="auto"/>
              <w:left w:val="single" w:sz="4" w:space="0" w:color="auto"/>
              <w:bottom w:val="single" w:sz="4" w:space="0" w:color="auto"/>
              <w:right w:val="single" w:sz="4" w:space="0" w:color="auto"/>
            </w:tcBorders>
          </w:tcPr>
          <w:p w:rsidR="005526B7" w:rsidRDefault="005526B7" w:rsidP="000B6371">
            <w:pPr>
              <w:pStyle w:val="hdr1"/>
              <w:ind w:left="0"/>
              <w:jc w:val="left"/>
              <w:rPr>
                <w:color w:val="000000"/>
                <w:sz w:val="20"/>
              </w:rPr>
            </w:pPr>
            <w:r>
              <w:rPr>
                <w:color w:val="000000"/>
                <w:sz w:val="20"/>
              </w:rPr>
              <w:t>TFS11984 – Include a link to ecl sharepoint site to report issues;</w:t>
            </w:r>
          </w:p>
          <w:p w:rsidR="005526B7" w:rsidRDefault="005526B7" w:rsidP="000B6371">
            <w:pPr>
              <w:pStyle w:val="hdr1"/>
              <w:ind w:left="0"/>
              <w:jc w:val="left"/>
              <w:rPr>
                <w:color w:val="000000"/>
                <w:sz w:val="20"/>
              </w:rPr>
            </w:pPr>
            <w:r>
              <w:rPr>
                <w:color w:val="000000"/>
                <w:sz w:val="20"/>
              </w:rPr>
              <w:t>Moved the change to Common DD</w:t>
            </w:r>
          </w:p>
        </w:tc>
        <w:tc>
          <w:tcPr>
            <w:tcW w:w="2790" w:type="dxa"/>
            <w:tcBorders>
              <w:top w:val="single" w:sz="4" w:space="0" w:color="auto"/>
              <w:left w:val="single" w:sz="4" w:space="0" w:color="auto"/>
              <w:bottom w:val="single" w:sz="4" w:space="0" w:color="auto"/>
              <w:right w:val="single" w:sz="4" w:space="0" w:color="auto"/>
            </w:tcBorders>
          </w:tcPr>
          <w:p w:rsidR="005526B7" w:rsidRDefault="005526B7">
            <w:pPr>
              <w:pStyle w:val="hdr1"/>
              <w:ind w:left="0"/>
              <w:jc w:val="left"/>
              <w:rPr>
                <w:sz w:val="20"/>
              </w:rPr>
            </w:pPr>
            <w:r>
              <w:rPr>
                <w:sz w:val="20"/>
              </w:rPr>
              <w:t>Lili Huang</w:t>
            </w:r>
          </w:p>
        </w:tc>
      </w:tr>
      <w:tr w:rsidR="003A4993" w:rsidTr="00D177AA">
        <w:trPr>
          <w:ins w:id="0" w:author="Huang, Lili" w:date="2018-09-25T08:01:00Z"/>
        </w:trPr>
        <w:tc>
          <w:tcPr>
            <w:tcW w:w="1440" w:type="dxa"/>
            <w:tcBorders>
              <w:top w:val="single" w:sz="4" w:space="0" w:color="auto"/>
              <w:left w:val="single" w:sz="4" w:space="0" w:color="auto"/>
              <w:bottom w:val="single" w:sz="4" w:space="0" w:color="auto"/>
              <w:right w:val="single" w:sz="4" w:space="0" w:color="auto"/>
            </w:tcBorders>
          </w:tcPr>
          <w:p w:rsidR="003A4993" w:rsidRDefault="003A4993" w:rsidP="00276CB8">
            <w:pPr>
              <w:pStyle w:val="hdr1"/>
              <w:ind w:left="0"/>
              <w:jc w:val="left"/>
              <w:rPr>
                <w:ins w:id="1" w:author="Huang, Lili" w:date="2018-09-25T08:01:00Z"/>
                <w:sz w:val="20"/>
              </w:rPr>
            </w:pPr>
            <w:ins w:id="2" w:author="Huang, Lili" w:date="2018-09-25T08:01:00Z">
              <w:r>
                <w:rPr>
                  <w:sz w:val="20"/>
                </w:rPr>
                <w:t>09/25/2018</w:t>
              </w:r>
            </w:ins>
          </w:p>
        </w:tc>
        <w:tc>
          <w:tcPr>
            <w:tcW w:w="5238" w:type="dxa"/>
            <w:tcBorders>
              <w:top w:val="single" w:sz="4" w:space="0" w:color="auto"/>
              <w:left w:val="single" w:sz="4" w:space="0" w:color="auto"/>
              <w:bottom w:val="single" w:sz="4" w:space="0" w:color="auto"/>
              <w:right w:val="single" w:sz="4" w:space="0" w:color="auto"/>
            </w:tcBorders>
          </w:tcPr>
          <w:p w:rsidR="003A4993" w:rsidRDefault="003A4993" w:rsidP="000B6371">
            <w:pPr>
              <w:pStyle w:val="hdr1"/>
              <w:ind w:left="0"/>
              <w:jc w:val="left"/>
              <w:rPr>
                <w:ins w:id="3" w:author="Huang, Lili" w:date="2018-09-25T08:17:00Z"/>
                <w:color w:val="000000"/>
                <w:sz w:val="20"/>
              </w:rPr>
            </w:pPr>
            <w:ins w:id="4" w:author="Huang, Lili" w:date="2018-09-25T08:01:00Z">
              <w:r>
                <w:rPr>
                  <w:color w:val="000000"/>
                  <w:sz w:val="20"/>
                </w:rPr>
                <w:t>TFS 12183 – Surveys submissions duplicate key error;</w:t>
              </w:r>
            </w:ins>
          </w:p>
          <w:p w:rsidR="00CA7BE5" w:rsidRDefault="00CA7BE5" w:rsidP="00CA7BE5">
            <w:pPr>
              <w:pStyle w:val="hdr1"/>
              <w:ind w:left="0"/>
              <w:jc w:val="left"/>
              <w:rPr>
                <w:ins w:id="5" w:author="Huang, Lili" w:date="2018-09-25T08:01:00Z"/>
                <w:color w:val="000000"/>
                <w:sz w:val="20"/>
              </w:rPr>
            </w:pPr>
            <w:ins w:id="6" w:author="Huang, Lili" w:date="2018-09-25T08:17:00Z">
              <w:r>
                <w:rPr>
                  <w:color w:val="000000"/>
                  <w:sz w:val="20"/>
                </w:rPr>
                <w:t>Updated 2. Business logic; 3.2.3 Screenshot</w:t>
              </w:r>
            </w:ins>
            <w:bookmarkStart w:id="7" w:name="_GoBack"/>
            <w:bookmarkEnd w:id="7"/>
          </w:p>
        </w:tc>
        <w:tc>
          <w:tcPr>
            <w:tcW w:w="2790" w:type="dxa"/>
            <w:tcBorders>
              <w:top w:val="single" w:sz="4" w:space="0" w:color="auto"/>
              <w:left w:val="single" w:sz="4" w:space="0" w:color="auto"/>
              <w:bottom w:val="single" w:sz="4" w:space="0" w:color="auto"/>
              <w:right w:val="single" w:sz="4" w:space="0" w:color="auto"/>
            </w:tcBorders>
          </w:tcPr>
          <w:p w:rsidR="003A4993" w:rsidRDefault="003A4993">
            <w:pPr>
              <w:pStyle w:val="hdr1"/>
              <w:ind w:left="0"/>
              <w:jc w:val="left"/>
              <w:rPr>
                <w:ins w:id="8" w:author="Huang, Lili" w:date="2018-09-25T08:01:00Z"/>
                <w:sz w:val="20"/>
              </w:rPr>
            </w:pPr>
            <w:ins w:id="9" w:author="Huang, Lili" w:date="2018-09-25T08:01:00Z">
              <w:r>
                <w:rPr>
                  <w:sz w:val="20"/>
                </w:rPr>
                <w:t>Lili Huang</w:t>
              </w:r>
            </w:ins>
          </w:p>
        </w:tc>
      </w:tr>
      <w:tr w:rsidR="0021006A" w:rsidTr="00D177AA">
        <w:tc>
          <w:tcPr>
            <w:tcW w:w="1440" w:type="dxa"/>
            <w:tcBorders>
              <w:top w:val="single" w:sz="4" w:space="0" w:color="auto"/>
            </w:tcBorders>
          </w:tcPr>
          <w:p w:rsidR="004A3C25" w:rsidRDefault="004A3C25" w:rsidP="0064102E">
            <w:pPr>
              <w:pStyle w:val="hdr1"/>
              <w:ind w:left="0"/>
              <w:jc w:val="left"/>
              <w:rPr>
                <w:sz w:val="20"/>
              </w:rPr>
            </w:pPr>
          </w:p>
        </w:tc>
        <w:tc>
          <w:tcPr>
            <w:tcW w:w="5238" w:type="dxa"/>
            <w:tcBorders>
              <w:top w:val="single" w:sz="4" w:space="0" w:color="auto"/>
            </w:tcBorders>
          </w:tcPr>
          <w:p w:rsidR="004A3C25" w:rsidRPr="00175E51" w:rsidRDefault="004A3C25" w:rsidP="00277E99">
            <w:pPr>
              <w:pStyle w:val="hdr1"/>
              <w:ind w:left="0"/>
              <w:jc w:val="left"/>
              <w:rPr>
                <w:color w:val="000000"/>
                <w:sz w:val="20"/>
              </w:rPr>
            </w:pPr>
          </w:p>
        </w:tc>
        <w:tc>
          <w:tcPr>
            <w:tcW w:w="2790" w:type="dxa"/>
            <w:tcBorders>
              <w:top w:val="single" w:sz="4" w:space="0" w:color="auto"/>
            </w:tcBorders>
          </w:tcPr>
          <w:p w:rsidR="004A3C25" w:rsidRDefault="004A3C25">
            <w:pPr>
              <w:pStyle w:val="hdr1"/>
              <w:ind w:left="0"/>
              <w:jc w:val="left"/>
              <w:rPr>
                <w:sz w:val="20"/>
              </w:rPr>
            </w:pPr>
          </w:p>
        </w:tc>
      </w:tr>
    </w:tbl>
    <w:p w:rsidR="00EF5FC8" w:rsidRDefault="00EF5FC8">
      <w:pPr>
        <w:pStyle w:val="BodyText"/>
        <w:rPr>
          <w:sz w:val="20"/>
        </w:rPr>
      </w:pPr>
    </w:p>
    <w:p w:rsidR="00EF5FC8" w:rsidRDefault="00EF5FC8">
      <w:pPr>
        <w:pStyle w:val="BodyText"/>
        <w:jc w:val="center"/>
        <w:rPr>
          <w:sz w:val="20"/>
        </w:rPr>
      </w:pPr>
      <w:r>
        <w:rPr>
          <w:sz w:val="20"/>
        </w:rPr>
        <w:br w:type="page"/>
      </w:r>
      <w:r>
        <w:rPr>
          <w:sz w:val="20"/>
        </w:rPr>
        <w:lastRenderedPageBreak/>
        <w:t>Table of Content</w:t>
      </w:r>
      <w:r w:rsidR="005C58F0">
        <w:rPr>
          <w:sz w:val="20"/>
        </w:rPr>
        <w:t>s</w:t>
      </w:r>
    </w:p>
    <w:p w:rsidR="00EF5FC8" w:rsidRDefault="00EF5FC8">
      <w:pPr>
        <w:pStyle w:val="BodyText"/>
        <w:jc w:val="center"/>
        <w:rPr>
          <w:sz w:val="20"/>
        </w:rPr>
      </w:pPr>
    </w:p>
    <w:p w:rsidR="001C3655" w:rsidRDefault="005D0B08">
      <w:pPr>
        <w:pStyle w:val="TOC2"/>
        <w:tabs>
          <w:tab w:val="left" w:pos="600"/>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3830963" w:history="1">
        <w:r w:rsidR="001C3655" w:rsidRPr="00103BA8">
          <w:rPr>
            <w:rStyle w:val="Hyperlink"/>
            <w:b/>
            <w:noProof/>
          </w:rPr>
          <w:t>1.</w:t>
        </w:r>
        <w:r w:rsidR="001C3655">
          <w:rPr>
            <w:rFonts w:asciiTheme="minorHAnsi" w:eastAsiaTheme="minorEastAsia" w:hAnsiTheme="minorHAnsi" w:cstheme="minorBidi"/>
            <w:noProof/>
            <w:sz w:val="22"/>
            <w:szCs w:val="22"/>
          </w:rPr>
          <w:tab/>
        </w:r>
        <w:r w:rsidR="001C3655" w:rsidRPr="00103BA8">
          <w:rPr>
            <w:rStyle w:val="Hyperlink"/>
            <w:b/>
            <w:noProof/>
          </w:rPr>
          <w:t>Description</w:t>
        </w:r>
        <w:r w:rsidR="001C3655">
          <w:rPr>
            <w:noProof/>
            <w:webHidden/>
          </w:rPr>
          <w:tab/>
        </w:r>
        <w:r w:rsidR="001C3655">
          <w:rPr>
            <w:noProof/>
            <w:webHidden/>
          </w:rPr>
          <w:fldChar w:fldCharType="begin"/>
        </w:r>
        <w:r w:rsidR="001C3655">
          <w:rPr>
            <w:noProof/>
            <w:webHidden/>
          </w:rPr>
          <w:instrText xml:space="preserve"> PAGEREF _Toc523830963 \h </w:instrText>
        </w:r>
        <w:r w:rsidR="001C3655">
          <w:rPr>
            <w:noProof/>
            <w:webHidden/>
          </w:rPr>
        </w:r>
        <w:r w:rsidR="001C3655">
          <w:rPr>
            <w:noProof/>
            <w:webHidden/>
          </w:rPr>
          <w:fldChar w:fldCharType="separate"/>
        </w:r>
        <w:r w:rsidR="001C3655">
          <w:rPr>
            <w:noProof/>
            <w:webHidden/>
          </w:rPr>
          <w:t>4</w:t>
        </w:r>
        <w:r w:rsidR="001C3655">
          <w:rPr>
            <w:noProof/>
            <w:webHidden/>
          </w:rPr>
          <w:fldChar w:fldCharType="end"/>
        </w:r>
      </w:hyperlink>
    </w:p>
    <w:p w:rsidR="001C3655" w:rsidRDefault="00A94630">
      <w:pPr>
        <w:pStyle w:val="TOC2"/>
        <w:tabs>
          <w:tab w:val="left" w:pos="600"/>
          <w:tab w:val="right" w:leader="dot" w:pos="8630"/>
        </w:tabs>
        <w:rPr>
          <w:rFonts w:asciiTheme="minorHAnsi" w:eastAsiaTheme="minorEastAsia" w:hAnsiTheme="minorHAnsi" w:cstheme="minorBidi"/>
          <w:noProof/>
          <w:sz w:val="22"/>
          <w:szCs w:val="22"/>
        </w:rPr>
      </w:pPr>
      <w:hyperlink w:anchor="_Toc523830964" w:history="1">
        <w:r w:rsidR="001C3655" w:rsidRPr="00103BA8">
          <w:rPr>
            <w:rStyle w:val="Hyperlink"/>
            <w:b/>
            <w:noProof/>
          </w:rPr>
          <w:t>2.</w:t>
        </w:r>
        <w:r w:rsidR="001C3655">
          <w:rPr>
            <w:rFonts w:asciiTheme="minorHAnsi" w:eastAsiaTheme="minorEastAsia" w:hAnsiTheme="minorHAnsi" w:cstheme="minorBidi"/>
            <w:noProof/>
            <w:sz w:val="22"/>
            <w:szCs w:val="22"/>
          </w:rPr>
          <w:tab/>
        </w:r>
        <w:r w:rsidR="001C3655" w:rsidRPr="00103BA8">
          <w:rPr>
            <w:rStyle w:val="Hyperlink"/>
            <w:b/>
            <w:noProof/>
          </w:rPr>
          <w:t>Business Logic – SurveyController.cs</w:t>
        </w:r>
        <w:r w:rsidR="001C3655">
          <w:rPr>
            <w:noProof/>
            <w:webHidden/>
          </w:rPr>
          <w:tab/>
        </w:r>
        <w:r w:rsidR="001C3655">
          <w:rPr>
            <w:noProof/>
            <w:webHidden/>
          </w:rPr>
          <w:fldChar w:fldCharType="begin"/>
        </w:r>
        <w:r w:rsidR="001C3655">
          <w:rPr>
            <w:noProof/>
            <w:webHidden/>
          </w:rPr>
          <w:instrText xml:space="preserve"> PAGEREF _Toc523830964 \h </w:instrText>
        </w:r>
        <w:r w:rsidR="001C3655">
          <w:rPr>
            <w:noProof/>
            <w:webHidden/>
          </w:rPr>
        </w:r>
        <w:r w:rsidR="001C3655">
          <w:rPr>
            <w:noProof/>
            <w:webHidden/>
          </w:rPr>
          <w:fldChar w:fldCharType="separate"/>
        </w:r>
        <w:r w:rsidR="001C3655">
          <w:rPr>
            <w:noProof/>
            <w:webHidden/>
          </w:rPr>
          <w:t>4</w:t>
        </w:r>
        <w:r w:rsidR="001C3655">
          <w:rPr>
            <w:noProof/>
            <w:webHidden/>
          </w:rPr>
          <w:fldChar w:fldCharType="end"/>
        </w:r>
      </w:hyperlink>
    </w:p>
    <w:p w:rsidR="001C3655" w:rsidRDefault="00A94630">
      <w:pPr>
        <w:pStyle w:val="TOC2"/>
        <w:tabs>
          <w:tab w:val="left" w:pos="600"/>
          <w:tab w:val="right" w:leader="dot" w:pos="8630"/>
        </w:tabs>
        <w:rPr>
          <w:rFonts w:asciiTheme="minorHAnsi" w:eastAsiaTheme="minorEastAsia" w:hAnsiTheme="minorHAnsi" w:cstheme="minorBidi"/>
          <w:noProof/>
          <w:sz w:val="22"/>
          <w:szCs w:val="22"/>
        </w:rPr>
      </w:pPr>
      <w:hyperlink w:anchor="_Toc523830965" w:history="1">
        <w:r w:rsidR="001C3655" w:rsidRPr="00103BA8">
          <w:rPr>
            <w:rStyle w:val="Hyperlink"/>
            <w:b/>
            <w:noProof/>
          </w:rPr>
          <w:t>3.</w:t>
        </w:r>
        <w:r w:rsidR="001C3655">
          <w:rPr>
            <w:rFonts w:asciiTheme="minorHAnsi" w:eastAsiaTheme="minorEastAsia" w:hAnsiTheme="minorHAnsi" w:cstheme="minorBidi"/>
            <w:noProof/>
            <w:sz w:val="22"/>
            <w:szCs w:val="22"/>
          </w:rPr>
          <w:tab/>
        </w:r>
        <w:r w:rsidR="001C3655" w:rsidRPr="00103BA8">
          <w:rPr>
            <w:rStyle w:val="Hyperlink"/>
            <w:b/>
            <w:noProof/>
          </w:rPr>
          <w:t>Page details</w:t>
        </w:r>
        <w:r w:rsidR="001C3655">
          <w:rPr>
            <w:noProof/>
            <w:webHidden/>
          </w:rPr>
          <w:tab/>
        </w:r>
        <w:r w:rsidR="001C3655">
          <w:rPr>
            <w:noProof/>
            <w:webHidden/>
          </w:rPr>
          <w:fldChar w:fldCharType="begin"/>
        </w:r>
        <w:r w:rsidR="001C3655">
          <w:rPr>
            <w:noProof/>
            <w:webHidden/>
          </w:rPr>
          <w:instrText xml:space="preserve"> PAGEREF _Toc523830965 \h </w:instrText>
        </w:r>
        <w:r w:rsidR="001C3655">
          <w:rPr>
            <w:noProof/>
            <w:webHidden/>
          </w:rPr>
        </w:r>
        <w:r w:rsidR="001C3655">
          <w:rPr>
            <w:noProof/>
            <w:webHidden/>
          </w:rPr>
          <w:fldChar w:fldCharType="separate"/>
        </w:r>
        <w:r w:rsidR="001C3655">
          <w:rPr>
            <w:noProof/>
            <w:webHidden/>
          </w:rPr>
          <w:t>4</w:t>
        </w:r>
        <w:r w:rsidR="001C3655">
          <w:rPr>
            <w:noProof/>
            <w:webHidden/>
          </w:rPr>
          <w:fldChar w:fldCharType="end"/>
        </w:r>
      </w:hyperlink>
    </w:p>
    <w:p w:rsidR="001C3655" w:rsidRDefault="00A94630">
      <w:pPr>
        <w:pStyle w:val="TOC2"/>
        <w:tabs>
          <w:tab w:val="left" w:pos="800"/>
          <w:tab w:val="right" w:leader="dot" w:pos="8630"/>
        </w:tabs>
        <w:rPr>
          <w:rFonts w:asciiTheme="minorHAnsi" w:eastAsiaTheme="minorEastAsia" w:hAnsiTheme="minorHAnsi" w:cstheme="minorBidi"/>
          <w:noProof/>
          <w:sz w:val="22"/>
          <w:szCs w:val="22"/>
        </w:rPr>
      </w:pPr>
      <w:hyperlink w:anchor="_Toc523830966" w:history="1">
        <w:r w:rsidR="001C3655" w:rsidRPr="00103BA8">
          <w:rPr>
            <w:rStyle w:val="Hyperlink"/>
            <w:b/>
            <w:noProof/>
          </w:rPr>
          <w:t>3.1</w:t>
        </w:r>
        <w:r w:rsidR="001C3655">
          <w:rPr>
            <w:rFonts w:asciiTheme="minorHAnsi" w:eastAsiaTheme="minorEastAsia" w:hAnsiTheme="minorHAnsi" w:cstheme="minorBidi"/>
            <w:noProof/>
            <w:sz w:val="22"/>
            <w:szCs w:val="22"/>
          </w:rPr>
          <w:tab/>
        </w:r>
        <w:r w:rsidR="001C3655" w:rsidRPr="00103BA8">
          <w:rPr>
            <w:rStyle w:val="Hyperlink"/>
            <w:b/>
            <w:noProof/>
          </w:rPr>
          <w:t>Views\Survey\Index.cshtml</w:t>
        </w:r>
        <w:r w:rsidR="001C3655">
          <w:rPr>
            <w:noProof/>
            <w:webHidden/>
          </w:rPr>
          <w:tab/>
        </w:r>
        <w:r w:rsidR="001C3655">
          <w:rPr>
            <w:noProof/>
            <w:webHidden/>
          </w:rPr>
          <w:fldChar w:fldCharType="begin"/>
        </w:r>
        <w:r w:rsidR="001C3655">
          <w:rPr>
            <w:noProof/>
            <w:webHidden/>
          </w:rPr>
          <w:instrText xml:space="preserve"> PAGEREF _Toc523830966 \h </w:instrText>
        </w:r>
        <w:r w:rsidR="001C3655">
          <w:rPr>
            <w:noProof/>
            <w:webHidden/>
          </w:rPr>
        </w:r>
        <w:r w:rsidR="001C3655">
          <w:rPr>
            <w:noProof/>
            <w:webHidden/>
          </w:rPr>
          <w:fldChar w:fldCharType="separate"/>
        </w:r>
        <w:r w:rsidR="001C3655">
          <w:rPr>
            <w:noProof/>
            <w:webHidden/>
          </w:rPr>
          <w:t>4</w:t>
        </w:r>
        <w:r w:rsidR="001C3655">
          <w:rPr>
            <w:noProof/>
            <w:webHidden/>
          </w:rPr>
          <w:fldChar w:fldCharType="end"/>
        </w:r>
      </w:hyperlink>
    </w:p>
    <w:p w:rsidR="001C3655" w:rsidRDefault="00A94630">
      <w:pPr>
        <w:pStyle w:val="TOC2"/>
        <w:tabs>
          <w:tab w:val="left" w:pos="1000"/>
          <w:tab w:val="right" w:leader="dot" w:pos="8630"/>
        </w:tabs>
        <w:rPr>
          <w:rFonts w:asciiTheme="minorHAnsi" w:eastAsiaTheme="minorEastAsia" w:hAnsiTheme="minorHAnsi" w:cstheme="minorBidi"/>
          <w:noProof/>
          <w:sz w:val="22"/>
          <w:szCs w:val="22"/>
        </w:rPr>
      </w:pPr>
      <w:hyperlink w:anchor="_Toc523830967" w:history="1">
        <w:r w:rsidR="001C3655" w:rsidRPr="00103BA8">
          <w:rPr>
            <w:rStyle w:val="Hyperlink"/>
            <w:noProof/>
          </w:rPr>
          <w:t>3.1.1</w:t>
        </w:r>
        <w:r w:rsidR="001C3655">
          <w:rPr>
            <w:rFonts w:asciiTheme="minorHAnsi" w:eastAsiaTheme="minorEastAsia" w:hAnsiTheme="minorHAnsi" w:cstheme="minorBidi"/>
            <w:noProof/>
            <w:sz w:val="22"/>
            <w:szCs w:val="22"/>
          </w:rPr>
          <w:tab/>
        </w:r>
        <w:r w:rsidR="001C3655" w:rsidRPr="00103BA8">
          <w:rPr>
            <w:rStyle w:val="Hyperlink"/>
            <w:noProof/>
          </w:rPr>
          <w:t>Razor pages comprising Web Page</w:t>
        </w:r>
        <w:r w:rsidR="001C3655">
          <w:rPr>
            <w:noProof/>
            <w:webHidden/>
          </w:rPr>
          <w:tab/>
        </w:r>
        <w:r w:rsidR="001C3655">
          <w:rPr>
            <w:noProof/>
            <w:webHidden/>
          </w:rPr>
          <w:fldChar w:fldCharType="begin"/>
        </w:r>
        <w:r w:rsidR="001C3655">
          <w:rPr>
            <w:noProof/>
            <w:webHidden/>
          </w:rPr>
          <w:instrText xml:space="preserve"> PAGEREF _Toc523830967 \h </w:instrText>
        </w:r>
        <w:r w:rsidR="001C3655">
          <w:rPr>
            <w:noProof/>
            <w:webHidden/>
          </w:rPr>
        </w:r>
        <w:r w:rsidR="001C3655">
          <w:rPr>
            <w:noProof/>
            <w:webHidden/>
          </w:rPr>
          <w:fldChar w:fldCharType="separate"/>
        </w:r>
        <w:r w:rsidR="001C3655">
          <w:rPr>
            <w:noProof/>
            <w:webHidden/>
          </w:rPr>
          <w:t>4</w:t>
        </w:r>
        <w:r w:rsidR="001C3655">
          <w:rPr>
            <w:noProof/>
            <w:webHidden/>
          </w:rPr>
          <w:fldChar w:fldCharType="end"/>
        </w:r>
      </w:hyperlink>
    </w:p>
    <w:p w:rsidR="001C3655" w:rsidRDefault="00A94630">
      <w:pPr>
        <w:pStyle w:val="TOC2"/>
        <w:tabs>
          <w:tab w:val="left" w:pos="1000"/>
          <w:tab w:val="right" w:leader="dot" w:pos="8630"/>
        </w:tabs>
        <w:rPr>
          <w:rFonts w:asciiTheme="minorHAnsi" w:eastAsiaTheme="minorEastAsia" w:hAnsiTheme="minorHAnsi" w:cstheme="minorBidi"/>
          <w:noProof/>
          <w:sz w:val="22"/>
          <w:szCs w:val="22"/>
        </w:rPr>
      </w:pPr>
      <w:hyperlink w:anchor="_Toc523830968" w:history="1">
        <w:r w:rsidR="001C3655" w:rsidRPr="00103BA8">
          <w:rPr>
            <w:rStyle w:val="Hyperlink"/>
            <w:noProof/>
          </w:rPr>
          <w:t>3.1.2</w:t>
        </w:r>
        <w:r w:rsidR="001C3655">
          <w:rPr>
            <w:rFonts w:asciiTheme="minorHAnsi" w:eastAsiaTheme="minorEastAsia" w:hAnsiTheme="minorHAnsi" w:cstheme="minorBidi"/>
            <w:noProof/>
            <w:sz w:val="22"/>
            <w:szCs w:val="22"/>
          </w:rPr>
          <w:tab/>
        </w:r>
        <w:r w:rsidR="001C3655" w:rsidRPr="00103BA8">
          <w:rPr>
            <w:rStyle w:val="Hyperlink"/>
            <w:noProof/>
          </w:rPr>
          <w:t>Layout Page</w:t>
        </w:r>
        <w:r w:rsidR="001C3655">
          <w:rPr>
            <w:noProof/>
            <w:webHidden/>
          </w:rPr>
          <w:tab/>
        </w:r>
        <w:r w:rsidR="001C3655">
          <w:rPr>
            <w:noProof/>
            <w:webHidden/>
          </w:rPr>
          <w:fldChar w:fldCharType="begin"/>
        </w:r>
        <w:r w:rsidR="001C3655">
          <w:rPr>
            <w:noProof/>
            <w:webHidden/>
          </w:rPr>
          <w:instrText xml:space="preserve"> PAGEREF _Toc523830968 \h </w:instrText>
        </w:r>
        <w:r w:rsidR="001C3655">
          <w:rPr>
            <w:noProof/>
            <w:webHidden/>
          </w:rPr>
        </w:r>
        <w:r w:rsidR="001C3655">
          <w:rPr>
            <w:noProof/>
            <w:webHidden/>
          </w:rPr>
          <w:fldChar w:fldCharType="separate"/>
        </w:r>
        <w:r w:rsidR="001C3655">
          <w:rPr>
            <w:noProof/>
            <w:webHidden/>
          </w:rPr>
          <w:t>4</w:t>
        </w:r>
        <w:r w:rsidR="001C3655">
          <w:rPr>
            <w:noProof/>
            <w:webHidden/>
          </w:rPr>
          <w:fldChar w:fldCharType="end"/>
        </w:r>
      </w:hyperlink>
    </w:p>
    <w:p w:rsidR="001C3655" w:rsidRDefault="00A94630">
      <w:pPr>
        <w:pStyle w:val="TOC2"/>
        <w:tabs>
          <w:tab w:val="left" w:pos="1000"/>
          <w:tab w:val="right" w:leader="dot" w:pos="8630"/>
        </w:tabs>
        <w:rPr>
          <w:rFonts w:asciiTheme="minorHAnsi" w:eastAsiaTheme="minorEastAsia" w:hAnsiTheme="minorHAnsi" w:cstheme="minorBidi"/>
          <w:noProof/>
          <w:sz w:val="22"/>
          <w:szCs w:val="22"/>
        </w:rPr>
      </w:pPr>
      <w:hyperlink w:anchor="_Toc523830969" w:history="1">
        <w:r w:rsidR="001C3655" w:rsidRPr="00103BA8">
          <w:rPr>
            <w:rStyle w:val="Hyperlink"/>
            <w:noProof/>
          </w:rPr>
          <w:t>3.1.3</w:t>
        </w:r>
        <w:r w:rsidR="001C3655">
          <w:rPr>
            <w:rFonts w:asciiTheme="minorHAnsi" w:eastAsiaTheme="minorEastAsia" w:hAnsiTheme="minorHAnsi" w:cstheme="minorBidi"/>
            <w:noProof/>
            <w:sz w:val="22"/>
            <w:szCs w:val="22"/>
          </w:rPr>
          <w:tab/>
        </w:r>
        <w:r w:rsidR="001C3655" w:rsidRPr="00103BA8">
          <w:rPr>
            <w:rStyle w:val="Hyperlink"/>
            <w:noProof/>
          </w:rPr>
          <w:t>Screenshot</w:t>
        </w:r>
        <w:r w:rsidR="001C3655">
          <w:rPr>
            <w:noProof/>
            <w:webHidden/>
          </w:rPr>
          <w:tab/>
        </w:r>
        <w:r w:rsidR="001C3655">
          <w:rPr>
            <w:noProof/>
            <w:webHidden/>
          </w:rPr>
          <w:fldChar w:fldCharType="begin"/>
        </w:r>
        <w:r w:rsidR="001C3655">
          <w:rPr>
            <w:noProof/>
            <w:webHidden/>
          </w:rPr>
          <w:instrText xml:space="preserve"> PAGEREF _Toc523830969 \h </w:instrText>
        </w:r>
        <w:r w:rsidR="001C3655">
          <w:rPr>
            <w:noProof/>
            <w:webHidden/>
          </w:rPr>
        </w:r>
        <w:r w:rsidR="001C3655">
          <w:rPr>
            <w:noProof/>
            <w:webHidden/>
          </w:rPr>
          <w:fldChar w:fldCharType="separate"/>
        </w:r>
        <w:r w:rsidR="001C3655">
          <w:rPr>
            <w:noProof/>
            <w:webHidden/>
          </w:rPr>
          <w:t>4</w:t>
        </w:r>
        <w:r w:rsidR="001C3655">
          <w:rPr>
            <w:noProof/>
            <w:webHidden/>
          </w:rPr>
          <w:fldChar w:fldCharType="end"/>
        </w:r>
      </w:hyperlink>
    </w:p>
    <w:p w:rsidR="001C3655" w:rsidRDefault="00A94630">
      <w:pPr>
        <w:pStyle w:val="TOC2"/>
        <w:tabs>
          <w:tab w:val="left" w:pos="1000"/>
          <w:tab w:val="right" w:leader="dot" w:pos="8630"/>
        </w:tabs>
        <w:rPr>
          <w:rFonts w:asciiTheme="minorHAnsi" w:eastAsiaTheme="minorEastAsia" w:hAnsiTheme="minorHAnsi" w:cstheme="minorBidi"/>
          <w:noProof/>
          <w:sz w:val="22"/>
          <w:szCs w:val="22"/>
        </w:rPr>
      </w:pPr>
      <w:hyperlink w:anchor="_Toc523830970" w:history="1">
        <w:r w:rsidR="001C3655" w:rsidRPr="00103BA8">
          <w:rPr>
            <w:rStyle w:val="Hyperlink"/>
            <w:noProof/>
          </w:rPr>
          <w:t>3.1.4</w:t>
        </w:r>
        <w:r w:rsidR="001C3655">
          <w:rPr>
            <w:rFonts w:asciiTheme="minorHAnsi" w:eastAsiaTheme="minorEastAsia" w:hAnsiTheme="minorHAnsi" w:cstheme="minorBidi"/>
            <w:noProof/>
            <w:sz w:val="22"/>
            <w:szCs w:val="22"/>
          </w:rPr>
          <w:tab/>
        </w:r>
        <w:r w:rsidR="001C3655" w:rsidRPr="00103BA8">
          <w:rPr>
            <w:rStyle w:val="Hyperlink"/>
            <w:noProof/>
          </w:rPr>
          <w:t>Web Page Invoked Events</w:t>
        </w:r>
        <w:r w:rsidR="001C3655">
          <w:rPr>
            <w:noProof/>
            <w:webHidden/>
          </w:rPr>
          <w:tab/>
        </w:r>
        <w:r w:rsidR="001C3655">
          <w:rPr>
            <w:noProof/>
            <w:webHidden/>
          </w:rPr>
          <w:fldChar w:fldCharType="begin"/>
        </w:r>
        <w:r w:rsidR="001C3655">
          <w:rPr>
            <w:noProof/>
            <w:webHidden/>
          </w:rPr>
          <w:instrText xml:space="preserve"> PAGEREF _Toc523830970 \h </w:instrText>
        </w:r>
        <w:r w:rsidR="001C3655">
          <w:rPr>
            <w:noProof/>
            <w:webHidden/>
          </w:rPr>
        </w:r>
        <w:r w:rsidR="001C3655">
          <w:rPr>
            <w:noProof/>
            <w:webHidden/>
          </w:rPr>
          <w:fldChar w:fldCharType="separate"/>
        </w:r>
        <w:r w:rsidR="001C3655">
          <w:rPr>
            <w:noProof/>
            <w:webHidden/>
          </w:rPr>
          <w:t>6</w:t>
        </w:r>
        <w:r w:rsidR="001C3655">
          <w:rPr>
            <w:noProof/>
            <w:webHidden/>
          </w:rPr>
          <w:fldChar w:fldCharType="end"/>
        </w:r>
      </w:hyperlink>
    </w:p>
    <w:p w:rsidR="001C3655" w:rsidRDefault="00A94630">
      <w:pPr>
        <w:pStyle w:val="TOC2"/>
        <w:tabs>
          <w:tab w:val="left" w:pos="800"/>
          <w:tab w:val="right" w:leader="dot" w:pos="8630"/>
        </w:tabs>
        <w:rPr>
          <w:rFonts w:asciiTheme="minorHAnsi" w:eastAsiaTheme="minorEastAsia" w:hAnsiTheme="minorHAnsi" w:cstheme="minorBidi"/>
          <w:noProof/>
          <w:sz w:val="22"/>
          <w:szCs w:val="22"/>
        </w:rPr>
      </w:pPr>
      <w:hyperlink w:anchor="_Toc523830971" w:history="1">
        <w:r w:rsidR="001C3655" w:rsidRPr="00103BA8">
          <w:rPr>
            <w:rStyle w:val="Hyperlink"/>
            <w:b/>
            <w:noProof/>
          </w:rPr>
          <w:t>3.2</w:t>
        </w:r>
        <w:r w:rsidR="001C3655">
          <w:rPr>
            <w:rFonts w:asciiTheme="minorHAnsi" w:eastAsiaTheme="minorEastAsia" w:hAnsiTheme="minorHAnsi" w:cstheme="minorBidi"/>
            <w:noProof/>
            <w:sz w:val="22"/>
            <w:szCs w:val="22"/>
          </w:rPr>
          <w:tab/>
        </w:r>
        <w:r w:rsidR="001C3655" w:rsidRPr="00103BA8">
          <w:rPr>
            <w:rStyle w:val="Hyperlink"/>
            <w:b/>
            <w:noProof/>
          </w:rPr>
          <w:t>Views\Survey\_Result.cshtml</w:t>
        </w:r>
        <w:r w:rsidR="001C3655">
          <w:rPr>
            <w:noProof/>
            <w:webHidden/>
          </w:rPr>
          <w:tab/>
        </w:r>
        <w:r w:rsidR="001C3655">
          <w:rPr>
            <w:noProof/>
            <w:webHidden/>
          </w:rPr>
          <w:fldChar w:fldCharType="begin"/>
        </w:r>
        <w:r w:rsidR="001C3655">
          <w:rPr>
            <w:noProof/>
            <w:webHidden/>
          </w:rPr>
          <w:instrText xml:space="preserve"> PAGEREF _Toc523830971 \h </w:instrText>
        </w:r>
        <w:r w:rsidR="001C3655">
          <w:rPr>
            <w:noProof/>
            <w:webHidden/>
          </w:rPr>
        </w:r>
        <w:r w:rsidR="001C3655">
          <w:rPr>
            <w:noProof/>
            <w:webHidden/>
          </w:rPr>
          <w:fldChar w:fldCharType="separate"/>
        </w:r>
        <w:r w:rsidR="001C3655">
          <w:rPr>
            <w:noProof/>
            <w:webHidden/>
          </w:rPr>
          <w:t>6</w:t>
        </w:r>
        <w:r w:rsidR="001C3655">
          <w:rPr>
            <w:noProof/>
            <w:webHidden/>
          </w:rPr>
          <w:fldChar w:fldCharType="end"/>
        </w:r>
      </w:hyperlink>
    </w:p>
    <w:p w:rsidR="001C3655" w:rsidRDefault="00A94630">
      <w:pPr>
        <w:pStyle w:val="TOC2"/>
        <w:tabs>
          <w:tab w:val="left" w:pos="1000"/>
          <w:tab w:val="right" w:leader="dot" w:pos="8630"/>
        </w:tabs>
        <w:rPr>
          <w:rFonts w:asciiTheme="minorHAnsi" w:eastAsiaTheme="minorEastAsia" w:hAnsiTheme="minorHAnsi" w:cstheme="minorBidi"/>
          <w:noProof/>
          <w:sz w:val="22"/>
          <w:szCs w:val="22"/>
        </w:rPr>
      </w:pPr>
      <w:hyperlink w:anchor="_Toc523830972" w:history="1">
        <w:r w:rsidR="001C3655" w:rsidRPr="00103BA8">
          <w:rPr>
            <w:rStyle w:val="Hyperlink"/>
            <w:noProof/>
          </w:rPr>
          <w:t>3.2.1</w:t>
        </w:r>
        <w:r w:rsidR="001C3655">
          <w:rPr>
            <w:rFonts w:asciiTheme="minorHAnsi" w:eastAsiaTheme="minorEastAsia" w:hAnsiTheme="minorHAnsi" w:cstheme="minorBidi"/>
            <w:noProof/>
            <w:sz w:val="22"/>
            <w:szCs w:val="22"/>
          </w:rPr>
          <w:tab/>
        </w:r>
        <w:r w:rsidR="001C3655" w:rsidRPr="00103BA8">
          <w:rPr>
            <w:rStyle w:val="Hyperlink"/>
            <w:noProof/>
          </w:rPr>
          <w:t>Razor pages comprising Web Page</w:t>
        </w:r>
        <w:r w:rsidR="001C3655">
          <w:rPr>
            <w:noProof/>
            <w:webHidden/>
          </w:rPr>
          <w:tab/>
        </w:r>
        <w:r w:rsidR="001C3655">
          <w:rPr>
            <w:noProof/>
            <w:webHidden/>
          </w:rPr>
          <w:fldChar w:fldCharType="begin"/>
        </w:r>
        <w:r w:rsidR="001C3655">
          <w:rPr>
            <w:noProof/>
            <w:webHidden/>
          </w:rPr>
          <w:instrText xml:space="preserve"> PAGEREF _Toc523830972 \h </w:instrText>
        </w:r>
        <w:r w:rsidR="001C3655">
          <w:rPr>
            <w:noProof/>
            <w:webHidden/>
          </w:rPr>
        </w:r>
        <w:r w:rsidR="001C3655">
          <w:rPr>
            <w:noProof/>
            <w:webHidden/>
          </w:rPr>
          <w:fldChar w:fldCharType="separate"/>
        </w:r>
        <w:r w:rsidR="001C3655">
          <w:rPr>
            <w:noProof/>
            <w:webHidden/>
          </w:rPr>
          <w:t>6</w:t>
        </w:r>
        <w:r w:rsidR="001C3655">
          <w:rPr>
            <w:noProof/>
            <w:webHidden/>
          </w:rPr>
          <w:fldChar w:fldCharType="end"/>
        </w:r>
      </w:hyperlink>
    </w:p>
    <w:p w:rsidR="001C3655" w:rsidRDefault="00A94630">
      <w:pPr>
        <w:pStyle w:val="TOC2"/>
        <w:tabs>
          <w:tab w:val="left" w:pos="1000"/>
          <w:tab w:val="right" w:leader="dot" w:pos="8630"/>
        </w:tabs>
        <w:rPr>
          <w:rFonts w:asciiTheme="minorHAnsi" w:eastAsiaTheme="minorEastAsia" w:hAnsiTheme="minorHAnsi" w:cstheme="minorBidi"/>
          <w:noProof/>
          <w:sz w:val="22"/>
          <w:szCs w:val="22"/>
        </w:rPr>
      </w:pPr>
      <w:hyperlink w:anchor="_Toc523830973" w:history="1">
        <w:r w:rsidR="001C3655" w:rsidRPr="00103BA8">
          <w:rPr>
            <w:rStyle w:val="Hyperlink"/>
            <w:noProof/>
          </w:rPr>
          <w:t>3.2.2</w:t>
        </w:r>
        <w:r w:rsidR="001C3655">
          <w:rPr>
            <w:rFonts w:asciiTheme="minorHAnsi" w:eastAsiaTheme="minorEastAsia" w:hAnsiTheme="minorHAnsi" w:cstheme="minorBidi"/>
            <w:noProof/>
            <w:sz w:val="22"/>
            <w:szCs w:val="22"/>
          </w:rPr>
          <w:tab/>
        </w:r>
        <w:r w:rsidR="001C3655" w:rsidRPr="00103BA8">
          <w:rPr>
            <w:rStyle w:val="Hyperlink"/>
            <w:noProof/>
          </w:rPr>
          <w:t>Layout Page</w:t>
        </w:r>
        <w:r w:rsidR="001C3655">
          <w:rPr>
            <w:noProof/>
            <w:webHidden/>
          </w:rPr>
          <w:tab/>
        </w:r>
        <w:r w:rsidR="001C3655">
          <w:rPr>
            <w:noProof/>
            <w:webHidden/>
          </w:rPr>
          <w:fldChar w:fldCharType="begin"/>
        </w:r>
        <w:r w:rsidR="001C3655">
          <w:rPr>
            <w:noProof/>
            <w:webHidden/>
          </w:rPr>
          <w:instrText xml:space="preserve"> PAGEREF _Toc523830973 \h </w:instrText>
        </w:r>
        <w:r w:rsidR="001C3655">
          <w:rPr>
            <w:noProof/>
            <w:webHidden/>
          </w:rPr>
        </w:r>
        <w:r w:rsidR="001C3655">
          <w:rPr>
            <w:noProof/>
            <w:webHidden/>
          </w:rPr>
          <w:fldChar w:fldCharType="separate"/>
        </w:r>
        <w:r w:rsidR="001C3655">
          <w:rPr>
            <w:noProof/>
            <w:webHidden/>
          </w:rPr>
          <w:t>6</w:t>
        </w:r>
        <w:r w:rsidR="001C3655">
          <w:rPr>
            <w:noProof/>
            <w:webHidden/>
          </w:rPr>
          <w:fldChar w:fldCharType="end"/>
        </w:r>
      </w:hyperlink>
    </w:p>
    <w:p w:rsidR="001C3655" w:rsidRDefault="00A94630">
      <w:pPr>
        <w:pStyle w:val="TOC2"/>
        <w:tabs>
          <w:tab w:val="left" w:pos="1000"/>
          <w:tab w:val="right" w:leader="dot" w:pos="8630"/>
        </w:tabs>
        <w:rPr>
          <w:rFonts w:asciiTheme="minorHAnsi" w:eastAsiaTheme="minorEastAsia" w:hAnsiTheme="minorHAnsi" w:cstheme="minorBidi"/>
          <w:noProof/>
          <w:sz w:val="22"/>
          <w:szCs w:val="22"/>
        </w:rPr>
      </w:pPr>
      <w:hyperlink w:anchor="_Toc523830974" w:history="1">
        <w:r w:rsidR="001C3655" w:rsidRPr="00103BA8">
          <w:rPr>
            <w:rStyle w:val="Hyperlink"/>
            <w:noProof/>
          </w:rPr>
          <w:t>3.2.3</w:t>
        </w:r>
        <w:r w:rsidR="001C3655">
          <w:rPr>
            <w:rFonts w:asciiTheme="minorHAnsi" w:eastAsiaTheme="minorEastAsia" w:hAnsiTheme="minorHAnsi" w:cstheme="minorBidi"/>
            <w:noProof/>
            <w:sz w:val="22"/>
            <w:szCs w:val="22"/>
          </w:rPr>
          <w:tab/>
        </w:r>
        <w:r w:rsidR="001C3655" w:rsidRPr="00103BA8">
          <w:rPr>
            <w:rStyle w:val="Hyperlink"/>
            <w:noProof/>
          </w:rPr>
          <w:t>Screenshot</w:t>
        </w:r>
        <w:r w:rsidR="001C3655">
          <w:rPr>
            <w:noProof/>
            <w:webHidden/>
          </w:rPr>
          <w:tab/>
        </w:r>
        <w:r w:rsidR="001C3655">
          <w:rPr>
            <w:noProof/>
            <w:webHidden/>
          </w:rPr>
          <w:fldChar w:fldCharType="begin"/>
        </w:r>
        <w:r w:rsidR="001C3655">
          <w:rPr>
            <w:noProof/>
            <w:webHidden/>
          </w:rPr>
          <w:instrText xml:space="preserve"> PAGEREF _Toc523830974 \h </w:instrText>
        </w:r>
        <w:r w:rsidR="001C3655">
          <w:rPr>
            <w:noProof/>
            <w:webHidden/>
          </w:rPr>
        </w:r>
        <w:r w:rsidR="001C3655">
          <w:rPr>
            <w:noProof/>
            <w:webHidden/>
          </w:rPr>
          <w:fldChar w:fldCharType="separate"/>
        </w:r>
        <w:r w:rsidR="001C3655">
          <w:rPr>
            <w:noProof/>
            <w:webHidden/>
          </w:rPr>
          <w:t>6</w:t>
        </w:r>
        <w:r w:rsidR="001C3655">
          <w:rPr>
            <w:noProof/>
            <w:webHidden/>
          </w:rPr>
          <w:fldChar w:fldCharType="end"/>
        </w:r>
      </w:hyperlink>
    </w:p>
    <w:p w:rsidR="001C3655" w:rsidRDefault="00A94630">
      <w:pPr>
        <w:pStyle w:val="TOC2"/>
        <w:tabs>
          <w:tab w:val="left" w:pos="1000"/>
          <w:tab w:val="right" w:leader="dot" w:pos="8630"/>
        </w:tabs>
        <w:rPr>
          <w:rFonts w:asciiTheme="minorHAnsi" w:eastAsiaTheme="minorEastAsia" w:hAnsiTheme="minorHAnsi" w:cstheme="minorBidi"/>
          <w:noProof/>
          <w:sz w:val="22"/>
          <w:szCs w:val="22"/>
        </w:rPr>
      </w:pPr>
      <w:hyperlink w:anchor="_Toc523830975" w:history="1">
        <w:r w:rsidR="001C3655" w:rsidRPr="00103BA8">
          <w:rPr>
            <w:rStyle w:val="Hyperlink"/>
            <w:noProof/>
          </w:rPr>
          <w:t>3.2.4</w:t>
        </w:r>
        <w:r w:rsidR="001C3655">
          <w:rPr>
            <w:rFonts w:asciiTheme="minorHAnsi" w:eastAsiaTheme="minorEastAsia" w:hAnsiTheme="minorHAnsi" w:cstheme="minorBidi"/>
            <w:noProof/>
            <w:sz w:val="22"/>
            <w:szCs w:val="22"/>
          </w:rPr>
          <w:tab/>
        </w:r>
        <w:r w:rsidR="001C3655" w:rsidRPr="00103BA8">
          <w:rPr>
            <w:rStyle w:val="Hyperlink"/>
            <w:noProof/>
          </w:rPr>
          <w:t>Web Page Invoked Events</w:t>
        </w:r>
        <w:r w:rsidR="001C3655">
          <w:rPr>
            <w:noProof/>
            <w:webHidden/>
          </w:rPr>
          <w:tab/>
        </w:r>
        <w:r w:rsidR="001C3655">
          <w:rPr>
            <w:noProof/>
            <w:webHidden/>
          </w:rPr>
          <w:fldChar w:fldCharType="begin"/>
        </w:r>
        <w:r w:rsidR="001C3655">
          <w:rPr>
            <w:noProof/>
            <w:webHidden/>
          </w:rPr>
          <w:instrText xml:space="preserve"> PAGEREF _Toc523830975 \h </w:instrText>
        </w:r>
        <w:r w:rsidR="001C3655">
          <w:rPr>
            <w:noProof/>
            <w:webHidden/>
          </w:rPr>
        </w:r>
        <w:r w:rsidR="001C3655">
          <w:rPr>
            <w:noProof/>
            <w:webHidden/>
          </w:rPr>
          <w:fldChar w:fldCharType="separate"/>
        </w:r>
        <w:r w:rsidR="001C3655">
          <w:rPr>
            <w:noProof/>
            <w:webHidden/>
          </w:rPr>
          <w:t>6</w:t>
        </w:r>
        <w:r w:rsidR="001C3655">
          <w:rPr>
            <w:noProof/>
            <w:webHidden/>
          </w:rPr>
          <w:fldChar w:fldCharType="end"/>
        </w:r>
      </w:hyperlink>
    </w:p>
    <w:p w:rsidR="001C3655" w:rsidRDefault="00A94630">
      <w:pPr>
        <w:pStyle w:val="TOC2"/>
        <w:tabs>
          <w:tab w:val="left" w:pos="600"/>
          <w:tab w:val="right" w:leader="dot" w:pos="8630"/>
        </w:tabs>
        <w:rPr>
          <w:rFonts w:asciiTheme="minorHAnsi" w:eastAsiaTheme="minorEastAsia" w:hAnsiTheme="minorHAnsi" w:cstheme="minorBidi"/>
          <w:noProof/>
          <w:sz w:val="22"/>
          <w:szCs w:val="22"/>
        </w:rPr>
      </w:pPr>
      <w:hyperlink w:anchor="_Toc523830976" w:history="1">
        <w:r w:rsidR="001C3655" w:rsidRPr="00103BA8">
          <w:rPr>
            <w:rStyle w:val="Hyperlink"/>
            <w:b/>
            <w:noProof/>
          </w:rPr>
          <w:t>4.</w:t>
        </w:r>
        <w:r w:rsidR="001C3655">
          <w:rPr>
            <w:rFonts w:asciiTheme="minorHAnsi" w:eastAsiaTheme="minorEastAsia" w:hAnsiTheme="minorHAnsi" w:cstheme="minorBidi"/>
            <w:noProof/>
            <w:sz w:val="22"/>
            <w:szCs w:val="22"/>
          </w:rPr>
          <w:tab/>
        </w:r>
        <w:r w:rsidR="001C3655" w:rsidRPr="00103BA8">
          <w:rPr>
            <w:rStyle w:val="Hyperlink"/>
            <w:b/>
            <w:noProof/>
          </w:rPr>
          <w:t>Stored Procedures</w:t>
        </w:r>
        <w:r w:rsidR="001C3655">
          <w:rPr>
            <w:noProof/>
            <w:webHidden/>
          </w:rPr>
          <w:tab/>
        </w:r>
        <w:r w:rsidR="001C3655">
          <w:rPr>
            <w:noProof/>
            <w:webHidden/>
          </w:rPr>
          <w:fldChar w:fldCharType="begin"/>
        </w:r>
        <w:r w:rsidR="001C3655">
          <w:rPr>
            <w:noProof/>
            <w:webHidden/>
          </w:rPr>
          <w:instrText xml:space="preserve"> PAGEREF _Toc523830976 \h </w:instrText>
        </w:r>
        <w:r w:rsidR="001C3655">
          <w:rPr>
            <w:noProof/>
            <w:webHidden/>
          </w:rPr>
        </w:r>
        <w:r w:rsidR="001C3655">
          <w:rPr>
            <w:noProof/>
            <w:webHidden/>
          </w:rPr>
          <w:fldChar w:fldCharType="separate"/>
        </w:r>
        <w:r w:rsidR="001C3655">
          <w:rPr>
            <w:noProof/>
            <w:webHidden/>
          </w:rPr>
          <w:t>7</w:t>
        </w:r>
        <w:r w:rsidR="001C3655">
          <w:rPr>
            <w:noProof/>
            <w:webHidden/>
          </w:rPr>
          <w:fldChar w:fldCharType="end"/>
        </w:r>
      </w:hyperlink>
    </w:p>
    <w:p w:rsidR="001C3655" w:rsidRDefault="00A94630">
      <w:pPr>
        <w:pStyle w:val="TOC2"/>
        <w:tabs>
          <w:tab w:val="left" w:pos="800"/>
          <w:tab w:val="right" w:leader="dot" w:pos="8630"/>
        </w:tabs>
        <w:rPr>
          <w:rFonts w:asciiTheme="minorHAnsi" w:eastAsiaTheme="minorEastAsia" w:hAnsiTheme="minorHAnsi" w:cstheme="minorBidi"/>
          <w:noProof/>
          <w:sz w:val="22"/>
          <w:szCs w:val="22"/>
        </w:rPr>
      </w:pPr>
      <w:hyperlink w:anchor="_Toc523830977" w:history="1">
        <w:r w:rsidR="001C3655" w:rsidRPr="00103BA8">
          <w:rPr>
            <w:rStyle w:val="Hyperlink"/>
            <w:noProof/>
          </w:rPr>
          <w:t>4.1.</w:t>
        </w:r>
        <w:r w:rsidR="001C3655">
          <w:rPr>
            <w:rFonts w:asciiTheme="minorHAnsi" w:eastAsiaTheme="minorEastAsia" w:hAnsiTheme="minorHAnsi" w:cstheme="minorBidi"/>
            <w:noProof/>
            <w:sz w:val="22"/>
            <w:szCs w:val="22"/>
          </w:rPr>
          <w:tab/>
        </w:r>
        <w:r w:rsidR="001C3655" w:rsidRPr="00103BA8">
          <w:rPr>
            <w:rStyle w:val="Hyperlink"/>
            <w:noProof/>
          </w:rPr>
          <w:t>sp_select_surveydetails_by_surveyid</w:t>
        </w:r>
        <w:r w:rsidR="001C3655">
          <w:rPr>
            <w:noProof/>
            <w:webHidden/>
          </w:rPr>
          <w:tab/>
        </w:r>
        <w:r w:rsidR="001C3655">
          <w:rPr>
            <w:noProof/>
            <w:webHidden/>
          </w:rPr>
          <w:fldChar w:fldCharType="begin"/>
        </w:r>
        <w:r w:rsidR="001C3655">
          <w:rPr>
            <w:noProof/>
            <w:webHidden/>
          </w:rPr>
          <w:instrText xml:space="preserve"> PAGEREF _Toc523830977 \h </w:instrText>
        </w:r>
        <w:r w:rsidR="001C3655">
          <w:rPr>
            <w:noProof/>
            <w:webHidden/>
          </w:rPr>
        </w:r>
        <w:r w:rsidR="001C3655">
          <w:rPr>
            <w:noProof/>
            <w:webHidden/>
          </w:rPr>
          <w:fldChar w:fldCharType="separate"/>
        </w:r>
        <w:r w:rsidR="001C3655">
          <w:rPr>
            <w:noProof/>
            <w:webHidden/>
          </w:rPr>
          <w:t>7</w:t>
        </w:r>
        <w:r w:rsidR="001C3655">
          <w:rPr>
            <w:noProof/>
            <w:webHidden/>
          </w:rPr>
          <w:fldChar w:fldCharType="end"/>
        </w:r>
      </w:hyperlink>
    </w:p>
    <w:p w:rsidR="001C3655" w:rsidRDefault="00A94630">
      <w:pPr>
        <w:pStyle w:val="TOC2"/>
        <w:tabs>
          <w:tab w:val="left" w:pos="800"/>
          <w:tab w:val="right" w:leader="dot" w:pos="8630"/>
        </w:tabs>
        <w:rPr>
          <w:rFonts w:asciiTheme="minorHAnsi" w:eastAsiaTheme="minorEastAsia" w:hAnsiTheme="minorHAnsi" w:cstheme="minorBidi"/>
          <w:noProof/>
          <w:sz w:val="22"/>
          <w:szCs w:val="22"/>
        </w:rPr>
      </w:pPr>
      <w:hyperlink w:anchor="_Toc523830978" w:history="1">
        <w:r w:rsidR="001C3655" w:rsidRPr="00103BA8">
          <w:rPr>
            <w:rStyle w:val="Hyperlink"/>
            <w:noProof/>
          </w:rPr>
          <w:t>4.2.</w:t>
        </w:r>
        <w:r w:rsidR="001C3655">
          <w:rPr>
            <w:rFonts w:asciiTheme="minorHAnsi" w:eastAsiaTheme="minorEastAsia" w:hAnsiTheme="minorHAnsi" w:cstheme="minorBidi"/>
            <w:noProof/>
            <w:sz w:val="22"/>
            <w:szCs w:val="22"/>
          </w:rPr>
          <w:tab/>
        </w:r>
        <w:r w:rsidR="001C3655" w:rsidRPr="00103BA8">
          <w:rPr>
            <w:rStyle w:val="Hyperlink"/>
            <w:noProof/>
          </w:rPr>
          <w:t>sp_select_questions_for_survey</w:t>
        </w:r>
        <w:r w:rsidR="001C3655">
          <w:rPr>
            <w:noProof/>
            <w:webHidden/>
          </w:rPr>
          <w:tab/>
        </w:r>
        <w:r w:rsidR="001C3655">
          <w:rPr>
            <w:noProof/>
            <w:webHidden/>
          </w:rPr>
          <w:fldChar w:fldCharType="begin"/>
        </w:r>
        <w:r w:rsidR="001C3655">
          <w:rPr>
            <w:noProof/>
            <w:webHidden/>
          </w:rPr>
          <w:instrText xml:space="preserve"> PAGEREF _Toc523830978 \h </w:instrText>
        </w:r>
        <w:r w:rsidR="001C3655">
          <w:rPr>
            <w:noProof/>
            <w:webHidden/>
          </w:rPr>
        </w:r>
        <w:r w:rsidR="001C3655">
          <w:rPr>
            <w:noProof/>
            <w:webHidden/>
          </w:rPr>
          <w:fldChar w:fldCharType="separate"/>
        </w:r>
        <w:r w:rsidR="001C3655">
          <w:rPr>
            <w:noProof/>
            <w:webHidden/>
          </w:rPr>
          <w:t>7</w:t>
        </w:r>
        <w:r w:rsidR="001C3655">
          <w:rPr>
            <w:noProof/>
            <w:webHidden/>
          </w:rPr>
          <w:fldChar w:fldCharType="end"/>
        </w:r>
      </w:hyperlink>
    </w:p>
    <w:p w:rsidR="001C3655" w:rsidRDefault="00A94630">
      <w:pPr>
        <w:pStyle w:val="TOC2"/>
        <w:tabs>
          <w:tab w:val="left" w:pos="800"/>
          <w:tab w:val="right" w:leader="dot" w:pos="8630"/>
        </w:tabs>
        <w:rPr>
          <w:rFonts w:asciiTheme="minorHAnsi" w:eastAsiaTheme="minorEastAsia" w:hAnsiTheme="minorHAnsi" w:cstheme="minorBidi"/>
          <w:noProof/>
          <w:sz w:val="22"/>
          <w:szCs w:val="22"/>
        </w:rPr>
      </w:pPr>
      <w:hyperlink w:anchor="_Toc523830979" w:history="1">
        <w:r w:rsidR="001C3655" w:rsidRPr="00103BA8">
          <w:rPr>
            <w:rStyle w:val="Hyperlink"/>
            <w:noProof/>
          </w:rPr>
          <w:t>4.3.</w:t>
        </w:r>
        <w:r w:rsidR="001C3655">
          <w:rPr>
            <w:rFonts w:asciiTheme="minorHAnsi" w:eastAsiaTheme="minorEastAsia" w:hAnsiTheme="minorHAnsi" w:cstheme="minorBidi"/>
            <w:noProof/>
            <w:sz w:val="22"/>
            <w:szCs w:val="22"/>
          </w:rPr>
          <w:tab/>
        </w:r>
        <w:r w:rsidR="001C3655" w:rsidRPr="00103BA8">
          <w:rPr>
            <w:rStyle w:val="Hyperlink"/>
            <w:noProof/>
          </w:rPr>
          <w:t>sp_select_responses_by_question</w:t>
        </w:r>
        <w:r w:rsidR="001C3655">
          <w:rPr>
            <w:noProof/>
            <w:webHidden/>
          </w:rPr>
          <w:tab/>
        </w:r>
        <w:r w:rsidR="001C3655">
          <w:rPr>
            <w:noProof/>
            <w:webHidden/>
          </w:rPr>
          <w:fldChar w:fldCharType="begin"/>
        </w:r>
        <w:r w:rsidR="001C3655">
          <w:rPr>
            <w:noProof/>
            <w:webHidden/>
          </w:rPr>
          <w:instrText xml:space="preserve"> PAGEREF _Toc523830979 \h </w:instrText>
        </w:r>
        <w:r w:rsidR="001C3655">
          <w:rPr>
            <w:noProof/>
            <w:webHidden/>
          </w:rPr>
        </w:r>
        <w:r w:rsidR="001C3655">
          <w:rPr>
            <w:noProof/>
            <w:webHidden/>
          </w:rPr>
          <w:fldChar w:fldCharType="separate"/>
        </w:r>
        <w:r w:rsidR="001C3655">
          <w:rPr>
            <w:noProof/>
            <w:webHidden/>
          </w:rPr>
          <w:t>7</w:t>
        </w:r>
        <w:r w:rsidR="001C3655">
          <w:rPr>
            <w:noProof/>
            <w:webHidden/>
          </w:rPr>
          <w:fldChar w:fldCharType="end"/>
        </w:r>
      </w:hyperlink>
    </w:p>
    <w:p w:rsidR="001C3655" w:rsidRDefault="00A94630">
      <w:pPr>
        <w:pStyle w:val="TOC2"/>
        <w:tabs>
          <w:tab w:val="left" w:pos="800"/>
          <w:tab w:val="right" w:leader="dot" w:pos="8630"/>
        </w:tabs>
        <w:rPr>
          <w:rFonts w:asciiTheme="minorHAnsi" w:eastAsiaTheme="minorEastAsia" w:hAnsiTheme="minorHAnsi" w:cstheme="minorBidi"/>
          <w:noProof/>
          <w:sz w:val="22"/>
          <w:szCs w:val="22"/>
        </w:rPr>
      </w:pPr>
      <w:hyperlink w:anchor="_Toc523830980" w:history="1">
        <w:r w:rsidR="001C3655" w:rsidRPr="00103BA8">
          <w:rPr>
            <w:rStyle w:val="Hyperlink"/>
            <w:noProof/>
          </w:rPr>
          <w:t>4.4.</w:t>
        </w:r>
        <w:r w:rsidR="001C3655">
          <w:rPr>
            <w:rFonts w:asciiTheme="minorHAnsi" w:eastAsiaTheme="minorEastAsia" w:hAnsiTheme="minorHAnsi" w:cstheme="minorBidi"/>
            <w:noProof/>
            <w:sz w:val="22"/>
            <w:szCs w:val="22"/>
          </w:rPr>
          <w:tab/>
        </w:r>
        <w:r w:rsidR="001C3655" w:rsidRPr="00103BA8">
          <w:rPr>
            <w:rStyle w:val="Hyperlink"/>
            <w:noProof/>
          </w:rPr>
          <w:t>sp_update_survey_response</w:t>
        </w:r>
        <w:r w:rsidR="001C3655">
          <w:rPr>
            <w:noProof/>
            <w:webHidden/>
          </w:rPr>
          <w:tab/>
        </w:r>
        <w:r w:rsidR="001C3655">
          <w:rPr>
            <w:noProof/>
            <w:webHidden/>
          </w:rPr>
          <w:fldChar w:fldCharType="begin"/>
        </w:r>
        <w:r w:rsidR="001C3655">
          <w:rPr>
            <w:noProof/>
            <w:webHidden/>
          </w:rPr>
          <w:instrText xml:space="preserve"> PAGEREF _Toc523830980 \h </w:instrText>
        </w:r>
        <w:r w:rsidR="001C3655">
          <w:rPr>
            <w:noProof/>
            <w:webHidden/>
          </w:rPr>
        </w:r>
        <w:r w:rsidR="001C3655">
          <w:rPr>
            <w:noProof/>
            <w:webHidden/>
          </w:rPr>
          <w:fldChar w:fldCharType="separate"/>
        </w:r>
        <w:r w:rsidR="001C3655">
          <w:rPr>
            <w:noProof/>
            <w:webHidden/>
          </w:rPr>
          <w:t>7</w:t>
        </w:r>
        <w:r w:rsidR="001C3655">
          <w:rPr>
            <w:noProof/>
            <w:webHidden/>
          </w:rPr>
          <w:fldChar w:fldCharType="end"/>
        </w:r>
      </w:hyperlink>
    </w:p>
    <w:p w:rsidR="001C3655" w:rsidRDefault="00A94630">
      <w:pPr>
        <w:pStyle w:val="TOC2"/>
        <w:tabs>
          <w:tab w:val="left" w:pos="800"/>
          <w:tab w:val="right" w:leader="dot" w:pos="8630"/>
        </w:tabs>
        <w:rPr>
          <w:rFonts w:asciiTheme="minorHAnsi" w:eastAsiaTheme="minorEastAsia" w:hAnsiTheme="minorHAnsi" w:cstheme="minorBidi"/>
          <w:noProof/>
          <w:sz w:val="22"/>
          <w:szCs w:val="22"/>
        </w:rPr>
      </w:pPr>
      <w:hyperlink w:anchor="_Toc523830981" w:history="1">
        <w:r w:rsidR="001C3655" w:rsidRPr="00103BA8">
          <w:rPr>
            <w:rStyle w:val="Hyperlink"/>
            <w:noProof/>
          </w:rPr>
          <w:t>4.5.</w:t>
        </w:r>
        <w:r w:rsidR="001C3655">
          <w:rPr>
            <w:rFonts w:asciiTheme="minorHAnsi" w:eastAsiaTheme="minorEastAsia" w:hAnsiTheme="minorHAnsi" w:cstheme="minorBidi"/>
            <w:noProof/>
            <w:sz w:val="22"/>
            <w:szCs w:val="22"/>
          </w:rPr>
          <w:tab/>
        </w:r>
        <w:r w:rsidR="001C3655" w:rsidRPr="00103BA8">
          <w:rPr>
            <w:rStyle w:val="Hyperlink"/>
            <w:noProof/>
          </w:rPr>
          <w:t>sp_selectreviewfrom_coaching_log</w:t>
        </w:r>
        <w:r w:rsidR="001C3655">
          <w:rPr>
            <w:noProof/>
            <w:webHidden/>
          </w:rPr>
          <w:tab/>
        </w:r>
        <w:r w:rsidR="001C3655">
          <w:rPr>
            <w:noProof/>
            <w:webHidden/>
          </w:rPr>
          <w:fldChar w:fldCharType="begin"/>
        </w:r>
        <w:r w:rsidR="001C3655">
          <w:rPr>
            <w:noProof/>
            <w:webHidden/>
          </w:rPr>
          <w:instrText xml:space="preserve"> PAGEREF _Toc523830981 \h </w:instrText>
        </w:r>
        <w:r w:rsidR="001C3655">
          <w:rPr>
            <w:noProof/>
            <w:webHidden/>
          </w:rPr>
        </w:r>
        <w:r w:rsidR="001C3655">
          <w:rPr>
            <w:noProof/>
            <w:webHidden/>
          </w:rPr>
          <w:fldChar w:fldCharType="separate"/>
        </w:r>
        <w:r w:rsidR="001C3655">
          <w:rPr>
            <w:noProof/>
            <w:webHidden/>
          </w:rPr>
          <w:t>7</w:t>
        </w:r>
        <w:r w:rsidR="001C3655">
          <w:rPr>
            <w:noProof/>
            <w:webHidden/>
          </w:rPr>
          <w:fldChar w:fldCharType="end"/>
        </w:r>
      </w:hyperlink>
    </w:p>
    <w:p w:rsidR="001C3655" w:rsidRDefault="00A94630">
      <w:pPr>
        <w:pStyle w:val="TOC2"/>
        <w:tabs>
          <w:tab w:val="left" w:pos="800"/>
          <w:tab w:val="right" w:leader="dot" w:pos="8630"/>
        </w:tabs>
        <w:rPr>
          <w:rFonts w:asciiTheme="minorHAnsi" w:eastAsiaTheme="minorEastAsia" w:hAnsiTheme="minorHAnsi" w:cstheme="minorBidi"/>
          <w:noProof/>
          <w:sz w:val="22"/>
          <w:szCs w:val="22"/>
        </w:rPr>
      </w:pPr>
      <w:hyperlink w:anchor="_Toc523830982" w:history="1">
        <w:r w:rsidR="001C3655" w:rsidRPr="00103BA8">
          <w:rPr>
            <w:rStyle w:val="Hyperlink"/>
            <w:noProof/>
          </w:rPr>
          <w:t>4.6.</w:t>
        </w:r>
        <w:r w:rsidR="001C3655">
          <w:rPr>
            <w:rFonts w:asciiTheme="minorHAnsi" w:eastAsiaTheme="minorEastAsia" w:hAnsiTheme="minorHAnsi" w:cstheme="minorBidi"/>
            <w:noProof/>
            <w:sz w:val="22"/>
            <w:szCs w:val="22"/>
          </w:rPr>
          <w:tab/>
        </w:r>
        <w:r w:rsidR="001C3655" w:rsidRPr="00103BA8">
          <w:rPr>
            <w:rStyle w:val="Hyperlink"/>
            <w:noProof/>
          </w:rPr>
          <w:t>sp_selectreviewfrom_coaching_log_reasons</w:t>
        </w:r>
        <w:r w:rsidR="001C3655">
          <w:rPr>
            <w:noProof/>
            <w:webHidden/>
          </w:rPr>
          <w:tab/>
        </w:r>
        <w:r w:rsidR="001C3655">
          <w:rPr>
            <w:noProof/>
            <w:webHidden/>
          </w:rPr>
          <w:fldChar w:fldCharType="begin"/>
        </w:r>
        <w:r w:rsidR="001C3655">
          <w:rPr>
            <w:noProof/>
            <w:webHidden/>
          </w:rPr>
          <w:instrText xml:space="preserve"> PAGEREF _Toc523830982 \h </w:instrText>
        </w:r>
        <w:r w:rsidR="001C3655">
          <w:rPr>
            <w:noProof/>
            <w:webHidden/>
          </w:rPr>
        </w:r>
        <w:r w:rsidR="001C3655">
          <w:rPr>
            <w:noProof/>
            <w:webHidden/>
          </w:rPr>
          <w:fldChar w:fldCharType="separate"/>
        </w:r>
        <w:r w:rsidR="001C3655">
          <w:rPr>
            <w:noProof/>
            <w:webHidden/>
          </w:rPr>
          <w:t>7</w:t>
        </w:r>
        <w:r w:rsidR="001C3655">
          <w:rPr>
            <w:noProof/>
            <w:webHidden/>
          </w:rPr>
          <w:fldChar w:fldCharType="end"/>
        </w:r>
      </w:hyperlink>
    </w:p>
    <w:p w:rsidR="003565BD" w:rsidRDefault="005D0B08">
      <w:pPr>
        <w:pStyle w:val="BodyText"/>
        <w:jc w:val="center"/>
        <w:rPr>
          <w:sz w:val="20"/>
        </w:rPr>
      </w:pPr>
      <w:r>
        <w:rPr>
          <w:sz w:val="20"/>
        </w:rPr>
        <w:fldChar w:fldCharType="end"/>
      </w:r>
    </w:p>
    <w:p w:rsidR="00EF5FC8" w:rsidRDefault="003565BD">
      <w:pPr>
        <w:pStyle w:val="BodyText"/>
        <w:jc w:val="center"/>
        <w:rPr>
          <w:sz w:val="20"/>
        </w:rPr>
      </w:pPr>
      <w:r>
        <w:rPr>
          <w:sz w:val="20"/>
        </w:rPr>
        <w:br w:type="page"/>
      </w:r>
    </w:p>
    <w:p w:rsidR="00EF5FC8" w:rsidRPr="00251693" w:rsidRDefault="00EF5FC8">
      <w:pPr>
        <w:numPr>
          <w:ilvl w:val="0"/>
          <w:numId w:val="1"/>
        </w:numPr>
        <w:tabs>
          <w:tab w:val="num" w:pos="1080"/>
        </w:tabs>
        <w:autoSpaceDE w:val="0"/>
        <w:autoSpaceDN w:val="0"/>
        <w:adjustRightInd w:val="0"/>
        <w:outlineLvl w:val="1"/>
        <w:rPr>
          <w:b/>
        </w:rPr>
      </w:pPr>
      <w:bookmarkStart w:id="10" w:name="_Toc523830963"/>
      <w:r w:rsidRPr="00251693">
        <w:rPr>
          <w:b/>
        </w:rPr>
        <w:lastRenderedPageBreak/>
        <w:t>Description</w:t>
      </w:r>
      <w:bookmarkEnd w:id="10"/>
      <w:r w:rsidRPr="00251693">
        <w:rPr>
          <w:b/>
        </w:rPr>
        <w:t xml:space="preserve">               </w:t>
      </w:r>
    </w:p>
    <w:p w:rsidR="0020162D" w:rsidRPr="0020162D" w:rsidRDefault="0020162D" w:rsidP="0020162D">
      <w:pPr>
        <w:pStyle w:val="ListParagraph"/>
        <w:ind w:left="360"/>
        <w:rPr>
          <w:sz w:val="22"/>
          <w:szCs w:val="22"/>
        </w:rPr>
      </w:pPr>
      <w:r w:rsidRPr="0020162D">
        <w:rPr>
          <w:sz w:val="22"/>
          <w:szCs w:val="22"/>
        </w:rPr>
        <w:t xml:space="preserve">The </w:t>
      </w:r>
      <w:r w:rsidR="00F66B95">
        <w:rPr>
          <w:sz w:val="22"/>
          <w:szCs w:val="22"/>
        </w:rPr>
        <w:t>eCoaching Log</w:t>
      </w:r>
      <w:r w:rsidRPr="0020162D">
        <w:rPr>
          <w:sz w:val="22"/>
          <w:szCs w:val="22"/>
        </w:rPr>
        <w:t xml:space="preserve"> Survey provides a way to collect CSRs feedback about coaching experience. Every month, any CSR who has acknowledged and completed at least one eCoaching log and has not been chosen to do the survey for that month may receive a survey notification email, which has a link that takes the CSR to the Survey page.</w:t>
      </w:r>
    </w:p>
    <w:p w:rsidR="0020162D" w:rsidRPr="0020162D" w:rsidRDefault="0020162D" w:rsidP="0020162D">
      <w:pPr>
        <w:pStyle w:val="ListParagraph"/>
        <w:ind w:left="360"/>
        <w:rPr>
          <w:sz w:val="22"/>
          <w:szCs w:val="22"/>
        </w:rPr>
      </w:pPr>
    </w:p>
    <w:p w:rsidR="0020162D" w:rsidRPr="0020162D" w:rsidRDefault="0020162D" w:rsidP="0020162D">
      <w:pPr>
        <w:pStyle w:val="ListParagraph"/>
        <w:ind w:left="360"/>
        <w:rPr>
          <w:sz w:val="22"/>
          <w:szCs w:val="22"/>
        </w:rPr>
      </w:pPr>
      <w:r w:rsidRPr="0020162D">
        <w:rPr>
          <w:sz w:val="22"/>
          <w:szCs w:val="22"/>
        </w:rPr>
        <w:t xml:space="preserve">The survey has five required questions, one required hot topic question if enabled, and one optional question for any additional comment. </w:t>
      </w:r>
    </w:p>
    <w:p w:rsidR="007D156D" w:rsidRDefault="007D156D" w:rsidP="006D3CBB">
      <w:pPr>
        <w:ind w:left="360"/>
      </w:pPr>
    </w:p>
    <w:p w:rsidR="004950E2" w:rsidRDefault="00F910BD" w:rsidP="004950E2">
      <w:pPr>
        <w:numPr>
          <w:ilvl w:val="0"/>
          <w:numId w:val="1"/>
        </w:numPr>
        <w:tabs>
          <w:tab w:val="num" w:pos="1080"/>
        </w:tabs>
        <w:autoSpaceDE w:val="0"/>
        <w:autoSpaceDN w:val="0"/>
        <w:adjustRightInd w:val="0"/>
        <w:outlineLvl w:val="1"/>
        <w:rPr>
          <w:b/>
        </w:rPr>
      </w:pPr>
      <w:bookmarkStart w:id="11" w:name="_Toc523830964"/>
      <w:r>
        <w:rPr>
          <w:b/>
        </w:rPr>
        <w:t>Business Logic</w:t>
      </w:r>
      <w:r w:rsidR="00B9161A">
        <w:rPr>
          <w:b/>
        </w:rPr>
        <w:t xml:space="preserve"> – </w:t>
      </w:r>
      <w:r w:rsidR="00E45A9F">
        <w:rPr>
          <w:b/>
        </w:rPr>
        <w:t>Survey</w:t>
      </w:r>
      <w:r w:rsidR="00B9161A">
        <w:rPr>
          <w:b/>
        </w:rPr>
        <w:t>Controller.cs</w:t>
      </w:r>
      <w:bookmarkEnd w:id="11"/>
    </w:p>
    <w:p w:rsidR="00F910BD" w:rsidRDefault="008F3644" w:rsidP="00D11BCE">
      <w:pPr>
        <w:tabs>
          <w:tab w:val="num" w:pos="1080"/>
        </w:tabs>
        <w:autoSpaceDE w:val="0"/>
        <w:autoSpaceDN w:val="0"/>
        <w:adjustRightInd w:val="0"/>
        <w:ind w:left="360"/>
      </w:pPr>
      <w:r>
        <w:t xml:space="preserve">Upon user </w:t>
      </w:r>
      <w:r w:rsidR="008A29C0">
        <w:t xml:space="preserve">clicks the link in the </w:t>
      </w:r>
      <w:r w:rsidR="00F629DF">
        <w:t xml:space="preserve">survey notification </w:t>
      </w:r>
      <w:r w:rsidR="008A29C0">
        <w:t>email</w:t>
      </w:r>
      <w:r>
        <w:t xml:space="preserve">, </w:t>
      </w:r>
      <w:r w:rsidR="00F629DF">
        <w:t xml:space="preserve">it checks if the user’s employee ID matches the survey’ employee ID. Display unauthorized message if not matched; </w:t>
      </w:r>
      <w:r w:rsidR="004F7DCB">
        <w:t>C</w:t>
      </w:r>
      <w:r w:rsidR="008C24A6">
        <w:t xml:space="preserve">heck if the survey has been </w:t>
      </w:r>
      <w:r w:rsidR="005E320E">
        <w:t>either inactivated or completed</w:t>
      </w:r>
      <w:r w:rsidR="004F7DCB">
        <w:t xml:space="preserve"> otherwise</w:t>
      </w:r>
      <w:r w:rsidR="005E320E">
        <w:t>.</w:t>
      </w:r>
      <w:r w:rsidR="008C24A6">
        <w:t xml:space="preserve"> </w:t>
      </w:r>
      <w:r w:rsidR="005E320E">
        <w:t>If the survey is open</w:t>
      </w:r>
      <w:r w:rsidR="008C24A6">
        <w:t>, display survey page;</w:t>
      </w:r>
      <w:r w:rsidR="00F629DF">
        <w:t xml:space="preserve"> </w:t>
      </w:r>
      <w:r w:rsidR="001F55E6">
        <w:t>D</w:t>
      </w:r>
      <w:r w:rsidR="008C24A6">
        <w:t>isplay appropriate message instead of survey page</w:t>
      </w:r>
      <w:r w:rsidR="001F55E6">
        <w:t xml:space="preserve"> otherwise</w:t>
      </w:r>
      <w:r w:rsidR="008C24A6">
        <w:t>.</w:t>
      </w:r>
    </w:p>
    <w:p w:rsidR="008C24A6" w:rsidRDefault="008C24A6" w:rsidP="00D11BCE">
      <w:pPr>
        <w:tabs>
          <w:tab w:val="num" w:pos="1080"/>
        </w:tabs>
        <w:autoSpaceDE w:val="0"/>
        <w:autoSpaceDN w:val="0"/>
        <w:adjustRightInd w:val="0"/>
        <w:ind w:left="360"/>
      </w:pPr>
    </w:p>
    <w:p w:rsidR="00B51755" w:rsidRDefault="00B51755" w:rsidP="00214F09">
      <w:pPr>
        <w:pStyle w:val="ListParagraph"/>
        <w:numPr>
          <w:ilvl w:val="0"/>
          <w:numId w:val="4"/>
        </w:numPr>
        <w:tabs>
          <w:tab w:val="num" w:pos="1080"/>
        </w:tabs>
        <w:autoSpaceDE w:val="0"/>
        <w:autoSpaceDN w:val="0"/>
        <w:adjustRightInd w:val="0"/>
      </w:pPr>
      <w:r>
        <w:t>Get the survey by calling stored procedures sp_select_surveydetails_by_surveyid, sp_select_questions_for_survey, and sp_select_responses_by_question;</w:t>
      </w:r>
    </w:p>
    <w:p w:rsidR="00261646" w:rsidRDefault="00261646" w:rsidP="00261646">
      <w:pPr>
        <w:pStyle w:val="ListParagraph"/>
        <w:autoSpaceDE w:val="0"/>
        <w:autoSpaceDN w:val="0"/>
        <w:adjustRightInd w:val="0"/>
        <w:ind w:left="1080"/>
      </w:pPr>
    </w:p>
    <w:p w:rsidR="009E3718" w:rsidRDefault="001430E7" w:rsidP="00214F09">
      <w:pPr>
        <w:pStyle w:val="ListParagraph"/>
        <w:numPr>
          <w:ilvl w:val="0"/>
          <w:numId w:val="4"/>
        </w:numPr>
        <w:tabs>
          <w:tab w:val="num" w:pos="1080"/>
        </w:tabs>
        <w:autoSpaceDE w:val="0"/>
        <w:autoSpaceDN w:val="0"/>
        <w:adjustRightInd w:val="0"/>
      </w:pPr>
      <w:r>
        <w:t>Check if the user’s employee ID matches the survey’s employee ID.</w:t>
      </w:r>
    </w:p>
    <w:p w:rsidR="001430E7" w:rsidRDefault="00DD06BD" w:rsidP="003D0B2E">
      <w:pPr>
        <w:pStyle w:val="ListParagraph"/>
        <w:numPr>
          <w:ilvl w:val="0"/>
          <w:numId w:val="20"/>
        </w:numPr>
        <w:autoSpaceDE w:val="0"/>
        <w:autoSpaceDN w:val="0"/>
        <w:adjustRightInd w:val="0"/>
      </w:pPr>
      <w:r>
        <w:t>If not matched, r</w:t>
      </w:r>
      <w:r w:rsidR="001430E7">
        <w:t>edirect user to the unauthorized page</w:t>
      </w:r>
      <w:r>
        <w:t>;</w:t>
      </w:r>
    </w:p>
    <w:p w:rsidR="00DD06BD" w:rsidRDefault="00DD06BD" w:rsidP="003D0B2E">
      <w:pPr>
        <w:pStyle w:val="ListParagraph"/>
        <w:numPr>
          <w:ilvl w:val="0"/>
          <w:numId w:val="20"/>
        </w:numPr>
        <w:autoSpaceDE w:val="0"/>
        <w:autoSpaceDN w:val="0"/>
        <w:adjustRightInd w:val="0"/>
      </w:pPr>
      <w:r>
        <w:t>If matched,</w:t>
      </w:r>
    </w:p>
    <w:p w:rsidR="004C2898" w:rsidRDefault="004C2898" w:rsidP="00DD06BD">
      <w:pPr>
        <w:pStyle w:val="ListParagraph"/>
        <w:numPr>
          <w:ilvl w:val="1"/>
          <w:numId w:val="20"/>
        </w:numPr>
        <w:autoSpaceDE w:val="0"/>
        <w:autoSpaceDN w:val="0"/>
        <w:adjustRightInd w:val="0"/>
      </w:pPr>
      <w:r>
        <w:t xml:space="preserve">Redirect user to </w:t>
      </w:r>
      <w:r w:rsidR="00841017">
        <w:t xml:space="preserve">the </w:t>
      </w:r>
      <w:r w:rsidR="000C6989">
        <w:t xml:space="preserve">result page with </w:t>
      </w:r>
      <w:r>
        <w:t xml:space="preserve">inactivated </w:t>
      </w:r>
      <w:r w:rsidR="000C6989">
        <w:t xml:space="preserve">message </w:t>
      </w:r>
      <w:r>
        <w:t>if inactivated;</w:t>
      </w:r>
    </w:p>
    <w:p w:rsidR="004C2898" w:rsidRDefault="004C2898" w:rsidP="00DD06BD">
      <w:pPr>
        <w:pStyle w:val="ListParagraph"/>
        <w:numPr>
          <w:ilvl w:val="1"/>
          <w:numId w:val="20"/>
        </w:numPr>
        <w:autoSpaceDE w:val="0"/>
        <w:autoSpaceDN w:val="0"/>
        <w:adjustRightInd w:val="0"/>
      </w:pPr>
      <w:r>
        <w:t xml:space="preserve">Redirect user to </w:t>
      </w:r>
      <w:r w:rsidR="00841017">
        <w:t xml:space="preserve">the </w:t>
      </w:r>
      <w:r w:rsidR="00D7718B">
        <w:t xml:space="preserve">result page with </w:t>
      </w:r>
      <w:r>
        <w:t xml:space="preserve">completed </w:t>
      </w:r>
      <w:r w:rsidR="00D7718B">
        <w:t xml:space="preserve">message </w:t>
      </w:r>
      <w:r>
        <w:t>if completed;</w:t>
      </w:r>
    </w:p>
    <w:p w:rsidR="009E3718" w:rsidRDefault="004C2898" w:rsidP="00DD06BD">
      <w:pPr>
        <w:pStyle w:val="ListParagraph"/>
        <w:numPr>
          <w:ilvl w:val="1"/>
          <w:numId w:val="20"/>
        </w:numPr>
        <w:autoSpaceDE w:val="0"/>
        <w:autoSpaceDN w:val="0"/>
        <w:adjustRightInd w:val="0"/>
      </w:pPr>
      <w:r>
        <w:t>Otherwise, display the survey page.</w:t>
      </w:r>
    </w:p>
    <w:p w:rsidR="00281795" w:rsidRDefault="00261646" w:rsidP="00261646">
      <w:pPr>
        <w:tabs>
          <w:tab w:val="left" w:pos="828"/>
        </w:tabs>
        <w:autoSpaceDE w:val="0"/>
        <w:autoSpaceDN w:val="0"/>
        <w:adjustRightInd w:val="0"/>
        <w:outlineLvl w:val="1"/>
      </w:pPr>
      <w:r>
        <w:tab/>
      </w:r>
    </w:p>
    <w:p w:rsidR="00B21593" w:rsidRDefault="00EE5D25" w:rsidP="00261646">
      <w:pPr>
        <w:pStyle w:val="ListParagraph"/>
        <w:numPr>
          <w:ilvl w:val="0"/>
          <w:numId w:val="4"/>
        </w:numPr>
        <w:tabs>
          <w:tab w:val="num" w:pos="1080"/>
        </w:tabs>
        <w:autoSpaceDE w:val="0"/>
        <w:autoSpaceDN w:val="0"/>
        <w:adjustRightInd w:val="0"/>
        <w:rPr>
          <w:ins w:id="12" w:author="Huang, Lili" w:date="2018-09-25T08:03:00Z"/>
        </w:rPr>
      </w:pPr>
      <w:r>
        <w:t xml:space="preserve">Upon user clicks Submit button, check if all questions are answered. If not, keep user on the survey page with validation error message displayed. </w:t>
      </w:r>
    </w:p>
    <w:p w:rsidR="00EE5D25" w:rsidRDefault="00EE5D25" w:rsidP="00B21593">
      <w:pPr>
        <w:pStyle w:val="ListParagraph"/>
        <w:autoSpaceDE w:val="0"/>
        <w:autoSpaceDN w:val="0"/>
        <w:adjustRightInd w:val="0"/>
        <w:ind w:left="1080"/>
      </w:pPr>
      <w:r>
        <w:t xml:space="preserve">Otherwise, </w:t>
      </w:r>
      <w:ins w:id="13" w:author="Huang, Lili" w:date="2018-09-25T08:02:00Z">
        <w:r w:rsidR="00B21593">
          <w:t xml:space="preserve">check if the survey form has </w:t>
        </w:r>
      </w:ins>
      <w:ins w:id="14" w:author="Huang, Lili" w:date="2018-09-25T08:04:00Z">
        <w:r w:rsidR="00923348">
          <w:t xml:space="preserve">already </w:t>
        </w:r>
      </w:ins>
      <w:ins w:id="15" w:author="Huang, Lili" w:date="2018-09-25T08:02:00Z">
        <w:r w:rsidR="00B21593">
          <w:t>been submitted within the current HTTP session, if not</w:t>
        </w:r>
      </w:ins>
      <w:ins w:id="16" w:author="Huang, Lili" w:date="2018-09-25T08:03:00Z">
        <w:r w:rsidR="00B21593">
          <w:t xml:space="preserve">, </w:t>
        </w:r>
      </w:ins>
      <w:r>
        <w:t>save the survey to database by calling store</w:t>
      </w:r>
      <w:r w:rsidR="00D928D4">
        <w:t>d</w:t>
      </w:r>
      <w:r>
        <w:t xml:space="preserve"> procedure sp_update_s</w:t>
      </w:r>
      <w:r w:rsidR="00D928D4">
        <w:t>urvey_response</w:t>
      </w:r>
    </w:p>
    <w:p w:rsidR="00D928D4" w:rsidRDefault="00D928D4" w:rsidP="00D928D4">
      <w:pPr>
        <w:pStyle w:val="ListParagraph"/>
        <w:numPr>
          <w:ilvl w:val="1"/>
          <w:numId w:val="4"/>
        </w:numPr>
        <w:autoSpaceDE w:val="0"/>
        <w:autoSpaceDN w:val="0"/>
        <w:adjustRightInd w:val="0"/>
      </w:pPr>
      <w:r>
        <w:t xml:space="preserve">Redirect user to </w:t>
      </w:r>
      <w:r w:rsidR="00716C1A">
        <w:t xml:space="preserve">the </w:t>
      </w:r>
      <w:r w:rsidR="004515B7">
        <w:t xml:space="preserve">result page with </w:t>
      </w:r>
      <w:r>
        <w:t xml:space="preserve">success </w:t>
      </w:r>
      <w:r w:rsidR="004515B7">
        <w:t xml:space="preserve">message </w:t>
      </w:r>
      <w:r>
        <w:t>if the survey has been successfully saved;</w:t>
      </w:r>
    </w:p>
    <w:p w:rsidR="00D928D4" w:rsidRDefault="00D928D4" w:rsidP="00D928D4">
      <w:pPr>
        <w:pStyle w:val="ListParagraph"/>
        <w:numPr>
          <w:ilvl w:val="1"/>
          <w:numId w:val="4"/>
        </w:numPr>
        <w:autoSpaceDE w:val="0"/>
        <w:autoSpaceDN w:val="0"/>
        <w:adjustRightInd w:val="0"/>
      </w:pPr>
      <w:r>
        <w:t xml:space="preserve">Redirect user to </w:t>
      </w:r>
      <w:r w:rsidR="00716C1A">
        <w:t xml:space="preserve">the </w:t>
      </w:r>
      <w:r w:rsidR="004515B7">
        <w:t>result</w:t>
      </w:r>
      <w:r>
        <w:t xml:space="preserve"> page </w:t>
      </w:r>
      <w:r w:rsidR="004515B7">
        <w:t xml:space="preserve">with fail message </w:t>
      </w:r>
      <w:r>
        <w:t>if the survey was not saved.</w:t>
      </w:r>
    </w:p>
    <w:p w:rsidR="00C73000" w:rsidRDefault="00B21593" w:rsidP="009D195E">
      <w:pPr>
        <w:tabs>
          <w:tab w:val="num" w:pos="1080"/>
        </w:tabs>
        <w:autoSpaceDE w:val="0"/>
        <w:autoSpaceDN w:val="0"/>
        <w:adjustRightInd w:val="0"/>
        <w:ind w:left="1080"/>
        <w:outlineLvl w:val="1"/>
      </w:pPr>
      <w:ins w:id="17" w:author="Huang, Lili" w:date="2018-09-25T08:03:00Z">
        <w:r>
          <w:t xml:space="preserve">Else Redirect user to the result page with </w:t>
        </w:r>
      </w:ins>
      <w:ins w:id="18" w:author="Huang, Lili" w:date="2018-09-25T08:13:00Z">
        <w:r w:rsidR="00DA4CED">
          <w:t>“You have already submitted this survey [survey_id]</w:t>
        </w:r>
      </w:ins>
      <w:ins w:id="19" w:author="Huang, Lili" w:date="2018-09-25T08:03:00Z">
        <w:r>
          <w:t>.</w:t>
        </w:r>
      </w:ins>
      <w:ins w:id="20" w:author="Huang, Lili" w:date="2018-09-25T08:14:00Z">
        <w:r w:rsidR="00AD07B7">
          <w:t>”</w:t>
        </w:r>
      </w:ins>
    </w:p>
    <w:p w:rsidR="00586815" w:rsidRDefault="00BA4882">
      <w:pPr>
        <w:numPr>
          <w:ilvl w:val="0"/>
          <w:numId w:val="1"/>
        </w:numPr>
        <w:tabs>
          <w:tab w:val="num" w:pos="1080"/>
        </w:tabs>
        <w:autoSpaceDE w:val="0"/>
        <w:autoSpaceDN w:val="0"/>
        <w:adjustRightInd w:val="0"/>
        <w:outlineLvl w:val="1"/>
        <w:rPr>
          <w:b/>
        </w:rPr>
      </w:pPr>
      <w:bookmarkStart w:id="21" w:name="_Toc523830965"/>
      <w:r w:rsidRPr="00664275">
        <w:rPr>
          <w:b/>
        </w:rPr>
        <w:t>P</w:t>
      </w:r>
      <w:r w:rsidR="00EF5FC8" w:rsidRPr="00664275">
        <w:rPr>
          <w:b/>
        </w:rPr>
        <w:t>age details</w:t>
      </w:r>
      <w:bookmarkEnd w:id="21"/>
    </w:p>
    <w:p w:rsidR="00EF5FC8" w:rsidRPr="00586815" w:rsidRDefault="00BA43B1" w:rsidP="00586815">
      <w:pPr>
        <w:pStyle w:val="ListParagraph"/>
        <w:numPr>
          <w:ilvl w:val="1"/>
          <w:numId w:val="9"/>
        </w:numPr>
        <w:tabs>
          <w:tab w:val="num" w:pos="1080"/>
        </w:tabs>
        <w:autoSpaceDE w:val="0"/>
        <w:autoSpaceDN w:val="0"/>
        <w:adjustRightInd w:val="0"/>
        <w:outlineLvl w:val="1"/>
        <w:rPr>
          <w:b/>
        </w:rPr>
      </w:pPr>
      <w:bookmarkStart w:id="22" w:name="_Toc523830966"/>
      <w:r w:rsidRPr="00586815">
        <w:rPr>
          <w:b/>
        </w:rPr>
        <w:t>Views\</w:t>
      </w:r>
      <w:r w:rsidR="00A30D57" w:rsidRPr="00586815">
        <w:rPr>
          <w:b/>
        </w:rPr>
        <w:t>Survey</w:t>
      </w:r>
      <w:r w:rsidRPr="00586815">
        <w:rPr>
          <w:b/>
        </w:rPr>
        <w:t>\Index.cshtml</w:t>
      </w:r>
      <w:bookmarkEnd w:id="22"/>
    </w:p>
    <w:p w:rsidR="009B2A2F" w:rsidRDefault="009B2A2F" w:rsidP="00586815">
      <w:pPr>
        <w:pStyle w:val="ListParagraph"/>
        <w:numPr>
          <w:ilvl w:val="2"/>
          <w:numId w:val="9"/>
        </w:numPr>
        <w:autoSpaceDE w:val="0"/>
        <w:autoSpaceDN w:val="0"/>
        <w:adjustRightInd w:val="0"/>
        <w:outlineLvl w:val="1"/>
      </w:pPr>
      <w:bookmarkStart w:id="23" w:name="_Toc523830967"/>
      <w:r>
        <w:t>Razor pages comprising Web Page</w:t>
      </w:r>
      <w:bookmarkEnd w:id="23"/>
    </w:p>
    <w:p w:rsidR="00CE6481" w:rsidRDefault="009E5E6C" w:rsidP="00586815">
      <w:pPr>
        <w:autoSpaceDE w:val="0"/>
        <w:autoSpaceDN w:val="0"/>
        <w:adjustRightInd w:val="0"/>
        <w:ind w:left="1800" w:firstLine="360"/>
      </w:pPr>
      <w:r>
        <w:t>None</w:t>
      </w:r>
    </w:p>
    <w:p w:rsidR="00E208C9" w:rsidRDefault="00E208C9" w:rsidP="00580DB7">
      <w:pPr>
        <w:autoSpaceDE w:val="0"/>
        <w:autoSpaceDN w:val="0"/>
        <w:adjustRightInd w:val="0"/>
        <w:ind w:left="1224"/>
        <w:outlineLvl w:val="1"/>
      </w:pPr>
    </w:p>
    <w:p w:rsidR="007E7903" w:rsidRDefault="007E7903" w:rsidP="00586815">
      <w:pPr>
        <w:pStyle w:val="ListParagraph"/>
        <w:numPr>
          <w:ilvl w:val="2"/>
          <w:numId w:val="9"/>
        </w:numPr>
        <w:autoSpaceDE w:val="0"/>
        <w:autoSpaceDN w:val="0"/>
        <w:adjustRightInd w:val="0"/>
        <w:outlineLvl w:val="1"/>
      </w:pPr>
      <w:bookmarkStart w:id="24" w:name="_Toc523830968"/>
      <w:r>
        <w:t>Layout Page</w:t>
      </w:r>
      <w:bookmarkEnd w:id="24"/>
    </w:p>
    <w:p w:rsidR="007E7903" w:rsidRDefault="007E7903" w:rsidP="00676E4B">
      <w:pPr>
        <w:pStyle w:val="NormalTableText"/>
        <w:ind w:left="1872" w:firstLine="288"/>
      </w:pPr>
      <w:r>
        <w:t>Views\Shared\_Layout</w:t>
      </w:r>
      <w:r w:rsidR="00B5496F">
        <w:t>.</w:t>
      </w:r>
      <w:r>
        <w:t>cshtml</w:t>
      </w:r>
    </w:p>
    <w:p w:rsidR="007E7903" w:rsidRDefault="007E7903" w:rsidP="007E7903">
      <w:pPr>
        <w:autoSpaceDE w:val="0"/>
        <w:autoSpaceDN w:val="0"/>
        <w:adjustRightInd w:val="0"/>
        <w:ind w:left="2160"/>
        <w:outlineLvl w:val="1"/>
      </w:pPr>
    </w:p>
    <w:p w:rsidR="007E7903" w:rsidRDefault="007E7903" w:rsidP="00676E4B">
      <w:pPr>
        <w:pStyle w:val="ListParagraph"/>
        <w:numPr>
          <w:ilvl w:val="2"/>
          <w:numId w:val="9"/>
        </w:numPr>
        <w:autoSpaceDE w:val="0"/>
        <w:autoSpaceDN w:val="0"/>
        <w:adjustRightInd w:val="0"/>
        <w:outlineLvl w:val="1"/>
      </w:pPr>
      <w:bookmarkStart w:id="25" w:name="_Toc523830969"/>
      <w:r>
        <w:t>Screen</w:t>
      </w:r>
      <w:r w:rsidR="001D2F61">
        <w:t>s</w:t>
      </w:r>
      <w:r>
        <w:t>hot</w:t>
      </w:r>
      <w:bookmarkEnd w:id="25"/>
    </w:p>
    <w:p w:rsidR="00C55615" w:rsidRDefault="00C55615" w:rsidP="00C55615">
      <w:pPr>
        <w:autoSpaceDE w:val="0"/>
        <w:autoSpaceDN w:val="0"/>
        <w:adjustRightInd w:val="0"/>
        <w:ind w:left="1224"/>
        <w:outlineLvl w:val="1"/>
      </w:pPr>
    </w:p>
    <w:p w:rsidR="007E7903" w:rsidRDefault="007B049E" w:rsidP="007E7903">
      <w:r>
        <w:rPr>
          <w:noProof/>
        </w:rPr>
        <w:lastRenderedPageBreak/>
        <w:drawing>
          <wp:inline distT="0" distB="0" distL="0" distR="0">
            <wp:extent cx="5478780" cy="27965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8780" cy="2796540"/>
                    </a:xfrm>
                    <a:prstGeom prst="rect">
                      <a:avLst/>
                    </a:prstGeom>
                    <a:noFill/>
                    <a:ln>
                      <a:noFill/>
                    </a:ln>
                  </pic:spPr>
                </pic:pic>
              </a:graphicData>
            </a:graphic>
          </wp:inline>
        </w:drawing>
      </w:r>
    </w:p>
    <w:p w:rsidR="003D0817" w:rsidRDefault="003D0817" w:rsidP="007E7903"/>
    <w:p w:rsidR="00196E4F" w:rsidRDefault="00196E4F" w:rsidP="007E7903">
      <w:r>
        <w:rPr>
          <w:noProof/>
        </w:rPr>
        <w:drawing>
          <wp:inline distT="0" distB="0" distL="0" distR="0">
            <wp:extent cx="5478780" cy="278892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8780" cy="2788920"/>
                    </a:xfrm>
                    <a:prstGeom prst="rect">
                      <a:avLst/>
                    </a:prstGeom>
                    <a:noFill/>
                    <a:ln>
                      <a:noFill/>
                    </a:ln>
                  </pic:spPr>
                </pic:pic>
              </a:graphicData>
            </a:graphic>
          </wp:inline>
        </w:drawing>
      </w:r>
    </w:p>
    <w:p w:rsidR="007A1055" w:rsidRDefault="007A1055" w:rsidP="007E7903"/>
    <w:p w:rsidR="007A1055" w:rsidRDefault="007A1055" w:rsidP="007E7903">
      <w:r>
        <w:rPr>
          <w:noProof/>
        </w:rPr>
        <w:drawing>
          <wp:inline distT="0" distB="0" distL="0" distR="0">
            <wp:extent cx="5486400"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133600"/>
                    </a:xfrm>
                    <a:prstGeom prst="rect">
                      <a:avLst/>
                    </a:prstGeom>
                    <a:noFill/>
                    <a:ln>
                      <a:noFill/>
                    </a:ln>
                  </pic:spPr>
                </pic:pic>
              </a:graphicData>
            </a:graphic>
          </wp:inline>
        </w:drawing>
      </w:r>
    </w:p>
    <w:p w:rsidR="007E7903" w:rsidRDefault="007E7903" w:rsidP="007E7903">
      <w:pPr>
        <w:autoSpaceDE w:val="0"/>
        <w:autoSpaceDN w:val="0"/>
        <w:adjustRightInd w:val="0"/>
        <w:outlineLvl w:val="1"/>
      </w:pPr>
    </w:p>
    <w:p w:rsidR="007E7903" w:rsidRDefault="007E7903" w:rsidP="00E773E8">
      <w:pPr>
        <w:pStyle w:val="ListParagraph"/>
        <w:numPr>
          <w:ilvl w:val="2"/>
          <w:numId w:val="9"/>
        </w:numPr>
        <w:autoSpaceDE w:val="0"/>
        <w:autoSpaceDN w:val="0"/>
        <w:adjustRightInd w:val="0"/>
        <w:outlineLvl w:val="1"/>
      </w:pPr>
      <w:bookmarkStart w:id="26" w:name="_Toc523830970"/>
      <w:r>
        <w:lastRenderedPageBreak/>
        <w:t>Web Page Invoked Events</w:t>
      </w:r>
      <w:bookmarkEnd w:id="26"/>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6300"/>
      </w:tblGrid>
      <w:tr w:rsidR="00B57532" w:rsidTr="00301A4A">
        <w:trPr>
          <w:tblHeader/>
        </w:trPr>
        <w:tc>
          <w:tcPr>
            <w:tcW w:w="2250" w:type="dxa"/>
            <w:shd w:val="clear" w:color="auto" w:fill="B3B3B3"/>
          </w:tcPr>
          <w:p w:rsidR="00B57532" w:rsidRDefault="00B57532" w:rsidP="00FF106C">
            <w:pPr>
              <w:tabs>
                <w:tab w:val="num" w:pos="2880"/>
              </w:tabs>
              <w:jc w:val="center"/>
            </w:pPr>
            <w:r>
              <w:t>Action</w:t>
            </w:r>
          </w:p>
        </w:tc>
        <w:tc>
          <w:tcPr>
            <w:tcW w:w="6300" w:type="dxa"/>
            <w:shd w:val="clear" w:color="auto" w:fill="B3B3B3"/>
          </w:tcPr>
          <w:p w:rsidR="00B57532" w:rsidRDefault="00B57532" w:rsidP="00FF106C">
            <w:pPr>
              <w:tabs>
                <w:tab w:val="num" w:pos="2880"/>
              </w:tabs>
              <w:jc w:val="center"/>
            </w:pPr>
            <w:r>
              <w:t>Processing &amp; Result</w:t>
            </w:r>
          </w:p>
        </w:tc>
      </w:tr>
      <w:tr w:rsidR="00E03E70" w:rsidTr="00EB58E8">
        <w:tc>
          <w:tcPr>
            <w:tcW w:w="2250" w:type="dxa"/>
          </w:tcPr>
          <w:p w:rsidR="00E03E70" w:rsidRDefault="0044049D" w:rsidP="00B41F4E">
            <w:pPr>
              <w:tabs>
                <w:tab w:val="num" w:pos="2880"/>
              </w:tabs>
            </w:pPr>
            <w:r>
              <w:t xml:space="preserve">Click </w:t>
            </w:r>
            <w:r w:rsidR="00B41F4E">
              <w:t>the log name link</w:t>
            </w:r>
            <w:r>
              <w:t xml:space="preserve"> </w:t>
            </w:r>
          </w:p>
        </w:tc>
        <w:tc>
          <w:tcPr>
            <w:tcW w:w="6300" w:type="dxa"/>
          </w:tcPr>
          <w:p w:rsidR="00E03E70" w:rsidRDefault="00B41F4E" w:rsidP="00EB58E8">
            <w:pPr>
              <w:tabs>
                <w:tab w:val="num" w:pos="2880"/>
              </w:tabs>
            </w:pPr>
            <w:r>
              <w:t xml:space="preserve">Controller: </w:t>
            </w:r>
            <w:r w:rsidR="00495D05">
              <w:t>LogBase</w:t>
            </w:r>
          </w:p>
          <w:p w:rsidR="00B41F4E" w:rsidRDefault="00B41F4E" w:rsidP="00EB58E8">
            <w:pPr>
              <w:tabs>
                <w:tab w:val="num" w:pos="2880"/>
              </w:tabs>
            </w:pPr>
            <w:r>
              <w:t xml:space="preserve">Action: </w:t>
            </w:r>
            <w:r w:rsidR="00495D05">
              <w:t>GetLogDetail</w:t>
            </w:r>
          </w:p>
          <w:p w:rsidR="00A83B36" w:rsidRDefault="00A83B36" w:rsidP="00EB58E8">
            <w:pPr>
              <w:tabs>
                <w:tab w:val="num" w:pos="2880"/>
              </w:tabs>
            </w:pPr>
          </w:p>
          <w:p w:rsidR="00A83B36" w:rsidRDefault="00A83B36" w:rsidP="00EB58E8">
            <w:pPr>
              <w:tabs>
                <w:tab w:val="num" w:pos="2880"/>
              </w:tabs>
            </w:pPr>
            <w:r>
              <w:t>Display log details.</w:t>
            </w:r>
          </w:p>
        </w:tc>
      </w:tr>
      <w:tr w:rsidR="00462B98" w:rsidTr="00F35302">
        <w:tc>
          <w:tcPr>
            <w:tcW w:w="2250" w:type="dxa"/>
          </w:tcPr>
          <w:p w:rsidR="00462B98" w:rsidRDefault="00462B98" w:rsidP="00810C3B">
            <w:pPr>
              <w:tabs>
                <w:tab w:val="num" w:pos="2880"/>
              </w:tabs>
            </w:pPr>
            <w:r>
              <w:t>Click Submit button</w:t>
            </w:r>
          </w:p>
        </w:tc>
        <w:tc>
          <w:tcPr>
            <w:tcW w:w="6300" w:type="dxa"/>
          </w:tcPr>
          <w:p w:rsidR="00462B98" w:rsidRDefault="00462B98" w:rsidP="00F35302">
            <w:pPr>
              <w:tabs>
                <w:tab w:val="num" w:pos="2880"/>
              </w:tabs>
            </w:pPr>
            <w:r>
              <w:t xml:space="preserve">Controller: </w:t>
            </w:r>
            <w:r w:rsidR="004E212A">
              <w:t>Survey</w:t>
            </w:r>
          </w:p>
          <w:p w:rsidR="007C0767" w:rsidRDefault="00462B98" w:rsidP="00F35302">
            <w:pPr>
              <w:tabs>
                <w:tab w:val="num" w:pos="2880"/>
              </w:tabs>
            </w:pPr>
            <w:r>
              <w:t>Action: Save</w:t>
            </w:r>
          </w:p>
          <w:p w:rsidR="00A83B36" w:rsidRDefault="00A83B36" w:rsidP="00F35302">
            <w:pPr>
              <w:tabs>
                <w:tab w:val="num" w:pos="2880"/>
              </w:tabs>
            </w:pPr>
          </w:p>
          <w:p w:rsidR="00A83B36" w:rsidRDefault="00A83B36" w:rsidP="00F35302">
            <w:pPr>
              <w:tabs>
                <w:tab w:val="num" w:pos="2880"/>
              </w:tabs>
            </w:pPr>
            <w:r>
              <w:t>Save survey to database.</w:t>
            </w:r>
          </w:p>
        </w:tc>
      </w:tr>
    </w:tbl>
    <w:p w:rsidR="00BD7669" w:rsidRDefault="00BD7669"/>
    <w:p w:rsidR="00FD581B" w:rsidRDefault="00FD581B"/>
    <w:p w:rsidR="00FD581B" w:rsidRPr="00586815" w:rsidRDefault="00FD581B" w:rsidP="00E52951">
      <w:pPr>
        <w:pStyle w:val="ListParagraph"/>
        <w:numPr>
          <w:ilvl w:val="1"/>
          <w:numId w:val="9"/>
        </w:numPr>
        <w:tabs>
          <w:tab w:val="num" w:pos="1080"/>
        </w:tabs>
        <w:autoSpaceDE w:val="0"/>
        <w:autoSpaceDN w:val="0"/>
        <w:adjustRightInd w:val="0"/>
        <w:outlineLvl w:val="1"/>
        <w:rPr>
          <w:b/>
        </w:rPr>
      </w:pPr>
      <w:bookmarkStart w:id="27" w:name="_Toc523830971"/>
      <w:r w:rsidRPr="00586815">
        <w:rPr>
          <w:b/>
        </w:rPr>
        <w:t>Views\Survey\</w:t>
      </w:r>
      <w:r w:rsidR="00B060A9">
        <w:rPr>
          <w:b/>
        </w:rPr>
        <w:t>_Result</w:t>
      </w:r>
      <w:r w:rsidRPr="00586815">
        <w:rPr>
          <w:b/>
        </w:rPr>
        <w:t>.cshtml</w:t>
      </w:r>
      <w:bookmarkEnd w:id="27"/>
    </w:p>
    <w:p w:rsidR="00FD581B" w:rsidRDefault="00FD581B" w:rsidP="00E52951">
      <w:pPr>
        <w:pStyle w:val="ListParagraph"/>
        <w:numPr>
          <w:ilvl w:val="2"/>
          <w:numId w:val="9"/>
        </w:numPr>
        <w:autoSpaceDE w:val="0"/>
        <w:autoSpaceDN w:val="0"/>
        <w:adjustRightInd w:val="0"/>
        <w:outlineLvl w:val="1"/>
      </w:pPr>
      <w:bookmarkStart w:id="28" w:name="_Toc523830972"/>
      <w:r>
        <w:t>Razor pages comprising Web Page</w:t>
      </w:r>
      <w:bookmarkEnd w:id="28"/>
    </w:p>
    <w:p w:rsidR="00FD581B" w:rsidRDefault="00FD581B" w:rsidP="00FD581B">
      <w:pPr>
        <w:autoSpaceDE w:val="0"/>
        <w:autoSpaceDN w:val="0"/>
        <w:adjustRightInd w:val="0"/>
        <w:ind w:left="1800" w:firstLine="360"/>
      </w:pPr>
      <w:r>
        <w:t>None</w:t>
      </w:r>
    </w:p>
    <w:p w:rsidR="00FD581B" w:rsidRDefault="00FD581B" w:rsidP="00FD581B">
      <w:pPr>
        <w:autoSpaceDE w:val="0"/>
        <w:autoSpaceDN w:val="0"/>
        <w:adjustRightInd w:val="0"/>
        <w:ind w:left="1224"/>
        <w:outlineLvl w:val="1"/>
      </w:pPr>
    </w:p>
    <w:p w:rsidR="00FD581B" w:rsidRDefault="00FD581B" w:rsidP="00E52951">
      <w:pPr>
        <w:pStyle w:val="ListParagraph"/>
        <w:numPr>
          <w:ilvl w:val="2"/>
          <w:numId w:val="9"/>
        </w:numPr>
        <w:autoSpaceDE w:val="0"/>
        <w:autoSpaceDN w:val="0"/>
        <w:adjustRightInd w:val="0"/>
        <w:outlineLvl w:val="1"/>
      </w:pPr>
      <w:bookmarkStart w:id="29" w:name="_Toc523830973"/>
      <w:r>
        <w:t>Layout Page</w:t>
      </w:r>
      <w:bookmarkEnd w:id="29"/>
    </w:p>
    <w:p w:rsidR="00FD581B" w:rsidRDefault="00FD581B" w:rsidP="00FD581B">
      <w:pPr>
        <w:pStyle w:val="NormalTableText"/>
        <w:ind w:left="1872" w:firstLine="288"/>
      </w:pPr>
      <w:r>
        <w:t>Views\Shared\_Layout.cshtml</w:t>
      </w:r>
    </w:p>
    <w:p w:rsidR="00FD581B" w:rsidRDefault="00FD581B" w:rsidP="00FD581B">
      <w:pPr>
        <w:autoSpaceDE w:val="0"/>
        <w:autoSpaceDN w:val="0"/>
        <w:adjustRightInd w:val="0"/>
        <w:ind w:left="2160"/>
        <w:outlineLvl w:val="1"/>
      </w:pPr>
    </w:p>
    <w:p w:rsidR="00FD581B" w:rsidRDefault="00FD581B" w:rsidP="00E52951">
      <w:pPr>
        <w:pStyle w:val="ListParagraph"/>
        <w:numPr>
          <w:ilvl w:val="2"/>
          <w:numId w:val="9"/>
        </w:numPr>
        <w:autoSpaceDE w:val="0"/>
        <w:autoSpaceDN w:val="0"/>
        <w:adjustRightInd w:val="0"/>
        <w:outlineLvl w:val="1"/>
      </w:pPr>
      <w:bookmarkStart w:id="30" w:name="_Toc523830974"/>
      <w:r>
        <w:t>Screenshot</w:t>
      </w:r>
      <w:bookmarkEnd w:id="30"/>
    </w:p>
    <w:p w:rsidR="00FD581B" w:rsidRDefault="00FD581B"/>
    <w:p w:rsidR="00F51465" w:rsidRDefault="00BB18DE">
      <w:r>
        <w:t>You are not authorized.</w:t>
      </w:r>
    </w:p>
    <w:p w:rsidR="00B35A65" w:rsidRDefault="008F23FA">
      <w:r>
        <w:rPr>
          <w:noProof/>
        </w:rPr>
        <w:drawing>
          <wp:inline distT="0" distB="0" distL="0" distR="0">
            <wp:extent cx="5471160" cy="411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1160" cy="411480"/>
                    </a:xfrm>
                    <a:prstGeom prst="rect">
                      <a:avLst/>
                    </a:prstGeom>
                    <a:noFill/>
                    <a:ln>
                      <a:noFill/>
                    </a:ln>
                  </pic:spPr>
                </pic:pic>
              </a:graphicData>
            </a:graphic>
          </wp:inline>
        </w:drawing>
      </w:r>
    </w:p>
    <w:p w:rsidR="008F23FA" w:rsidRDefault="008F23FA"/>
    <w:p w:rsidR="00F51465" w:rsidRDefault="00BB18DE">
      <w:r>
        <w:t>Survey has already been completed.</w:t>
      </w:r>
    </w:p>
    <w:p w:rsidR="008F23FA" w:rsidRDefault="008F23FA">
      <w:r>
        <w:rPr>
          <w:noProof/>
        </w:rPr>
        <w:drawing>
          <wp:inline distT="0" distB="0" distL="0" distR="0">
            <wp:extent cx="5478780" cy="4038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78780" cy="403860"/>
                    </a:xfrm>
                    <a:prstGeom prst="rect">
                      <a:avLst/>
                    </a:prstGeom>
                    <a:noFill/>
                    <a:ln>
                      <a:noFill/>
                    </a:ln>
                  </pic:spPr>
                </pic:pic>
              </a:graphicData>
            </a:graphic>
          </wp:inline>
        </w:drawing>
      </w:r>
    </w:p>
    <w:p w:rsidR="00905191" w:rsidRDefault="00905191"/>
    <w:p w:rsidR="00905191" w:rsidRDefault="00BB18DE">
      <w:r>
        <w:t>Survey has expired.</w:t>
      </w:r>
    </w:p>
    <w:p w:rsidR="008F23FA" w:rsidRDefault="00F51465">
      <w:r>
        <w:rPr>
          <w:noProof/>
        </w:rPr>
        <w:drawing>
          <wp:inline distT="0" distB="0" distL="0" distR="0">
            <wp:extent cx="5478780" cy="3962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8780" cy="396240"/>
                    </a:xfrm>
                    <a:prstGeom prst="rect">
                      <a:avLst/>
                    </a:prstGeom>
                    <a:noFill/>
                    <a:ln>
                      <a:noFill/>
                    </a:ln>
                  </pic:spPr>
                </pic:pic>
              </a:graphicData>
            </a:graphic>
          </wp:inline>
        </w:drawing>
      </w:r>
    </w:p>
    <w:p w:rsidR="00ED76D6" w:rsidRDefault="00ED76D6"/>
    <w:p w:rsidR="00ED76D6" w:rsidRDefault="00BB18DE">
      <w:r>
        <w:t>Survey has been completed successfully.</w:t>
      </w:r>
    </w:p>
    <w:p w:rsidR="00ED76D6" w:rsidRDefault="00ED76D6">
      <w:r>
        <w:rPr>
          <w:noProof/>
        </w:rPr>
        <w:drawing>
          <wp:inline distT="0" distB="0" distL="0" distR="0">
            <wp:extent cx="548640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81000"/>
                    </a:xfrm>
                    <a:prstGeom prst="rect">
                      <a:avLst/>
                    </a:prstGeom>
                    <a:noFill/>
                    <a:ln>
                      <a:noFill/>
                    </a:ln>
                  </pic:spPr>
                </pic:pic>
              </a:graphicData>
            </a:graphic>
          </wp:inline>
        </w:drawing>
      </w:r>
    </w:p>
    <w:p w:rsidR="00A172C9" w:rsidRDefault="00A172C9">
      <w:pPr>
        <w:rPr>
          <w:ins w:id="31" w:author="Huang, Lili" w:date="2018-09-25T08:15:00Z"/>
        </w:rPr>
      </w:pPr>
    </w:p>
    <w:p w:rsidR="006025F7" w:rsidRDefault="006025F7">
      <w:pPr>
        <w:rPr>
          <w:ins w:id="32" w:author="Huang, Lili" w:date="2018-09-25T08:15:00Z"/>
        </w:rPr>
      </w:pPr>
      <w:ins w:id="33" w:author="Huang, Lili" w:date="2018-09-25T08:15:00Z">
        <w:r>
          <w:t>You have already submitted this survey [</w:t>
        </w:r>
      </w:ins>
      <w:ins w:id="34" w:author="Huang, Lili" w:date="2018-09-25T08:16:00Z">
        <w:r>
          <w:t>survey_id</w:t>
        </w:r>
      </w:ins>
      <w:ins w:id="35" w:author="Huang, Lili" w:date="2018-09-25T08:15:00Z">
        <w:r>
          <w:t>]</w:t>
        </w:r>
      </w:ins>
      <w:ins w:id="36" w:author="Huang, Lili" w:date="2018-09-25T08:16:00Z">
        <w:r>
          <w:t>.</w:t>
        </w:r>
      </w:ins>
    </w:p>
    <w:p w:rsidR="006025F7" w:rsidRDefault="006025F7">
      <w:ins w:id="37" w:author="Huang, Lili" w:date="2018-09-25T08:15:00Z">
        <w:r>
          <w:rPr>
            <w:noProof/>
          </w:rPr>
          <w:drawing>
            <wp:inline distT="0" distB="0" distL="0" distR="0">
              <wp:extent cx="5478780" cy="3657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78780" cy="365760"/>
                      </a:xfrm>
                      <a:prstGeom prst="rect">
                        <a:avLst/>
                      </a:prstGeom>
                      <a:noFill/>
                      <a:ln>
                        <a:noFill/>
                      </a:ln>
                    </pic:spPr>
                  </pic:pic>
                </a:graphicData>
              </a:graphic>
            </wp:inline>
          </w:drawing>
        </w:r>
      </w:ins>
    </w:p>
    <w:p w:rsidR="00A172C9" w:rsidRDefault="00A172C9"/>
    <w:p w:rsidR="00A172C9" w:rsidRDefault="00A172C9" w:rsidP="00505B19">
      <w:pPr>
        <w:pStyle w:val="ListParagraph"/>
        <w:numPr>
          <w:ilvl w:val="2"/>
          <w:numId w:val="9"/>
        </w:numPr>
        <w:autoSpaceDE w:val="0"/>
        <w:autoSpaceDN w:val="0"/>
        <w:adjustRightInd w:val="0"/>
        <w:outlineLvl w:val="1"/>
      </w:pPr>
      <w:bookmarkStart w:id="38" w:name="_Toc523830975"/>
      <w:r>
        <w:t>Web Page Invoked Events</w:t>
      </w:r>
      <w:bookmarkEnd w:id="38"/>
    </w:p>
    <w:tbl>
      <w:tblPr>
        <w:tblW w:w="855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50"/>
        <w:gridCol w:w="6300"/>
      </w:tblGrid>
      <w:tr w:rsidR="00A172C9" w:rsidTr="00EC27FC">
        <w:trPr>
          <w:tblHeader/>
        </w:trPr>
        <w:tc>
          <w:tcPr>
            <w:tcW w:w="2250" w:type="dxa"/>
            <w:shd w:val="clear" w:color="auto" w:fill="B3B3B3"/>
          </w:tcPr>
          <w:p w:rsidR="00A172C9" w:rsidRDefault="00A172C9" w:rsidP="00EC27FC">
            <w:pPr>
              <w:tabs>
                <w:tab w:val="num" w:pos="2880"/>
              </w:tabs>
              <w:jc w:val="center"/>
            </w:pPr>
            <w:r>
              <w:t>Action</w:t>
            </w:r>
          </w:p>
        </w:tc>
        <w:tc>
          <w:tcPr>
            <w:tcW w:w="6300" w:type="dxa"/>
            <w:shd w:val="clear" w:color="auto" w:fill="B3B3B3"/>
          </w:tcPr>
          <w:p w:rsidR="00A172C9" w:rsidRDefault="00A172C9" w:rsidP="00EC27FC">
            <w:pPr>
              <w:tabs>
                <w:tab w:val="num" w:pos="2880"/>
              </w:tabs>
              <w:jc w:val="center"/>
            </w:pPr>
            <w:r>
              <w:t>Processing &amp; Result</w:t>
            </w:r>
          </w:p>
        </w:tc>
      </w:tr>
      <w:tr w:rsidR="00A172C9" w:rsidTr="00EC27FC">
        <w:tc>
          <w:tcPr>
            <w:tcW w:w="2250" w:type="dxa"/>
          </w:tcPr>
          <w:p w:rsidR="00A172C9" w:rsidRDefault="00B773C5" w:rsidP="00EC27FC">
            <w:pPr>
              <w:tabs>
                <w:tab w:val="num" w:pos="2880"/>
              </w:tabs>
            </w:pPr>
            <w:r>
              <w:t>None</w:t>
            </w:r>
          </w:p>
        </w:tc>
        <w:tc>
          <w:tcPr>
            <w:tcW w:w="6300" w:type="dxa"/>
          </w:tcPr>
          <w:p w:rsidR="00A172C9" w:rsidRDefault="00B773C5" w:rsidP="00EC27FC">
            <w:pPr>
              <w:tabs>
                <w:tab w:val="num" w:pos="2880"/>
              </w:tabs>
            </w:pPr>
            <w:r>
              <w:t>None</w:t>
            </w:r>
          </w:p>
        </w:tc>
      </w:tr>
    </w:tbl>
    <w:p w:rsidR="00A172C9" w:rsidRDefault="00A172C9">
      <w:pPr>
        <w:sectPr w:rsidR="00A172C9">
          <w:headerReference w:type="even" r:id="rId17"/>
          <w:headerReference w:type="default" r:id="rId18"/>
          <w:footerReference w:type="even" r:id="rId19"/>
          <w:footerReference w:type="default" r:id="rId20"/>
          <w:headerReference w:type="first" r:id="rId21"/>
          <w:footerReference w:type="first" r:id="rId22"/>
          <w:pgSz w:w="12240" w:h="15840"/>
          <w:pgMar w:top="1440" w:right="1800" w:bottom="1440" w:left="1800" w:header="720" w:footer="720" w:gutter="0"/>
          <w:cols w:space="720"/>
        </w:sectPr>
      </w:pPr>
    </w:p>
    <w:p w:rsidR="006E014A" w:rsidRPr="004950E2" w:rsidRDefault="006E014A" w:rsidP="00214F09">
      <w:pPr>
        <w:numPr>
          <w:ilvl w:val="0"/>
          <w:numId w:val="10"/>
        </w:numPr>
        <w:tabs>
          <w:tab w:val="num" w:pos="1080"/>
        </w:tabs>
        <w:autoSpaceDE w:val="0"/>
        <w:autoSpaceDN w:val="0"/>
        <w:adjustRightInd w:val="0"/>
        <w:outlineLvl w:val="1"/>
        <w:rPr>
          <w:b/>
        </w:rPr>
      </w:pPr>
      <w:bookmarkStart w:id="39" w:name="_Toc523830976"/>
      <w:r>
        <w:rPr>
          <w:b/>
        </w:rPr>
        <w:lastRenderedPageBreak/>
        <w:t>Stored Procedures</w:t>
      </w:r>
      <w:bookmarkEnd w:id="39"/>
    </w:p>
    <w:p w:rsidR="00950E1C" w:rsidRDefault="00950E1C" w:rsidP="00214F09">
      <w:pPr>
        <w:pStyle w:val="ListParagraph"/>
        <w:numPr>
          <w:ilvl w:val="1"/>
          <w:numId w:val="10"/>
        </w:numPr>
        <w:outlineLvl w:val="1"/>
      </w:pPr>
      <w:bookmarkStart w:id="40" w:name="_Toc523830977"/>
      <w:r>
        <w:t>sp_select_surveydetails_by_surveyid</w:t>
      </w:r>
      <w:bookmarkEnd w:id="40"/>
      <w:r>
        <w:t xml:space="preserve"> </w:t>
      </w:r>
    </w:p>
    <w:p w:rsidR="00950E1C" w:rsidRDefault="00950E1C" w:rsidP="00214F09">
      <w:pPr>
        <w:pStyle w:val="ListParagraph"/>
        <w:numPr>
          <w:ilvl w:val="1"/>
          <w:numId w:val="10"/>
        </w:numPr>
        <w:outlineLvl w:val="1"/>
      </w:pPr>
      <w:bookmarkStart w:id="41" w:name="_Toc523830978"/>
      <w:r>
        <w:t>sp_select_questions_for_survey</w:t>
      </w:r>
      <w:bookmarkEnd w:id="41"/>
    </w:p>
    <w:p w:rsidR="00950E1C" w:rsidRDefault="00950E1C" w:rsidP="00214F09">
      <w:pPr>
        <w:pStyle w:val="ListParagraph"/>
        <w:numPr>
          <w:ilvl w:val="1"/>
          <w:numId w:val="10"/>
        </w:numPr>
        <w:outlineLvl w:val="1"/>
      </w:pPr>
      <w:bookmarkStart w:id="42" w:name="_Toc523830979"/>
      <w:r>
        <w:t>sp_select_responses_by_question</w:t>
      </w:r>
      <w:bookmarkEnd w:id="42"/>
    </w:p>
    <w:p w:rsidR="00950E1C" w:rsidRDefault="00950E1C" w:rsidP="00214F09">
      <w:pPr>
        <w:pStyle w:val="ListParagraph"/>
        <w:numPr>
          <w:ilvl w:val="1"/>
          <w:numId w:val="10"/>
        </w:numPr>
        <w:outlineLvl w:val="1"/>
      </w:pPr>
      <w:bookmarkStart w:id="43" w:name="_Toc523830980"/>
      <w:r>
        <w:t>sp_update_survey_response</w:t>
      </w:r>
      <w:bookmarkEnd w:id="43"/>
    </w:p>
    <w:p w:rsidR="00F46DDF" w:rsidRDefault="00F46DDF" w:rsidP="00214F09">
      <w:pPr>
        <w:pStyle w:val="ListParagraph"/>
        <w:numPr>
          <w:ilvl w:val="1"/>
          <w:numId w:val="10"/>
        </w:numPr>
        <w:outlineLvl w:val="1"/>
      </w:pPr>
      <w:bookmarkStart w:id="44" w:name="_Toc523830981"/>
      <w:r>
        <w:t>sp_selectreviewfrom_coaching_log</w:t>
      </w:r>
      <w:bookmarkEnd w:id="44"/>
    </w:p>
    <w:p w:rsidR="00F46DDF" w:rsidRDefault="00EE7CD5" w:rsidP="00214F09">
      <w:pPr>
        <w:pStyle w:val="ListParagraph"/>
        <w:numPr>
          <w:ilvl w:val="1"/>
          <w:numId w:val="10"/>
        </w:numPr>
        <w:outlineLvl w:val="1"/>
      </w:pPr>
      <w:bookmarkStart w:id="45" w:name="_Toc523830982"/>
      <w:r>
        <w:t>sp_selectreviewfrom_coaching_log_reasons</w:t>
      </w:r>
      <w:bookmarkEnd w:id="45"/>
    </w:p>
    <w:p w:rsidR="00302B4C" w:rsidRDefault="00302B4C" w:rsidP="00954D38">
      <w:pPr>
        <w:ind w:left="360"/>
        <w:outlineLvl w:val="1"/>
      </w:pPr>
    </w:p>
    <w:p w:rsidR="0029709D" w:rsidRDefault="00D316F4" w:rsidP="00D316F4">
      <w:pPr>
        <w:ind w:left="360"/>
      </w:pPr>
      <w:r>
        <w:t xml:space="preserve">Refer </w:t>
      </w:r>
      <w:r w:rsidRPr="00D316F4">
        <w:t>CCO_eCoaching_Log_Database_DD</w:t>
      </w:r>
      <w:r>
        <w:t>.docx for details</w:t>
      </w:r>
      <w:r w:rsidR="005359A7">
        <w:t>.</w:t>
      </w:r>
    </w:p>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Pr="0029709D" w:rsidRDefault="0029709D" w:rsidP="0029709D"/>
    <w:p w:rsidR="0029709D" w:rsidRDefault="0029709D" w:rsidP="0029709D"/>
    <w:p w:rsidR="0029709D" w:rsidRDefault="0029709D" w:rsidP="0029709D"/>
    <w:p w:rsidR="00955F36" w:rsidRPr="0029709D" w:rsidRDefault="0029709D" w:rsidP="0029709D">
      <w:pPr>
        <w:tabs>
          <w:tab w:val="left" w:pos="5184"/>
        </w:tabs>
      </w:pPr>
      <w:r>
        <w:tab/>
      </w:r>
    </w:p>
    <w:sectPr w:rsidR="00955F36" w:rsidRPr="0029709D" w:rsidSect="009B6177">
      <w:footerReference w:type="default" r:id="rId23"/>
      <w:pgSz w:w="12240" w:h="15840"/>
      <w:pgMar w:top="1440" w:right="1800" w:bottom="1440" w:left="180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630" w:rsidRDefault="00A94630">
      <w:r>
        <w:separator/>
      </w:r>
    </w:p>
  </w:endnote>
  <w:endnote w:type="continuationSeparator" w:id="0">
    <w:p w:rsidR="00A94630" w:rsidRDefault="00A94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AA5" w:rsidRDefault="00217AA5" w:rsidP="0075562D">
    <w:pPr>
      <w:rPr>
        <w:sz w:val="18"/>
      </w:rPr>
    </w:pPr>
    <w:r>
      <w:rPr>
        <w:b/>
        <w:sz w:val="18"/>
      </w:rPr>
      <w:t>GDIT CONFIDENTIAL</w:t>
    </w:r>
    <w:r>
      <w:rPr>
        <w:b/>
        <w:sz w:val="18"/>
      </w:rPr>
      <w:tab/>
      <w:t xml:space="preserve">                                                                   </w:t>
    </w:r>
    <w:r w:rsidR="00493F4A">
      <w:rPr>
        <w:b/>
        <w:sz w:val="18"/>
      </w:rPr>
      <w:t xml:space="preserve">                 </w:t>
    </w:r>
    <w:r>
      <w:rPr>
        <w:b/>
        <w:sz w:val="18"/>
      </w:rPr>
      <w:t>CCO_eCoaching_Log_</w:t>
    </w:r>
    <w:r w:rsidR="005125E9">
      <w:rPr>
        <w:b/>
        <w:sz w:val="18"/>
      </w:rPr>
      <w:t>Survey</w:t>
    </w:r>
    <w:r>
      <w:rPr>
        <w:b/>
        <w:sz w:val="18"/>
      </w:rPr>
      <w:t>_DD</w:t>
    </w:r>
  </w:p>
  <w:p w:rsidR="00217AA5" w:rsidRDefault="00217AA5"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217AA5" w:rsidRDefault="00217AA5" w:rsidP="0075562D">
    <w:pPr>
      <w:pStyle w:val="Footer"/>
      <w:rPr>
        <w:rStyle w:val="PageNumber"/>
      </w:rPr>
    </w:pPr>
    <w:r>
      <w:rPr>
        <w:sz w:val="18"/>
      </w:rPr>
      <w:t xml:space="preserve">Created 2018.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9848A2">
      <w:rPr>
        <w:rStyle w:val="PageNumber"/>
        <w:noProof/>
      </w:rPr>
      <w:t>6</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7AA5" w:rsidRDefault="00217AA5" w:rsidP="0075562D">
    <w:pPr>
      <w:rPr>
        <w:sz w:val="18"/>
      </w:rPr>
    </w:pPr>
    <w:r>
      <w:rPr>
        <w:b/>
        <w:sz w:val="18"/>
      </w:rPr>
      <w:t>G</w:t>
    </w:r>
    <w:r w:rsidR="003B311B">
      <w:rPr>
        <w:b/>
        <w:sz w:val="18"/>
      </w:rPr>
      <w:t>DIT CONFIDENTIAL</w:t>
    </w:r>
    <w:r w:rsidR="003B311B">
      <w:rPr>
        <w:b/>
        <w:sz w:val="18"/>
      </w:rPr>
      <w:tab/>
    </w:r>
    <w:r w:rsidR="003B311B">
      <w:rPr>
        <w:b/>
        <w:sz w:val="18"/>
      </w:rPr>
      <w:tab/>
    </w:r>
    <w:r>
      <w:rPr>
        <w:b/>
        <w:sz w:val="18"/>
      </w:rPr>
      <w:tab/>
      <w:t xml:space="preserve">                                                CCO_eCoaching_</w:t>
    </w:r>
    <w:r w:rsidR="003B311B">
      <w:rPr>
        <w:b/>
        <w:sz w:val="18"/>
      </w:rPr>
      <w:t>Log_</w:t>
    </w:r>
    <w:r w:rsidR="009E6950">
      <w:rPr>
        <w:b/>
        <w:sz w:val="18"/>
      </w:rPr>
      <w:t>Survey</w:t>
    </w:r>
    <w:r>
      <w:rPr>
        <w:b/>
        <w:sz w:val="18"/>
      </w:rPr>
      <w:t>_DD</w:t>
    </w:r>
  </w:p>
  <w:p w:rsidR="00217AA5" w:rsidRDefault="00217AA5" w:rsidP="0075562D">
    <w:pPr>
      <w:rPr>
        <w:sz w:val="18"/>
      </w:rPr>
    </w:pPr>
    <w:r>
      <w:rPr>
        <w:sz w:val="18"/>
      </w:rPr>
      <w:t>Copyrighted Material of GDIT</w:t>
    </w:r>
    <w:r>
      <w:rPr>
        <w:sz w:val="18"/>
      </w:rPr>
      <w:tab/>
    </w:r>
    <w:r>
      <w:rPr>
        <w:sz w:val="18"/>
      </w:rPr>
      <w:tab/>
    </w:r>
    <w:r>
      <w:rPr>
        <w:sz w:val="18"/>
      </w:rPr>
      <w:tab/>
    </w:r>
    <w:r>
      <w:rPr>
        <w:sz w:val="18"/>
      </w:rPr>
      <w:tab/>
    </w:r>
    <w:r>
      <w:rPr>
        <w:sz w:val="18"/>
      </w:rPr>
      <w:tab/>
    </w:r>
    <w:r>
      <w:rPr>
        <w:sz w:val="18"/>
      </w:rPr>
      <w:tab/>
    </w:r>
    <w:r>
      <w:rPr>
        <w:sz w:val="18"/>
      </w:rPr>
      <w:tab/>
      <w:t xml:space="preserve">   </w:t>
    </w:r>
  </w:p>
  <w:p w:rsidR="00217AA5" w:rsidRDefault="00217AA5" w:rsidP="0075562D">
    <w:pPr>
      <w:pStyle w:val="Footer"/>
      <w:rPr>
        <w:rStyle w:val="PageNumber"/>
      </w:rPr>
    </w:pPr>
    <w:r>
      <w:rPr>
        <w:sz w:val="18"/>
      </w:rPr>
      <w:t>Created 201</w:t>
    </w:r>
    <w:r w:rsidR="0067249B">
      <w:rPr>
        <w:sz w:val="18"/>
      </w:rPr>
      <w:t>8</w:t>
    </w:r>
    <w:r>
      <w:rPr>
        <w:sz w:val="18"/>
      </w:rPr>
      <w:t xml:space="preserve">.  All rights reserved. </w:t>
    </w:r>
    <w:r>
      <w:rPr>
        <w:sz w:val="18"/>
      </w:rPr>
      <w:tab/>
      <w:t xml:space="preserve">                                                                                  </w:t>
    </w:r>
    <w:r>
      <w:rPr>
        <w:sz w:val="18"/>
      </w:rPr>
      <w:tab/>
      <w:t xml:space="preserve">Page </w:t>
    </w:r>
    <w:r>
      <w:rPr>
        <w:rStyle w:val="PageNumber"/>
      </w:rPr>
      <w:fldChar w:fldCharType="begin"/>
    </w:r>
    <w:r>
      <w:rPr>
        <w:rStyle w:val="PageNumber"/>
      </w:rPr>
      <w:instrText xml:space="preserve"> PAGE </w:instrText>
    </w:r>
    <w:r>
      <w:rPr>
        <w:rStyle w:val="PageNumber"/>
      </w:rPr>
      <w:fldChar w:fldCharType="separate"/>
    </w:r>
    <w:r w:rsidR="009848A2">
      <w:rPr>
        <w:rStyle w:val="PageNumber"/>
        <w:noProof/>
      </w:rPr>
      <w:t>7</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630" w:rsidRDefault="00A94630">
      <w:r>
        <w:separator/>
      </w:r>
    </w:p>
  </w:footnote>
  <w:footnote w:type="continuationSeparator" w:id="0">
    <w:p w:rsidR="00A94630" w:rsidRDefault="00A946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950" w:rsidRDefault="009E69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90A33"/>
    <w:multiLevelType w:val="hybridMultilevel"/>
    <w:tmpl w:val="EFF8BDA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793480F"/>
    <w:multiLevelType w:val="hybridMultilevel"/>
    <w:tmpl w:val="642A0F2A"/>
    <w:lvl w:ilvl="0" w:tplc="0409000D">
      <w:start w:val="1"/>
      <w:numFmt w:val="bullet"/>
      <w:lvlText w:val=""/>
      <w:lvlJc w:val="left"/>
      <w:pPr>
        <w:ind w:left="1800" w:hanging="360"/>
      </w:pPr>
      <w:rPr>
        <w:rFonts w:ascii="Wingdings" w:hAnsi="Wingdings" w:hint="default"/>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5141F6"/>
    <w:multiLevelType w:val="hybridMultilevel"/>
    <w:tmpl w:val="7E88BCF8"/>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8756CB"/>
    <w:multiLevelType w:val="hybridMultilevel"/>
    <w:tmpl w:val="D89EA9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1995A28"/>
    <w:multiLevelType w:val="hybridMultilevel"/>
    <w:tmpl w:val="FD8C66F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0B7DA4"/>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21C955C2"/>
    <w:multiLevelType w:val="hybridMultilevel"/>
    <w:tmpl w:val="944CD1A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9EA3345"/>
    <w:multiLevelType w:val="multilevel"/>
    <w:tmpl w:val="B30444F0"/>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E0068BD"/>
    <w:multiLevelType w:val="multilevel"/>
    <w:tmpl w:val="04090023"/>
    <w:lvl w:ilvl="0">
      <w:start w:val="1"/>
      <w:numFmt w:val="upperRoman"/>
      <w:lvlText w:val="Article %1."/>
      <w:lvlJc w:val="left"/>
      <w:pPr>
        <w:tabs>
          <w:tab w:val="num" w:pos="1800"/>
        </w:tabs>
        <w:ind w:left="0" w:firstLine="0"/>
      </w:pPr>
    </w:lvl>
    <w:lvl w:ilvl="1">
      <w:start w:val="1"/>
      <w:numFmt w:val="decimalZero"/>
      <w:pStyle w:val="Heading2"/>
      <w:isLgl/>
      <w:lvlText w:val="Section %1.%2"/>
      <w:lvlJc w:val="left"/>
      <w:pPr>
        <w:tabs>
          <w:tab w:val="num" w:pos="144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34C82BB4"/>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35B06C33"/>
    <w:multiLevelType w:val="hybridMultilevel"/>
    <w:tmpl w:val="66485D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79348F7"/>
    <w:multiLevelType w:val="hybridMultilevel"/>
    <w:tmpl w:val="EA322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61672A2"/>
    <w:multiLevelType w:val="multilevel"/>
    <w:tmpl w:val="AC1AF332"/>
    <w:lvl w:ilvl="0">
      <w:start w:val="1"/>
      <w:numFmt w:val="decimal"/>
      <w:lvlText w:val="%1."/>
      <w:lvlJc w:val="left"/>
      <w:pPr>
        <w:tabs>
          <w:tab w:val="num" w:pos="360"/>
        </w:tabs>
        <w:ind w:left="360" w:hanging="360"/>
      </w:pPr>
    </w:lvl>
    <w:lvl w:ilvl="1">
      <w:start w:val="1"/>
      <w:numFmt w:val="decimal"/>
      <w:lvlText w:val="%1.%2."/>
      <w:lvlJc w:val="left"/>
      <w:pPr>
        <w:tabs>
          <w:tab w:val="num" w:pos="612"/>
        </w:tabs>
        <w:ind w:left="612" w:hanging="432"/>
      </w:pPr>
    </w:lvl>
    <w:lvl w:ilvl="2">
      <w:start w:val="1"/>
      <w:numFmt w:val="decimal"/>
      <w:lvlText w:val="%1.%2.%3."/>
      <w:lvlJc w:val="left"/>
      <w:pPr>
        <w:tabs>
          <w:tab w:val="num" w:pos="1224"/>
        </w:tabs>
        <w:ind w:left="1224" w:hanging="504"/>
      </w:pPr>
      <w:rPr>
        <w:b w:val="0"/>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48FE6C4B"/>
    <w:multiLevelType w:val="hybridMultilevel"/>
    <w:tmpl w:val="6AE8CD9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2537C4A"/>
    <w:multiLevelType w:val="hybridMultilevel"/>
    <w:tmpl w:val="D1DC70E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0573A8E"/>
    <w:multiLevelType w:val="hybridMultilevel"/>
    <w:tmpl w:val="42A645A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49A41AC"/>
    <w:multiLevelType w:val="hybridMultilevel"/>
    <w:tmpl w:val="32AC5B4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5180AA8"/>
    <w:multiLevelType w:val="hybridMultilevel"/>
    <w:tmpl w:val="E048A63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67D1C99"/>
    <w:multiLevelType w:val="hybridMultilevel"/>
    <w:tmpl w:val="90347DB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9EA0B4F"/>
    <w:multiLevelType w:val="hybridMultilevel"/>
    <w:tmpl w:val="138ADA3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15:restartNumberingAfterBreak="0">
    <w:nsid w:val="72BE4045"/>
    <w:multiLevelType w:val="multilevel"/>
    <w:tmpl w:val="A83A61A6"/>
    <w:lvl w:ilvl="0">
      <w:start w:val="3"/>
      <w:numFmt w:val="decimal"/>
      <w:lvlText w:val="%1"/>
      <w:lvlJc w:val="left"/>
      <w:pPr>
        <w:ind w:left="420" w:hanging="420"/>
      </w:pPr>
      <w:rPr>
        <w:rFonts w:hint="default"/>
      </w:rPr>
    </w:lvl>
    <w:lvl w:ilvl="1">
      <w:start w:val="2"/>
      <w:numFmt w:val="decimal"/>
      <w:lvlText w:val="%1.%2"/>
      <w:lvlJc w:val="left"/>
      <w:pPr>
        <w:ind w:left="1500" w:hanging="4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1" w15:restartNumberingAfterBreak="0">
    <w:nsid w:val="7AA9656A"/>
    <w:multiLevelType w:val="multilevel"/>
    <w:tmpl w:val="B15A53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DCC4675"/>
    <w:multiLevelType w:val="hybridMultilevel"/>
    <w:tmpl w:val="EA126EB2"/>
    <w:lvl w:ilvl="0" w:tplc="0409000B">
      <w:start w:val="1"/>
      <w:numFmt w:val="bullet"/>
      <w:lvlText w:val=""/>
      <w:lvlJc w:val="left"/>
      <w:pPr>
        <w:ind w:left="1080" w:hanging="360"/>
      </w:pPr>
      <w:rPr>
        <w:rFonts w:ascii="Wingdings" w:hAnsi="Wingdings" w:hint="default"/>
      </w:rPr>
    </w:lvl>
    <w:lvl w:ilvl="1" w:tplc="04090009">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8"/>
  </w:num>
  <w:num w:numId="3">
    <w:abstractNumId w:val="11"/>
  </w:num>
  <w:num w:numId="4">
    <w:abstractNumId w:val="22"/>
  </w:num>
  <w:num w:numId="5">
    <w:abstractNumId w:val="10"/>
  </w:num>
  <w:num w:numId="6">
    <w:abstractNumId w:val="19"/>
  </w:num>
  <w:num w:numId="7">
    <w:abstractNumId w:val="0"/>
  </w:num>
  <w:num w:numId="8">
    <w:abstractNumId w:val="15"/>
  </w:num>
  <w:num w:numId="9">
    <w:abstractNumId w:val="9"/>
  </w:num>
  <w:num w:numId="10">
    <w:abstractNumId w:val="7"/>
  </w:num>
  <w:num w:numId="11">
    <w:abstractNumId w:val="4"/>
  </w:num>
  <w:num w:numId="12">
    <w:abstractNumId w:val="17"/>
  </w:num>
  <w:num w:numId="13">
    <w:abstractNumId w:val="14"/>
  </w:num>
  <w:num w:numId="14">
    <w:abstractNumId w:val="3"/>
  </w:num>
  <w:num w:numId="15">
    <w:abstractNumId w:val="18"/>
  </w:num>
  <w:num w:numId="16">
    <w:abstractNumId w:val="13"/>
  </w:num>
  <w:num w:numId="17">
    <w:abstractNumId w:val="16"/>
  </w:num>
  <w:num w:numId="18">
    <w:abstractNumId w:val="6"/>
  </w:num>
  <w:num w:numId="19">
    <w:abstractNumId w:val="2"/>
  </w:num>
  <w:num w:numId="20">
    <w:abstractNumId w:val="1"/>
  </w:num>
  <w:num w:numId="21">
    <w:abstractNumId w:val="5"/>
  </w:num>
  <w:num w:numId="22">
    <w:abstractNumId w:val="21"/>
  </w:num>
  <w:num w:numId="23">
    <w:abstractNumId w:val="20"/>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676"/>
    <w:rsid w:val="000000DE"/>
    <w:rsid w:val="000003A9"/>
    <w:rsid w:val="00000A9E"/>
    <w:rsid w:val="00000BC6"/>
    <w:rsid w:val="00002B87"/>
    <w:rsid w:val="0000445A"/>
    <w:rsid w:val="0000522C"/>
    <w:rsid w:val="000071F5"/>
    <w:rsid w:val="0001101D"/>
    <w:rsid w:val="0001117E"/>
    <w:rsid w:val="00011971"/>
    <w:rsid w:val="000119E4"/>
    <w:rsid w:val="00011AF2"/>
    <w:rsid w:val="0001201E"/>
    <w:rsid w:val="00012131"/>
    <w:rsid w:val="000132C5"/>
    <w:rsid w:val="00013928"/>
    <w:rsid w:val="00013BF3"/>
    <w:rsid w:val="00014257"/>
    <w:rsid w:val="0001467D"/>
    <w:rsid w:val="000156FD"/>
    <w:rsid w:val="00017355"/>
    <w:rsid w:val="0001740C"/>
    <w:rsid w:val="00017784"/>
    <w:rsid w:val="00020868"/>
    <w:rsid w:val="00020D22"/>
    <w:rsid w:val="00021173"/>
    <w:rsid w:val="000219F1"/>
    <w:rsid w:val="00021AAC"/>
    <w:rsid w:val="0002247E"/>
    <w:rsid w:val="000231CA"/>
    <w:rsid w:val="000238E5"/>
    <w:rsid w:val="00023F30"/>
    <w:rsid w:val="00026D8C"/>
    <w:rsid w:val="00027677"/>
    <w:rsid w:val="00030840"/>
    <w:rsid w:val="00030896"/>
    <w:rsid w:val="00030AD5"/>
    <w:rsid w:val="000317AA"/>
    <w:rsid w:val="00032048"/>
    <w:rsid w:val="0003285D"/>
    <w:rsid w:val="00034D80"/>
    <w:rsid w:val="000363CB"/>
    <w:rsid w:val="00036422"/>
    <w:rsid w:val="00036F9C"/>
    <w:rsid w:val="00037337"/>
    <w:rsid w:val="000400B6"/>
    <w:rsid w:val="000418C4"/>
    <w:rsid w:val="00042765"/>
    <w:rsid w:val="0004311E"/>
    <w:rsid w:val="000436C7"/>
    <w:rsid w:val="0004438D"/>
    <w:rsid w:val="00044458"/>
    <w:rsid w:val="00044847"/>
    <w:rsid w:val="000448F1"/>
    <w:rsid w:val="00044EA8"/>
    <w:rsid w:val="0004505A"/>
    <w:rsid w:val="00045B92"/>
    <w:rsid w:val="0004693B"/>
    <w:rsid w:val="0004707E"/>
    <w:rsid w:val="00047418"/>
    <w:rsid w:val="00051C23"/>
    <w:rsid w:val="00052650"/>
    <w:rsid w:val="0005342A"/>
    <w:rsid w:val="00053B91"/>
    <w:rsid w:val="00056676"/>
    <w:rsid w:val="000569D7"/>
    <w:rsid w:val="000623BC"/>
    <w:rsid w:val="0006363B"/>
    <w:rsid w:val="0006380F"/>
    <w:rsid w:val="000640E5"/>
    <w:rsid w:val="0006435F"/>
    <w:rsid w:val="00064902"/>
    <w:rsid w:val="00066015"/>
    <w:rsid w:val="00070747"/>
    <w:rsid w:val="00070887"/>
    <w:rsid w:val="00070FB5"/>
    <w:rsid w:val="000733A1"/>
    <w:rsid w:val="0007344F"/>
    <w:rsid w:val="0007429F"/>
    <w:rsid w:val="0007562B"/>
    <w:rsid w:val="00075959"/>
    <w:rsid w:val="00076B61"/>
    <w:rsid w:val="00082CA9"/>
    <w:rsid w:val="00083598"/>
    <w:rsid w:val="00085D95"/>
    <w:rsid w:val="00087B24"/>
    <w:rsid w:val="000917E3"/>
    <w:rsid w:val="0009251C"/>
    <w:rsid w:val="0009277D"/>
    <w:rsid w:val="00092B77"/>
    <w:rsid w:val="000937BB"/>
    <w:rsid w:val="00094EB3"/>
    <w:rsid w:val="00095964"/>
    <w:rsid w:val="00096873"/>
    <w:rsid w:val="000A12E5"/>
    <w:rsid w:val="000A23C7"/>
    <w:rsid w:val="000A2824"/>
    <w:rsid w:val="000A7642"/>
    <w:rsid w:val="000B07DF"/>
    <w:rsid w:val="000B175E"/>
    <w:rsid w:val="000B19CD"/>
    <w:rsid w:val="000B353C"/>
    <w:rsid w:val="000B4BB3"/>
    <w:rsid w:val="000B4C41"/>
    <w:rsid w:val="000B636A"/>
    <w:rsid w:val="000B6371"/>
    <w:rsid w:val="000B69B3"/>
    <w:rsid w:val="000B6D4E"/>
    <w:rsid w:val="000B7ED5"/>
    <w:rsid w:val="000C0485"/>
    <w:rsid w:val="000C0877"/>
    <w:rsid w:val="000C1F6A"/>
    <w:rsid w:val="000C1F96"/>
    <w:rsid w:val="000C238A"/>
    <w:rsid w:val="000C2B44"/>
    <w:rsid w:val="000C3317"/>
    <w:rsid w:val="000C6989"/>
    <w:rsid w:val="000D1903"/>
    <w:rsid w:val="000D211A"/>
    <w:rsid w:val="000D22D8"/>
    <w:rsid w:val="000D28EE"/>
    <w:rsid w:val="000D3334"/>
    <w:rsid w:val="000D4625"/>
    <w:rsid w:val="000D488E"/>
    <w:rsid w:val="000D4B88"/>
    <w:rsid w:val="000D574E"/>
    <w:rsid w:val="000D598F"/>
    <w:rsid w:val="000D6C7A"/>
    <w:rsid w:val="000D7B80"/>
    <w:rsid w:val="000E22FB"/>
    <w:rsid w:val="000E25DD"/>
    <w:rsid w:val="000E2991"/>
    <w:rsid w:val="000E31C8"/>
    <w:rsid w:val="000E3F0B"/>
    <w:rsid w:val="000E49B6"/>
    <w:rsid w:val="000E4FCD"/>
    <w:rsid w:val="000E534C"/>
    <w:rsid w:val="000E570F"/>
    <w:rsid w:val="000E57D8"/>
    <w:rsid w:val="000E593F"/>
    <w:rsid w:val="000E64B5"/>
    <w:rsid w:val="000E7970"/>
    <w:rsid w:val="000E7E8E"/>
    <w:rsid w:val="000F1094"/>
    <w:rsid w:val="000F3697"/>
    <w:rsid w:val="000F4552"/>
    <w:rsid w:val="000F521F"/>
    <w:rsid w:val="000F71CC"/>
    <w:rsid w:val="00100264"/>
    <w:rsid w:val="0010046D"/>
    <w:rsid w:val="00100CBE"/>
    <w:rsid w:val="001018E7"/>
    <w:rsid w:val="00101E39"/>
    <w:rsid w:val="00102065"/>
    <w:rsid w:val="001040E1"/>
    <w:rsid w:val="0010443A"/>
    <w:rsid w:val="00104936"/>
    <w:rsid w:val="00106230"/>
    <w:rsid w:val="0011172C"/>
    <w:rsid w:val="001118A1"/>
    <w:rsid w:val="0011242F"/>
    <w:rsid w:val="0011377D"/>
    <w:rsid w:val="00114B68"/>
    <w:rsid w:val="00116A05"/>
    <w:rsid w:val="00116F1E"/>
    <w:rsid w:val="00117077"/>
    <w:rsid w:val="001170B6"/>
    <w:rsid w:val="001177CE"/>
    <w:rsid w:val="00117A50"/>
    <w:rsid w:val="001204CA"/>
    <w:rsid w:val="00123165"/>
    <w:rsid w:val="00125614"/>
    <w:rsid w:val="00127D56"/>
    <w:rsid w:val="00127D64"/>
    <w:rsid w:val="0013055D"/>
    <w:rsid w:val="00133578"/>
    <w:rsid w:val="0013678A"/>
    <w:rsid w:val="00140BFB"/>
    <w:rsid w:val="001416D2"/>
    <w:rsid w:val="0014219C"/>
    <w:rsid w:val="001430E7"/>
    <w:rsid w:val="001437FE"/>
    <w:rsid w:val="00143E05"/>
    <w:rsid w:val="001441F7"/>
    <w:rsid w:val="00144604"/>
    <w:rsid w:val="00144DC4"/>
    <w:rsid w:val="00144FC6"/>
    <w:rsid w:val="00145B22"/>
    <w:rsid w:val="001460C0"/>
    <w:rsid w:val="0014651A"/>
    <w:rsid w:val="00153468"/>
    <w:rsid w:val="001538DD"/>
    <w:rsid w:val="00153AC6"/>
    <w:rsid w:val="0015498B"/>
    <w:rsid w:val="00154B87"/>
    <w:rsid w:val="0015597A"/>
    <w:rsid w:val="00157238"/>
    <w:rsid w:val="00157BC2"/>
    <w:rsid w:val="0016108B"/>
    <w:rsid w:val="001625B3"/>
    <w:rsid w:val="00163A84"/>
    <w:rsid w:val="00164D0E"/>
    <w:rsid w:val="00165184"/>
    <w:rsid w:val="00170980"/>
    <w:rsid w:val="00171037"/>
    <w:rsid w:val="0017191F"/>
    <w:rsid w:val="0017194D"/>
    <w:rsid w:val="00172616"/>
    <w:rsid w:val="00172C5B"/>
    <w:rsid w:val="00175B3F"/>
    <w:rsid w:val="00176615"/>
    <w:rsid w:val="001771CE"/>
    <w:rsid w:val="001774CF"/>
    <w:rsid w:val="00177767"/>
    <w:rsid w:val="001806E6"/>
    <w:rsid w:val="001813B1"/>
    <w:rsid w:val="00182DFA"/>
    <w:rsid w:val="001847C1"/>
    <w:rsid w:val="0018582C"/>
    <w:rsid w:val="00185B59"/>
    <w:rsid w:val="0019065B"/>
    <w:rsid w:val="00192A75"/>
    <w:rsid w:val="00192B26"/>
    <w:rsid w:val="001931BF"/>
    <w:rsid w:val="001932FF"/>
    <w:rsid w:val="00193B2C"/>
    <w:rsid w:val="00194BD0"/>
    <w:rsid w:val="00195301"/>
    <w:rsid w:val="0019612F"/>
    <w:rsid w:val="001965B8"/>
    <w:rsid w:val="001969BA"/>
    <w:rsid w:val="00196E4F"/>
    <w:rsid w:val="00197CAB"/>
    <w:rsid w:val="001A1671"/>
    <w:rsid w:val="001A2E5B"/>
    <w:rsid w:val="001A463E"/>
    <w:rsid w:val="001A56E6"/>
    <w:rsid w:val="001B0BB9"/>
    <w:rsid w:val="001B2E71"/>
    <w:rsid w:val="001B2F47"/>
    <w:rsid w:val="001B4504"/>
    <w:rsid w:val="001B62A5"/>
    <w:rsid w:val="001B751B"/>
    <w:rsid w:val="001B769C"/>
    <w:rsid w:val="001C00AE"/>
    <w:rsid w:val="001C0420"/>
    <w:rsid w:val="001C124E"/>
    <w:rsid w:val="001C1500"/>
    <w:rsid w:val="001C3470"/>
    <w:rsid w:val="001C3655"/>
    <w:rsid w:val="001C407A"/>
    <w:rsid w:val="001C4917"/>
    <w:rsid w:val="001C50E9"/>
    <w:rsid w:val="001C5520"/>
    <w:rsid w:val="001C6B31"/>
    <w:rsid w:val="001D0752"/>
    <w:rsid w:val="001D1105"/>
    <w:rsid w:val="001D145D"/>
    <w:rsid w:val="001D18FB"/>
    <w:rsid w:val="001D2F61"/>
    <w:rsid w:val="001D3C07"/>
    <w:rsid w:val="001D3C4A"/>
    <w:rsid w:val="001D48BC"/>
    <w:rsid w:val="001D50C4"/>
    <w:rsid w:val="001D5B16"/>
    <w:rsid w:val="001E02F5"/>
    <w:rsid w:val="001E11CC"/>
    <w:rsid w:val="001E1457"/>
    <w:rsid w:val="001E1491"/>
    <w:rsid w:val="001E17B3"/>
    <w:rsid w:val="001E1A26"/>
    <w:rsid w:val="001E1B7F"/>
    <w:rsid w:val="001E2645"/>
    <w:rsid w:val="001E3DE9"/>
    <w:rsid w:val="001E51F6"/>
    <w:rsid w:val="001E7809"/>
    <w:rsid w:val="001F00BE"/>
    <w:rsid w:val="001F0108"/>
    <w:rsid w:val="001F084B"/>
    <w:rsid w:val="001F0896"/>
    <w:rsid w:val="001F0AB5"/>
    <w:rsid w:val="001F2AED"/>
    <w:rsid w:val="001F3539"/>
    <w:rsid w:val="001F4432"/>
    <w:rsid w:val="001F55E6"/>
    <w:rsid w:val="001F5B43"/>
    <w:rsid w:val="001F689E"/>
    <w:rsid w:val="001F79BA"/>
    <w:rsid w:val="001F7A51"/>
    <w:rsid w:val="00200D90"/>
    <w:rsid w:val="0020162D"/>
    <w:rsid w:val="00201DCC"/>
    <w:rsid w:val="00202EC6"/>
    <w:rsid w:val="00203217"/>
    <w:rsid w:val="00204F81"/>
    <w:rsid w:val="00204FA8"/>
    <w:rsid w:val="002055AE"/>
    <w:rsid w:val="00205E7B"/>
    <w:rsid w:val="00206546"/>
    <w:rsid w:val="00206D83"/>
    <w:rsid w:val="00206ED5"/>
    <w:rsid w:val="0021006A"/>
    <w:rsid w:val="00211DB8"/>
    <w:rsid w:val="00212882"/>
    <w:rsid w:val="0021391A"/>
    <w:rsid w:val="00214F09"/>
    <w:rsid w:val="002156CC"/>
    <w:rsid w:val="00215D90"/>
    <w:rsid w:val="00216BB8"/>
    <w:rsid w:val="00217417"/>
    <w:rsid w:val="00217AA5"/>
    <w:rsid w:val="00217DF6"/>
    <w:rsid w:val="00220205"/>
    <w:rsid w:val="00220431"/>
    <w:rsid w:val="00220E56"/>
    <w:rsid w:val="00221345"/>
    <w:rsid w:val="00221B14"/>
    <w:rsid w:val="002264DC"/>
    <w:rsid w:val="00227DF4"/>
    <w:rsid w:val="0023259C"/>
    <w:rsid w:val="0023450B"/>
    <w:rsid w:val="00235EA8"/>
    <w:rsid w:val="00237670"/>
    <w:rsid w:val="00237E40"/>
    <w:rsid w:val="00240A00"/>
    <w:rsid w:val="00243058"/>
    <w:rsid w:val="0024426F"/>
    <w:rsid w:val="002453BC"/>
    <w:rsid w:val="00246B0B"/>
    <w:rsid w:val="00247383"/>
    <w:rsid w:val="0025101E"/>
    <w:rsid w:val="00251693"/>
    <w:rsid w:val="00251784"/>
    <w:rsid w:val="00252963"/>
    <w:rsid w:val="00253E87"/>
    <w:rsid w:val="0025498D"/>
    <w:rsid w:val="00256A19"/>
    <w:rsid w:val="002603D4"/>
    <w:rsid w:val="00260C2D"/>
    <w:rsid w:val="00260C5E"/>
    <w:rsid w:val="00260F39"/>
    <w:rsid w:val="00261646"/>
    <w:rsid w:val="00261F5E"/>
    <w:rsid w:val="00263B5E"/>
    <w:rsid w:val="0026466D"/>
    <w:rsid w:val="00266752"/>
    <w:rsid w:val="00266B73"/>
    <w:rsid w:val="00266CD0"/>
    <w:rsid w:val="00270E32"/>
    <w:rsid w:val="00273030"/>
    <w:rsid w:val="00274B7B"/>
    <w:rsid w:val="002756A4"/>
    <w:rsid w:val="00276C5A"/>
    <w:rsid w:val="00276CB8"/>
    <w:rsid w:val="00277487"/>
    <w:rsid w:val="00277E99"/>
    <w:rsid w:val="002805A9"/>
    <w:rsid w:val="00281795"/>
    <w:rsid w:val="00283AC2"/>
    <w:rsid w:val="00283B35"/>
    <w:rsid w:val="00283ECC"/>
    <w:rsid w:val="00284144"/>
    <w:rsid w:val="002841A2"/>
    <w:rsid w:val="00285761"/>
    <w:rsid w:val="00285A78"/>
    <w:rsid w:val="0028678C"/>
    <w:rsid w:val="002911F7"/>
    <w:rsid w:val="002923CA"/>
    <w:rsid w:val="00292688"/>
    <w:rsid w:val="00292987"/>
    <w:rsid w:val="00293B62"/>
    <w:rsid w:val="00293D75"/>
    <w:rsid w:val="0029534F"/>
    <w:rsid w:val="002961D8"/>
    <w:rsid w:val="00296BD8"/>
    <w:rsid w:val="0029709D"/>
    <w:rsid w:val="002970EB"/>
    <w:rsid w:val="00297E06"/>
    <w:rsid w:val="002A25AB"/>
    <w:rsid w:val="002A4EE8"/>
    <w:rsid w:val="002A6D6D"/>
    <w:rsid w:val="002B032C"/>
    <w:rsid w:val="002B1C31"/>
    <w:rsid w:val="002B1EFD"/>
    <w:rsid w:val="002B213F"/>
    <w:rsid w:val="002B3532"/>
    <w:rsid w:val="002B3F4A"/>
    <w:rsid w:val="002B56B2"/>
    <w:rsid w:val="002B63B8"/>
    <w:rsid w:val="002B66B3"/>
    <w:rsid w:val="002B7AD0"/>
    <w:rsid w:val="002C07D9"/>
    <w:rsid w:val="002C0F42"/>
    <w:rsid w:val="002C1237"/>
    <w:rsid w:val="002C150E"/>
    <w:rsid w:val="002C16DB"/>
    <w:rsid w:val="002C1A5A"/>
    <w:rsid w:val="002C1DA7"/>
    <w:rsid w:val="002C24A9"/>
    <w:rsid w:val="002C250C"/>
    <w:rsid w:val="002C2642"/>
    <w:rsid w:val="002C26A0"/>
    <w:rsid w:val="002C3243"/>
    <w:rsid w:val="002C3534"/>
    <w:rsid w:val="002C3842"/>
    <w:rsid w:val="002C58F2"/>
    <w:rsid w:val="002C72AB"/>
    <w:rsid w:val="002D18E3"/>
    <w:rsid w:val="002D1E9A"/>
    <w:rsid w:val="002D4C4E"/>
    <w:rsid w:val="002D57DC"/>
    <w:rsid w:val="002E5685"/>
    <w:rsid w:val="002E5700"/>
    <w:rsid w:val="002E7233"/>
    <w:rsid w:val="002F1648"/>
    <w:rsid w:val="002F2123"/>
    <w:rsid w:val="002F28C2"/>
    <w:rsid w:val="002F2E80"/>
    <w:rsid w:val="002F427D"/>
    <w:rsid w:val="002F68E4"/>
    <w:rsid w:val="002F796C"/>
    <w:rsid w:val="002F7E4B"/>
    <w:rsid w:val="00301A4A"/>
    <w:rsid w:val="00301B89"/>
    <w:rsid w:val="00302768"/>
    <w:rsid w:val="00302B4C"/>
    <w:rsid w:val="00303005"/>
    <w:rsid w:val="00304177"/>
    <w:rsid w:val="003063D8"/>
    <w:rsid w:val="00306E46"/>
    <w:rsid w:val="00306E4F"/>
    <w:rsid w:val="00307350"/>
    <w:rsid w:val="00307C1B"/>
    <w:rsid w:val="00311986"/>
    <w:rsid w:val="00311E2E"/>
    <w:rsid w:val="00311F85"/>
    <w:rsid w:val="003124B5"/>
    <w:rsid w:val="003125F7"/>
    <w:rsid w:val="00312B20"/>
    <w:rsid w:val="00313434"/>
    <w:rsid w:val="00314BED"/>
    <w:rsid w:val="00314C33"/>
    <w:rsid w:val="00314D8B"/>
    <w:rsid w:val="0031554E"/>
    <w:rsid w:val="00316227"/>
    <w:rsid w:val="003168D4"/>
    <w:rsid w:val="00316DF9"/>
    <w:rsid w:val="003201A1"/>
    <w:rsid w:val="00323D1F"/>
    <w:rsid w:val="00324039"/>
    <w:rsid w:val="00324913"/>
    <w:rsid w:val="00324B59"/>
    <w:rsid w:val="00325710"/>
    <w:rsid w:val="00327927"/>
    <w:rsid w:val="00327A17"/>
    <w:rsid w:val="00330389"/>
    <w:rsid w:val="003307A2"/>
    <w:rsid w:val="00330A21"/>
    <w:rsid w:val="00330B23"/>
    <w:rsid w:val="00331EF7"/>
    <w:rsid w:val="00332CE9"/>
    <w:rsid w:val="0033391B"/>
    <w:rsid w:val="00333AA3"/>
    <w:rsid w:val="00333C18"/>
    <w:rsid w:val="003340F1"/>
    <w:rsid w:val="00336507"/>
    <w:rsid w:val="003375C1"/>
    <w:rsid w:val="003402FF"/>
    <w:rsid w:val="00343515"/>
    <w:rsid w:val="0034354D"/>
    <w:rsid w:val="00343AD0"/>
    <w:rsid w:val="00344226"/>
    <w:rsid w:val="0034501B"/>
    <w:rsid w:val="003451C5"/>
    <w:rsid w:val="00346049"/>
    <w:rsid w:val="00346D41"/>
    <w:rsid w:val="00350675"/>
    <w:rsid w:val="00350E59"/>
    <w:rsid w:val="0035145D"/>
    <w:rsid w:val="00351555"/>
    <w:rsid w:val="00352475"/>
    <w:rsid w:val="00352553"/>
    <w:rsid w:val="003553B9"/>
    <w:rsid w:val="0035567A"/>
    <w:rsid w:val="003561E6"/>
    <w:rsid w:val="003565BD"/>
    <w:rsid w:val="00360B9F"/>
    <w:rsid w:val="00360D2C"/>
    <w:rsid w:val="0036124F"/>
    <w:rsid w:val="0036249C"/>
    <w:rsid w:val="00362795"/>
    <w:rsid w:val="00363175"/>
    <w:rsid w:val="00363253"/>
    <w:rsid w:val="00364304"/>
    <w:rsid w:val="003655E4"/>
    <w:rsid w:val="003665CE"/>
    <w:rsid w:val="00367BC6"/>
    <w:rsid w:val="003701CE"/>
    <w:rsid w:val="00371757"/>
    <w:rsid w:val="00372EBD"/>
    <w:rsid w:val="003734FB"/>
    <w:rsid w:val="00373532"/>
    <w:rsid w:val="003736D6"/>
    <w:rsid w:val="00373AE9"/>
    <w:rsid w:val="00376687"/>
    <w:rsid w:val="003767CA"/>
    <w:rsid w:val="00376C15"/>
    <w:rsid w:val="003771DF"/>
    <w:rsid w:val="00381898"/>
    <w:rsid w:val="003839AC"/>
    <w:rsid w:val="00383FAE"/>
    <w:rsid w:val="00384E8D"/>
    <w:rsid w:val="003876CA"/>
    <w:rsid w:val="0039044C"/>
    <w:rsid w:val="00391669"/>
    <w:rsid w:val="00391739"/>
    <w:rsid w:val="003929AD"/>
    <w:rsid w:val="0039330D"/>
    <w:rsid w:val="00396128"/>
    <w:rsid w:val="0039749B"/>
    <w:rsid w:val="003A152C"/>
    <w:rsid w:val="003A234B"/>
    <w:rsid w:val="003A26E2"/>
    <w:rsid w:val="003A28EB"/>
    <w:rsid w:val="003A3522"/>
    <w:rsid w:val="003A37C5"/>
    <w:rsid w:val="003A3A7A"/>
    <w:rsid w:val="003A3B82"/>
    <w:rsid w:val="003A497D"/>
    <w:rsid w:val="003A4993"/>
    <w:rsid w:val="003A4BE6"/>
    <w:rsid w:val="003A51ED"/>
    <w:rsid w:val="003A5AB9"/>
    <w:rsid w:val="003A601E"/>
    <w:rsid w:val="003A7DAD"/>
    <w:rsid w:val="003A7DDC"/>
    <w:rsid w:val="003B092A"/>
    <w:rsid w:val="003B09D7"/>
    <w:rsid w:val="003B1AC4"/>
    <w:rsid w:val="003B2632"/>
    <w:rsid w:val="003B29FF"/>
    <w:rsid w:val="003B311B"/>
    <w:rsid w:val="003B4F19"/>
    <w:rsid w:val="003B5583"/>
    <w:rsid w:val="003B5757"/>
    <w:rsid w:val="003B5A9D"/>
    <w:rsid w:val="003B73F6"/>
    <w:rsid w:val="003B7C64"/>
    <w:rsid w:val="003C065E"/>
    <w:rsid w:val="003C267C"/>
    <w:rsid w:val="003C2F93"/>
    <w:rsid w:val="003C4101"/>
    <w:rsid w:val="003C4AA2"/>
    <w:rsid w:val="003C5E4E"/>
    <w:rsid w:val="003C67A4"/>
    <w:rsid w:val="003D0817"/>
    <w:rsid w:val="003D34AF"/>
    <w:rsid w:val="003D35F1"/>
    <w:rsid w:val="003D380B"/>
    <w:rsid w:val="003D3864"/>
    <w:rsid w:val="003D4A68"/>
    <w:rsid w:val="003D6407"/>
    <w:rsid w:val="003D6AAB"/>
    <w:rsid w:val="003D6B33"/>
    <w:rsid w:val="003E0947"/>
    <w:rsid w:val="003E179E"/>
    <w:rsid w:val="003E17D8"/>
    <w:rsid w:val="003E19E3"/>
    <w:rsid w:val="003E2D9E"/>
    <w:rsid w:val="003E31D5"/>
    <w:rsid w:val="003E5287"/>
    <w:rsid w:val="003E552A"/>
    <w:rsid w:val="003E73F3"/>
    <w:rsid w:val="003F0AED"/>
    <w:rsid w:val="003F12A0"/>
    <w:rsid w:val="003F130E"/>
    <w:rsid w:val="003F1496"/>
    <w:rsid w:val="003F254A"/>
    <w:rsid w:val="003F4131"/>
    <w:rsid w:val="003F6B09"/>
    <w:rsid w:val="003F6BB5"/>
    <w:rsid w:val="003F759B"/>
    <w:rsid w:val="003F7F43"/>
    <w:rsid w:val="004000B7"/>
    <w:rsid w:val="00400C3C"/>
    <w:rsid w:val="00400E8F"/>
    <w:rsid w:val="0040151A"/>
    <w:rsid w:val="004016BB"/>
    <w:rsid w:val="00401A43"/>
    <w:rsid w:val="0040272D"/>
    <w:rsid w:val="00402909"/>
    <w:rsid w:val="004043E1"/>
    <w:rsid w:val="00404971"/>
    <w:rsid w:val="00404A49"/>
    <w:rsid w:val="00404EDA"/>
    <w:rsid w:val="0040567A"/>
    <w:rsid w:val="00405712"/>
    <w:rsid w:val="00405866"/>
    <w:rsid w:val="00405B5E"/>
    <w:rsid w:val="00405FC7"/>
    <w:rsid w:val="00406470"/>
    <w:rsid w:val="0040736E"/>
    <w:rsid w:val="00407413"/>
    <w:rsid w:val="004079AE"/>
    <w:rsid w:val="00410305"/>
    <w:rsid w:val="004110C4"/>
    <w:rsid w:val="00412743"/>
    <w:rsid w:val="00412766"/>
    <w:rsid w:val="00413D90"/>
    <w:rsid w:val="00414762"/>
    <w:rsid w:val="004147EA"/>
    <w:rsid w:val="0041525F"/>
    <w:rsid w:val="00415B0E"/>
    <w:rsid w:val="0041747B"/>
    <w:rsid w:val="00417753"/>
    <w:rsid w:val="00417BEC"/>
    <w:rsid w:val="00421412"/>
    <w:rsid w:val="00422075"/>
    <w:rsid w:val="00422D8D"/>
    <w:rsid w:val="00423338"/>
    <w:rsid w:val="00425177"/>
    <w:rsid w:val="00425351"/>
    <w:rsid w:val="0042717A"/>
    <w:rsid w:val="0042744C"/>
    <w:rsid w:val="00427A90"/>
    <w:rsid w:val="00430AD2"/>
    <w:rsid w:val="00431549"/>
    <w:rsid w:val="00431948"/>
    <w:rsid w:val="00431C5C"/>
    <w:rsid w:val="00431E29"/>
    <w:rsid w:val="00433447"/>
    <w:rsid w:val="00433CBD"/>
    <w:rsid w:val="0043520A"/>
    <w:rsid w:val="004356CB"/>
    <w:rsid w:val="0043704F"/>
    <w:rsid w:val="0043756B"/>
    <w:rsid w:val="00440385"/>
    <w:rsid w:val="0044049D"/>
    <w:rsid w:val="0044207F"/>
    <w:rsid w:val="0044291A"/>
    <w:rsid w:val="004445E4"/>
    <w:rsid w:val="0044468B"/>
    <w:rsid w:val="00444D6C"/>
    <w:rsid w:val="004455CB"/>
    <w:rsid w:val="0044625D"/>
    <w:rsid w:val="004468A6"/>
    <w:rsid w:val="00447127"/>
    <w:rsid w:val="004475D0"/>
    <w:rsid w:val="00450262"/>
    <w:rsid w:val="00450609"/>
    <w:rsid w:val="0045114D"/>
    <w:rsid w:val="004515B7"/>
    <w:rsid w:val="00451863"/>
    <w:rsid w:val="00451922"/>
    <w:rsid w:val="00452DA5"/>
    <w:rsid w:val="00455407"/>
    <w:rsid w:val="004572D0"/>
    <w:rsid w:val="004607B5"/>
    <w:rsid w:val="00461269"/>
    <w:rsid w:val="00462B98"/>
    <w:rsid w:val="00463F73"/>
    <w:rsid w:val="00464914"/>
    <w:rsid w:val="0046699E"/>
    <w:rsid w:val="00466A53"/>
    <w:rsid w:val="00466B49"/>
    <w:rsid w:val="00466BDF"/>
    <w:rsid w:val="004671CF"/>
    <w:rsid w:val="00467DE6"/>
    <w:rsid w:val="00470216"/>
    <w:rsid w:val="004714D4"/>
    <w:rsid w:val="00472A15"/>
    <w:rsid w:val="004735F4"/>
    <w:rsid w:val="004757D9"/>
    <w:rsid w:val="00475CFE"/>
    <w:rsid w:val="0047648B"/>
    <w:rsid w:val="00476FA6"/>
    <w:rsid w:val="00476FAE"/>
    <w:rsid w:val="004808CE"/>
    <w:rsid w:val="00480D5B"/>
    <w:rsid w:val="00480F8A"/>
    <w:rsid w:val="0048185D"/>
    <w:rsid w:val="00482666"/>
    <w:rsid w:val="00482BD5"/>
    <w:rsid w:val="004841A6"/>
    <w:rsid w:val="00484847"/>
    <w:rsid w:val="00485F48"/>
    <w:rsid w:val="00486467"/>
    <w:rsid w:val="00486C0F"/>
    <w:rsid w:val="0048723C"/>
    <w:rsid w:val="00487E85"/>
    <w:rsid w:val="004900E0"/>
    <w:rsid w:val="0049043C"/>
    <w:rsid w:val="00490FD9"/>
    <w:rsid w:val="00492255"/>
    <w:rsid w:val="00492326"/>
    <w:rsid w:val="00492B3F"/>
    <w:rsid w:val="00492D69"/>
    <w:rsid w:val="00493F4A"/>
    <w:rsid w:val="0049452C"/>
    <w:rsid w:val="00494626"/>
    <w:rsid w:val="0049476B"/>
    <w:rsid w:val="004950E2"/>
    <w:rsid w:val="00495B8C"/>
    <w:rsid w:val="00495D05"/>
    <w:rsid w:val="00496164"/>
    <w:rsid w:val="00496802"/>
    <w:rsid w:val="00497589"/>
    <w:rsid w:val="004979D1"/>
    <w:rsid w:val="00497AE1"/>
    <w:rsid w:val="00497DC3"/>
    <w:rsid w:val="004A04CE"/>
    <w:rsid w:val="004A0EC9"/>
    <w:rsid w:val="004A1276"/>
    <w:rsid w:val="004A269B"/>
    <w:rsid w:val="004A2822"/>
    <w:rsid w:val="004A2938"/>
    <w:rsid w:val="004A34ED"/>
    <w:rsid w:val="004A3C25"/>
    <w:rsid w:val="004A5832"/>
    <w:rsid w:val="004A5AC5"/>
    <w:rsid w:val="004A5D28"/>
    <w:rsid w:val="004A5FC4"/>
    <w:rsid w:val="004A60DF"/>
    <w:rsid w:val="004A65AB"/>
    <w:rsid w:val="004A73D4"/>
    <w:rsid w:val="004A78E4"/>
    <w:rsid w:val="004B0659"/>
    <w:rsid w:val="004B0666"/>
    <w:rsid w:val="004B1BCC"/>
    <w:rsid w:val="004B28E4"/>
    <w:rsid w:val="004B4262"/>
    <w:rsid w:val="004B4D91"/>
    <w:rsid w:val="004B67BA"/>
    <w:rsid w:val="004B6F74"/>
    <w:rsid w:val="004B71EB"/>
    <w:rsid w:val="004B7526"/>
    <w:rsid w:val="004B7794"/>
    <w:rsid w:val="004C2898"/>
    <w:rsid w:val="004C2A87"/>
    <w:rsid w:val="004C2A9D"/>
    <w:rsid w:val="004C2B83"/>
    <w:rsid w:val="004C3169"/>
    <w:rsid w:val="004C4094"/>
    <w:rsid w:val="004C45D7"/>
    <w:rsid w:val="004C4D80"/>
    <w:rsid w:val="004C79CC"/>
    <w:rsid w:val="004D03F6"/>
    <w:rsid w:val="004D0432"/>
    <w:rsid w:val="004D0489"/>
    <w:rsid w:val="004D04EB"/>
    <w:rsid w:val="004D3217"/>
    <w:rsid w:val="004D473C"/>
    <w:rsid w:val="004D478C"/>
    <w:rsid w:val="004D589B"/>
    <w:rsid w:val="004D642B"/>
    <w:rsid w:val="004D6742"/>
    <w:rsid w:val="004D721D"/>
    <w:rsid w:val="004E0A3D"/>
    <w:rsid w:val="004E212A"/>
    <w:rsid w:val="004E25E2"/>
    <w:rsid w:val="004E3F95"/>
    <w:rsid w:val="004E4018"/>
    <w:rsid w:val="004E47A4"/>
    <w:rsid w:val="004E487C"/>
    <w:rsid w:val="004E4C3D"/>
    <w:rsid w:val="004E5212"/>
    <w:rsid w:val="004E6524"/>
    <w:rsid w:val="004E6740"/>
    <w:rsid w:val="004E6FA5"/>
    <w:rsid w:val="004F04B7"/>
    <w:rsid w:val="004F2198"/>
    <w:rsid w:val="004F27E3"/>
    <w:rsid w:val="004F29F9"/>
    <w:rsid w:val="004F43FF"/>
    <w:rsid w:val="004F4466"/>
    <w:rsid w:val="004F4AED"/>
    <w:rsid w:val="004F54A6"/>
    <w:rsid w:val="004F57E3"/>
    <w:rsid w:val="004F5813"/>
    <w:rsid w:val="004F5C3A"/>
    <w:rsid w:val="004F6FE4"/>
    <w:rsid w:val="004F73AF"/>
    <w:rsid w:val="004F7DCB"/>
    <w:rsid w:val="005004B6"/>
    <w:rsid w:val="0050145E"/>
    <w:rsid w:val="00502AF7"/>
    <w:rsid w:val="0050526F"/>
    <w:rsid w:val="00505B19"/>
    <w:rsid w:val="00505C2F"/>
    <w:rsid w:val="00506164"/>
    <w:rsid w:val="0050658B"/>
    <w:rsid w:val="00507518"/>
    <w:rsid w:val="005104B2"/>
    <w:rsid w:val="005107BC"/>
    <w:rsid w:val="005109F4"/>
    <w:rsid w:val="0051169D"/>
    <w:rsid w:val="005125E9"/>
    <w:rsid w:val="00512796"/>
    <w:rsid w:val="00514280"/>
    <w:rsid w:val="005143FA"/>
    <w:rsid w:val="0051461A"/>
    <w:rsid w:val="00514F4D"/>
    <w:rsid w:val="005151C4"/>
    <w:rsid w:val="00516F69"/>
    <w:rsid w:val="005176E3"/>
    <w:rsid w:val="00517B45"/>
    <w:rsid w:val="00520CF2"/>
    <w:rsid w:val="005216CD"/>
    <w:rsid w:val="0052343A"/>
    <w:rsid w:val="005234F1"/>
    <w:rsid w:val="005240C1"/>
    <w:rsid w:val="005257D3"/>
    <w:rsid w:val="005265EC"/>
    <w:rsid w:val="00526696"/>
    <w:rsid w:val="00526FF8"/>
    <w:rsid w:val="0053099D"/>
    <w:rsid w:val="00534A4C"/>
    <w:rsid w:val="005353B0"/>
    <w:rsid w:val="005359A7"/>
    <w:rsid w:val="00535A70"/>
    <w:rsid w:val="0053621A"/>
    <w:rsid w:val="00536878"/>
    <w:rsid w:val="00536FEC"/>
    <w:rsid w:val="00540D2D"/>
    <w:rsid w:val="005412AB"/>
    <w:rsid w:val="00542948"/>
    <w:rsid w:val="005443D3"/>
    <w:rsid w:val="005449ED"/>
    <w:rsid w:val="00545DAE"/>
    <w:rsid w:val="005468D3"/>
    <w:rsid w:val="00546E9F"/>
    <w:rsid w:val="00547381"/>
    <w:rsid w:val="00547ACE"/>
    <w:rsid w:val="005501B5"/>
    <w:rsid w:val="005507AC"/>
    <w:rsid w:val="00551464"/>
    <w:rsid w:val="00551F44"/>
    <w:rsid w:val="005526B7"/>
    <w:rsid w:val="005535DA"/>
    <w:rsid w:val="0055667A"/>
    <w:rsid w:val="00557168"/>
    <w:rsid w:val="005575DD"/>
    <w:rsid w:val="0055799B"/>
    <w:rsid w:val="00557A4B"/>
    <w:rsid w:val="0056089C"/>
    <w:rsid w:val="0056124E"/>
    <w:rsid w:val="0056181D"/>
    <w:rsid w:val="005620AC"/>
    <w:rsid w:val="00562244"/>
    <w:rsid w:val="005625D3"/>
    <w:rsid w:val="0056347A"/>
    <w:rsid w:val="00563C5F"/>
    <w:rsid w:val="0056454F"/>
    <w:rsid w:val="00565243"/>
    <w:rsid w:val="00566110"/>
    <w:rsid w:val="0056627A"/>
    <w:rsid w:val="00567528"/>
    <w:rsid w:val="00567EA3"/>
    <w:rsid w:val="00570C36"/>
    <w:rsid w:val="00571C1C"/>
    <w:rsid w:val="0057319C"/>
    <w:rsid w:val="005748DA"/>
    <w:rsid w:val="00574AA1"/>
    <w:rsid w:val="00574D36"/>
    <w:rsid w:val="00575E52"/>
    <w:rsid w:val="00576461"/>
    <w:rsid w:val="00577A48"/>
    <w:rsid w:val="00580DB7"/>
    <w:rsid w:val="00581469"/>
    <w:rsid w:val="0058182A"/>
    <w:rsid w:val="00581BD0"/>
    <w:rsid w:val="00581E3F"/>
    <w:rsid w:val="00583A09"/>
    <w:rsid w:val="00583E40"/>
    <w:rsid w:val="005856A1"/>
    <w:rsid w:val="00585F5D"/>
    <w:rsid w:val="00586815"/>
    <w:rsid w:val="00586985"/>
    <w:rsid w:val="005904D0"/>
    <w:rsid w:val="005908E6"/>
    <w:rsid w:val="00591948"/>
    <w:rsid w:val="00593AF4"/>
    <w:rsid w:val="00593E0C"/>
    <w:rsid w:val="00595812"/>
    <w:rsid w:val="00595B76"/>
    <w:rsid w:val="00595FF0"/>
    <w:rsid w:val="0059739F"/>
    <w:rsid w:val="005978BE"/>
    <w:rsid w:val="005A03A1"/>
    <w:rsid w:val="005A16A9"/>
    <w:rsid w:val="005A185D"/>
    <w:rsid w:val="005A2372"/>
    <w:rsid w:val="005A2734"/>
    <w:rsid w:val="005A3D6D"/>
    <w:rsid w:val="005A40DC"/>
    <w:rsid w:val="005A4D97"/>
    <w:rsid w:val="005A4F98"/>
    <w:rsid w:val="005A5F1D"/>
    <w:rsid w:val="005A655C"/>
    <w:rsid w:val="005A690B"/>
    <w:rsid w:val="005A6940"/>
    <w:rsid w:val="005A6C08"/>
    <w:rsid w:val="005A7832"/>
    <w:rsid w:val="005B10E5"/>
    <w:rsid w:val="005B12FF"/>
    <w:rsid w:val="005B3585"/>
    <w:rsid w:val="005B3D16"/>
    <w:rsid w:val="005B4230"/>
    <w:rsid w:val="005B4826"/>
    <w:rsid w:val="005B5089"/>
    <w:rsid w:val="005B5771"/>
    <w:rsid w:val="005B5A61"/>
    <w:rsid w:val="005B5BC0"/>
    <w:rsid w:val="005B5F40"/>
    <w:rsid w:val="005B620D"/>
    <w:rsid w:val="005B69D8"/>
    <w:rsid w:val="005B6CF6"/>
    <w:rsid w:val="005C0757"/>
    <w:rsid w:val="005C4403"/>
    <w:rsid w:val="005C468D"/>
    <w:rsid w:val="005C58F0"/>
    <w:rsid w:val="005C7384"/>
    <w:rsid w:val="005D0B08"/>
    <w:rsid w:val="005D1C22"/>
    <w:rsid w:val="005D2130"/>
    <w:rsid w:val="005D3056"/>
    <w:rsid w:val="005D3655"/>
    <w:rsid w:val="005D4B04"/>
    <w:rsid w:val="005D6229"/>
    <w:rsid w:val="005D6441"/>
    <w:rsid w:val="005D677F"/>
    <w:rsid w:val="005D7304"/>
    <w:rsid w:val="005E0F97"/>
    <w:rsid w:val="005E1317"/>
    <w:rsid w:val="005E18C5"/>
    <w:rsid w:val="005E18E2"/>
    <w:rsid w:val="005E1962"/>
    <w:rsid w:val="005E2648"/>
    <w:rsid w:val="005E2B20"/>
    <w:rsid w:val="005E320E"/>
    <w:rsid w:val="005E4B16"/>
    <w:rsid w:val="005E4B18"/>
    <w:rsid w:val="005E5023"/>
    <w:rsid w:val="005E517A"/>
    <w:rsid w:val="005E7099"/>
    <w:rsid w:val="005E77A6"/>
    <w:rsid w:val="005E7890"/>
    <w:rsid w:val="005E79C5"/>
    <w:rsid w:val="005F0E39"/>
    <w:rsid w:val="005F32A0"/>
    <w:rsid w:val="005F362E"/>
    <w:rsid w:val="005F363F"/>
    <w:rsid w:val="005F3696"/>
    <w:rsid w:val="005F4541"/>
    <w:rsid w:val="005F4D71"/>
    <w:rsid w:val="005F5417"/>
    <w:rsid w:val="005F6659"/>
    <w:rsid w:val="005F7291"/>
    <w:rsid w:val="00600983"/>
    <w:rsid w:val="006025F7"/>
    <w:rsid w:val="00602D44"/>
    <w:rsid w:val="006034EC"/>
    <w:rsid w:val="00603A64"/>
    <w:rsid w:val="00605145"/>
    <w:rsid w:val="00606D5A"/>
    <w:rsid w:val="006111F7"/>
    <w:rsid w:val="006115CA"/>
    <w:rsid w:val="00611C5F"/>
    <w:rsid w:val="0061408B"/>
    <w:rsid w:val="0061526F"/>
    <w:rsid w:val="0061567D"/>
    <w:rsid w:val="0061741A"/>
    <w:rsid w:val="00617902"/>
    <w:rsid w:val="006214CA"/>
    <w:rsid w:val="00621B1B"/>
    <w:rsid w:val="00622996"/>
    <w:rsid w:val="006230E3"/>
    <w:rsid w:val="00623D6F"/>
    <w:rsid w:val="00624154"/>
    <w:rsid w:val="00624D33"/>
    <w:rsid w:val="00624F09"/>
    <w:rsid w:val="0062647C"/>
    <w:rsid w:val="006264B3"/>
    <w:rsid w:val="00626BD2"/>
    <w:rsid w:val="00630022"/>
    <w:rsid w:val="006318C0"/>
    <w:rsid w:val="0063193A"/>
    <w:rsid w:val="00631EB7"/>
    <w:rsid w:val="006335D8"/>
    <w:rsid w:val="00633893"/>
    <w:rsid w:val="006349BD"/>
    <w:rsid w:val="00635323"/>
    <w:rsid w:val="00636194"/>
    <w:rsid w:val="0063719F"/>
    <w:rsid w:val="00637CE1"/>
    <w:rsid w:val="006404C1"/>
    <w:rsid w:val="00640C0D"/>
    <w:rsid w:val="00640FAF"/>
    <w:rsid w:val="0064102E"/>
    <w:rsid w:val="00641A01"/>
    <w:rsid w:val="00641B65"/>
    <w:rsid w:val="00641EDC"/>
    <w:rsid w:val="0064245D"/>
    <w:rsid w:val="006443A6"/>
    <w:rsid w:val="0064466D"/>
    <w:rsid w:val="00644D4F"/>
    <w:rsid w:val="00646A3F"/>
    <w:rsid w:val="00646BCB"/>
    <w:rsid w:val="00646F82"/>
    <w:rsid w:val="00647149"/>
    <w:rsid w:val="00647C01"/>
    <w:rsid w:val="00650626"/>
    <w:rsid w:val="00650C6F"/>
    <w:rsid w:val="00651BDF"/>
    <w:rsid w:val="00652B01"/>
    <w:rsid w:val="006564A9"/>
    <w:rsid w:val="00656DE5"/>
    <w:rsid w:val="00656F10"/>
    <w:rsid w:val="00657BBB"/>
    <w:rsid w:val="006602C6"/>
    <w:rsid w:val="00662148"/>
    <w:rsid w:val="0066221B"/>
    <w:rsid w:val="00663AE8"/>
    <w:rsid w:val="00663C19"/>
    <w:rsid w:val="00663CFA"/>
    <w:rsid w:val="00664275"/>
    <w:rsid w:val="00664698"/>
    <w:rsid w:val="00664C17"/>
    <w:rsid w:val="00664F7E"/>
    <w:rsid w:val="0066514E"/>
    <w:rsid w:val="0066565A"/>
    <w:rsid w:val="00665741"/>
    <w:rsid w:val="00667B48"/>
    <w:rsid w:val="006702CD"/>
    <w:rsid w:val="00670BA9"/>
    <w:rsid w:val="0067249B"/>
    <w:rsid w:val="00672EDA"/>
    <w:rsid w:val="006730FD"/>
    <w:rsid w:val="0067366A"/>
    <w:rsid w:val="006742AF"/>
    <w:rsid w:val="00674620"/>
    <w:rsid w:val="006746B5"/>
    <w:rsid w:val="00674CE9"/>
    <w:rsid w:val="00674E1A"/>
    <w:rsid w:val="006751C3"/>
    <w:rsid w:val="00675E37"/>
    <w:rsid w:val="00676E4B"/>
    <w:rsid w:val="00677646"/>
    <w:rsid w:val="00677A10"/>
    <w:rsid w:val="0068002E"/>
    <w:rsid w:val="00680523"/>
    <w:rsid w:val="00682468"/>
    <w:rsid w:val="00682C2C"/>
    <w:rsid w:val="006835E5"/>
    <w:rsid w:val="00684BB0"/>
    <w:rsid w:val="00685F38"/>
    <w:rsid w:val="0068608D"/>
    <w:rsid w:val="006866BF"/>
    <w:rsid w:val="00686E41"/>
    <w:rsid w:val="00686E91"/>
    <w:rsid w:val="00692D5C"/>
    <w:rsid w:val="00693244"/>
    <w:rsid w:val="00693292"/>
    <w:rsid w:val="006935D0"/>
    <w:rsid w:val="00693866"/>
    <w:rsid w:val="0069592E"/>
    <w:rsid w:val="00697E49"/>
    <w:rsid w:val="00697E8D"/>
    <w:rsid w:val="006A0041"/>
    <w:rsid w:val="006A080E"/>
    <w:rsid w:val="006A1915"/>
    <w:rsid w:val="006A2228"/>
    <w:rsid w:val="006A24BA"/>
    <w:rsid w:val="006A30A8"/>
    <w:rsid w:val="006A4BE2"/>
    <w:rsid w:val="006A7789"/>
    <w:rsid w:val="006B0F63"/>
    <w:rsid w:val="006B15BE"/>
    <w:rsid w:val="006B187F"/>
    <w:rsid w:val="006B454F"/>
    <w:rsid w:val="006B5511"/>
    <w:rsid w:val="006B6BEF"/>
    <w:rsid w:val="006B788A"/>
    <w:rsid w:val="006C00C2"/>
    <w:rsid w:val="006C037D"/>
    <w:rsid w:val="006C1522"/>
    <w:rsid w:val="006C1F29"/>
    <w:rsid w:val="006C26DB"/>
    <w:rsid w:val="006C433F"/>
    <w:rsid w:val="006C6247"/>
    <w:rsid w:val="006C76CD"/>
    <w:rsid w:val="006C7729"/>
    <w:rsid w:val="006D2028"/>
    <w:rsid w:val="006D26C9"/>
    <w:rsid w:val="006D31D3"/>
    <w:rsid w:val="006D3618"/>
    <w:rsid w:val="006D3CBB"/>
    <w:rsid w:val="006D46B4"/>
    <w:rsid w:val="006D4DE1"/>
    <w:rsid w:val="006D56E4"/>
    <w:rsid w:val="006D58BB"/>
    <w:rsid w:val="006D6895"/>
    <w:rsid w:val="006D79D8"/>
    <w:rsid w:val="006E014A"/>
    <w:rsid w:val="006E1E4E"/>
    <w:rsid w:val="006E1F9D"/>
    <w:rsid w:val="006E27E6"/>
    <w:rsid w:val="006E2996"/>
    <w:rsid w:val="006E3B63"/>
    <w:rsid w:val="006E6AD3"/>
    <w:rsid w:val="006E76E8"/>
    <w:rsid w:val="006F20F4"/>
    <w:rsid w:val="006F347A"/>
    <w:rsid w:val="006F765F"/>
    <w:rsid w:val="00700B06"/>
    <w:rsid w:val="00702682"/>
    <w:rsid w:val="00703E1C"/>
    <w:rsid w:val="0070557A"/>
    <w:rsid w:val="00706C14"/>
    <w:rsid w:val="00707A25"/>
    <w:rsid w:val="007109F0"/>
    <w:rsid w:val="00712730"/>
    <w:rsid w:val="00713B27"/>
    <w:rsid w:val="00713C03"/>
    <w:rsid w:val="0071461E"/>
    <w:rsid w:val="00715DBE"/>
    <w:rsid w:val="00716450"/>
    <w:rsid w:val="00716796"/>
    <w:rsid w:val="007168DA"/>
    <w:rsid w:val="00716C1A"/>
    <w:rsid w:val="00717687"/>
    <w:rsid w:val="007204C4"/>
    <w:rsid w:val="00720838"/>
    <w:rsid w:val="007213B6"/>
    <w:rsid w:val="007215E6"/>
    <w:rsid w:val="00721D83"/>
    <w:rsid w:val="00721EA0"/>
    <w:rsid w:val="00721F73"/>
    <w:rsid w:val="00722274"/>
    <w:rsid w:val="00722CFB"/>
    <w:rsid w:val="007231BF"/>
    <w:rsid w:val="00723C32"/>
    <w:rsid w:val="00723C46"/>
    <w:rsid w:val="007241C0"/>
    <w:rsid w:val="0072479C"/>
    <w:rsid w:val="00724FC3"/>
    <w:rsid w:val="0072755F"/>
    <w:rsid w:val="007319E2"/>
    <w:rsid w:val="0073270A"/>
    <w:rsid w:val="00732835"/>
    <w:rsid w:val="00733966"/>
    <w:rsid w:val="007347BB"/>
    <w:rsid w:val="00734B8B"/>
    <w:rsid w:val="0073520F"/>
    <w:rsid w:val="00736D17"/>
    <w:rsid w:val="00737E25"/>
    <w:rsid w:val="00737F0A"/>
    <w:rsid w:val="00740175"/>
    <w:rsid w:val="00740274"/>
    <w:rsid w:val="007405A3"/>
    <w:rsid w:val="00740BA6"/>
    <w:rsid w:val="007413B5"/>
    <w:rsid w:val="00741F39"/>
    <w:rsid w:val="0074268C"/>
    <w:rsid w:val="00742796"/>
    <w:rsid w:val="00742B05"/>
    <w:rsid w:val="00742C08"/>
    <w:rsid w:val="00742C1B"/>
    <w:rsid w:val="00743174"/>
    <w:rsid w:val="00743CE6"/>
    <w:rsid w:val="00743CFF"/>
    <w:rsid w:val="00744335"/>
    <w:rsid w:val="00744B60"/>
    <w:rsid w:val="00745AB7"/>
    <w:rsid w:val="00745DF2"/>
    <w:rsid w:val="00746528"/>
    <w:rsid w:val="00746B66"/>
    <w:rsid w:val="00751620"/>
    <w:rsid w:val="007517F8"/>
    <w:rsid w:val="00752871"/>
    <w:rsid w:val="00752BA0"/>
    <w:rsid w:val="00754BAD"/>
    <w:rsid w:val="00754F59"/>
    <w:rsid w:val="007550CB"/>
    <w:rsid w:val="0075562D"/>
    <w:rsid w:val="00755C38"/>
    <w:rsid w:val="00756AA2"/>
    <w:rsid w:val="00756B80"/>
    <w:rsid w:val="0076027F"/>
    <w:rsid w:val="00761909"/>
    <w:rsid w:val="007629F4"/>
    <w:rsid w:val="00763784"/>
    <w:rsid w:val="0076535F"/>
    <w:rsid w:val="00765FF8"/>
    <w:rsid w:val="007667D7"/>
    <w:rsid w:val="00767A65"/>
    <w:rsid w:val="00767D28"/>
    <w:rsid w:val="00767F74"/>
    <w:rsid w:val="007704D6"/>
    <w:rsid w:val="00773B26"/>
    <w:rsid w:val="00773F46"/>
    <w:rsid w:val="007747BA"/>
    <w:rsid w:val="00776044"/>
    <w:rsid w:val="00776F2A"/>
    <w:rsid w:val="007772B9"/>
    <w:rsid w:val="00780871"/>
    <w:rsid w:val="00781148"/>
    <w:rsid w:val="007826F6"/>
    <w:rsid w:val="00784186"/>
    <w:rsid w:val="007841EE"/>
    <w:rsid w:val="0078427E"/>
    <w:rsid w:val="007842CD"/>
    <w:rsid w:val="00785721"/>
    <w:rsid w:val="00786615"/>
    <w:rsid w:val="00786761"/>
    <w:rsid w:val="00786923"/>
    <w:rsid w:val="007870FC"/>
    <w:rsid w:val="007875A0"/>
    <w:rsid w:val="007877E1"/>
    <w:rsid w:val="007905E3"/>
    <w:rsid w:val="00790DA4"/>
    <w:rsid w:val="00791ECA"/>
    <w:rsid w:val="007920FE"/>
    <w:rsid w:val="00792D61"/>
    <w:rsid w:val="007947D7"/>
    <w:rsid w:val="00795393"/>
    <w:rsid w:val="007953D3"/>
    <w:rsid w:val="007A0B5A"/>
    <w:rsid w:val="007A1055"/>
    <w:rsid w:val="007A3D13"/>
    <w:rsid w:val="007A4F65"/>
    <w:rsid w:val="007A66A0"/>
    <w:rsid w:val="007A76A7"/>
    <w:rsid w:val="007B049E"/>
    <w:rsid w:val="007B0D9E"/>
    <w:rsid w:val="007B174A"/>
    <w:rsid w:val="007B35BA"/>
    <w:rsid w:val="007B36E7"/>
    <w:rsid w:val="007B4D98"/>
    <w:rsid w:val="007B5496"/>
    <w:rsid w:val="007B5EE9"/>
    <w:rsid w:val="007C0159"/>
    <w:rsid w:val="007C0767"/>
    <w:rsid w:val="007C1C79"/>
    <w:rsid w:val="007C248A"/>
    <w:rsid w:val="007C2926"/>
    <w:rsid w:val="007C2D07"/>
    <w:rsid w:val="007C3E35"/>
    <w:rsid w:val="007C44A3"/>
    <w:rsid w:val="007C4BBC"/>
    <w:rsid w:val="007C750E"/>
    <w:rsid w:val="007D156D"/>
    <w:rsid w:val="007D2432"/>
    <w:rsid w:val="007D3A41"/>
    <w:rsid w:val="007D4F00"/>
    <w:rsid w:val="007D586A"/>
    <w:rsid w:val="007D6438"/>
    <w:rsid w:val="007D7267"/>
    <w:rsid w:val="007D78D8"/>
    <w:rsid w:val="007E0A9E"/>
    <w:rsid w:val="007E1244"/>
    <w:rsid w:val="007E1D30"/>
    <w:rsid w:val="007E2658"/>
    <w:rsid w:val="007E3422"/>
    <w:rsid w:val="007E57B2"/>
    <w:rsid w:val="007E592F"/>
    <w:rsid w:val="007E6C1C"/>
    <w:rsid w:val="007E7903"/>
    <w:rsid w:val="007F1954"/>
    <w:rsid w:val="007F278A"/>
    <w:rsid w:val="007F282D"/>
    <w:rsid w:val="007F4E71"/>
    <w:rsid w:val="007F5402"/>
    <w:rsid w:val="007F5502"/>
    <w:rsid w:val="007F564C"/>
    <w:rsid w:val="007F67F2"/>
    <w:rsid w:val="007F685E"/>
    <w:rsid w:val="007F7294"/>
    <w:rsid w:val="007F757B"/>
    <w:rsid w:val="0080115F"/>
    <w:rsid w:val="008014AA"/>
    <w:rsid w:val="008015BB"/>
    <w:rsid w:val="00801E08"/>
    <w:rsid w:val="0080405C"/>
    <w:rsid w:val="0080551B"/>
    <w:rsid w:val="00810C3B"/>
    <w:rsid w:val="00811EB8"/>
    <w:rsid w:val="008122D5"/>
    <w:rsid w:val="008138E4"/>
    <w:rsid w:val="0081469B"/>
    <w:rsid w:val="00814AA0"/>
    <w:rsid w:val="008150DE"/>
    <w:rsid w:val="008151B5"/>
    <w:rsid w:val="00815B4E"/>
    <w:rsid w:val="00816B97"/>
    <w:rsid w:val="008207D6"/>
    <w:rsid w:val="00820BCC"/>
    <w:rsid w:val="00820F55"/>
    <w:rsid w:val="00821415"/>
    <w:rsid w:val="00821576"/>
    <w:rsid w:val="008218BA"/>
    <w:rsid w:val="008227F9"/>
    <w:rsid w:val="00822887"/>
    <w:rsid w:val="0082343D"/>
    <w:rsid w:val="00823891"/>
    <w:rsid w:val="00825473"/>
    <w:rsid w:val="00825B17"/>
    <w:rsid w:val="00826080"/>
    <w:rsid w:val="008266C7"/>
    <w:rsid w:val="008269FF"/>
    <w:rsid w:val="00827F70"/>
    <w:rsid w:val="00831A6D"/>
    <w:rsid w:val="00833854"/>
    <w:rsid w:val="00833ACF"/>
    <w:rsid w:val="008346B8"/>
    <w:rsid w:val="008354FF"/>
    <w:rsid w:val="0083643F"/>
    <w:rsid w:val="00836D45"/>
    <w:rsid w:val="00837AD6"/>
    <w:rsid w:val="00840E77"/>
    <w:rsid w:val="00841017"/>
    <w:rsid w:val="00841433"/>
    <w:rsid w:val="00841EA9"/>
    <w:rsid w:val="0084310C"/>
    <w:rsid w:val="008440AB"/>
    <w:rsid w:val="008442B4"/>
    <w:rsid w:val="0084564D"/>
    <w:rsid w:val="0084714C"/>
    <w:rsid w:val="008479ED"/>
    <w:rsid w:val="00850F71"/>
    <w:rsid w:val="00853FEA"/>
    <w:rsid w:val="0085491F"/>
    <w:rsid w:val="00854E13"/>
    <w:rsid w:val="00854E4E"/>
    <w:rsid w:val="008570CF"/>
    <w:rsid w:val="00857812"/>
    <w:rsid w:val="00861279"/>
    <w:rsid w:val="00861B41"/>
    <w:rsid w:val="00861BFA"/>
    <w:rsid w:val="00863033"/>
    <w:rsid w:val="008633BE"/>
    <w:rsid w:val="008638A1"/>
    <w:rsid w:val="008655BA"/>
    <w:rsid w:val="00865FAA"/>
    <w:rsid w:val="008669AA"/>
    <w:rsid w:val="00870468"/>
    <w:rsid w:val="00872345"/>
    <w:rsid w:val="00873EDA"/>
    <w:rsid w:val="0088010F"/>
    <w:rsid w:val="008801F6"/>
    <w:rsid w:val="008803C5"/>
    <w:rsid w:val="00880C15"/>
    <w:rsid w:val="008810B4"/>
    <w:rsid w:val="008819CD"/>
    <w:rsid w:val="00882DE0"/>
    <w:rsid w:val="008840A7"/>
    <w:rsid w:val="008855D9"/>
    <w:rsid w:val="00887086"/>
    <w:rsid w:val="00890234"/>
    <w:rsid w:val="00890B58"/>
    <w:rsid w:val="00892448"/>
    <w:rsid w:val="00893ED0"/>
    <w:rsid w:val="0089501F"/>
    <w:rsid w:val="00896897"/>
    <w:rsid w:val="008A0875"/>
    <w:rsid w:val="008A1667"/>
    <w:rsid w:val="008A16EB"/>
    <w:rsid w:val="008A1812"/>
    <w:rsid w:val="008A29C0"/>
    <w:rsid w:val="008A29C9"/>
    <w:rsid w:val="008A3D75"/>
    <w:rsid w:val="008A4365"/>
    <w:rsid w:val="008A4587"/>
    <w:rsid w:val="008A5618"/>
    <w:rsid w:val="008A5924"/>
    <w:rsid w:val="008A5A38"/>
    <w:rsid w:val="008A601B"/>
    <w:rsid w:val="008A62CD"/>
    <w:rsid w:val="008A64D0"/>
    <w:rsid w:val="008A72E2"/>
    <w:rsid w:val="008A79F3"/>
    <w:rsid w:val="008B0600"/>
    <w:rsid w:val="008B0DAD"/>
    <w:rsid w:val="008B1160"/>
    <w:rsid w:val="008B1ABE"/>
    <w:rsid w:val="008B33CB"/>
    <w:rsid w:val="008B3EE4"/>
    <w:rsid w:val="008B52F9"/>
    <w:rsid w:val="008B53A1"/>
    <w:rsid w:val="008B5869"/>
    <w:rsid w:val="008B64F1"/>
    <w:rsid w:val="008B679B"/>
    <w:rsid w:val="008B7069"/>
    <w:rsid w:val="008C0176"/>
    <w:rsid w:val="008C0527"/>
    <w:rsid w:val="008C071D"/>
    <w:rsid w:val="008C0DFC"/>
    <w:rsid w:val="008C1BA7"/>
    <w:rsid w:val="008C21EE"/>
    <w:rsid w:val="008C24A6"/>
    <w:rsid w:val="008C27B9"/>
    <w:rsid w:val="008C2F90"/>
    <w:rsid w:val="008C3FD9"/>
    <w:rsid w:val="008C5FA0"/>
    <w:rsid w:val="008D028B"/>
    <w:rsid w:val="008D06AF"/>
    <w:rsid w:val="008D14E8"/>
    <w:rsid w:val="008D228E"/>
    <w:rsid w:val="008D2310"/>
    <w:rsid w:val="008D27E8"/>
    <w:rsid w:val="008D288E"/>
    <w:rsid w:val="008D2963"/>
    <w:rsid w:val="008D405D"/>
    <w:rsid w:val="008D4709"/>
    <w:rsid w:val="008D56FD"/>
    <w:rsid w:val="008D584D"/>
    <w:rsid w:val="008D6C72"/>
    <w:rsid w:val="008D7230"/>
    <w:rsid w:val="008E0484"/>
    <w:rsid w:val="008E082E"/>
    <w:rsid w:val="008E12C3"/>
    <w:rsid w:val="008E1493"/>
    <w:rsid w:val="008E1E91"/>
    <w:rsid w:val="008E29C9"/>
    <w:rsid w:val="008E2E99"/>
    <w:rsid w:val="008E3108"/>
    <w:rsid w:val="008E32C0"/>
    <w:rsid w:val="008E5BB8"/>
    <w:rsid w:val="008E6BB7"/>
    <w:rsid w:val="008F06B8"/>
    <w:rsid w:val="008F0A01"/>
    <w:rsid w:val="008F0E85"/>
    <w:rsid w:val="008F1ADF"/>
    <w:rsid w:val="008F1B3F"/>
    <w:rsid w:val="008F1C0A"/>
    <w:rsid w:val="008F2196"/>
    <w:rsid w:val="008F23FA"/>
    <w:rsid w:val="008F3644"/>
    <w:rsid w:val="008F415C"/>
    <w:rsid w:val="008F43EB"/>
    <w:rsid w:val="008F484F"/>
    <w:rsid w:val="009003B3"/>
    <w:rsid w:val="00900A9B"/>
    <w:rsid w:val="00900ED8"/>
    <w:rsid w:val="00903532"/>
    <w:rsid w:val="009036AB"/>
    <w:rsid w:val="009038A4"/>
    <w:rsid w:val="00903BA6"/>
    <w:rsid w:val="00904330"/>
    <w:rsid w:val="00905191"/>
    <w:rsid w:val="00906455"/>
    <w:rsid w:val="00906D5F"/>
    <w:rsid w:val="00910546"/>
    <w:rsid w:val="00910F22"/>
    <w:rsid w:val="00911AAD"/>
    <w:rsid w:val="00911C67"/>
    <w:rsid w:val="009126CC"/>
    <w:rsid w:val="00914976"/>
    <w:rsid w:val="009156A4"/>
    <w:rsid w:val="0091625D"/>
    <w:rsid w:val="00920D57"/>
    <w:rsid w:val="00921E4F"/>
    <w:rsid w:val="00921ED5"/>
    <w:rsid w:val="0092206D"/>
    <w:rsid w:val="00922316"/>
    <w:rsid w:val="009225EB"/>
    <w:rsid w:val="00923348"/>
    <w:rsid w:val="00923CD4"/>
    <w:rsid w:val="0092472C"/>
    <w:rsid w:val="00925EA3"/>
    <w:rsid w:val="00926BA5"/>
    <w:rsid w:val="00931739"/>
    <w:rsid w:val="00931FB8"/>
    <w:rsid w:val="00932A00"/>
    <w:rsid w:val="00932FEB"/>
    <w:rsid w:val="009347E5"/>
    <w:rsid w:val="00935288"/>
    <w:rsid w:val="009359CA"/>
    <w:rsid w:val="00936E9F"/>
    <w:rsid w:val="00936F91"/>
    <w:rsid w:val="00940666"/>
    <w:rsid w:val="00942B1B"/>
    <w:rsid w:val="0094469D"/>
    <w:rsid w:val="00944CD9"/>
    <w:rsid w:val="0094547B"/>
    <w:rsid w:val="00945A6E"/>
    <w:rsid w:val="00945B50"/>
    <w:rsid w:val="009462EE"/>
    <w:rsid w:val="0094644D"/>
    <w:rsid w:val="00946ED9"/>
    <w:rsid w:val="00947BF1"/>
    <w:rsid w:val="00950E1C"/>
    <w:rsid w:val="00953EE3"/>
    <w:rsid w:val="0095409A"/>
    <w:rsid w:val="009546AB"/>
    <w:rsid w:val="00954AA5"/>
    <w:rsid w:val="00954D38"/>
    <w:rsid w:val="009550EE"/>
    <w:rsid w:val="00955F36"/>
    <w:rsid w:val="00957410"/>
    <w:rsid w:val="00960009"/>
    <w:rsid w:val="00960526"/>
    <w:rsid w:val="00960666"/>
    <w:rsid w:val="00960987"/>
    <w:rsid w:val="00961BF4"/>
    <w:rsid w:val="00961C79"/>
    <w:rsid w:val="009620C3"/>
    <w:rsid w:val="00962D85"/>
    <w:rsid w:val="009630C2"/>
    <w:rsid w:val="00963222"/>
    <w:rsid w:val="009636A6"/>
    <w:rsid w:val="00964DFF"/>
    <w:rsid w:val="0096584C"/>
    <w:rsid w:val="00970606"/>
    <w:rsid w:val="00970BC6"/>
    <w:rsid w:val="00971196"/>
    <w:rsid w:val="00971ACA"/>
    <w:rsid w:val="00972711"/>
    <w:rsid w:val="00972C82"/>
    <w:rsid w:val="00973166"/>
    <w:rsid w:val="00974724"/>
    <w:rsid w:val="00974E93"/>
    <w:rsid w:val="009752B0"/>
    <w:rsid w:val="00975AB3"/>
    <w:rsid w:val="009773F0"/>
    <w:rsid w:val="009774AD"/>
    <w:rsid w:val="00977FD0"/>
    <w:rsid w:val="009803C4"/>
    <w:rsid w:val="00982728"/>
    <w:rsid w:val="009829CE"/>
    <w:rsid w:val="00982A42"/>
    <w:rsid w:val="00984044"/>
    <w:rsid w:val="009845FF"/>
    <w:rsid w:val="009848A2"/>
    <w:rsid w:val="00984EEA"/>
    <w:rsid w:val="00985E42"/>
    <w:rsid w:val="00985E51"/>
    <w:rsid w:val="00986146"/>
    <w:rsid w:val="009901CA"/>
    <w:rsid w:val="00990DA4"/>
    <w:rsid w:val="00990E1C"/>
    <w:rsid w:val="00990E4B"/>
    <w:rsid w:val="00991485"/>
    <w:rsid w:val="00991B09"/>
    <w:rsid w:val="00991E20"/>
    <w:rsid w:val="00992BF8"/>
    <w:rsid w:val="00994914"/>
    <w:rsid w:val="009954F3"/>
    <w:rsid w:val="00997022"/>
    <w:rsid w:val="009A04AC"/>
    <w:rsid w:val="009A0F85"/>
    <w:rsid w:val="009A1F16"/>
    <w:rsid w:val="009A2A43"/>
    <w:rsid w:val="009A2B42"/>
    <w:rsid w:val="009A3245"/>
    <w:rsid w:val="009A4F16"/>
    <w:rsid w:val="009A56FC"/>
    <w:rsid w:val="009A767C"/>
    <w:rsid w:val="009B180C"/>
    <w:rsid w:val="009B282E"/>
    <w:rsid w:val="009B2A2F"/>
    <w:rsid w:val="009B3D78"/>
    <w:rsid w:val="009B5D6F"/>
    <w:rsid w:val="009B6177"/>
    <w:rsid w:val="009B773B"/>
    <w:rsid w:val="009C0510"/>
    <w:rsid w:val="009C052D"/>
    <w:rsid w:val="009C0FE4"/>
    <w:rsid w:val="009C2984"/>
    <w:rsid w:val="009C34BA"/>
    <w:rsid w:val="009C3637"/>
    <w:rsid w:val="009C3E92"/>
    <w:rsid w:val="009C4D60"/>
    <w:rsid w:val="009C50DC"/>
    <w:rsid w:val="009C5816"/>
    <w:rsid w:val="009C6657"/>
    <w:rsid w:val="009C75AA"/>
    <w:rsid w:val="009D11F6"/>
    <w:rsid w:val="009D195E"/>
    <w:rsid w:val="009D1E2B"/>
    <w:rsid w:val="009D24F8"/>
    <w:rsid w:val="009D2EDC"/>
    <w:rsid w:val="009D2FD9"/>
    <w:rsid w:val="009D3876"/>
    <w:rsid w:val="009D4048"/>
    <w:rsid w:val="009D5601"/>
    <w:rsid w:val="009D5D5F"/>
    <w:rsid w:val="009D62AF"/>
    <w:rsid w:val="009D63F8"/>
    <w:rsid w:val="009D697F"/>
    <w:rsid w:val="009D6E11"/>
    <w:rsid w:val="009D70E8"/>
    <w:rsid w:val="009D74F7"/>
    <w:rsid w:val="009D7D12"/>
    <w:rsid w:val="009E00CB"/>
    <w:rsid w:val="009E0ED3"/>
    <w:rsid w:val="009E2040"/>
    <w:rsid w:val="009E2F06"/>
    <w:rsid w:val="009E3603"/>
    <w:rsid w:val="009E3718"/>
    <w:rsid w:val="009E4417"/>
    <w:rsid w:val="009E45DA"/>
    <w:rsid w:val="009E461D"/>
    <w:rsid w:val="009E4D25"/>
    <w:rsid w:val="009E57FE"/>
    <w:rsid w:val="009E5E6C"/>
    <w:rsid w:val="009E64BA"/>
    <w:rsid w:val="009E6950"/>
    <w:rsid w:val="009E71B6"/>
    <w:rsid w:val="009E7B2A"/>
    <w:rsid w:val="009F03D5"/>
    <w:rsid w:val="009F0B75"/>
    <w:rsid w:val="009F0BE3"/>
    <w:rsid w:val="009F58CF"/>
    <w:rsid w:val="009F76BC"/>
    <w:rsid w:val="009F78B9"/>
    <w:rsid w:val="00A00BEE"/>
    <w:rsid w:val="00A014C0"/>
    <w:rsid w:val="00A0265E"/>
    <w:rsid w:val="00A03B6B"/>
    <w:rsid w:val="00A03E9B"/>
    <w:rsid w:val="00A04008"/>
    <w:rsid w:val="00A055FD"/>
    <w:rsid w:val="00A05A7A"/>
    <w:rsid w:val="00A07A6E"/>
    <w:rsid w:val="00A11178"/>
    <w:rsid w:val="00A11611"/>
    <w:rsid w:val="00A1277C"/>
    <w:rsid w:val="00A12AB4"/>
    <w:rsid w:val="00A1495D"/>
    <w:rsid w:val="00A15547"/>
    <w:rsid w:val="00A15745"/>
    <w:rsid w:val="00A16A02"/>
    <w:rsid w:val="00A16AF4"/>
    <w:rsid w:val="00A17244"/>
    <w:rsid w:val="00A172C9"/>
    <w:rsid w:val="00A17404"/>
    <w:rsid w:val="00A176A7"/>
    <w:rsid w:val="00A1785A"/>
    <w:rsid w:val="00A178F1"/>
    <w:rsid w:val="00A20055"/>
    <w:rsid w:val="00A21D8F"/>
    <w:rsid w:val="00A22609"/>
    <w:rsid w:val="00A2264F"/>
    <w:rsid w:val="00A22DF2"/>
    <w:rsid w:val="00A23389"/>
    <w:rsid w:val="00A233D3"/>
    <w:rsid w:val="00A23544"/>
    <w:rsid w:val="00A24BB7"/>
    <w:rsid w:val="00A25BCD"/>
    <w:rsid w:val="00A26741"/>
    <w:rsid w:val="00A2710C"/>
    <w:rsid w:val="00A27589"/>
    <w:rsid w:val="00A27B18"/>
    <w:rsid w:val="00A27CC9"/>
    <w:rsid w:val="00A27DE9"/>
    <w:rsid w:val="00A3006E"/>
    <w:rsid w:val="00A30269"/>
    <w:rsid w:val="00A30553"/>
    <w:rsid w:val="00A30D57"/>
    <w:rsid w:val="00A31388"/>
    <w:rsid w:val="00A323DA"/>
    <w:rsid w:val="00A32432"/>
    <w:rsid w:val="00A36221"/>
    <w:rsid w:val="00A365BE"/>
    <w:rsid w:val="00A40064"/>
    <w:rsid w:val="00A40128"/>
    <w:rsid w:val="00A44559"/>
    <w:rsid w:val="00A44843"/>
    <w:rsid w:val="00A44C9F"/>
    <w:rsid w:val="00A4587C"/>
    <w:rsid w:val="00A46ADB"/>
    <w:rsid w:val="00A50598"/>
    <w:rsid w:val="00A5065C"/>
    <w:rsid w:val="00A51073"/>
    <w:rsid w:val="00A52376"/>
    <w:rsid w:val="00A5317A"/>
    <w:rsid w:val="00A538B4"/>
    <w:rsid w:val="00A550F0"/>
    <w:rsid w:val="00A55134"/>
    <w:rsid w:val="00A555A1"/>
    <w:rsid w:val="00A55F19"/>
    <w:rsid w:val="00A5689E"/>
    <w:rsid w:val="00A56DBA"/>
    <w:rsid w:val="00A5784A"/>
    <w:rsid w:val="00A57DB4"/>
    <w:rsid w:val="00A6043D"/>
    <w:rsid w:val="00A616C9"/>
    <w:rsid w:val="00A61E69"/>
    <w:rsid w:val="00A62051"/>
    <w:rsid w:val="00A64312"/>
    <w:rsid w:val="00A6473E"/>
    <w:rsid w:val="00A64D7B"/>
    <w:rsid w:val="00A66555"/>
    <w:rsid w:val="00A665A0"/>
    <w:rsid w:val="00A66FA4"/>
    <w:rsid w:val="00A67678"/>
    <w:rsid w:val="00A67DA9"/>
    <w:rsid w:val="00A72216"/>
    <w:rsid w:val="00A72FFB"/>
    <w:rsid w:val="00A7369D"/>
    <w:rsid w:val="00A75A0C"/>
    <w:rsid w:val="00A7623B"/>
    <w:rsid w:val="00A76886"/>
    <w:rsid w:val="00A77382"/>
    <w:rsid w:val="00A774F6"/>
    <w:rsid w:val="00A77B09"/>
    <w:rsid w:val="00A802F3"/>
    <w:rsid w:val="00A81138"/>
    <w:rsid w:val="00A822E9"/>
    <w:rsid w:val="00A82FCC"/>
    <w:rsid w:val="00A83B36"/>
    <w:rsid w:val="00A842A6"/>
    <w:rsid w:val="00A84542"/>
    <w:rsid w:val="00A84EDF"/>
    <w:rsid w:val="00A85B1D"/>
    <w:rsid w:val="00A86129"/>
    <w:rsid w:val="00A8638C"/>
    <w:rsid w:val="00A86BFA"/>
    <w:rsid w:val="00A87F79"/>
    <w:rsid w:val="00A92702"/>
    <w:rsid w:val="00A937CD"/>
    <w:rsid w:val="00A94630"/>
    <w:rsid w:val="00A95075"/>
    <w:rsid w:val="00A95533"/>
    <w:rsid w:val="00A95D4C"/>
    <w:rsid w:val="00A97E21"/>
    <w:rsid w:val="00AA0C6C"/>
    <w:rsid w:val="00AA3268"/>
    <w:rsid w:val="00AA38F8"/>
    <w:rsid w:val="00AA42CE"/>
    <w:rsid w:val="00AA4BE5"/>
    <w:rsid w:val="00AA5C66"/>
    <w:rsid w:val="00AA6B5D"/>
    <w:rsid w:val="00AB0030"/>
    <w:rsid w:val="00AB048D"/>
    <w:rsid w:val="00AB0F76"/>
    <w:rsid w:val="00AB23C7"/>
    <w:rsid w:val="00AB23E5"/>
    <w:rsid w:val="00AB3655"/>
    <w:rsid w:val="00AB4EE6"/>
    <w:rsid w:val="00AB621D"/>
    <w:rsid w:val="00AB6C83"/>
    <w:rsid w:val="00AB71B7"/>
    <w:rsid w:val="00AC12B0"/>
    <w:rsid w:val="00AC1CA5"/>
    <w:rsid w:val="00AC2120"/>
    <w:rsid w:val="00AC2264"/>
    <w:rsid w:val="00AC27C6"/>
    <w:rsid w:val="00AC3610"/>
    <w:rsid w:val="00AC3BE1"/>
    <w:rsid w:val="00AC3FBF"/>
    <w:rsid w:val="00AC4DAC"/>
    <w:rsid w:val="00AC5195"/>
    <w:rsid w:val="00AC57F9"/>
    <w:rsid w:val="00AC5958"/>
    <w:rsid w:val="00AC5CCC"/>
    <w:rsid w:val="00AC66C7"/>
    <w:rsid w:val="00AC7CA3"/>
    <w:rsid w:val="00AD07B7"/>
    <w:rsid w:val="00AD1965"/>
    <w:rsid w:val="00AD2644"/>
    <w:rsid w:val="00AD2B2A"/>
    <w:rsid w:val="00AD54BA"/>
    <w:rsid w:val="00AD5A2E"/>
    <w:rsid w:val="00AD5EB6"/>
    <w:rsid w:val="00AD6A8E"/>
    <w:rsid w:val="00AD6AC7"/>
    <w:rsid w:val="00AD7234"/>
    <w:rsid w:val="00AD7E74"/>
    <w:rsid w:val="00AE0757"/>
    <w:rsid w:val="00AE08CE"/>
    <w:rsid w:val="00AE17A7"/>
    <w:rsid w:val="00AE25EE"/>
    <w:rsid w:val="00AE2C43"/>
    <w:rsid w:val="00AE3BBF"/>
    <w:rsid w:val="00AE48AF"/>
    <w:rsid w:val="00AE666C"/>
    <w:rsid w:val="00AE6755"/>
    <w:rsid w:val="00AE75E3"/>
    <w:rsid w:val="00AF0510"/>
    <w:rsid w:val="00AF0FA9"/>
    <w:rsid w:val="00AF13B5"/>
    <w:rsid w:val="00AF25EF"/>
    <w:rsid w:val="00AF2747"/>
    <w:rsid w:val="00AF40B7"/>
    <w:rsid w:val="00AF4642"/>
    <w:rsid w:val="00AF4E9B"/>
    <w:rsid w:val="00AF5CB8"/>
    <w:rsid w:val="00AF5FFE"/>
    <w:rsid w:val="00AF6D5C"/>
    <w:rsid w:val="00AF6DA3"/>
    <w:rsid w:val="00AF76B4"/>
    <w:rsid w:val="00B00668"/>
    <w:rsid w:val="00B00701"/>
    <w:rsid w:val="00B0082F"/>
    <w:rsid w:val="00B00EBC"/>
    <w:rsid w:val="00B01736"/>
    <w:rsid w:val="00B02446"/>
    <w:rsid w:val="00B0539B"/>
    <w:rsid w:val="00B060A9"/>
    <w:rsid w:val="00B063EF"/>
    <w:rsid w:val="00B06BAF"/>
    <w:rsid w:val="00B06C9F"/>
    <w:rsid w:val="00B06CD0"/>
    <w:rsid w:val="00B07287"/>
    <w:rsid w:val="00B076B2"/>
    <w:rsid w:val="00B07BBB"/>
    <w:rsid w:val="00B10E0F"/>
    <w:rsid w:val="00B11EE4"/>
    <w:rsid w:val="00B14365"/>
    <w:rsid w:val="00B14FDC"/>
    <w:rsid w:val="00B1525E"/>
    <w:rsid w:val="00B158CD"/>
    <w:rsid w:val="00B1617F"/>
    <w:rsid w:val="00B16659"/>
    <w:rsid w:val="00B16B42"/>
    <w:rsid w:val="00B16FB5"/>
    <w:rsid w:val="00B178C1"/>
    <w:rsid w:val="00B2029F"/>
    <w:rsid w:val="00B210A0"/>
    <w:rsid w:val="00B2137E"/>
    <w:rsid w:val="00B21593"/>
    <w:rsid w:val="00B26483"/>
    <w:rsid w:val="00B303EE"/>
    <w:rsid w:val="00B30791"/>
    <w:rsid w:val="00B309CA"/>
    <w:rsid w:val="00B3230A"/>
    <w:rsid w:val="00B33E1E"/>
    <w:rsid w:val="00B343B7"/>
    <w:rsid w:val="00B35A65"/>
    <w:rsid w:val="00B36DB1"/>
    <w:rsid w:val="00B36F25"/>
    <w:rsid w:val="00B40283"/>
    <w:rsid w:val="00B404BE"/>
    <w:rsid w:val="00B4086D"/>
    <w:rsid w:val="00B4196B"/>
    <w:rsid w:val="00B41F4E"/>
    <w:rsid w:val="00B424C5"/>
    <w:rsid w:val="00B4277C"/>
    <w:rsid w:val="00B431BD"/>
    <w:rsid w:val="00B4325F"/>
    <w:rsid w:val="00B43298"/>
    <w:rsid w:val="00B437A2"/>
    <w:rsid w:val="00B43CC8"/>
    <w:rsid w:val="00B450E7"/>
    <w:rsid w:val="00B45642"/>
    <w:rsid w:val="00B457BF"/>
    <w:rsid w:val="00B46739"/>
    <w:rsid w:val="00B47AEE"/>
    <w:rsid w:val="00B5067C"/>
    <w:rsid w:val="00B51755"/>
    <w:rsid w:val="00B519B5"/>
    <w:rsid w:val="00B52E72"/>
    <w:rsid w:val="00B53480"/>
    <w:rsid w:val="00B53ADA"/>
    <w:rsid w:val="00B54921"/>
    <w:rsid w:val="00B5496F"/>
    <w:rsid w:val="00B57532"/>
    <w:rsid w:val="00B6015D"/>
    <w:rsid w:val="00B608D0"/>
    <w:rsid w:val="00B60F74"/>
    <w:rsid w:val="00B617E9"/>
    <w:rsid w:val="00B61F53"/>
    <w:rsid w:val="00B62349"/>
    <w:rsid w:val="00B62AA9"/>
    <w:rsid w:val="00B63786"/>
    <w:rsid w:val="00B63DE3"/>
    <w:rsid w:val="00B6426E"/>
    <w:rsid w:val="00B6569C"/>
    <w:rsid w:val="00B703CD"/>
    <w:rsid w:val="00B7041F"/>
    <w:rsid w:val="00B730AC"/>
    <w:rsid w:val="00B7344A"/>
    <w:rsid w:val="00B75499"/>
    <w:rsid w:val="00B7689B"/>
    <w:rsid w:val="00B77197"/>
    <w:rsid w:val="00B773C5"/>
    <w:rsid w:val="00B81114"/>
    <w:rsid w:val="00B81A88"/>
    <w:rsid w:val="00B8364E"/>
    <w:rsid w:val="00B836E4"/>
    <w:rsid w:val="00B8399A"/>
    <w:rsid w:val="00B84096"/>
    <w:rsid w:val="00B84765"/>
    <w:rsid w:val="00B84AE1"/>
    <w:rsid w:val="00B84D04"/>
    <w:rsid w:val="00B85708"/>
    <w:rsid w:val="00B8574E"/>
    <w:rsid w:val="00B865DB"/>
    <w:rsid w:val="00B86C10"/>
    <w:rsid w:val="00B87B7A"/>
    <w:rsid w:val="00B90638"/>
    <w:rsid w:val="00B9161A"/>
    <w:rsid w:val="00B918D7"/>
    <w:rsid w:val="00B92474"/>
    <w:rsid w:val="00B94394"/>
    <w:rsid w:val="00B9487D"/>
    <w:rsid w:val="00B94C85"/>
    <w:rsid w:val="00B96CA7"/>
    <w:rsid w:val="00B974A8"/>
    <w:rsid w:val="00BA0CC5"/>
    <w:rsid w:val="00BA1997"/>
    <w:rsid w:val="00BA1C3E"/>
    <w:rsid w:val="00BA20BB"/>
    <w:rsid w:val="00BA3504"/>
    <w:rsid w:val="00BA43B1"/>
    <w:rsid w:val="00BA4631"/>
    <w:rsid w:val="00BA4882"/>
    <w:rsid w:val="00BA5740"/>
    <w:rsid w:val="00BA5F84"/>
    <w:rsid w:val="00BA634E"/>
    <w:rsid w:val="00BA6694"/>
    <w:rsid w:val="00BA66B1"/>
    <w:rsid w:val="00BA6C15"/>
    <w:rsid w:val="00BA7637"/>
    <w:rsid w:val="00BB0BD5"/>
    <w:rsid w:val="00BB0CF3"/>
    <w:rsid w:val="00BB18DE"/>
    <w:rsid w:val="00BB1B34"/>
    <w:rsid w:val="00BB374A"/>
    <w:rsid w:val="00BB58E3"/>
    <w:rsid w:val="00BB5DA8"/>
    <w:rsid w:val="00BB6011"/>
    <w:rsid w:val="00BB7AA5"/>
    <w:rsid w:val="00BB7ADC"/>
    <w:rsid w:val="00BC066E"/>
    <w:rsid w:val="00BC10D4"/>
    <w:rsid w:val="00BC1767"/>
    <w:rsid w:val="00BC1BB2"/>
    <w:rsid w:val="00BC2BA2"/>
    <w:rsid w:val="00BC48FE"/>
    <w:rsid w:val="00BC5CD6"/>
    <w:rsid w:val="00BC68B4"/>
    <w:rsid w:val="00BD0C75"/>
    <w:rsid w:val="00BD463E"/>
    <w:rsid w:val="00BD5600"/>
    <w:rsid w:val="00BD6AA3"/>
    <w:rsid w:val="00BD6AE1"/>
    <w:rsid w:val="00BD7669"/>
    <w:rsid w:val="00BD7F18"/>
    <w:rsid w:val="00BE1009"/>
    <w:rsid w:val="00BE141C"/>
    <w:rsid w:val="00BE1761"/>
    <w:rsid w:val="00BE1E90"/>
    <w:rsid w:val="00BE1FE7"/>
    <w:rsid w:val="00BE244A"/>
    <w:rsid w:val="00BE32E7"/>
    <w:rsid w:val="00BE47DB"/>
    <w:rsid w:val="00BE5FB4"/>
    <w:rsid w:val="00BE617E"/>
    <w:rsid w:val="00BE6C75"/>
    <w:rsid w:val="00BE6F40"/>
    <w:rsid w:val="00BE7D5E"/>
    <w:rsid w:val="00BF0058"/>
    <w:rsid w:val="00BF13F9"/>
    <w:rsid w:val="00BF1605"/>
    <w:rsid w:val="00BF28D3"/>
    <w:rsid w:val="00BF3656"/>
    <w:rsid w:val="00BF4DAB"/>
    <w:rsid w:val="00BF7077"/>
    <w:rsid w:val="00C00263"/>
    <w:rsid w:val="00C00A38"/>
    <w:rsid w:val="00C00BEE"/>
    <w:rsid w:val="00C02238"/>
    <w:rsid w:val="00C03442"/>
    <w:rsid w:val="00C05485"/>
    <w:rsid w:val="00C06AD2"/>
    <w:rsid w:val="00C10672"/>
    <w:rsid w:val="00C10A19"/>
    <w:rsid w:val="00C126B8"/>
    <w:rsid w:val="00C12E8F"/>
    <w:rsid w:val="00C13646"/>
    <w:rsid w:val="00C13979"/>
    <w:rsid w:val="00C1456B"/>
    <w:rsid w:val="00C15CF7"/>
    <w:rsid w:val="00C16001"/>
    <w:rsid w:val="00C175AD"/>
    <w:rsid w:val="00C17974"/>
    <w:rsid w:val="00C2051A"/>
    <w:rsid w:val="00C2103F"/>
    <w:rsid w:val="00C24309"/>
    <w:rsid w:val="00C24390"/>
    <w:rsid w:val="00C245B9"/>
    <w:rsid w:val="00C24BFA"/>
    <w:rsid w:val="00C24FE0"/>
    <w:rsid w:val="00C260F9"/>
    <w:rsid w:val="00C263F2"/>
    <w:rsid w:val="00C27B60"/>
    <w:rsid w:val="00C30D62"/>
    <w:rsid w:val="00C30E59"/>
    <w:rsid w:val="00C31457"/>
    <w:rsid w:val="00C31935"/>
    <w:rsid w:val="00C3301B"/>
    <w:rsid w:val="00C33848"/>
    <w:rsid w:val="00C34789"/>
    <w:rsid w:val="00C34813"/>
    <w:rsid w:val="00C35BDF"/>
    <w:rsid w:val="00C36BB9"/>
    <w:rsid w:val="00C40940"/>
    <w:rsid w:val="00C40C10"/>
    <w:rsid w:val="00C4173B"/>
    <w:rsid w:val="00C41B9D"/>
    <w:rsid w:val="00C420A7"/>
    <w:rsid w:val="00C42307"/>
    <w:rsid w:val="00C43D2F"/>
    <w:rsid w:val="00C4480A"/>
    <w:rsid w:val="00C448C1"/>
    <w:rsid w:val="00C44EDE"/>
    <w:rsid w:val="00C44F64"/>
    <w:rsid w:val="00C51E61"/>
    <w:rsid w:val="00C52D5E"/>
    <w:rsid w:val="00C54051"/>
    <w:rsid w:val="00C54605"/>
    <w:rsid w:val="00C55615"/>
    <w:rsid w:val="00C558F8"/>
    <w:rsid w:val="00C61569"/>
    <w:rsid w:val="00C61906"/>
    <w:rsid w:val="00C640DA"/>
    <w:rsid w:val="00C640FE"/>
    <w:rsid w:val="00C64A1F"/>
    <w:rsid w:val="00C64EA1"/>
    <w:rsid w:val="00C65EAE"/>
    <w:rsid w:val="00C66205"/>
    <w:rsid w:val="00C66FE4"/>
    <w:rsid w:val="00C705AA"/>
    <w:rsid w:val="00C707EF"/>
    <w:rsid w:val="00C70A24"/>
    <w:rsid w:val="00C70E7D"/>
    <w:rsid w:val="00C718AA"/>
    <w:rsid w:val="00C72C7C"/>
    <w:rsid w:val="00C73000"/>
    <w:rsid w:val="00C74A0B"/>
    <w:rsid w:val="00C75801"/>
    <w:rsid w:val="00C77373"/>
    <w:rsid w:val="00C8069D"/>
    <w:rsid w:val="00C80735"/>
    <w:rsid w:val="00C812A9"/>
    <w:rsid w:val="00C81768"/>
    <w:rsid w:val="00C81BC8"/>
    <w:rsid w:val="00C81F38"/>
    <w:rsid w:val="00C82251"/>
    <w:rsid w:val="00C8392D"/>
    <w:rsid w:val="00C85199"/>
    <w:rsid w:val="00C851AF"/>
    <w:rsid w:val="00C85F78"/>
    <w:rsid w:val="00C8617F"/>
    <w:rsid w:val="00C867C9"/>
    <w:rsid w:val="00C8699C"/>
    <w:rsid w:val="00C8729E"/>
    <w:rsid w:val="00C90005"/>
    <w:rsid w:val="00C9271A"/>
    <w:rsid w:val="00C93A33"/>
    <w:rsid w:val="00C93B8D"/>
    <w:rsid w:val="00C96F5D"/>
    <w:rsid w:val="00C9735C"/>
    <w:rsid w:val="00C97493"/>
    <w:rsid w:val="00CA12C4"/>
    <w:rsid w:val="00CA173C"/>
    <w:rsid w:val="00CA1BD9"/>
    <w:rsid w:val="00CA40BE"/>
    <w:rsid w:val="00CA56C1"/>
    <w:rsid w:val="00CA795F"/>
    <w:rsid w:val="00CA7B81"/>
    <w:rsid w:val="00CA7BE5"/>
    <w:rsid w:val="00CB0C34"/>
    <w:rsid w:val="00CB10A1"/>
    <w:rsid w:val="00CB220D"/>
    <w:rsid w:val="00CB3522"/>
    <w:rsid w:val="00CB5CCE"/>
    <w:rsid w:val="00CB613B"/>
    <w:rsid w:val="00CB67BB"/>
    <w:rsid w:val="00CB68AB"/>
    <w:rsid w:val="00CB722C"/>
    <w:rsid w:val="00CB77A4"/>
    <w:rsid w:val="00CB79CA"/>
    <w:rsid w:val="00CC083B"/>
    <w:rsid w:val="00CC0EB3"/>
    <w:rsid w:val="00CC11CD"/>
    <w:rsid w:val="00CC18B3"/>
    <w:rsid w:val="00CC2766"/>
    <w:rsid w:val="00CC2CD2"/>
    <w:rsid w:val="00CC3E07"/>
    <w:rsid w:val="00CC438E"/>
    <w:rsid w:val="00CC657F"/>
    <w:rsid w:val="00CC745C"/>
    <w:rsid w:val="00CC75B1"/>
    <w:rsid w:val="00CC7BE0"/>
    <w:rsid w:val="00CD02C8"/>
    <w:rsid w:val="00CD0ACD"/>
    <w:rsid w:val="00CD1711"/>
    <w:rsid w:val="00CD18C2"/>
    <w:rsid w:val="00CD1E34"/>
    <w:rsid w:val="00CD23F4"/>
    <w:rsid w:val="00CD2FB9"/>
    <w:rsid w:val="00CD3311"/>
    <w:rsid w:val="00CD352C"/>
    <w:rsid w:val="00CD3861"/>
    <w:rsid w:val="00CD3DA5"/>
    <w:rsid w:val="00CD3F19"/>
    <w:rsid w:val="00CD4D0F"/>
    <w:rsid w:val="00CD5080"/>
    <w:rsid w:val="00CD5082"/>
    <w:rsid w:val="00CD7BD3"/>
    <w:rsid w:val="00CE0749"/>
    <w:rsid w:val="00CE1488"/>
    <w:rsid w:val="00CE1DBF"/>
    <w:rsid w:val="00CE260F"/>
    <w:rsid w:val="00CE2CD2"/>
    <w:rsid w:val="00CE3301"/>
    <w:rsid w:val="00CE554F"/>
    <w:rsid w:val="00CE6481"/>
    <w:rsid w:val="00CE7D5A"/>
    <w:rsid w:val="00CF1A28"/>
    <w:rsid w:val="00CF1D2A"/>
    <w:rsid w:val="00CF2C77"/>
    <w:rsid w:val="00CF3A40"/>
    <w:rsid w:val="00CF3DCB"/>
    <w:rsid w:val="00CF45E5"/>
    <w:rsid w:val="00CF492C"/>
    <w:rsid w:val="00CF5403"/>
    <w:rsid w:val="00CF6650"/>
    <w:rsid w:val="00D002D1"/>
    <w:rsid w:val="00D010B2"/>
    <w:rsid w:val="00D01923"/>
    <w:rsid w:val="00D01B78"/>
    <w:rsid w:val="00D02049"/>
    <w:rsid w:val="00D02404"/>
    <w:rsid w:val="00D028A0"/>
    <w:rsid w:val="00D02989"/>
    <w:rsid w:val="00D034F0"/>
    <w:rsid w:val="00D037BC"/>
    <w:rsid w:val="00D04323"/>
    <w:rsid w:val="00D04EAC"/>
    <w:rsid w:val="00D055E5"/>
    <w:rsid w:val="00D05630"/>
    <w:rsid w:val="00D06E37"/>
    <w:rsid w:val="00D07334"/>
    <w:rsid w:val="00D1156D"/>
    <w:rsid w:val="00D11BCE"/>
    <w:rsid w:val="00D11ECF"/>
    <w:rsid w:val="00D12495"/>
    <w:rsid w:val="00D12734"/>
    <w:rsid w:val="00D12B1B"/>
    <w:rsid w:val="00D12D29"/>
    <w:rsid w:val="00D13BAB"/>
    <w:rsid w:val="00D14419"/>
    <w:rsid w:val="00D1492E"/>
    <w:rsid w:val="00D169C5"/>
    <w:rsid w:val="00D169F9"/>
    <w:rsid w:val="00D16DA8"/>
    <w:rsid w:val="00D177AA"/>
    <w:rsid w:val="00D177C4"/>
    <w:rsid w:val="00D17FA4"/>
    <w:rsid w:val="00D210FA"/>
    <w:rsid w:val="00D211CE"/>
    <w:rsid w:val="00D21427"/>
    <w:rsid w:val="00D22E4D"/>
    <w:rsid w:val="00D245CE"/>
    <w:rsid w:val="00D27F30"/>
    <w:rsid w:val="00D309C6"/>
    <w:rsid w:val="00D316F4"/>
    <w:rsid w:val="00D31E7E"/>
    <w:rsid w:val="00D3252A"/>
    <w:rsid w:val="00D32B96"/>
    <w:rsid w:val="00D33D79"/>
    <w:rsid w:val="00D34F47"/>
    <w:rsid w:val="00D34FB1"/>
    <w:rsid w:val="00D358DC"/>
    <w:rsid w:val="00D35CF5"/>
    <w:rsid w:val="00D35F4A"/>
    <w:rsid w:val="00D3609F"/>
    <w:rsid w:val="00D36CDF"/>
    <w:rsid w:val="00D36E75"/>
    <w:rsid w:val="00D42836"/>
    <w:rsid w:val="00D43F5B"/>
    <w:rsid w:val="00D44249"/>
    <w:rsid w:val="00D453F6"/>
    <w:rsid w:val="00D463D4"/>
    <w:rsid w:val="00D47382"/>
    <w:rsid w:val="00D47A55"/>
    <w:rsid w:val="00D47E34"/>
    <w:rsid w:val="00D502F2"/>
    <w:rsid w:val="00D50C4A"/>
    <w:rsid w:val="00D51164"/>
    <w:rsid w:val="00D51B83"/>
    <w:rsid w:val="00D51BBA"/>
    <w:rsid w:val="00D51DCE"/>
    <w:rsid w:val="00D52E67"/>
    <w:rsid w:val="00D52EC0"/>
    <w:rsid w:val="00D5311D"/>
    <w:rsid w:val="00D54C8D"/>
    <w:rsid w:val="00D5507A"/>
    <w:rsid w:val="00D5617D"/>
    <w:rsid w:val="00D570A7"/>
    <w:rsid w:val="00D576EB"/>
    <w:rsid w:val="00D601BE"/>
    <w:rsid w:val="00D60B5E"/>
    <w:rsid w:val="00D618F0"/>
    <w:rsid w:val="00D619F9"/>
    <w:rsid w:val="00D61E98"/>
    <w:rsid w:val="00D61FE9"/>
    <w:rsid w:val="00D6211E"/>
    <w:rsid w:val="00D63073"/>
    <w:rsid w:val="00D64686"/>
    <w:rsid w:val="00D647FF"/>
    <w:rsid w:val="00D667E3"/>
    <w:rsid w:val="00D67300"/>
    <w:rsid w:val="00D679BD"/>
    <w:rsid w:val="00D72045"/>
    <w:rsid w:val="00D72C11"/>
    <w:rsid w:val="00D72D0D"/>
    <w:rsid w:val="00D7309B"/>
    <w:rsid w:val="00D738B8"/>
    <w:rsid w:val="00D74957"/>
    <w:rsid w:val="00D74EF2"/>
    <w:rsid w:val="00D75DC3"/>
    <w:rsid w:val="00D7700A"/>
    <w:rsid w:val="00D7718B"/>
    <w:rsid w:val="00D77221"/>
    <w:rsid w:val="00D77EA7"/>
    <w:rsid w:val="00D80EC3"/>
    <w:rsid w:val="00D80ED1"/>
    <w:rsid w:val="00D811F4"/>
    <w:rsid w:val="00D83E96"/>
    <w:rsid w:val="00D8410F"/>
    <w:rsid w:val="00D8508B"/>
    <w:rsid w:val="00D850EE"/>
    <w:rsid w:val="00D8572F"/>
    <w:rsid w:val="00D85FA5"/>
    <w:rsid w:val="00D86488"/>
    <w:rsid w:val="00D872D6"/>
    <w:rsid w:val="00D877A2"/>
    <w:rsid w:val="00D90306"/>
    <w:rsid w:val="00D928D4"/>
    <w:rsid w:val="00D944B8"/>
    <w:rsid w:val="00D95534"/>
    <w:rsid w:val="00D95F7A"/>
    <w:rsid w:val="00D97305"/>
    <w:rsid w:val="00D9756B"/>
    <w:rsid w:val="00DA1208"/>
    <w:rsid w:val="00DA184F"/>
    <w:rsid w:val="00DA31F0"/>
    <w:rsid w:val="00DA4165"/>
    <w:rsid w:val="00DA4CED"/>
    <w:rsid w:val="00DA6F51"/>
    <w:rsid w:val="00DA7F2C"/>
    <w:rsid w:val="00DB0278"/>
    <w:rsid w:val="00DB03A0"/>
    <w:rsid w:val="00DB047A"/>
    <w:rsid w:val="00DB0C79"/>
    <w:rsid w:val="00DB14D4"/>
    <w:rsid w:val="00DB1840"/>
    <w:rsid w:val="00DB19C2"/>
    <w:rsid w:val="00DB1BEA"/>
    <w:rsid w:val="00DB1E2F"/>
    <w:rsid w:val="00DB24F9"/>
    <w:rsid w:val="00DB2E90"/>
    <w:rsid w:val="00DB3405"/>
    <w:rsid w:val="00DB553D"/>
    <w:rsid w:val="00DB5F35"/>
    <w:rsid w:val="00DB60BC"/>
    <w:rsid w:val="00DB6426"/>
    <w:rsid w:val="00DB6EDF"/>
    <w:rsid w:val="00DB7B09"/>
    <w:rsid w:val="00DB7D5B"/>
    <w:rsid w:val="00DC0E05"/>
    <w:rsid w:val="00DC2C33"/>
    <w:rsid w:val="00DC40DB"/>
    <w:rsid w:val="00DC43A0"/>
    <w:rsid w:val="00DC55BE"/>
    <w:rsid w:val="00DC5A3D"/>
    <w:rsid w:val="00DC68A1"/>
    <w:rsid w:val="00DC6CBF"/>
    <w:rsid w:val="00DC7C94"/>
    <w:rsid w:val="00DD0316"/>
    <w:rsid w:val="00DD05D2"/>
    <w:rsid w:val="00DD06BD"/>
    <w:rsid w:val="00DD077A"/>
    <w:rsid w:val="00DD0A19"/>
    <w:rsid w:val="00DD3568"/>
    <w:rsid w:val="00DD4A18"/>
    <w:rsid w:val="00DD4C25"/>
    <w:rsid w:val="00DD4DA2"/>
    <w:rsid w:val="00DD5F96"/>
    <w:rsid w:val="00DD6DA1"/>
    <w:rsid w:val="00DD78A5"/>
    <w:rsid w:val="00DE017B"/>
    <w:rsid w:val="00DE1E6B"/>
    <w:rsid w:val="00DE20B0"/>
    <w:rsid w:val="00DE2ED0"/>
    <w:rsid w:val="00DE7120"/>
    <w:rsid w:val="00DF0113"/>
    <w:rsid w:val="00DF097C"/>
    <w:rsid w:val="00DF178C"/>
    <w:rsid w:val="00DF29B3"/>
    <w:rsid w:val="00DF36E4"/>
    <w:rsid w:val="00DF44D1"/>
    <w:rsid w:val="00DF4DE4"/>
    <w:rsid w:val="00DF5D2D"/>
    <w:rsid w:val="00DF5DAD"/>
    <w:rsid w:val="00DF63AE"/>
    <w:rsid w:val="00DF691A"/>
    <w:rsid w:val="00DF7464"/>
    <w:rsid w:val="00E001A5"/>
    <w:rsid w:val="00E00268"/>
    <w:rsid w:val="00E00A1C"/>
    <w:rsid w:val="00E0134A"/>
    <w:rsid w:val="00E01688"/>
    <w:rsid w:val="00E022B0"/>
    <w:rsid w:val="00E025F7"/>
    <w:rsid w:val="00E03E70"/>
    <w:rsid w:val="00E03F7D"/>
    <w:rsid w:val="00E04B5B"/>
    <w:rsid w:val="00E057B3"/>
    <w:rsid w:val="00E05B06"/>
    <w:rsid w:val="00E06400"/>
    <w:rsid w:val="00E06466"/>
    <w:rsid w:val="00E07361"/>
    <w:rsid w:val="00E07A19"/>
    <w:rsid w:val="00E121CB"/>
    <w:rsid w:val="00E12AAA"/>
    <w:rsid w:val="00E12C4A"/>
    <w:rsid w:val="00E135BD"/>
    <w:rsid w:val="00E141C3"/>
    <w:rsid w:val="00E14403"/>
    <w:rsid w:val="00E14D25"/>
    <w:rsid w:val="00E14D4D"/>
    <w:rsid w:val="00E15366"/>
    <w:rsid w:val="00E16235"/>
    <w:rsid w:val="00E2068B"/>
    <w:rsid w:val="00E208C9"/>
    <w:rsid w:val="00E209B6"/>
    <w:rsid w:val="00E20AB4"/>
    <w:rsid w:val="00E21D95"/>
    <w:rsid w:val="00E225F6"/>
    <w:rsid w:val="00E23B3C"/>
    <w:rsid w:val="00E26CDA"/>
    <w:rsid w:val="00E27D85"/>
    <w:rsid w:val="00E27EBB"/>
    <w:rsid w:val="00E317E1"/>
    <w:rsid w:val="00E31B25"/>
    <w:rsid w:val="00E32329"/>
    <w:rsid w:val="00E32928"/>
    <w:rsid w:val="00E34BFD"/>
    <w:rsid w:val="00E35AF0"/>
    <w:rsid w:val="00E35D7E"/>
    <w:rsid w:val="00E35F2A"/>
    <w:rsid w:val="00E373CA"/>
    <w:rsid w:val="00E37F4D"/>
    <w:rsid w:val="00E4226D"/>
    <w:rsid w:val="00E42819"/>
    <w:rsid w:val="00E43499"/>
    <w:rsid w:val="00E434D5"/>
    <w:rsid w:val="00E43F26"/>
    <w:rsid w:val="00E447F6"/>
    <w:rsid w:val="00E44D74"/>
    <w:rsid w:val="00E45254"/>
    <w:rsid w:val="00E45A9F"/>
    <w:rsid w:val="00E46B59"/>
    <w:rsid w:val="00E50F78"/>
    <w:rsid w:val="00E51074"/>
    <w:rsid w:val="00E51472"/>
    <w:rsid w:val="00E5211D"/>
    <w:rsid w:val="00E52951"/>
    <w:rsid w:val="00E53D27"/>
    <w:rsid w:val="00E54000"/>
    <w:rsid w:val="00E548DE"/>
    <w:rsid w:val="00E55A57"/>
    <w:rsid w:val="00E55C45"/>
    <w:rsid w:val="00E56D5D"/>
    <w:rsid w:val="00E56DBD"/>
    <w:rsid w:val="00E6039E"/>
    <w:rsid w:val="00E60E1B"/>
    <w:rsid w:val="00E61096"/>
    <w:rsid w:val="00E61626"/>
    <w:rsid w:val="00E6195D"/>
    <w:rsid w:val="00E61B38"/>
    <w:rsid w:val="00E62250"/>
    <w:rsid w:val="00E644AA"/>
    <w:rsid w:val="00E64A1C"/>
    <w:rsid w:val="00E64B71"/>
    <w:rsid w:val="00E662EC"/>
    <w:rsid w:val="00E707BC"/>
    <w:rsid w:val="00E72164"/>
    <w:rsid w:val="00E72DEC"/>
    <w:rsid w:val="00E734C4"/>
    <w:rsid w:val="00E73AF5"/>
    <w:rsid w:val="00E74519"/>
    <w:rsid w:val="00E75CEC"/>
    <w:rsid w:val="00E773E8"/>
    <w:rsid w:val="00E77984"/>
    <w:rsid w:val="00E77D5C"/>
    <w:rsid w:val="00E8055B"/>
    <w:rsid w:val="00E80AA3"/>
    <w:rsid w:val="00E80C80"/>
    <w:rsid w:val="00E8116A"/>
    <w:rsid w:val="00E82124"/>
    <w:rsid w:val="00E84C28"/>
    <w:rsid w:val="00E8508B"/>
    <w:rsid w:val="00E85255"/>
    <w:rsid w:val="00E85D79"/>
    <w:rsid w:val="00E85F3B"/>
    <w:rsid w:val="00E85FB0"/>
    <w:rsid w:val="00E863E3"/>
    <w:rsid w:val="00E866D5"/>
    <w:rsid w:val="00E86A1E"/>
    <w:rsid w:val="00E86D92"/>
    <w:rsid w:val="00E9045D"/>
    <w:rsid w:val="00E90BF4"/>
    <w:rsid w:val="00E91578"/>
    <w:rsid w:val="00E928AE"/>
    <w:rsid w:val="00E9484B"/>
    <w:rsid w:val="00E94FE6"/>
    <w:rsid w:val="00E95603"/>
    <w:rsid w:val="00E95FF7"/>
    <w:rsid w:val="00E96553"/>
    <w:rsid w:val="00E96957"/>
    <w:rsid w:val="00E96CA9"/>
    <w:rsid w:val="00E972A6"/>
    <w:rsid w:val="00E97E52"/>
    <w:rsid w:val="00EA1A5F"/>
    <w:rsid w:val="00EA23EC"/>
    <w:rsid w:val="00EA23FD"/>
    <w:rsid w:val="00EA2F1C"/>
    <w:rsid w:val="00EA3797"/>
    <w:rsid w:val="00EA41B8"/>
    <w:rsid w:val="00EA5A0F"/>
    <w:rsid w:val="00EA5ED8"/>
    <w:rsid w:val="00EA6015"/>
    <w:rsid w:val="00EA7144"/>
    <w:rsid w:val="00EA796B"/>
    <w:rsid w:val="00EB10F2"/>
    <w:rsid w:val="00EB16BF"/>
    <w:rsid w:val="00EB3005"/>
    <w:rsid w:val="00EB40F5"/>
    <w:rsid w:val="00EB4131"/>
    <w:rsid w:val="00EB6ACA"/>
    <w:rsid w:val="00EB77B6"/>
    <w:rsid w:val="00EC0EF6"/>
    <w:rsid w:val="00EC2B22"/>
    <w:rsid w:val="00EC2C62"/>
    <w:rsid w:val="00EC3855"/>
    <w:rsid w:val="00EC3E40"/>
    <w:rsid w:val="00EC5768"/>
    <w:rsid w:val="00EC5A8E"/>
    <w:rsid w:val="00EC714D"/>
    <w:rsid w:val="00ED1624"/>
    <w:rsid w:val="00ED35CF"/>
    <w:rsid w:val="00ED3E92"/>
    <w:rsid w:val="00ED3E96"/>
    <w:rsid w:val="00ED4A8F"/>
    <w:rsid w:val="00ED5049"/>
    <w:rsid w:val="00ED5AF6"/>
    <w:rsid w:val="00ED60A8"/>
    <w:rsid w:val="00ED6C14"/>
    <w:rsid w:val="00ED76D6"/>
    <w:rsid w:val="00ED7985"/>
    <w:rsid w:val="00EE18F7"/>
    <w:rsid w:val="00EE1BF9"/>
    <w:rsid w:val="00EE2860"/>
    <w:rsid w:val="00EE2FA5"/>
    <w:rsid w:val="00EE3AC9"/>
    <w:rsid w:val="00EE3E9F"/>
    <w:rsid w:val="00EE505A"/>
    <w:rsid w:val="00EE56E2"/>
    <w:rsid w:val="00EE5914"/>
    <w:rsid w:val="00EE5D25"/>
    <w:rsid w:val="00EE5FA3"/>
    <w:rsid w:val="00EE65AA"/>
    <w:rsid w:val="00EE7B1A"/>
    <w:rsid w:val="00EE7CD5"/>
    <w:rsid w:val="00EF38E4"/>
    <w:rsid w:val="00EF551D"/>
    <w:rsid w:val="00EF56DF"/>
    <w:rsid w:val="00EF5FC8"/>
    <w:rsid w:val="00F00A50"/>
    <w:rsid w:val="00F01C21"/>
    <w:rsid w:val="00F01D7B"/>
    <w:rsid w:val="00F0224C"/>
    <w:rsid w:val="00F032BF"/>
    <w:rsid w:val="00F03F63"/>
    <w:rsid w:val="00F05759"/>
    <w:rsid w:val="00F06824"/>
    <w:rsid w:val="00F068BC"/>
    <w:rsid w:val="00F06DF4"/>
    <w:rsid w:val="00F10E55"/>
    <w:rsid w:val="00F14869"/>
    <w:rsid w:val="00F14DB6"/>
    <w:rsid w:val="00F1560A"/>
    <w:rsid w:val="00F15617"/>
    <w:rsid w:val="00F15851"/>
    <w:rsid w:val="00F15D6D"/>
    <w:rsid w:val="00F16BDA"/>
    <w:rsid w:val="00F16FE9"/>
    <w:rsid w:val="00F20089"/>
    <w:rsid w:val="00F21F9F"/>
    <w:rsid w:val="00F223E2"/>
    <w:rsid w:val="00F22DE3"/>
    <w:rsid w:val="00F241AD"/>
    <w:rsid w:val="00F241BA"/>
    <w:rsid w:val="00F24999"/>
    <w:rsid w:val="00F254D9"/>
    <w:rsid w:val="00F273C0"/>
    <w:rsid w:val="00F27789"/>
    <w:rsid w:val="00F278BA"/>
    <w:rsid w:val="00F27BEC"/>
    <w:rsid w:val="00F30AB2"/>
    <w:rsid w:val="00F319E3"/>
    <w:rsid w:val="00F31FE8"/>
    <w:rsid w:val="00F331FB"/>
    <w:rsid w:val="00F348F0"/>
    <w:rsid w:val="00F350AD"/>
    <w:rsid w:val="00F35131"/>
    <w:rsid w:val="00F3547E"/>
    <w:rsid w:val="00F363A8"/>
    <w:rsid w:val="00F363FE"/>
    <w:rsid w:val="00F3799D"/>
    <w:rsid w:val="00F40F5C"/>
    <w:rsid w:val="00F42089"/>
    <w:rsid w:val="00F42AF2"/>
    <w:rsid w:val="00F4417C"/>
    <w:rsid w:val="00F4453E"/>
    <w:rsid w:val="00F44E05"/>
    <w:rsid w:val="00F464E2"/>
    <w:rsid w:val="00F46DDF"/>
    <w:rsid w:val="00F46E6A"/>
    <w:rsid w:val="00F46EAE"/>
    <w:rsid w:val="00F4700F"/>
    <w:rsid w:val="00F50CBD"/>
    <w:rsid w:val="00F51465"/>
    <w:rsid w:val="00F52706"/>
    <w:rsid w:val="00F527FC"/>
    <w:rsid w:val="00F52B36"/>
    <w:rsid w:val="00F52DB3"/>
    <w:rsid w:val="00F53751"/>
    <w:rsid w:val="00F5378F"/>
    <w:rsid w:val="00F540ED"/>
    <w:rsid w:val="00F55B38"/>
    <w:rsid w:val="00F56949"/>
    <w:rsid w:val="00F56E39"/>
    <w:rsid w:val="00F6065D"/>
    <w:rsid w:val="00F619B8"/>
    <w:rsid w:val="00F62266"/>
    <w:rsid w:val="00F629DF"/>
    <w:rsid w:val="00F62A0C"/>
    <w:rsid w:val="00F636E0"/>
    <w:rsid w:val="00F639A6"/>
    <w:rsid w:val="00F646F0"/>
    <w:rsid w:val="00F64BCF"/>
    <w:rsid w:val="00F66B95"/>
    <w:rsid w:val="00F67049"/>
    <w:rsid w:val="00F6762E"/>
    <w:rsid w:val="00F72940"/>
    <w:rsid w:val="00F72CF0"/>
    <w:rsid w:val="00F73A97"/>
    <w:rsid w:val="00F7413D"/>
    <w:rsid w:val="00F74723"/>
    <w:rsid w:val="00F74951"/>
    <w:rsid w:val="00F76190"/>
    <w:rsid w:val="00F76B3E"/>
    <w:rsid w:val="00F77047"/>
    <w:rsid w:val="00F771EA"/>
    <w:rsid w:val="00F77696"/>
    <w:rsid w:val="00F80928"/>
    <w:rsid w:val="00F81125"/>
    <w:rsid w:val="00F81BB0"/>
    <w:rsid w:val="00F82605"/>
    <w:rsid w:val="00F82ECD"/>
    <w:rsid w:val="00F831DD"/>
    <w:rsid w:val="00F84585"/>
    <w:rsid w:val="00F85192"/>
    <w:rsid w:val="00F85385"/>
    <w:rsid w:val="00F86E27"/>
    <w:rsid w:val="00F90B44"/>
    <w:rsid w:val="00F910BD"/>
    <w:rsid w:val="00F91271"/>
    <w:rsid w:val="00F9208F"/>
    <w:rsid w:val="00F9239D"/>
    <w:rsid w:val="00F92505"/>
    <w:rsid w:val="00F92A05"/>
    <w:rsid w:val="00F92A4F"/>
    <w:rsid w:val="00F9330A"/>
    <w:rsid w:val="00F93501"/>
    <w:rsid w:val="00F9363D"/>
    <w:rsid w:val="00F93F88"/>
    <w:rsid w:val="00F94E37"/>
    <w:rsid w:val="00F954F5"/>
    <w:rsid w:val="00F960DF"/>
    <w:rsid w:val="00F964DE"/>
    <w:rsid w:val="00F970F4"/>
    <w:rsid w:val="00F97376"/>
    <w:rsid w:val="00F97D36"/>
    <w:rsid w:val="00FA0B72"/>
    <w:rsid w:val="00FA0C5F"/>
    <w:rsid w:val="00FA0F5D"/>
    <w:rsid w:val="00FA1622"/>
    <w:rsid w:val="00FA263D"/>
    <w:rsid w:val="00FA2787"/>
    <w:rsid w:val="00FA2928"/>
    <w:rsid w:val="00FA2D19"/>
    <w:rsid w:val="00FA3141"/>
    <w:rsid w:val="00FA3627"/>
    <w:rsid w:val="00FA3D1C"/>
    <w:rsid w:val="00FA5EDA"/>
    <w:rsid w:val="00FA5F19"/>
    <w:rsid w:val="00FA6F32"/>
    <w:rsid w:val="00FB3250"/>
    <w:rsid w:val="00FB35F2"/>
    <w:rsid w:val="00FB4AB5"/>
    <w:rsid w:val="00FB58A4"/>
    <w:rsid w:val="00FB5D75"/>
    <w:rsid w:val="00FC0AF6"/>
    <w:rsid w:val="00FC1680"/>
    <w:rsid w:val="00FC1859"/>
    <w:rsid w:val="00FC2F04"/>
    <w:rsid w:val="00FC3AA3"/>
    <w:rsid w:val="00FC4C92"/>
    <w:rsid w:val="00FC4F5D"/>
    <w:rsid w:val="00FC570D"/>
    <w:rsid w:val="00FC74E6"/>
    <w:rsid w:val="00FD06A2"/>
    <w:rsid w:val="00FD073E"/>
    <w:rsid w:val="00FD17DB"/>
    <w:rsid w:val="00FD1D84"/>
    <w:rsid w:val="00FD45B7"/>
    <w:rsid w:val="00FD581B"/>
    <w:rsid w:val="00FD6539"/>
    <w:rsid w:val="00FD65BD"/>
    <w:rsid w:val="00FD78E5"/>
    <w:rsid w:val="00FD7EFC"/>
    <w:rsid w:val="00FD7FF4"/>
    <w:rsid w:val="00FE00E1"/>
    <w:rsid w:val="00FE2084"/>
    <w:rsid w:val="00FE2FDC"/>
    <w:rsid w:val="00FE328F"/>
    <w:rsid w:val="00FE32B2"/>
    <w:rsid w:val="00FE3776"/>
    <w:rsid w:val="00FE516F"/>
    <w:rsid w:val="00FE61D6"/>
    <w:rsid w:val="00FE6551"/>
    <w:rsid w:val="00FE666B"/>
    <w:rsid w:val="00FE6DBA"/>
    <w:rsid w:val="00FF00CF"/>
    <w:rsid w:val="00FF106C"/>
    <w:rsid w:val="00FF20F1"/>
    <w:rsid w:val="00FF2873"/>
    <w:rsid w:val="00FF3CC8"/>
    <w:rsid w:val="00FF45BD"/>
    <w:rsid w:val="00FF4622"/>
    <w:rsid w:val="00FF4AB0"/>
    <w:rsid w:val="00FF4CD7"/>
    <w:rsid w:val="00FF5882"/>
    <w:rsid w:val="00FF5AFE"/>
    <w:rsid w:val="00FF5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5660414-375D-4954-869D-F511B15A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8EE"/>
  </w:style>
  <w:style w:type="paragraph" w:styleId="Heading2">
    <w:name w:val="heading 2"/>
    <w:basedOn w:val="Normal"/>
    <w:next w:val="Normal"/>
    <w:qFormat/>
    <w:pPr>
      <w:keepNext/>
      <w:numPr>
        <w:ilvl w:val="1"/>
        <w:numId w:val="2"/>
      </w:numPr>
      <w:spacing w:before="240" w:after="60"/>
      <w:outlineLvl w:val="1"/>
    </w:pPr>
    <w:rPr>
      <w:rFonts w:ascii="Arial" w:hAnsi="Arial"/>
      <w:b/>
      <w:i/>
      <w:sz w:val="24"/>
    </w:rPr>
  </w:style>
  <w:style w:type="paragraph" w:styleId="Heading3">
    <w:name w:val="heading 3"/>
    <w:aliases w:val="Table Attribute Heading"/>
    <w:basedOn w:val="Heading2"/>
    <w:next w:val="Normal"/>
    <w:qFormat/>
    <w:pPr>
      <w:numPr>
        <w:ilvl w:val="2"/>
      </w:numPr>
      <w:spacing w:before="0" w:after="0"/>
      <w:outlineLvl w:val="2"/>
    </w:pPr>
    <w:rPr>
      <w:rFonts w:ascii="Times New Roman" w:hAnsi="Times New Roman"/>
      <w:i w:val="0"/>
    </w:rPr>
  </w:style>
  <w:style w:type="paragraph" w:styleId="Heading4">
    <w:name w:val="heading 4"/>
    <w:basedOn w:val="Normal"/>
    <w:next w:val="Normal"/>
    <w:qFormat/>
    <w:pPr>
      <w:keepNext/>
      <w:numPr>
        <w:ilvl w:val="3"/>
        <w:numId w:val="2"/>
      </w:numPr>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autoSpaceDE w:val="0"/>
      <w:autoSpaceDN w:val="0"/>
      <w:adjustRightInd w:val="0"/>
      <w:ind w:left="720"/>
    </w:pPr>
    <w:rPr>
      <w:i/>
    </w:rPr>
  </w:style>
  <w:style w:type="paragraph" w:styleId="BodyTextIndent3">
    <w:name w:val="Body Text Indent 3"/>
    <w:basedOn w:val="Normal"/>
    <w:pPr>
      <w:autoSpaceDE w:val="0"/>
      <w:autoSpaceDN w:val="0"/>
      <w:adjustRightInd w:val="0"/>
      <w:ind w:left="360"/>
    </w:pPr>
  </w:style>
  <w:style w:type="paragraph" w:customStyle="1" w:styleId="NormalTableText">
    <w:name w:val="Normal Table Text"/>
    <w:basedOn w:val="Normal"/>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spacing w:before="360" w:after="120"/>
      <w:jc w:val="both"/>
    </w:pPr>
    <w:rPr>
      <w:rFonts w:ascii="Century Schoolbook" w:hAnsi="Century Schoolbook"/>
      <w:b/>
      <w:sz w:val="28"/>
    </w:rPr>
  </w:style>
  <w:style w:type="paragraph" w:customStyle="1" w:styleId="hdr1">
    <w:name w:val="hdr1"/>
    <w:basedOn w:val="Normal"/>
    <w:pPr>
      <w:spacing w:before="60"/>
      <w:ind w:left="540"/>
      <w:jc w:val="both"/>
    </w:pPr>
    <w:rPr>
      <w:sz w:val="24"/>
    </w:rPr>
  </w:style>
  <w:style w:type="paragraph" w:styleId="BodyText">
    <w:name w:val="Body Text"/>
    <w:basedOn w:val="Normal"/>
    <w:rPr>
      <w:sz w:val="22"/>
    </w:rPr>
  </w:style>
  <w:style w:type="paragraph" w:styleId="Header">
    <w:name w:val="header"/>
    <w:basedOn w:val="Normal"/>
    <w:pPr>
      <w:tabs>
        <w:tab w:val="center" w:pos="4320"/>
        <w:tab w:val="right" w:pos="8640"/>
      </w:tabs>
    </w:pPr>
  </w:style>
  <w:style w:type="paragraph" w:styleId="DocumentMap">
    <w:name w:val="Document Map"/>
    <w:basedOn w:val="Normal"/>
    <w:semiHidden/>
    <w:pPr>
      <w:shd w:val="clear" w:color="auto" w:fill="000080"/>
    </w:pPr>
    <w:rPr>
      <w:rFonts w:ascii="Tahoma" w:hAnsi="Tahoma"/>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2250"/>
    </w:pPr>
  </w:style>
  <w:style w:type="paragraph" w:styleId="TOC1">
    <w:name w:val="toc 1"/>
    <w:basedOn w:val="Normal"/>
    <w:next w:val="Normal"/>
    <w:autoRedefine/>
    <w:uiPriority w:val="39"/>
  </w:style>
  <w:style w:type="paragraph" w:styleId="TOC6">
    <w:name w:val="toc 6"/>
    <w:basedOn w:val="Normal"/>
    <w:next w:val="Normal"/>
    <w:autoRedefine/>
    <w:uiPriority w:val="39"/>
    <w:pPr>
      <w:ind w:left="1000"/>
    </w:pPr>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7">
    <w:name w:val="toc 7"/>
    <w:basedOn w:val="Normal"/>
    <w:next w:val="Normal"/>
    <w:autoRedefine/>
    <w:uiPriority w:val="39"/>
    <w:pPr>
      <w:ind w:left="1200"/>
    </w:pPr>
  </w:style>
  <w:style w:type="character" w:styleId="Hyperlink">
    <w:name w:val="Hyperlink"/>
    <w:uiPriority w:val="99"/>
    <w:rPr>
      <w:color w:val="0000FF"/>
      <w:u w:val="single"/>
    </w:rPr>
  </w:style>
  <w:style w:type="character" w:styleId="FollowedHyperlink">
    <w:name w:val="FollowedHyperlink"/>
    <w:rPr>
      <w:color w:val="606420"/>
      <w:u w:val="single"/>
    </w:rPr>
  </w:style>
  <w:style w:type="paragraph" w:styleId="BalloonText">
    <w:name w:val="Balloon Text"/>
    <w:basedOn w:val="Normal"/>
    <w:semiHidden/>
    <w:rPr>
      <w:rFonts w:ascii="Tahoma" w:hAnsi="Tahoma" w:cs="Tahoma"/>
      <w:sz w:val="16"/>
      <w:szCs w:val="16"/>
    </w:r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CommentReference">
    <w:name w:val="annotation reference"/>
    <w:semiHidden/>
    <w:rsid w:val="00220205"/>
    <w:rPr>
      <w:sz w:val="16"/>
      <w:szCs w:val="16"/>
    </w:rPr>
  </w:style>
  <w:style w:type="paragraph" w:styleId="CommentText">
    <w:name w:val="annotation text"/>
    <w:basedOn w:val="Normal"/>
    <w:semiHidden/>
    <w:rsid w:val="00220205"/>
  </w:style>
  <w:style w:type="paragraph" w:styleId="CommentSubject">
    <w:name w:val="annotation subject"/>
    <w:basedOn w:val="CommentText"/>
    <w:next w:val="CommentText"/>
    <w:semiHidden/>
    <w:rsid w:val="00220205"/>
    <w:rPr>
      <w:b/>
      <w:bCs/>
    </w:rPr>
  </w:style>
  <w:style w:type="paragraph" w:customStyle="1" w:styleId="NormalLeft15">
    <w:name w:val="Normal + Left:  1.5&quot;"/>
    <w:basedOn w:val="Normal"/>
    <w:rsid w:val="00D037BC"/>
    <w:pPr>
      <w:tabs>
        <w:tab w:val="num" w:pos="1080"/>
      </w:tabs>
      <w:autoSpaceDE w:val="0"/>
      <w:autoSpaceDN w:val="0"/>
      <w:adjustRightInd w:val="0"/>
      <w:outlineLvl w:val="1"/>
    </w:pPr>
  </w:style>
  <w:style w:type="table" w:styleId="TableGrid">
    <w:name w:val="Table Grid"/>
    <w:basedOn w:val="TableNormal"/>
    <w:rsid w:val="00E37F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eveLampe">
    <w:name w:val="Steve Lampe"/>
    <w:semiHidden/>
    <w:rsid w:val="00F52706"/>
    <w:rPr>
      <w:rFonts w:ascii="Arial" w:hAnsi="Arial" w:cs="Arial"/>
      <w:color w:val="auto"/>
      <w:sz w:val="20"/>
      <w:szCs w:val="20"/>
    </w:rPr>
  </w:style>
  <w:style w:type="character" w:customStyle="1" w:styleId="Kamara">
    <w:name w:val="Kamara"/>
    <w:semiHidden/>
    <w:rsid w:val="00F639A6"/>
    <w:rPr>
      <w:rFonts w:ascii="Arial" w:hAnsi="Arial" w:cs="Arial"/>
      <w:color w:val="auto"/>
      <w:sz w:val="20"/>
      <w:szCs w:val="20"/>
    </w:rPr>
  </w:style>
  <w:style w:type="character" w:customStyle="1" w:styleId="emailstyle22">
    <w:name w:val="emailstyle22"/>
    <w:semiHidden/>
    <w:rsid w:val="007D6438"/>
    <w:rPr>
      <w:rFonts w:ascii="Arial" w:hAnsi="Arial" w:cs="Arial" w:hint="default"/>
      <w:color w:val="000080"/>
    </w:rPr>
  </w:style>
  <w:style w:type="paragraph" w:styleId="NormalWeb">
    <w:name w:val="Normal (Web)"/>
    <w:basedOn w:val="Normal"/>
    <w:rsid w:val="0049476B"/>
  </w:style>
  <w:style w:type="paragraph" w:styleId="ListParagraph">
    <w:name w:val="List Paragraph"/>
    <w:basedOn w:val="Normal"/>
    <w:uiPriority w:val="34"/>
    <w:qFormat/>
    <w:rsid w:val="00E510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94607">
      <w:bodyDiv w:val="1"/>
      <w:marLeft w:val="0"/>
      <w:marRight w:val="0"/>
      <w:marTop w:val="0"/>
      <w:marBottom w:val="0"/>
      <w:divBdr>
        <w:top w:val="none" w:sz="0" w:space="0" w:color="auto"/>
        <w:left w:val="none" w:sz="0" w:space="0" w:color="auto"/>
        <w:bottom w:val="none" w:sz="0" w:space="0" w:color="auto"/>
        <w:right w:val="none" w:sz="0" w:space="0" w:color="auto"/>
      </w:divBdr>
      <w:divsChild>
        <w:div w:id="21334690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96306134">
      <w:bodyDiv w:val="1"/>
      <w:marLeft w:val="0"/>
      <w:marRight w:val="0"/>
      <w:marTop w:val="0"/>
      <w:marBottom w:val="0"/>
      <w:divBdr>
        <w:top w:val="none" w:sz="0" w:space="0" w:color="auto"/>
        <w:left w:val="none" w:sz="0" w:space="0" w:color="auto"/>
        <w:bottom w:val="none" w:sz="0" w:space="0" w:color="auto"/>
        <w:right w:val="none" w:sz="0" w:space="0" w:color="auto"/>
      </w:divBdr>
    </w:div>
    <w:div w:id="1337197893">
      <w:bodyDiv w:val="1"/>
      <w:marLeft w:val="0"/>
      <w:marRight w:val="0"/>
      <w:marTop w:val="0"/>
      <w:marBottom w:val="0"/>
      <w:divBdr>
        <w:top w:val="none" w:sz="0" w:space="0" w:color="auto"/>
        <w:left w:val="none" w:sz="0" w:space="0" w:color="auto"/>
        <w:bottom w:val="none" w:sz="0" w:space="0" w:color="auto"/>
        <w:right w:val="none" w:sz="0" w:space="0" w:color="auto"/>
      </w:divBdr>
      <w:divsChild>
        <w:div w:id="84694747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80141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FCFE4-DC7D-4BCD-B910-6B7CE0CB9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7753</TotalTime>
  <Pages>7</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vt:lpstr>
    </vt:vector>
  </TitlesOfParts>
  <Company>NCS</Company>
  <LinksUpToDate>false</LinksUpToDate>
  <CharactersWithSpaces>5557</CharactersWithSpaces>
  <SharedDoc>false</SharedDoc>
  <HLinks>
    <vt:vector size="276" baseType="variant">
      <vt:variant>
        <vt:i4>1245235</vt:i4>
      </vt:variant>
      <vt:variant>
        <vt:i4>272</vt:i4>
      </vt:variant>
      <vt:variant>
        <vt:i4>0</vt:i4>
      </vt:variant>
      <vt:variant>
        <vt:i4>5</vt:i4>
      </vt:variant>
      <vt:variant>
        <vt:lpwstr/>
      </vt:variant>
      <vt:variant>
        <vt:lpwstr>_Toc431554366</vt:lpwstr>
      </vt:variant>
      <vt:variant>
        <vt:i4>1245235</vt:i4>
      </vt:variant>
      <vt:variant>
        <vt:i4>266</vt:i4>
      </vt:variant>
      <vt:variant>
        <vt:i4>0</vt:i4>
      </vt:variant>
      <vt:variant>
        <vt:i4>5</vt:i4>
      </vt:variant>
      <vt:variant>
        <vt:lpwstr/>
      </vt:variant>
      <vt:variant>
        <vt:lpwstr>_Toc431554365</vt:lpwstr>
      </vt:variant>
      <vt:variant>
        <vt:i4>1245235</vt:i4>
      </vt:variant>
      <vt:variant>
        <vt:i4>260</vt:i4>
      </vt:variant>
      <vt:variant>
        <vt:i4>0</vt:i4>
      </vt:variant>
      <vt:variant>
        <vt:i4>5</vt:i4>
      </vt:variant>
      <vt:variant>
        <vt:lpwstr/>
      </vt:variant>
      <vt:variant>
        <vt:lpwstr>_Toc431554364</vt:lpwstr>
      </vt:variant>
      <vt:variant>
        <vt:i4>1245235</vt:i4>
      </vt:variant>
      <vt:variant>
        <vt:i4>254</vt:i4>
      </vt:variant>
      <vt:variant>
        <vt:i4>0</vt:i4>
      </vt:variant>
      <vt:variant>
        <vt:i4>5</vt:i4>
      </vt:variant>
      <vt:variant>
        <vt:lpwstr/>
      </vt:variant>
      <vt:variant>
        <vt:lpwstr>_Toc431554363</vt:lpwstr>
      </vt:variant>
      <vt:variant>
        <vt:i4>1245235</vt:i4>
      </vt:variant>
      <vt:variant>
        <vt:i4>248</vt:i4>
      </vt:variant>
      <vt:variant>
        <vt:i4>0</vt:i4>
      </vt:variant>
      <vt:variant>
        <vt:i4>5</vt:i4>
      </vt:variant>
      <vt:variant>
        <vt:lpwstr/>
      </vt:variant>
      <vt:variant>
        <vt:lpwstr>_Toc431554362</vt:lpwstr>
      </vt:variant>
      <vt:variant>
        <vt:i4>1245235</vt:i4>
      </vt:variant>
      <vt:variant>
        <vt:i4>242</vt:i4>
      </vt:variant>
      <vt:variant>
        <vt:i4>0</vt:i4>
      </vt:variant>
      <vt:variant>
        <vt:i4>5</vt:i4>
      </vt:variant>
      <vt:variant>
        <vt:lpwstr/>
      </vt:variant>
      <vt:variant>
        <vt:lpwstr>_Toc431554361</vt:lpwstr>
      </vt:variant>
      <vt:variant>
        <vt:i4>1245235</vt:i4>
      </vt:variant>
      <vt:variant>
        <vt:i4>236</vt:i4>
      </vt:variant>
      <vt:variant>
        <vt:i4>0</vt:i4>
      </vt:variant>
      <vt:variant>
        <vt:i4>5</vt:i4>
      </vt:variant>
      <vt:variant>
        <vt:lpwstr/>
      </vt:variant>
      <vt:variant>
        <vt:lpwstr>_Toc431554360</vt:lpwstr>
      </vt:variant>
      <vt:variant>
        <vt:i4>1048627</vt:i4>
      </vt:variant>
      <vt:variant>
        <vt:i4>230</vt:i4>
      </vt:variant>
      <vt:variant>
        <vt:i4>0</vt:i4>
      </vt:variant>
      <vt:variant>
        <vt:i4>5</vt:i4>
      </vt:variant>
      <vt:variant>
        <vt:lpwstr/>
      </vt:variant>
      <vt:variant>
        <vt:lpwstr>_Toc431554359</vt:lpwstr>
      </vt:variant>
      <vt:variant>
        <vt:i4>1048627</vt:i4>
      </vt:variant>
      <vt:variant>
        <vt:i4>224</vt:i4>
      </vt:variant>
      <vt:variant>
        <vt:i4>0</vt:i4>
      </vt:variant>
      <vt:variant>
        <vt:i4>5</vt:i4>
      </vt:variant>
      <vt:variant>
        <vt:lpwstr/>
      </vt:variant>
      <vt:variant>
        <vt:lpwstr>_Toc431554358</vt:lpwstr>
      </vt:variant>
      <vt:variant>
        <vt:i4>1048627</vt:i4>
      </vt:variant>
      <vt:variant>
        <vt:i4>218</vt:i4>
      </vt:variant>
      <vt:variant>
        <vt:i4>0</vt:i4>
      </vt:variant>
      <vt:variant>
        <vt:i4>5</vt:i4>
      </vt:variant>
      <vt:variant>
        <vt:lpwstr/>
      </vt:variant>
      <vt:variant>
        <vt:lpwstr>_Toc431554357</vt:lpwstr>
      </vt:variant>
      <vt:variant>
        <vt:i4>1048627</vt:i4>
      </vt:variant>
      <vt:variant>
        <vt:i4>212</vt:i4>
      </vt:variant>
      <vt:variant>
        <vt:i4>0</vt:i4>
      </vt:variant>
      <vt:variant>
        <vt:i4>5</vt:i4>
      </vt:variant>
      <vt:variant>
        <vt:lpwstr/>
      </vt:variant>
      <vt:variant>
        <vt:lpwstr>_Toc431554356</vt:lpwstr>
      </vt:variant>
      <vt:variant>
        <vt:i4>1048627</vt:i4>
      </vt:variant>
      <vt:variant>
        <vt:i4>206</vt:i4>
      </vt:variant>
      <vt:variant>
        <vt:i4>0</vt:i4>
      </vt:variant>
      <vt:variant>
        <vt:i4>5</vt:i4>
      </vt:variant>
      <vt:variant>
        <vt:lpwstr/>
      </vt:variant>
      <vt:variant>
        <vt:lpwstr>_Toc431554355</vt:lpwstr>
      </vt:variant>
      <vt:variant>
        <vt:i4>1048627</vt:i4>
      </vt:variant>
      <vt:variant>
        <vt:i4>200</vt:i4>
      </vt:variant>
      <vt:variant>
        <vt:i4>0</vt:i4>
      </vt:variant>
      <vt:variant>
        <vt:i4>5</vt:i4>
      </vt:variant>
      <vt:variant>
        <vt:lpwstr/>
      </vt:variant>
      <vt:variant>
        <vt:lpwstr>_Toc431554354</vt:lpwstr>
      </vt:variant>
      <vt:variant>
        <vt:i4>1048627</vt:i4>
      </vt:variant>
      <vt:variant>
        <vt:i4>194</vt:i4>
      </vt:variant>
      <vt:variant>
        <vt:i4>0</vt:i4>
      </vt:variant>
      <vt:variant>
        <vt:i4>5</vt:i4>
      </vt:variant>
      <vt:variant>
        <vt:lpwstr/>
      </vt:variant>
      <vt:variant>
        <vt:lpwstr>_Toc431554353</vt:lpwstr>
      </vt:variant>
      <vt:variant>
        <vt:i4>1048627</vt:i4>
      </vt:variant>
      <vt:variant>
        <vt:i4>188</vt:i4>
      </vt:variant>
      <vt:variant>
        <vt:i4>0</vt:i4>
      </vt:variant>
      <vt:variant>
        <vt:i4>5</vt:i4>
      </vt:variant>
      <vt:variant>
        <vt:lpwstr/>
      </vt:variant>
      <vt:variant>
        <vt:lpwstr>_Toc431554352</vt:lpwstr>
      </vt:variant>
      <vt:variant>
        <vt:i4>1048627</vt:i4>
      </vt:variant>
      <vt:variant>
        <vt:i4>182</vt:i4>
      </vt:variant>
      <vt:variant>
        <vt:i4>0</vt:i4>
      </vt:variant>
      <vt:variant>
        <vt:i4>5</vt:i4>
      </vt:variant>
      <vt:variant>
        <vt:lpwstr/>
      </vt:variant>
      <vt:variant>
        <vt:lpwstr>_Toc431554351</vt:lpwstr>
      </vt:variant>
      <vt:variant>
        <vt:i4>1048627</vt:i4>
      </vt:variant>
      <vt:variant>
        <vt:i4>176</vt:i4>
      </vt:variant>
      <vt:variant>
        <vt:i4>0</vt:i4>
      </vt:variant>
      <vt:variant>
        <vt:i4>5</vt:i4>
      </vt:variant>
      <vt:variant>
        <vt:lpwstr/>
      </vt:variant>
      <vt:variant>
        <vt:lpwstr>_Toc431554350</vt:lpwstr>
      </vt:variant>
      <vt:variant>
        <vt:i4>1114163</vt:i4>
      </vt:variant>
      <vt:variant>
        <vt:i4>170</vt:i4>
      </vt:variant>
      <vt:variant>
        <vt:i4>0</vt:i4>
      </vt:variant>
      <vt:variant>
        <vt:i4>5</vt:i4>
      </vt:variant>
      <vt:variant>
        <vt:lpwstr/>
      </vt:variant>
      <vt:variant>
        <vt:lpwstr>_Toc431554349</vt:lpwstr>
      </vt:variant>
      <vt:variant>
        <vt:i4>1114163</vt:i4>
      </vt:variant>
      <vt:variant>
        <vt:i4>164</vt:i4>
      </vt:variant>
      <vt:variant>
        <vt:i4>0</vt:i4>
      </vt:variant>
      <vt:variant>
        <vt:i4>5</vt:i4>
      </vt:variant>
      <vt:variant>
        <vt:lpwstr/>
      </vt:variant>
      <vt:variant>
        <vt:lpwstr>_Toc431554348</vt:lpwstr>
      </vt:variant>
      <vt:variant>
        <vt:i4>1114163</vt:i4>
      </vt:variant>
      <vt:variant>
        <vt:i4>158</vt:i4>
      </vt:variant>
      <vt:variant>
        <vt:i4>0</vt:i4>
      </vt:variant>
      <vt:variant>
        <vt:i4>5</vt:i4>
      </vt:variant>
      <vt:variant>
        <vt:lpwstr/>
      </vt:variant>
      <vt:variant>
        <vt:lpwstr>_Toc431554347</vt:lpwstr>
      </vt:variant>
      <vt:variant>
        <vt:i4>1114163</vt:i4>
      </vt:variant>
      <vt:variant>
        <vt:i4>152</vt:i4>
      </vt:variant>
      <vt:variant>
        <vt:i4>0</vt:i4>
      </vt:variant>
      <vt:variant>
        <vt:i4>5</vt:i4>
      </vt:variant>
      <vt:variant>
        <vt:lpwstr/>
      </vt:variant>
      <vt:variant>
        <vt:lpwstr>_Toc431554346</vt:lpwstr>
      </vt:variant>
      <vt:variant>
        <vt:i4>1114163</vt:i4>
      </vt:variant>
      <vt:variant>
        <vt:i4>146</vt:i4>
      </vt:variant>
      <vt:variant>
        <vt:i4>0</vt:i4>
      </vt:variant>
      <vt:variant>
        <vt:i4>5</vt:i4>
      </vt:variant>
      <vt:variant>
        <vt:lpwstr/>
      </vt:variant>
      <vt:variant>
        <vt:lpwstr>_Toc431554345</vt:lpwstr>
      </vt:variant>
      <vt:variant>
        <vt:i4>1114163</vt:i4>
      </vt:variant>
      <vt:variant>
        <vt:i4>140</vt:i4>
      </vt:variant>
      <vt:variant>
        <vt:i4>0</vt:i4>
      </vt:variant>
      <vt:variant>
        <vt:i4>5</vt:i4>
      </vt:variant>
      <vt:variant>
        <vt:lpwstr/>
      </vt:variant>
      <vt:variant>
        <vt:lpwstr>_Toc431554344</vt:lpwstr>
      </vt:variant>
      <vt:variant>
        <vt:i4>1114163</vt:i4>
      </vt:variant>
      <vt:variant>
        <vt:i4>134</vt:i4>
      </vt:variant>
      <vt:variant>
        <vt:i4>0</vt:i4>
      </vt:variant>
      <vt:variant>
        <vt:i4>5</vt:i4>
      </vt:variant>
      <vt:variant>
        <vt:lpwstr/>
      </vt:variant>
      <vt:variant>
        <vt:lpwstr>_Toc431554343</vt:lpwstr>
      </vt:variant>
      <vt:variant>
        <vt:i4>1114163</vt:i4>
      </vt:variant>
      <vt:variant>
        <vt:i4>128</vt:i4>
      </vt:variant>
      <vt:variant>
        <vt:i4>0</vt:i4>
      </vt:variant>
      <vt:variant>
        <vt:i4>5</vt:i4>
      </vt:variant>
      <vt:variant>
        <vt:lpwstr/>
      </vt:variant>
      <vt:variant>
        <vt:lpwstr>_Toc431554342</vt:lpwstr>
      </vt:variant>
      <vt:variant>
        <vt:i4>1114163</vt:i4>
      </vt:variant>
      <vt:variant>
        <vt:i4>122</vt:i4>
      </vt:variant>
      <vt:variant>
        <vt:i4>0</vt:i4>
      </vt:variant>
      <vt:variant>
        <vt:i4>5</vt:i4>
      </vt:variant>
      <vt:variant>
        <vt:lpwstr/>
      </vt:variant>
      <vt:variant>
        <vt:lpwstr>_Toc431554341</vt:lpwstr>
      </vt:variant>
      <vt:variant>
        <vt:i4>1114163</vt:i4>
      </vt:variant>
      <vt:variant>
        <vt:i4>116</vt:i4>
      </vt:variant>
      <vt:variant>
        <vt:i4>0</vt:i4>
      </vt:variant>
      <vt:variant>
        <vt:i4>5</vt:i4>
      </vt:variant>
      <vt:variant>
        <vt:lpwstr/>
      </vt:variant>
      <vt:variant>
        <vt:lpwstr>_Toc431554340</vt:lpwstr>
      </vt:variant>
      <vt:variant>
        <vt:i4>1441843</vt:i4>
      </vt:variant>
      <vt:variant>
        <vt:i4>110</vt:i4>
      </vt:variant>
      <vt:variant>
        <vt:i4>0</vt:i4>
      </vt:variant>
      <vt:variant>
        <vt:i4>5</vt:i4>
      </vt:variant>
      <vt:variant>
        <vt:lpwstr/>
      </vt:variant>
      <vt:variant>
        <vt:lpwstr>_Toc431554339</vt:lpwstr>
      </vt:variant>
      <vt:variant>
        <vt:i4>1441843</vt:i4>
      </vt:variant>
      <vt:variant>
        <vt:i4>104</vt:i4>
      </vt:variant>
      <vt:variant>
        <vt:i4>0</vt:i4>
      </vt:variant>
      <vt:variant>
        <vt:i4>5</vt:i4>
      </vt:variant>
      <vt:variant>
        <vt:lpwstr/>
      </vt:variant>
      <vt:variant>
        <vt:lpwstr>_Toc431554338</vt:lpwstr>
      </vt:variant>
      <vt:variant>
        <vt:i4>1441843</vt:i4>
      </vt:variant>
      <vt:variant>
        <vt:i4>98</vt:i4>
      </vt:variant>
      <vt:variant>
        <vt:i4>0</vt:i4>
      </vt:variant>
      <vt:variant>
        <vt:i4>5</vt:i4>
      </vt:variant>
      <vt:variant>
        <vt:lpwstr/>
      </vt:variant>
      <vt:variant>
        <vt:lpwstr>_Toc431554337</vt:lpwstr>
      </vt:variant>
      <vt:variant>
        <vt:i4>1441843</vt:i4>
      </vt:variant>
      <vt:variant>
        <vt:i4>92</vt:i4>
      </vt:variant>
      <vt:variant>
        <vt:i4>0</vt:i4>
      </vt:variant>
      <vt:variant>
        <vt:i4>5</vt:i4>
      </vt:variant>
      <vt:variant>
        <vt:lpwstr/>
      </vt:variant>
      <vt:variant>
        <vt:lpwstr>_Toc431554336</vt:lpwstr>
      </vt:variant>
      <vt:variant>
        <vt:i4>1441843</vt:i4>
      </vt:variant>
      <vt:variant>
        <vt:i4>86</vt:i4>
      </vt:variant>
      <vt:variant>
        <vt:i4>0</vt:i4>
      </vt:variant>
      <vt:variant>
        <vt:i4>5</vt:i4>
      </vt:variant>
      <vt:variant>
        <vt:lpwstr/>
      </vt:variant>
      <vt:variant>
        <vt:lpwstr>_Toc431554335</vt:lpwstr>
      </vt:variant>
      <vt:variant>
        <vt:i4>1441843</vt:i4>
      </vt:variant>
      <vt:variant>
        <vt:i4>80</vt:i4>
      </vt:variant>
      <vt:variant>
        <vt:i4>0</vt:i4>
      </vt:variant>
      <vt:variant>
        <vt:i4>5</vt:i4>
      </vt:variant>
      <vt:variant>
        <vt:lpwstr/>
      </vt:variant>
      <vt:variant>
        <vt:lpwstr>_Toc431554334</vt:lpwstr>
      </vt:variant>
      <vt:variant>
        <vt:i4>1441843</vt:i4>
      </vt:variant>
      <vt:variant>
        <vt:i4>74</vt:i4>
      </vt:variant>
      <vt:variant>
        <vt:i4>0</vt:i4>
      </vt:variant>
      <vt:variant>
        <vt:i4>5</vt:i4>
      </vt:variant>
      <vt:variant>
        <vt:lpwstr/>
      </vt:variant>
      <vt:variant>
        <vt:lpwstr>_Toc431554333</vt:lpwstr>
      </vt:variant>
      <vt:variant>
        <vt:i4>1441843</vt:i4>
      </vt:variant>
      <vt:variant>
        <vt:i4>68</vt:i4>
      </vt:variant>
      <vt:variant>
        <vt:i4>0</vt:i4>
      </vt:variant>
      <vt:variant>
        <vt:i4>5</vt:i4>
      </vt:variant>
      <vt:variant>
        <vt:lpwstr/>
      </vt:variant>
      <vt:variant>
        <vt:lpwstr>_Toc431554332</vt:lpwstr>
      </vt:variant>
      <vt:variant>
        <vt:i4>1441843</vt:i4>
      </vt:variant>
      <vt:variant>
        <vt:i4>62</vt:i4>
      </vt:variant>
      <vt:variant>
        <vt:i4>0</vt:i4>
      </vt:variant>
      <vt:variant>
        <vt:i4>5</vt:i4>
      </vt:variant>
      <vt:variant>
        <vt:lpwstr/>
      </vt:variant>
      <vt:variant>
        <vt:lpwstr>_Toc431554331</vt:lpwstr>
      </vt:variant>
      <vt:variant>
        <vt:i4>1441843</vt:i4>
      </vt:variant>
      <vt:variant>
        <vt:i4>56</vt:i4>
      </vt:variant>
      <vt:variant>
        <vt:i4>0</vt:i4>
      </vt:variant>
      <vt:variant>
        <vt:i4>5</vt:i4>
      </vt:variant>
      <vt:variant>
        <vt:lpwstr/>
      </vt:variant>
      <vt:variant>
        <vt:lpwstr>_Toc431554330</vt:lpwstr>
      </vt:variant>
      <vt:variant>
        <vt:i4>1507379</vt:i4>
      </vt:variant>
      <vt:variant>
        <vt:i4>50</vt:i4>
      </vt:variant>
      <vt:variant>
        <vt:i4>0</vt:i4>
      </vt:variant>
      <vt:variant>
        <vt:i4>5</vt:i4>
      </vt:variant>
      <vt:variant>
        <vt:lpwstr/>
      </vt:variant>
      <vt:variant>
        <vt:lpwstr>_Toc431554329</vt:lpwstr>
      </vt:variant>
      <vt:variant>
        <vt:i4>1507379</vt:i4>
      </vt:variant>
      <vt:variant>
        <vt:i4>44</vt:i4>
      </vt:variant>
      <vt:variant>
        <vt:i4>0</vt:i4>
      </vt:variant>
      <vt:variant>
        <vt:i4>5</vt:i4>
      </vt:variant>
      <vt:variant>
        <vt:lpwstr/>
      </vt:variant>
      <vt:variant>
        <vt:lpwstr>_Toc431554328</vt:lpwstr>
      </vt:variant>
      <vt:variant>
        <vt:i4>1507379</vt:i4>
      </vt:variant>
      <vt:variant>
        <vt:i4>38</vt:i4>
      </vt:variant>
      <vt:variant>
        <vt:i4>0</vt:i4>
      </vt:variant>
      <vt:variant>
        <vt:i4>5</vt:i4>
      </vt:variant>
      <vt:variant>
        <vt:lpwstr/>
      </vt:variant>
      <vt:variant>
        <vt:lpwstr>_Toc431554327</vt:lpwstr>
      </vt:variant>
      <vt:variant>
        <vt:i4>1507379</vt:i4>
      </vt:variant>
      <vt:variant>
        <vt:i4>32</vt:i4>
      </vt:variant>
      <vt:variant>
        <vt:i4>0</vt:i4>
      </vt:variant>
      <vt:variant>
        <vt:i4>5</vt:i4>
      </vt:variant>
      <vt:variant>
        <vt:lpwstr/>
      </vt:variant>
      <vt:variant>
        <vt:lpwstr>_Toc431554326</vt:lpwstr>
      </vt:variant>
      <vt:variant>
        <vt:i4>1507379</vt:i4>
      </vt:variant>
      <vt:variant>
        <vt:i4>26</vt:i4>
      </vt:variant>
      <vt:variant>
        <vt:i4>0</vt:i4>
      </vt:variant>
      <vt:variant>
        <vt:i4>5</vt:i4>
      </vt:variant>
      <vt:variant>
        <vt:lpwstr/>
      </vt:variant>
      <vt:variant>
        <vt:lpwstr>_Toc431554325</vt:lpwstr>
      </vt:variant>
      <vt:variant>
        <vt:i4>1507379</vt:i4>
      </vt:variant>
      <vt:variant>
        <vt:i4>20</vt:i4>
      </vt:variant>
      <vt:variant>
        <vt:i4>0</vt:i4>
      </vt:variant>
      <vt:variant>
        <vt:i4>5</vt:i4>
      </vt:variant>
      <vt:variant>
        <vt:lpwstr/>
      </vt:variant>
      <vt:variant>
        <vt:lpwstr>_Toc431554324</vt:lpwstr>
      </vt:variant>
      <vt:variant>
        <vt:i4>1507379</vt:i4>
      </vt:variant>
      <vt:variant>
        <vt:i4>14</vt:i4>
      </vt:variant>
      <vt:variant>
        <vt:i4>0</vt:i4>
      </vt:variant>
      <vt:variant>
        <vt:i4>5</vt:i4>
      </vt:variant>
      <vt:variant>
        <vt:lpwstr/>
      </vt:variant>
      <vt:variant>
        <vt:lpwstr>_Toc431554323</vt:lpwstr>
      </vt:variant>
      <vt:variant>
        <vt:i4>1507379</vt:i4>
      </vt:variant>
      <vt:variant>
        <vt:i4>8</vt:i4>
      </vt:variant>
      <vt:variant>
        <vt:i4>0</vt:i4>
      </vt:variant>
      <vt:variant>
        <vt:i4>5</vt:i4>
      </vt:variant>
      <vt:variant>
        <vt:lpwstr/>
      </vt:variant>
      <vt:variant>
        <vt:lpwstr>_Toc431554322</vt:lpwstr>
      </vt:variant>
      <vt:variant>
        <vt:i4>1507379</vt:i4>
      </vt:variant>
      <vt:variant>
        <vt:i4>2</vt:i4>
      </vt:variant>
      <vt:variant>
        <vt:i4>0</vt:i4>
      </vt:variant>
      <vt:variant>
        <vt:i4>5</vt:i4>
      </vt:variant>
      <vt:variant>
        <vt:lpwstr/>
      </vt:variant>
      <vt:variant>
        <vt:lpwstr>_Toc431554321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Anass Tazi Charki</dc:creator>
  <cp:lastModifiedBy>Huang, Lili</cp:lastModifiedBy>
  <cp:revision>1124</cp:revision>
  <cp:lastPrinted>2008-09-18T13:23:00Z</cp:lastPrinted>
  <dcterms:created xsi:type="dcterms:W3CDTF">2016-03-22T16:25:00Z</dcterms:created>
  <dcterms:modified xsi:type="dcterms:W3CDTF">2018-09-25T13:18:00Z</dcterms:modified>
</cp:coreProperties>
</file>
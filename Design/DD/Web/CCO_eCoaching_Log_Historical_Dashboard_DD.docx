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FC8" w:rsidRDefault="00EF5FC8">
      <w:pPr>
        <w:pStyle w:val="Title1"/>
      </w:pPr>
      <w:r>
        <w:t>________________________</w:t>
      </w:r>
    </w:p>
    <w:p w:rsidR="00DB4543" w:rsidRDefault="00C52E40" w:rsidP="00867778">
      <w:pPr>
        <w:spacing w:before="120"/>
        <w:ind w:right="-274"/>
        <w:jc w:val="center"/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5067F6A9" wp14:editId="3F6E8324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778" w:rsidRDefault="00867778" w:rsidP="00867778">
      <w:pPr>
        <w:spacing w:before="120"/>
        <w:ind w:right="-274"/>
        <w:jc w:val="center"/>
      </w:pPr>
    </w:p>
    <w:p w:rsidR="00867778" w:rsidRDefault="00867778" w:rsidP="00867778">
      <w:pPr>
        <w:spacing w:before="120"/>
        <w:ind w:right="-274"/>
        <w:jc w:val="center"/>
      </w:pPr>
      <w:bookmarkStart w:id="0" w:name="_GoBack"/>
      <w:bookmarkEnd w:id="0"/>
    </w:p>
    <w:p w:rsidR="00EF5FC8" w:rsidRPr="0056181D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E72DEC">
        <w:rPr>
          <w:rFonts w:ascii="Arial" w:hAnsi="Arial" w:cs="Arial"/>
          <w:sz w:val="32"/>
          <w:szCs w:val="32"/>
        </w:rPr>
        <w:t xml:space="preserve">CCO </w:t>
      </w:r>
      <w:r w:rsidR="00720838">
        <w:rPr>
          <w:rFonts w:ascii="Arial" w:hAnsi="Arial" w:cs="Arial"/>
          <w:sz w:val="32"/>
          <w:szCs w:val="32"/>
        </w:rPr>
        <w:t xml:space="preserve">eCoaching </w:t>
      </w:r>
      <w:r w:rsidR="00D11ECF">
        <w:rPr>
          <w:rFonts w:ascii="Arial" w:hAnsi="Arial" w:cs="Arial"/>
          <w:sz w:val="32"/>
          <w:szCs w:val="32"/>
        </w:rPr>
        <w:t xml:space="preserve">Log </w:t>
      </w:r>
      <w:r w:rsidR="00656EB9">
        <w:rPr>
          <w:rFonts w:ascii="Arial" w:hAnsi="Arial" w:cs="Arial"/>
          <w:sz w:val="32"/>
          <w:szCs w:val="32"/>
        </w:rPr>
        <w:t>–</w:t>
      </w:r>
      <w:r w:rsidR="00D11ECF">
        <w:rPr>
          <w:rFonts w:ascii="Arial" w:hAnsi="Arial" w:cs="Arial"/>
          <w:sz w:val="32"/>
          <w:szCs w:val="32"/>
        </w:rPr>
        <w:t xml:space="preserve"> </w:t>
      </w:r>
      <w:r w:rsidR="00656EB9">
        <w:rPr>
          <w:rFonts w:ascii="Arial" w:hAnsi="Arial" w:cs="Arial"/>
          <w:sz w:val="32"/>
          <w:szCs w:val="32"/>
        </w:rPr>
        <w:t>Historical Dashboard</w:t>
      </w:r>
    </w:p>
    <w:p w:rsidR="00EF5FC8" w:rsidRDefault="00EF5FC8">
      <w:pPr>
        <w:pStyle w:val="Title1"/>
        <w:ind w:right="-270"/>
      </w:pPr>
      <w:r>
        <w:t>________________________</w:t>
      </w:r>
    </w:p>
    <w:p w:rsidR="00EF5FC8" w:rsidRDefault="00EF5FC8">
      <w:pPr>
        <w:ind w:right="-270"/>
      </w:pPr>
    </w:p>
    <w:p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30FB003" wp14:editId="7BE0373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96E4C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3B3D1F6" wp14:editId="048AAA0E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98F97F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20205">
        <w:rPr>
          <w:rFonts w:ascii="Times New Roman" w:hAnsi="Times New Roman"/>
          <w:b w:val="0"/>
          <w:sz w:val="20"/>
        </w:rPr>
        <w:t>Prepared by:</w:t>
      </w:r>
      <w:r w:rsidR="00220205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64102E">
        <w:rPr>
          <w:rFonts w:ascii="Times New Roman" w:hAnsi="Times New Roman"/>
          <w:b w:val="0"/>
          <w:sz w:val="20"/>
        </w:rPr>
        <w:t>0</w:t>
      </w:r>
      <w:r w:rsidR="006416BD">
        <w:rPr>
          <w:rFonts w:ascii="Times New Roman" w:hAnsi="Times New Roman"/>
          <w:b w:val="0"/>
          <w:sz w:val="20"/>
        </w:rPr>
        <w:t>5</w:t>
      </w:r>
      <w:r w:rsidR="00F62266">
        <w:rPr>
          <w:rFonts w:ascii="Times New Roman" w:hAnsi="Times New Roman"/>
          <w:b w:val="0"/>
          <w:sz w:val="20"/>
        </w:rPr>
        <w:t>/</w:t>
      </w:r>
      <w:r w:rsidR="00DC7C94">
        <w:rPr>
          <w:rFonts w:ascii="Times New Roman" w:hAnsi="Times New Roman"/>
          <w:b w:val="0"/>
          <w:sz w:val="20"/>
        </w:rPr>
        <w:t>2</w:t>
      </w:r>
      <w:r w:rsidR="006416BD">
        <w:rPr>
          <w:rFonts w:ascii="Times New Roman" w:hAnsi="Times New Roman"/>
          <w:b w:val="0"/>
          <w:sz w:val="20"/>
        </w:rPr>
        <w:t>2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DC7C94">
        <w:rPr>
          <w:rFonts w:ascii="Times New Roman" w:hAnsi="Times New Roman"/>
          <w:b w:val="0"/>
          <w:sz w:val="20"/>
        </w:rPr>
        <w:t>8</w:t>
      </w:r>
    </w:p>
    <w:p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CF058A">
        <w:rPr>
          <w:sz w:val="20"/>
        </w:rPr>
        <w:t>F</w:t>
      </w:r>
      <w:r w:rsidR="00EC6E67">
        <w:rPr>
          <w:sz w:val="20"/>
        </w:rPr>
        <w:t>CD</w:t>
      </w:r>
    </w:p>
    <w:p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6AA8CD6" wp14:editId="67E9DEF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5FEF1B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EF5FC8" w:rsidRDefault="00EF5FC8">
      <w:pPr>
        <w:tabs>
          <w:tab w:val="left" w:pos="1980"/>
          <w:tab w:val="left" w:pos="6750"/>
        </w:tabs>
        <w:ind w:right="-270"/>
      </w:pPr>
    </w:p>
    <w:p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:rsidR="00EF5FC8" w:rsidRDefault="00EF5FC8">
      <w:pPr>
        <w:pStyle w:val="hdr1"/>
        <w:jc w:val="center"/>
        <w:rPr>
          <w:sz w:val="20"/>
        </w:rPr>
      </w:pPr>
    </w:p>
    <w:tbl>
      <w:tblPr>
        <w:tblW w:w="9515" w:type="dxa"/>
        <w:tblLayout w:type="fixed"/>
        <w:tblLook w:val="0000" w:firstRow="0" w:lastRow="0" w:firstColumn="0" w:lastColumn="0" w:noHBand="0" w:noVBand="0"/>
      </w:tblPr>
      <w:tblGrid>
        <w:gridCol w:w="1447"/>
        <w:gridCol w:w="5264"/>
        <w:gridCol w:w="2804"/>
      </w:tblGrid>
      <w:tr w:rsidR="00EF5FC8" w:rsidTr="003B00A2">
        <w:trPr>
          <w:trHeight w:val="108"/>
          <w:tblHeader/>
        </w:trPr>
        <w:tc>
          <w:tcPr>
            <w:tcW w:w="1447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64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804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 w:rsidTr="00FD286D">
        <w:trPr>
          <w:trHeight w:val="359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88E" w:rsidRDefault="001118A1" w:rsidP="00276CB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F164C5">
              <w:rPr>
                <w:sz w:val="20"/>
              </w:rPr>
              <w:t>5</w:t>
            </w:r>
            <w:r w:rsidR="0075562D">
              <w:rPr>
                <w:sz w:val="20"/>
              </w:rPr>
              <w:t>/</w:t>
            </w:r>
            <w:r w:rsidR="00723C46">
              <w:rPr>
                <w:sz w:val="20"/>
              </w:rPr>
              <w:t>2</w:t>
            </w:r>
            <w:r w:rsidR="008E2FE1">
              <w:rPr>
                <w:sz w:val="20"/>
              </w:rPr>
              <w:t>2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 w:rsidR="00723C46">
              <w:rPr>
                <w:sz w:val="20"/>
              </w:rPr>
              <w:t>8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BBA" w:rsidRPr="00FD286D" w:rsidRDefault="0064102E" w:rsidP="003B00A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  <w:r w:rsidR="000D488E">
              <w:rPr>
                <w:color w:val="000000"/>
                <w:sz w:val="20"/>
              </w:rPr>
              <w:t xml:space="preserve"> – TFS </w:t>
            </w:r>
            <w:r w:rsidR="00276CB8">
              <w:rPr>
                <w:color w:val="000000"/>
                <w:sz w:val="20"/>
              </w:rPr>
              <w:t>1</w:t>
            </w:r>
            <w:r w:rsidR="00723C46">
              <w:rPr>
                <w:color w:val="000000"/>
                <w:sz w:val="20"/>
              </w:rPr>
              <w:t>02</w:t>
            </w:r>
            <w:r w:rsidR="002D45B0">
              <w:rPr>
                <w:color w:val="000000"/>
                <w:sz w:val="20"/>
              </w:rPr>
              <w:t>2</w:t>
            </w:r>
            <w:r w:rsidR="00723C46">
              <w:rPr>
                <w:color w:val="000000"/>
                <w:sz w:val="20"/>
              </w:rPr>
              <w:t>0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8C6" w:rsidRPr="00330A21" w:rsidRDefault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3B00A2" w:rsidTr="00FD286D">
        <w:trPr>
          <w:trHeight w:val="521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A2" w:rsidRDefault="003B00A2" w:rsidP="003B00A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08/21/2018</w:t>
            </w:r>
          </w:p>
          <w:p w:rsidR="003B00A2" w:rsidRDefault="003B00A2" w:rsidP="001118A1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A2" w:rsidRPr="00175E51" w:rsidRDefault="003B00A2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TFS11776 – Limit the number of records which can be exported to excel; 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A2" w:rsidRDefault="003B00A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FD286D" w:rsidTr="00FD286D">
        <w:trPr>
          <w:trHeight w:val="521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86D" w:rsidRDefault="00A41BFC" w:rsidP="003B00A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08/31/2018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4B" w:rsidRDefault="00A41BFC" w:rsidP="003B00A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TFS11984 – Include a link to ecl sharepoint site to report issues;</w:t>
            </w:r>
          </w:p>
          <w:p w:rsidR="001A484B" w:rsidRDefault="001A484B" w:rsidP="003B00A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Updated 3.1.4 – Web Page Invoked Events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86D" w:rsidRDefault="00A41BFC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EA7F6A" w:rsidTr="00FD286D">
        <w:trPr>
          <w:trHeight w:val="521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6A" w:rsidRDefault="00EA7F6A" w:rsidP="003B00A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6A" w:rsidRDefault="00EA7F6A" w:rsidP="00EA7F6A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TFS11984 - Include a link to ecl sharepoint site to report issues;</w:t>
            </w:r>
          </w:p>
          <w:p w:rsidR="00EA7F6A" w:rsidRDefault="00EA7F6A" w:rsidP="003B00A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Moved the change to Common DD.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F6A" w:rsidRDefault="00EA7F6A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46FB7" w:rsidTr="00697995">
        <w:trPr>
          <w:trHeight w:val="521"/>
          <w:ins w:id="1" w:author="Huang, Lili (NE)" w:date="2020-03-24T09:22:00Z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FB7" w:rsidRDefault="00446FB7" w:rsidP="00697995">
            <w:pPr>
              <w:pStyle w:val="hdr1"/>
              <w:ind w:left="0"/>
              <w:jc w:val="left"/>
              <w:rPr>
                <w:ins w:id="2" w:author="Huang, Lili (NE)" w:date="2020-03-24T09:22:00Z"/>
                <w:sz w:val="20"/>
              </w:rPr>
            </w:pPr>
            <w:ins w:id="3" w:author="Huang, Lili (NE)" w:date="2020-03-24T09:22:00Z">
              <w:r>
                <w:rPr>
                  <w:sz w:val="20"/>
                </w:rPr>
                <w:t>03/24/2020</w:t>
              </w:r>
            </w:ins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FB7" w:rsidRDefault="00446FB7" w:rsidP="00697995">
            <w:pPr>
              <w:pStyle w:val="hdr1"/>
              <w:ind w:left="0"/>
              <w:jc w:val="left"/>
              <w:rPr>
                <w:ins w:id="4" w:author="Huang, Lili (NE)" w:date="2020-03-24T09:22:00Z"/>
                <w:color w:val="000000"/>
                <w:sz w:val="20"/>
              </w:rPr>
            </w:pPr>
            <w:ins w:id="5" w:author="Huang, Lili (NE)" w:date="2020-03-24T09:22:00Z">
              <w:r>
                <w:rPr>
                  <w:color w:val="000000"/>
                  <w:sz w:val="20"/>
                </w:rPr>
                <w:t>TFS 16893 – Warning: allow employees to enter comments</w:t>
              </w:r>
            </w:ins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FB7" w:rsidRDefault="00446FB7" w:rsidP="00697995">
            <w:pPr>
              <w:pStyle w:val="hdr1"/>
              <w:ind w:left="0"/>
              <w:jc w:val="left"/>
              <w:rPr>
                <w:ins w:id="6" w:author="Huang, Lili (NE)" w:date="2020-03-24T09:22:00Z"/>
                <w:sz w:val="20"/>
              </w:rPr>
            </w:pPr>
            <w:ins w:id="7" w:author="Huang, Lili (NE)" w:date="2020-03-24T09:22:00Z">
              <w:r>
                <w:rPr>
                  <w:sz w:val="20"/>
                </w:rPr>
                <w:t>Lili Huang</w:t>
              </w:r>
            </w:ins>
          </w:p>
        </w:tc>
      </w:tr>
      <w:tr w:rsidR="00E3688F" w:rsidTr="00FD286D">
        <w:trPr>
          <w:trHeight w:val="521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88F" w:rsidRDefault="009C551A" w:rsidP="003B00A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7/24/2020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88F" w:rsidRDefault="009C551A" w:rsidP="00EA7F6A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17803 – Update GDIT to MAXIMUS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88F" w:rsidRDefault="009C551A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21006A" w:rsidTr="003B00A2">
        <w:trPr>
          <w:trHeight w:val="136"/>
        </w:trPr>
        <w:tc>
          <w:tcPr>
            <w:tcW w:w="1447" w:type="dxa"/>
            <w:tcBorders>
              <w:top w:val="single" w:sz="4" w:space="0" w:color="auto"/>
            </w:tcBorders>
          </w:tcPr>
          <w:p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64" w:type="dxa"/>
            <w:tcBorders>
              <w:top w:val="single" w:sz="4" w:space="0" w:color="auto"/>
            </w:tcBorders>
          </w:tcPr>
          <w:p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804" w:type="dxa"/>
            <w:tcBorders>
              <w:top w:val="single" w:sz="4" w:space="0" w:color="auto"/>
            </w:tcBorders>
          </w:tcPr>
          <w:p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:rsidR="00EF5FC8" w:rsidRDefault="00EF5FC8">
      <w:pPr>
        <w:pStyle w:val="BodyText"/>
        <w:rPr>
          <w:sz w:val="20"/>
        </w:rPr>
      </w:pPr>
    </w:p>
    <w:p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:rsidR="00EF5FC8" w:rsidRDefault="00EF5FC8">
      <w:pPr>
        <w:pStyle w:val="BodyText"/>
        <w:jc w:val="center"/>
        <w:rPr>
          <w:sz w:val="20"/>
        </w:rPr>
      </w:pPr>
    </w:p>
    <w:p w:rsidR="00B61BD3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3818479" w:history="1">
        <w:r w:rsidR="00B61BD3" w:rsidRPr="002C3D66">
          <w:rPr>
            <w:rStyle w:val="Hyperlink"/>
            <w:b/>
            <w:noProof/>
          </w:rPr>
          <w:t>1.</w:t>
        </w:r>
        <w:r w:rsidR="00B61B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1BD3" w:rsidRPr="002C3D66">
          <w:rPr>
            <w:rStyle w:val="Hyperlink"/>
            <w:b/>
            <w:noProof/>
          </w:rPr>
          <w:t>Description</w:t>
        </w:r>
        <w:r w:rsidR="00B61BD3">
          <w:rPr>
            <w:noProof/>
            <w:webHidden/>
          </w:rPr>
          <w:tab/>
        </w:r>
        <w:r w:rsidR="00B61BD3">
          <w:rPr>
            <w:noProof/>
            <w:webHidden/>
          </w:rPr>
          <w:fldChar w:fldCharType="begin"/>
        </w:r>
        <w:r w:rsidR="00B61BD3">
          <w:rPr>
            <w:noProof/>
            <w:webHidden/>
          </w:rPr>
          <w:instrText xml:space="preserve"> PAGEREF _Toc523818479 \h </w:instrText>
        </w:r>
        <w:r w:rsidR="00B61BD3">
          <w:rPr>
            <w:noProof/>
            <w:webHidden/>
          </w:rPr>
        </w:r>
        <w:r w:rsidR="00B61BD3">
          <w:rPr>
            <w:noProof/>
            <w:webHidden/>
          </w:rPr>
          <w:fldChar w:fldCharType="separate"/>
        </w:r>
        <w:r w:rsidR="00B61BD3">
          <w:rPr>
            <w:noProof/>
            <w:webHidden/>
          </w:rPr>
          <w:t>4</w:t>
        </w:r>
        <w:r w:rsidR="00B61BD3">
          <w:rPr>
            <w:noProof/>
            <w:webHidden/>
          </w:rPr>
          <w:fldChar w:fldCharType="end"/>
        </w:r>
      </w:hyperlink>
    </w:p>
    <w:p w:rsidR="00B61BD3" w:rsidRDefault="00292FE5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80" w:history="1">
        <w:r w:rsidR="00B61BD3" w:rsidRPr="002C3D66">
          <w:rPr>
            <w:rStyle w:val="Hyperlink"/>
            <w:b/>
            <w:noProof/>
          </w:rPr>
          <w:t>2.</w:t>
        </w:r>
        <w:r w:rsidR="00B61B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1BD3" w:rsidRPr="002C3D66">
          <w:rPr>
            <w:rStyle w:val="Hyperlink"/>
            <w:b/>
            <w:noProof/>
          </w:rPr>
          <w:t>Business Logic – HistoricalDashboardController.cs</w:t>
        </w:r>
        <w:r w:rsidR="00B61BD3">
          <w:rPr>
            <w:noProof/>
            <w:webHidden/>
          </w:rPr>
          <w:tab/>
        </w:r>
        <w:r w:rsidR="00B61BD3">
          <w:rPr>
            <w:noProof/>
            <w:webHidden/>
          </w:rPr>
          <w:fldChar w:fldCharType="begin"/>
        </w:r>
        <w:r w:rsidR="00B61BD3">
          <w:rPr>
            <w:noProof/>
            <w:webHidden/>
          </w:rPr>
          <w:instrText xml:space="preserve"> PAGEREF _Toc523818480 \h </w:instrText>
        </w:r>
        <w:r w:rsidR="00B61BD3">
          <w:rPr>
            <w:noProof/>
            <w:webHidden/>
          </w:rPr>
        </w:r>
        <w:r w:rsidR="00B61BD3">
          <w:rPr>
            <w:noProof/>
            <w:webHidden/>
          </w:rPr>
          <w:fldChar w:fldCharType="separate"/>
        </w:r>
        <w:r w:rsidR="00B61BD3">
          <w:rPr>
            <w:noProof/>
            <w:webHidden/>
          </w:rPr>
          <w:t>4</w:t>
        </w:r>
        <w:r w:rsidR="00B61BD3">
          <w:rPr>
            <w:noProof/>
            <w:webHidden/>
          </w:rPr>
          <w:fldChar w:fldCharType="end"/>
        </w:r>
      </w:hyperlink>
    </w:p>
    <w:p w:rsidR="00B61BD3" w:rsidRDefault="00292FE5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81" w:history="1">
        <w:r w:rsidR="00B61BD3" w:rsidRPr="002C3D66">
          <w:rPr>
            <w:rStyle w:val="Hyperlink"/>
            <w:b/>
            <w:noProof/>
          </w:rPr>
          <w:t>3.</w:t>
        </w:r>
        <w:r w:rsidR="00B61B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1BD3" w:rsidRPr="002C3D66">
          <w:rPr>
            <w:rStyle w:val="Hyperlink"/>
            <w:b/>
            <w:noProof/>
          </w:rPr>
          <w:t>Page details</w:t>
        </w:r>
        <w:r w:rsidR="00B61BD3">
          <w:rPr>
            <w:noProof/>
            <w:webHidden/>
          </w:rPr>
          <w:tab/>
        </w:r>
        <w:r w:rsidR="00B61BD3">
          <w:rPr>
            <w:noProof/>
            <w:webHidden/>
          </w:rPr>
          <w:fldChar w:fldCharType="begin"/>
        </w:r>
        <w:r w:rsidR="00B61BD3">
          <w:rPr>
            <w:noProof/>
            <w:webHidden/>
          </w:rPr>
          <w:instrText xml:space="preserve"> PAGEREF _Toc523818481 \h </w:instrText>
        </w:r>
        <w:r w:rsidR="00B61BD3">
          <w:rPr>
            <w:noProof/>
            <w:webHidden/>
          </w:rPr>
        </w:r>
        <w:r w:rsidR="00B61BD3">
          <w:rPr>
            <w:noProof/>
            <w:webHidden/>
          </w:rPr>
          <w:fldChar w:fldCharType="separate"/>
        </w:r>
        <w:r w:rsidR="00B61BD3">
          <w:rPr>
            <w:noProof/>
            <w:webHidden/>
          </w:rPr>
          <w:t>5</w:t>
        </w:r>
        <w:r w:rsidR="00B61BD3">
          <w:rPr>
            <w:noProof/>
            <w:webHidden/>
          </w:rPr>
          <w:fldChar w:fldCharType="end"/>
        </w:r>
      </w:hyperlink>
    </w:p>
    <w:p w:rsidR="00B61BD3" w:rsidRDefault="00292FE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82" w:history="1">
        <w:r w:rsidR="00B61BD3" w:rsidRPr="002C3D66">
          <w:rPr>
            <w:rStyle w:val="Hyperlink"/>
            <w:b/>
            <w:noProof/>
          </w:rPr>
          <w:t>3.1</w:t>
        </w:r>
        <w:r w:rsidR="00B61B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1BD3" w:rsidRPr="002C3D66">
          <w:rPr>
            <w:rStyle w:val="Hyperlink"/>
            <w:b/>
            <w:noProof/>
          </w:rPr>
          <w:t>Views\HistoricalDashboard\Index.cshtml</w:t>
        </w:r>
        <w:r w:rsidR="00B61BD3">
          <w:rPr>
            <w:noProof/>
            <w:webHidden/>
          </w:rPr>
          <w:tab/>
        </w:r>
        <w:r w:rsidR="00B61BD3">
          <w:rPr>
            <w:noProof/>
            <w:webHidden/>
          </w:rPr>
          <w:fldChar w:fldCharType="begin"/>
        </w:r>
        <w:r w:rsidR="00B61BD3">
          <w:rPr>
            <w:noProof/>
            <w:webHidden/>
          </w:rPr>
          <w:instrText xml:space="preserve"> PAGEREF _Toc523818482 \h </w:instrText>
        </w:r>
        <w:r w:rsidR="00B61BD3">
          <w:rPr>
            <w:noProof/>
            <w:webHidden/>
          </w:rPr>
        </w:r>
        <w:r w:rsidR="00B61BD3">
          <w:rPr>
            <w:noProof/>
            <w:webHidden/>
          </w:rPr>
          <w:fldChar w:fldCharType="separate"/>
        </w:r>
        <w:r w:rsidR="00B61BD3">
          <w:rPr>
            <w:noProof/>
            <w:webHidden/>
          </w:rPr>
          <w:t>5</w:t>
        </w:r>
        <w:r w:rsidR="00B61BD3">
          <w:rPr>
            <w:noProof/>
            <w:webHidden/>
          </w:rPr>
          <w:fldChar w:fldCharType="end"/>
        </w:r>
      </w:hyperlink>
    </w:p>
    <w:p w:rsidR="00B61BD3" w:rsidRDefault="00292FE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83" w:history="1">
        <w:r w:rsidR="00B61BD3" w:rsidRPr="002C3D66">
          <w:rPr>
            <w:rStyle w:val="Hyperlink"/>
            <w:noProof/>
          </w:rPr>
          <w:t>3.1.1</w:t>
        </w:r>
        <w:r w:rsidR="00B61B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1BD3" w:rsidRPr="002C3D66">
          <w:rPr>
            <w:rStyle w:val="Hyperlink"/>
            <w:noProof/>
          </w:rPr>
          <w:t>Razor pages comprising Web Page</w:t>
        </w:r>
        <w:r w:rsidR="00B61BD3">
          <w:rPr>
            <w:noProof/>
            <w:webHidden/>
          </w:rPr>
          <w:tab/>
        </w:r>
        <w:r w:rsidR="00B61BD3">
          <w:rPr>
            <w:noProof/>
            <w:webHidden/>
          </w:rPr>
          <w:fldChar w:fldCharType="begin"/>
        </w:r>
        <w:r w:rsidR="00B61BD3">
          <w:rPr>
            <w:noProof/>
            <w:webHidden/>
          </w:rPr>
          <w:instrText xml:space="preserve"> PAGEREF _Toc523818483 \h </w:instrText>
        </w:r>
        <w:r w:rsidR="00B61BD3">
          <w:rPr>
            <w:noProof/>
            <w:webHidden/>
          </w:rPr>
        </w:r>
        <w:r w:rsidR="00B61BD3">
          <w:rPr>
            <w:noProof/>
            <w:webHidden/>
          </w:rPr>
          <w:fldChar w:fldCharType="separate"/>
        </w:r>
        <w:r w:rsidR="00B61BD3">
          <w:rPr>
            <w:noProof/>
            <w:webHidden/>
          </w:rPr>
          <w:t>5</w:t>
        </w:r>
        <w:r w:rsidR="00B61BD3">
          <w:rPr>
            <w:noProof/>
            <w:webHidden/>
          </w:rPr>
          <w:fldChar w:fldCharType="end"/>
        </w:r>
      </w:hyperlink>
    </w:p>
    <w:p w:rsidR="00B61BD3" w:rsidRDefault="00292FE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84" w:history="1">
        <w:r w:rsidR="00B61BD3" w:rsidRPr="002C3D66">
          <w:rPr>
            <w:rStyle w:val="Hyperlink"/>
            <w:noProof/>
          </w:rPr>
          <w:t>3.1.2</w:t>
        </w:r>
        <w:r w:rsidR="00B61B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1BD3" w:rsidRPr="002C3D66">
          <w:rPr>
            <w:rStyle w:val="Hyperlink"/>
            <w:noProof/>
          </w:rPr>
          <w:t>Layout Page</w:t>
        </w:r>
        <w:r w:rsidR="00B61BD3">
          <w:rPr>
            <w:noProof/>
            <w:webHidden/>
          </w:rPr>
          <w:tab/>
        </w:r>
        <w:r w:rsidR="00B61BD3">
          <w:rPr>
            <w:noProof/>
            <w:webHidden/>
          </w:rPr>
          <w:fldChar w:fldCharType="begin"/>
        </w:r>
        <w:r w:rsidR="00B61BD3">
          <w:rPr>
            <w:noProof/>
            <w:webHidden/>
          </w:rPr>
          <w:instrText xml:space="preserve"> PAGEREF _Toc523818484 \h </w:instrText>
        </w:r>
        <w:r w:rsidR="00B61BD3">
          <w:rPr>
            <w:noProof/>
            <w:webHidden/>
          </w:rPr>
        </w:r>
        <w:r w:rsidR="00B61BD3">
          <w:rPr>
            <w:noProof/>
            <w:webHidden/>
          </w:rPr>
          <w:fldChar w:fldCharType="separate"/>
        </w:r>
        <w:r w:rsidR="00B61BD3">
          <w:rPr>
            <w:noProof/>
            <w:webHidden/>
          </w:rPr>
          <w:t>5</w:t>
        </w:r>
        <w:r w:rsidR="00B61BD3">
          <w:rPr>
            <w:noProof/>
            <w:webHidden/>
          </w:rPr>
          <w:fldChar w:fldCharType="end"/>
        </w:r>
      </w:hyperlink>
    </w:p>
    <w:p w:rsidR="00B61BD3" w:rsidRDefault="00292FE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85" w:history="1">
        <w:r w:rsidR="00B61BD3" w:rsidRPr="002C3D66">
          <w:rPr>
            <w:rStyle w:val="Hyperlink"/>
            <w:noProof/>
          </w:rPr>
          <w:t>3.1.3</w:t>
        </w:r>
        <w:r w:rsidR="00B61B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1BD3" w:rsidRPr="002C3D66">
          <w:rPr>
            <w:rStyle w:val="Hyperlink"/>
            <w:noProof/>
          </w:rPr>
          <w:t>Screenshot</w:t>
        </w:r>
        <w:r w:rsidR="00B61BD3">
          <w:rPr>
            <w:noProof/>
            <w:webHidden/>
          </w:rPr>
          <w:tab/>
        </w:r>
        <w:r w:rsidR="00B61BD3">
          <w:rPr>
            <w:noProof/>
            <w:webHidden/>
          </w:rPr>
          <w:fldChar w:fldCharType="begin"/>
        </w:r>
        <w:r w:rsidR="00B61BD3">
          <w:rPr>
            <w:noProof/>
            <w:webHidden/>
          </w:rPr>
          <w:instrText xml:space="preserve"> PAGEREF _Toc523818485 \h </w:instrText>
        </w:r>
        <w:r w:rsidR="00B61BD3">
          <w:rPr>
            <w:noProof/>
            <w:webHidden/>
          </w:rPr>
        </w:r>
        <w:r w:rsidR="00B61BD3">
          <w:rPr>
            <w:noProof/>
            <w:webHidden/>
          </w:rPr>
          <w:fldChar w:fldCharType="separate"/>
        </w:r>
        <w:r w:rsidR="00B61BD3">
          <w:rPr>
            <w:noProof/>
            <w:webHidden/>
          </w:rPr>
          <w:t>5</w:t>
        </w:r>
        <w:r w:rsidR="00B61BD3">
          <w:rPr>
            <w:noProof/>
            <w:webHidden/>
          </w:rPr>
          <w:fldChar w:fldCharType="end"/>
        </w:r>
      </w:hyperlink>
    </w:p>
    <w:p w:rsidR="00B61BD3" w:rsidRDefault="00292FE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86" w:history="1">
        <w:r w:rsidR="00B61BD3" w:rsidRPr="002C3D66">
          <w:rPr>
            <w:rStyle w:val="Hyperlink"/>
            <w:noProof/>
          </w:rPr>
          <w:t>3.1.4</w:t>
        </w:r>
        <w:r w:rsidR="00B61B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1BD3" w:rsidRPr="002C3D66">
          <w:rPr>
            <w:rStyle w:val="Hyperlink"/>
            <w:noProof/>
          </w:rPr>
          <w:t>Web Page Invoked Events</w:t>
        </w:r>
        <w:r w:rsidR="00B61BD3">
          <w:rPr>
            <w:noProof/>
            <w:webHidden/>
          </w:rPr>
          <w:tab/>
        </w:r>
        <w:r w:rsidR="00B61BD3">
          <w:rPr>
            <w:noProof/>
            <w:webHidden/>
          </w:rPr>
          <w:fldChar w:fldCharType="begin"/>
        </w:r>
        <w:r w:rsidR="00B61BD3">
          <w:rPr>
            <w:noProof/>
            <w:webHidden/>
          </w:rPr>
          <w:instrText xml:space="preserve"> PAGEREF _Toc523818486 \h </w:instrText>
        </w:r>
        <w:r w:rsidR="00B61BD3">
          <w:rPr>
            <w:noProof/>
            <w:webHidden/>
          </w:rPr>
        </w:r>
        <w:r w:rsidR="00B61BD3">
          <w:rPr>
            <w:noProof/>
            <w:webHidden/>
          </w:rPr>
          <w:fldChar w:fldCharType="separate"/>
        </w:r>
        <w:r w:rsidR="00B61BD3">
          <w:rPr>
            <w:noProof/>
            <w:webHidden/>
          </w:rPr>
          <w:t>6</w:t>
        </w:r>
        <w:r w:rsidR="00B61BD3">
          <w:rPr>
            <w:noProof/>
            <w:webHidden/>
          </w:rPr>
          <w:fldChar w:fldCharType="end"/>
        </w:r>
      </w:hyperlink>
    </w:p>
    <w:p w:rsidR="00B61BD3" w:rsidRDefault="00292FE5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87" w:history="1">
        <w:r w:rsidR="00B61BD3" w:rsidRPr="002C3D66">
          <w:rPr>
            <w:rStyle w:val="Hyperlink"/>
            <w:b/>
            <w:noProof/>
          </w:rPr>
          <w:t>4.</w:t>
        </w:r>
        <w:r w:rsidR="00B61B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1BD3" w:rsidRPr="002C3D66">
          <w:rPr>
            <w:rStyle w:val="Hyperlink"/>
            <w:b/>
            <w:noProof/>
          </w:rPr>
          <w:t>Stored Procedures</w:t>
        </w:r>
        <w:r w:rsidR="00B61BD3">
          <w:rPr>
            <w:noProof/>
            <w:webHidden/>
          </w:rPr>
          <w:tab/>
        </w:r>
        <w:r w:rsidR="00B61BD3">
          <w:rPr>
            <w:noProof/>
            <w:webHidden/>
          </w:rPr>
          <w:fldChar w:fldCharType="begin"/>
        </w:r>
        <w:r w:rsidR="00B61BD3">
          <w:rPr>
            <w:noProof/>
            <w:webHidden/>
          </w:rPr>
          <w:instrText xml:space="preserve"> PAGEREF _Toc523818487 \h </w:instrText>
        </w:r>
        <w:r w:rsidR="00B61BD3">
          <w:rPr>
            <w:noProof/>
            <w:webHidden/>
          </w:rPr>
        </w:r>
        <w:r w:rsidR="00B61BD3">
          <w:rPr>
            <w:noProof/>
            <w:webHidden/>
          </w:rPr>
          <w:fldChar w:fldCharType="separate"/>
        </w:r>
        <w:r w:rsidR="00B61BD3">
          <w:rPr>
            <w:noProof/>
            <w:webHidden/>
          </w:rPr>
          <w:t>8</w:t>
        </w:r>
        <w:r w:rsidR="00B61BD3">
          <w:rPr>
            <w:noProof/>
            <w:webHidden/>
          </w:rPr>
          <w:fldChar w:fldCharType="end"/>
        </w:r>
      </w:hyperlink>
    </w:p>
    <w:p w:rsidR="00B61BD3" w:rsidRDefault="00292FE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88" w:history="1">
        <w:r w:rsidR="00B61BD3" w:rsidRPr="002C3D66">
          <w:rPr>
            <w:rStyle w:val="Hyperlink"/>
            <w:noProof/>
          </w:rPr>
          <w:t>4.1.</w:t>
        </w:r>
        <w:r w:rsidR="00B61B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1BD3" w:rsidRPr="002C3D66">
          <w:rPr>
            <w:rStyle w:val="Hyperlink"/>
            <w:noProof/>
          </w:rPr>
          <w:t>sp_select_sites_for_dashboard</w:t>
        </w:r>
        <w:r w:rsidR="00B61BD3">
          <w:rPr>
            <w:noProof/>
            <w:webHidden/>
          </w:rPr>
          <w:tab/>
        </w:r>
        <w:r w:rsidR="00B61BD3">
          <w:rPr>
            <w:noProof/>
            <w:webHidden/>
          </w:rPr>
          <w:fldChar w:fldCharType="begin"/>
        </w:r>
        <w:r w:rsidR="00B61BD3">
          <w:rPr>
            <w:noProof/>
            <w:webHidden/>
          </w:rPr>
          <w:instrText xml:space="preserve"> PAGEREF _Toc523818488 \h </w:instrText>
        </w:r>
        <w:r w:rsidR="00B61BD3">
          <w:rPr>
            <w:noProof/>
            <w:webHidden/>
          </w:rPr>
        </w:r>
        <w:r w:rsidR="00B61BD3">
          <w:rPr>
            <w:noProof/>
            <w:webHidden/>
          </w:rPr>
          <w:fldChar w:fldCharType="separate"/>
        </w:r>
        <w:r w:rsidR="00B61BD3">
          <w:rPr>
            <w:noProof/>
            <w:webHidden/>
          </w:rPr>
          <w:t>8</w:t>
        </w:r>
        <w:r w:rsidR="00B61BD3">
          <w:rPr>
            <w:noProof/>
            <w:webHidden/>
          </w:rPr>
          <w:fldChar w:fldCharType="end"/>
        </w:r>
      </w:hyperlink>
    </w:p>
    <w:p w:rsidR="00B61BD3" w:rsidRDefault="00292FE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89" w:history="1">
        <w:r w:rsidR="00B61BD3" w:rsidRPr="002C3D66">
          <w:rPr>
            <w:rStyle w:val="Hyperlink"/>
            <w:noProof/>
          </w:rPr>
          <w:t>4.2.</w:t>
        </w:r>
        <w:r w:rsidR="00B61B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1BD3" w:rsidRPr="002C3D66">
          <w:rPr>
            <w:rStyle w:val="Hyperlink"/>
            <w:noProof/>
          </w:rPr>
          <w:t>sp_selectfrom_coaching_log_mgr_bysite</w:t>
        </w:r>
        <w:r w:rsidR="00B61BD3">
          <w:rPr>
            <w:noProof/>
            <w:webHidden/>
          </w:rPr>
          <w:tab/>
        </w:r>
        <w:r w:rsidR="00B61BD3">
          <w:rPr>
            <w:noProof/>
            <w:webHidden/>
          </w:rPr>
          <w:fldChar w:fldCharType="begin"/>
        </w:r>
        <w:r w:rsidR="00B61BD3">
          <w:rPr>
            <w:noProof/>
            <w:webHidden/>
          </w:rPr>
          <w:instrText xml:space="preserve"> PAGEREF _Toc523818489 \h </w:instrText>
        </w:r>
        <w:r w:rsidR="00B61BD3">
          <w:rPr>
            <w:noProof/>
            <w:webHidden/>
          </w:rPr>
        </w:r>
        <w:r w:rsidR="00B61BD3">
          <w:rPr>
            <w:noProof/>
            <w:webHidden/>
          </w:rPr>
          <w:fldChar w:fldCharType="separate"/>
        </w:r>
        <w:r w:rsidR="00B61BD3">
          <w:rPr>
            <w:noProof/>
            <w:webHidden/>
          </w:rPr>
          <w:t>8</w:t>
        </w:r>
        <w:r w:rsidR="00B61BD3">
          <w:rPr>
            <w:noProof/>
            <w:webHidden/>
          </w:rPr>
          <w:fldChar w:fldCharType="end"/>
        </w:r>
      </w:hyperlink>
    </w:p>
    <w:p w:rsidR="00B61BD3" w:rsidRDefault="00292FE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90" w:history="1">
        <w:r w:rsidR="00B61BD3" w:rsidRPr="002C3D66">
          <w:rPr>
            <w:rStyle w:val="Hyperlink"/>
            <w:noProof/>
          </w:rPr>
          <w:t>4.3.</w:t>
        </w:r>
        <w:r w:rsidR="00B61B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1BD3" w:rsidRPr="002C3D66">
          <w:rPr>
            <w:rStyle w:val="Hyperlink"/>
            <w:noProof/>
          </w:rPr>
          <w:t>sp_selectfrom_coaching_log_sup_bymgr</w:t>
        </w:r>
        <w:r w:rsidR="00B61BD3">
          <w:rPr>
            <w:noProof/>
            <w:webHidden/>
          </w:rPr>
          <w:tab/>
        </w:r>
        <w:r w:rsidR="00B61BD3">
          <w:rPr>
            <w:noProof/>
            <w:webHidden/>
          </w:rPr>
          <w:fldChar w:fldCharType="begin"/>
        </w:r>
        <w:r w:rsidR="00B61BD3">
          <w:rPr>
            <w:noProof/>
            <w:webHidden/>
          </w:rPr>
          <w:instrText xml:space="preserve"> PAGEREF _Toc523818490 \h </w:instrText>
        </w:r>
        <w:r w:rsidR="00B61BD3">
          <w:rPr>
            <w:noProof/>
            <w:webHidden/>
          </w:rPr>
        </w:r>
        <w:r w:rsidR="00B61BD3">
          <w:rPr>
            <w:noProof/>
            <w:webHidden/>
          </w:rPr>
          <w:fldChar w:fldCharType="separate"/>
        </w:r>
        <w:r w:rsidR="00B61BD3">
          <w:rPr>
            <w:noProof/>
            <w:webHidden/>
          </w:rPr>
          <w:t>8</w:t>
        </w:r>
        <w:r w:rsidR="00B61BD3">
          <w:rPr>
            <w:noProof/>
            <w:webHidden/>
          </w:rPr>
          <w:fldChar w:fldCharType="end"/>
        </w:r>
      </w:hyperlink>
    </w:p>
    <w:p w:rsidR="00B61BD3" w:rsidRDefault="00292FE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91" w:history="1">
        <w:r w:rsidR="00B61BD3" w:rsidRPr="002C3D66">
          <w:rPr>
            <w:rStyle w:val="Hyperlink"/>
            <w:noProof/>
          </w:rPr>
          <w:t>4.4.</w:t>
        </w:r>
        <w:r w:rsidR="00B61B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1BD3" w:rsidRPr="002C3D66">
          <w:rPr>
            <w:rStyle w:val="Hyperlink"/>
            <w:noProof/>
          </w:rPr>
          <w:t>sp_selectfrom_coaching_log_emp_bysup</w:t>
        </w:r>
        <w:r w:rsidR="00B61BD3">
          <w:rPr>
            <w:noProof/>
            <w:webHidden/>
          </w:rPr>
          <w:tab/>
        </w:r>
        <w:r w:rsidR="00B61BD3">
          <w:rPr>
            <w:noProof/>
            <w:webHidden/>
          </w:rPr>
          <w:fldChar w:fldCharType="begin"/>
        </w:r>
        <w:r w:rsidR="00B61BD3">
          <w:rPr>
            <w:noProof/>
            <w:webHidden/>
          </w:rPr>
          <w:instrText xml:space="preserve"> PAGEREF _Toc523818491 \h </w:instrText>
        </w:r>
        <w:r w:rsidR="00B61BD3">
          <w:rPr>
            <w:noProof/>
            <w:webHidden/>
          </w:rPr>
        </w:r>
        <w:r w:rsidR="00B61BD3">
          <w:rPr>
            <w:noProof/>
            <w:webHidden/>
          </w:rPr>
          <w:fldChar w:fldCharType="separate"/>
        </w:r>
        <w:r w:rsidR="00B61BD3">
          <w:rPr>
            <w:noProof/>
            <w:webHidden/>
          </w:rPr>
          <w:t>8</w:t>
        </w:r>
        <w:r w:rsidR="00B61BD3">
          <w:rPr>
            <w:noProof/>
            <w:webHidden/>
          </w:rPr>
          <w:fldChar w:fldCharType="end"/>
        </w:r>
      </w:hyperlink>
    </w:p>
    <w:p w:rsidR="00B61BD3" w:rsidRDefault="00292FE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92" w:history="1">
        <w:r w:rsidR="00B61BD3" w:rsidRPr="002C3D66">
          <w:rPr>
            <w:rStyle w:val="Hyperlink"/>
            <w:noProof/>
          </w:rPr>
          <w:t>4.5.</w:t>
        </w:r>
        <w:r w:rsidR="00B61B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1BD3" w:rsidRPr="002C3D66">
          <w:rPr>
            <w:rStyle w:val="Hyperlink"/>
            <w:noProof/>
          </w:rPr>
          <w:t>sp_selectfrom_coaching_log_submitter</w:t>
        </w:r>
        <w:r w:rsidR="00B61BD3">
          <w:rPr>
            <w:noProof/>
            <w:webHidden/>
          </w:rPr>
          <w:tab/>
        </w:r>
        <w:r w:rsidR="00B61BD3">
          <w:rPr>
            <w:noProof/>
            <w:webHidden/>
          </w:rPr>
          <w:fldChar w:fldCharType="begin"/>
        </w:r>
        <w:r w:rsidR="00B61BD3">
          <w:rPr>
            <w:noProof/>
            <w:webHidden/>
          </w:rPr>
          <w:instrText xml:space="preserve"> PAGEREF _Toc523818492 \h </w:instrText>
        </w:r>
        <w:r w:rsidR="00B61BD3">
          <w:rPr>
            <w:noProof/>
            <w:webHidden/>
          </w:rPr>
        </w:r>
        <w:r w:rsidR="00B61BD3">
          <w:rPr>
            <w:noProof/>
            <w:webHidden/>
          </w:rPr>
          <w:fldChar w:fldCharType="separate"/>
        </w:r>
        <w:r w:rsidR="00B61BD3">
          <w:rPr>
            <w:noProof/>
            <w:webHidden/>
          </w:rPr>
          <w:t>8</w:t>
        </w:r>
        <w:r w:rsidR="00B61BD3">
          <w:rPr>
            <w:noProof/>
            <w:webHidden/>
          </w:rPr>
          <w:fldChar w:fldCharType="end"/>
        </w:r>
      </w:hyperlink>
    </w:p>
    <w:p w:rsidR="00B61BD3" w:rsidRDefault="00292FE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93" w:history="1">
        <w:r w:rsidR="00B61BD3" w:rsidRPr="002C3D66">
          <w:rPr>
            <w:rStyle w:val="Hyperlink"/>
            <w:noProof/>
          </w:rPr>
          <w:t>4.6.</w:t>
        </w:r>
        <w:r w:rsidR="00B61B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1BD3" w:rsidRPr="002C3D66">
          <w:rPr>
            <w:rStyle w:val="Hyperlink"/>
            <w:noProof/>
          </w:rPr>
          <w:t>sp_select_statuses_for_dashboard</w:t>
        </w:r>
        <w:r w:rsidR="00B61BD3">
          <w:rPr>
            <w:noProof/>
            <w:webHidden/>
          </w:rPr>
          <w:tab/>
        </w:r>
        <w:r w:rsidR="00B61BD3">
          <w:rPr>
            <w:noProof/>
            <w:webHidden/>
          </w:rPr>
          <w:fldChar w:fldCharType="begin"/>
        </w:r>
        <w:r w:rsidR="00B61BD3">
          <w:rPr>
            <w:noProof/>
            <w:webHidden/>
          </w:rPr>
          <w:instrText xml:space="preserve"> PAGEREF _Toc523818493 \h </w:instrText>
        </w:r>
        <w:r w:rsidR="00B61BD3">
          <w:rPr>
            <w:noProof/>
            <w:webHidden/>
          </w:rPr>
        </w:r>
        <w:r w:rsidR="00B61BD3">
          <w:rPr>
            <w:noProof/>
            <w:webHidden/>
          </w:rPr>
          <w:fldChar w:fldCharType="separate"/>
        </w:r>
        <w:r w:rsidR="00B61BD3">
          <w:rPr>
            <w:noProof/>
            <w:webHidden/>
          </w:rPr>
          <w:t>8</w:t>
        </w:r>
        <w:r w:rsidR="00B61BD3">
          <w:rPr>
            <w:noProof/>
            <w:webHidden/>
          </w:rPr>
          <w:fldChar w:fldCharType="end"/>
        </w:r>
      </w:hyperlink>
    </w:p>
    <w:p w:rsidR="00B61BD3" w:rsidRDefault="00292FE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94" w:history="1">
        <w:r w:rsidR="00B61BD3" w:rsidRPr="002C3D66">
          <w:rPr>
            <w:rStyle w:val="Hyperlink"/>
            <w:noProof/>
          </w:rPr>
          <w:t>4.7.</w:t>
        </w:r>
        <w:r w:rsidR="00B61B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1BD3" w:rsidRPr="002C3D66">
          <w:rPr>
            <w:rStyle w:val="Hyperlink"/>
            <w:noProof/>
          </w:rPr>
          <w:t>sp_select_sources_for_dashboard</w:t>
        </w:r>
        <w:r w:rsidR="00B61BD3">
          <w:rPr>
            <w:noProof/>
            <w:webHidden/>
          </w:rPr>
          <w:tab/>
        </w:r>
        <w:r w:rsidR="00B61BD3">
          <w:rPr>
            <w:noProof/>
            <w:webHidden/>
          </w:rPr>
          <w:fldChar w:fldCharType="begin"/>
        </w:r>
        <w:r w:rsidR="00B61BD3">
          <w:rPr>
            <w:noProof/>
            <w:webHidden/>
          </w:rPr>
          <w:instrText xml:space="preserve"> PAGEREF _Toc523818494 \h </w:instrText>
        </w:r>
        <w:r w:rsidR="00B61BD3">
          <w:rPr>
            <w:noProof/>
            <w:webHidden/>
          </w:rPr>
        </w:r>
        <w:r w:rsidR="00B61BD3">
          <w:rPr>
            <w:noProof/>
            <w:webHidden/>
          </w:rPr>
          <w:fldChar w:fldCharType="separate"/>
        </w:r>
        <w:r w:rsidR="00B61BD3">
          <w:rPr>
            <w:noProof/>
            <w:webHidden/>
          </w:rPr>
          <w:t>8</w:t>
        </w:r>
        <w:r w:rsidR="00B61BD3">
          <w:rPr>
            <w:noProof/>
            <w:webHidden/>
          </w:rPr>
          <w:fldChar w:fldCharType="end"/>
        </w:r>
      </w:hyperlink>
    </w:p>
    <w:p w:rsidR="00B61BD3" w:rsidRDefault="00292FE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95" w:history="1">
        <w:r w:rsidR="00B61BD3" w:rsidRPr="002C3D66">
          <w:rPr>
            <w:rStyle w:val="Hyperlink"/>
            <w:noProof/>
          </w:rPr>
          <w:t>4.8.</w:t>
        </w:r>
        <w:r w:rsidR="00B61B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1BD3" w:rsidRPr="002C3D66">
          <w:rPr>
            <w:rStyle w:val="Hyperlink"/>
            <w:noProof/>
          </w:rPr>
          <w:t>sp_select_values_for_dashboard</w:t>
        </w:r>
        <w:r w:rsidR="00B61BD3">
          <w:rPr>
            <w:noProof/>
            <w:webHidden/>
          </w:rPr>
          <w:tab/>
        </w:r>
        <w:r w:rsidR="00B61BD3">
          <w:rPr>
            <w:noProof/>
            <w:webHidden/>
          </w:rPr>
          <w:fldChar w:fldCharType="begin"/>
        </w:r>
        <w:r w:rsidR="00B61BD3">
          <w:rPr>
            <w:noProof/>
            <w:webHidden/>
          </w:rPr>
          <w:instrText xml:space="preserve"> PAGEREF _Toc523818495 \h </w:instrText>
        </w:r>
        <w:r w:rsidR="00B61BD3">
          <w:rPr>
            <w:noProof/>
            <w:webHidden/>
          </w:rPr>
        </w:r>
        <w:r w:rsidR="00B61BD3">
          <w:rPr>
            <w:noProof/>
            <w:webHidden/>
          </w:rPr>
          <w:fldChar w:fldCharType="separate"/>
        </w:r>
        <w:r w:rsidR="00B61BD3">
          <w:rPr>
            <w:noProof/>
            <w:webHidden/>
          </w:rPr>
          <w:t>8</w:t>
        </w:r>
        <w:r w:rsidR="00B61BD3">
          <w:rPr>
            <w:noProof/>
            <w:webHidden/>
          </w:rPr>
          <w:fldChar w:fldCharType="end"/>
        </w:r>
      </w:hyperlink>
    </w:p>
    <w:p w:rsidR="00B61BD3" w:rsidRDefault="00292FE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96" w:history="1">
        <w:r w:rsidR="00B61BD3" w:rsidRPr="002C3D66">
          <w:rPr>
            <w:rStyle w:val="Hyperlink"/>
            <w:noProof/>
          </w:rPr>
          <w:t>4.9.</w:t>
        </w:r>
        <w:r w:rsidR="00B61B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1BD3" w:rsidRPr="002C3D66">
          <w:rPr>
            <w:rStyle w:val="Hyperlink"/>
            <w:noProof/>
          </w:rPr>
          <w:t>sp_search_for_dashboards_details</w:t>
        </w:r>
        <w:r w:rsidR="00B61BD3">
          <w:rPr>
            <w:noProof/>
            <w:webHidden/>
          </w:rPr>
          <w:tab/>
        </w:r>
        <w:r w:rsidR="00B61BD3">
          <w:rPr>
            <w:noProof/>
            <w:webHidden/>
          </w:rPr>
          <w:fldChar w:fldCharType="begin"/>
        </w:r>
        <w:r w:rsidR="00B61BD3">
          <w:rPr>
            <w:noProof/>
            <w:webHidden/>
          </w:rPr>
          <w:instrText xml:space="preserve"> PAGEREF _Toc523818496 \h </w:instrText>
        </w:r>
        <w:r w:rsidR="00B61BD3">
          <w:rPr>
            <w:noProof/>
            <w:webHidden/>
          </w:rPr>
        </w:r>
        <w:r w:rsidR="00B61BD3">
          <w:rPr>
            <w:noProof/>
            <w:webHidden/>
          </w:rPr>
          <w:fldChar w:fldCharType="separate"/>
        </w:r>
        <w:r w:rsidR="00B61BD3">
          <w:rPr>
            <w:noProof/>
            <w:webHidden/>
          </w:rPr>
          <w:t>8</w:t>
        </w:r>
        <w:r w:rsidR="00B61BD3">
          <w:rPr>
            <w:noProof/>
            <w:webHidden/>
          </w:rPr>
          <w:fldChar w:fldCharType="end"/>
        </w:r>
      </w:hyperlink>
    </w:p>
    <w:p w:rsidR="00B61BD3" w:rsidRDefault="00292FE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97" w:history="1">
        <w:r w:rsidR="00B61BD3" w:rsidRPr="002C3D66">
          <w:rPr>
            <w:rStyle w:val="Hyperlink"/>
            <w:noProof/>
          </w:rPr>
          <w:t>4.10.</w:t>
        </w:r>
        <w:r w:rsidR="00B61B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1BD3" w:rsidRPr="002C3D66">
          <w:rPr>
            <w:rStyle w:val="Hyperlink"/>
            <w:noProof/>
          </w:rPr>
          <w:t>sp_selectfrom_coaching_log_historical_export</w:t>
        </w:r>
        <w:r w:rsidR="00B61BD3">
          <w:rPr>
            <w:noProof/>
            <w:webHidden/>
          </w:rPr>
          <w:tab/>
        </w:r>
        <w:r w:rsidR="00B61BD3">
          <w:rPr>
            <w:noProof/>
            <w:webHidden/>
          </w:rPr>
          <w:fldChar w:fldCharType="begin"/>
        </w:r>
        <w:r w:rsidR="00B61BD3">
          <w:rPr>
            <w:noProof/>
            <w:webHidden/>
          </w:rPr>
          <w:instrText xml:space="preserve"> PAGEREF _Toc523818497 \h </w:instrText>
        </w:r>
        <w:r w:rsidR="00B61BD3">
          <w:rPr>
            <w:noProof/>
            <w:webHidden/>
          </w:rPr>
        </w:r>
        <w:r w:rsidR="00B61BD3">
          <w:rPr>
            <w:noProof/>
            <w:webHidden/>
          </w:rPr>
          <w:fldChar w:fldCharType="separate"/>
        </w:r>
        <w:r w:rsidR="00B61BD3">
          <w:rPr>
            <w:noProof/>
            <w:webHidden/>
          </w:rPr>
          <w:t>8</w:t>
        </w:r>
        <w:r w:rsidR="00B61BD3">
          <w:rPr>
            <w:noProof/>
            <w:webHidden/>
          </w:rPr>
          <w:fldChar w:fldCharType="end"/>
        </w:r>
      </w:hyperlink>
    </w:p>
    <w:p w:rsidR="00B61BD3" w:rsidRDefault="00292FE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18498" w:history="1">
        <w:r w:rsidR="00B61BD3" w:rsidRPr="002C3D66">
          <w:rPr>
            <w:rStyle w:val="Hyperlink"/>
            <w:noProof/>
          </w:rPr>
          <w:t>4.11.</w:t>
        </w:r>
        <w:r w:rsidR="00B61BD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1BD3" w:rsidRPr="002C3D66">
          <w:rPr>
            <w:rStyle w:val="Hyperlink"/>
            <w:noProof/>
          </w:rPr>
          <w:t>sp_selectfrom_coaching_log_historical_export_count</w:t>
        </w:r>
        <w:r w:rsidR="00B61BD3">
          <w:rPr>
            <w:noProof/>
            <w:webHidden/>
          </w:rPr>
          <w:tab/>
        </w:r>
        <w:r w:rsidR="00B61BD3">
          <w:rPr>
            <w:noProof/>
            <w:webHidden/>
          </w:rPr>
          <w:fldChar w:fldCharType="begin"/>
        </w:r>
        <w:r w:rsidR="00B61BD3">
          <w:rPr>
            <w:noProof/>
            <w:webHidden/>
          </w:rPr>
          <w:instrText xml:space="preserve"> PAGEREF _Toc523818498 \h </w:instrText>
        </w:r>
        <w:r w:rsidR="00B61BD3">
          <w:rPr>
            <w:noProof/>
            <w:webHidden/>
          </w:rPr>
        </w:r>
        <w:r w:rsidR="00B61BD3">
          <w:rPr>
            <w:noProof/>
            <w:webHidden/>
          </w:rPr>
          <w:fldChar w:fldCharType="separate"/>
        </w:r>
        <w:r w:rsidR="00B61BD3">
          <w:rPr>
            <w:noProof/>
            <w:webHidden/>
          </w:rPr>
          <w:t>8</w:t>
        </w:r>
        <w:r w:rsidR="00B61BD3">
          <w:rPr>
            <w:noProof/>
            <w:webHidden/>
          </w:rPr>
          <w:fldChar w:fldCharType="end"/>
        </w:r>
      </w:hyperlink>
    </w:p>
    <w:p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:rsidR="00EF5FC8" w:rsidRPr="00251693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8" w:name="_Toc523818479"/>
      <w:r w:rsidRPr="00251693">
        <w:rPr>
          <w:b/>
        </w:rPr>
        <w:lastRenderedPageBreak/>
        <w:t>Description</w:t>
      </w:r>
      <w:bookmarkEnd w:id="8"/>
      <w:r w:rsidRPr="00251693">
        <w:rPr>
          <w:b/>
        </w:rPr>
        <w:t xml:space="preserve">               </w:t>
      </w:r>
    </w:p>
    <w:p w:rsidR="00BD5E61" w:rsidRDefault="00185B59" w:rsidP="006D3CBB">
      <w:pPr>
        <w:ind w:left="360"/>
      </w:pPr>
      <w:r>
        <w:t xml:space="preserve">This module </w:t>
      </w:r>
      <w:r w:rsidR="00581AB8">
        <w:t xml:space="preserve">provides a way for </w:t>
      </w:r>
      <w:r>
        <w:t>authorized users</w:t>
      </w:r>
      <w:r w:rsidR="00581AB8">
        <w:t xml:space="preserve"> </w:t>
      </w:r>
      <w:r>
        <w:t xml:space="preserve">to </w:t>
      </w:r>
      <w:r w:rsidR="00581AB8">
        <w:t>search historical eCoaching logs.</w:t>
      </w:r>
      <w:r w:rsidR="00021F74">
        <w:t xml:space="preserve"> </w:t>
      </w:r>
      <w:r w:rsidR="00E01CD7">
        <w:t>Authorized users are designated as all CCO non-CSR employees and HRs.</w:t>
      </w:r>
    </w:p>
    <w:p w:rsidR="00BD5E61" w:rsidRDefault="00BD5E61" w:rsidP="006D3CBB">
      <w:pPr>
        <w:ind w:left="360"/>
      </w:pPr>
    </w:p>
    <w:p w:rsidR="00BD5E61" w:rsidRDefault="00BD5E61" w:rsidP="00BD5E61">
      <w:pPr>
        <w:ind w:left="360"/>
      </w:pPr>
      <w:r>
        <w:t xml:space="preserve">Searching </w:t>
      </w:r>
      <w:r w:rsidR="00E01CD7">
        <w:t>options</w:t>
      </w:r>
      <w:r>
        <w:t>:</w:t>
      </w:r>
    </w:p>
    <w:p w:rsidR="00BD5E61" w:rsidRDefault="00BD5E61" w:rsidP="00BD5E61">
      <w:pPr>
        <w:pStyle w:val="ListParagraph"/>
        <w:numPr>
          <w:ilvl w:val="0"/>
          <w:numId w:val="22"/>
        </w:numPr>
      </w:pPr>
      <w:r>
        <w:t>Submission Start Date</w:t>
      </w:r>
    </w:p>
    <w:p w:rsidR="00BD5E61" w:rsidRDefault="00BD5E61" w:rsidP="00BD5E61">
      <w:pPr>
        <w:pStyle w:val="ListParagraph"/>
        <w:numPr>
          <w:ilvl w:val="0"/>
          <w:numId w:val="22"/>
        </w:numPr>
      </w:pPr>
      <w:r>
        <w:t>Submission End Date</w:t>
      </w:r>
    </w:p>
    <w:p w:rsidR="00BD5E61" w:rsidRDefault="00BD5E61" w:rsidP="00BD5E61">
      <w:pPr>
        <w:pStyle w:val="ListParagraph"/>
        <w:numPr>
          <w:ilvl w:val="0"/>
          <w:numId w:val="22"/>
        </w:numPr>
      </w:pPr>
      <w:r>
        <w:t>Active Employee, Inactive Employee, or Both</w:t>
      </w:r>
    </w:p>
    <w:p w:rsidR="00BD5E61" w:rsidRDefault="00E01CD7" w:rsidP="00BD5E61">
      <w:pPr>
        <w:pStyle w:val="ListParagraph"/>
        <w:numPr>
          <w:ilvl w:val="0"/>
          <w:numId w:val="22"/>
        </w:numPr>
      </w:pPr>
      <w:r>
        <w:t>Site</w:t>
      </w:r>
    </w:p>
    <w:p w:rsidR="00E01CD7" w:rsidRDefault="00E01CD7" w:rsidP="00BD5E61">
      <w:pPr>
        <w:pStyle w:val="ListParagraph"/>
        <w:numPr>
          <w:ilvl w:val="0"/>
          <w:numId w:val="22"/>
        </w:numPr>
      </w:pPr>
      <w:r>
        <w:t>Manager</w:t>
      </w:r>
    </w:p>
    <w:p w:rsidR="00E01CD7" w:rsidRDefault="00E01CD7" w:rsidP="00BD5E61">
      <w:pPr>
        <w:pStyle w:val="ListParagraph"/>
        <w:numPr>
          <w:ilvl w:val="0"/>
          <w:numId w:val="22"/>
        </w:numPr>
      </w:pPr>
      <w:r>
        <w:t>Supervisor</w:t>
      </w:r>
    </w:p>
    <w:p w:rsidR="00E01CD7" w:rsidRDefault="00E01CD7" w:rsidP="00BD5E61">
      <w:pPr>
        <w:pStyle w:val="ListParagraph"/>
        <w:numPr>
          <w:ilvl w:val="0"/>
          <w:numId w:val="22"/>
        </w:numPr>
      </w:pPr>
      <w:r>
        <w:t>Employee</w:t>
      </w:r>
    </w:p>
    <w:p w:rsidR="00E01CD7" w:rsidRDefault="00E01CD7" w:rsidP="00BD5E61">
      <w:pPr>
        <w:pStyle w:val="ListParagraph"/>
        <w:numPr>
          <w:ilvl w:val="0"/>
          <w:numId w:val="22"/>
        </w:numPr>
      </w:pPr>
      <w:r>
        <w:t>Submitter</w:t>
      </w:r>
    </w:p>
    <w:p w:rsidR="00E01CD7" w:rsidRDefault="00E01CD7" w:rsidP="00BD5E61">
      <w:pPr>
        <w:pStyle w:val="ListParagraph"/>
        <w:numPr>
          <w:ilvl w:val="0"/>
          <w:numId w:val="22"/>
        </w:numPr>
      </w:pPr>
      <w:r>
        <w:t>Log Status</w:t>
      </w:r>
    </w:p>
    <w:p w:rsidR="00E01CD7" w:rsidRDefault="00E01CD7" w:rsidP="00BD5E61">
      <w:pPr>
        <w:pStyle w:val="ListParagraph"/>
        <w:numPr>
          <w:ilvl w:val="0"/>
          <w:numId w:val="22"/>
        </w:numPr>
      </w:pPr>
      <w:r>
        <w:t>Log Source</w:t>
      </w:r>
    </w:p>
    <w:p w:rsidR="00E01CD7" w:rsidRDefault="00E01CD7" w:rsidP="00BD5E61">
      <w:pPr>
        <w:pStyle w:val="ListParagraph"/>
        <w:numPr>
          <w:ilvl w:val="0"/>
          <w:numId w:val="22"/>
        </w:numPr>
      </w:pPr>
      <w:r>
        <w:t>Log Value</w:t>
      </w:r>
    </w:p>
    <w:p w:rsidR="00BD5E61" w:rsidRDefault="00BD5E61" w:rsidP="006D3CBB">
      <w:pPr>
        <w:ind w:left="360"/>
      </w:pPr>
    </w:p>
    <w:p w:rsidR="00EE2860" w:rsidRDefault="00021F74" w:rsidP="006D3CBB">
      <w:pPr>
        <w:ind w:left="360"/>
      </w:pPr>
      <w:r>
        <w:t>Authorized u</w:t>
      </w:r>
      <w:r w:rsidR="00EE2860">
        <w:t xml:space="preserve">sers enter the </w:t>
      </w:r>
      <w:r w:rsidR="004D23FB">
        <w:t>Historical Dashboard</w:t>
      </w:r>
      <w:r w:rsidR="00EE2860">
        <w:t xml:space="preserve"> page by clicking “</w:t>
      </w:r>
      <w:r w:rsidR="00C6392B">
        <w:t>Historical Dashboard</w:t>
      </w:r>
      <w:r w:rsidR="00EE2860">
        <w:t xml:space="preserve">” on the top menu bar. </w:t>
      </w:r>
    </w:p>
    <w:p w:rsidR="000D30AF" w:rsidRDefault="000D30AF" w:rsidP="006D3CBB">
      <w:pPr>
        <w:ind w:left="360"/>
      </w:pPr>
    </w:p>
    <w:p w:rsidR="000D30AF" w:rsidRDefault="000D30AF" w:rsidP="006D3CBB">
      <w:pPr>
        <w:ind w:left="360"/>
      </w:pPr>
      <w:r>
        <w:t xml:space="preserve">This module also provides a way to export the search result to an excel file. </w:t>
      </w:r>
    </w:p>
    <w:p w:rsidR="000D30AF" w:rsidRDefault="000D30AF" w:rsidP="006D3CBB">
      <w:pPr>
        <w:ind w:left="360"/>
      </w:pPr>
    </w:p>
    <w:p w:rsidR="007D156D" w:rsidRDefault="007D156D" w:rsidP="006D3CBB">
      <w:pPr>
        <w:ind w:left="360"/>
      </w:pPr>
    </w:p>
    <w:p w:rsidR="004950E2" w:rsidRDefault="00F910BD" w:rsidP="004950E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9" w:name="_Toc523818480"/>
      <w:r>
        <w:rPr>
          <w:b/>
        </w:rPr>
        <w:t>Business Logic</w:t>
      </w:r>
      <w:r w:rsidR="00115F93">
        <w:rPr>
          <w:b/>
        </w:rPr>
        <w:t xml:space="preserve"> – HistoricalDashboard</w:t>
      </w:r>
      <w:r w:rsidR="00B9161A">
        <w:rPr>
          <w:b/>
        </w:rPr>
        <w:t>Controller.cs</w:t>
      </w:r>
      <w:bookmarkEnd w:id="9"/>
    </w:p>
    <w:p w:rsidR="00F910BD" w:rsidRDefault="008F3644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 xml:space="preserve">Upon user enters the page, display </w:t>
      </w:r>
      <w:r w:rsidR="00E01CD7">
        <w:t>all search options</w:t>
      </w:r>
      <w:r w:rsidR="00A930C6">
        <w:t>;</w:t>
      </w:r>
    </w:p>
    <w:p w:rsidR="009E3718" w:rsidRDefault="00A703BF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Default Submission Start Date to 30 days before today, Submission End Date to today;</w:t>
      </w:r>
    </w:p>
    <w:p w:rsidR="00A703BF" w:rsidRDefault="00A703BF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Default Employee type to Active;</w:t>
      </w:r>
    </w:p>
    <w:p w:rsidR="00A703BF" w:rsidRDefault="00A703BF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Site dropdown has all sites populated, default to “—Select a Site –“;</w:t>
      </w:r>
    </w:p>
    <w:p w:rsidR="00A703BF" w:rsidRDefault="00F338CD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Manager dropdown is loaded </w:t>
      </w:r>
      <w:r w:rsidR="00F46710">
        <w:t xml:space="preserve">for the selected site </w:t>
      </w:r>
      <w:r>
        <w:t>once user selects a site in Site dropdown;</w:t>
      </w:r>
    </w:p>
    <w:p w:rsidR="00F338CD" w:rsidRDefault="00F338CD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Supervisor dropdown is loaded </w:t>
      </w:r>
      <w:r w:rsidR="00F46710">
        <w:t xml:space="preserve">for the selected manager </w:t>
      </w:r>
      <w:r>
        <w:t>once user selects a manager in Manager dropdown;</w:t>
      </w:r>
    </w:p>
    <w:p w:rsidR="00F338CD" w:rsidRDefault="00F338CD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Employee dropdown is loaded </w:t>
      </w:r>
      <w:r w:rsidR="00A23FFD">
        <w:t xml:space="preserve">for the selected supervisor </w:t>
      </w:r>
      <w:r>
        <w:t>once user select</w:t>
      </w:r>
      <w:r w:rsidR="004A4832">
        <w:t>s</w:t>
      </w:r>
      <w:r>
        <w:t xml:space="preserve"> a supervisor in Supervisor dropdown</w:t>
      </w:r>
      <w:r w:rsidR="005F411E">
        <w:t>;</w:t>
      </w:r>
    </w:p>
    <w:p w:rsidR="00A2200B" w:rsidRDefault="00A2200B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Submitter dropdown has all submitters populated, default to “All Submitters”;</w:t>
      </w:r>
    </w:p>
    <w:p w:rsidR="00A2200B" w:rsidRDefault="00A2200B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Status dropdown has all </w:t>
      </w:r>
      <w:r w:rsidR="00324804">
        <w:t>s</w:t>
      </w:r>
      <w:r>
        <w:t>tatus populated, default to “All Status”;</w:t>
      </w:r>
    </w:p>
    <w:p w:rsidR="002E42F2" w:rsidRDefault="002E42F2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Source dropdown has all </w:t>
      </w:r>
      <w:r w:rsidR="00324804">
        <w:t>sources</w:t>
      </w:r>
      <w:r>
        <w:t xml:space="preserve"> populated, default to “All Sources”;</w:t>
      </w:r>
    </w:p>
    <w:p w:rsidR="00324804" w:rsidRDefault="00324804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Value dropdown has all values populated, default to “All Values”.</w:t>
      </w:r>
    </w:p>
    <w:p w:rsidR="00EA440C" w:rsidRDefault="00EA440C" w:rsidP="00EA440C">
      <w:pPr>
        <w:autoSpaceDE w:val="0"/>
        <w:autoSpaceDN w:val="0"/>
        <w:adjustRightInd w:val="0"/>
      </w:pPr>
    </w:p>
    <w:p w:rsidR="00EA440C" w:rsidRDefault="00EA440C" w:rsidP="00EA440C">
      <w:pPr>
        <w:tabs>
          <w:tab w:val="num" w:pos="1080"/>
        </w:tabs>
        <w:autoSpaceDE w:val="0"/>
        <w:autoSpaceDN w:val="0"/>
        <w:adjustRightInd w:val="0"/>
        <w:ind w:left="360"/>
      </w:pPr>
      <w:r>
        <w:t>When Search button is clicked,</w:t>
      </w:r>
    </w:p>
    <w:p w:rsidR="00EA440C" w:rsidRDefault="00EA440C" w:rsidP="00893987">
      <w:pPr>
        <w:pStyle w:val="ListParagraph"/>
        <w:numPr>
          <w:ilvl w:val="0"/>
          <w:numId w:val="23"/>
        </w:numPr>
        <w:tabs>
          <w:tab w:val="num" w:pos="1080"/>
        </w:tabs>
        <w:autoSpaceDE w:val="0"/>
        <w:autoSpaceDN w:val="0"/>
        <w:adjustRightInd w:val="0"/>
      </w:pPr>
      <w:r>
        <w:t xml:space="preserve">Validates all search options; If any search option is not selected, validation will fail. </w:t>
      </w:r>
    </w:p>
    <w:p w:rsidR="00EA440C" w:rsidRDefault="00EA440C" w:rsidP="00893987">
      <w:pPr>
        <w:pStyle w:val="ListParagraph"/>
        <w:numPr>
          <w:ilvl w:val="0"/>
          <w:numId w:val="23"/>
        </w:numPr>
        <w:tabs>
          <w:tab w:val="num" w:pos="1080"/>
        </w:tabs>
        <w:autoSpaceDE w:val="0"/>
        <w:autoSpaceDN w:val="0"/>
        <w:adjustRightInd w:val="0"/>
      </w:pPr>
      <w:r>
        <w:t xml:space="preserve">Upon passing validation, </w:t>
      </w:r>
      <w:r w:rsidR="007A036E">
        <w:t>call stored procedure sp_search_for_dashboards_details to return log</w:t>
      </w:r>
      <w:r w:rsidR="00C95CE9">
        <w:t xml:space="preserve"> list</w:t>
      </w:r>
      <w:r w:rsidR="007A036E">
        <w:t xml:space="preserve"> based on the search options.</w:t>
      </w:r>
      <w:r w:rsidR="00555F53">
        <w:t xml:space="preserve"> Display log list on the page.</w:t>
      </w:r>
    </w:p>
    <w:p w:rsidR="00F54E67" w:rsidRDefault="00F54E67" w:rsidP="00F54E67">
      <w:pPr>
        <w:autoSpaceDE w:val="0"/>
        <w:autoSpaceDN w:val="0"/>
        <w:adjustRightInd w:val="0"/>
        <w:ind w:left="360"/>
      </w:pPr>
    </w:p>
    <w:p w:rsidR="00F54E67" w:rsidRDefault="00F54E67" w:rsidP="00F54E67">
      <w:pPr>
        <w:autoSpaceDE w:val="0"/>
        <w:autoSpaceDN w:val="0"/>
        <w:adjustRightInd w:val="0"/>
        <w:ind w:left="360"/>
      </w:pPr>
      <w:r>
        <w:t>When Reset button is clicked, page will be reset to its initial settings.</w:t>
      </w:r>
    </w:p>
    <w:p w:rsidR="008B41D4" w:rsidRDefault="008B41D4" w:rsidP="00F54E67">
      <w:pPr>
        <w:autoSpaceDE w:val="0"/>
        <w:autoSpaceDN w:val="0"/>
        <w:adjustRightInd w:val="0"/>
        <w:ind w:left="360"/>
      </w:pPr>
    </w:p>
    <w:p w:rsidR="00382D0C" w:rsidRDefault="008B41D4" w:rsidP="00382D0C">
      <w:pPr>
        <w:autoSpaceDE w:val="0"/>
        <w:autoSpaceDN w:val="0"/>
        <w:adjustRightInd w:val="0"/>
        <w:ind w:left="360"/>
      </w:pPr>
      <w:r>
        <w:t xml:space="preserve">When “Export to Excel” is clicked, </w:t>
      </w:r>
      <w:r w:rsidR="00C95CE9">
        <w:t xml:space="preserve">call stored procedure </w:t>
      </w:r>
      <w:r w:rsidR="00382D0C">
        <w:t>sp_SelectFrom_Coaching_Log_Historical_Export_Count to get the total number of records to be exported;</w:t>
      </w:r>
    </w:p>
    <w:p w:rsidR="00382D0C" w:rsidRDefault="00382D0C" w:rsidP="00382D0C">
      <w:pPr>
        <w:autoSpaceDE w:val="0"/>
        <w:autoSpaceDN w:val="0"/>
        <w:adjustRightInd w:val="0"/>
        <w:ind w:left="360"/>
      </w:pPr>
      <w:r>
        <w:t>If the total number of records is over 20,000, display message “The maximum number of records that can be exported at a time is 20,000. You are trying to export [total number of records to be exported] records. Please re</w:t>
      </w:r>
      <w:r w:rsidR="00AF4C75">
        <w:t>fine your filters and try again.”</w:t>
      </w:r>
    </w:p>
    <w:p w:rsidR="00382D0C" w:rsidRDefault="00382D0C" w:rsidP="00382D0C">
      <w:pPr>
        <w:autoSpaceDE w:val="0"/>
        <w:autoSpaceDN w:val="0"/>
        <w:adjustRightInd w:val="0"/>
        <w:ind w:left="360"/>
      </w:pPr>
      <w:r>
        <w:t>Else</w:t>
      </w:r>
    </w:p>
    <w:p w:rsidR="008B41D4" w:rsidRDefault="00382D0C" w:rsidP="00382D0C">
      <w:pPr>
        <w:autoSpaceDE w:val="0"/>
        <w:autoSpaceDN w:val="0"/>
        <w:adjustRightInd w:val="0"/>
        <w:ind w:left="360"/>
      </w:pPr>
      <w:r>
        <w:t xml:space="preserve">Call stored procedure </w:t>
      </w:r>
      <w:r w:rsidR="00C95CE9">
        <w:t>sp_selectfrom_coaching_log_historical_export to return log list, which will be written in an excel file.</w:t>
      </w:r>
      <w:r w:rsidR="007F38CB">
        <w:t xml:space="preserve"> The naming convention for the excel file will be “eCoachingLog_yyyyMMddHHmmssffff.xlsx”.</w:t>
      </w:r>
    </w:p>
    <w:p w:rsidR="00F421C5" w:rsidRDefault="00F421C5" w:rsidP="00F54E67">
      <w:pPr>
        <w:autoSpaceDE w:val="0"/>
        <w:autoSpaceDN w:val="0"/>
        <w:adjustRightInd w:val="0"/>
        <w:ind w:left="360"/>
      </w:pPr>
    </w:p>
    <w:p w:rsidR="00C73000" w:rsidRDefault="00C73000" w:rsidP="00DE1E6B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364F14" w:rsidRDefault="00BA488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0" w:name="_Toc523818481"/>
      <w:r w:rsidRPr="00664275">
        <w:rPr>
          <w:b/>
        </w:rPr>
        <w:t>P</w:t>
      </w:r>
      <w:r w:rsidR="00EF5FC8" w:rsidRPr="00664275">
        <w:rPr>
          <w:b/>
        </w:rPr>
        <w:t>age details</w:t>
      </w:r>
      <w:bookmarkEnd w:id="10"/>
    </w:p>
    <w:p w:rsidR="00EF5FC8" w:rsidRPr="00364F14" w:rsidRDefault="00BA43B1" w:rsidP="00364F14">
      <w:pPr>
        <w:pStyle w:val="ListParagraph"/>
        <w:numPr>
          <w:ilvl w:val="1"/>
          <w:numId w:val="9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r w:rsidRPr="00364F14">
        <w:rPr>
          <w:b/>
        </w:rPr>
        <w:t xml:space="preserve"> </w:t>
      </w:r>
      <w:bookmarkStart w:id="11" w:name="_Toc523818482"/>
      <w:r w:rsidRPr="00364F14">
        <w:rPr>
          <w:b/>
        </w:rPr>
        <w:t>Views\</w:t>
      </w:r>
      <w:r w:rsidR="00931CCF">
        <w:rPr>
          <w:b/>
        </w:rPr>
        <w:t>HistoricalDashboard</w:t>
      </w:r>
      <w:r w:rsidRPr="00364F14">
        <w:rPr>
          <w:b/>
        </w:rPr>
        <w:t>\Index.cshtml</w:t>
      </w:r>
      <w:bookmarkEnd w:id="11"/>
    </w:p>
    <w:p w:rsidR="009B2A2F" w:rsidRDefault="009B2A2F" w:rsidP="005D1F00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12" w:name="_Toc523818483"/>
      <w:r>
        <w:t>Razor pages comprising Web Page</w:t>
      </w:r>
      <w:bookmarkEnd w:id="12"/>
    </w:p>
    <w:p w:rsidR="00CE6481" w:rsidRDefault="00CE6481" w:rsidP="005D1F00">
      <w:pPr>
        <w:autoSpaceDE w:val="0"/>
        <w:autoSpaceDN w:val="0"/>
        <w:adjustRightInd w:val="0"/>
        <w:ind w:left="2088" w:firstLine="72"/>
      </w:pPr>
      <w:r>
        <w:t>_</w:t>
      </w:r>
      <w:r w:rsidR="00BF4B51">
        <w:t>Search</w:t>
      </w:r>
      <w:r>
        <w:t>.cshtml</w:t>
      </w:r>
    </w:p>
    <w:p w:rsidR="00E208C9" w:rsidRDefault="00E208C9" w:rsidP="00580DB7">
      <w:pPr>
        <w:autoSpaceDE w:val="0"/>
        <w:autoSpaceDN w:val="0"/>
        <w:adjustRightInd w:val="0"/>
        <w:ind w:left="1224"/>
        <w:outlineLvl w:val="1"/>
      </w:pPr>
    </w:p>
    <w:p w:rsidR="005D1F00" w:rsidRDefault="005D1F00" w:rsidP="005D1F00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13" w:name="_Toc523818484"/>
      <w:r>
        <w:t>Layout Page</w:t>
      </w:r>
      <w:bookmarkEnd w:id="13"/>
    </w:p>
    <w:p w:rsidR="007E7903" w:rsidRDefault="005D1F00" w:rsidP="005628FD">
      <w:pPr>
        <w:autoSpaceDE w:val="0"/>
        <w:autoSpaceDN w:val="0"/>
        <w:adjustRightInd w:val="0"/>
      </w:pPr>
      <w:r>
        <w:t xml:space="preserve"> </w:t>
      </w:r>
      <w:r w:rsidR="003C20E6">
        <w:tab/>
      </w:r>
      <w:r w:rsidR="003C20E6">
        <w:tab/>
      </w:r>
      <w:r w:rsidR="003C20E6">
        <w:tab/>
      </w:r>
      <w:r w:rsidR="003C20E6">
        <w:tab/>
      </w:r>
      <w:r w:rsidR="003C20E6">
        <w:tab/>
      </w:r>
      <w:r w:rsidR="007E7903">
        <w:t>Views\Shared\_Layoutcshtml</w:t>
      </w:r>
    </w:p>
    <w:p w:rsidR="007E7903" w:rsidRDefault="007E7903" w:rsidP="007E7903">
      <w:pPr>
        <w:autoSpaceDE w:val="0"/>
        <w:autoSpaceDN w:val="0"/>
        <w:adjustRightInd w:val="0"/>
        <w:ind w:left="2160"/>
        <w:outlineLvl w:val="1"/>
      </w:pPr>
    </w:p>
    <w:p w:rsidR="007E7903" w:rsidRDefault="007E7903" w:rsidP="00CF68C8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14" w:name="_Toc523818485"/>
      <w:r>
        <w:t>Screen</w:t>
      </w:r>
      <w:r w:rsidR="001D2F61">
        <w:t>s</w:t>
      </w:r>
      <w:r>
        <w:t>hot</w:t>
      </w:r>
      <w:bookmarkEnd w:id="14"/>
    </w:p>
    <w:p w:rsidR="00B65AFC" w:rsidRDefault="00B65AFC" w:rsidP="00C55615">
      <w:pPr>
        <w:autoSpaceDE w:val="0"/>
        <w:autoSpaceDN w:val="0"/>
        <w:adjustRightInd w:val="0"/>
        <w:ind w:left="1224"/>
        <w:outlineLvl w:val="1"/>
      </w:pPr>
    </w:p>
    <w:p w:rsidR="00B65AFC" w:rsidRDefault="00B65AFC" w:rsidP="00AF7AAC">
      <w:pPr>
        <w:autoSpaceDE w:val="0"/>
        <w:autoSpaceDN w:val="0"/>
        <w:adjustRightInd w:val="0"/>
      </w:pPr>
      <w:r>
        <w:t>Page initial display:</w:t>
      </w:r>
    </w:p>
    <w:p w:rsidR="007E7903" w:rsidRDefault="00C8205B" w:rsidP="00AF7AAC">
      <w:r>
        <w:rPr>
          <w:noProof/>
        </w:rPr>
        <w:drawing>
          <wp:inline distT="0" distB="0" distL="0" distR="0">
            <wp:extent cx="5486400" cy="76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615" w:rsidRDefault="00C55615" w:rsidP="00AF7AAC">
      <w:pPr>
        <w:ind w:left="864" w:firstLine="432"/>
      </w:pPr>
    </w:p>
    <w:p w:rsidR="00C53F50" w:rsidRDefault="00FA2696" w:rsidP="00CB2805">
      <w:r>
        <w:t>Click Search without selecting Manager, Supervisor, and Employee</w:t>
      </w:r>
      <w:r w:rsidR="00D40575">
        <w:t>:</w:t>
      </w:r>
    </w:p>
    <w:p w:rsidR="00206ED5" w:rsidRDefault="00C8205B" w:rsidP="007E7903">
      <w:r>
        <w:rPr>
          <w:noProof/>
        </w:rPr>
        <w:drawing>
          <wp:inline distT="0" distB="0" distL="0" distR="0">
            <wp:extent cx="5486400" cy="685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05" w:rsidRDefault="00CB2805" w:rsidP="007E7903"/>
    <w:p w:rsidR="007E7903" w:rsidRDefault="00CB2805" w:rsidP="007E7903">
      <w:r>
        <w:t>Search Result:</w:t>
      </w:r>
    </w:p>
    <w:p w:rsidR="007E7903" w:rsidRDefault="00AC1689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22174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D08" w:rsidRDefault="008A2D08" w:rsidP="009C5580">
      <w:pPr>
        <w:autoSpaceDE w:val="0"/>
        <w:autoSpaceDN w:val="0"/>
        <w:adjustRightInd w:val="0"/>
      </w:pPr>
    </w:p>
    <w:p w:rsidR="00FE52B5" w:rsidRDefault="00FE52B5" w:rsidP="009C5580">
      <w:pPr>
        <w:autoSpaceDE w:val="0"/>
        <w:autoSpaceDN w:val="0"/>
        <w:adjustRightInd w:val="0"/>
      </w:pPr>
      <w:r>
        <w:t>Unauthorized to view log details:</w:t>
      </w:r>
    </w:p>
    <w:p w:rsidR="008A2D08" w:rsidRDefault="000C0FDD" w:rsidP="009C5580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>
            <wp:extent cx="5478780" cy="20955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6C8" w:rsidRDefault="00C066C8" w:rsidP="009C5580">
      <w:pPr>
        <w:autoSpaceDE w:val="0"/>
        <w:autoSpaceDN w:val="0"/>
        <w:adjustRightInd w:val="0"/>
      </w:pPr>
    </w:p>
    <w:p w:rsidR="00642944" w:rsidRDefault="00642944" w:rsidP="009C5580">
      <w:pPr>
        <w:autoSpaceDE w:val="0"/>
        <w:autoSpaceDN w:val="0"/>
        <w:adjustRightInd w:val="0"/>
        <w:rPr>
          <w:noProof/>
        </w:rPr>
      </w:pPr>
      <w:r>
        <w:rPr>
          <w:noProof/>
        </w:rPr>
        <w:t>View log details:</w:t>
      </w:r>
    </w:p>
    <w:p w:rsidR="00C066C8" w:rsidRDefault="002F2C95" w:rsidP="009C5580">
      <w:pPr>
        <w:autoSpaceDE w:val="0"/>
        <w:autoSpaceDN w:val="0"/>
        <w:adjustRightInd w:val="0"/>
        <w:rPr>
          <w:ins w:id="15" w:author="Huang, Lili (NE)" w:date="2020-03-24T09:23:00Z"/>
        </w:rPr>
      </w:pPr>
      <w:r>
        <w:rPr>
          <w:noProof/>
        </w:rPr>
        <w:drawing>
          <wp:inline distT="0" distB="0" distL="0" distR="0">
            <wp:extent cx="5471160" cy="2095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EA0" w:rsidRDefault="008D2EA0" w:rsidP="009C5580">
      <w:pPr>
        <w:autoSpaceDE w:val="0"/>
        <w:autoSpaceDN w:val="0"/>
        <w:adjustRightInd w:val="0"/>
        <w:rPr>
          <w:ins w:id="16" w:author="Huang, Lili (NE)" w:date="2020-03-24T09:23:00Z"/>
        </w:rPr>
      </w:pPr>
    </w:p>
    <w:p w:rsidR="008D2EA0" w:rsidRDefault="008D2EA0" w:rsidP="009C5580">
      <w:pPr>
        <w:autoSpaceDE w:val="0"/>
        <w:autoSpaceDN w:val="0"/>
        <w:adjustRightInd w:val="0"/>
        <w:rPr>
          <w:ins w:id="17" w:author="Huang, Lili (NE)" w:date="2020-03-24T09:23:00Z"/>
        </w:rPr>
      </w:pPr>
      <w:ins w:id="18" w:author="Huang, Lili (NE)" w:date="2020-03-24T09:23:00Z">
        <w:r>
          <w:t>View warning log details:</w:t>
        </w:r>
      </w:ins>
    </w:p>
    <w:p w:rsidR="008D2EA0" w:rsidRDefault="008D2EA0" w:rsidP="009C5580">
      <w:pPr>
        <w:autoSpaceDE w:val="0"/>
        <w:autoSpaceDN w:val="0"/>
        <w:adjustRightInd w:val="0"/>
      </w:pPr>
      <w:ins w:id="19" w:author="Huang, Lili (NE)" w:date="2020-03-24T09:24:00Z">
        <w:r>
          <w:rPr>
            <w:noProof/>
          </w:rPr>
          <w:drawing>
            <wp:inline distT="0" distB="0" distL="0" distR="0">
              <wp:extent cx="5486400" cy="1135380"/>
              <wp:effectExtent l="0" t="0" r="0" b="762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1135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F77E4B" w:rsidRDefault="00F77E4B" w:rsidP="007E7903">
      <w:pPr>
        <w:autoSpaceDE w:val="0"/>
        <w:autoSpaceDN w:val="0"/>
        <w:adjustRightInd w:val="0"/>
        <w:outlineLvl w:val="1"/>
      </w:pPr>
    </w:p>
    <w:p w:rsidR="000360E4" w:rsidRDefault="000360E4" w:rsidP="007E7903">
      <w:pPr>
        <w:autoSpaceDE w:val="0"/>
        <w:autoSpaceDN w:val="0"/>
        <w:adjustRightInd w:val="0"/>
        <w:outlineLvl w:val="1"/>
      </w:pPr>
    </w:p>
    <w:p w:rsidR="007E7903" w:rsidRDefault="007E7903" w:rsidP="001437E6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20" w:name="_Toc523818486"/>
      <w:r>
        <w:t>Web Page Invoked Events</w:t>
      </w:r>
      <w:bookmarkEnd w:id="20"/>
    </w:p>
    <w:tbl>
      <w:tblPr>
        <w:tblW w:w="85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300"/>
      </w:tblGrid>
      <w:tr w:rsidR="00B57532" w:rsidTr="00301A4A">
        <w:trPr>
          <w:tblHeader/>
        </w:trPr>
        <w:tc>
          <w:tcPr>
            <w:tcW w:w="225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30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B57532" w:rsidTr="00301A4A">
        <w:tc>
          <w:tcPr>
            <w:tcW w:w="2250" w:type="dxa"/>
          </w:tcPr>
          <w:p w:rsidR="00B57532" w:rsidRPr="00E20AB4" w:rsidRDefault="00702682" w:rsidP="00D34238">
            <w:pPr>
              <w:tabs>
                <w:tab w:val="num" w:pos="2880"/>
              </w:tabs>
            </w:pPr>
            <w:r>
              <w:t>S</w:t>
            </w:r>
            <w:r w:rsidR="00B57532">
              <w:t xml:space="preserve">elect </w:t>
            </w:r>
            <w:r w:rsidR="00D34238">
              <w:t>site</w:t>
            </w:r>
            <w:r w:rsidR="00422D8D">
              <w:t xml:space="preserve"> from </w:t>
            </w:r>
            <w:r w:rsidR="00D34238">
              <w:t>Site</w:t>
            </w:r>
            <w:r w:rsidR="00422D8D">
              <w:t xml:space="preserve"> dropdown</w:t>
            </w:r>
          </w:p>
        </w:tc>
        <w:tc>
          <w:tcPr>
            <w:tcW w:w="6300" w:type="dxa"/>
          </w:tcPr>
          <w:p w:rsidR="00945B50" w:rsidRDefault="00945B50" w:rsidP="00FF106C">
            <w:pPr>
              <w:tabs>
                <w:tab w:val="num" w:pos="2880"/>
              </w:tabs>
            </w:pPr>
            <w:r>
              <w:t>A</w:t>
            </w:r>
            <w:r w:rsidR="00B57532">
              <w:t xml:space="preserve">jax call is made to </w:t>
            </w:r>
            <w:r w:rsidR="00F267CA">
              <w:t>get all the managers on the selected site</w:t>
            </w:r>
            <w:r w:rsidR="008D405D">
              <w:t>.</w:t>
            </w:r>
          </w:p>
          <w:p w:rsidR="00F636E0" w:rsidRDefault="00F636E0" w:rsidP="00FF106C">
            <w:pPr>
              <w:tabs>
                <w:tab w:val="num" w:pos="2880"/>
              </w:tabs>
            </w:pPr>
          </w:p>
          <w:p w:rsidR="00F636E0" w:rsidRDefault="00945B50" w:rsidP="00FF106C">
            <w:pPr>
              <w:tabs>
                <w:tab w:val="num" w:pos="2880"/>
              </w:tabs>
            </w:pPr>
            <w:r>
              <w:t xml:space="preserve">Controller: </w:t>
            </w:r>
            <w:r w:rsidR="00114F41">
              <w:t>HistoricalDashboard</w:t>
            </w:r>
          </w:p>
          <w:p w:rsidR="00DD415D" w:rsidRDefault="00945B50" w:rsidP="00030840">
            <w:pPr>
              <w:tabs>
                <w:tab w:val="num" w:pos="2880"/>
              </w:tabs>
            </w:pPr>
            <w:r>
              <w:t xml:space="preserve">Action: </w:t>
            </w:r>
            <w:r w:rsidR="00A1777D">
              <w:t>GetManagersBySite</w:t>
            </w:r>
          </w:p>
          <w:p w:rsidR="00DD415D" w:rsidRDefault="00DD415D" w:rsidP="00030840">
            <w:pPr>
              <w:tabs>
                <w:tab w:val="num" w:pos="2880"/>
              </w:tabs>
            </w:pPr>
          </w:p>
          <w:p w:rsidR="00786923" w:rsidRPr="00E20AB4" w:rsidRDefault="00C42183" w:rsidP="00030840">
            <w:pPr>
              <w:tabs>
                <w:tab w:val="num" w:pos="2880"/>
              </w:tabs>
            </w:pPr>
            <w:r>
              <w:t>Manager dropdown is populated with all the managers on the selected site.</w:t>
            </w:r>
            <w:r w:rsidR="00786923">
              <w:t xml:space="preserve"> </w:t>
            </w:r>
          </w:p>
        </w:tc>
      </w:tr>
      <w:tr w:rsidR="00B61F53" w:rsidTr="00301A4A">
        <w:tc>
          <w:tcPr>
            <w:tcW w:w="2250" w:type="dxa"/>
          </w:tcPr>
          <w:p w:rsidR="00B61F53" w:rsidRPr="00E20AB4" w:rsidRDefault="00B61F53" w:rsidP="00EB299C">
            <w:pPr>
              <w:tabs>
                <w:tab w:val="num" w:pos="2880"/>
              </w:tabs>
            </w:pPr>
            <w:r>
              <w:t xml:space="preserve">Select </w:t>
            </w:r>
            <w:r w:rsidR="00EB299C">
              <w:t>manager from Manager dropdown</w:t>
            </w:r>
          </w:p>
        </w:tc>
        <w:tc>
          <w:tcPr>
            <w:tcW w:w="6300" w:type="dxa"/>
          </w:tcPr>
          <w:p w:rsidR="007C44A3" w:rsidRDefault="007C44A3" w:rsidP="006034EC">
            <w:pPr>
              <w:tabs>
                <w:tab w:val="num" w:pos="2880"/>
              </w:tabs>
            </w:pPr>
            <w:r>
              <w:t xml:space="preserve">Controller: </w:t>
            </w:r>
            <w:r w:rsidR="00EB299C">
              <w:t>HistoricalDashboard</w:t>
            </w:r>
          </w:p>
          <w:p w:rsidR="007C44A3" w:rsidRDefault="007C44A3" w:rsidP="006034EC">
            <w:pPr>
              <w:tabs>
                <w:tab w:val="num" w:pos="2880"/>
              </w:tabs>
            </w:pPr>
            <w:r>
              <w:t xml:space="preserve">Action: </w:t>
            </w:r>
            <w:r w:rsidR="00EB299C">
              <w:t>GetSupervisorsByMgr</w:t>
            </w:r>
          </w:p>
          <w:p w:rsidR="007C44A3" w:rsidRDefault="007C44A3" w:rsidP="006034EC">
            <w:pPr>
              <w:tabs>
                <w:tab w:val="num" w:pos="2880"/>
              </w:tabs>
            </w:pPr>
          </w:p>
          <w:p w:rsidR="00B61F53" w:rsidRPr="00E20AB4" w:rsidRDefault="00EB299C" w:rsidP="00C37033">
            <w:pPr>
              <w:tabs>
                <w:tab w:val="num" w:pos="2880"/>
              </w:tabs>
            </w:pPr>
            <w:r>
              <w:t>Supervisor dropdown is populated with all the supervisors who report to the select</w:t>
            </w:r>
            <w:r w:rsidR="00B94AD8">
              <w:t>ed</w:t>
            </w:r>
            <w:r>
              <w:t xml:space="preserve"> manager</w:t>
            </w:r>
            <w:r w:rsidR="00C37033">
              <w:t>.</w:t>
            </w:r>
          </w:p>
        </w:tc>
      </w:tr>
      <w:tr w:rsidR="00B61F53" w:rsidTr="00301A4A">
        <w:tc>
          <w:tcPr>
            <w:tcW w:w="2250" w:type="dxa"/>
          </w:tcPr>
          <w:p w:rsidR="00B61F53" w:rsidRDefault="00B61F53" w:rsidP="00FF106C">
            <w:pPr>
              <w:tabs>
                <w:tab w:val="num" w:pos="2880"/>
              </w:tabs>
            </w:pPr>
            <w:r>
              <w:lastRenderedPageBreak/>
              <w:t xml:space="preserve">Select </w:t>
            </w:r>
            <w:r w:rsidR="00682C9E">
              <w:t>supervisor from Supervisor dropdown</w:t>
            </w:r>
          </w:p>
          <w:p w:rsidR="00B61F53" w:rsidRPr="00E20AB4" w:rsidRDefault="00B61F53" w:rsidP="00FF106C">
            <w:pPr>
              <w:tabs>
                <w:tab w:val="num" w:pos="2880"/>
              </w:tabs>
            </w:pPr>
          </w:p>
        </w:tc>
        <w:tc>
          <w:tcPr>
            <w:tcW w:w="6300" w:type="dxa"/>
          </w:tcPr>
          <w:p w:rsidR="00B61F53" w:rsidRDefault="007875A0" w:rsidP="00FF106C">
            <w:pPr>
              <w:tabs>
                <w:tab w:val="num" w:pos="2880"/>
              </w:tabs>
            </w:pPr>
            <w:r>
              <w:t xml:space="preserve">Controller: </w:t>
            </w:r>
            <w:r w:rsidR="00682C9E">
              <w:t>HistoricalDashboard</w:t>
            </w:r>
          </w:p>
          <w:p w:rsidR="0083424C" w:rsidRDefault="00B61F53" w:rsidP="00FF106C">
            <w:pPr>
              <w:tabs>
                <w:tab w:val="num" w:pos="2880"/>
              </w:tabs>
            </w:pPr>
            <w:r>
              <w:t>Actio</w:t>
            </w:r>
            <w:r w:rsidR="00682C9E">
              <w:t>n: GetEmployeesBySup</w:t>
            </w:r>
          </w:p>
          <w:p w:rsidR="00CE1488" w:rsidRDefault="00CE1488" w:rsidP="00FF106C">
            <w:pPr>
              <w:tabs>
                <w:tab w:val="num" w:pos="2880"/>
              </w:tabs>
            </w:pPr>
          </w:p>
          <w:p w:rsidR="00CE1488" w:rsidRPr="00E20AB4" w:rsidRDefault="00AC4F8B" w:rsidP="00F26032">
            <w:pPr>
              <w:tabs>
                <w:tab w:val="num" w:pos="2880"/>
              </w:tabs>
            </w:pPr>
            <w:r>
              <w:t xml:space="preserve">Employee dropdown is populated with all the selected type of </w:t>
            </w:r>
            <w:r w:rsidR="00F26032">
              <w:t>employees</w:t>
            </w:r>
            <w:r>
              <w:t xml:space="preserve">  (inactive, active, or both) who report to the selected supervisor.</w:t>
            </w:r>
          </w:p>
        </w:tc>
      </w:tr>
      <w:tr w:rsidR="00B61F53" w:rsidTr="00301A4A">
        <w:tc>
          <w:tcPr>
            <w:tcW w:w="2250" w:type="dxa"/>
          </w:tcPr>
          <w:p w:rsidR="00B61F53" w:rsidRDefault="00F37495" w:rsidP="0076027F">
            <w:pPr>
              <w:tabs>
                <w:tab w:val="num" w:pos="2880"/>
              </w:tabs>
            </w:pPr>
            <w:r>
              <w:t>Select “Active Employee” radio button</w:t>
            </w:r>
          </w:p>
        </w:tc>
        <w:tc>
          <w:tcPr>
            <w:tcW w:w="6300" w:type="dxa"/>
          </w:tcPr>
          <w:p w:rsidR="00DB6426" w:rsidRDefault="00F73722" w:rsidP="00994914">
            <w:pPr>
              <w:tabs>
                <w:tab w:val="num" w:pos="2880"/>
              </w:tabs>
            </w:pPr>
            <w:r>
              <w:t>Controller: HistoricalDashboard</w:t>
            </w:r>
          </w:p>
          <w:p w:rsidR="00F73722" w:rsidRDefault="00F73722" w:rsidP="00994914">
            <w:pPr>
              <w:tabs>
                <w:tab w:val="num" w:pos="2880"/>
              </w:tabs>
            </w:pPr>
            <w:r>
              <w:t>Action: GetEmployeesBySup</w:t>
            </w:r>
          </w:p>
          <w:p w:rsidR="00BE6C0A" w:rsidRDefault="00BE6C0A" w:rsidP="00994914">
            <w:pPr>
              <w:tabs>
                <w:tab w:val="num" w:pos="2880"/>
              </w:tabs>
            </w:pPr>
          </w:p>
          <w:p w:rsidR="00BE6C0A" w:rsidRDefault="00926B7C" w:rsidP="00994914">
            <w:pPr>
              <w:tabs>
                <w:tab w:val="num" w:pos="2880"/>
              </w:tabs>
            </w:pPr>
            <w:r>
              <w:t>Employee dropdown is populated with all the active employees who report to the selected supervisor.</w:t>
            </w:r>
          </w:p>
        </w:tc>
      </w:tr>
      <w:tr w:rsidR="00B61F53" w:rsidTr="00301A4A">
        <w:tc>
          <w:tcPr>
            <w:tcW w:w="2250" w:type="dxa"/>
          </w:tcPr>
          <w:p w:rsidR="00B61F53" w:rsidRDefault="00B763B0" w:rsidP="00FF106C">
            <w:pPr>
              <w:tabs>
                <w:tab w:val="num" w:pos="2880"/>
              </w:tabs>
            </w:pPr>
            <w:r>
              <w:t>Select “Inactive Employee” radio button</w:t>
            </w:r>
          </w:p>
        </w:tc>
        <w:tc>
          <w:tcPr>
            <w:tcW w:w="6300" w:type="dxa"/>
          </w:tcPr>
          <w:p w:rsidR="00B763B0" w:rsidRDefault="00B763B0" w:rsidP="00B763B0">
            <w:pPr>
              <w:tabs>
                <w:tab w:val="num" w:pos="2880"/>
              </w:tabs>
            </w:pPr>
            <w:r>
              <w:t>Controller: HistoricalDashboard</w:t>
            </w:r>
          </w:p>
          <w:p w:rsidR="00B763B0" w:rsidRDefault="00B763B0" w:rsidP="00B763B0">
            <w:pPr>
              <w:tabs>
                <w:tab w:val="num" w:pos="2880"/>
              </w:tabs>
            </w:pPr>
            <w:r>
              <w:t>Action: GetEmployeesBySup</w:t>
            </w:r>
          </w:p>
          <w:p w:rsidR="00B763B0" w:rsidRDefault="00B763B0" w:rsidP="00B763B0">
            <w:pPr>
              <w:tabs>
                <w:tab w:val="num" w:pos="2880"/>
              </w:tabs>
            </w:pPr>
          </w:p>
          <w:p w:rsidR="00406470" w:rsidRDefault="00B763B0" w:rsidP="00B763B0">
            <w:pPr>
              <w:tabs>
                <w:tab w:val="num" w:pos="2880"/>
              </w:tabs>
            </w:pPr>
            <w:r>
              <w:t xml:space="preserve">Employee dropdown is populated with all the </w:t>
            </w:r>
            <w:r w:rsidR="00306CA3">
              <w:t>in</w:t>
            </w:r>
            <w:r>
              <w:t>active employees who report to the selected supervisor.</w:t>
            </w:r>
          </w:p>
        </w:tc>
      </w:tr>
      <w:tr w:rsidR="00740BA6" w:rsidTr="00301A4A">
        <w:tc>
          <w:tcPr>
            <w:tcW w:w="2250" w:type="dxa"/>
          </w:tcPr>
          <w:p w:rsidR="00740BA6" w:rsidRDefault="00064726" w:rsidP="003E179E">
            <w:pPr>
              <w:tabs>
                <w:tab w:val="num" w:pos="2880"/>
              </w:tabs>
            </w:pPr>
            <w:r>
              <w:t>Select “Both” radio button</w:t>
            </w:r>
          </w:p>
        </w:tc>
        <w:tc>
          <w:tcPr>
            <w:tcW w:w="6300" w:type="dxa"/>
          </w:tcPr>
          <w:p w:rsidR="008C004E" w:rsidRDefault="008C004E" w:rsidP="008C004E">
            <w:pPr>
              <w:tabs>
                <w:tab w:val="num" w:pos="2880"/>
              </w:tabs>
            </w:pPr>
            <w:r>
              <w:t>Controller: HistoricalDashboard</w:t>
            </w:r>
          </w:p>
          <w:p w:rsidR="008C004E" w:rsidRDefault="008C004E" w:rsidP="008C004E">
            <w:pPr>
              <w:tabs>
                <w:tab w:val="num" w:pos="2880"/>
              </w:tabs>
            </w:pPr>
            <w:r>
              <w:t>Action: GetEmployeesBySup</w:t>
            </w:r>
          </w:p>
          <w:p w:rsidR="008C004E" w:rsidRDefault="008C004E" w:rsidP="008C004E">
            <w:pPr>
              <w:tabs>
                <w:tab w:val="num" w:pos="2880"/>
              </w:tabs>
            </w:pPr>
          </w:p>
          <w:p w:rsidR="003F759B" w:rsidRDefault="008C004E" w:rsidP="008C004E">
            <w:pPr>
              <w:tabs>
                <w:tab w:val="num" w:pos="2880"/>
              </w:tabs>
            </w:pPr>
            <w:r>
              <w:t>Employee dropdown is populated with all the inactive and active employees who report to the selected supervisor.</w:t>
            </w:r>
          </w:p>
        </w:tc>
      </w:tr>
      <w:tr w:rsidR="0096584C" w:rsidTr="00301A4A">
        <w:tc>
          <w:tcPr>
            <w:tcW w:w="2250" w:type="dxa"/>
          </w:tcPr>
          <w:p w:rsidR="0096584C" w:rsidRDefault="0086112A" w:rsidP="003E179E">
            <w:pPr>
              <w:tabs>
                <w:tab w:val="num" w:pos="2880"/>
              </w:tabs>
            </w:pPr>
            <w:r>
              <w:t>Click Search button</w:t>
            </w:r>
          </w:p>
        </w:tc>
        <w:tc>
          <w:tcPr>
            <w:tcW w:w="6300" w:type="dxa"/>
          </w:tcPr>
          <w:p w:rsidR="0096584C" w:rsidRDefault="000F2D24" w:rsidP="00406470">
            <w:pPr>
              <w:tabs>
                <w:tab w:val="num" w:pos="2880"/>
              </w:tabs>
            </w:pPr>
            <w:r>
              <w:t>Controller: HistoricalDashboard</w:t>
            </w:r>
          </w:p>
          <w:p w:rsidR="000F2D24" w:rsidRDefault="000F2D24" w:rsidP="00406470">
            <w:pPr>
              <w:tabs>
                <w:tab w:val="num" w:pos="2880"/>
              </w:tabs>
            </w:pPr>
            <w:r>
              <w:t>Action: Search</w:t>
            </w:r>
          </w:p>
          <w:p w:rsidR="000F2D24" w:rsidRDefault="000F2D24" w:rsidP="00406470">
            <w:pPr>
              <w:tabs>
                <w:tab w:val="num" w:pos="2880"/>
              </w:tabs>
            </w:pPr>
          </w:p>
          <w:p w:rsidR="000F2D24" w:rsidRDefault="00D84D4B" w:rsidP="00406470">
            <w:pPr>
              <w:tabs>
                <w:tab w:val="num" w:pos="2880"/>
              </w:tabs>
            </w:pPr>
            <w:r>
              <w:t>Logs that meet the search criteria are displayed on the page.</w:t>
            </w:r>
          </w:p>
        </w:tc>
      </w:tr>
      <w:tr w:rsidR="00885DAE" w:rsidTr="00301A4A">
        <w:tc>
          <w:tcPr>
            <w:tcW w:w="2250" w:type="dxa"/>
          </w:tcPr>
          <w:p w:rsidR="00885DAE" w:rsidRDefault="00885DAE" w:rsidP="003E179E">
            <w:pPr>
              <w:tabs>
                <w:tab w:val="num" w:pos="2880"/>
              </w:tabs>
            </w:pPr>
            <w:r>
              <w:t>Click Export to Excel link</w:t>
            </w:r>
          </w:p>
        </w:tc>
        <w:tc>
          <w:tcPr>
            <w:tcW w:w="6300" w:type="dxa"/>
          </w:tcPr>
          <w:p w:rsidR="00885DAE" w:rsidRDefault="00885DAE" w:rsidP="00406470">
            <w:pPr>
              <w:tabs>
                <w:tab w:val="num" w:pos="2880"/>
              </w:tabs>
            </w:pPr>
            <w:r>
              <w:t>Controller: HistoricalDashboard</w:t>
            </w:r>
          </w:p>
          <w:p w:rsidR="00885DAE" w:rsidRDefault="00885DAE" w:rsidP="00406470">
            <w:pPr>
              <w:tabs>
                <w:tab w:val="num" w:pos="2880"/>
              </w:tabs>
            </w:pPr>
            <w:r>
              <w:t>Action: ExportToExcel, Download</w:t>
            </w:r>
          </w:p>
          <w:p w:rsidR="00885DAE" w:rsidRDefault="00885DAE" w:rsidP="00406470">
            <w:pPr>
              <w:tabs>
                <w:tab w:val="num" w:pos="2880"/>
              </w:tabs>
            </w:pPr>
          </w:p>
          <w:p w:rsidR="00885DAE" w:rsidRDefault="00885DAE" w:rsidP="00406470">
            <w:pPr>
              <w:tabs>
                <w:tab w:val="num" w:pos="2880"/>
              </w:tabs>
            </w:pPr>
            <w:r>
              <w:t>Logs that meet the search criteria are exported to excel file.</w:t>
            </w:r>
          </w:p>
        </w:tc>
      </w:tr>
      <w:tr w:rsidR="008A2D08" w:rsidTr="00301A4A">
        <w:tc>
          <w:tcPr>
            <w:tcW w:w="2250" w:type="dxa"/>
          </w:tcPr>
          <w:p w:rsidR="008A2D08" w:rsidRDefault="008A2D08" w:rsidP="003E179E">
            <w:pPr>
              <w:tabs>
                <w:tab w:val="num" w:pos="2880"/>
              </w:tabs>
            </w:pPr>
            <w:r>
              <w:t>Click a log name in the log list</w:t>
            </w:r>
          </w:p>
        </w:tc>
        <w:tc>
          <w:tcPr>
            <w:tcW w:w="6300" w:type="dxa"/>
          </w:tcPr>
          <w:p w:rsidR="008A2D08" w:rsidRDefault="008A2D08" w:rsidP="00406470">
            <w:pPr>
              <w:tabs>
                <w:tab w:val="num" w:pos="2880"/>
              </w:tabs>
            </w:pPr>
            <w:r>
              <w:t>Controller: Review</w:t>
            </w:r>
          </w:p>
          <w:p w:rsidR="008A2D08" w:rsidRDefault="008A2D08" w:rsidP="00406470">
            <w:pPr>
              <w:tabs>
                <w:tab w:val="num" w:pos="2880"/>
              </w:tabs>
            </w:pPr>
            <w:r>
              <w:t>Action: Index</w:t>
            </w:r>
          </w:p>
          <w:p w:rsidR="008A2D08" w:rsidRDefault="008A2D08" w:rsidP="00406470">
            <w:pPr>
              <w:tabs>
                <w:tab w:val="num" w:pos="2880"/>
              </w:tabs>
            </w:pPr>
          </w:p>
          <w:p w:rsidR="008A2D08" w:rsidRDefault="008A2D08" w:rsidP="00406470">
            <w:pPr>
              <w:tabs>
                <w:tab w:val="num" w:pos="2880"/>
              </w:tabs>
            </w:pPr>
            <w:r>
              <w:t>Check if user is authorized to view the log details; If not, display unauthorized message; Otherwise, display the log details.</w:t>
            </w:r>
          </w:p>
        </w:tc>
      </w:tr>
    </w:tbl>
    <w:p w:rsidR="00BD7669" w:rsidRDefault="00BD7669">
      <w:pPr>
        <w:sectPr w:rsidR="00BD7669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2240" w:h="15840"/>
          <w:pgMar w:top="1440" w:right="1800" w:bottom="1440" w:left="1800" w:header="720" w:footer="720" w:gutter="0"/>
          <w:cols w:space="720"/>
        </w:sectPr>
      </w:pPr>
    </w:p>
    <w:p w:rsidR="006E014A" w:rsidRPr="004950E2" w:rsidRDefault="006E014A" w:rsidP="00214F09">
      <w:pPr>
        <w:numPr>
          <w:ilvl w:val="0"/>
          <w:numId w:val="10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21" w:name="_Toc523818487"/>
      <w:r>
        <w:rPr>
          <w:b/>
        </w:rPr>
        <w:lastRenderedPageBreak/>
        <w:t>Stored Procedures</w:t>
      </w:r>
      <w:bookmarkEnd w:id="21"/>
    </w:p>
    <w:p w:rsidR="009B6177" w:rsidRDefault="00F56949" w:rsidP="00214F09">
      <w:pPr>
        <w:pStyle w:val="ListParagraph"/>
        <w:numPr>
          <w:ilvl w:val="1"/>
          <w:numId w:val="10"/>
        </w:numPr>
        <w:outlineLvl w:val="1"/>
      </w:pPr>
      <w:bookmarkStart w:id="22" w:name="_Toc523818488"/>
      <w:r>
        <w:t>sp_select</w:t>
      </w:r>
      <w:r w:rsidR="00500066">
        <w:t>_sites_for_dashboard</w:t>
      </w:r>
      <w:bookmarkEnd w:id="22"/>
    </w:p>
    <w:p w:rsidR="000A51E3" w:rsidRDefault="000A51E3" w:rsidP="00214F09">
      <w:pPr>
        <w:pStyle w:val="ListParagraph"/>
        <w:numPr>
          <w:ilvl w:val="1"/>
          <w:numId w:val="10"/>
        </w:numPr>
        <w:outlineLvl w:val="1"/>
      </w:pPr>
      <w:bookmarkStart w:id="23" w:name="_Toc523818489"/>
      <w:r>
        <w:t>sp_selectfrom_coaching_log_mgr_bysite</w:t>
      </w:r>
      <w:bookmarkEnd w:id="23"/>
    </w:p>
    <w:p w:rsidR="000A51E3" w:rsidRDefault="00D042FE" w:rsidP="00214F09">
      <w:pPr>
        <w:pStyle w:val="ListParagraph"/>
        <w:numPr>
          <w:ilvl w:val="1"/>
          <w:numId w:val="10"/>
        </w:numPr>
        <w:outlineLvl w:val="1"/>
      </w:pPr>
      <w:bookmarkStart w:id="24" w:name="_Toc523818490"/>
      <w:r>
        <w:t>sp_selectfrom_coaching_log_sup_bymgr</w:t>
      </w:r>
      <w:bookmarkEnd w:id="24"/>
    </w:p>
    <w:p w:rsidR="00620D9E" w:rsidRDefault="00620D9E" w:rsidP="00214F09">
      <w:pPr>
        <w:pStyle w:val="ListParagraph"/>
        <w:numPr>
          <w:ilvl w:val="1"/>
          <w:numId w:val="10"/>
        </w:numPr>
        <w:outlineLvl w:val="1"/>
      </w:pPr>
      <w:bookmarkStart w:id="25" w:name="_Toc523818491"/>
      <w:r>
        <w:t>sp_selectfrom_coaching_log_emp_bysup</w:t>
      </w:r>
      <w:bookmarkEnd w:id="25"/>
    </w:p>
    <w:p w:rsidR="00500066" w:rsidRDefault="006E3829" w:rsidP="00214F09">
      <w:pPr>
        <w:pStyle w:val="ListParagraph"/>
        <w:numPr>
          <w:ilvl w:val="1"/>
          <w:numId w:val="10"/>
        </w:numPr>
        <w:outlineLvl w:val="1"/>
      </w:pPr>
      <w:bookmarkStart w:id="26" w:name="_Toc523818492"/>
      <w:r>
        <w:t>sp_selectfrom_coaching_log_submitter</w:t>
      </w:r>
      <w:bookmarkEnd w:id="26"/>
    </w:p>
    <w:p w:rsidR="00C303D6" w:rsidRDefault="00C303D6" w:rsidP="00214F09">
      <w:pPr>
        <w:pStyle w:val="ListParagraph"/>
        <w:numPr>
          <w:ilvl w:val="1"/>
          <w:numId w:val="10"/>
        </w:numPr>
        <w:outlineLvl w:val="1"/>
      </w:pPr>
      <w:bookmarkStart w:id="27" w:name="_Toc523818493"/>
      <w:r>
        <w:t>sp_select_statuses_for_dashboard</w:t>
      </w:r>
      <w:bookmarkEnd w:id="27"/>
    </w:p>
    <w:p w:rsidR="00C303D6" w:rsidRDefault="006A048B" w:rsidP="00214F09">
      <w:pPr>
        <w:pStyle w:val="ListParagraph"/>
        <w:numPr>
          <w:ilvl w:val="1"/>
          <w:numId w:val="10"/>
        </w:numPr>
        <w:outlineLvl w:val="1"/>
      </w:pPr>
      <w:bookmarkStart w:id="28" w:name="_Toc523818494"/>
      <w:r>
        <w:t>sp_select_sources_for_dashboard</w:t>
      </w:r>
      <w:bookmarkEnd w:id="28"/>
    </w:p>
    <w:p w:rsidR="006A048B" w:rsidRDefault="005E6B8D" w:rsidP="00214F09">
      <w:pPr>
        <w:pStyle w:val="ListParagraph"/>
        <w:numPr>
          <w:ilvl w:val="1"/>
          <w:numId w:val="10"/>
        </w:numPr>
        <w:outlineLvl w:val="1"/>
      </w:pPr>
      <w:bookmarkStart w:id="29" w:name="_Toc523818495"/>
      <w:r>
        <w:t>sp_select_values_for_dashboard</w:t>
      </w:r>
      <w:bookmarkEnd w:id="29"/>
    </w:p>
    <w:p w:rsidR="004D594A" w:rsidRDefault="004D594A" w:rsidP="00214F09">
      <w:pPr>
        <w:pStyle w:val="ListParagraph"/>
        <w:numPr>
          <w:ilvl w:val="1"/>
          <w:numId w:val="10"/>
        </w:numPr>
        <w:outlineLvl w:val="1"/>
      </w:pPr>
      <w:bookmarkStart w:id="30" w:name="_Toc523818496"/>
      <w:r>
        <w:t>sp_search_for_dashboards_details</w:t>
      </w:r>
      <w:bookmarkEnd w:id="30"/>
    </w:p>
    <w:p w:rsidR="004D594A" w:rsidRDefault="00D60B14" w:rsidP="00214F09">
      <w:pPr>
        <w:pStyle w:val="ListParagraph"/>
        <w:numPr>
          <w:ilvl w:val="1"/>
          <w:numId w:val="10"/>
        </w:numPr>
        <w:outlineLvl w:val="1"/>
      </w:pPr>
      <w:bookmarkStart w:id="31" w:name="_Toc523818497"/>
      <w:r>
        <w:t>sp_selectfrom_coaching_log_historical_export</w:t>
      </w:r>
      <w:bookmarkEnd w:id="31"/>
    </w:p>
    <w:p w:rsidR="00EC4942" w:rsidRDefault="00EC4942">
      <w:pPr>
        <w:pStyle w:val="ListParagraph"/>
        <w:numPr>
          <w:ilvl w:val="1"/>
          <w:numId w:val="10"/>
        </w:numPr>
        <w:outlineLvl w:val="1"/>
      </w:pPr>
      <w:bookmarkStart w:id="32" w:name="_Toc523818498"/>
      <w:r>
        <w:t>sp_selectfrom_coaching_log_historical_export_count</w:t>
      </w:r>
      <w:bookmarkEnd w:id="32"/>
    </w:p>
    <w:p w:rsidR="005E6B8D" w:rsidRDefault="005E6B8D" w:rsidP="00800D92">
      <w:pPr>
        <w:pStyle w:val="ListParagraph"/>
        <w:ind w:left="792"/>
        <w:outlineLvl w:val="1"/>
      </w:pPr>
    </w:p>
    <w:p w:rsidR="0029709D" w:rsidRDefault="00D316F4" w:rsidP="00D316F4">
      <w:pPr>
        <w:ind w:left="360"/>
      </w:pPr>
      <w:r>
        <w:t xml:space="preserve">Refer </w:t>
      </w:r>
      <w:r w:rsidRPr="00D316F4">
        <w:t>CCO_eCoaching_Log_Database_DD</w:t>
      </w:r>
      <w:r>
        <w:t>.docx for details</w:t>
      </w:r>
      <w:r w:rsidR="005359A7">
        <w:t>.</w:t>
      </w:r>
    </w:p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Default="0029709D" w:rsidP="0029709D"/>
    <w:p w:rsidR="0029709D" w:rsidRDefault="0029709D" w:rsidP="0029709D"/>
    <w:p w:rsidR="00955F36" w:rsidRPr="0029709D" w:rsidRDefault="0029709D" w:rsidP="0029709D">
      <w:pPr>
        <w:tabs>
          <w:tab w:val="left" w:pos="5184"/>
        </w:tabs>
      </w:pPr>
      <w:r>
        <w:tab/>
      </w:r>
    </w:p>
    <w:sectPr w:rsidR="00955F36" w:rsidRPr="0029709D" w:rsidSect="009B6177">
      <w:footerReference w:type="default" r:id="rId22"/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FE5" w:rsidRDefault="00292FE5">
      <w:r>
        <w:separator/>
      </w:r>
    </w:p>
  </w:endnote>
  <w:endnote w:type="continuationSeparator" w:id="0">
    <w:p w:rsidR="00292FE5" w:rsidRDefault="00292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LTPro-Ligh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0D1" w:rsidRDefault="00D800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AA5" w:rsidRDefault="009C551A" w:rsidP="009C551A">
    <w:pPr>
      <w:jc w:val="right"/>
      <w:rPr>
        <w:sz w:val="18"/>
      </w:rPr>
    </w:pPr>
    <w:r>
      <w:rPr>
        <w:b/>
        <w:sz w:val="18"/>
      </w:rPr>
      <w:t>MAXIMUS</w:t>
    </w:r>
    <w:r w:rsidR="00217AA5">
      <w:rPr>
        <w:b/>
        <w:sz w:val="18"/>
      </w:rPr>
      <w:tab/>
      <w:t xml:space="preserve">                                                         </w:t>
    </w:r>
    <w:r>
      <w:rPr>
        <w:b/>
        <w:sz w:val="18"/>
      </w:rPr>
      <w:t xml:space="preserve">                    </w:t>
    </w:r>
    <w:r w:rsidR="00217AA5">
      <w:rPr>
        <w:b/>
        <w:sz w:val="18"/>
      </w:rPr>
      <w:t xml:space="preserve"> CCO_eCoaching_Log_</w:t>
    </w:r>
    <w:r w:rsidR="00576280">
      <w:rPr>
        <w:b/>
        <w:sz w:val="18"/>
      </w:rPr>
      <w:t>Historical_Dashboard</w:t>
    </w:r>
    <w:r w:rsidR="00217AA5">
      <w:rPr>
        <w:b/>
        <w:sz w:val="18"/>
      </w:rPr>
      <w:t>_DD</w:t>
    </w:r>
  </w:p>
  <w:p w:rsidR="00217AA5" w:rsidRDefault="00217AA5" w:rsidP="0075562D">
    <w:pPr>
      <w:rPr>
        <w:sz w:val="18"/>
      </w:rPr>
    </w:pPr>
    <w:r>
      <w:rPr>
        <w:sz w:val="18"/>
      </w:rPr>
      <w:t xml:space="preserve">Copyrighted Material of </w:t>
    </w:r>
    <w:r w:rsidR="009C551A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217AA5" w:rsidRDefault="00217AA5" w:rsidP="0075562D">
    <w:pPr>
      <w:pStyle w:val="Footer"/>
      <w:rPr>
        <w:rStyle w:val="PageNumber"/>
      </w:rPr>
    </w:pPr>
    <w:r>
      <w:rPr>
        <w:sz w:val="18"/>
      </w:rPr>
      <w:t xml:space="preserve">Created 2018.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67778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0D1" w:rsidRDefault="00D800D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AA5" w:rsidRDefault="00D800D1" w:rsidP="0075562D">
    <w:pPr>
      <w:rPr>
        <w:sz w:val="18"/>
      </w:rPr>
    </w:pPr>
    <w:r>
      <w:rPr>
        <w:b/>
        <w:sz w:val="18"/>
      </w:rPr>
      <w:t>MAXIMUS</w:t>
    </w:r>
    <w:r w:rsidR="003B311B">
      <w:rPr>
        <w:b/>
        <w:sz w:val="18"/>
      </w:rPr>
      <w:t xml:space="preserve"> CONFIDENTIAL</w:t>
    </w:r>
    <w:r w:rsidR="003B311B">
      <w:rPr>
        <w:b/>
        <w:sz w:val="18"/>
      </w:rPr>
      <w:tab/>
    </w:r>
    <w:r w:rsidR="002E15BC">
      <w:rPr>
        <w:b/>
        <w:sz w:val="18"/>
      </w:rPr>
      <w:tab/>
      <w:t xml:space="preserve">        </w:t>
    </w:r>
    <w:r w:rsidR="00217AA5">
      <w:rPr>
        <w:b/>
        <w:sz w:val="18"/>
      </w:rPr>
      <w:t xml:space="preserve">                               CCO_eCoaching_</w:t>
    </w:r>
    <w:r w:rsidR="003B311B">
      <w:rPr>
        <w:b/>
        <w:sz w:val="18"/>
      </w:rPr>
      <w:t>Log_</w:t>
    </w:r>
    <w:r w:rsidR="002E15BC">
      <w:rPr>
        <w:b/>
        <w:sz w:val="18"/>
      </w:rPr>
      <w:t>Historical_Dashboard</w:t>
    </w:r>
    <w:r w:rsidR="00217AA5">
      <w:rPr>
        <w:b/>
        <w:sz w:val="18"/>
      </w:rPr>
      <w:t>_DD</w:t>
    </w:r>
  </w:p>
  <w:p w:rsidR="00217AA5" w:rsidRDefault="00217AA5" w:rsidP="0075562D">
    <w:pPr>
      <w:rPr>
        <w:sz w:val="18"/>
      </w:rPr>
    </w:pPr>
    <w:r>
      <w:rPr>
        <w:sz w:val="18"/>
      </w:rPr>
      <w:t xml:space="preserve">Copyrighted Material of </w:t>
    </w:r>
    <w:r w:rsidR="00D800D1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217AA5" w:rsidRDefault="00217AA5" w:rsidP="0075562D">
    <w:pPr>
      <w:pStyle w:val="Footer"/>
      <w:rPr>
        <w:rStyle w:val="PageNumber"/>
      </w:rPr>
    </w:pPr>
    <w:r>
      <w:rPr>
        <w:sz w:val="18"/>
      </w:rPr>
      <w:t>Created 201</w:t>
    </w:r>
    <w:r w:rsidR="0067249B">
      <w:rPr>
        <w:sz w:val="18"/>
      </w:rPr>
      <w:t>8</w:t>
    </w:r>
    <w:r>
      <w:rPr>
        <w:sz w:val="18"/>
      </w:rPr>
      <w:t xml:space="preserve">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67778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FE5" w:rsidRDefault="00292FE5">
      <w:r>
        <w:separator/>
      </w:r>
    </w:p>
  </w:footnote>
  <w:footnote w:type="continuationSeparator" w:id="0">
    <w:p w:rsidR="00292FE5" w:rsidRDefault="00292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0D1" w:rsidRDefault="00D800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0D1" w:rsidRDefault="00D800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0D1" w:rsidRDefault="00D800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0A33"/>
    <w:multiLevelType w:val="hybridMultilevel"/>
    <w:tmpl w:val="EFF8BDA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793480F"/>
    <w:multiLevelType w:val="hybridMultilevel"/>
    <w:tmpl w:val="478674B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5141F6"/>
    <w:multiLevelType w:val="hybridMultilevel"/>
    <w:tmpl w:val="7E88BCF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BB21DD"/>
    <w:multiLevelType w:val="multilevel"/>
    <w:tmpl w:val="9A16E4D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4" w15:restartNumberingAfterBreak="0">
    <w:nsid w:val="0F8756CB"/>
    <w:multiLevelType w:val="hybridMultilevel"/>
    <w:tmpl w:val="D89EA9B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1995A28"/>
    <w:multiLevelType w:val="hybridMultilevel"/>
    <w:tmpl w:val="FD8C66F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1C955C2"/>
    <w:multiLevelType w:val="hybridMultilevel"/>
    <w:tmpl w:val="944CD1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316768FB"/>
    <w:multiLevelType w:val="hybridMultilevel"/>
    <w:tmpl w:val="85EE7C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C82BB4"/>
    <w:multiLevelType w:val="multilevel"/>
    <w:tmpl w:val="B15A53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35B06C33"/>
    <w:multiLevelType w:val="hybridMultilevel"/>
    <w:tmpl w:val="66485D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9348F7"/>
    <w:multiLevelType w:val="hybridMultilevel"/>
    <w:tmpl w:val="EA322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 w15:restartNumberingAfterBreak="0">
    <w:nsid w:val="48FE6C4B"/>
    <w:multiLevelType w:val="hybridMultilevel"/>
    <w:tmpl w:val="6AE8CD9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B314ACD"/>
    <w:multiLevelType w:val="hybridMultilevel"/>
    <w:tmpl w:val="C360E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D82C95"/>
    <w:multiLevelType w:val="multilevel"/>
    <w:tmpl w:val="1D4661A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2537C4A"/>
    <w:multiLevelType w:val="hybridMultilevel"/>
    <w:tmpl w:val="D1DC70E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0573A8E"/>
    <w:multiLevelType w:val="hybridMultilevel"/>
    <w:tmpl w:val="42A645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9A41AC"/>
    <w:multiLevelType w:val="hybridMultilevel"/>
    <w:tmpl w:val="32AC5B4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5180AA8"/>
    <w:multiLevelType w:val="hybridMultilevel"/>
    <w:tmpl w:val="E048A63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67D1C99"/>
    <w:multiLevelType w:val="hybridMultilevel"/>
    <w:tmpl w:val="90347DB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77D6323"/>
    <w:multiLevelType w:val="hybridMultilevel"/>
    <w:tmpl w:val="067E8B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EA0B4F"/>
    <w:multiLevelType w:val="hybridMultilevel"/>
    <w:tmpl w:val="138ADA3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DCC4675"/>
    <w:multiLevelType w:val="hybridMultilevel"/>
    <w:tmpl w:val="0FA6BB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24"/>
  </w:num>
  <w:num w:numId="5">
    <w:abstractNumId w:val="11"/>
  </w:num>
  <w:num w:numId="6">
    <w:abstractNumId w:val="23"/>
  </w:num>
  <w:num w:numId="7">
    <w:abstractNumId w:val="0"/>
  </w:num>
  <w:num w:numId="8">
    <w:abstractNumId w:val="18"/>
  </w:num>
  <w:num w:numId="9">
    <w:abstractNumId w:val="10"/>
  </w:num>
  <w:num w:numId="10">
    <w:abstractNumId w:val="7"/>
  </w:num>
  <w:num w:numId="11">
    <w:abstractNumId w:val="5"/>
  </w:num>
  <w:num w:numId="12">
    <w:abstractNumId w:val="20"/>
  </w:num>
  <w:num w:numId="13">
    <w:abstractNumId w:val="17"/>
  </w:num>
  <w:num w:numId="14">
    <w:abstractNumId w:val="4"/>
  </w:num>
  <w:num w:numId="15">
    <w:abstractNumId w:val="21"/>
  </w:num>
  <w:num w:numId="16">
    <w:abstractNumId w:val="14"/>
  </w:num>
  <w:num w:numId="17">
    <w:abstractNumId w:val="19"/>
  </w:num>
  <w:num w:numId="18">
    <w:abstractNumId w:val="6"/>
  </w:num>
  <w:num w:numId="19">
    <w:abstractNumId w:val="2"/>
  </w:num>
  <w:num w:numId="20">
    <w:abstractNumId w:val="1"/>
  </w:num>
  <w:num w:numId="21">
    <w:abstractNumId w:val="15"/>
  </w:num>
  <w:num w:numId="22">
    <w:abstractNumId w:val="22"/>
  </w:num>
  <w:num w:numId="23">
    <w:abstractNumId w:val="9"/>
  </w:num>
  <w:num w:numId="24">
    <w:abstractNumId w:val="3"/>
  </w:num>
  <w:num w:numId="25">
    <w:abstractNumId w:val="16"/>
  </w:num>
  <w:numIdMacAtCleanup w:val="2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uang, Lili (NE)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76"/>
    <w:rsid w:val="000000DE"/>
    <w:rsid w:val="000003A9"/>
    <w:rsid w:val="00000A9E"/>
    <w:rsid w:val="00000BC6"/>
    <w:rsid w:val="00002B87"/>
    <w:rsid w:val="0000445A"/>
    <w:rsid w:val="0000522C"/>
    <w:rsid w:val="000071F5"/>
    <w:rsid w:val="00010060"/>
    <w:rsid w:val="0001101D"/>
    <w:rsid w:val="0001117E"/>
    <w:rsid w:val="00011971"/>
    <w:rsid w:val="000119E4"/>
    <w:rsid w:val="00011AF2"/>
    <w:rsid w:val="0001201E"/>
    <w:rsid w:val="00012131"/>
    <w:rsid w:val="000132C5"/>
    <w:rsid w:val="00013928"/>
    <w:rsid w:val="00013BF3"/>
    <w:rsid w:val="00014257"/>
    <w:rsid w:val="0001467D"/>
    <w:rsid w:val="000156FD"/>
    <w:rsid w:val="00017355"/>
    <w:rsid w:val="0001740C"/>
    <w:rsid w:val="00017784"/>
    <w:rsid w:val="00020868"/>
    <w:rsid w:val="00020D22"/>
    <w:rsid w:val="000219F1"/>
    <w:rsid w:val="00021AAC"/>
    <w:rsid w:val="00021F74"/>
    <w:rsid w:val="0002247E"/>
    <w:rsid w:val="000231CA"/>
    <w:rsid w:val="000238E5"/>
    <w:rsid w:val="00023F30"/>
    <w:rsid w:val="00026D8C"/>
    <w:rsid w:val="00027677"/>
    <w:rsid w:val="00030840"/>
    <w:rsid w:val="00030896"/>
    <w:rsid w:val="00030AD5"/>
    <w:rsid w:val="000317AA"/>
    <w:rsid w:val="00032048"/>
    <w:rsid w:val="0003285D"/>
    <w:rsid w:val="00034D80"/>
    <w:rsid w:val="000360E4"/>
    <w:rsid w:val="000363CB"/>
    <w:rsid w:val="00036422"/>
    <w:rsid w:val="00036F9C"/>
    <w:rsid w:val="00037337"/>
    <w:rsid w:val="000400B6"/>
    <w:rsid w:val="000418C4"/>
    <w:rsid w:val="00042765"/>
    <w:rsid w:val="0004311E"/>
    <w:rsid w:val="000436C7"/>
    <w:rsid w:val="0004438D"/>
    <w:rsid w:val="00044458"/>
    <w:rsid w:val="00044847"/>
    <w:rsid w:val="000448F1"/>
    <w:rsid w:val="00044EA8"/>
    <w:rsid w:val="0004505A"/>
    <w:rsid w:val="00045B92"/>
    <w:rsid w:val="0004693B"/>
    <w:rsid w:val="0004707E"/>
    <w:rsid w:val="00047418"/>
    <w:rsid w:val="00051C23"/>
    <w:rsid w:val="00052650"/>
    <w:rsid w:val="0005342A"/>
    <w:rsid w:val="00053B91"/>
    <w:rsid w:val="00056676"/>
    <w:rsid w:val="000569D7"/>
    <w:rsid w:val="000623BC"/>
    <w:rsid w:val="0006363B"/>
    <w:rsid w:val="0006380F"/>
    <w:rsid w:val="000640E5"/>
    <w:rsid w:val="0006435F"/>
    <w:rsid w:val="00064726"/>
    <w:rsid w:val="00064902"/>
    <w:rsid w:val="00066015"/>
    <w:rsid w:val="00070747"/>
    <w:rsid w:val="00070887"/>
    <w:rsid w:val="00070FB5"/>
    <w:rsid w:val="000733A1"/>
    <w:rsid w:val="0007344F"/>
    <w:rsid w:val="0007429F"/>
    <w:rsid w:val="0007562B"/>
    <w:rsid w:val="00075959"/>
    <w:rsid w:val="00076B61"/>
    <w:rsid w:val="00077077"/>
    <w:rsid w:val="00082CA9"/>
    <w:rsid w:val="00083598"/>
    <w:rsid w:val="00085D95"/>
    <w:rsid w:val="00087B24"/>
    <w:rsid w:val="000917E3"/>
    <w:rsid w:val="0009251C"/>
    <w:rsid w:val="0009277D"/>
    <w:rsid w:val="00092B77"/>
    <w:rsid w:val="000937BB"/>
    <w:rsid w:val="00094EB3"/>
    <w:rsid w:val="00095964"/>
    <w:rsid w:val="00096873"/>
    <w:rsid w:val="00097BFF"/>
    <w:rsid w:val="000A12E5"/>
    <w:rsid w:val="000A23C7"/>
    <w:rsid w:val="000A2824"/>
    <w:rsid w:val="000A3A3D"/>
    <w:rsid w:val="000A51E3"/>
    <w:rsid w:val="000A7642"/>
    <w:rsid w:val="000B07DF"/>
    <w:rsid w:val="000B175E"/>
    <w:rsid w:val="000B19CD"/>
    <w:rsid w:val="000B353C"/>
    <w:rsid w:val="000B4BB3"/>
    <w:rsid w:val="000B4C41"/>
    <w:rsid w:val="000B636A"/>
    <w:rsid w:val="000B6371"/>
    <w:rsid w:val="000B69B3"/>
    <w:rsid w:val="000B7ED5"/>
    <w:rsid w:val="000C0485"/>
    <w:rsid w:val="000C0877"/>
    <w:rsid w:val="000C0FDD"/>
    <w:rsid w:val="000C1F6A"/>
    <w:rsid w:val="000C1F96"/>
    <w:rsid w:val="000C238A"/>
    <w:rsid w:val="000C2B44"/>
    <w:rsid w:val="000C3317"/>
    <w:rsid w:val="000D1903"/>
    <w:rsid w:val="000D211A"/>
    <w:rsid w:val="000D22D8"/>
    <w:rsid w:val="000D28EE"/>
    <w:rsid w:val="000D30AF"/>
    <w:rsid w:val="000D3334"/>
    <w:rsid w:val="000D4625"/>
    <w:rsid w:val="000D488E"/>
    <w:rsid w:val="000D4B88"/>
    <w:rsid w:val="000D574E"/>
    <w:rsid w:val="000D598F"/>
    <w:rsid w:val="000D6C7A"/>
    <w:rsid w:val="000D7B80"/>
    <w:rsid w:val="000E22FB"/>
    <w:rsid w:val="000E25DD"/>
    <w:rsid w:val="000E2991"/>
    <w:rsid w:val="000E31C8"/>
    <w:rsid w:val="000E3F0B"/>
    <w:rsid w:val="000E49B6"/>
    <w:rsid w:val="000E534C"/>
    <w:rsid w:val="000E570F"/>
    <w:rsid w:val="000E57D8"/>
    <w:rsid w:val="000E593F"/>
    <w:rsid w:val="000E64B5"/>
    <w:rsid w:val="000E7970"/>
    <w:rsid w:val="000E7E8E"/>
    <w:rsid w:val="000F1094"/>
    <w:rsid w:val="000F2D24"/>
    <w:rsid w:val="000F4552"/>
    <w:rsid w:val="000F521F"/>
    <w:rsid w:val="000F71CC"/>
    <w:rsid w:val="00100264"/>
    <w:rsid w:val="0010046D"/>
    <w:rsid w:val="00100CBE"/>
    <w:rsid w:val="001018E7"/>
    <w:rsid w:val="00101E39"/>
    <w:rsid w:val="00102065"/>
    <w:rsid w:val="001040E1"/>
    <w:rsid w:val="0010443A"/>
    <w:rsid w:val="00104936"/>
    <w:rsid w:val="00106230"/>
    <w:rsid w:val="0011172C"/>
    <w:rsid w:val="001118A1"/>
    <w:rsid w:val="0011242F"/>
    <w:rsid w:val="00114B68"/>
    <w:rsid w:val="00114F41"/>
    <w:rsid w:val="00115F93"/>
    <w:rsid w:val="00116A05"/>
    <w:rsid w:val="00116F1E"/>
    <w:rsid w:val="00117077"/>
    <w:rsid w:val="001170B6"/>
    <w:rsid w:val="001177CE"/>
    <w:rsid w:val="00117A50"/>
    <w:rsid w:val="001204CA"/>
    <w:rsid w:val="00123165"/>
    <w:rsid w:val="00125614"/>
    <w:rsid w:val="00127D56"/>
    <w:rsid w:val="00127D64"/>
    <w:rsid w:val="0013055D"/>
    <w:rsid w:val="00133578"/>
    <w:rsid w:val="0013678A"/>
    <w:rsid w:val="00140BFB"/>
    <w:rsid w:val="001416D2"/>
    <w:rsid w:val="0014219C"/>
    <w:rsid w:val="001437E6"/>
    <w:rsid w:val="001437FE"/>
    <w:rsid w:val="00143E05"/>
    <w:rsid w:val="001441F7"/>
    <w:rsid w:val="00144604"/>
    <w:rsid w:val="00144DC4"/>
    <w:rsid w:val="00144FC6"/>
    <w:rsid w:val="00145B22"/>
    <w:rsid w:val="001460C0"/>
    <w:rsid w:val="0014651A"/>
    <w:rsid w:val="00153468"/>
    <w:rsid w:val="001538DD"/>
    <w:rsid w:val="00153AC6"/>
    <w:rsid w:val="0015498B"/>
    <w:rsid w:val="00154B87"/>
    <w:rsid w:val="0015597A"/>
    <w:rsid w:val="00157238"/>
    <w:rsid w:val="00157BC2"/>
    <w:rsid w:val="0016108B"/>
    <w:rsid w:val="001625B3"/>
    <w:rsid w:val="00163A84"/>
    <w:rsid w:val="00164D0E"/>
    <w:rsid w:val="00165184"/>
    <w:rsid w:val="00170980"/>
    <w:rsid w:val="00171037"/>
    <w:rsid w:val="0017191F"/>
    <w:rsid w:val="0017194D"/>
    <w:rsid w:val="00172616"/>
    <w:rsid w:val="00175B3F"/>
    <w:rsid w:val="00176615"/>
    <w:rsid w:val="001771CE"/>
    <w:rsid w:val="001774CF"/>
    <w:rsid w:val="00177767"/>
    <w:rsid w:val="001806E6"/>
    <w:rsid w:val="001813B1"/>
    <w:rsid w:val="00182DFA"/>
    <w:rsid w:val="001847C1"/>
    <w:rsid w:val="0018582C"/>
    <w:rsid w:val="00185B59"/>
    <w:rsid w:val="0019065B"/>
    <w:rsid w:val="00192A75"/>
    <w:rsid w:val="00192B26"/>
    <w:rsid w:val="001931BF"/>
    <w:rsid w:val="001932FF"/>
    <w:rsid w:val="00193B2C"/>
    <w:rsid w:val="00194BD0"/>
    <w:rsid w:val="00195301"/>
    <w:rsid w:val="0019612F"/>
    <w:rsid w:val="001965B8"/>
    <w:rsid w:val="001969BA"/>
    <w:rsid w:val="00197CAB"/>
    <w:rsid w:val="001A1671"/>
    <w:rsid w:val="001A296B"/>
    <w:rsid w:val="001A2E5B"/>
    <w:rsid w:val="001A463E"/>
    <w:rsid w:val="001A484B"/>
    <w:rsid w:val="001A56E6"/>
    <w:rsid w:val="001B0BB9"/>
    <w:rsid w:val="001B2E71"/>
    <w:rsid w:val="001B2F47"/>
    <w:rsid w:val="001B4504"/>
    <w:rsid w:val="001B62A5"/>
    <w:rsid w:val="001B751B"/>
    <w:rsid w:val="001B769C"/>
    <w:rsid w:val="001C00AE"/>
    <w:rsid w:val="001C0420"/>
    <w:rsid w:val="001C124E"/>
    <w:rsid w:val="001C1500"/>
    <w:rsid w:val="001C3470"/>
    <w:rsid w:val="001C407A"/>
    <w:rsid w:val="001C4917"/>
    <w:rsid w:val="001C50E9"/>
    <w:rsid w:val="001C5520"/>
    <w:rsid w:val="001C6B31"/>
    <w:rsid w:val="001C7FE4"/>
    <w:rsid w:val="001D0752"/>
    <w:rsid w:val="001D1105"/>
    <w:rsid w:val="001D145D"/>
    <w:rsid w:val="001D18FB"/>
    <w:rsid w:val="001D2F61"/>
    <w:rsid w:val="001D3C07"/>
    <w:rsid w:val="001D3C4A"/>
    <w:rsid w:val="001D48BC"/>
    <w:rsid w:val="001D50C4"/>
    <w:rsid w:val="001D5B16"/>
    <w:rsid w:val="001D6EA9"/>
    <w:rsid w:val="001E02F5"/>
    <w:rsid w:val="001E11CC"/>
    <w:rsid w:val="001E1457"/>
    <w:rsid w:val="001E1491"/>
    <w:rsid w:val="001E17B3"/>
    <w:rsid w:val="001E1A26"/>
    <w:rsid w:val="001E1B7F"/>
    <w:rsid w:val="001E2645"/>
    <w:rsid w:val="001E3DE9"/>
    <w:rsid w:val="001E51F6"/>
    <w:rsid w:val="001E7809"/>
    <w:rsid w:val="001F00BE"/>
    <w:rsid w:val="001F0108"/>
    <w:rsid w:val="001F084B"/>
    <w:rsid w:val="001F0896"/>
    <w:rsid w:val="001F0AB5"/>
    <w:rsid w:val="001F2AED"/>
    <w:rsid w:val="001F3539"/>
    <w:rsid w:val="001F4432"/>
    <w:rsid w:val="001F5B43"/>
    <w:rsid w:val="001F689E"/>
    <w:rsid w:val="001F79BA"/>
    <w:rsid w:val="001F7A51"/>
    <w:rsid w:val="00200D90"/>
    <w:rsid w:val="00201DCC"/>
    <w:rsid w:val="00202EC6"/>
    <w:rsid w:val="00203217"/>
    <w:rsid w:val="00204F81"/>
    <w:rsid w:val="00204FA8"/>
    <w:rsid w:val="002055AE"/>
    <w:rsid w:val="00205E7B"/>
    <w:rsid w:val="00206546"/>
    <w:rsid w:val="00206D83"/>
    <w:rsid w:val="00206ED5"/>
    <w:rsid w:val="0021006A"/>
    <w:rsid w:val="00211DB8"/>
    <w:rsid w:val="00212882"/>
    <w:rsid w:val="0021391A"/>
    <w:rsid w:val="00214F09"/>
    <w:rsid w:val="002156CC"/>
    <w:rsid w:val="00215D90"/>
    <w:rsid w:val="00216BB8"/>
    <w:rsid w:val="00217417"/>
    <w:rsid w:val="00217AA5"/>
    <w:rsid w:val="00217DF6"/>
    <w:rsid w:val="00220205"/>
    <w:rsid w:val="00220431"/>
    <w:rsid w:val="00220E56"/>
    <w:rsid w:val="00221345"/>
    <w:rsid w:val="00221B14"/>
    <w:rsid w:val="002264DC"/>
    <w:rsid w:val="00227DF4"/>
    <w:rsid w:val="0023259C"/>
    <w:rsid w:val="0023450B"/>
    <w:rsid w:val="00235EA8"/>
    <w:rsid w:val="00237670"/>
    <w:rsid w:val="00237E40"/>
    <w:rsid w:val="00240A00"/>
    <w:rsid w:val="0024426F"/>
    <w:rsid w:val="002453BC"/>
    <w:rsid w:val="00246B0B"/>
    <w:rsid w:val="00247383"/>
    <w:rsid w:val="0025101E"/>
    <w:rsid w:val="00251693"/>
    <w:rsid w:val="00251784"/>
    <w:rsid w:val="00252963"/>
    <w:rsid w:val="00253E73"/>
    <w:rsid w:val="00253E87"/>
    <w:rsid w:val="0025498D"/>
    <w:rsid w:val="00256A19"/>
    <w:rsid w:val="00257055"/>
    <w:rsid w:val="002603D4"/>
    <w:rsid w:val="00260C2D"/>
    <w:rsid w:val="00260C5E"/>
    <w:rsid w:val="00260F39"/>
    <w:rsid w:val="00261F5E"/>
    <w:rsid w:val="00263B5E"/>
    <w:rsid w:val="0026466D"/>
    <w:rsid w:val="00266752"/>
    <w:rsid w:val="00266B73"/>
    <w:rsid w:val="00266CD0"/>
    <w:rsid w:val="0027033A"/>
    <w:rsid w:val="00270E32"/>
    <w:rsid w:val="00273030"/>
    <w:rsid w:val="00274B7B"/>
    <w:rsid w:val="002756A4"/>
    <w:rsid w:val="00276C5A"/>
    <w:rsid w:val="00276CB8"/>
    <w:rsid w:val="00277487"/>
    <w:rsid w:val="00277E99"/>
    <w:rsid w:val="002805A9"/>
    <w:rsid w:val="00281795"/>
    <w:rsid w:val="00283AC2"/>
    <w:rsid w:val="00283B35"/>
    <w:rsid w:val="00283ECC"/>
    <w:rsid w:val="00284144"/>
    <w:rsid w:val="002841A2"/>
    <w:rsid w:val="00285761"/>
    <w:rsid w:val="00285A78"/>
    <w:rsid w:val="0028678C"/>
    <w:rsid w:val="002911F7"/>
    <w:rsid w:val="002923CA"/>
    <w:rsid w:val="00292688"/>
    <w:rsid w:val="00292987"/>
    <w:rsid w:val="00292FE5"/>
    <w:rsid w:val="00293B62"/>
    <w:rsid w:val="00293D75"/>
    <w:rsid w:val="0029534F"/>
    <w:rsid w:val="002961D8"/>
    <w:rsid w:val="00296BD8"/>
    <w:rsid w:val="0029709D"/>
    <w:rsid w:val="002970EB"/>
    <w:rsid w:val="00297E06"/>
    <w:rsid w:val="002A25AB"/>
    <w:rsid w:val="002A4EE8"/>
    <w:rsid w:val="002A6D6D"/>
    <w:rsid w:val="002B032C"/>
    <w:rsid w:val="002B1C31"/>
    <w:rsid w:val="002B1EFD"/>
    <w:rsid w:val="002B213F"/>
    <w:rsid w:val="002B3532"/>
    <w:rsid w:val="002B3F4A"/>
    <w:rsid w:val="002B56B2"/>
    <w:rsid w:val="002B63B8"/>
    <w:rsid w:val="002B66B3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3842"/>
    <w:rsid w:val="002C58F2"/>
    <w:rsid w:val="002C72AB"/>
    <w:rsid w:val="002D18E3"/>
    <w:rsid w:val="002D1E9A"/>
    <w:rsid w:val="002D45B0"/>
    <w:rsid w:val="002D4C4E"/>
    <w:rsid w:val="002D57DC"/>
    <w:rsid w:val="002E15BC"/>
    <w:rsid w:val="002E42F2"/>
    <w:rsid w:val="002E5685"/>
    <w:rsid w:val="002E5700"/>
    <w:rsid w:val="002E7233"/>
    <w:rsid w:val="002F1648"/>
    <w:rsid w:val="002F2123"/>
    <w:rsid w:val="002F28C2"/>
    <w:rsid w:val="002F2C95"/>
    <w:rsid w:val="002F2E80"/>
    <w:rsid w:val="002F427D"/>
    <w:rsid w:val="002F68E4"/>
    <w:rsid w:val="002F796C"/>
    <w:rsid w:val="002F7E4B"/>
    <w:rsid w:val="00301A4A"/>
    <w:rsid w:val="00301B89"/>
    <w:rsid w:val="00302768"/>
    <w:rsid w:val="00302B4C"/>
    <w:rsid w:val="00303005"/>
    <w:rsid w:val="00304177"/>
    <w:rsid w:val="003063D8"/>
    <w:rsid w:val="00306CA3"/>
    <w:rsid w:val="00306E46"/>
    <w:rsid w:val="00306E4F"/>
    <w:rsid w:val="00307350"/>
    <w:rsid w:val="00307C1B"/>
    <w:rsid w:val="00311986"/>
    <w:rsid w:val="00311E2E"/>
    <w:rsid w:val="00311F85"/>
    <w:rsid w:val="003124B5"/>
    <w:rsid w:val="003125F7"/>
    <w:rsid w:val="00312B20"/>
    <w:rsid w:val="00313434"/>
    <w:rsid w:val="00314BED"/>
    <w:rsid w:val="00314C33"/>
    <w:rsid w:val="00314D8B"/>
    <w:rsid w:val="0031554E"/>
    <w:rsid w:val="00316227"/>
    <w:rsid w:val="003168D4"/>
    <w:rsid w:val="00316DF9"/>
    <w:rsid w:val="003201A1"/>
    <w:rsid w:val="00323D1F"/>
    <w:rsid w:val="00324039"/>
    <w:rsid w:val="00324804"/>
    <w:rsid w:val="00324913"/>
    <w:rsid w:val="00324B59"/>
    <w:rsid w:val="00325710"/>
    <w:rsid w:val="00327927"/>
    <w:rsid w:val="00327A17"/>
    <w:rsid w:val="00330389"/>
    <w:rsid w:val="003307A2"/>
    <w:rsid w:val="00330A21"/>
    <w:rsid w:val="00330B23"/>
    <w:rsid w:val="00331EF7"/>
    <w:rsid w:val="00332CE9"/>
    <w:rsid w:val="0033391B"/>
    <w:rsid w:val="00333AA3"/>
    <w:rsid w:val="00333C18"/>
    <w:rsid w:val="003340F1"/>
    <w:rsid w:val="00336507"/>
    <w:rsid w:val="003375C1"/>
    <w:rsid w:val="003402FF"/>
    <w:rsid w:val="00343515"/>
    <w:rsid w:val="0034354D"/>
    <w:rsid w:val="00343AD0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2475"/>
    <w:rsid w:val="00352553"/>
    <w:rsid w:val="003553B9"/>
    <w:rsid w:val="0035567A"/>
    <w:rsid w:val="003561E6"/>
    <w:rsid w:val="003565BD"/>
    <w:rsid w:val="00360B9F"/>
    <w:rsid w:val="00360D2C"/>
    <w:rsid w:val="0036124F"/>
    <w:rsid w:val="0036249C"/>
    <w:rsid w:val="00362795"/>
    <w:rsid w:val="00363175"/>
    <w:rsid w:val="00363253"/>
    <w:rsid w:val="00364304"/>
    <w:rsid w:val="00364F14"/>
    <w:rsid w:val="003655E4"/>
    <w:rsid w:val="003665CE"/>
    <w:rsid w:val="00367BC6"/>
    <w:rsid w:val="003701CE"/>
    <w:rsid w:val="00371757"/>
    <w:rsid w:val="00372EBD"/>
    <w:rsid w:val="003734FB"/>
    <w:rsid w:val="00373532"/>
    <w:rsid w:val="003736D6"/>
    <w:rsid w:val="00373AE9"/>
    <w:rsid w:val="00376687"/>
    <w:rsid w:val="003767CA"/>
    <w:rsid w:val="00376C15"/>
    <w:rsid w:val="003771DF"/>
    <w:rsid w:val="00381898"/>
    <w:rsid w:val="00382D0C"/>
    <w:rsid w:val="003839AC"/>
    <w:rsid w:val="00383FAE"/>
    <w:rsid w:val="00384E8D"/>
    <w:rsid w:val="003876CA"/>
    <w:rsid w:val="0039044C"/>
    <w:rsid w:val="00391669"/>
    <w:rsid w:val="00391739"/>
    <w:rsid w:val="003929AD"/>
    <w:rsid w:val="0039330D"/>
    <w:rsid w:val="00396128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1ED"/>
    <w:rsid w:val="003A5AB9"/>
    <w:rsid w:val="003A601E"/>
    <w:rsid w:val="003A7DAD"/>
    <w:rsid w:val="003A7DDC"/>
    <w:rsid w:val="003B00A2"/>
    <w:rsid w:val="003B092A"/>
    <w:rsid w:val="003B09D7"/>
    <w:rsid w:val="003B1AC4"/>
    <w:rsid w:val="003B2632"/>
    <w:rsid w:val="003B29FF"/>
    <w:rsid w:val="003B311B"/>
    <w:rsid w:val="003B4F19"/>
    <w:rsid w:val="003B5364"/>
    <w:rsid w:val="003B5583"/>
    <w:rsid w:val="003B5757"/>
    <w:rsid w:val="003B5A9D"/>
    <w:rsid w:val="003B73F6"/>
    <w:rsid w:val="003B7C64"/>
    <w:rsid w:val="003C065E"/>
    <w:rsid w:val="003C20E6"/>
    <w:rsid w:val="003C267C"/>
    <w:rsid w:val="003C2F93"/>
    <w:rsid w:val="003C3BA1"/>
    <w:rsid w:val="003C4101"/>
    <w:rsid w:val="003C4AA2"/>
    <w:rsid w:val="003C5E4E"/>
    <w:rsid w:val="003C67A4"/>
    <w:rsid w:val="003C778D"/>
    <w:rsid w:val="003D34AF"/>
    <w:rsid w:val="003D35F1"/>
    <w:rsid w:val="003D380B"/>
    <w:rsid w:val="003D3864"/>
    <w:rsid w:val="003D4A68"/>
    <w:rsid w:val="003D6407"/>
    <w:rsid w:val="003D6AAB"/>
    <w:rsid w:val="003D6B33"/>
    <w:rsid w:val="003E0947"/>
    <w:rsid w:val="003E179E"/>
    <w:rsid w:val="003E17D8"/>
    <w:rsid w:val="003E19E3"/>
    <w:rsid w:val="003E2D9E"/>
    <w:rsid w:val="003E31D5"/>
    <w:rsid w:val="003E5287"/>
    <w:rsid w:val="003E552A"/>
    <w:rsid w:val="003E73F3"/>
    <w:rsid w:val="003F0AED"/>
    <w:rsid w:val="003F12A0"/>
    <w:rsid w:val="003F130E"/>
    <w:rsid w:val="003F1496"/>
    <w:rsid w:val="003F254A"/>
    <w:rsid w:val="003F4131"/>
    <w:rsid w:val="003F6B09"/>
    <w:rsid w:val="003F6BB5"/>
    <w:rsid w:val="003F759B"/>
    <w:rsid w:val="003F7F43"/>
    <w:rsid w:val="004000B7"/>
    <w:rsid w:val="00400C3C"/>
    <w:rsid w:val="00400E8F"/>
    <w:rsid w:val="0040151A"/>
    <w:rsid w:val="004016BB"/>
    <w:rsid w:val="00401A43"/>
    <w:rsid w:val="0040272D"/>
    <w:rsid w:val="00402909"/>
    <w:rsid w:val="004043E1"/>
    <w:rsid w:val="00404971"/>
    <w:rsid w:val="00404A49"/>
    <w:rsid w:val="00404EDA"/>
    <w:rsid w:val="004051C4"/>
    <w:rsid w:val="0040567A"/>
    <w:rsid w:val="00405712"/>
    <w:rsid w:val="00405866"/>
    <w:rsid w:val="00405B5E"/>
    <w:rsid w:val="00405FC7"/>
    <w:rsid w:val="00406470"/>
    <w:rsid w:val="0040736E"/>
    <w:rsid w:val="00407413"/>
    <w:rsid w:val="004079AE"/>
    <w:rsid w:val="00410305"/>
    <w:rsid w:val="004110C4"/>
    <w:rsid w:val="00412743"/>
    <w:rsid w:val="00412766"/>
    <w:rsid w:val="00414762"/>
    <w:rsid w:val="004147EA"/>
    <w:rsid w:val="0041525F"/>
    <w:rsid w:val="00415B0E"/>
    <w:rsid w:val="0041747B"/>
    <w:rsid w:val="00417753"/>
    <w:rsid w:val="00417BEC"/>
    <w:rsid w:val="00421412"/>
    <w:rsid w:val="00422075"/>
    <w:rsid w:val="004225B7"/>
    <w:rsid w:val="00422D8D"/>
    <w:rsid w:val="00423338"/>
    <w:rsid w:val="00425177"/>
    <w:rsid w:val="00425351"/>
    <w:rsid w:val="0042717A"/>
    <w:rsid w:val="0042744C"/>
    <w:rsid w:val="00427A90"/>
    <w:rsid w:val="00430AD2"/>
    <w:rsid w:val="00431549"/>
    <w:rsid w:val="00431948"/>
    <w:rsid w:val="00431C5C"/>
    <w:rsid w:val="00431E29"/>
    <w:rsid w:val="00433447"/>
    <w:rsid w:val="00433CBD"/>
    <w:rsid w:val="0043520A"/>
    <w:rsid w:val="004356CB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6FB7"/>
    <w:rsid w:val="00447127"/>
    <w:rsid w:val="004475D0"/>
    <w:rsid w:val="00450262"/>
    <w:rsid w:val="00450609"/>
    <w:rsid w:val="0045114D"/>
    <w:rsid w:val="00451863"/>
    <w:rsid w:val="00451922"/>
    <w:rsid w:val="00452DA5"/>
    <w:rsid w:val="00455407"/>
    <w:rsid w:val="004572D0"/>
    <w:rsid w:val="004607B5"/>
    <w:rsid w:val="00462B98"/>
    <w:rsid w:val="00463F73"/>
    <w:rsid w:val="00464914"/>
    <w:rsid w:val="0046699E"/>
    <w:rsid w:val="00466A53"/>
    <w:rsid w:val="00466B49"/>
    <w:rsid w:val="00466BDF"/>
    <w:rsid w:val="004671CF"/>
    <w:rsid w:val="00467DE6"/>
    <w:rsid w:val="00470216"/>
    <w:rsid w:val="004714D4"/>
    <w:rsid w:val="00472A15"/>
    <w:rsid w:val="004735F4"/>
    <w:rsid w:val="004757D9"/>
    <w:rsid w:val="00475CFE"/>
    <w:rsid w:val="0047648B"/>
    <w:rsid w:val="00476FA6"/>
    <w:rsid w:val="00476FAE"/>
    <w:rsid w:val="004808CE"/>
    <w:rsid w:val="00480D5B"/>
    <w:rsid w:val="00480F8A"/>
    <w:rsid w:val="0048185D"/>
    <w:rsid w:val="00482666"/>
    <w:rsid w:val="00482BD5"/>
    <w:rsid w:val="004841A6"/>
    <w:rsid w:val="00484847"/>
    <w:rsid w:val="00485F48"/>
    <w:rsid w:val="00486467"/>
    <w:rsid w:val="00486C0F"/>
    <w:rsid w:val="0048723C"/>
    <w:rsid w:val="00487E85"/>
    <w:rsid w:val="004900E0"/>
    <w:rsid w:val="0049043C"/>
    <w:rsid w:val="00490FD9"/>
    <w:rsid w:val="00492255"/>
    <w:rsid w:val="00492326"/>
    <w:rsid w:val="00492B3F"/>
    <w:rsid w:val="00492D69"/>
    <w:rsid w:val="0049452C"/>
    <w:rsid w:val="00494626"/>
    <w:rsid w:val="0049476B"/>
    <w:rsid w:val="004950E2"/>
    <w:rsid w:val="00495B8C"/>
    <w:rsid w:val="00496164"/>
    <w:rsid w:val="00496802"/>
    <w:rsid w:val="00497589"/>
    <w:rsid w:val="004979D1"/>
    <w:rsid w:val="00497AE1"/>
    <w:rsid w:val="00497DC3"/>
    <w:rsid w:val="004A04CE"/>
    <w:rsid w:val="004A0EC9"/>
    <w:rsid w:val="004A1276"/>
    <w:rsid w:val="004A269B"/>
    <w:rsid w:val="004A2822"/>
    <w:rsid w:val="004A2938"/>
    <w:rsid w:val="004A34ED"/>
    <w:rsid w:val="004A3C25"/>
    <w:rsid w:val="004A4832"/>
    <w:rsid w:val="004A5832"/>
    <w:rsid w:val="004A5AC5"/>
    <w:rsid w:val="004A5D28"/>
    <w:rsid w:val="004A60DF"/>
    <w:rsid w:val="004A65AB"/>
    <w:rsid w:val="004A73D4"/>
    <w:rsid w:val="004A78E4"/>
    <w:rsid w:val="004B0659"/>
    <w:rsid w:val="004B0666"/>
    <w:rsid w:val="004B1BCC"/>
    <w:rsid w:val="004B28E4"/>
    <w:rsid w:val="004B4262"/>
    <w:rsid w:val="004B4D91"/>
    <w:rsid w:val="004B67BA"/>
    <w:rsid w:val="004B6F74"/>
    <w:rsid w:val="004B71EB"/>
    <w:rsid w:val="004B7526"/>
    <w:rsid w:val="004B7794"/>
    <w:rsid w:val="004C2A87"/>
    <w:rsid w:val="004C2A9D"/>
    <w:rsid w:val="004C2B83"/>
    <w:rsid w:val="004C3169"/>
    <w:rsid w:val="004C4094"/>
    <w:rsid w:val="004C45D7"/>
    <w:rsid w:val="004C4D80"/>
    <w:rsid w:val="004C7745"/>
    <w:rsid w:val="004C79CC"/>
    <w:rsid w:val="004D03F6"/>
    <w:rsid w:val="004D0432"/>
    <w:rsid w:val="004D0489"/>
    <w:rsid w:val="004D04EB"/>
    <w:rsid w:val="004D23FB"/>
    <w:rsid w:val="004D3217"/>
    <w:rsid w:val="004D473C"/>
    <w:rsid w:val="004D589B"/>
    <w:rsid w:val="004D594A"/>
    <w:rsid w:val="004D642B"/>
    <w:rsid w:val="004D6742"/>
    <w:rsid w:val="004D721D"/>
    <w:rsid w:val="004E0A3D"/>
    <w:rsid w:val="004E3F95"/>
    <w:rsid w:val="004E4018"/>
    <w:rsid w:val="004E47A4"/>
    <w:rsid w:val="004E487C"/>
    <w:rsid w:val="004E4C3D"/>
    <w:rsid w:val="004E5212"/>
    <w:rsid w:val="004E6524"/>
    <w:rsid w:val="004E6740"/>
    <w:rsid w:val="004E6FA5"/>
    <w:rsid w:val="004F04B7"/>
    <w:rsid w:val="004F2198"/>
    <w:rsid w:val="004F27E3"/>
    <w:rsid w:val="004F29F9"/>
    <w:rsid w:val="004F43FF"/>
    <w:rsid w:val="004F4466"/>
    <w:rsid w:val="004F4AED"/>
    <w:rsid w:val="004F54A6"/>
    <w:rsid w:val="004F57E3"/>
    <w:rsid w:val="004F5813"/>
    <w:rsid w:val="004F5C3A"/>
    <w:rsid w:val="004F6FE4"/>
    <w:rsid w:val="004F73AF"/>
    <w:rsid w:val="00500066"/>
    <w:rsid w:val="005004B6"/>
    <w:rsid w:val="0050145E"/>
    <w:rsid w:val="00502AF7"/>
    <w:rsid w:val="0050526F"/>
    <w:rsid w:val="00505C2F"/>
    <w:rsid w:val="00506164"/>
    <w:rsid w:val="0050658B"/>
    <w:rsid w:val="00507518"/>
    <w:rsid w:val="005104B2"/>
    <w:rsid w:val="005107BC"/>
    <w:rsid w:val="005109F4"/>
    <w:rsid w:val="0051169D"/>
    <w:rsid w:val="00512796"/>
    <w:rsid w:val="00514280"/>
    <w:rsid w:val="005143FA"/>
    <w:rsid w:val="0051461A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5EC"/>
    <w:rsid w:val="00526696"/>
    <w:rsid w:val="00526FF8"/>
    <w:rsid w:val="0053099D"/>
    <w:rsid w:val="00534A4C"/>
    <w:rsid w:val="005353B0"/>
    <w:rsid w:val="005359A7"/>
    <w:rsid w:val="00535A70"/>
    <w:rsid w:val="0053621A"/>
    <w:rsid w:val="00536878"/>
    <w:rsid w:val="00536FEC"/>
    <w:rsid w:val="00540D2D"/>
    <w:rsid w:val="005412AB"/>
    <w:rsid w:val="00542948"/>
    <w:rsid w:val="005443D3"/>
    <w:rsid w:val="005449ED"/>
    <w:rsid w:val="00545DAE"/>
    <w:rsid w:val="00546E9F"/>
    <w:rsid w:val="00547381"/>
    <w:rsid w:val="00547ACE"/>
    <w:rsid w:val="005501B5"/>
    <w:rsid w:val="005507AC"/>
    <w:rsid w:val="00551464"/>
    <w:rsid w:val="00551F44"/>
    <w:rsid w:val="005535DA"/>
    <w:rsid w:val="00555F53"/>
    <w:rsid w:val="0055667A"/>
    <w:rsid w:val="00557168"/>
    <w:rsid w:val="005575DD"/>
    <w:rsid w:val="0055799B"/>
    <w:rsid w:val="00557A4B"/>
    <w:rsid w:val="0056089C"/>
    <w:rsid w:val="0056124E"/>
    <w:rsid w:val="0056181D"/>
    <w:rsid w:val="005620AC"/>
    <w:rsid w:val="00562244"/>
    <w:rsid w:val="005625D3"/>
    <w:rsid w:val="005628FD"/>
    <w:rsid w:val="0056347A"/>
    <w:rsid w:val="00563C5F"/>
    <w:rsid w:val="0056454F"/>
    <w:rsid w:val="00565243"/>
    <w:rsid w:val="00566110"/>
    <w:rsid w:val="0056627A"/>
    <w:rsid w:val="00567528"/>
    <w:rsid w:val="00567EA3"/>
    <w:rsid w:val="00570C36"/>
    <w:rsid w:val="00571C1C"/>
    <w:rsid w:val="0057319C"/>
    <w:rsid w:val="005748DA"/>
    <w:rsid w:val="00574AA1"/>
    <w:rsid w:val="00574D36"/>
    <w:rsid w:val="00575E52"/>
    <w:rsid w:val="00576280"/>
    <w:rsid w:val="00576461"/>
    <w:rsid w:val="00577A48"/>
    <w:rsid w:val="00580DB7"/>
    <w:rsid w:val="00581469"/>
    <w:rsid w:val="0058182A"/>
    <w:rsid w:val="00581AB8"/>
    <w:rsid w:val="00581BD0"/>
    <w:rsid w:val="00581E3F"/>
    <w:rsid w:val="00583A09"/>
    <w:rsid w:val="00583E40"/>
    <w:rsid w:val="005856A1"/>
    <w:rsid w:val="00585F5D"/>
    <w:rsid w:val="00586985"/>
    <w:rsid w:val="005904D0"/>
    <w:rsid w:val="005908E6"/>
    <w:rsid w:val="00591948"/>
    <w:rsid w:val="00593AF4"/>
    <w:rsid w:val="00593E0C"/>
    <w:rsid w:val="00595812"/>
    <w:rsid w:val="00595B76"/>
    <w:rsid w:val="00595FF0"/>
    <w:rsid w:val="0059739F"/>
    <w:rsid w:val="005978BE"/>
    <w:rsid w:val="005A03A1"/>
    <w:rsid w:val="005A16A9"/>
    <w:rsid w:val="005A185D"/>
    <w:rsid w:val="005A2372"/>
    <w:rsid w:val="005A2734"/>
    <w:rsid w:val="005A3D6D"/>
    <w:rsid w:val="005A40DC"/>
    <w:rsid w:val="005A4D97"/>
    <w:rsid w:val="005A4F98"/>
    <w:rsid w:val="005A5F1D"/>
    <w:rsid w:val="005A655C"/>
    <w:rsid w:val="005A690B"/>
    <w:rsid w:val="005A6940"/>
    <w:rsid w:val="005A6BAD"/>
    <w:rsid w:val="005A6C08"/>
    <w:rsid w:val="005A7832"/>
    <w:rsid w:val="005B10E5"/>
    <w:rsid w:val="005B12FF"/>
    <w:rsid w:val="005B3585"/>
    <w:rsid w:val="005B3D16"/>
    <w:rsid w:val="005B4230"/>
    <w:rsid w:val="005B4826"/>
    <w:rsid w:val="005B5089"/>
    <w:rsid w:val="005B5771"/>
    <w:rsid w:val="005B5A61"/>
    <w:rsid w:val="005B5BC0"/>
    <w:rsid w:val="005B5F40"/>
    <w:rsid w:val="005B620D"/>
    <w:rsid w:val="005B69D8"/>
    <w:rsid w:val="005B6CF6"/>
    <w:rsid w:val="005C0757"/>
    <w:rsid w:val="005C4403"/>
    <w:rsid w:val="005C468D"/>
    <w:rsid w:val="005C58F0"/>
    <w:rsid w:val="005C7384"/>
    <w:rsid w:val="005D0B08"/>
    <w:rsid w:val="005D1C22"/>
    <w:rsid w:val="005D1F00"/>
    <w:rsid w:val="005D2130"/>
    <w:rsid w:val="005D3056"/>
    <w:rsid w:val="005D3655"/>
    <w:rsid w:val="005D4B04"/>
    <w:rsid w:val="005D6229"/>
    <w:rsid w:val="005D6441"/>
    <w:rsid w:val="005D677F"/>
    <w:rsid w:val="005D7304"/>
    <w:rsid w:val="005E1317"/>
    <w:rsid w:val="005E18C5"/>
    <w:rsid w:val="005E18E2"/>
    <w:rsid w:val="005E1962"/>
    <w:rsid w:val="005E2648"/>
    <w:rsid w:val="005E2B20"/>
    <w:rsid w:val="005E4B16"/>
    <w:rsid w:val="005E4B18"/>
    <w:rsid w:val="005E5023"/>
    <w:rsid w:val="005E517A"/>
    <w:rsid w:val="005E6B8D"/>
    <w:rsid w:val="005E7099"/>
    <w:rsid w:val="005E77A6"/>
    <w:rsid w:val="005E7890"/>
    <w:rsid w:val="005E79C5"/>
    <w:rsid w:val="005F0E39"/>
    <w:rsid w:val="005F32A0"/>
    <w:rsid w:val="005F362E"/>
    <w:rsid w:val="005F363F"/>
    <w:rsid w:val="005F3696"/>
    <w:rsid w:val="005F411E"/>
    <w:rsid w:val="005F4541"/>
    <w:rsid w:val="005F4D71"/>
    <w:rsid w:val="005F5417"/>
    <w:rsid w:val="005F6659"/>
    <w:rsid w:val="00600983"/>
    <w:rsid w:val="00602D44"/>
    <w:rsid w:val="006034EC"/>
    <w:rsid w:val="00603A64"/>
    <w:rsid w:val="00605145"/>
    <w:rsid w:val="006052AD"/>
    <w:rsid w:val="00606D5A"/>
    <w:rsid w:val="006111F7"/>
    <w:rsid w:val="006115CA"/>
    <w:rsid w:val="00611C5F"/>
    <w:rsid w:val="0061408B"/>
    <w:rsid w:val="0061526F"/>
    <w:rsid w:val="0061567D"/>
    <w:rsid w:val="0061741A"/>
    <w:rsid w:val="00617902"/>
    <w:rsid w:val="00620D9E"/>
    <w:rsid w:val="006214CA"/>
    <w:rsid w:val="00621B1B"/>
    <w:rsid w:val="00622996"/>
    <w:rsid w:val="006230E3"/>
    <w:rsid w:val="00623D6F"/>
    <w:rsid w:val="00624154"/>
    <w:rsid w:val="00624D33"/>
    <w:rsid w:val="00624F09"/>
    <w:rsid w:val="0062647C"/>
    <w:rsid w:val="006264B3"/>
    <w:rsid w:val="00626BD2"/>
    <w:rsid w:val="00630022"/>
    <w:rsid w:val="006318C0"/>
    <w:rsid w:val="0063193A"/>
    <w:rsid w:val="00631EB7"/>
    <w:rsid w:val="006335D8"/>
    <w:rsid w:val="00633893"/>
    <w:rsid w:val="006349BD"/>
    <w:rsid w:val="00635323"/>
    <w:rsid w:val="00636194"/>
    <w:rsid w:val="0063719F"/>
    <w:rsid w:val="00637CE1"/>
    <w:rsid w:val="0064012B"/>
    <w:rsid w:val="006404C1"/>
    <w:rsid w:val="00640C0D"/>
    <w:rsid w:val="00640FAF"/>
    <w:rsid w:val="0064102E"/>
    <w:rsid w:val="006416BD"/>
    <w:rsid w:val="00641A01"/>
    <w:rsid w:val="00641B65"/>
    <w:rsid w:val="00641EDC"/>
    <w:rsid w:val="0064245D"/>
    <w:rsid w:val="00642944"/>
    <w:rsid w:val="006443A6"/>
    <w:rsid w:val="0064466D"/>
    <w:rsid w:val="00644D4F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4AD4"/>
    <w:rsid w:val="006564A9"/>
    <w:rsid w:val="00656DE5"/>
    <w:rsid w:val="00656EB9"/>
    <w:rsid w:val="00656F10"/>
    <w:rsid w:val="00657714"/>
    <w:rsid w:val="00657BBB"/>
    <w:rsid w:val="006602C6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249B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A10"/>
    <w:rsid w:val="0068002E"/>
    <w:rsid w:val="00680523"/>
    <w:rsid w:val="00682468"/>
    <w:rsid w:val="00682C2C"/>
    <w:rsid w:val="00682C9E"/>
    <w:rsid w:val="006835E5"/>
    <w:rsid w:val="00684BB0"/>
    <w:rsid w:val="00685F38"/>
    <w:rsid w:val="0068608D"/>
    <w:rsid w:val="006866BF"/>
    <w:rsid w:val="00686E41"/>
    <w:rsid w:val="00686E91"/>
    <w:rsid w:val="00692D5C"/>
    <w:rsid w:val="00693244"/>
    <w:rsid w:val="00693292"/>
    <w:rsid w:val="006935D0"/>
    <w:rsid w:val="00693866"/>
    <w:rsid w:val="0069592E"/>
    <w:rsid w:val="00697E49"/>
    <w:rsid w:val="00697E8D"/>
    <w:rsid w:val="006A0041"/>
    <w:rsid w:val="006A048B"/>
    <w:rsid w:val="006A1915"/>
    <w:rsid w:val="006A2228"/>
    <w:rsid w:val="006A24BA"/>
    <w:rsid w:val="006A30A8"/>
    <w:rsid w:val="006A4BE2"/>
    <w:rsid w:val="006A7789"/>
    <w:rsid w:val="006B0F63"/>
    <w:rsid w:val="006B15BE"/>
    <w:rsid w:val="006B187F"/>
    <w:rsid w:val="006B454F"/>
    <w:rsid w:val="006B5511"/>
    <w:rsid w:val="006B6BEF"/>
    <w:rsid w:val="006B788A"/>
    <w:rsid w:val="006C00C2"/>
    <w:rsid w:val="006C037D"/>
    <w:rsid w:val="006C1522"/>
    <w:rsid w:val="006C1F29"/>
    <w:rsid w:val="006C26DB"/>
    <w:rsid w:val="006C433F"/>
    <w:rsid w:val="006C6247"/>
    <w:rsid w:val="006C76CD"/>
    <w:rsid w:val="006C7729"/>
    <w:rsid w:val="006D2028"/>
    <w:rsid w:val="006D26C9"/>
    <w:rsid w:val="006D31D3"/>
    <w:rsid w:val="006D3618"/>
    <w:rsid w:val="006D3CBB"/>
    <w:rsid w:val="006D46B4"/>
    <w:rsid w:val="006D4DE1"/>
    <w:rsid w:val="006D56E4"/>
    <w:rsid w:val="006D58BB"/>
    <w:rsid w:val="006D6895"/>
    <w:rsid w:val="006D79D8"/>
    <w:rsid w:val="006E014A"/>
    <w:rsid w:val="006E1E4E"/>
    <w:rsid w:val="006E1F9D"/>
    <w:rsid w:val="006E27E6"/>
    <w:rsid w:val="006E2996"/>
    <w:rsid w:val="006E3829"/>
    <w:rsid w:val="006E3B63"/>
    <w:rsid w:val="006E6AD3"/>
    <w:rsid w:val="006E76E8"/>
    <w:rsid w:val="006F20F4"/>
    <w:rsid w:val="006F347A"/>
    <w:rsid w:val="006F765F"/>
    <w:rsid w:val="00700B06"/>
    <w:rsid w:val="00702682"/>
    <w:rsid w:val="00703E1C"/>
    <w:rsid w:val="0070557A"/>
    <w:rsid w:val="00706C14"/>
    <w:rsid w:val="00707A25"/>
    <w:rsid w:val="007109F0"/>
    <w:rsid w:val="00712730"/>
    <w:rsid w:val="00713B27"/>
    <w:rsid w:val="00713C03"/>
    <w:rsid w:val="0071461E"/>
    <w:rsid w:val="00715DBE"/>
    <w:rsid w:val="00716450"/>
    <w:rsid w:val="00716796"/>
    <w:rsid w:val="007168DA"/>
    <w:rsid w:val="00717687"/>
    <w:rsid w:val="007204C4"/>
    <w:rsid w:val="00720838"/>
    <w:rsid w:val="007213B6"/>
    <w:rsid w:val="007215E6"/>
    <w:rsid w:val="00721D83"/>
    <w:rsid w:val="00721EA0"/>
    <w:rsid w:val="00721F73"/>
    <w:rsid w:val="00722274"/>
    <w:rsid w:val="00722CFB"/>
    <w:rsid w:val="007231BF"/>
    <w:rsid w:val="00723C32"/>
    <w:rsid w:val="00723C46"/>
    <w:rsid w:val="007241C0"/>
    <w:rsid w:val="0072479C"/>
    <w:rsid w:val="00724FC3"/>
    <w:rsid w:val="0072755F"/>
    <w:rsid w:val="007319E2"/>
    <w:rsid w:val="0073270A"/>
    <w:rsid w:val="00732835"/>
    <w:rsid w:val="00733966"/>
    <w:rsid w:val="007347BB"/>
    <w:rsid w:val="00734B8B"/>
    <w:rsid w:val="00736D17"/>
    <w:rsid w:val="00737E25"/>
    <w:rsid w:val="00737F0A"/>
    <w:rsid w:val="00740175"/>
    <w:rsid w:val="00740274"/>
    <w:rsid w:val="007405A3"/>
    <w:rsid w:val="00740BA6"/>
    <w:rsid w:val="007413B5"/>
    <w:rsid w:val="00741F39"/>
    <w:rsid w:val="0074268C"/>
    <w:rsid w:val="00742796"/>
    <w:rsid w:val="00742B05"/>
    <w:rsid w:val="00742C08"/>
    <w:rsid w:val="00742C1B"/>
    <w:rsid w:val="00743174"/>
    <w:rsid w:val="00743CE6"/>
    <w:rsid w:val="00743CFF"/>
    <w:rsid w:val="00744335"/>
    <w:rsid w:val="00744B60"/>
    <w:rsid w:val="00745AB7"/>
    <w:rsid w:val="00745DF2"/>
    <w:rsid w:val="00746528"/>
    <w:rsid w:val="00746B66"/>
    <w:rsid w:val="00751620"/>
    <w:rsid w:val="007517F8"/>
    <w:rsid w:val="00752871"/>
    <w:rsid w:val="00752BA0"/>
    <w:rsid w:val="00754BAD"/>
    <w:rsid w:val="00754F59"/>
    <w:rsid w:val="007550CB"/>
    <w:rsid w:val="0075562D"/>
    <w:rsid w:val="00755C38"/>
    <w:rsid w:val="00756AA2"/>
    <w:rsid w:val="00756B80"/>
    <w:rsid w:val="0076027F"/>
    <w:rsid w:val="00761909"/>
    <w:rsid w:val="007629F4"/>
    <w:rsid w:val="00763784"/>
    <w:rsid w:val="0076535F"/>
    <w:rsid w:val="00765FF8"/>
    <w:rsid w:val="007667D7"/>
    <w:rsid w:val="00767A65"/>
    <w:rsid w:val="00767D28"/>
    <w:rsid w:val="00767F74"/>
    <w:rsid w:val="007704D6"/>
    <w:rsid w:val="00773B26"/>
    <w:rsid w:val="00773F46"/>
    <w:rsid w:val="007747BA"/>
    <w:rsid w:val="00776044"/>
    <w:rsid w:val="00776F2A"/>
    <w:rsid w:val="007772B9"/>
    <w:rsid w:val="00780871"/>
    <w:rsid w:val="00781148"/>
    <w:rsid w:val="007826F6"/>
    <w:rsid w:val="00784186"/>
    <w:rsid w:val="007841EE"/>
    <w:rsid w:val="0078427E"/>
    <w:rsid w:val="007842CD"/>
    <w:rsid w:val="00785721"/>
    <w:rsid w:val="00786615"/>
    <w:rsid w:val="00786761"/>
    <w:rsid w:val="00786923"/>
    <w:rsid w:val="007870FC"/>
    <w:rsid w:val="007875A0"/>
    <w:rsid w:val="007877E1"/>
    <w:rsid w:val="007905E3"/>
    <w:rsid w:val="00790DA4"/>
    <w:rsid w:val="00791ECA"/>
    <w:rsid w:val="007920FE"/>
    <w:rsid w:val="00792D61"/>
    <w:rsid w:val="007947D7"/>
    <w:rsid w:val="00794B52"/>
    <w:rsid w:val="00795393"/>
    <w:rsid w:val="007953D3"/>
    <w:rsid w:val="007A036E"/>
    <w:rsid w:val="007A0B5A"/>
    <w:rsid w:val="007A3D13"/>
    <w:rsid w:val="007A4F65"/>
    <w:rsid w:val="007A66A0"/>
    <w:rsid w:val="007A76A7"/>
    <w:rsid w:val="007B0D9E"/>
    <w:rsid w:val="007B174A"/>
    <w:rsid w:val="007B35BA"/>
    <w:rsid w:val="007B36E7"/>
    <w:rsid w:val="007B4D98"/>
    <w:rsid w:val="007B5496"/>
    <w:rsid w:val="007B5EE9"/>
    <w:rsid w:val="007C0159"/>
    <w:rsid w:val="007C0767"/>
    <w:rsid w:val="007C1C79"/>
    <w:rsid w:val="007C248A"/>
    <w:rsid w:val="007C2926"/>
    <w:rsid w:val="007C2D07"/>
    <w:rsid w:val="007C3E35"/>
    <w:rsid w:val="007C44A3"/>
    <w:rsid w:val="007C4BBC"/>
    <w:rsid w:val="007C750E"/>
    <w:rsid w:val="007D156D"/>
    <w:rsid w:val="007D2432"/>
    <w:rsid w:val="007D3A41"/>
    <w:rsid w:val="007D4F00"/>
    <w:rsid w:val="007D586A"/>
    <w:rsid w:val="007D6438"/>
    <w:rsid w:val="007D7267"/>
    <w:rsid w:val="007D78D8"/>
    <w:rsid w:val="007E0A9E"/>
    <w:rsid w:val="007E1244"/>
    <w:rsid w:val="007E1D30"/>
    <w:rsid w:val="007E2658"/>
    <w:rsid w:val="007E3422"/>
    <w:rsid w:val="007E57B2"/>
    <w:rsid w:val="007E592F"/>
    <w:rsid w:val="007E6C1C"/>
    <w:rsid w:val="007E7903"/>
    <w:rsid w:val="007F1954"/>
    <w:rsid w:val="007F278A"/>
    <w:rsid w:val="007F282D"/>
    <w:rsid w:val="007F38CB"/>
    <w:rsid w:val="007F4E71"/>
    <w:rsid w:val="007F5402"/>
    <w:rsid w:val="007F5502"/>
    <w:rsid w:val="007F564C"/>
    <w:rsid w:val="007F67F2"/>
    <w:rsid w:val="007F685E"/>
    <w:rsid w:val="007F7294"/>
    <w:rsid w:val="007F757B"/>
    <w:rsid w:val="00800D92"/>
    <w:rsid w:val="0080115F"/>
    <w:rsid w:val="008014AA"/>
    <w:rsid w:val="008015BB"/>
    <w:rsid w:val="00801E08"/>
    <w:rsid w:val="0080405C"/>
    <w:rsid w:val="0080551B"/>
    <w:rsid w:val="00810C3B"/>
    <w:rsid w:val="00811EB8"/>
    <w:rsid w:val="008122D5"/>
    <w:rsid w:val="008138E4"/>
    <w:rsid w:val="0081469B"/>
    <w:rsid w:val="00814AA0"/>
    <w:rsid w:val="008150DE"/>
    <w:rsid w:val="008151B5"/>
    <w:rsid w:val="00815B4E"/>
    <w:rsid w:val="00816B97"/>
    <w:rsid w:val="008207D6"/>
    <w:rsid w:val="00820BCC"/>
    <w:rsid w:val="00820F55"/>
    <w:rsid w:val="00821415"/>
    <w:rsid w:val="00821576"/>
    <w:rsid w:val="008218BA"/>
    <w:rsid w:val="008227F9"/>
    <w:rsid w:val="00822887"/>
    <w:rsid w:val="0082343D"/>
    <w:rsid w:val="00823891"/>
    <w:rsid w:val="00825473"/>
    <w:rsid w:val="00825B17"/>
    <w:rsid w:val="00826080"/>
    <w:rsid w:val="008266C7"/>
    <w:rsid w:val="008269FF"/>
    <w:rsid w:val="00827F70"/>
    <w:rsid w:val="00831A6D"/>
    <w:rsid w:val="00833854"/>
    <w:rsid w:val="00833ACF"/>
    <w:rsid w:val="0083424C"/>
    <w:rsid w:val="008346B8"/>
    <w:rsid w:val="008354FF"/>
    <w:rsid w:val="0083643F"/>
    <w:rsid w:val="00836D45"/>
    <w:rsid w:val="00837AD6"/>
    <w:rsid w:val="00840E77"/>
    <w:rsid w:val="00841433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54E4E"/>
    <w:rsid w:val="008570CF"/>
    <w:rsid w:val="00857812"/>
    <w:rsid w:val="0086112A"/>
    <w:rsid w:val="00861279"/>
    <w:rsid w:val="00861B41"/>
    <w:rsid w:val="00861BFA"/>
    <w:rsid w:val="00863033"/>
    <w:rsid w:val="008633BE"/>
    <w:rsid w:val="008638A1"/>
    <w:rsid w:val="008655BA"/>
    <w:rsid w:val="00865FAA"/>
    <w:rsid w:val="00867778"/>
    <w:rsid w:val="00870468"/>
    <w:rsid w:val="00872345"/>
    <w:rsid w:val="00873EDA"/>
    <w:rsid w:val="0088010F"/>
    <w:rsid w:val="008801F6"/>
    <w:rsid w:val="008803C5"/>
    <w:rsid w:val="008810B4"/>
    <w:rsid w:val="008819CD"/>
    <w:rsid w:val="00882DE0"/>
    <w:rsid w:val="008840A7"/>
    <w:rsid w:val="008855D9"/>
    <w:rsid w:val="00885DAE"/>
    <w:rsid w:val="00887086"/>
    <w:rsid w:val="00890234"/>
    <w:rsid w:val="00890B58"/>
    <w:rsid w:val="00892448"/>
    <w:rsid w:val="00893ED0"/>
    <w:rsid w:val="0089501F"/>
    <w:rsid w:val="00896897"/>
    <w:rsid w:val="008A0875"/>
    <w:rsid w:val="008A1667"/>
    <w:rsid w:val="008A16EB"/>
    <w:rsid w:val="008A1812"/>
    <w:rsid w:val="008A29C9"/>
    <w:rsid w:val="008A2D08"/>
    <w:rsid w:val="008A3D75"/>
    <w:rsid w:val="008A436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1ABE"/>
    <w:rsid w:val="008B33CB"/>
    <w:rsid w:val="008B3EE4"/>
    <w:rsid w:val="008B41D4"/>
    <w:rsid w:val="008B51FE"/>
    <w:rsid w:val="008B52F9"/>
    <w:rsid w:val="008B53A1"/>
    <w:rsid w:val="008B5869"/>
    <w:rsid w:val="008B64F1"/>
    <w:rsid w:val="008B679B"/>
    <w:rsid w:val="008B7069"/>
    <w:rsid w:val="008C004E"/>
    <w:rsid w:val="008C0176"/>
    <w:rsid w:val="008C0527"/>
    <w:rsid w:val="008C071D"/>
    <w:rsid w:val="008C0DFC"/>
    <w:rsid w:val="008C1BA7"/>
    <w:rsid w:val="008C21EE"/>
    <w:rsid w:val="008C27B9"/>
    <w:rsid w:val="008C2F90"/>
    <w:rsid w:val="008C3FD9"/>
    <w:rsid w:val="008C5FA0"/>
    <w:rsid w:val="008D028B"/>
    <w:rsid w:val="008D06AF"/>
    <w:rsid w:val="008D14E8"/>
    <w:rsid w:val="008D228E"/>
    <w:rsid w:val="008D2310"/>
    <w:rsid w:val="008D27E8"/>
    <w:rsid w:val="008D288E"/>
    <w:rsid w:val="008D2963"/>
    <w:rsid w:val="008D2EA0"/>
    <w:rsid w:val="008D377C"/>
    <w:rsid w:val="008D405D"/>
    <w:rsid w:val="008D4709"/>
    <w:rsid w:val="008D56FD"/>
    <w:rsid w:val="008D584D"/>
    <w:rsid w:val="008D6C72"/>
    <w:rsid w:val="008D7230"/>
    <w:rsid w:val="008E0484"/>
    <w:rsid w:val="008E082E"/>
    <w:rsid w:val="008E12C3"/>
    <w:rsid w:val="008E1493"/>
    <w:rsid w:val="008E1E91"/>
    <w:rsid w:val="008E29C9"/>
    <w:rsid w:val="008E2E99"/>
    <w:rsid w:val="008E2FE1"/>
    <w:rsid w:val="008E3108"/>
    <w:rsid w:val="008E32C0"/>
    <w:rsid w:val="008E5BB8"/>
    <w:rsid w:val="008E6BB7"/>
    <w:rsid w:val="008F06B8"/>
    <w:rsid w:val="008F0A01"/>
    <w:rsid w:val="008F0E85"/>
    <w:rsid w:val="008F1ADF"/>
    <w:rsid w:val="008F1B3F"/>
    <w:rsid w:val="008F1C0A"/>
    <w:rsid w:val="008F2196"/>
    <w:rsid w:val="008F3644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10546"/>
    <w:rsid w:val="00910F22"/>
    <w:rsid w:val="00911AAD"/>
    <w:rsid w:val="00911C67"/>
    <w:rsid w:val="009126CC"/>
    <w:rsid w:val="00914976"/>
    <w:rsid w:val="009156A4"/>
    <w:rsid w:val="0091625D"/>
    <w:rsid w:val="00920D57"/>
    <w:rsid w:val="00921E4F"/>
    <w:rsid w:val="00921ED5"/>
    <w:rsid w:val="0092206D"/>
    <w:rsid w:val="00922316"/>
    <w:rsid w:val="009225EB"/>
    <w:rsid w:val="00922C7A"/>
    <w:rsid w:val="00923CD4"/>
    <w:rsid w:val="0092472C"/>
    <w:rsid w:val="00925EA3"/>
    <w:rsid w:val="00926B7C"/>
    <w:rsid w:val="00931739"/>
    <w:rsid w:val="00931CCF"/>
    <w:rsid w:val="00931FB8"/>
    <w:rsid w:val="00932A00"/>
    <w:rsid w:val="00932FEB"/>
    <w:rsid w:val="009347E5"/>
    <w:rsid w:val="00935288"/>
    <w:rsid w:val="009359CA"/>
    <w:rsid w:val="00936E9F"/>
    <w:rsid w:val="00936F91"/>
    <w:rsid w:val="00940666"/>
    <w:rsid w:val="00942B1B"/>
    <w:rsid w:val="0094469D"/>
    <w:rsid w:val="00944CD9"/>
    <w:rsid w:val="0094547B"/>
    <w:rsid w:val="00945A6E"/>
    <w:rsid w:val="00945B50"/>
    <w:rsid w:val="009462EE"/>
    <w:rsid w:val="0094644D"/>
    <w:rsid w:val="00946ED9"/>
    <w:rsid w:val="00947BF1"/>
    <w:rsid w:val="00953E37"/>
    <w:rsid w:val="00953EE3"/>
    <w:rsid w:val="0095409A"/>
    <w:rsid w:val="009546AB"/>
    <w:rsid w:val="00954AA5"/>
    <w:rsid w:val="00954D38"/>
    <w:rsid w:val="009550EE"/>
    <w:rsid w:val="00955F36"/>
    <w:rsid w:val="00957410"/>
    <w:rsid w:val="00960009"/>
    <w:rsid w:val="00960526"/>
    <w:rsid w:val="00960666"/>
    <w:rsid w:val="00960987"/>
    <w:rsid w:val="00961BF4"/>
    <w:rsid w:val="00961C79"/>
    <w:rsid w:val="009620C3"/>
    <w:rsid w:val="00962D85"/>
    <w:rsid w:val="009630C2"/>
    <w:rsid w:val="00963222"/>
    <w:rsid w:val="009636A6"/>
    <w:rsid w:val="00964DFF"/>
    <w:rsid w:val="0096584C"/>
    <w:rsid w:val="00970606"/>
    <w:rsid w:val="00970BC6"/>
    <w:rsid w:val="00971196"/>
    <w:rsid w:val="00971ACA"/>
    <w:rsid w:val="00972711"/>
    <w:rsid w:val="00972C82"/>
    <w:rsid w:val="00973166"/>
    <w:rsid w:val="00974724"/>
    <w:rsid w:val="00974E93"/>
    <w:rsid w:val="009752B0"/>
    <w:rsid w:val="00975AB3"/>
    <w:rsid w:val="009773F0"/>
    <w:rsid w:val="009774AD"/>
    <w:rsid w:val="00977FD0"/>
    <w:rsid w:val="009803C4"/>
    <w:rsid w:val="00982728"/>
    <w:rsid w:val="009829CE"/>
    <w:rsid w:val="00982A42"/>
    <w:rsid w:val="00984044"/>
    <w:rsid w:val="009845FF"/>
    <w:rsid w:val="00984EEA"/>
    <w:rsid w:val="00985E42"/>
    <w:rsid w:val="00985E51"/>
    <w:rsid w:val="00986146"/>
    <w:rsid w:val="009901CA"/>
    <w:rsid w:val="00990DA4"/>
    <w:rsid w:val="00990E1C"/>
    <w:rsid w:val="00990E4B"/>
    <w:rsid w:val="00991485"/>
    <w:rsid w:val="00991B09"/>
    <w:rsid w:val="00991E20"/>
    <w:rsid w:val="00992BF8"/>
    <w:rsid w:val="00994914"/>
    <w:rsid w:val="009954F3"/>
    <w:rsid w:val="00997022"/>
    <w:rsid w:val="009974D8"/>
    <w:rsid w:val="009A04AC"/>
    <w:rsid w:val="009A0F85"/>
    <w:rsid w:val="009A1F16"/>
    <w:rsid w:val="009A2A43"/>
    <w:rsid w:val="009A2B42"/>
    <w:rsid w:val="009A3245"/>
    <w:rsid w:val="009A4F16"/>
    <w:rsid w:val="009A56FC"/>
    <w:rsid w:val="009A767C"/>
    <w:rsid w:val="009B180C"/>
    <w:rsid w:val="009B282E"/>
    <w:rsid w:val="009B2A2F"/>
    <w:rsid w:val="009B3D78"/>
    <w:rsid w:val="009B53A5"/>
    <w:rsid w:val="009B5D6F"/>
    <w:rsid w:val="009B6177"/>
    <w:rsid w:val="009B773B"/>
    <w:rsid w:val="009C0510"/>
    <w:rsid w:val="009C052D"/>
    <w:rsid w:val="009C0FE4"/>
    <w:rsid w:val="009C2984"/>
    <w:rsid w:val="009C34BA"/>
    <w:rsid w:val="009C3637"/>
    <w:rsid w:val="009C3E92"/>
    <w:rsid w:val="009C4D60"/>
    <w:rsid w:val="009C50DC"/>
    <w:rsid w:val="009C551A"/>
    <w:rsid w:val="009C5580"/>
    <w:rsid w:val="009C5816"/>
    <w:rsid w:val="009C6657"/>
    <w:rsid w:val="009C75AA"/>
    <w:rsid w:val="009D11F6"/>
    <w:rsid w:val="009D1E2B"/>
    <w:rsid w:val="009D24F8"/>
    <w:rsid w:val="009D2EDC"/>
    <w:rsid w:val="009D2FD9"/>
    <w:rsid w:val="009D3876"/>
    <w:rsid w:val="009D3B3F"/>
    <w:rsid w:val="009D4048"/>
    <w:rsid w:val="009D5601"/>
    <w:rsid w:val="009D5D5F"/>
    <w:rsid w:val="009D62AF"/>
    <w:rsid w:val="009D63F8"/>
    <w:rsid w:val="009D697F"/>
    <w:rsid w:val="009D6E11"/>
    <w:rsid w:val="009D70E8"/>
    <w:rsid w:val="009D74F7"/>
    <w:rsid w:val="009D7D12"/>
    <w:rsid w:val="009E00CB"/>
    <w:rsid w:val="009E0ED3"/>
    <w:rsid w:val="009E2040"/>
    <w:rsid w:val="009E2F06"/>
    <w:rsid w:val="009E3603"/>
    <w:rsid w:val="009E3718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58CF"/>
    <w:rsid w:val="009F76BC"/>
    <w:rsid w:val="009F78B9"/>
    <w:rsid w:val="00A00BEE"/>
    <w:rsid w:val="00A014C0"/>
    <w:rsid w:val="00A0265E"/>
    <w:rsid w:val="00A03B6B"/>
    <w:rsid w:val="00A03E9B"/>
    <w:rsid w:val="00A04008"/>
    <w:rsid w:val="00A055FD"/>
    <w:rsid w:val="00A05A7A"/>
    <w:rsid w:val="00A11178"/>
    <w:rsid w:val="00A11611"/>
    <w:rsid w:val="00A1277C"/>
    <w:rsid w:val="00A12AB4"/>
    <w:rsid w:val="00A1495D"/>
    <w:rsid w:val="00A15547"/>
    <w:rsid w:val="00A15745"/>
    <w:rsid w:val="00A16A02"/>
    <w:rsid w:val="00A16AF4"/>
    <w:rsid w:val="00A17244"/>
    <w:rsid w:val="00A17404"/>
    <w:rsid w:val="00A176A7"/>
    <w:rsid w:val="00A1777D"/>
    <w:rsid w:val="00A1785A"/>
    <w:rsid w:val="00A178F1"/>
    <w:rsid w:val="00A20055"/>
    <w:rsid w:val="00A216D4"/>
    <w:rsid w:val="00A21D8F"/>
    <w:rsid w:val="00A2200B"/>
    <w:rsid w:val="00A22609"/>
    <w:rsid w:val="00A2264F"/>
    <w:rsid w:val="00A22DF2"/>
    <w:rsid w:val="00A23389"/>
    <w:rsid w:val="00A233D3"/>
    <w:rsid w:val="00A23544"/>
    <w:rsid w:val="00A23FFD"/>
    <w:rsid w:val="00A24BB7"/>
    <w:rsid w:val="00A25BCD"/>
    <w:rsid w:val="00A26741"/>
    <w:rsid w:val="00A2710C"/>
    <w:rsid w:val="00A27589"/>
    <w:rsid w:val="00A27B18"/>
    <w:rsid w:val="00A27CC9"/>
    <w:rsid w:val="00A27DE9"/>
    <w:rsid w:val="00A3006E"/>
    <w:rsid w:val="00A30269"/>
    <w:rsid w:val="00A30553"/>
    <w:rsid w:val="00A31388"/>
    <w:rsid w:val="00A323DA"/>
    <w:rsid w:val="00A32432"/>
    <w:rsid w:val="00A36221"/>
    <w:rsid w:val="00A365BE"/>
    <w:rsid w:val="00A40064"/>
    <w:rsid w:val="00A40128"/>
    <w:rsid w:val="00A41BFC"/>
    <w:rsid w:val="00A44559"/>
    <w:rsid w:val="00A44843"/>
    <w:rsid w:val="00A44C9F"/>
    <w:rsid w:val="00A4587C"/>
    <w:rsid w:val="00A46ADB"/>
    <w:rsid w:val="00A50598"/>
    <w:rsid w:val="00A5065C"/>
    <w:rsid w:val="00A51073"/>
    <w:rsid w:val="00A52376"/>
    <w:rsid w:val="00A5317A"/>
    <w:rsid w:val="00A538B4"/>
    <w:rsid w:val="00A550F0"/>
    <w:rsid w:val="00A55134"/>
    <w:rsid w:val="00A55F19"/>
    <w:rsid w:val="00A5689E"/>
    <w:rsid w:val="00A56DBA"/>
    <w:rsid w:val="00A5784A"/>
    <w:rsid w:val="00A57DB4"/>
    <w:rsid w:val="00A6043D"/>
    <w:rsid w:val="00A616C9"/>
    <w:rsid w:val="00A61E69"/>
    <w:rsid w:val="00A62051"/>
    <w:rsid w:val="00A64312"/>
    <w:rsid w:val="00A6473E"/>
    <w:rsid w:val="00A64D7B"/>
    <w:rsid w:val="00A65A40"/>
    <w:rsid w:val="00A66555"/>
    <w:rsid w:val="00A665A0"/>
    <w:rsid w:val="00A66FA4"/>
    <w:rsid w:val="00A67678"/>
    <w:rsid w:val="00A67DA9"/>
    <w:rsid w:val="00A703BF"/>
    <w:rsid w:val="00A72216"/>
    <w:rsid w:val="00A72FFB"/>
    <w:rsid w:val="00A7369D"/>
    <w:rsid w:val="00A75A0C"/>
    <w:rsid w:val="00A7623B"/>
    <w:rsid w:val="00A76886"/>
    <w:rsid w:val="00A77382"/>
    <w:rsid w:val="00A774F6"/>
    <w:rsid w:val="00A77B09"/>
    <w:rsid w:val="00A802F3"/>
    <w:rsid w:val="00A81138"/>
    <w:rsid w:val="00A822E9"/>
    <w:rsid w:val="00A82FCC"/>
    <w:rsid w:val="00A842A6"/>
    <w:rsid w:val="00A84542"/>
    <w:rsid w:val="00A84EDF"/>
    <w:rsid w:val="00A85B1D"/>
    <w:rsid w:val="00A86129"/>
    <w:rsid w:val="00A8638C"/>
    <w:rsid w:val="00A86BFA"/>
    <w:rsid w:val="00A87F79"/>
    <w:rsid w:val="00A92702"/>
    <w:rsid w:val="00A930C6"/>
    <w:rsid w:val="00A937CD"/>
    <w:rsid w:val="00A95075"/>
    <w:rsid w:val="00A95533"/>
    <w:rsid w:val="00A95D4C"/>
    <w:rsid w:val="00A97E21"/>
    <w:rsid w:val="00AA0C6C"/>
    <w:rsid w:val="00AA3268"/>
    <w:rsid w:val="00AA38F8"/>
    <w:rsid w:val="00AA42CE"/>
    <w:rsid w:val="00AA4BE5"/>
    <w:rsid w:val="00AA4EA7"/>
    <w:rsid w:val="00AA5C66"/>
    <w:rsid w:val="00AA6B5D"/>
    <w:rsid w:val="00AB0030"/>
    <w:rsid w:val="00AB048D"/>
    <w:rsid w:val="00AB0F76"/>
    <w:rsid w:val="00AB23C7"/>
    <w:rsid w:val="00AB23E5"/>
    <w:rsid w:val="00AB3655"/>
    <w:rsid w:val="00AB4EE6"/>
    <w:rsid w:val="00AB621D"/>
    <w:rsid w:val="00AB6C83"/>
    <w:rsid w:val="00AB71B7"/>
    <w:rsid w:val="00AC12B0"/>
    <w:rsid w:val="00AC1689"/>
    <w:rsid w:val="00AC1CA5"/>
    <w:rsid w:val="00AC2120"/>
    <w:rsid w:val="00AC2264"/>
    <w:rsid w:val="00AC27C6"/>
    <w:rsid w:val="00AC3610"/>
    <w:rsid w:val="00AC3BE1"/>
    <w:rsid w:val="00AC3FBF"/>
    <w:rsid w:val="00AC4DAC"/>
    <w:rsid w:val="00AC4F8B"/>
    <w:rsid w:val="00AC5195"/>
    <w:rsid w:val="00AC57F9"/>
    <w:rsid w:val="00AC5958"/>
    <w:rsid w:val="00AC5CCC"/>
    <w:rsid w:val="00AC66C7"/>
    <w:rsid w:val="00AC7CA3"/>
    <w:rsid w:val="00AD1965"/>
    <w:rsid w:val="00AD2644"/>
    <w:rsid w:val="00AD2B2A"/>
    <w:rsid w:val="00AD54BA"/>
    <w:rsid w:val="00AD5A2E"/>
    <w:rsid w:val="00AD5EB6"/>
    <w:rsid w:val="00AD6A8E"/>
    <w:rsid w:val="00AD6AC7"/>
    <w:rsid w:val="00AD7234"/>
    <w:rsid w:val="00AD7E74"/>
    <w:rsid w:val="00AE0757"/>
    <w:rsid w:val="00AE08CE"/>
    <w:rsid w:val="00AE17A7"/>
    <w:rsid w:val="00AE25EE"/>
    <w:rsid w:val="00AE2C43"/>
    <w:rsid w:val="00AE3BBF"/>
    <w:rsid w:val="00AE48AF"/>
    <w:rsid w:val="00AE666C"/>
    <w:rsid w:val="00AE6755"/>
    <w:rsid w:val="00AE75E3"/>
    <w:rsid w:val="00AF0510"/>
    <w:rsid w:val="00AF0FA9"/>
    <w:rsid w:val="00AF13B5"/>
    <w:rsid w:val="00AF25EF"/>
    <w:rsid w:val="00AF2747"/>
    <w:rsid w:val="00AF40B7"/>
    <w:rsid w:val="00AF4C75"/>
    <w:rsid w:val="00AF4E9B"/>
    <w:rsid w:val="00AF5CB8"/>
    <w:rsid w:val="00AF5FFE"/>
    <w:rsid w:val="00AF6D5C"/>
    <w:rsid w:val="00AF6DA3"/>
    <w:rsid w:val="00AF76B4"/>
    <w:rsid w:val="00AF7AAC"/>
    <w:rsid w:val="00B00668"/>
    <w:rsid w:val="00B00701"/>
    <w:rsid w:val="00B0082F"/>
    <w:rsid w:val="00B00EBC"/>
    <w:rsid w:val="00B01736"/>
    <w:rsid w:val="00B02446"/>
    <w:rsid w:val="00B0539B"/>
    <w:rsid w:val="00B063EF"/>
    <w:rsid w:val="00B06BAF"/>
    <w:rsid w:val="00B06C9F"/>
    <w:rsid w:val="00B06CD0"/>
    <w:rsid w:val="00B07287"/>
    <w:rsid w:val="00B076B2"/>
    <w:rsid w:val="00B07BBB"/>
    <w:rsid w:val="00B10E0F"/>
    <w:rsid w:val="00B11EE4"/>
    <w:rsid w:val="00B14365"/>
    <w:rsid w:val="00B14FDC"/>
    <w:rsid w:val="00B1525E"/>
    <w:rsid w:val="00B158CD"/>
    <w:rsid w:val="00B1617F"/>
    <w:rsid w:val="00B16659"/>
    <w:rsid w:val="00B16B42"/>
    <w:rsid w:val="00B16FB5"/>
    <w:rsid w:val="00B178C1"/>
    <w:rsid w:val="00B2029F"/>
    <w:rsid w:val="00B210A0"/>
    <w:rsid w:val="00B2137E"/>
    <w:rsid w:val="00B26483"/>
    <w:rsid w:val="00B303EE"/>
    <w:rsid w:val="00B30791"/>
    <w:rsid w:val="00B309CA"/>
    <w:rsid w:val="00B3230A"/>
    <w:rsid w:val="00B33E1E"/>
    <w:rsid w:val="00B343B7"/>
    <w:rsid w:val="00B36DB1"/>
    <w:rsid w:val="00B36F25"/>
    <w:rsid w:val="00B40283"/>
    <w:rsid w:val="00B404BE"/>
    <w:rsid w:val="00B4086D"/>
    <w:rsid w:val="00B4196B"/>
    <w:rsid w:val="00B424C5"/>
    <w:rsid w:val="00B4277C"/>
    <w:rsid w:val="00B431BD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067C"/>
    <w:rsid w:val="00B519B5"/>
    <w:rsid w:val="00B52E72"/>
    <w:rsid w:val="00B53480"/>
    <w:rsid w:val="00B53ADA"/>
    <w:rsid w:val="00B54921"/>
    <w:rsid w:val="00B57532"/>
    <w:rsid w:val="00B6015D"/>
    <w:rsid w:val="00B608D0"/>
    <w:rsid w:val="00B60F74"/>
    <w:rsid w:val="00B617E9"/>
    <w:rsid w:val="00B61BD3"/>
    <w:rsid w:val="00B61F53"/>
    <w:rsid w:val="00B62349"/>
    <w:rsid w:val="00B62AA9"/>
    <w:rsid w:val="00B63786"/>
    <w:rsid w:val="00B63DE3"/>
    <w:rsid w:val="00B6426E"/>
    <w:rsid w:val="00B6569C"/>
    <w:rsid w:val="00B65AFC"/>
    <w:rsid w:val="00B703CD"/>
    <w:rsid w:val="00B7041F"/>
    <w:rsid w:val="00B730AC"/>
    <w:rsid w:val="00B7344A"/>
    <w:rsid w:val="00B75499"/>
    <w:rsid w:val="00B763B0"/>
    <w:rsid w:val="00B7689B"/>
    <w:rsid w:val="00B77197"/>
    <w:rsid w:val="00B81114"/>
    <w:rsid w:val="00B81A88"/>
    <w:rsid w:val="00B8364E"/>
    <w:rsid w:val="00B836E4"/>
    <w:rsid w:val="00B8399A"/>
    <w:rsid w:val="00B84096"/>
    <w:rsid w:val="00B84765"/>
    <w:rsid w:val="00B84AE1"/>
    <w:rsid w:val="00B84D04"/>
    <w:rsid w:val="00B85708"/>
    <w:rsid w:val="00B8574E"/>
    <w:rsid w:val="00B865DB"/>
    <w:rsid w:val="00B86C10"/>
    <w:rsid w:val="00B87B7A"/>
    <w:rsid w:val="00B90638"/>
    <w:rsid w:val="00B9161A"/>
    <w:rsid w:val="00B918D7"/>
    <w:rsid w:val="00B92474"/>
    <w:rsid w:val="00B94394"/>
    <w:rsid w:val="00B9487D"/>
    <w:rsid w:val="00B94AD8"/>
    <w:rsid w:val="00B94C85"/>
    <w:rsid w:val="00B96CA7"/>
    <w:rsid w:val="00B974A8"/>
    <w:rsid w:val="00BA0CC5"/>
    <w:rsid w:val="00BA1997"/>
    <w:rsid w:val="00BA1C3E"/>
    <w:rsid w:val="00BA20BB"/>
    <w:rsid w:val="00BA3504"/>
    <w:rsid w:val="00BA43B1"/>
    <w:rsid w:val="00BA4631"/>
    <w:rsid w:val="00BA4882"/>
    <w:rsid w:val="00BA5740"/>
    <w:rsid w:val="00BA5F84"/>
    <w:rsid w:val="00BA634E"/>
    <w:rsid w:val="00BA6694"/>
    <w:rsid w:val="00BA66B1"/>
    <w:rsid w:val="00BA6C15"/>
    <w:rsid w:val="00BA7637"/>
    <w:rsid w:val="00BB0BD5"/>
    <w:rsid w:val="00BB0CF3"/>
    <w:rsid w:val="00BB1B34"/>
    <w:rsid w:val="00BB374A"/>
    <w:rsid w:val="00BB58E3"/>
    <w:rsid w:val="00BB5DA8"/>
    <w:rsid w:val="00BB6011"/>
    <w:rsid w:val="00BB7AA5"/>
    <w:rsid w:val="00BC066E"/>
    <w:rsid w:val="00BC10D4"/>
    <w:rsid w:val="00BC1767"/>
    <w:rsid w:val="00BC1BB2"/>
    <w:rsid w:val="00BC2BA2"/>
    <w:rsid w:val="00BC48FE"/>
    <w:rsid w:val="00BC5CD6"/>
    <w:rsid w:val="00BC68B4"/>
    <w:rsid w:val="00BD0C75"/>
    <w:rsid w:val="00BD463E"/>
    <w:rsid w:val="00BD5600"/>
    <w:rsid w:val="00BD5E61"/>
    <w:rsid w:val="00BD6AA3"/>
    <w:rsid w:val="00BD6AE1"/>
    <w:rsid w:val="00BD7669"/>
    <w:rsid w:val="00BD7F18"/>
    <w:rsid w:val="00BE1009"/>
    <w:rsid w:val="00BE141C"/>
    <w:rsid w:val="00BE1761"/>
    <w:rsid w:val="00BE1E90"/>
    <w:rsid w:val="00BE1FE7"/>
    <w:rsid w:val="00BE244A"/>
    <w:rsid w:val="00BE32E7"/>
    <w:rsid w:val="00BE47DB"/>
    <w:rsid w:val="00BE5FB4"/>
    <w:rsid w:val="00BE617E"/>
    <w:rsid w:val="00BE6C0A"/>
    <w:rsid w:val="00BE6C75"/>
    <w:rsid w:val="00BE6F40"/>
    <w:rsid w:val="00BE7D5E"/>
    <w:rsid w:val="00BF0058"/>
    <w:rsid w:val="00BF13F9"/>
    <w:rsid w:val="00BF1605"/>
    <w:rsid w:val="00BF28D3"/>
    <w:rsid w:val="00BF4B51"/>
    <w:rsid w:val="00BF4DAB"/>
    <w:rsid w:val="00C00263"/>
    <w:rsid w:val="00C00A38"/>
    <w:rsid w:val="00C00BEE"/>
    <w:rsid w:val="00C02238"/>
    <w:rsid w:val="00C03442"/>
    <w:rsid w:val="00C05485"/>
    <w:rsid w:val="00C066C8"/>
    <w:rsid w:val="00C06AD2"/>
    <w:rsid w:val="00C10672"/>
    <w:rsid w:val="00C10A19"/>
    <w:rsid w:val="00C126B8"/>
    <w:rsid w:val="00C12E8F"/>
    <w:rsid w:val="00C13646"/>
    <w:rsid w:val="00C13979"/>
    <w:rsid w:val="00C1456B"/>
    <w:rsid w:val="00C15CF7"/>
    <w:rsid w:val="00C16001"/>
    <w:rsid w:val="00C175AD"/>
    <w:rsid w:val="00C17974"/>
    <w:rsid w:val="00C2051A"/>
    <w:rsid w:val="00C2103F"/>
    <w:rsid w:val="00C24309"/>
    <w:rsid w:val="00C24390"/>
    <w:rsid w:val="00C245B9"/>
    <w:rsid w:val="00C24BFA"/>
    <w:rsid w:val="00C24FE0"/>
    <w:rsid w:val="00C260F9"/>
    <w:rsid w:val="00C263F2"/>
    <w:rsid w:val="00C27B60"/>
    <w:rsid w:val="00C303D6"/>
    <w:rsid w:val="00C30D62"/>
    <w:rsid w:val="00C30E59"/>
    <w:rsid w:val="00C31457"/>
    <w:rsid w:val="00C31935"/>
    <w:rsid w:val="00C33848"/>
    <w:rsid w:val="00C342C5"/>
    <w:rsid w:val="00C34789"/>
    <w:rsid w:val="00C34813"/>
    <w:rsid w:val="00C358C6"/>
    <w:rsid w:val="00C35BDF"/>
    <w:rsid w:val="00C36BB9"/>
    <w:rsid w:val="00C37033"/>
    <w:rsid w:val="00C40940"/>
    <w:rsid w:val="00C40C10"/>
    <w:rsid w:val="00C4173B"/>
    <w:rsid w:val="00C41B9D"/>
    <w:rsid w:val="00C420A7"/>
    <w:rsid w:val="00C4215A"/>
    <w:rsid w:val="00C42183"/>
    <w:rsid w:val="00C42307"/>
    <w:rsid w:val="00C43D2F"/>
    <w:rsid w:val="00C4480A"/>
    <w:rsid w:val="00C448C1"/>
    <w:rsid w:val="00C44EDE"/>
    <w:rsid w:val="00C44F64"/>
    <w:rsid w:val="00C51E61"/>
    <w:rsid w:val="00C52D5E"/>
    <w:rsid w:val="00C52E40"/>
    <w:rsid w:val="00C53F50"/>
    <w:rsid w:val="00C54605"/>
    <w:rsid w:val="00C55615"/>
    <w:rsid w:val="00C558F8"/>
    <w:rsid w:val="00C61569"/>
    <w:rsid w:val="00C61906"/>
    <w:rsid w:val="00C6392B"/>
    <w:rsid w:val="00C640FE"/>
    <w:rsid w:val="00C64A1F"/>
    <w:rsid w:val="00C64EA1"/>
    <w:rsid w:val="00C65EAE"/>
    <w:rsid w:val="00C66205"/>
    <w:rsid w:val="00C66FE4"/>
    <w:rsid w:val="00C705AA"/>
    <w:rsid w:val="00C707EF"/>
    <w:rsid w:val="00C70A24"/>
    <w:rsid w:val="00C70E7D"/>
    <w:rsid w:val="00C718AA"/>
    <w:rsid w:val="00C72C7C"/>
    <w:rsid w:val="00C73000"/>
    <w:rsid w:val="00C74A0B"/>
    <w:rsid w:val="00C75801"/>
    <w:rsid w:val="00C77373"/>
    <w:rsid w:val="00C8069D"/>
    <w:rsid w:val="00C812A9"/>
    <w:rsid w:val="00C81768"/>
    <w:rsid w:val="00C81BC8"/>
    <w:rsid w:val="00C81F38"/>
    <w:rsid w:val="00C8205B"/>
    <w:rsid w:val="00C82251"/>
    <w:rsid w:val="00C8392D"/>
    <w:rsid w:val="00C85199"/>
    <w:rsid w:val="00C851AF"/>
    <w:rsid w:val="00C858A9"/>
    <w:rsid w:val="00C85F78"/>
    <w:rsid w:val="00C8617F"/>
    <w:rsid w:val="00C86710"/>
    <w:rsid w:val="00C867C9"/>
    <w:rsid w:val="00C8699C"/>
    <w:rsid w:val="00C8729E"/>
    <w:rsid w:val="00C87C20"/>
    <w:rsid w:val="00C90005"/>
    <w:rsid w:val="00C9271A"/>
    <w:rsid w:val="00C93A33"/>
    <w:rsid w:val="00C93B8D"/>
    <w:rsid w:val="00C9401A"/>
    <w:rsid w:val="00C95CE9"/>
    <w:rsid w:val="00C96F5D"/>
    <w:rsid w:val="00C9735C"/>
    <w:rsid w:val="00C97493"/>
    <w:rsid w:val="00CA12C4"/>
    <w:rsid w:val="00CA173C"/>
    <w:rsid w:val="00CA1BD9"/>
    <w:rsid w:val="00CA40BE"/>
    <w:rsid w:val="00CA56C1"/>
    <w:rsid w:val="00CA765C"/>
    <w:rsid w:val="00CA795F"/>
    <w:rsid w:val="00CA7B81"/>
    <w:rsid w:val="00CB0C34"/>
    <w:rsid w:val="00CB10A1"/>
    <w:rsid w:val="00CB220D"/>
    <w:rsid w:val="00CB2805"/>
    <w:rsid w:val="00CB3522"/>
    <w:rsid w:val="00CB5CCE"/>
    <w:rsid w:val="00CB613B"/>
    <w:rsid w:val="00CB67BB"/>
    <w:rsid w:val="00CB68AB"/>
    <w:rsid w:val="00CB722C"/>
    <w:rsid w:val="00CB77A4"/>
    <w:rsid w:val="00CB79CA"/>
    <w:rsid w:val="00CC083B"/>
    <w:rsid w:val="00CC0EB3"/>
    <w:rsid w:val="00CC11CD"/>
    <w:rsid w:val="00CC2766"/>
    <w:rsid w:val="00CC2CD2"/>
    <w:rsid w:val="00CC3E07"/>
    <w:rsid w:val="00CC438E"/>
    <w:rsid w:val="00CC657F"/>
    <w:rsid w:val="00CC745C"/>
    <w:rsid w:val="00CC75B1"/>
    <w:rsid w:val="00CC7BE0"/>
    <w:rsid w:val="00CD02C8"/>
    <w:rsid w:val="00CD0ACD"/>
    <w:rsid w:val="00CD1711"/>
    <w:rsid w:val="00CD18C2"/>
    <w:rsid w:val="00CD1E34"/>
    <w:rsid w:val="00CD23F4"/>
    <w:rsid w:val="00CD2FB9"/>
    <w:rsid w:val="00CD3311"/>
    <w:rsid w:val="00CD352C"/>
    <w:rsid w:val="00CD3861"/>
    <w:rsid w:val="00CD3DA5"/>
    <w:rsid w:val="00CD3F19"/>
    <w:rsid w:val="00CD4D0F"/>
    <w:rsid w:val="00CD5080"/>
    <w:rsid w:val="00CD5082"/>
    <w:rsid w:val="00CD7BD3"/>
    <w:rsid w:val="00CE0749"/>
    <w:rsid w:val="00CE1488"/>
    <w:rsid w:val="00CE1DBF"/>
    <w:rsid w:val="00CE260F"/>
    <w:rsid w:val="00CE2CD2"/>
    <w:rsid w:val="00CE3301"/>
    <w:rsid w:val="00CE554F"/>
    <w:rsid w:val="00CE6481"/>
    <w:rsid w:val="00CE7D5A"/>
    <w:rsid w:val="00CF058A"/>
    <w:rsid w:val="00CF1A28"/>
    <w:rsid w:val="00CF1D2A"/>
    <w:rsid w:val="00CF2C77"/>
    <w:rsid w:val="00CF3A40"/>
    <w:rsid w:val="00CF3DCB"/>
    <w:rsid w:val="00CF45E5"/>
    <w:rsid w:val="00CF492C"/>
    <w:rsid w:val="00CF5403"/>
    <w:rsid w:val="00CF6650"/>
    <w:rsid w:val="00CF68C8"/>
    <w:rsid w:val="00D002D1"/>
    <w:rsid w:val="00D010B2"/>
    <w:rsid w:val="00D01923"/>
    <w:rsid w:val="00D01B78"/>
    <w:rsid w:val="00D02049"/>
    <w:rsid w:val="00D02404"/>
    <w:rsid w:val="00D028A0"/>
    <w:rsid w:val="00D02989"/>
    <w:rsid w:val="00D034F0"/>
    <w:rsid w:val="00D037BC"/>
    <w:rsid w:val="00D042FE"/>
    <w:rsid w:val="00D04323"/>
    <w:rsid w:val="00D04EAC"/>
    <w:rsid w:val="00D055E5"/>
    <w:rsid w:val="00D05630"/>
    <w:rsid w:val="00D06E37"/>
    <w:rsid w:val="00D07334"/>
    <w:rsid w:val="00D1156D"/>
    <w:rsid w:val="00D11BCE"/>
    <w:rsid w:val="00D11ECF"/>
    <w:rsid w:val="00D12495"/>
    <w:rsid w:val="00D12734"/>
    <w:rsid w:val="00D12B1B"/>
    <w:rsid w:val="00D12D29"/>
    <w:rsid w:val="00D13BAB"/>
    <w:rsid w:val="00D14419"/>
    <w:rsid w:val="00D1492E"/>
    <w:rsid w:val="00D169C5"/>
    <w:rsid w:val="00D169F9"/>
    <w:rsid w:val="00D16DA8"/>
    <w:rsid w:val="00D177C4"/>
    <w:rsid w:val="00D17FA4"/>
    <w:rsid w:val="00D210FA"/>
    <w:rsid w:val="00D211CE"/>
    <w:rsid w:val="00D21427"/>
    <w:rsid w:val="00D22E4D"/>
    <w:rsid w:val="00D245CE"/>
    <w:rsid w:val="00D27F30"/>
    <w:rsid w:val="00D309C6"/>
    <w:rsid w:val="00D316F4"/>
    <w:rsid w:val="00D31E7E"/>
    <w:rsid w:val="00D3252A"/>
    <w:rsid w:val="00D32B96"/>
    <w:rsid w:val="00D33D79"/>
    <w:rsid w:val="00D34238"/>
    <w:rsid w:val="00D34F47"/>
    <w:rsid w:val="00D34FB1"/>
    <w:rsid w:val="00D358DC"/>
    <w:rsid w:val="00D35CF5"/>
    <w:rsid w:val="00D35F4A"/>
    <w:rsid w:val="00D3609F"/>
    <w:rsid w:val="00D36CDF"/>
    <w:rsid w:val="00D36E75"/>
    <w:rsid w:val="00D40575"/>
    <w:rsid w:val="00D42836"/>
    <w:rsid w:val="00D43F5B"/>
    <w:rsid w:val="00D44249"/>
    <w:rsid w:val="00D453F6"/>
    <w:rsid w:val="00D463D4"/>
    <w:rsid w:val="00D47382"/>
    <w:rsid w:val="00D47A55"/>
    <w:rsid w:val="00D47E34"/>
    <w:rsid w:val="00D502F2"/>
    <w:rsid w:val="00D50C4A"/>
    <w:rsid w:val="00D51164"/>
    <w:rsid w:val="00D51B83"/>
    <w:rsid w:val="00D51BBA"/>
    <w:rsid w:val="00D51DCE"/>
    <w:rsid w:val="00D52E67"/>
    <w:rsid w:val="00D52EC0"/>
    <w:rsid w:val="00D5311D"/>
    <w:rsid w:val="00D54C8D"/>
    <w:rsid w:val="00D5507A"/>
    <w:rsid w:val="00D5617D"/>
    <w:rsid w:val="00D570A7"/>
    <w:rsid w:val="00D576EB"/>
    <w:rsid w:val="00D601BE"/>
    <w:rsid w:val="00D60B14"/>
    <w:rsid w:val="00D60B5E"/>
    <w:rsid w:val="00D618F0"/>
    <w:rsid w:val="00D619F9"/>
    <w:rsid w:val="00D61E98"/>
    <w:rsid w:val="00D61FE9"/>
    <w:rsid w:val="00D6211E"/>
    <w:rsid w:val="00D63073"/>
    <w:rsid w:val="00D64686"/>
    <w:rsid w:val="00D647FF"/>
    <w:rsid w:val="00D6619E"/>
    <w:rsid w:val="00D667E3"/>
    <w:rsid w:val="00D67300"/>
    <w:rsid w:val="00D679BD"/>
    <w:rsid w:val="00D72045"/>
    <w:rsid w:val="00D72C11"/>
    <w:rsid w:val="00D72D0D"/>
    <w:rsid w:val="00D7309B"/>
    <w:rsid w:val="00D738B8"/>
    <w:rsid w:val="00D74957"/>
    <w:rsid w:val="00D74EF2"/>
    <w:rsid w:val="00D75DC3"/>
    <w:rsid w:val="00D7700A"/>
    <w:rsid w:val="00D77221"/>
    <w:rsid w:val="00D77EA7"/>
    <w:rsid w:val="00D800D1"/>
    <w:rsid w:val="00D80EC3"/>
    <w:rsid w:val="00D80ED1"/>
    <w:rsid w:val="00D811F4"/>
    <w:rsid w:val="00D83E96"/>
    <w:rsid w:val="00D8410F"/>
    <w:rsid w:val="00D84D4B"/>
    <w:rsid w:val="00D8508B"/>
    <w:rsid w:val="00D850EE"/>
    <w:rsid w:val="00D8572F"/>
    <w:rsid w:val="00D85FA5"/>
    <w:rsid w:val="00D872D6"/>
    <w:rsid w:val="00D877A2"/>
    <w:rsid w:val="00D90306"/>
    <w:rsid w:val="00D944B8"/>
    <w:rsid w:val="00D95534"/>
    <w:rsid w:val="00D95F7A"/>
    <w:rsid w:val="00D97305"/>
    <w:rsid w:val="00D9756B"/>
    <w:rsid w:val="00DA1208"/>
    <w:rsid w:val="00DA184F"/>
    <w:rsid w:val="00DA31F0"/>
    <w:rsid w:val="00DA4165"/>
    <w:rsid w:val="00DA65A7"/>
    <w:rsid w:val="00DA6F51"/>
    <w:rsid w:val="00DA7F2C"/>
    <w:rsid w:val="00DB0278"/>
    <w:rsid w:val="00DB03A0"/>
    <w:rsid w:val="00DB047A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4543"/>
    <w:rsid w:val="00DB553D"/>
    <w:rsid w:val="00DB5F35"/>
    <w:rsid w:val="00DB60BC"/>
    <w:rsid w:val="00DB6426"/>
    <w:rsid w:val="00DB6EDF"/>
    <w:rsid w:val="00DB7B09"/>
    <w:rsid w:val="00DB7D5B"/>
    <w:rsid w:val="00DC0E05"/>
    <w:rsid w:val="00DC2C33"/>
    <w:rsid w:val="00DC40DB"/>
    <w:rsid w:val="00DC43A0"/>
    <w:rsid w:val="00DC55BE"/>
    <w:rsid w:val="00DC5A3D"/>
    <w:rsid w:val="00DC68A1"/>
    <w:rsid w:val="00DC6CBF"/>
    <w:rsid w:val="00DC7C94"/>
    <w:rsid w:val="00DD0316"/>
    <w:rsid w:val="00DD05D2"/>
    <w:rsid w:val="00DD077A"/>
    <w:rsid w:val="00DD0A19"/>
    <w:rsid w:val="00DD3568"/>
    <w:rsid w:val="00DD415D"/>
    <w:rsid w:val="00DD4A18"/>
    <w:rsid w:val="00DD4C25"/>
    <w:rsid w:val="00DD4DA2"/>
    <w:rsid w:val="00DD5F96"/>
    <w:rsid w:val="00DD6DA1"/>
    <w:rsid w:val="00DD78A5"/>
    <w:rsid w:val="00DE017B"/>
    <w:rsid w:val="00DE1E6B"/>
    <w:rsid w:val="00DE20B0"/>
    <w:rsid w:val="00DE2ED0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268"/>
    <w:rsid w:val="00E00A1C"/>
    <w:rsid w:val="00E0134A"/>
    <w:rsid w:val="00E01688"/>
    <w:rsid w:val="00E01CD7"/>
    <w:rsid w:val="00E022B0"/>
    <w:rsid w:val="00E025F7"/>
    <w:rsid w:val="00E03F7D"/>
    <w:rsid w:val="00E04B5B"/>
    <w:rsid w:val="00E057B3"/>
    <w:rsid w:val="00E05B06"/>
    <w:rsid w:val="00E06400"/>
    <w:rsid w:val="00E06466"/>
    <w:rsid w:val="00E07361"/>
    <w:rsid w:val="00E07A19"/>
    <w:rsid w:val="00E121CB"/>
    <w:rsid w:val="00E12AAA"/>
    <w:rsid w:val="00E12C4A"/>
    <w:rsid w:val="00E135BD"/>
    <w:rsid w:val="00E141C3"/>
    <w:rsid w:val="00E14403"/>
    <w:rsid w:val="00E14D25"/>
    <w:rsid w:val="00E14D4D"/>
    <w:rsid w:val="00E15366"/>
    <w:rsid w:val="00E16235"/>
    <w:rsid w:val="00E2068B"/>
    <w:rsid w:val="00E208C9"/>
    <w:rsid w:val="00E209B6"/>
    <w:rsid w:val="00E20AB4"/>
    <w:rsid w:val="00E21D95"/>
    <w:rsid w:val="00E225F6"/>
    <w:rsid w:val="00E23B3C"/>
    <w:rsid w:val="00E26CDA"/>
    <w:rsid w:val="00E27D85"/>
    <w:rsid w:val="00E27EBB"/>
    <w:rsid w:val="00E317E1"/>
    <w:rsid w:val="00E31B25"/>
    <w:rsid w:val="00E32329"/>
    <w:rsid w:val="00E32928"/>
    <w:rsid w:val="00E34BFD"/>
    <w:rsid w:val="00E35AF0"/>
    <w:rsid w:val="00E35D7E"/>
    <w:rsid w:val="00E35F2A"/>
    <w:rsid w:val="00E3688F"/>
    <w:rsid w:val="00E373CA"/>
    <w:rsid w:val="00E37F4D"/>
    <w:rsid w:val="00E4226D"/>
    <w:rsid w:val="00E42819"/>
    <w:rsid w:val="00E43499"/>
    <w:rsid w:val="00E434D5"/>
    <w:rsid w:val="00E43F26"/>
    <w:rsid w:val="00E447F6"/>
    <w:rsid w:val="00E44D74"/>
    <w:rsid w:val="00E45254"/>
    <w:rsid w:val="00E46B59"/>
    <w:rsid w:val="00E50F78"/>
    <w:rsid w:val="00E51074"/>
    <w:rsid w:val="00E51472"/>
    <w:rsid w:val="00E5211D"/>
    <w:rsid w:val="00E53D27"/>
    <w:rsid w:val="00E54000"/>
    <w:rsid w:val="00E548DE"/>
    <w:rsid w:val="00E55A57"/>
    <w:rsid w:val="00E55C45"/>
    <w:rsid w:val="00E56DBD"/>
    <w:rsid w:val="00E6039E"/>
    <w:rsid w:val="00E60E1B"/>
    <w:rsid w:val="00E61096"/>
    <w:rsid w:val="00E61626"/>
    <w:rsid w:val="00E6195D"/>
    <w:rsid w:val="00E61B38"/>
    <w:rsid w:val="00E62250"/>
    <w:rsid w:val="00E629FF"/>
    <w:rsid w:val="00E644AA"/>
    <w:rsid w:val="00E64A1C"/>
    <w:rsid w:val="00E64B71"/>
    <w:rsid w:val="00E707BC"/>
    <w:rsid w:val="00E72164"/>
    <w:rsid w:val="00E72DEC"/>
    <w:rsid w:val="00E734C4"/>
    <w:rsid w:val="00E73AF5"/>
    <w:rsid w:val="00E74519"/>
    <w:rsid w:val="00E75CEC"/>
    <w:rsid w:val="00E77984"/>
    <w:rsid w:val="00E77D5C"/>
    <w:rsid w:val="00E8055B"/>
    <w:rsid w:val="00E80AA3"/>
    <w:rsid w:val="00E80C80"/>
    <w:rsid w:val="00E8116A"/>
    <w:rsid w:val="00E82124"/>
    <w:rsid w:val="00E84C28"/>
    <w:rsid w:val="00E8508B"/>
    <w:rsid w:val="00E85255"/>
    <w:rsid w:val="00E85D79"/>
    <w:rsid w:val="00E85F3B"/>
    <w:rsid w:val="00E85FB0"/>
    <w:rsid w:val="00E863E3"/>
    <w:rsid w:val="00E866D5"/>
    <w:rsid w:val="00E86A1E"/>
    <w:rsid w:val="00E86D92"/>
    <w:rsid w:val="00E9045D"/>
    <w:rsid w:val="00E90BF4"/>
    <w:rsid w:val="00E91578"/>
    <w:rsid w:val="00E928AE"/>
    <w:rsid w:val="00E9484B"/>
    <w:rsid w:val="00E94FE6"/>
    <w:rsid w:val="00E95603"/>
    <w:rsid w:val="00E95FF7"/>
    <w:rsid w:val="00E96553"/>
    <w:rsid w:val="00E96957"/>
    <w:rsid w:val="00E96CA9"/>
    <w:rsid w:val="00E972A6"/>
    <w:rsid w:val="00E97E52"/>
    <w:rsid w:val="00EA1A5F"/>
    <w:rsid w:val="00EA23EC"/>
    <w:rsid w:val="00EA2F1C"/>
    <w:rsid w:val="00EA3797"/>
    <w:rsid w:val="00EA41B8"/>
    <w:rsid w:val="00EA440C"/>
    <w:rsid w:val="00EA5A0F"/>
    <w:rsid w:val="00EA5ED8"/>
    <w:rsid w:val="00EA6015"/>
    <w:rsid w:val="00EA7144"/>
    <w:rsid w:val="00EA796B"/>
    <w:rsid w:val="00EA7F6A"/>
    <w:rsid w:val="00EB10F2"/>
    <w:rsid w:val="00EB16BF"/>
    <w:rsid w:val="00EB299C"/>
    <w:rsid w:val="00EB3005"/>
    <w:rsid w:val="00EB40F5"/>
    <w:rsid w:val="00EB4131"/>
    <w:rsid w:val="00EB6ACA"/>
    <w:rsid w:val="00EB77B6"/>
    <w:rsid w:val="00EC0EF6"/>
    <w:rsid w:val="00EC2B22"/>
    <w:rsid w:val="00EC2C62"/>
    <w:rsid w:val="00EC3855"/>
    <w:rsid w:val="00EC3E40"/>
    <w:rsid w:val="00EC4942"/>
    <w:rsid w:val="00EC5768"/>
    <w:rsid w:val="00EC5A8E"/>
    <w:rsid w:val="00EC6E67"/>
    <w:rsid w:val="00EC714D"/>
    <w:rsid w:val="00EC78BD"/>
    <w:rsid w:val="00ED1624"/>
    <w:rsid w:val="00ED35CF"/>
    <w:rsid w:val="00ED3E92"/>
    <w:rsid w:val="00ED3E96"/>
    <w:rsid w:val="00ED4A8F"/>
    <w:rsid w:val="00ED5049"/>
    <w:rsid w:val="00ED5AF6"/>
    <w:rsid w:val="00ED60A8"/>
    <w:rsid w:val="00ED6C14"/>
    <w:rsid w:val="00ED73F7"/>
    <w:rsid w:val="00ED7985"/>
    <w:rsid w:val="00EE18F7"/>
    <w:rsid w:val="00EE1BF9"/>
    <w:rsid w:val="00EE2860"/>
    <w:rsid w:val="00EE2FA5"/>
    <w:rsid w:val="00EE3AC9"/>
    <w:rsid w:val="00EE3E9F"/>
    <w:rsid w:val="00EE4F12"/>
    <w:rsid w:val="00EE505A"/>
    <w:rsid w:val="00EE56E2"/>
    <w:rsid w:val="00EE5914"/>
    <w:rsid w:val="00EE5FA3"/>
    <w:rsid w:val="00EE65AA"/>
    <w:rsid w:val="00EE7B1A"/>
    <w:rsid w:val="00EF38E4"/>
    <w:rsid w:val="00EF551D"/>
    <w:rsid w:val="00EF56DF"/>
    <w:rsid w:val="00EF5FC8"/>
    <w:rsid w:val="00F00A50"/>
    <w:rsid w:val="00F01C21"/>
    <w:rsid w:val="00F01D7B"/>
    <w:rsid w:val="00F0224C"/>
    <w:rsid w:val="00F02D1E"/>
    <w:rsid w:val="00F032BF"/>
    <w:rsid w:val="00F03F63"/>
    <w:rsid w:val="00F05759"/>
    <w:rsid w:val="00F06824"/>
    <w:rsid w:val="00F068BC"/>
    <w:rsid w:val="00F06DF4"/>
    <w:rsid w:val="00F10E55"/>
    <w:rsid w:val="00F14869"/>
    <w:rsid w:val="00F14DB6"/>
    <w:rsid w:val="00F1560A"/>
    <w:rsid w:val="00F15617"/>
    <w:rsid w:val="00F15851"/>
    <w:rsid w:val="00F15D6D"/>
    <w:rsid w:val="00F164C5"/>
    <w:rsid w:val="00F16BDA"/>
    <w:rsid w:val="00F16FE9"/>
    <w:rsid w:val="00F20089"/>
    <w:rsid w:val="00F21F9F"/>
    <w:rsid w:val="00F22DE3"/>
    <w:rsid w:val="00F241AD"/>
    <w:rsid w:val="00F241BA"/>
    <w:rsid w:val="00F24999"/>
    <w:rsid w:val="00F254D9"/>
    <w:rsid w:val="00F26032"/>
    <w:rsid w:val="00F267CA"/>
    <w:rsid w:val="00F273C0"/>
    <w:rsid w:val="00F27789"/>
    <w:rsid w:val="00F278BA"/>
    <w:rsid w:val="00F27BEC"/>
    <w:rsid w:val="00F30AB2"/>
    <w:rsid w:val="00F319E3"/>
    <w:rsid w:val="00F31FE8"/>
    <w:rsid w:val="00F331FB"/>
    <w:rsid w:val="00F338CD"/>
    <w:rsid w:val="00F348F0"/>
    <w:rsid w:val="00F350AD"/>
    <w:rsid w:val="00F35131"/>
    <w:rsid w:val="00F3547E"/>
    <w:rsid w:val="00F363A8"/>
    <w:rsid w:val="00F363FE"/>
    <w:rsid w:val="00F37495"/>
    <w:rsid w:val="00F3799D"/>
    <w:rsid w:val="00F40F5C"/>
    <w:rsid w:val="00F42089"/>
    <w:rsid w:val="00F421C5"/>
    <w:rsid w:val="00F42AF2"/>
    <w:rsid w:val="00F4417C"/>
    <w:rsid w:val="00F4453E"/>
    <w:rsid w:val="00F44E05"/>
    <w:rsid w:val="00F464E2"/>
    <w:rsid w:val="00F46710"/>
    <w:rsid w:val="00F46E6A"/>
    <w:rsid w:val="00F46EAE"/>
    <w:rsid w:val="00F4700F"/>
    <w:rsid w:val="00F50CBD"/>
    <w:rsid w:val="00F52706"/>
    <w:rsid w:val="00F527FC"/>
    <w:rsid w:val="00F52B36"/>
    <w:rsid w:val="00F52DB3"/>
    <w:rsid w:val="00F53751"/>
    <w:rsid w:val="00F5378F"/>
    <w:rsid w:val="00F540ED"/>
    <w:rsid w:val="00F54E67"/>
    <w:rsid w:val="00F55B38"/>
    <w:rsid w:val="00F56949"/>
    <w:rsid w:val="00F56E39"/>
    <w:rsid w:val="00F6065D"/>
    <w:rsid w:val="00F619B8"/>
    <w:rsid w:val="00F62266"/>
    <w:rsid w:val="00F62A0C"/>
    <w:rsid w:val="00F636E0"/>
    <w:rsid w:val="00F639A6"/>
    <w:rsid w:val="00F646F0"/>
    <w:rsid w:val="00F64BCF"/>
    <w:rsid w:val="00F67049"/>
    <w:rsid w:val="00F6762E"/>
    <w:rsid w:val="00F72940"/>
    <w:rsid w:val="00F72CF0"/>
    <w:rsid w:val="00F73722"/>
    <w:rsid w:val="00F73A97"/>
    <w:rsid w:val="00F7413D"/>
    <w:rsid w:val="00F74723"/>
    <w:rsid w:val="00F74951"/>
    <w:rsid w:val="00F76190"/>
    <w:rsid w:val="00F76B3E"/>
    <w:rsid w:val="00F77047"/>
    <w:rsid w:val="00F771EA"/>
    <w:rsid w:val="00F77696"/>
    <w:rsid w:val="00F77E4B"/>
    <w:rsid w:val="00F80928"/>
    <w:rsid w:val="00F81125"/>
    <w:rsid w:val="00F81BB0"/>
    <w:rsid w:val="00F82605"/>
    <w:rsid w:val="00F82ECD"/>
    <w:rsid w:val="00F831DD"/>
    <w:rsid w:val="00F84585"/>
    <w:rsid w:val="00F85192"/>
    <w:rsid w:val="00F85385"/>
    <w:rsid w:val="00F86E27"/>
    <w:rsid w:val="00F90B44"/>
    <w:rsid w:val="00F910BD"/>
    <w:rsid w:val="00F91271"/>
    <w:rsid w:val="00F9208F"/>
    <w:rsid w:val="00F9239D"/>
    <w:rsid w:val="00F92505"/>
    <w:rsid w:val="00F92A05"/>
    <w:rsid w:val="00F92A4F"/>
    <w:rsid w:val="00F9330A"/>
    <w:rsid w:val="00F93501"/>
    <w:rsid w:val="00F9363D"/>
    <w:rsid w:val="00F93F88"/>
    <w:rsid w:val="00F94E37"/>
    <w:rsid w:val="00F954F5"/>
    <w:rsid w:val="00F960DF"/>
    <w:rsid w:val="00F964DE"/>
    <w:rsid w:val="00F970F4"/>
    <w:rsid w:val="00F97376"/>
    <w:rsid w:val="00F97D36"/>
    <w:rsid w:val="00FA0B72"/>
    <w:rsid w:val="00FA0C5F"/>
    <w:rsid w:val="00FA0F5D"/>
    <w:rsid w:val="00FA1622"/>
    <w:rsid w:val="00FA263D"/>
    <w:rsid w:val="00FA2696"/>
    <w:rsid w:val="00FA2928"/>
    <w:rsid w:val="00FA2D19"/>
    <w:rsid w:val="00FA3141"/>
    <w:rsid w:val="00FA3627"/>
    <w:rsid w:val="00FA3D1C"/>
    <w:rsid w:val="00FA5EDA"/>
    <w:rsid w:val="00FA5F19"/>
    <w:rsid w:val="00FA6F32"/>
    <w:rsid w:val="00FB3250"/>
    <w:rsid w:val="00FB35F2"/>
    <w:rsid w:val="00FB4AB5"/>
    <w:rsid w:val="00FB58A4"/>
    <w:rsid w:val="00FB5D75"/>
    <w:rsid w:val="00FC0AF6"/>
    <w:rsid w:val="00FC1680"/>
    <w:rsid w:val="00FC1859"/>
    <w:rsid w:val="00FC2F04"/>
    <w:rsid w:val="00FC3AA3"/>
    <w:rsid w:val="00FC4C92"/>
    <w:rsid w:val="00FC4F5D"/>
    <w:rsid w:val="00FC570D"/>
    <w:rsid w:val="00FC74E6"/>
    <w:rsid w:val="00FD06A2"/>
    <w:rsid w:val="00FD073E"/>
    <w:rsid w:val="00FD17DB"/>
    <w:rsid w:val="00FD1D84"/>
    <w:rsid w:val="00FD286D"/>
    <w:rsid w:val="00FD45B7"/>
    <w:rsid w:val="00FD6539"/>
    <w:rsid w:val="00FD65BD"/>
    <w:rsid w:val="00FD78E5"/>
    <w:rsid w:val="00FD7EFC"/>
    <w:rsid w:val="00FE00E1"/>
    <w:rsid w:val="00FE2084"/>
    <w:rsid w:val="00FE2FDC"/>
    <w:rsid w:val="00FE328F"/>
    <w:rsid w:val="00FE32B2"/>
    <w:rsid w:val="00FE3776"/>
    <w:rsid w:val="00FE516F"/>
    <w:rsid w:val="00FE52B5"/>
    <w:rsid w:val="00FE61D6"/>
    <w:rsid w:val="00FE6551"/>
    <w:rsid w:val="00FE666B"/>
    <w:rsid w:val="00FE6DBA"/>
    <w:rsid w:val="00FF00CF"/>
    <w:rsid w:val="00FF106C"/>
    <w:rsid w:val="00FF20F1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22A540"/>
  <w15:docId w15:val="{25660414-375D-4954-869D-F511B15A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89EEE-331E-471A-807E-995A60762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7813</TotalTime>
  <Pages>8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7907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 (NE)</cp:lastModifiedBy>
  <cp:revision>1178</cp:revision>
  <cp:lastPrinted>2008-09-18T13:23:00Z</cp:lastPrinted>
  <dcterms:created xsi:type="dcterms:W3CDTF">2016-03-22T16:25:00Z</dcterms:created>
  <dcterms:modified xsi:type="dcterms:W3CDTF">2020-07-24T13:17:00Z</dcterms:modified>
</cp:coreProperties>
</file>
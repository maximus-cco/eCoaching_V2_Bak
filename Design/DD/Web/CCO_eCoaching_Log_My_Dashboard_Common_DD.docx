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9B6B" w14:textId="77777777" w:rsidR="00EF5FC8" w:rsidRDefault="00EF5FC8">
      <w:pPr>
        <w:pStyle w:val="Title1"/>
      </w:pPr>
      <w:r>
        <w:t>________________________</w:t>
      </w:r>
    </w:p>
    <w:p w14:paraId="2C861431" w14:textId="77777777" w:rsidR="00EF5FC8" w:rsidRDefault="000A6BA0" w:rsidP="000A6BA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22E1E45" wp14:editId="3E4BFABC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57BF" w14:textId="77777777" w:rsidR="00EF5FC8" w:rsidRDefault="00EF5FC8">
      <w:pPr>
        <w:ind w:right="-270"/>
        <w:jc w:val="center"/>
      </w:pPr>
    </w:p>
    <w:p w14:paraId="4A5010DB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7CA36C8F" w14:textId="2E56D1F8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  <w:r w:rsidR="009B10C2">
        <w:rPr>
          <w:rFonts w:ascii="Arial" w:hAnsi="Arial" w:cs="Arial"/>
          <w:sz w:val="32"/>
          <w:szCs w:val="32"/>
        </w:rPr>
        <w:t xml:space="preserve"> - Common</w:t>
      </w:r>
    </w:p>
    <w:p w14:paraId="2488A356" w14:textId="77777777" w:rsidR="00EF5FC8" w:rsidRDefault="00EF5FC8">
      <w:pPr>
        <w:pStyle w:val="Title1"/>
        <w:ind w:right="-270"/>
      </w:pPr>
      <w:r>
        <w:t>________________________</w:t>
      </w:r>
    </w:p>
    <w:p w14:paraId="28EED79C" w14:textId="77777777" w:rsidR="00EF5FC8" w:rsidRDefault="00EF5FC8">
      <w:pPr>
        <w:ind w:right="-270"/>
      </w:pPr>
    </w:p>
    <w:p w14:paraId="6DD24C71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37CB83E9" w14:textId="58CF54F9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3DEC496" wp14:editId="14286126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EA83B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C239A30" wp14:editId="2CDF03CC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1B88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proofErr w:type="gramStart"/>
      <w:r w:rsidR="0064102E">
        <w:rPr>
          <w:rFonts w:ascii="Times New Roman" w:hAnsi="Times New Roman"/>
          <w:b w:val="0"/>
          <w:sz w:val="20"/>
        </w:rPr>
        <w:t>0</w:t>
      </w:r>
      <w:r w:rsidR="009B10C2">
        <w:rPr>
          <w:rFonts w:ascii="Times New Roman" w:hAnsi="Times New Roman"/>
          <w:b w:val="0"/>
          <w:sz w:val="20"/>
        </w:rPr>
        <w:t>8/0</w:t>
      </w:r>
      <w:r w:rsidR="00AA6F02">
        <w:rPr>
          <w:rFonts w:ascii="Times New Roman" w:hAnsi="Times New Roman"/>
          <w:b w:val="0"/>
          <w:sz w:val="20"/>
        </w:rPr>
        <w:t>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</w:t>
      </w:r>
      <w:r w:rsidR="009B10C2">
        <w:rPr>
          <w:rFonts w:ascii="Times New Roman" w:hAnsi="Times New Roman"/>
          <w:b w:val="0"/>
          <w:sz w:val="20"/>
        </w:rPr>
        <w:t>21</w:t>
      </w:r>
      <w:proofErr w:type="gramEnd"/>
    </w:p>
    <w:p w14:paraId="15905B09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5E01367E" w14:textId="712F3F1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</w:p>
    <w:p w14:paraId="6F9471E3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A1735E" wp14:editId="06D390DA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EE45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2CE203CF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75B8D6DD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4F17E51B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62BD0A5C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49869DB5" w14:textId="77777777" w:rsidTr="00DC1280">
        <w:trPr>
          <w:tblHeader/>
        </w:trPr>
        <w:tc>
          <w:tcPr>
            <w:tcW w:w="1440" w:type="dxa"/>
            <w:shd w:val="solid" w:color="auto" w:fill="000000"/>
          </w:tcPr>
          <w:p w14:paraId="09434531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74C20D2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37EFB96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7044DBFA" w14:textId="77777777" w:rsidTr="00DC1280">
        <w:tc>
          <w:tcPr>
            <w:tcW w:w="1440" w:type="dxa"/>
          </w:tcPr>
          <w:p w14:paraId="4C5CF807" w14:textId="74886E7B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C0426C">
              <w:rPr>
                <w:sz w:val="20"/>
              </w:rPr>
              <w:t>8</w:t>
            </w:r>
            <w:r w:rsidR="0075562D">
              <w:rPr>
                <w:sz w:val="20"/>
              </w:rPr>
              <w:t>/</w:t>
            </w:r>
            <w:r w:rsidR="00C0426C">
              <w:rPr>
                <w:sz w:val="20"/>
              </w:rPr>
              <w:t>0</w:t>
            </w:r>
            <w:r w:rsidR="00B7736B">
              <w:rPr>
                <w:sz w:val="20"/>
              </w:rPr>
              <w:t>5</w:t>
            </w:r>
            <w:r w:rsidR="00773F46">
              <w:rPr>
                <w:sz w:val="20"/>
              </w:rPr>
              <w:t>/20</w:t>
            </w:r>
            <w:r w:rsidR="00C0426C">
              <w:rPr>
                <w:sz w:val="20"/>
              </w:rPr>
              <w:t>21</w:t>
            </w:r>
          </w:p>
        </w:tc>
        <w:tc>
          <w:tcPr>
            <w:tcW w:w="5238" w:type="dxa"/>
          </w:tcPr>
          <w:p w14:paraId="25A40521" w14:textId="60ADD4A6" w:rsidR="0032727A" w:rsidRPr="00C81208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6C5321">
              <w:rPr>
                <w:color w:val="000000"/>
                <w:sz w:val="20"/>
              </w:rPr>
              <w:t>22256 Quality Now Logs Enhancement</w:t>
            </w:r>
          </w:p>
        </w:tc>
        <w:tc>
          <w:tcPr>
            <w:tcW w:w="2790" w:type="dxa"/>
          </w:tcPr>
          <w:p w14:paraId="20657BA3" w14:textId="77777777" w:rsidR="009E638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7738A9" w14:paraId="52D486A4" w14:textId="77777777" w:rsidTr="00DC1280">
        <w:tc>
          <w:tcPr>
            <w:tcW w:w="1440" w:type="dxa"/>
          </w:tcPr>
          <w:p w14:paraId="232AEB0C" w14:textId="6E0793BA" w:rsidR="007738A9" w:rsidRDefault="007738A9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05/15/2024</w:t>
            </w:r>
          </w:p>
        </w:tc>
        <w:tc>
          <w:tcPr>
            <w:tcW w:w="5238" w:type="dxa"/>
          </w:tcPr>
          <w:p w14:paraId="4087F4F0" w14:textId="1D939461" w:rsidR="007738A9" w:rsidRPr="007738A9" w:rsidRDefault="007738A9" w:rsidP="000B6371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28208 – </w:t>
            </w:r>
            <w:r>
              <w:rPr>
                <w:color w:val="444444"/>
                <w:sz w:val="20"/>
              </w:rPr>
              <w:t xml:space="preserve">Add </w:t>
            </w:r>
            <w:r>
              <w:rPr>
                <w:color w:val="444444"/>
                <w:sz w:val="20"/>
              </w:rPr>
              <w:t>ISG</w:t>
            </w:r>
          </w:p>
        </w:tc>
        <w:tc>
          <w:tcPr>
            <w:tcW w:w="2790" w:type="dxa"/>
          </w:tcPr>
          <w:p w14:paraId="3ACC8343" w14:textId="3BEEEA5D" w:rsidR="007738A9" w:rsidRDefault="007738A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6E687D33" w14:textId="77777777" w:rsidR="00EF5FC8" w:rsidRDefault="00EF5FC8">
      <w:pPr>
        <w:pStyle w:val="BodyText"/>
        <w:rPr>
          <w:sz w:val="20"/>
        </w:rPr>
      </w:pPr>
    </w:p>
    <w:p w14:paraId="39981260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1A05C8AA" w14:textId="77777777" w:rsidR="00EF5FC8" w:rsidRDefault="00EF5FC8">
      <w:pPr>
        <w:pStyle w:val="BodyText"/>
        <w:jc w:val="center"/>
        <w:rPr>
          <w:sz w:val="20"/>
        </w:rPr>
      </w:pPr>
    </w:p>
    <w:p w14:paraId="1CDF1CF6" w14:textId="0FC8C4F9" w:rsidR="009A5C02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8982210" w:history="1">
        <w:r w:rsidR="009A5C02" w:rsidRPr="0010031C">
          <w:rPr>
            <w:rStyle w:val="Hyperlink"/>
            <w:b/>
            <w:noProof/>
          </w:rPr>
          <w:t>1.</w:t>
        </w:r>
        <w:r w:rsidR="009A5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A5C02" w:rsidRPr="0010031C">
          <w:rPr>
            <w:rStyle w:val="Hyperlink"/>
            <w:b/>
            <w:noProof/>
          </w:rPr>
          <w:t>Description</w:t>
        </w:r>
        <w:r w:rsidR="009A5C02">
          <w:rPr>
            <w:noProof/>
            <w:webHidden/>
          </w:rPr>
          <w:tab/>
        </w:r>
        <w:r w:rsidR="009A5C02">
          <w:rPr>
            <w:noProof/>
            <w:webHidden/>
          </w:rPr>
          <w:fldChar w:fldCharType="begin"/>
        </w:r>
        <w:r w:rsidR="009A5C02">
          <w:rPr>
            <w:noProof/>
            <w:webHidden/>
          </w:rPr>
          <w:instrText xml:space="preserve"> PAGEREF _Toc78982210 \h </w:instrText>
        </w:r>
        <w:r w:rsidR="009A5C02">
          <w:rPr>
            <w:noProof/>
            <w:webHidden/>
          </w:rPr>
        </w:r>
        <w:r w:rsidR="009A5C02">
          <w:rPr>
            <w:noProof/>
            <w:webHidden/>
          </w:rPr>
          <w:fldChar w:fldCharType="separate"/>
        </w:r>
        <w:r w:rsidR="009A5C02">
          <w:rPr>
            <w:noProof/>
            <w:webHidden/>
          </w:rPr>
          <w:t>4</w:t>
        </w:r>
        <w:r w:rsidR="009A5C02">
          <w:rPr>
            <w:noProof/>
            <w:webHidden/>
          </w:rPr>
          <w:fldChar w:fldCharType="end"/>
        </w:r>
      </w:hyperlink>
    </w:p>
    <w:p w14:paraId="3666B820" w14:textId="25AE9FF3" w:rsidR="009A5C02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982211" w:history="1">
        <w:r w:rsidR="009A5C02" w:rsidRPr="0010031C">
          <w:rPr>
            <w:rStyle w:val="Hyperlink"/>
            <w:b/>
            <w:noProof/>
          </w:rPr>
          <w:t>2.</w:t>
        </w:r>
        <w:r w:rsidR="009A5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A5C02" w:rsidRPr="0010031C">
          <w:rPr>
            <w:rStyle w:val="Hyperlink"/>
            <w:b/>
            <w:noProof/>
          </w:rPr>
          <w:t>Role Classification by Job Code</w:t>
        </w:r>
        <w:r w:rsidR="009A5C02">
          <w:rPr>
            <w:noProof/>
            <w:webHidden/>
          </w:rPr>
          <w:tab/>
        </w:r>
        <w:r w:rsidR="009A5C02">
          <w:rPr>
            <w:noProof/>
            <w:webHidden/>
          </w:rPr>
          <w:fldChar w:fldCharType="begin"/>
        </w:r>
        <w:r w:rsidR="009A5C02">
          <w:rPr>
            <w:noProof/>
            <w:webHidden/>
          </w:rPr>
          <w:instrText xml:space="preserve"> PAGEREF _Toc78982211 \h </w:instrText>
        </w:r>
        <w:r w:rsidR="009A5C02">
          <w:rPr>
            <w:noProof/>
            <w:webHidden/>
          </w:rPr>
        </w:r>
        <w:r w:rsidR="009A5C02">
          <w:rPr>
            <w:noProof/>
            <w:webHidden/>
          </w:rPr>
          <w:fldChar w:fldCharType="separate"/>
        </w:r>
        <w:r w:rsidR="009A5C02">
          <w:rPr>
            <w:noProof/>
            <w:webHidden/>
          </w:rPr>
          <w:t>4</w:t>
        </w:r>
        <w:r w:rsidR="009A5C02">
          <w:rPr>
            <w:noProof/>
            <w:webHidden/>
          </w:rPr>
          <w:fldChar w:fldCharType="end"/>
        </w:r>
      </w:hyperlink>
    </w:p>
    <w:p w14:paraId="1DB2644A" w14:textId="27002BBD" w:rsidR="009A5C02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982212" w:history="1">
        <w:r w:rsidR="009A5C02" w:rsidRPr="0010031C">
          <w:rPr>
            <w:rStyle w:val="Hyperlink"/>
            <w:b/>
            <w:noProof/>
          </w:rPr>
          <w:t>3.</w:t>
        </w:r>
        <w:r w:rsidR="009A5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A5C02" w:rsidRPr="0010031C">
          <w:rPr>
            <w:rStyle w:val="Hyperlink"/>
            <w:b/>
            <w:noProof/>
          </w:rPr>
          <w:t>Log List Column</w:t>
        </w:r>
        <w:r w:rsidR="009A5C02">
          <w:rPr>
            <w:noProof/>
            <w:webHidden/>
          </w:rPr>
          <w:tab/>
        </w:r>
        <w:r w:rsidR="009A5C02">
          <w:rPr>
            <w:noProof/>
            <w:webHidden/>
          </w:rPr>
          <w:fldChar w:fldCharType="begin"/>
        </w:r>
        <w:r w:rsidR="009A5C02">
          <w:rPr>
            <w:noProof/>
            <w:webHidden/>
          </w:rPr>
          <w:instrText xml:space="preserve"> PAGEREF _Toc78982212 \h </w:instrText>
        </w:r>
        <w:r w:rsidR="009A5C02">
          <w:rPr>
            <w:noProof/>
            <w:webHidden/>
          </w:rPr>
        </w:r>
        <w:r w:rsidR="009A5C02">
          <w:rPr>
            <w:noProof/>
            <w:webHidden/>
          </w:rPr>
          <w:fldChar w:fldCharType="separate"/>
        </w:r>
        <w:r w:rsidR="009A5C02">
          <w:rPr>
            <w:noProof/>
            <w:webHidden/>
          </w:rPr>
          <w:t>4</w:t>
        </w:r>
        <w:r w:rsidR="009A5C02">
          <w:rPr>
            <w:noProof/>
            <w:webHidden/>
          </w:rPr>
          <w:fldChar w:fldCharType="end"/>
        </w:r>
      </w:hyperlink>
    </w:p>
    <w:p w14:paraId="7787AEFC" w14:textId="5FBE3B5B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2B50F747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5FF76DB7" w14:textId="60651EAD" w:rsidR="00C42A39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78982210"/>
      <w:r w:rsidRPr="00034933">
        <w:rPr>
          <w:b/>
        </w:rPr>
        <w:lastRenderedPageBreak/>
        <w:t>Description</w:t>
      </w:r>
      <w:bookmarkEnd w:id="0"/>
    </w:p>
    <w:p w14:paraId="2EBDA0BC" w14:textId="77777777" w:rsidR="00A60748" w:rsidRDefault="00A60748" w:rsidP="00A60748">
      <w:pPr>
        <w:ind w:left="360"/>
      </w:pPr>
      <w:r>
        <w:t xml:space="preserve">This document is a </w:t>
      </w:r>
      <w:proofErr w:type="gramStart"/>
      <w:r>
        <w:t>high level</w:t>
      </w:r>
      <w:proofErr w:type="gramEnd"/>
      <w:r>
        <w:t xml:space="preserve"> detail design for My Dashboard. The information provided here applies to all My Dashboard modules except </w:t>
      </w:r>
      <w:proofErr w:type="gramStart"/>
      <w:r>
        <w:t>where</w:t>
      </w:r>
      <w:proofErr w:type="gramEnd"/>
      <w:r>
        <w:t xml:space="preserve"> noted otherwise in the individual module designs.</w:t>
      </w:r>
    </w:p>
    <w:p w14:paraId="3BCC1EDE" w14:textId="77777777" w:rsidR="00A60748" w:rsidRDefault="00A60748" w:rsidP="00A60748">
      <w:pPr>
        <w:ind w:left="360"/>
      </w:pPr>
    </w:p>
    <w:p w14:paraId="20C90AEF" w14:textId="77777777" w:rsidR="00A60748" w:rsidRDefault="00A60748" w:rsidP="00A60748">
      <w:pPr>
        <w:ind w:left="360"/>
      </w:pPr>
      <w:r>
        <w:t>My Dashboard is designed to be accessed by authorized users to search eCoaching logs. Authorized users are designated as CCO employees and classified as the following roles:</w:t>
      </w:r>
    </w:p>
    <w:p w14:paraId="5BB535F5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Analyst</w:t>
      </w:r>
    </w:p>
    <w:p w14:paraId="51E3EE9D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ARC</w:t>
      </w:r>
    </w:p>
    <w:p w14:paraId="3045EB7B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CSR</w:t>
      </w:r>
    </w:p>
    <w:p w14:paraId="05679D7C" w14:textId="77777777" w:rsidR="00A60748" w:rsidRPr="006411E4" w:rsidRDefault="00A60748" w:rsidP="00E47826">
      <w:pPr>
        <w:pStyle w:val="ListParagraph"/>
        <w:numPr>
          <w:ilvl w:val="0"/>
          <w:numId w:val="3"/>
        </w:numPr>
      </w:pPr>
      <w:r>
        <w:t>Director</w:t>
      </w:r>
    </w:p>
    <w:p w14:paraId="731162AE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Employee</w:t>
      </w:r>
    </w:p>
    <w:p w14:paraId="7D0395BC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HR</w:t>
      </w:r>
    </w:p>
    <w:p w14:paraId="498805C2" w14:textId="1DA5E3A8" w:rsidR="000558AF" w:rsidRDefault="000558AF" w:rsidP="00E47826">
      <w:pPr>
        <w:pStyle w:val="ListParagraph"/>
        <w:numPr>
          <w:ilvl w:val="0"/>
          <w:numId w:val="3"/>
        </w:numPr>
      </w:pPr>
      <w:r>
        <w:t>ISG</w:t>
      </w:r>
    </w:p>
    <w:p w14:paraId="0D943620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Manager</w:t>
      </w:r>
    </w:p>
    <w:p w14:paraId="692EB85B" w14:textId="77777777" w:rsidR="00A60748" w:rsidRDefault="00A60748" w:rsidP="00E47826">
      <w:pPr>
        <w:pStyle w:val="ListParagraph"/>
        <w:numPr>
          <w:ilvl w:val="0"/>
          <w:numId w:val="3"/>
        </w:numPr>
      </w:pPr>
      <w:r>
        <w:t>Supervisor</w:t>
      </w:r>
    </w:p>
    <w:p w14:paraId="2256B4B5" w14:textId="77777777" w:rsidR="00A60748" w:rsidRDefault="00A60748" w:rsidP="00A60748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7F21CE12" w14:textId="564F0189" w:rsidR="002833E5" w:rsidRDefault="00507CC4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78982211"/>
      <w:r>
        <w:rPr>
          <w:b/>
        </w:rPr>
        <w:t>Role Classification</w:t>
      </w:r>
      <w:r w:rsidR="007A51DA">
        <w:rPr>
          <w:b/>
        </w:rPr>
        <w:t xml:space="preserve"> by Job Code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1620"/>
        <w:gridCol w:w="2340"/>
        <w:gridCol w:w="3978"/>
      </w:tblGrid>
      <w:tr w:rsidR="009065EE" w:rsidRPr="002067F6" w14:paraId="293966D3" w14:textId="77777777" w:rsidTr="00143BDE">
        <w:tc>
          <w:tcPr>
            <w:tcW w:w="558" w:type="dxa"/>
            <w:shd w:val="clear" w:color="auto" w:fill="000000" w:themeFill="text1"/>
          </w:tcPr>
          <w:p w14:paraId="4315C555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ind w:left="288"/>
              <w:rPr>
                <w:bCs/>
              </w:rPr>
            </w:pPr>
          </w:p>
        </w:tc>
        <w:tc>
          <w:tcPr>
            <w:tcW w:w="1620" w:type="dxa"/>
            <w:shd w:val="clear" w:color="auto" w:fill="000000" w:themeFill="text1"/>
          </w:tcPr>
          <w:p w14:paraId="35402F49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ind w:left="288"/>
              <w:rPr>
                <w:bCs/>
              </w:rPr>
            </w:pPr>
            <w:r w:rsidRPr="002067F6">
              <w:rPr>
                <w:bCs/>
              </w:rPr>
              <w:t>Role</w:t>
            </w:r>
          </w:p>
        </w:tc>
        <w:tc>
          <w:tcPr>
            <w:tcW w:w="2340" w:type="dxa"/>
            <w:shd w:val="clear" w:color="auto" w:fill="000000" w:themeFill="text1"/>
          </w:tcPr>
          <w:p w14:paraId="7A62E273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ind w:left="288"/>
              <w:rPr>
                <w:bCs/>
              </w:rPr>
            </w:pPr>
            <w:r w:rsidRPr="002067F6">
              <w:rPr>
                <w:bCs/>
              </w:rPr>
              <w:t>Job Code</w:t>
            </w:r>
          </w:p>
        </w:tc>
        <w:tc>
          <w:tcPr>
            <w:tcW w:w="3978" w:type="dxa"/>
            <w:shd w:val="clear" w:color="auto" w:fill="000000" w:themeFill="text1"/>
          </w:tcPr>
          <w:p w14:paraId="3E965B4D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ind w:left="288"/>
              <w:rPr>
                <w:bCs/>
              </w:rPr>
            </w:pPr>
            <w:r>
              <w:rPr>
                <w:bCs/>
              </w:rPr>
              <w:t>Comment</w:t>
            </w:r>
          </w:p>
        </w:tc>
      </w:tr>
      <w:tr w:rsidR="009065EE" w:rsidRPr="00747E3E" w14:paraId="51522E89" w14:textId="77777777" w:rsidTr="00143BDE">
        <w:tc>
          <w:tcPr>
            <w:tcW w:w="558" w:type="dxa"/>
          </w:tcPr>
          <w:p w14:paraId="1A2A7BEE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14:paraId="6AE113AE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Analyst</w:t>
            </w:r>
          </w:p>
        </w:tc>
        <w:tc>
          <w:tcPr>
            <w:tcW w:w="2340" w:type="dxa"/>
          </w:tcPr>
          <w:p w14:paraId="57BCD938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WPOP12</w:t>
            </w:r>
          </w:p>
        </w:tc>
        <w:tc>
          <w:tcPr>
            <w:tcW w:w="3978" w:type="dxa"/>
          </w:tcPr>
          <w:p w14:paraId="02E61F7A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9065EE" w:rsidRPr="00747E3E" w14:paraId="2B68F01B" w14:textId="77777777" w:rsidTr="00143BDE">
        <w:tc>
          <w:tcPr>
            <w:tcW w:w="558" w:type="dxa"/>
          </w:tcPr>
          <w:p w14:paraId="58D025D9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620" w:type="dxa"/>
          </w:tcPr>
          <w:p w14:paraId="4448CBC6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ARC</w:t>
            </w:r>
          </w:p>
        </w:tc>
        <w:tc>
          <w:tcPr>
            <w:tcW w:w="2340" w:type="dxa"/>
          </w:tcPr>
          <w:p w14:paraId="37BE51E2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 xml:space="preserve">WACS01 </w:t>
            </w:r>
          </w:p>
          <w:p w14:paraId="1B58149C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 xml:space="preserve">WACS02 </w:t>
            </w:r>
          </w:p>
          <w:p w14:paraId="1D1B5F6B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WACS03</w:t>
            </w:r>
          </w:p>
        </w:tc>
        <w:tc>
          <w:tcPr>
            <w:tcW w:w="3978" w:type="dxa"/>
          </w:tcPr>
          <w:p w14:paraId="3E284EEF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6B27C9">
              <w:rPr>
                <w:bCs/>
                <w:sz w:val="18"/>
                <w:szCs w:val="18"/>
              </w:rPr>
              <w:t>Historical_Dashboard_ACL</w:t>
            </w:r>
            <w:r>
              <w:rPr>
                <w:bCs/>
                <w:sz w:val="18"/>
                <w:szCs w:val="18"/>
              </w:rPr>
              <w:t>.Role = ARC</w:t>
            </w:r>
          </w:p>
        </w:tc>
      </w:tr>
      <w:tr w:rsidR="009065EE" w:rsidRPr="00747E3E" w14:paraId="133C4938" w14:textId="77777777" w:rsidTr="00143BDE">
        <w:tc>
          <w:tcPr>
            <w:tcW w:w="558" w:type="dxa"/>
          </w:tcPr>
          <w:p w14:paraId="73D00802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620" w:type="dxa"/>
          </w:tcPr>
          <w:p w14:paraId="0ED02A84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CSR</w:t>
            </w:r>
          </w:p>
        </w:tc>
        <w:tc>
          <w:tcPr>
            <w:tcW w:w="2340" w:type="dxa"/>
          </w:tcPr>
          <w:p w14:paraId="62FBD21B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 xml:space="preserve">WACS01 </w:t>
            </w:r>
          </w:p>
          <w:p w14:paraId="71B852F0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 xml:space="preserve">WACS02 </w:t>
            </w:r>
          </w:p>
          <w:p w14:paraId="4752A810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747E3E">
              <w:rPr>
                <w:bCs/>
                <w:sz w:val="18"/>
                <w:szCs w:val="18"/>
              </w:rPr>
              <w:t>WACS03</w:t>
            </w:r>
          </w:p>
        </w:tc>
        <w:tc>
          <w:tcPr>
            <w:tcW w:w="3978" w:type="dxa"/>
          </w:tcPr>
          <w:p w14:paraId="490656C9" w14:textId="77777777" w:rsidR="009065EE" w:rsidRPr="00747E3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9065EE" w:rsidRPr="002067F6" w14:paraId="53CA56C1" w14:textId="77777777" w:rsidTr="00143BDE">
        <w:tc>
          <w:tcPr>
            <w:tcW w:w="558" w:type="dxa"/>
          </w:tcPr>
          <w:p w14:paraId="0AD1A7EA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620" w:type="dxa"/>
          </w:tcPr>
          <w:p w14:paraId="282362D3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Director</w:t>
            </w:r>
          </w:p>
        </w:tc>
        <w:tc>
          <w:tcPr>
            <w:tcW w:w="2340" w:type="dxa"/>
          </w:tcPr>
          <w:p w14:paraId="7092EF92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978" w:type="dxa"/>
          </w:tcPr>
          <w:p w14:paraId="4FFDB9B6" w14:textId="77777777" w:rsidR="009065EE" w:rsidRPr="002067F6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 w:rsidRPr="006B27C9">
              <w:rPr>
                <w:bCs/>
                <w:sz w:val="18"/>
                <w:szCs w:val="18"/>
              </w:rPr>
              <w:t>Historical_Dashboard_ACL</w:t>
            </w:r>
            <w:r>
              <w:rPr>
                <w:bCs/>
                <w:sz w:val="18"/>
                <w:szCs w:val="18"/>
              </w:rPr>
              <w:t>.Role = Dir</w:t>
            </w:r>
          </w:p>
        </w:tc>
      </w:tr>
      <w:tr w:rsidR="009065EE" w:rsidRPr="00367CFE" w14:paraId="751FB9FE" w14:textId="77777777" w:rsidTr="00143BDE">
        <w:tc>
          <w:tcPr>
            <w:tcW w:w="558" w:type="dxa"/>
          </w:tcPr>
          <w:p w14:paraId="146F0993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620" w:type="dxa"/>
          </w:tcPr>
          <w:p w14:paraId="02CF0F9E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Employee</w:t>
            </w:r>
          </w:p>
        </w:tc>
        <w:tc>
          <w:tcPr>
            <w:tcW w:w="2340" w:type="dxa"/>
          </w:tcPr>
          <w:p w14:paraId="5C96D140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WACQ0*</w:t>
            </w:r>
          </w:p>
          <w:p w14:paraId="20E66E94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WACQ12</w:t>
            </w:r>
          </w:p>
          <w:p w14:paraId="432CE494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WIHD0*</w:t>
            </w:r>
          </w:p>
          <w:p w14:paraId="2C49E02D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WTTR1*</w:t>
            </w:r>
          </w:p>
          <w:p w14:paraId="2929F318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67CFE">
              <w:rPr>
                <w:bCs/>
                <w:sz w:val="18"/>
                <w:szCs w:val="18"/>
              </w:rPr>
              <w:t>WTID*</w:t>
            </w:r>
          </w:p>
        </w:tc>
        <w:tc>
          <w:tcPr>
            <w:tcW w:w="3978" w:type="dxa"/>
          </w:tcPr>
          <w:p w14:paraId="495FA3E7" w14:textId="77777777" w:rsidR="009065EE" w:rsidRPr="00367CF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9065EE" w:rsidRPr="00E32C75" w14:paraId="05D42A64" w14:textId="77777777" w:rsidTr="00143BDE">
        <w:tc>
          <w:tcPr>
            <w:tcW w:w="558" w:type="dxa"/>
          </w:tcPr>
          <w:p w14:paraId="5D2F46C0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620" w:type="dxa"/>
          </w:tcPr>
          <w:p w14:paraId="79BA08CA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HR</w:t>
            </w:r>
          </w:p>
        </w:tc>
        <w:tc>
          <w:tcPr>
            <w:tcW w:w="2340" w:type="dxa"/>
          </w:tcPr>
          <w:p w14:paraId="70F033CD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WH*</w:t>
            </w:r>
          </w:p>
        </w:tc>
        <w:tc>
          <w:tcPr>
            <w:tcW w:w="3978" w:type="dxa"/>
          </w:tcPr>
          <w:p w14:paraId="4A003A94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F86B64" w:rsidRPr="00E32C75" w14:paraId="60611F60" w14:textId="77777777" w:rsidTr="00143BDE">
        <w:trPr>
          <w:ins w:id="2" w:author="Huang, Lili" w:date="2024-05-15T11:46:00Z"/>
        </w:trPr>
        <w:tc>
          <w:tcPr>
            <w:tcW w:w="558" w:type="dxa"/>
          </w:tcPr>
          <w:p w14:paraId="2753002C" w14:textId="313E4458" w:rsidR="00F86B64" w:rsidRDefault="00F86B64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ins w:id="3" w:author="Huang, Lili" w:date="2024-05-15T11:46:00Z"/>
                <w:bCs/>
                <w:sz w:val="18"/>
                <w:szCs w:val="18"/>
              </w:rPr>
            </w:pPr>
            <w:ins w:id="4" w:author="Huang, Lili" w:date="2024-05-15T11:46:00Z">
              <w:r>
                <w:rPr>
                  <w:bCs/>
                  <w:sz w:val="18"/>
                  <w:szCs w:val="18"/>
                </w:rPr>
                <w:t>7</w:t>
              </w:r>
            </w:ins>
          </w:p>
        </w:tc>
        <w:tc>
          <w:tcPr>
            <w:tcW w:w="1620" w:type="dxa"/>
          </w:tcPr>
          <w:p w14:paraId="363A610A" w14:textId="0D9F13FE" w:rsidR="00F86B64" w:rsidRPr="00E32C75" w:rsidRDefault="00F86B64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ins w:id="5" w:author="Huang, Lili" w:date="2024-05-15T11:46:00Z"/>
                <w:bCs/>
                <w:sz w:val="18"/>
                <w:szCs w:val="18"/>
              </w:rPr>
            </w:pPr>
            <w:ins w:id="6" w:author="Huang, Lili" w:date="2024-05-15T11:46:00Z">
              <w:r>
                <w:rPr>
                  <w:bCs/>
                  <w:sz w:val="18"/>
                  <w:szCs w:val="18"/>
                </w:rPr>
                <w:t>ISG</w:t>
              </w:r>
            </w:ins>
          </w:p>
        </w:tc>
        <w:tc>
          <w:tcPr>
            <w:tcW w:w="2340" w:type="dxa"/>
          </w:tcPr>
          <w:p w14:paraId="78A99A4A" w14:textId="7BE365E4" w:rsidR="00F86B64" w:rsidRPr="00E32C75" w:rsidRDefault="00F86B64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ins w:id="7" w:author="Huang, Lili" w:date="2024-05-15T11:46:00Z"/>
                <w:bCs/>
                <w:sz w:val="18"/>
                <w:szCs w:val="18"/>
              </w:rPr>
            </w:pPr>
            <w:ins w:id="8" w:author="Huang, Lili" w:date="2024-05-15T11:46:00Z">
              <w:r>
                <w:rPr>
                  <w:bCs/>
                  <w:sz w:val="18"/>
                  <w:szCs w:val="18"/>
                </w:rPr>
                <w:t>WACS05</w:t>
              </w:r>
            </w:ins>
          </w:p>
        </w:tc>
        <w:tc>
          <w:tcPr>
            <w:tcW w:w="3978" w:type="dxa"/>
          </w:tcPr>
          <w:p w14:paraId="1D910B09" w14:textId="77777777" w:rsidR="00F86B64" w:rsidRPr="00E32C75" w:rsidRDefault="00F86B64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ins w:id="9" w:author="Huang, Lili" w:date="2024-05-15T11:46:00Z"/>
                <w:bCs/>
                <w:sz w:val="18"/>
                <w:szCs w:val="18"/>
              </w:rPr>
            </w:pPr>
          </w:p>
        </w:tc>
      </w:tr>
      <w:tr w:rsidR="009065EE" w:rsidRPr="00E32C75" w14:paraId="6B6D87F9" w14:textId="77777777" w:rsidTr="00143BDE">
        <w:tc>
          <w:tcPr>
            <w:tcW w:w="558" w:type="dxa"/>
          </w:tcPr>
          <w:p w14:paraId="376B0403" w14:textId="1339D7BE" w:rsidR="009065EE" w:rsidRDefault="00A47655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ins w:id="10" w:author="Huang, Lili" w:date="2024-05-15T11:47:00Z">
              <w:r>
                <w:rPr>
                  <w:bCs/>
                  <w:sz w:val="18"/>
                  <w:szCs w:val="18"/>
                </w:rPr>
                <w:t>8</w:t>
              </w:r>
            </w:ins>
            <w:del w:id="11" w:author="Huang, Lili" w:date="2024-05-15T11:47:00Z">
              <w:r w:rsidR="009065EE" w:rsidDel="00A47655">
                <w:rPr>
                  <w:bCs/>
                  <w:sz w:val="18"/>
                  <w:szCs w:val="18"/>
                </w:rPr>
                <w:delText>7</w:delText>
              </w:r>
            </w:del>
          </w:p>
        </w:tc>
        <w:tc>
          <w:tcPr>
            <w:tcW w:w="1620" w:type="dxa"/>
          </w:tcPr>
          <w:p w14:paraId="1F85BE15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Manager</w:t>
            </w:r>
          </w:p>
        </w:tc>
        <w:tc>
          <w:tcPr>
            <w:tcW w:w="2340" w:type="dxa"/>
          </w:tcPr>
          <w:p w14:paraId="68DA010C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*50</w:t>
            </w:r>
          </w:p>
          <w:p w14:paraId="0E6705E6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*60</w:t>
            </w:r>
          </w:p>
          <w:p w14:paraId="215A088C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*70</w:t>
            </w:r>
          </w:p>
          <w:p w14:paraId="16069AFC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WEEX</w:t>
            </w:r>
            <w:r>
              <w:rPr>
                <w:bCs/>
                <w:sz w:val="18"/>
                <w:szCs w:val="18"/>
              </w:rPr>
              <w:t>*</w:t>
            </w:r>
          </w:p>
          <w:p w14:paraId="16746AE6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WISO</w:t>
            </w:r>
            <w:r>
              <w:rPr>
                <w:bCs/>
                <w:sz w:val="18"/>
                <w:szCs w:val="18"/>
              </w:rPr>
              <w:t>*</w:t>
            </w:r>
          </w:p>
          <w:p w14:paraId="0B35B99F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WISY</w:t>
            </w:r>
            <w:r>
              <w:rPr>
                <w:bCs/>
                <w:sz w:val="18"/>
                <w:szCs w:val="18"/>
              </w:rPr>
              <w:t>*</w:t>
            </w:r>
          </w:p>
          <w:p w14:paraId="271EC7DA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WPPM</w:t>
            </w:r>
            <w:r>
              <w:rPr>
                <w:bCs/>
                <w:sz w:val="18"/>
                <w:szCs w:val="18"/>
              </w:rPr>
              <w:t>*</w:t>
            </w:r>
          </w:p>
          <w:p w14:paraId="62E5CDC9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WPSM*</w:t>
            </w:r>
          </w:p>
          <w:p w14:paraId="25147ED3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WPWL51</w:t>
            </w:r>
          </w:p>
          <w:p w14:paraId="1E522039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32C75">
              <w:rPr>
                <w:bCs/>
                <w:sz w:val="18"/>
                <w:szCs w:val="18"/>
              </w:rPr>
              <w:t>WSTE</w:t>
            </w:r>
            <w:r>
              <w:rPr>
                <w:bCs/>
                <w:sz w:val="18"/>
                <w:szCs w:val="18"/>
              </w:rPr>
              <w:t>*</w:t>
            </w:r>
          </w:p>
        </w:tc>
        <w:tc>
          <w:tcPr>
            <w:tcW w:w="3978" w:type="dxa"/>
          </w:tcPr>
          <w:p w14:paraId="4FAAEDB1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6B27C9">
              <w:rPr>
                <w:bCs/>
                <w:sz w:val="18"/>
                <w:szCs w:val="18"/>
              </w:rPr>
              <w:t>Historical_Dashboard_</w:t>
            </w:r>
            <w:proofErr w:type="gramStart"/>
            <w:r w:rsidRPr="006B27C9">
              <w:rPr>
                <w:bCs/>
                <w:sz w:val="18"/>
                <w:szCs w:val="18"/>
              </w:rPr>
              <w:t>ACL</w:t>
            </w:r>
            <w:r>
              <w:rPr>
                <w:bCs/>
                <w:sz w:val="18"/>
                <w:szCs w:val="18"/>
              </w:rPr>
              <w:t>.Role !</w:t>
            </w:r>
            <w:proofErr w:type="gramEnd"/>
            <w:r>
              <w:rPr>
                <w:bCs/>
                <w:sz w:val="18"/>
                <w:szCs w:val="18"/>
              </w:rPr>
              <w:t>= Dir</w:t>
            </w:r>
          </w:p>
        </w:tc>
      </w:tr>
      <w:tr w:rsidR="009065EE" w:rsidRPr="00E32C75" w14:paraId="566CF822" w14:textId="77777777" w:rsidTr="00143BDE">
        <w:tc>
          <w:tcPr>
            <w:tcW w:w="558" w:type="dxa"/>
          </w:tcPr>
          <w:p w14:paraId="64065224" w14:textId="63B742DE" w:rsidR="009065EE" w:rsidRDefault="00A47655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ins w:id="12" w:author="Huang, Lili" w:date="2024-05-15T11:47:00Z">
              <w:r>
                <w:rPr>
                  <w:bCs/>
                  <w:sz w:val="18"/>
                  <w:szCs w:val="18"/>
                </w:rPr>
                <w:t>9</w:t>
              </w:r>
            </w:ins>
            <w:del w:id="13" w:author="Huang, Lili" w:date="2024-05-15T11:47:00Z">
              <w:r w:rsidR="009065EE" w:rsidDel="00A47655">
                <w:rPr>
                  <w:bCs/>
                  <w:sz w:val="18"/>
                  <w:szCs w:val="18"/>
                </w:rPr>
                <w:delText>8</w:delText>
              </w:r>
            </w:del>
          </w:p>
        </w:tc>
        <w:tc>
          <w:tcPr>
            <w:tcW w:w="1620" w:type="dxa"/>
          </w:tcPr>
          <w:p w14:paraId="618A247D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Supervisor</w:t>
            </w:r>
          </w:p>
        </w:tc>
        <w:tc>
          <w:tcPr>
            <w:tcW w:w="2340" w:type="dxa"/>
          </w:tcPr>
          <w:p w14:paraId="0BA6C174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*</w:t>
            </w:r>
            <w:r w:rsidRPr="00E16149">
              <w:rPr>
                <w:bCs/>
                <w:sz w:val="18"/>
                <w:szCs w:val="18"/>
              </w:rPr>
              <w:t>40</w:t>
            </w:r>
          </w:p>
          <w:p w14:paraId="17584427" w14:textId="77777777" w:rsidR="009065EE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16149">
              <w:rPr>
                <w:bCs/>
                <w:sz w:val="18"/>
                <w:szCs w:val="18"/>
              </w:rPr>
              <w:t>WACQ13</w:t>
            </w:r>
          </w:p>
          <w:p w14:paraId="303B4ACF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16149">
              <w:rPr>
                <w:bCs/>
                <w:sz w:val="18"/>
                <w:szCs w:val="18"/>
              </w:rPr>
              <w:t>WTTI</w:t>
            </w:r>
            <w:r>
              <w:rPr>
                <w:bCs/>
                <w:sz w:val="18"/>
                <w:szCs w:val="18"/>
              </w:rPr>
              <w:t>*</w:t>
            </w:r>
          </w:p>
        </w:tc>
        <w:tc>
          <w:tcPr>
            <w:tcW w:w="3978" w:type="dxa"/>
          </w:tcPr>
          <w:p w14:paraId="6DB1BB57" w14:textId="77777777" w:rsidR="009065EE" w:rsidRPr="00E32C75" w:rsidRDefault="009065EE" w:rsidP="00D30F00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</w:tbl>
    <w:p w14:paraId="2FFAC9A0" w14:textId="77777777" w:rsidR="009065EE" w:rsidRDefault="009065EE" w:rsidP="009065EE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4E7FD130" w14:textId="7443CA6C" w:rsidR="009065EE" w:rsidRDefault="009065EE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4" w:name="_Toc78982212"/>
      <w:r>
        <w:rPr>
          <w:b/>
        </w:rPr>
        <w:t xml:space="preserve">Log List </w:t>
      </w:r>
      <w:r w:rsidR="00AB4B3F">
        <w:rPr>
          <w:b/>
        </w:rPr>
        <w:t>Column</w:t>
      </w:r>
      <w:bookmarkEnd w:id="1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4"/>
        <w:gridCol w:w="2927"/>
        <w:gridCol w:w="2785"/>
      </w:tblGrid>
      <w:tr w:rsidR="003F1B82" w14:paraId="057CA1E5" w14:textId="77777777" w:rsidTr="004D14E0">
        <w:tc>
          <w:tcPr>
            <w:tcW w:w="2784" w:type="dxa"/>
            <w:shd w:val="clear" w:color="auto" w:fill="000000" w:themeFill="text1"/>
          </w:tcPr>
          <w:p w14:paraId="60AA37CF" w14:textId="7C3DA92C" w:rsidR="00AE6A23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2927" w:type="dxa"/>
            <w:shd w:val="clear" w:color="auto" w:fill="000000" w:themeFill="text1"/>
          </w:tcPr>
          <w:p w14:paraId="7D2BF097" w14:textId="0C98F94D" w:rsidR="00AE6A23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Data Source</w:t>
            </w:r>
          </w:p>
        </w:tc>
        <w:tc>
          <w:tcPr>
            <w:tcW w:w="2785" w:type="dxa"/>
            <w:shd w:val="clear" w:color="auto" w:fill="000000" w:themeFill="text1"/>
          </w:tcPr>
          <w:p w14:paraId="19B9BC61" w14:textId="46FF3598" w:rsidR="00AE6A23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Comment</w:t>
            </w:r>
          </w:p>
        </w:tc>
      </w:tr>
      <w:tr w:rsidR="003F1B82" w:rsidRPr="00E23686" w14:paraId="037C3916" w14:textId="77777777" w:rsidTr="004D14E0">
        <w:tc>
          <w:tcPr>
            <w:tcW w:w="2784" w:type="dxa"/>
          </w:tcPr>
          <w:p w14:paraId="195B7AB4" w14:textId="680E566C" w:rsidR="00AE6A23" w:rsidRPr="00E23686" w:rsidRDefault="00C3311E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Form Name</w:t>
            </w:r>
          </w:p>
        </w:tc>
        <w:tc>
          <w:tcPr>
            <w:tcW w:w="2927" w:type="dxa"/>
          </w:tcPr>
          <w:p w14:paraId="657EFAD1" w14:textId="010FE0CB" w:rsidR="00AE6A23" w:rsidRPr="00E23686" w:rsidRDefault="003F1B82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Coaching_Log.FormName</w:t>
            </w:r>
          </w:p>
        </w:tc>
        <w:tc>
          <w:tcPr>
            <w:tcW w:w="2785" w:type="dxa"/>
          </w:tcPr>
          <w:p w14:paraId="5369234E" w14:textId="77777777" w:rsidR="00AE6A23" w:rsidRPr="00E23686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3F1B82" w:rsidRPr="00E23686" w14:paraId="1F43C396" w14:textId="77777777" w:rsidTr="004D14E0">
        <w:tc>
          <w:tcPr>
            <w:tcW w:w="2784" w:type="dxa"/>
          </w:tcPr>
          <w:p w14:paraId="4FA6BAFC" w14:textId="5EB405E1" w:rsidR="00AE6A23" w:rsidRPr="00E23686" w:rsidRDefault="00C3311E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Employee</w:t>
            </w:r>
          </w:p>
        </w:tc>
        <w:tc>
          <w:tcPr>
            <w:tcW w:w="2927" w:type="dxa"/>
          </w:tcPr>
          <w:p w14:paraId="4A604604" w14:textId="6F3E265D" w:rsidR="00AE6A23" w:rsidRPr="00E23686" w:rsidRDefault="00251EC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Employee_Hierarchy.Emp_Name</w:t>
            </w:r>
          </w:p>
        </w:tc>
        <w:tc>
          <w:tcPr>
            <w:tcW w:w="2785" w:type="dxa"/>
          </w:tcPr>
          <w:p w14:paraId="6A6AD394" w14:textId="77777777" w:rsidR="00AE6A23" w:rsidRPr="00E23686" w:rsidRDefault="00AE6A2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4AA1C78F" w14:textId="77777777" w:rsidTr="004D14E0">
        <w:tc>
          <w:tcPr>
            <w:tcW w:w="2784" w:type="dxa"/>
          </w:tcPr>
          <w:p w14:paraId="05B31DC6" w14:textId="4399A424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Supervisor</w:t>
            </w:r>
          </w:p>
        </w:tc>
        <w:tc>
          <w:tcPr>
            <w:tcW w:w="2927" w:type="dxa"/>
          </w:tcPr>
          <w:p w14:paraId="4389E4F5" w14:textId="22E61F4E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Employee_Hierarchy.Sup_Name</w:t>
            </w:r>
          </w:p>
        </w:tc>
        <w:tc>
          <w:tcPr>
            <w:tcW w:w="2785" w:type="dxa"/>
          </w:tcPr>
          <w:p w14:paraId="1C217568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516CB34C" w14:textId="77777777" w:rsidTr="004D14E0">
        <w:tc>
          <w:tcPr>
            <w:tcW w:w="2784" w:type="dxa"/>
          </w:tcPr>
          <w:p w14:paraId="3B719C4E" w14:textId="08A1F766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Manager</w:t>
            </w:r>
          </w:p>
        </w:tc>
        <w:tc>
          <w:tcPr>
            <w:tcW w:w="2927" w:type="dxa"/>
          </w:tcPr>
          <w:p w14:paraId="108630A2" w14:textId="66C44CEC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Employee_Hierarchy.Mgr_Name</w:t>
            </w:r>
          </w:p>
        </w:tc>
        <w:tc>
          <w:tcPr>
            <w:tcW w:w="2785" w:type="dxa"/>
          </w:tcPr>
          <w:p w14:paraId="07047798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42545736" w14:textId="77777777" w:rsidTr="004D14E0">
        <w:tc>
          <w:tcPr>
            <w:tcW w:w="2784" w:type="dxa"/>
          </w:tcPr>
          <w:p w14:paraId="52274379" w14:textId="6A716972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Status</w:t>
            </w:r>
          </w:p>
        </w:tc>
        <w:tc>
          <w:tcPr>
            <w:tcW w:w="2927" w:type="dxa"/>
          </w:tcPr>
          <w:p w14:paraId="36D8F5D0" w14:textId="77777777" w:rsidR="004D14E0" w:rsidRDefault="004139B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Coaching_Log.StatusID</w:t>
            </w:r>
          </w:p>
          <w:p w14:paraId="47546321" w14:textId="6D789C01" w:rsidR="004139B0" w:rsidRPr="00E23686" w:rsidRDefault="004139B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Dim_Status.Status</w:t>
            </w:r>
          </w:p>
        </w:tc>
        <w:tc>
          <w:tcPr>
            <w:tcW w:w="2785" w:type="dxa"/>
          </w:tcPr>
          <w:p w14:paraId="0B6BD197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09FC7FD8" w14:textId="77777777" w:rsidTr="004D14E0">
        <w:tc>
          <w:tcPr>
            <w:tcW w:w="2784" w:type="dxa"/>
          </w:tcPr>
          <w:p w14:paraId="38A285CA" w14:textId="2F62482B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Coaching Reason</w:t>
            </w:r>
          </w:p>
        </w:tc>
        <w:tc>
          <w:tcPr>
            <w:tcW w:w="2927" w:type="dxa"/>
          </w:tcPr>
          <w:p w14:paraId="723BB4CC" w14:textId="77777777" w:rsidR="004D14E0" w:rsidRDefault="00D8185E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Coaching_Log_Reason</w:t>
            </w:r>
          </w:p>
          <w:p w14:paraId="4DF361AF" w14:textId="03B1774F" w:rsidR="00D8185E" w:rsidRPr="00E23686" w:rsidRDefault="00D8185E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Dim_Coaching_Reason</w:t>
            </w:r>
          </w:p>
        </w:tc>
        <w:tc>
          <w:tcPr>
            <w:tcW w:w="2785" w:type="dxa"/>
          </w:tcPr>
          <w:p w14:paraId="0CF76579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07AAAFDA" w14:textId="77777777" w:rsidTr="004D14E0">
        <w:tc>
          <w:tcPr>
            <w:tcW w:w="2784" w:type="dxa"/>
          </w:tcPr>
          <w:p w14:paraId="36C12D61" w14:textId="615644B0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Sub-coaching Reason</w:t>
            </w:r>
          </w:p>
        </w:tc>
        <w:tc>
          <w:tcPr>
            <w:tcW w:w="2927" w:type="dxa"/>
          </w:tcPr>
          <w:p w14:paraId="5EB87F50" w14:textId="77777777" w:rsidR="005D622C" w:rsidRDefault="005D622C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Coaching_Log_Reason</w:t>
            </w:r>
          </w:p>
          <w:p w14:paraId="2BF6A6A6" w14:textId="66F8FE8C" w:rsidR="004D14E0" w:rsidRPr="00E23686" w:rsidRDefault="005D622C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Dim_Coaching_Reason</w:t>
            </w:r>
          </w:p>
        </w:tc>
        <w:tc>
          <w:tcPr>
            <w:tcW w:w="2785" w:type="dxa"/>
          </w:tcPr>
          <w:p w14:paraId="306401ED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14F0FA07" w14:textId="77777777" w:rsidTr="004D14E0">
        <w:tc>
          <w:tcPr>
            <w:tcW w:w="2784" w:type="dxa"/>
          </w:tcPr>
          <w:p w14:paraId="3A28EE00" w14:textId="1899016F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2927" w:type="dxa"/>
          </w:tcPr>
          <w:p w14:paraId="4F3F4B7E" w14:textId="02780D9B" w:rsidR="004D14E0" w:rsidRPr="00E23686" w:rsidRDefault="00202533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Coaching_Log_Reason.Value</w:t>
            </w:r>
          </w:p>
        </w:tc>
        <w:tc>
          <w:tcPr>
            <w:tcW w:w="2785" w:type="dxa"/>
          </w:tcPr>
          <w:p w14:paraId="4A400447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45E2DB27" w14:textId="77777777" w:rsidTr="004D14E0">
        <w:tc>
          <w:tcPr>
            <w:tcW w:w="2784" w:type="dxa"/>
          </w:tcPr>
          <w:p w14:paraId="7BB49709" w14:textId="0F397862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Create Date</w:t>
            </w:r>
          </w:p>
        </w:tc>
        <w:tc>
          <w:tcPr>
            <w:tcW w:w="2927" w:type="dxa"/>
          </w:tcPr>
          <w:p w14:paraId="5A1332D2" w14:textId="169BC64D" w:rsidR="004D14E0" w:rsidRPr="00E23686" w:rsidRDefault="00AE6B75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Coaching_Log.SubmittedDate</w:t>
            </w:r>
          </w:p>
        </w:tc>
        <w:tc>
          <w:tcPr>
            <w:tcW w:w="2785" w:type="dxa"/>
          </w:tcPr>
          <w:p w14:paraId="2D919A8D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  <w:tr w:rsidR="004D14E0" w:rsidRPr="00E23686" w14:paraId="75D037A4" w14:textId="77777777" w:rsidTr="004D14E0">
        <w:tc>
          <w:tcPr>
            <w:tcW w:w="2784" w:type="dxa"/>
          </w:tcPr>
          <w:p w14:paraId="2AFE4F65" w14:textId="323C451A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E23686">
              <w:rPr>
                <w:bCs/>
                <w:sz w:val="18"/>
                <w:szCs w:val="18"/>
              </w:rPr>
              <w:t>Follow-up Date</w:t>
            </w:r>
          </w:p>
        </w:tc>
        <w:tc>
          <w:tcPr>
            <w:tcW w:w="2927" w:type="dxa"/>
          </w:tcPr>
          <w:p w14:paraId="7938A291" w14:textId="4507EA5B" w:rsidR="004D14E0" w:rsidRPr="00E23686" w:rsidRDefault="00134255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Coaching_Log.FollowupDueDate</w:t>
            </w:r>
          </w:p>
        </w:tc>
        <w:tc>
          <w:tcPr>
            <w:tcW w:w="2785" w:type="dxa"/>
          </w:tcPr>
          <w:p w14:paraId="0CC17C74" w14:textId="77777777" w:rsidR="004D14E0" w:rsidRPr="00E23686" w:rsidRDefault="004D14E0" w:rsidP="00A514BB">
            <w:pPr>
              <w:tabs>
                <w:tab w:val="num" w:pos="108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</w:tr>
    </w:tbl>
    <w:p w14:paraId="4362BD4F" w14:textId="77777777" w:rsidR="00AB4B3F" w:rsidRPr="00AB4B3F" w:rsidRDefault="00AB4B3F" w:rsidP="006C7576">
      <w:pPr>
        <w:tabs>
          <w:tab w:val="num" w:pos="1080"/>
        </w:tabs>
        <w:autoSpaceDE w:val="0"/>
        <w:autoSpaceDN w:val="0"/>
        <w:adjustRightInd w:val="0"/>
        <w:outlineLvl w:val="1"/>
        <w:rPr>
          <w:bCs/>
        </w:rPr>
      </w:pPr>
    </w:p>
    <w:sectPr w:rsidR="00AB4B3F" w:rsidRPr="00AB4B3F" w:rsidSect="00D330E8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4E8C" w14:textId="77777777" w:rsidR="00F01F4C" w:rsidRDefault="00F01F4C">
      <w:r>
        <w:separator/>
      </w:r>
    </w:p>
  </w:endnote>
  <w:endnote w:type="continuationSeparator" w:id="0">
    <w:p w14:paraId="6406CAF8" w14:textId="77777777" w:rsidR="00F01F4C" w:rsidRDefault="00F0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DA74" w14:textId="5EA535DC" w:rsidR="00DB79EF" w:rsidRDefault="00843662" w:rsidP="0075562D">
    <w:pPr>
      <w:rPr>
        <w:sz w:val="18"/>
      </w:rPr>
    </w:pPr>
    <w:r>
      <w:rPr>
        <w:b/>
        <w:sz w:val="18"/>
      </w:rPr>
      <w:t>MAXIMUS</w:t>
    </w:r>
    <w:r w:rsidR="00DB79EF">
      <w:rPr>
        <w:b/>
        <w:sz w:val="18"/>
      </w:rPr>
      <w:t xml:space="preserve"> CONFIDENTIAL</w:t>
    </w:r>
    <w:r w:rsidR="00DB79EF">
      <w:rPr>
        <w:b/>
        <w:sz w:val="18"/>
      </w:rPr>
      <w:tab/>
      <w:t xml:space="preserve">                                       CCO_eCoaching_Log_</w:t>
    </w:r>
    <w:r w:rsidR="009A0B9B">
      <w:rPr>
        <w:b/>
        <w:sz w:val="18"/>
      </w:rPr>
      <w:t>My</w:t>
    </w:r>
    <w:r w:rsidR="00DB79EF">
      <w:rPr>
        <w:b/>
        <w:sz w:val="18"/>
      </w:rPr>
      <w:t>_Dashboard_</w:t>
    </w:r>
    <w:r w:rsidR="009A0B9B">
      <w:rPr>
        <w:b/>
        <w:sz w:val="18"/>
      </w:rPr>
      <w:t>Common_</w:t>
    </w:r>
    <w:r w:rsidR="00DB79EF">
      <w:rPr>
        <w:b/>
        <w:sz w:val="18"/>
      </w:rPr>
      <w:t>DD</w:t>
    </w:r>
  </w:p>
  <w:p w14:paraId="6CD07B77" w14:textId="77777777" w:rsidR="00DB79EF" w:rsidRDefault="00DB79EF" w:rsidP="0075562D">
    <w:pPr>
      <w:rPr>
        <w:sz w:val="18"/>
      </w:rPr>
    </w:pPr>
    <w:r>
      <w:rPr>
        <w:sz w:val="18"/>
      </w:rPr>
      <w:t xml:space="preserve">Copyrighted Material of </w:t>
    </w:r>
    <w:r w:rsidR="00843662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151D70A8" w14:textId="10BD7EA2" w:rsidR="00DB79EF" w:rsidRDefault="00DB79EF" w:rsidP="0075562D">
    <w:pPr>
      <w:pStyle w:val="Footer"/>
      <w:rPr>
        <w:rStyle w:val="PageNumber"/>
      </w:rPr>
    </w:pPr>
    <w:r>
      <w:rPr>
        <w:sz w:val="18"/>
      </w:rPr>
      <w:t>Created 20</w:t>
    </w:r>
    <w:r w:rsidR="006C7576">
      <w:rPr>
        <w:sz w:val="18"/>
      </w:rPr>
      <w:t>21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3662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B368" w14:textId="77777777" w:rsidR="00F01F4C" w:rsidRDefault="00F01F4C">
      <w:r>
        <w:separator/>
      </w:r>
    </w:p>
  </w:footnote>
  <w:footnote w:type="continuationSeparator" w:id="0">
    <w:p w14:paraId="7441A8CA" w14:textId="77777777" w:rsidR="00F01F4C" w:rsidRDefault="00F0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F162444"/>
    <w:multiLevelType w:val="multilevel"/>
    <w:tmpl w:val="3B800FD2"/>
    <w:styleLink w:val="Styl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%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60"/>
      </w:pPr>
      <w:rPr>
        <w:rFonts w:hint="default"/>
      </w:rPr>
    </w:lvl>
  </w:abstractNum>
  <w:abstractNum w:abstractNumId="2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675F6C10"/>
    <w:multiLevelType w:val="multilevel"/>
    <w:tmpl w:val="24B23DF6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74097024">
    <w:abstractNumId w:val="3"/>
  </w:num>
  <w:num w:numId="2" w16cid:durableId="3478822">
    <w:abstractNumId w:val="0"/>
  </w:num>
  <w:num w:numId="3" w16cid:durableId="1385174540">
    <w:abstractNumId w:val="2"/>
  </w:num>
  <w:num w:numId="4" w16cid:durableId="1432776807">
    <w:abstractNumId w:val="4"/>
  </w:num>
  <w:num w:numId="5" w16cid:durableId="952056668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C0A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0F5"/>
    <w:rsid w:val="000317AA"/>
    <w:rsid w:val="00032048"/>
    <w:rsid w:val="0003285D"/>
    <w:rsid w:val="00034933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58AF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67A47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612"/>
    <w:rsid w:val="00097BFF"/>
    <w:rsid w:val="000A12E5"/>
    <w:rsid w:val="000A23C7"/>
    <w:rsid w:val="000A2824"/>
    <w:rsid w:val="000A35C5"/>
    <w:rsid w:val="000A51E3"/>
    <w:rsid w:val="000A6BA0"/>
    <w:rsid w:val="000A711B"/>
    <w:rsid w:val="000A7642"/>
    <w:rsid w:val="000B07DF"/>
    <w:rsid w:val="000B175E"/>
    <w:rsid w:val="000B19CD"/>
    <w:rsid w:val="000B2568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39AB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334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4255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4776C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CC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4E4"/>
    <w:rsid w:val="001D18FB"/>
    <w:rsid w:val="001D2F61"/>
    <w:rsid w:val="001D3C07"/>
    <w:rsid w:val="001D3C4A"/>
    <w:rsid w:val="001D48BC"/>
    <w:rsid w:val="001D50C4"/>
    <w:rsid w:val="001D50D4"/>
    <w:rsid w:val="001D5B16"/>
    <w:rsid w:val="001D7087"/>
    <w:rsid w:val="001E02F5"/>
    <w:rsid w:val="001E11CC"/>
    <w:rsid w:val="001E1457"/>
    <w:rsid w:val="001E1491"/>
    <w:rsid w:val="001E17B3"/>
    <w:rsid w:val="001E1A26"/>
    <w:rsid w:val="001E1B7F"/>
    <w:rsid w:val="001E2645"/>
    <w:rsid w:val="001E2FC5"/>
    <w:rsid w:val="001E3DE9"/>
    <w:rsid w:val="001E4380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2CC6"/>
    <w:rsid w:val="001F3539"/>
    <w:rsid w:val="001F4432"/>
    <w:rsid w:val="001F5B43"/>
    <w:rsid w:val="001F689E"/>
    <w:rsid w:val="001F79BA"/>
    <w:rsid w:val="001F7A51"/>
    <w:rsid w:val="00200D90"/>
    <w:rsid w:val="00201DCC"/>
    <w:rsid w:val="00202533"/>
    <w:rsid w:val="00202EC6"/>
    <w:rsid w:val="00203217"/>
    <w:rsid w:val="00204F81"/>
    <w:rsid w:val="00204FA8"/>
    <w:rsid w:val="002055AE"/>
    <w:rsid w:val="00205E7B"/>
    <w:rsid w:val="00206546"/>
    <w:rsid w:val="002067F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6584"/>
    <w:rsid w:val="00227DF4"/>
    <w:rsid w:val="00230785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54B3"/>
    <w:rsid w:val="00246B0B"/>
    <w:rsid w:val="00247383"/>
    <w:rsid w:val="0025101E"/>
    <w:rsid w:val="00251693"/>
    <w:rsid w:val="00251784"/>
    <w:rsid w:val="00251EC3"/>
    <w:rsid w:val="00252963"/>
    <w:rsid w:val="00253E87"/>
    <w:rsid w:val="002542C9"/>
    <w:rsid w:val="0025498D"/>
    <w:rsid w:val="00255514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4F03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3E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2D4E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C72C7"/>
    <w:rsid w:val="002D18E3"/>
    <w:rsid w:val="002D1DB8"/>
    <w:rsid w:val="002D1E9A"/>
    <w:rsid w:val="002D324F"/>
    <w:rsid w:val="002D45B0"/>
    <w:rsid w:val="002D4C4E"/>
    <w:rsid w:val="002D57DC"/>
    <w:rsid w:val="002E15BC"/>
    <w:rsid w:val="002E25C6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25EE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67CFE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9DA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C09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1B82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39B0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A58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315"/>
    <w:rsid w:val="00487E85"/>
    <w:rsid w:val="004900E0"/>
    <w:rsid w:val="0049043C"/>
    <w:rsid w:val="00490FD9"/>
    <w:rsid w:val="00492255"/>
    <w:rsid w:val="00492326"/>
    <w:rsid w:val="00492B3F"/>
    <w:rsid w:val="00492D69"/>
    <w:rsid w:val="00493755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B21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6ED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14E0"/>
    <w:rsid w:val="004D23FB"/>
    <w:rsid w:val="004D3217"/>
    <w:rsid w:val="004D44C6"/>
    <w:rsid w:val="004D473C"/>
    <w:rsid w:val="004D54B0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07CC4"/>
    <w:rsid w:val="005104B2"/>
    <w:rsid w:val="005107BC"/>
    <w:rsid w:val="005109F4"/>
    <w:rsid w:val="0051169D"/>
    <w:rsid w:val="00512239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2F7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2DF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3680"/>
    <w:rsid w:val="005D4B04"/>
    <w:rsid w:val="005D6229"/>
    <w:rsid w:val="005D622C"/>
    <w:rsid w:val="005D6441"/>
    <w:rsid w:val="005D677F"/>
    <w:rsid w:val="005D7304"/>
    <w:rsid w:val="005E0AA6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17C4C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2F64"/>
    <w:rsid w:val="006335D8"/>
    <w:rsid w:val="00633893"/>
    <w:rsid w:val="006349BD"/>
    <w:rsid w:val="00635323"/>
    <w:rsid w:val="00636194"/>
    <w:rsid w:val="006367DD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532"/>
    <w:rsid w:val="00652B01"/>
    <w:rsid w:val="00653CDA"/>
    <w:rsid w:val="00654AD4"/>
    <w:rsid w:val="006564A9"/>
    <w:rsid w:val="00656BAC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7C9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5321"/>
    <w:rsid w:val="006C6247"/>
    <w:rsid w:val="006C7576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47E3E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0D57"/>
    <w:rsid w:val="00771F91"/>
    <w:rsid w:val="00772881"/>
    <w:rsid w:val="007738A9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2B04"/>
    <w:rsid w:val="00782CE5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51DA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5E4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9B2"/>
    <w:rsid w:val="007D4F00"/>
    <w:rsid w:val="007D586A"/>
    <w:rsid w:val="007D6362"/>
    <w:rsid w:val="007D6438"/>
    <w:rsid w:val="007D7267"/>
    <w:rsid w:val="007D78D8"/>
    <w:rsid w:val="007E0A9E"/>
    <w:rsid w:val="007E1244"/>
    <w:rsid w:val="007E1D30"/>
    <w:rsid w:val="007E2658"/>
    <w:rsid w:val="007E325B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319"/>
    <w:rsid w:val="007F5402"/>
    <w:rsid w:val="007F5502"/>
    <w:rsid w:val="007F564C"/>
    <w:rsid w:val="007F67F2"/>
    <w:rsid w:val="007F685E"/>
    <w:rsid w:val="007F7294"/>
    <w:rsid w:val="007F757B"/>
    <w:rsid w:val="008005E6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057AD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3662"/>
    <w:rsid w:val="00843E62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17AC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477A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7AF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5EE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90C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8EF"/>
    <w:rsid w:val="00964DFF"/>
    <w:rsid w:val="00965108"/>
    <w:rsid w:val="0096584C"/>
    <w:rsid w:val="00966A21"/>
    <w:rsid w:val="00970606"/>
    <w:rsid w:val="00970BC6"/>
    <w:rsid w:val="00971196"/>
    <w:rsid w:val="00971ACA"/>
    <w:rsid w:val="00972406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B9B"/>
    <w:rsid w:val="009A0F85"/>
    <w:rsid w:val="009A1E28"/>
    <w:rsid w:val="009A1F16"/>
    <w:rsid w:val="009A2A43"/>
    <w:rsid w:val="009A2B42"/>
    <w:rsid w:val="009A3245"/>
    <w:rsid w:val="009A3280"/>
    <w:rsid w:val="009A43B0"/>
    <w:rsid w:val="009A4F16"/>
    <w:rsid w:val="009A56FC"/>
    <w:rsid w:val="009A5C02"/>
    <w:rsid w:val="009A767C"/>
    <w:rsid w:val="009B10C2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7EC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381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045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597F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655"/>
    <w:rsid w:val="00A47B1F"/>
    <w:rsid w:val="00A50598"/>
    <w:rsid w:val="00A5065C"/>
    <w:rsid w:val="00A51073"/>
    <w:rsid w:val="00A514BB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0748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01D"/>
    <w:rsid w:val="00A77382"/>
    <w:rsid w:val="00A774F6"/>
    <w:rsid w:val="00A77B09"/>
    <w:rsid w:val="00A802F3"/>
    <w:rsid w:val="00A804DB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B3F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151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6A23"/>
    <w:rsid w:val="00AE6B75"/>
    <w:rsid w:val="00AE75E3"/>
    <w:rsid w:val="00AF0510"/>
    <w:rsid w:val="00AF0FA9"/>
    <w:rsid w:val="00AF13B5"/>
    <w:rsid w:val="00AF25EF"/>
    <w:rsid w:val="00AF2747"/>
    <w:rsid w:val="00AF40B7"/>
    <w:rsid w:val="00AF4323"/>
    <w:rsid w:val="00AF4E9B"/>
    <w:rsid w:val="00AF5CB8"/>
    <w:rsid w:val="00AF5FFE"/>
    <w:rsid w:val="00AF69E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79"/>
    <w:rsid w:val="00B020EF"/>
    <w:rsid w:val="00B02446"/>
    <w:rsid w:val="00B0249E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254"/>
    <w:rsid w:val="00B60887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22BE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24CD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460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2C9"/>
    <w:rsid w:val="00B96CA7"/>
    <w:rsid w:val="00B974A8"/>
    <w:rsid w:val="00BA0CC5"/>
    <w:rsid w:val="00BA1997"/>
    <w:rsid w:val="00BA1C3E"/>
    <w:rsid w:val="00BA20BB"/>
    <w:rsid w:val="00BA3504"/>
    <w:rsid w:val="00BA4232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46B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019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426C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28"/>
    <w:rsid w:val="00C13B63"/>
    <w:rsid w:val="00C1456B"/>
    <w:rsid w:val="00C15CF7"/>
    <w:rsid w:val="00C16001"/>
    <w:rsid w:val="00C175AD"/>
    <w:rsid w:val="00C17974"/>
    <w:rsid w:val="00C17B3A"/>
    <w:rsid w:val="00C2051A"/>
    <w:rsid w:val="00C20D1F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11E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36"/>
    <w:rsid w:val="00C42183"/>
    <w:rsid w:val="00C42307"/>
    <w:rsid w:val="00C42A39"/>
    <w:rsid w:val="00C43D2F"/>
    <w:rsid w:val="00C4480A"/>
    <w:rsid w:val="00C448C1"/>
    <w:rsid w:val="00C44EDE"/>
    <w:rsid w:val="00C44F64"/>
    <w:rsid w:val="00C50268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538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781"/>
    <w:rsid w:val="00C74A0B"/>
    <w:rsid w:val="00C7576F"/>
    <w:rsid w:val="00C75801"/>
    <w:rsid w:val="00C77373"/>
    <w:rsid w:val="00C77DD6"/>
    <w:rsid w:val="00C8069D"/>
    <w:rsid w:val="00C81208"/>
    <w:rsid w:val="00C812A9"/>
    <w:rsid w:val="00C81768"/>
    <w:rsid w:val="00C81BC8"/>
    <w:rsid w:val="00C81F38"/>
    <w:rsid w:val="00C82251"/>
    <w:rsid w:val="00C82343"/>
    <w:rsid w:val="00C82F4C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1C77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2EC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5D04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0F00"/>
    <w:rsid w:val="00D316F4"/>
    <w:rsid w:val="00D31E7E"/>
    <w:rsid w:val="00D3252A"/>
    <w:rsid w:val="00D32B96"/>
    <w:rsid w:val="00D330E8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1854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697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0F93"/>
    <w:rsid w:val="00D811F4"/>
    <w:rsid w:val="00D8185E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0BC3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9EF"/>
    <w:rsid w:val="00DB7B09"/>
    <w:rsid w:val="00DB7D5B"/>
    <w:rsid w:val="00DC0E05"/>
    <w:rsid w:val="00DC1280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0B4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98D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3F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695"/>
    <w:rsid w:val="00E14B1F"/>
    <w:rsid w:val="00E14D25"/>
    <w:rsid w:val="00E14D4D"/>
    <w:rsid w:val="00E15366"/>
    <w:rsid w:val="00E16149"/>
    <w:rsid w:val="00E16235"/>
    <w:rsid w:val="00E2068B"/>
    <w:rsid w:val="00E208C9"/>
    <w:rsid w:val="00E209B6"/>
    <w:rsid w:val="00E20AB4"/>
    <w:rsid w:val="00E21D95"/>
    <w:rsid w:val="00E225F6"/>
    <w:rsid w:val="00E2368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2C75"/>
    <w:rsid w:val="00E3307A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47826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4ED"/>
    <w:rsid w:val="00E61626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4DF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10C"/>
    <w:rsid w:val="00EA23EC"/>
    <w:rsid w:val="00EA2DF5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3D4A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346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1F4C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17EC2"/>
    <w:rsid w:val="00F20089"/>
    <w:rsid w:val="00F21F5A"/>
    <w:rsid w:val="00F21F9F"/>
    <w:rsid w:val="00F22DE3"/>
    <w:rsid w:val="00F22F0A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DD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857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B64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D6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E3A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354"/>
    <w:rsid w:val="00FC74E6"/>
    <w:rsid w:val="00FC7C31"/>
    <w:rsid w:val="00FD06A2"/>
    <w:rsid w:val="00FD073E"/>
    <w:rsid w:val="00FD17DB"/>
    <w:rsid w:val="00FD1D84"/>
    <w:rsid w:val="00FD3023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844D2F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numbering" w:customStyle="1" w:styleId="Style1">
    <w:name w:val="Style1"/>
    <w:uiPriority w:val="99"/>
    <w:rsid w:val="00D60697"/>
    <w:pPr>
      <w:numPr>
        <w:numId w:val="4"/>
      </w:numPr>
    </w:pPr>
  </w:style>
  <w:style w:type="numbering" w:customStyle="1" w:styleId="Style2">
    <w:name w:val="Style2"/>
    <w:uiPriority w:val="99"/>
    <w:rsid w:val="00C42A39"/>
    <w:pPr>
      <w:numPr>
        <w:numId w:val="5"/>
      </w:numPr>
    </w:pPr>
  </w:style>
  <w:style w:type="paragraph" w:styleId="Revision">
    <w:name w:val="Revision"/>
    <w:hidden/>
    <w:uiPriority w:val="99"/>
    <w:semiHidden/>
    <w:rsid w:val="0005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F1E6-6A5A-49B4-84E3-DBDA7D26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2013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1586</cp:revision>
  <cp:lastPrinted>2008-09-18T13:23:00Z</cp:lastPrinted>
  <dcterms:created xsi:type="dcterms:W3CDTF">2016-03-22T16:25:00Z</dcterms:created>
  <dcterms:modified xsi:type="dcterms:W3CDTF">2024-05-15T16:47:00Z</dcterms:modified>
</cp:coreProperties>
</file>
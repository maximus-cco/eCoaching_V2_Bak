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FC8" w:rsidRDefault="00EF5FC8">
      <w:pPr>
        <w:pStyle w:val="Title1"/>
      </w:pPr>
      <w:r>
        <w:t>________________________</w:t>
      </w:r>
    </w:p>
    <w:p w:rsidR="00EF5FC8" w:rsidRDefault="00FA2D19">
      <w:pPr>
        <w:ind w:right="-270"/>
        <w:jc w:val="center"/>
      </w:pPr>
      <w:r>
        <w:rPr>
          <w:noProof/>
        </w:rPr>
        <w:drawing>
          <wp:inline distT="0" distB="0" distL="0" distR="0" wp14:anchorId="629E8707" wp14:editId="76AF02EA">
            <wp:extent cx="5486400" cy="647700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FC8" w:rsidRDefault="00EF5FC8">
      <w:pPr>
        <w:ind w:right="-270"/>
        <w:jc w:val="center"/>
      </w:pPr>
    </w:p>
    <w:p w:rsidR="00EF5FC8" w:rsidRDefault="00EF5FC8">
      <w:pPr>
        <w:pStyle w:val="BodyText"/>
        <w:spacing w:before="240" w:after="60"/>
        <w:jc w:val="right"/>
        <w:rPr>
          <w:rFonts w:ascii="Arial Black" w:hAnsi="Arial Black"/>
          <w:sz w:val="32"/>
        </w:rPr>
      </w:pPr>
    </w:p>
    <w:p w:rsidR="00EF5FC8" w:rsidRPr="0056181D" w:rsidRDefault="00EF5FC8" w:rsidP="0017191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Detail Design: </w:t>
      </w:r>
      <w:r w:rsidR="00E72DEC">
        <w:rPr>
          <w:rFonts w:ascii="Arial" w:hAnsi="Arial" w:cs="Arial"/>
          <w:sz w:val="32"/>
          <w:szCs w:val="32"/>
        </w:rPr>
        <w:t xml:space="preserve">CCO </w:t>
      </w:r>
      <w:r w:rsidR="00720838">
        <w:rPr>
          <w:rFonts w:ascii="Arial" w:hAnsi="Arial" w:cs="Arial"/>
          <w:sz w:val="32"/>
          <w:szCs w:val="32"/>
        </w:rPr>
        <w:t xml:space="preserve">eCoaching </w:t>
      </w:r>
      <w:r w:rsidR="00D11ECF">
        <w:rPr>
          <w:rFonts w:ascii="Arial" w:hAnsi="Arial" w:cs="Arial"/>
          <w:sz w:val="32"/>
          <w:szCs w:val="32"/>
        </w:rPr>
        <w:t xml:space="preserve">Log - </w:t>
      </w:r>
      <w:r w:rsidR="00CC083B">
        <w:rPr>
          <w:rFonts w:ascii="Arial" w:hAnsi="Arial" w:cs="Arial"/>
          <w:sz w:val="32"/>
          <w:szCs w:val="32"/>
        </w:rPr>
        <w:t>New Submission</w:t>
      </w:r>
    </w:p>
    <w:p w:rsidR="00EF5FC8" w:rsidRDefault="00EF5FC8">
      <w:pPr>
        <w:pStyle w:val="Title1"/>
        <w:ind w:right="-270"/>
      </w:pPr>
      <w:r>
        <w:t>________________________</w:t>
      </w:r>
    </w:p>
    <w:p w:rsidR="00EF5FC8" w:rsidRDefault="00EF5FC8">
      <w:pPr>
        <w:ind w:right="-270"/>
      </w:pPr>
    </w:p>
    <w:p w:rsidR="000640E5" w:rsidRDefault="000640E5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</w:p>
    <w:p w:rsidR="00EF5FC8" w:rsidRDefault="00FA2D19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0FB003" wp14:editId="7BE0373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0" b="0"/>
                <wp:wrapNone/>
                <wp:docPr id="9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E8CB7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" w:hAnsi="Times New Roman"/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63B3D1F6" wp14:editId="048AAA0E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CA2859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220205">
        <w:rPr>
          <w:rFonts w:ascii="Times New Roman" w:hAnsi="Times New Roman"/>
          <w:b w:val="0"/>
          <w:sz w:val="20"/>
        </w:rPr>
        <w:t>Prepared by:</w:t>
      </w:r>
      <w:r w:rsidR="00220205">
        <w:rPr>
          <w:rFonts w:ascii="Times New Roman" w:hAnsi="Times New Roman"/>
          <w:b w:val="0"/>
          <w:sz w:val="20"/>
        </w:rPr>
        <w:tab/>
      </w:r>
      <w:r w:rsidR="007905E3">
        <w:rPr>
          <w:rFonts w:ascii="Times New Roman" w:hAnsi="Times New Roman"/>
          <w:b w:val="0"/>
          <w:sz w:val="20"/>
        </w:rPr>
        <w:t>Lili Huang</w:t>
      </w:r>
      <w:r w:rsidR="00EF5FC8">
        <w:rPr>
          <w:rFonts w:ascii="Times New Roman" w:hAnsi="Times New Roman"/>
          <w:b w:val="0"/>
          <w:sz w:val="20"/>
        </w:rPr>
        <w:tab/>
        <w:t xml:space="preserve">Date:   </w:t>
      </w:r>
      <w:r w:rsidR="0064102E">
        <w:rPr>
          <w:rFonts w:ascii="Times New Roman" w:hAnsi="Times New Roman"/>
          <w:b w:val="0"/>
          <w:sz w:val="20"/>
        </w:rPr>
        <w:t>0</w:t>
      </w:r>
      <w:r w:rsidR="00DC7C94">
        <w:rPr>
          <w:rFonts w:ascii="Times New Roman" w:hAnsi="Times New Roman"/>
          <w:b w:val="0"/>
          <w:sz w:val="20"/>
        </w:rPr>
        <w:t>4</w:t>
      </w:r>
      <w:r w:rsidR="00F62266">
        <w:rPr>
          <w:rFonts w:ascii="Times New Roman" w:hAnsi="Times New Roman"/>
          <w:b w:val="0"/>
          <w:sz w:val="20"/>
        </w:rPr>
        <w:t>/</w:t>
      </w:r>
      <w:r w:rsidR="00DC7C94">
        <w:rPr>
          <w:rFonts w:ascii="Times New Roman" w:hAnsi="Times New Roman"/>
          <w:b w:val="0"/>
          <w:sz w:val="20"/>
        </w:rPr>
        <w:t>23</w:t>
      </w:r>
      <w:r w:rsidR="00AC5CCC">
        <w:rPr>
          <w:rFonts w:ascii="Times New Roman" w:hAnsi="Times New Roman"/>
          <w:b w:val="0"/>
          <w:sz w:val="20"/>
        </w:rPr>
        <w:t>/</w:t>
      </w:r>
      <w:r w:rsidR="0064102E">
        <w:rPr>
          <w:rFonts w:ascii="Times New Roman" w:hAnsi="Times New Roman"/>
          <w:b w:val="0"/>
          <w:sz w:val="20"/>
        </w:rPr>
        <w:t>201</w:t>
      </w:r>
      <w:r w:rsidR="00DC7C94">
        <w:rPr>
          <w:rFonts w:ascii="Times New Roman" w:hAnsi="Times New Roman"/>
          <w:b w:val="0"/>
          <w:sz w:val="20"/>
        </w:rPr>
        <w:t>8</w:t>
      </w:r>
    </w:p>
    <w:p w:rsidR="00EF5FC8" w:rsidRDefault="00EF5FC8">
      <w:pPr>
        <w:tabs>
          <w:tab w:val="left" w:pos="1980"/>
          <w:tab w:val="left" w:pos="6750"/>
        </w:tabs>
        <w:ind w:left="1440" w:right="-270" w:firstLine="720"/>
      </w:pPr>
    </w:p>
    <w:p w:rsidR="00EF5FC8" w:rsidRDefault="00EF5FC8">
      <w:pPr>
        <w:pStyle w:val="BodyText"/>
        <w:rPr>
          <w:sz w:val="20"/>
        </w:rPr>
      </w:pPr>
      <w:r>
        <w:rPr>
          <w:sz w:val="20"/>
        </w:rPr>
        <w:t xml:space="preserve">Department: </w:t>
      </w:r>
      <w:r>
        <w:rPr>
          <w:sz w:val="20"/>
        </w:rPr>
        <w:tab/>
      </w:r>
      <w:r>
        <w:rPr>
          <w:sz w:val="20"/>
        </w:rPr>
        <w:tab/>
      </w:r>
      <w:r w:rsidR="00E61096">
        <w:rPr>
          <w:sz w:val="20"/>
        </w:rPr>
        <w:t>HCS</w:t>
      </w:r>
      <w:r w:rsidR="00811EB8">
        <w:rPr>
          <w:sz w:val="20"/>
        </w:rPr>
        <w:t>D</w:t>
      </w:r>
    </w:p>
    <w:p w:rsidR="00EF5FC8" w:rsidRDefault="00FA2D19">
      <w:pPr>
        <w:tabs>
          <w:tab w:val="left" w:pos="1980"/>
          <w:tab w:val="left" w:pos="6750"/>
        </w:tabs>
        <w:ind w:right="-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56AA8CD6" wp14:editId="67E9DEF5">
                <wp:simplePos x="0" y="0"/>
                <wp:positionH relativeFrom="column">
                  <wp:posOffset>965835</wp:posOffset>
                </wp:positionH>
                <wp:positionV relativeFrom="paragraph">
                  <wp:posOffset>25400</wp:posOffset>
                </wp:positionV>
                <wp:extent cx="2468880" cy="0"/>
                <wp:effectExtent l="0" t="0" r="0" b="0"/>
                <wp:wrapNone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034202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6.05pt,2pt" to="270.4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EF5FC8" w:rsidRDefault="00EF5FC8">
      <w:pPr>
        <w:tabs>
          <w:tab w:val="left" w:pos="1980"/>
          <w:tab w:val="left" w:pos="6750"/>
        </w:tabs>
        <w:ind w:right="-270"/>
      </w:pPr>
    </w:p>
    <w:p w:rsidR="00EF5FC8" w:rsidRDefault="00EF5FC8">
      <w:pPr>
        <w:tabs>
          <w:tab w:val="left" w:pos="1980"/>
          <w:tab w:val="left" w:pos="6750"/>
        </w:tabs>
        <w:ind w:right="-270"/>
      </w:pPr>
      <w:r>
        <w:tab/>
      </w:r>
    </w:p>
    <w:p w:rsidR="00EF5FC8" w:rsidRDefault="00EF5FC8">
      <w:pPr>
        <w:pStyle w:val="hdr1"/>
        <w:ind w:left="0" w:right="-270"/>
        <w:jc w:val="center"/>
        <w:rPr>
          <w:sz w:val="20"/>
        </w:rPr>
      </w:pPr>
      <w:r>
        <w:rPr>
          <w:b/>
          <w:sz w:val="20"/>
        </w:rPr>
        <w:br w:type="page"/>
      </w:r>
      <w:r>
        <w:rPr>
          <w:sz w:val="20"/>
        </w:rPr>
        <w:lastRenderedPageBreak/>
        <w:t>Change History Log</w:t>
      </w:r>
    </w:p>
    <w:p w:rsidR="00EF5FC8" w:rsidRDefault="00EF5FC8">
      <w:pPr>
        <w:pStyle w:val="hdr1"/>
        <w:jc w:val="center"/>
        <w:rPr>
          <w:sz w:val="20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5238"/>
        <w:gridCol w:w="2790"/>
      </w:tblGrid>
      <w:tr w:rsidR="00EF5FC8">
        <w:trPr>
          <w:tblHeader/>
        </w:trPr>
        <w:tc>
          <w:tcPr>
            <w:tcW w:w="144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238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EF5FC8" w:rsidRDefault="00EF5FC8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Author</w:t>
            </w:r>
          </w:p>
        </w:tc>
      </w:tr>
      <w:tr w:rsidR="00EF5FC8">
        <w:tc>
          <w:tcPr>
            <w:tcW w:w="1440" w:type="dxa"/>
          </w:tcPr>
          <w:p w:rsidR="00EF5FC8" w:rsidRDefault="001118A1" w:rsidP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  <w:r w:rsidR="00723C46">
              <w:rPr>
                <w:sz w:val="20"/>
              </w:rPr>
              <w:t>4</w:t>
            </w:r>
            <w:r w:rsidR="0075562D">
              <w:rPr>
                <w:sz w:val="20"/>
              </w:rPr>
              <w:t>/</w:t>
            </w:r>
            <w:r w:rsidR="00723C46">
              <w:rPr>
                <w:sz w:val="20"/>
              </w:rPr>
              <w:t>23</w:t>
            </w:r>
            <w:r w:rsidR="00773F46">
              <w:rPr>
                <w:sz w:val="20"/>
              </w:rPr>
              <w:t>/20</w:t>
            </w:r>
            <w:r w:rsidR="00206D83">
              <w:rPr>
                <w:sz w:val="20"/>
              </w:rPr>
              <w:t>1</w:t>
            </w:r>
            <w:r w:rsidR="00723C46">
              <w:rPr>
                <w:sz w:val="20"/>
              </w:rPr>
              <w:t>8</w:t>
            </w:r>
          </w:p>
          <w:p w:rsidR="008A29C9" w:rsidRDefault="008A29C9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1D145D" w:rsidRDefault="001D145D" w:rsidP="001118A1">
            <w:pPr>
              <w:pStyle w:val="hdr1"/>
              <w:ind w:left="0"/>
              <w:jc w:val="left"/>
              <w:rPr>
                <w:sz w:val="20"/>
              </w:rPr>
            </w:pPr>
          </w:p>
          <w:p w:rsidR="000D488E" w:rsidRDefault="000D488E" w:rsidP="00276CB8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206D83" w:rsidRDefault="0064102E" w:rsidP="001118A1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  <w:r w:rsidRPr="00175E51">
              <w:rPr>
                <w:color w:val="000000"/>
                <w:sz w:val="20"/>
              </w:rPr>
              <w:t>Initial Revision</w:t>
            </w:r>
            <w:r w:rsidR="000D488E">
              <w:rPr>
                <w:color w:val="000000"/>
                <w:sz w:val="20"/>
              </w:rPr>
              <w:t xml:space="preserve"> – TFS </w:t>
            </w:r>
            <w:r w:rsidR="00276CB8">
              <w:rPr>
                <w:color w:val="000000"/>
                <w:sz w:val="20"/>
              </w:rPr>
              <w:t>1</w:t>
            </w:r>
            <w:r w:rsidR="00723C46">
              <w:rPr>
                <w:color w:val="000000"/>
                <w:sz w:val="20"/>
              </w:rPr>
              <w:t>0200</w:t>
            </w:r>
          </w:p>
          <w:p w:rsidR="008A29C9" w:rsidRDefault="008A29C9" w:rsidP="00745AB7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  <w:p w:rsidR="00D51BBA" w:rsidRDefault="00D51BBA" w:rsidP="000B6371">
            <w:pPr>
              <w:pStyle w:val="hdr1"/>
              <w:ind w:left="0"/>
              <w:jc w:val="left"/>
            </w:pPr>
          </w:p>
        </w:tc>
        <w:tc>
          <w:tcPr>
            <w:tcW w:w="2790" w:type="dxa"/>
          </w:tcPr>
          <w:p w:rsidR="00D51BBA" w:rsidRPr="00330A21" w:rsidRDefault="001118A1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21006A">
        <w:tc>
          <w:tcPr>
            <w:tcW w:w="1440" w:type="dxa"/>
          </w:tcPr>
          <w:p w:rsidR="004A3C25" w:rsidRDefault="004A3C25" w:rsidP="0064102E">
            <w:pPr>
              <w:pStyle w:val="hdr1"/>
              <w:ind w:left="0"/>
              <w:jc w:val="left"/>
              <w:rPr>
                <w:sz w:val="20"/>
              </w:rPr>
            </w:pPr>
          </w:p>
        </w:tc>
        <w:tc>
          <w:tcPr>
            <w:tcW w:w="5238" w:type="dxa"/>
          </w:tcPr>
          <w:p w:rsidR="004A3C25" w:rsidRPr="00175E51" w:rsidRDefault="004A3C25" w:rsidP="00277E99">
            <w:pPr>
              <w:pStyle w:val="hdr1"/>
              <w:ind w:left="0"/>
              <w:jc w:val="left"/>
              <w:rPr>
                <w:color w:val="000000"/>
                <w:sz w:val="20"/>
              </w:rPr>
            </w:pPr>
          </w:p>
        </w:tc>
        <w:tc>
          <w:tcPr>
            <w:tcW w:w="2790" w:type="dxa"/>
          </w:tcPr>
          <w:p w:rsidR="004A3C25" w:rsidRDefault="004A3C25">
            <w:pPr>
              <w:pStyle w:val="hdr1"/>
              <w:ind w:left="0"/>
              <w:jc w:val="left"/>
              <w:rPr>
                <w:sz w:val="20"/>
              </w:rPr>
            </w:pPr>
          </w:p>
        </w:tc>
      </w:tr>
    </w:tbl>
    <w:p w:rsidR="00EF5FC8" w:rsidRDefault="00EF5FC8">
      <w:pPr>
        <w:pStyle w:val="BodyText"/>
        <w:rPr>
          <w:sz w:val="20"/>
        </w:rPr>
      </w:pPr>
    </w:p>
    <w:p w:rsidR="00EF5FC8" w:rsidRDefault="00EF5FC8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  <w:r>
        <w:rPr>
          <w:sz w:val="20"/>
        </w:rPr>
        <w:lastRenderedPageBreak/>
        <w:t>Table of Content</w:t>
      </w:r>
      <w:r w:rsidR="005C58F0">
        <w:rPr>
          <w:sz w:val="20"/>
        </w:rPr>
        <w:t>s</w:t>
      </w:r>
    </w:p>
    <w:p w:rsidR="00EF5FC8" w:rsidRDefault="00EF5FC8">
      <w:pPr>
        <w:pStyle w:val="BodyText"/>
        <w:jc w:val="center"/>
        <w:rPr>
          <w:sz w:val="20"/>
        </w:rPr>
      </w:pPr>
    </w:p>
    <w:p w:rsidR="004A5AC5" w:rsidRDefault="005D0B08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344578" w:history="1">
        <w:r w:rsidR="004A5AC5" w:rsidRPr="000632F4">
          <w:rPr>
            <w:rStyle w:val="Hyperlink"/>
            <w:b/>
            <w:noProof/>
          </w:rPr>
          <w:t>1.</w:t>
        </w:r>
        <w:r w:rsidR="004A5AC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A5AC5" w:rsidRPr="000632F4">
          <w:rPr>
            <w:rStyle w:val="Hyperlink"/>
            <w:b/>
            <w:noProof/>
          </w:rPr>
          <w:t>Description</w:t>
        </w:r>
        <w:r w:rsidR="004A5AC5">
          <w:rPr>
            <w:noProof/>
            <w:webHidden/>
          </w:rPr>
          <w:tab/>
        </w:r>
        <w:r w:rsidR="004A5AC5">
          <w:rPr>
            <w:noProof/>
            <w:webHidden/>
          </w:rPr>
          <w:fldChar w:fldCharType="begin"/>
        </w:r>
        <w:r w:rsidR="004A5AC5">
          <w:rPr>
            <w:noProof/>
            <w:webHidden/>
          </w:rPr>
          <w:instrText xml:space="preserve"> PAGEREF _Toc512344578 \h </w:instrText>
        </w:r>
        <w:r w:rsidR="004A5AC5">
          <w:rPr>
            <w:noProof/>
            <w:webHidden/>
          </w:rPr>
        </w:r>
        <w:r w:rsidR="004A5AC5">
          <w:rPr>
            <w:noProof/>
            <w:webHidden/>
          </w:rPr>
          <w:fldChar w:fldCharType="separate"/>
        </w:r>
        <w:r w:rsidR="004A5AC5">
          <w:rPr>
            <w:noProof/>
            <w:webHidden/>
          </w:rPr>
          <w:t>4</w:t>
        </w:r>
        <w:r w:rsidR="004A5AC5"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79" w:history="1">
        <w:r w:rsidRPr="000632F4">
          <w:rPr>
            <w:rStyle w:val="Hyperlink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b/>
            <w:noProof/>
          </w:rPr>
          <w:t>Business Logic – NewSubmissionController.cs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0" w:history="1">
        <w:r w:rsidRPr="000632F4">
          <w:rPr>
            <w:rStyle w:val="Hyperlink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b/>
            <w:noProof/>
          </w:rPr>
          <w:t>Page details - Views\NewSubmission\Index.cshtml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1" w:history="1">
        <w:r w:rsidRPr="000632F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Razor pages comprising Web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2" w:history="1">
        <w:r w:rsidRPr="000632F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Layout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3" w:history="1">
        <w:r w:rsidRPr="000632F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Screenshot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4" w:history="1">
        <w:r w:rsidRPr="000632F4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Web Page Invoked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6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5" w:history="1">
        <w:r w:rsidRPr="000632F4">
          <w:rPr>
            <w:rStyle w:val="Hyperlink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b/>
            <w:noProof/>
          </w:rPr>
          <w:t>Stored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6" w:history="1">
        <w:r w:rsidRPr="000632F4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sp_select_employee_details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7" w:history="1">
        <w:r w:rsidRPr="000632F4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sp_select_modules_by_job_code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8" w:history="1">
        <w:r w:rsidRPr="000632F4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sp_select_employees_by_module_and_sit</w:t>
        </w:r>
        <w:bookmarkStart w:id="0" w:name="_GoBack"/>
        <w:bookmarkEnd w:id="0"/>
        <w:r w:rsidRPr="000632F4">
          <w:rPr>
            <w:rStyle w:val="Hyperlink"/>
            <w:noProof/>
          </w:rPr>
          <w:t>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89" w:history="1">
        <w:r w:rsidRPr="000632F4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sp_select_programs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0" w:history="1">
        <w:r w:rsidRPr="000632F4">
          <w:rPr>
            <w:rStyle w:val="Hyperlink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sp_select_behaviors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1" w:history="1">
        <w:r w:rsidRPr="000632F4">
          <w:rPr>
            <w:rStyle w:val="Hyperlink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sp_select_coachingrasons_by_module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2" w:history="1">
        <w:r w:rsidRPr="000632F4">
          <w:rPr>
            <w:rStyle w:val="Hyperlink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sp_select_source_by_module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3" w:history="1">
        <w:r w:rsidRPr="000632F4">
          <w:rPr>
            <w:rStyle w:val="Hyperlink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sp_select_subcoachingreasons_by_reason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4" w:history="1">
        <w:r w:rsidRPr="000632F4">
          <w:rPr>
            <w:rStyle w:val="Hyperlink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sp_select_values_by_reason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5" w:history="1">
        <w:r w:rsidRPr="000632F4">
          <w:rPr>
            <w:rStyle w:val="Hyperlink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sp_select_callid_by_module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6" w:history="1">
        <w:r w:rsidRPr="000632F4">
          <w:rPr>
            <w:rStyle w:val="Hyperlink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sp_select_email_attributes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7" w:history="1">
        <w:r w:rsidRPr="000632F4">
          <w:rPr>
            <w:rStyle w:val="Hyperlink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sp_select_rec_employee_hierarchy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A5AC5" w:rsidRDefault="004A5AC5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2344598" w:history="1">
        <w:r w:rsidRPr="000632F4">
          <w:rPr>
            <w:rStyle w:val="Hyperlink"/>
            <w:noProof/>
          </w:rPr>
          <w:t>4.13.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632F4">
          <w:rPr>
            <w:rStyle w:val="Hyperlink"/>
            <w:noProof/>
          </w:rPr>
          <w:t>sp_insertinto_coaching_log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_Toc512344598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65BD" w:rsidRDefault="005D0B08">
      <w:pPr>
        <w:pStyle w:val="BodyText"/>
        <w:jc w:val="center"/>
        <w:rPr>
          <w:sz w:val="20"/>
        </w:rPr>
      </w:pPr>
      <w:r>
        <w:rPr>
          <w:sz w:val="20"/>
        </w:rPr>
        <w:fldChar w:fldCharType="end"/>
      </w:r>
    </w:p>
    <w:p w:rsidR="00EF5FC8" w:rsidRDefault="003565BD">
      <w:pPr>
        <w:pStyle w:val="BodyText"/>
        <w:jc w:val="center"/>
        <w:rPr>
          <w:sz w:val="20"/>
        </w:rPr>
      </w:pPr>
      <w:r>
        <w:rPr>
          <w:sz w:val="20"/>
        </w:rPr>
        <w:br w:type="page"/>
      </w:r>
    </w:p>
    <w:p w:rsidR="00EF5FC8" w:rsidRPr="00251693" w:rsidRDefault="00EF5FC8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1" w:name="_Toc512344578"/>
      <w:r w:rsidRPr="00251693">
        <w:rPr>
          <w:b/>
        </w:rPr>
        <w:lastRenderedPageBreak/>
        <w:t>Description</w:t>
      </w:r>
      <w:bookmarkEnd w:id="1"/>
      <w:r w:rsidRPr="00251693">
        <w:rPr>
          <w:b/>
        </w:rPr>
        <w:t xml:space="preserve">               </w:t>
      </w:r>
    </w:p>
    <w:p w:rsidR="00BC1BB2" w:rsidRDefault="00185B59" w:rsidP="006D3CBB">
      <w:pPr>
        <w:ind w:left="360"/>
      </w:pPr>
      <w:r>
        <w:t>This module allows authorized users to submit coaching or warning logs</w:t>
      </w:r>
      <w:r w:rsidR="00BC1BB2">
        <w:t xml:space="preserve"> for the following five groups: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CSR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SUPERVISOR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QUALITY</w:t>
      </w:r>
    </w:p>
    <w:p w:rsidR="00BC1BB2" w:rsidRDefault="00BC1BB2" w:rsidP="00214F09">
      <w:pPr>
        <w:pStyle w:val="ListParagraph"/>
        <w:numPr>
          <w:ilvl w:val="0"/>
          <w:numId w:val="3"/>
        </w:numPr>
      </w:pPr>
      <w:r>
        <w:t>LSA</w:t>
      </w:r>
    </w:p>
    <w:p w:rsidR="00BC1BB2" w:rsidRDefault="00332CE9" w:rsidP="00214F09">
      <w:pPr>
        <w:pStyle w:val="ListParagraph"/>
        <w:numPr>
          <w:ilvl w:val="0"/>
          <w:numId w:val="3"/>
        </w:numPr>
      </w:pPr>
      <w:r>
        <w:t>TRAINING</w:t>
      </w:r>
    </w:p>
    <w:p w:rsidR="00BC1BB2" w:rsidRDefault="00BC1BB2" w:rsidP="00BC1BB2"/>
    <w:p w:rsidR="00185B59" w:rsidRDefault="00376687" w:rsidP="006D3CBB">
      <w:pPr>
        <w:ind w:left="360"/>
      </w:pPr>
      <w:r>
        <w:t>Authorized users are designated as any CCO employees other than non-ARC CSRs. HR users will not have access to this module.</w:t>
      </w:r>
    </w:p>
    <w:p w:rsidR="00EE2860" w:rsidRDefault="00EE2860" w:rsidP="006D3CBB">
      <w:pPr>
        <w:ind w:left="360"/>
      </w:pPr>
    </w:p>
    <w:p w:rsidR="00EE2860" w:rsidRDefault="00EE2860" w:rsidP="006D3CBB">
      <w:pPr>
        <w:ind w:left="360"/>
      </w:pPr>
      <w:r>
        <w:t xml:space="preserve">Users enter the New Submission page by clicking “New Submission” on the top menu bar. </w:t>
      </w:r>
      <w:r w:rsidR="00861279">
        <w:t xml:space="preserve">Based on which group </w:t>
      </w:r>
      <w:r w:rsidR="00463F73">
        <w:t xml:space="preserve">is selected, different </w:t>
      </w:r>
      <w:r w:rsidR="00AA4BE5">
        <w:t>information will be collected to complete the</w:t>
      </w:r>
      <w:r w:rsidR="00463F73">
        <w:t xml:space="preserve"> submission.</w:t>
      </w:r>
    </w:p>
    <w:p w:rsidR="007D156D" w:rsidRDefault="007D156D" w:rsidP="006D3CBB">
      <w:pPr>
        <w:ind w:left="360"/>
      </w:pPr>
    </w:p>
    <w:p w:rsidR="004950E2" w:rsidRDefault="00F910BD" w:rsidP="004950E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2" w:name="_Toc512344579"/>
      <w:r>
        <w:rPr>
          <w:b/>
        </w:rPr>
        <w:t>Business Logic</w:t>
      </w:r>
      <w:r w:rsidR="00B9161A">
        <w:rPr>
          <w:b/>
        </w:rPr>
        <w:t xml:space="preserve"> – </w:t>
      </w:r>
      <w:proofErr w:type="spellStart"/>
      <w:r w:rsidR="00B9161A">
        <w:rPr>
          <w:b/>
        </w:rPr>
        <w:t>NewSubmissionController.cs</w:t>
      </w:r>
      <w:bookmarkEnd w:id="2"/>
      <w:proofErr w:type="spellEnd"/>
    </w:p>
    <w:p w:rsidR="00F910BD" w:rsidRDefault="008F3644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Upon user enters the page, display Module dropdown only, which is loaded based on user’s employee ID;</w:t>
      </w:r>
    </w:p>
    <w:p w:rsidR="009E3718" w:rsidRDefault="008F3644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CSR is selected</w:t>
      </w:r>
      <w:r w:rsidR="003C67A4">
        <w:t>,</w:t>
      </w:r>
    </w:p>
    <w:p w:rsidR="008F3644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</w:t>
      </w:r>
      <w:r w:rsidR="008F3644">
        <w:t>isplay Site dropdown. The Sit</w:t>
      </w:r>
      <w:r>
        <w:t>e dropdown has all active sites;</w:t>
      </w:r>
    </w:p>
    <w:p w:rsidR="009E3718" w:rsidRDefault="009E3718" w:rsidP="00214F09">
      <w:pPr>
        <w:pStyle w:val="ListParagraph"/>
        <w:numPr>
          <w:ilvl w:val="0"/>
          <w:numId w:val="20"/>
        </w:numPr>
        <w:autoSpaceDE w:val="0"/>
        <w:autoSpaceDN w:val="0"/>
        <w:adjustRightInd w:val="0"/>
      </w:pPr>
      <w:r>
        <w:t>Display Employee dropdown and Program dropdown once a site is selected;</w:t>
      </w:r>
      <w:r w:rsidR="00281795">
        <w:t xml:space="preserve"> The </w:t>
      </w:r>
      <w:r w:rsidR="000D3334">
        <w:t>E</w:t>
      </w:r>
      <w:r w:rsidR="00281795">
        <w:t>mployee dropdown has all active employees for the selected site;</w:t>
      </w:r>
    </w:p>
    <w:p w:rsidR="00281795" w:rsidRDefault="00281795" w:rsidP="009E3718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  <w:outlineLvl w:val="1"/>
      </w:pPr>
    </w:p>
    <w:p w:rsidR="00281795" w:rsidRDefault="00281795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 w:rsidR="009B3D78">
        <w:t>LSA</w:t>
      </w:r>
      <w:r>
        <w:t xml:space="preserve"> is selected</w:t>
      </w:r>
      <w:r w:rsidR="003C67A4">
        <w:t>,</w:t>
      </w:r>
    </w:p>
    <w:p w:rsidR="003C67A4" w:rsidRDefault="000D3334" w:rsidP="00214F09">
      <w:pPr>
        <w:pStyle w:val="ListParagraph"/>
        <w:numPr>
          <w:ilvl w:val="0"/>
          <w:numId w:val="15"/>
        </w:numPr>
        <w:autoSpaceDE w:val="0"/>
        <w:autoSpaceDN w:val="0"/>
        <w:adjustRightInd w:val="0"/>
      </w:pPr>
      <w:r>
        <w:t>Display Employee dropdown and Program dropdown;</w:t>
      </w:r>
      <w:r w:rsidR="00CB220D">
        <w:t xml:space="preserve"> The Employee dropdown has all employees on LSA team;</w:t>
      </w:r>
    </w:p>
    <w:p w:rsidR="003C67A4" w:rsidRDefault="003C67A4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  <w:r>
        <w:t xml:space="preserve">    </w:t>
      </w:r>
    </w:p>
    <w:p w:rsidR="00B00701" w:rsidRDefault="00B0070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>
        <w:t>Quality</w:t>
      </w:r>
      <w:r>
        <w:t xml:space="preserve"> is selected,</w:t>
      </w:r>
    </w:p>
    <w:p w:rsidR="00B00701" w:rsidRDefault="000F4552" w:rsidP="00214F09">
      <w:pPr>
        <w:pStyle w:val="ListParagraph"/>
        <w:numPr>
          <w:ilvl w:val="0"/>
          <w:numId w:val="14"/>
        </w:numPr>
        <w:autoSpaceDE w:val="0"/>
        <w:autoSpaceDN w:val="0"/>
        <w:adjustRightInd w:val="0"/>
      </w:pPr>
      <w:r>
        <w:t xml:space="preserve">Display Employee dropdown and Program dropdown; The Employee dropdown has all employees on </w:t>
      </w:r>
      <w:r w:rsidR="00CB220D">
        <w:t>q</w:t>
      </w:r>
      <w:r>
        <w:t>uality team;</w:t>
      </w:r>
    </w:p>
    <w:p w:rsidR="000F4552" w:rsidRDefault="000F455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DB7B09" w:rsidRDefault="00DB7B0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>
        <w:t>Supervisor</w:t>
      </w:r>
      <w:r>
        <w:t xml:space="preserve"> is selected,</w:t>
      </w:r>
    </w:p>
    <w:p w:rsidR="00CA40BE" w:rsidRDefault="00CA40BE" w:rsidP="00214F09">
      <w:pPr>
        <w:pStyle w:val="ListParagraph"/>
        <w:numPr>
          <w:ilvl w:val="0"/>
          <w:numId w:val="13"/>
        </w:numPr>
        <w:autoSpaceDE w:val="0"/>
        <w:autoSpaceDN w:val="0"/>
        <w:adjustRightInd w:val="0"/>
      </w:pPr>
      <w:r>
        <w:t>Display Employee dropdown and Program dropdown; The Employee dropdown has all supervisors;</w:t>
      </w:r>
    </w:p>
    <w:p w:rsidR="00CA40BE" w:rsidRDefault="00CA40BE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8010F" w:rsidRDefault="0088010F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If </w:t>
      </w:r>
      <w:r>
        <w:t>Training</w:t>
      </w:r>
      <w:r>
        <w:t xml:space="preserve"> is selected,</w:t>
      </w:r>
    </w:p>
    <w:p w:rsidR="001E7809" w:rsidRDefault="001E7809" w:rsidP="00214F09">
      <w:pPr>
        <w:pStyle w:val="ListParagraph"/>
        <w:numPr>
          <w:ilvl w:val="0"/>
          <w:numId w:val="12"/>
        </w:numPr>
        <w:autoSpaceDE w:val="0"/>
        <w:autoSpaceDN w:val="0"/>
        <w:adjustRightInd w:val="0"/>
      </w:pPr>
      <w:r>
        <w:t xml:space="preserve">Display Employee dropdown and </w:t>
      </w:r>
      <w:r w:rsidR="0024426F">
        <w:t>Behavior</w:t>
      </w:r>
      <w:r>
        <w:t xml:space="preserve"> dropdown; The Employee dropdown has all employees on training team;</w:t>
      </w:r>
    </w:p>
    <w:p w:rsidR="008F3644" w:rsidRDefault="008F3644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an employee from the Employee dropdown,</w:t>
      </w:r>
    </w:p>
    <w:p w:rsidR="00373AE9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Display super</w:t>
      </w:r>
      <w:r w:rsidR="00B431BD">
        <w:t>visor and manager names</w:t>
      </w:r>
      <w:r>
        <w:t xml:space="preserve"> for the selected employee;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</w:p>
    <w:p w:rsidR="001B2E71" w:rsidRDefault="001B2E71" w:rsidP="00D11BCE">
      <w:pPr>
        <w:tabs>
          <w:tab w:val="num" w:pos="1080"/>
        </w:tabs>
        <w:autoSpaceDE w:val="0"/>
        <w:autoSpaceDN w:val="0"/>
        <w:adjustRightInd w:val="0"/>
      </w:pPr>
      <w:r>
        <w:t xml:space="preserve">       </w:t>
      </w:r>
      <w:r>
        <w:t>U</w:t>
      </w:r>
      <w:r w:rsidR="00A95D4C">
        <w:t xml:space="preserve">ser selects a program </w:t>
      </w:r>
      <w:r>
        <w:t xml:space="preserve">from the </w:t>
      </w:r>
      <w:r w:rsidR="00A95D4C">
        <w:t>Program</w:t>
      </w:r>
      <w:r>
        <w:t xml:space="preserve"> dropdown</w:t>
      </w:r>
      <w:r w:rsidR="00A95D4C">
        <w:t xml:space="preserve"> or a behavior from the Behavior dropdown</w:t>
      </w:r>
      <w:r>
        <w:t>,</w:t>
      </w:r>
    </w:p>
    <w:p w:rsidR="0024426F" w:rsidRDefault="00373AE9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B431BD">
        <w:t>“Will you be delivering the coaching session?” with two radio buttons</w:t>
      </w:r>
      <w:r>
        <w:t xml:space="preserve"> (Yes; No, I will not be delivering the coaching session.)</w:t>
      </w:r>
      <w:r w:rsidR="00B431BD">
        <w:t xml:space="preserve"> </w:t>
      </w:r>
    </w:p>
    <w:p w:rsidR="00B431BD" w:rsidRDefault="00B431BD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431BD" w:rsidRDefault="00373AE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“Yes” radio button (“Will you be delivering the coaching session?”),</w:t>
      </w:r>
      <w:r w:rsidR="00F35131">
        <w:t xml:space="preserve"> display the following:</w:t>
      </w:r>
    </w:p>
    <w:p w:rsidR="00576461" w:rsidRDefault="00576461" w:rsidP="00214F09">
      <w:pPr>
        <w:pStyle w:val="ListParagraph"/>
        <w:numPr>
          <w:ilvl w:val="0"/>
          <w:numId w:val="4"/>
        </w:numPr>
        <w:tabs>
          <w:tab w:val="num" w:pos="1080"/>
        </w:tabs>
        <w:autoSpaceDE w:val="0"/>
        <w:autoSpaceDN w:val="0"/>
        <w:adjustRightInd w:val="0"/>
      </w:pPr>
      <w:r>
        <w:t>If the user is the supervisor of the selected employee,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Display “Do you need to submit a progressive disciplinary coaching (WARNING)?”</w:t>
      </w:r>
      <w:r w:rsidR="00E12C4A">
        <w:t>, default to “No”;</w:t>
      </w:r>
    </w:p>
    <w:p w:rsidR="00576461" w:rsidRDefault="00576461" w:rsidP="00214F09">
      <w:pPr>
        <w:pStyle w:val="ListParagraph"/>
        <w:numPr>
          <w:ilvl w:val="0"/>
          <w:numId w:val="11"/>
        </w:numPr>
        <w:tabs>
          <w:tab w:val="num" w:pos="1080"/>
        </w:tabs>
        <w:autoSpaceDE w:val="0"/>
        <w:autoSpaceDN w:val="0"/>
        <w:adjustRightInd w:val="0"/>
      </w:pPr>
      <w:r>
        <w:t>If “Yes”</w:t>
      </w:r>
      <w:r w:rsidR="000E534C">
        <w:t xml:space="preserve"> is selected, </w:t>
      </w:r>
    </w:p>
    <w:p w:rsidR="00576461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 xml:space="preserve">“Please select type of </w:t>
      </w:r>
      <w:proofErr w:type="spellStart"/>
      <w:r w:rsidR="000E534C">
        <w:t>wanring</w:t>
      </w:r>
      <w:proofErr w:type="spellEnd"/>
      <w:r w:rsidR="000E534C">
        <w:t>:”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“Please select warning reason” with a dropdown;</w:t>
      </w:r>
    </w:p>
    <w:p w:rsidR="000E534C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Display </w:t>
      </w:r>
      <w:r w:rsidR="000E534C">
        <w:t>“Enter/Select the date the warning was issued:” with a textbox and a calendar icon;</w:t>
      </w:r>
    </w:p>
    <w:p w:rsidR="00083598" w:rsidRDefault="00083598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lastRenderedPageBreak/>
        <w:t xml:space="preserve">Display “I have verified that all the information on this form is true and complete to the best of my knowledge” </w:t>
      </w:r>
      <w:r w:rsidR="00502AF7">
        <w:t>w</w:t>
      </w:r>
      <w:r>
        <w:t>ith a checkbox;</w:t>
      </w:r>
    </w:p>
    <w:p w:rsidR="00F20089" w:rsidRDefault="00F20089" w:rsidP="00214F09">
      <w:pPr>
        <w:pStyle w:val="ListParagraph"/>
        <w:numPr>
          <w:ilvl w:val="0"/>
          <w:numId w:val="7"/>
        </w:numPr>
        <w:tabs>
          <w:tab w:val="num" w:pos="1080"/>
        </w:tabs>
        <w:autoSpaceDE w:val="0"/>
        <w:autoSpaceDN w:val="0"/>
        <w:adjustRightInd w:val="0"/>
      </w:pPr>
      <w:r>
        <w:t xml:space="preserve">Go to </w:t>
      </w:r>
      <w:r w:rsidR="00A665A0">
        <w:t>“User submits the form by clicking Submit button”;</w:t>
      </w:r>
    </w:p>
    <w:p w:rsidR="00F35131" w:rsidRDefault="007405A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F35131">
        <w:t>“Enter/Select the date of coaching:” with a textbox and a calendar icon;</w:t>
      </w:r>
    </w:p>
    <w:p w:rsidR="00AE666C" w:rsidRDefault="00AE666C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this a Customer Service Escalation (CSE)?” with two radio buttons as “Yes”, “No”</w:t>
      </w:r>
      <w:r w:rsidR="00197CAB">
        <w:t>, default to “No”;</w:t>
      </w:r>
      <w:r w:rsidR="00D67300">
        <w:t xml:space="preserve"> (For CSR module only);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“Select the Type of Coaching from the Categories:” </w:t>
      </w:r>
      <w:r w:rsidR="00F93F88">
        <w:t>;</w:t>
      </w:r>
    </w:p>
    <w:p w:rsidR="00F35131" w:rsidRDefault="00F351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“Coaching Reasons” as hyperlink, </w:t>
      </w:r>
      <w:r w:rsidR="00044458">
        <w:t>which</w:t>
      </w:r>
      <w:r w:rsidR="00AD7234">
        <w:t xml:space="preserve"> toggles </w:t>
      </w:r>
      <w:r w:rsidR="00044458">
        <w:t xml:space="preserve">to </w:t>
      </w:r>
      <w:r w:rsidR="00AD7234">
        <w:t>show/hide</w:t>
      </w:r>
      <w:r w:rsidR="00044458">
        <w:t xml:space="preserve"> </w:t>
      </w:r>
      <w:r w:rsidR="00AD7234">
        <w:t>the Coaching Reason list;</w:t>
      </w:r>
    </w:p>
    <w:p w:rsidR="00F35131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</w:t>
      </w:r>
      <w:r w:rsidR="00F35131">
        <w:t>Coaching Reason list</w:t>
      </w:r>
      <w:r>
        <w:t>]</w:t>
      </w:r>
      <w:r w:rsidR="00F35131">
        <w:t xml:space="preserve"> </w:t>
      </w:r>
      <w:r w:rsidR="00EB40F5">
        <w:t xml:space="preserve">with checkbox </w:t>
      </w:r>
      <w:r w:rsidR="00F35131">
        <w:t>for the selected Module;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EB40F5" w:rsidRDefault="00EB40F5" w:rsidP="00214F09">
      <w:pPr>
        <w:pStyle w:val="ListParagraph"/>
        <w:numPr>
          <w:ilvl w:val="0"/>
          <w:numId w:val="19"/>
        </w:numPr>
        <w:autoSpaceDE w:val="0"/>
        <w:autoSpaceDN w:val="0"/>
        <w:adjustRightInd w:val="0"/>
      </w:pPr>
      <w:r>
        <w:t xml:space="preserve">Display “Opportunity” or “Reinforcement” or both </w:t>
      </w:r>
      <w:r w:rsidR="0015498B">
        <w:t xml:space="preserve"> (based on the checked Coaching Reason) </w:t>
      </w:r>
      <w:r>
        <w:t>with radio buttons;</w:t>
      </w:r>
    </w:p>
    <w:p w:rsidR="0015498B" w:rsidRDefault="00863033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15498B">
        <w:t>“Enter/Select the date of coaching:” with a textbox and a calendar icon;</w:t>
      </w:r>
    </w:p>
    <w:p w:rsidR="00BA5740" w:rsidRDefault="00BA574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details of the behavior to be coached:” with </w:t>
      </w:r>
      <w:proofErr w:type="spellStart"/>
      <w:r>
        <w:t>textarea</w:t>
      </w:r>
      <w:proofErr w:type="spellEnd"/>
      <w:r w:rsidR="009D74F7">
        <w:t>, maximum 3000 characters</w:t>
      </w:r>
      <w:r>
        <w:t>;</w:t>
      </w:r>
    </w:p>
    <w:p w:rsidR="00BA5740" w:rsidRDefault="009D74F7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the details from the coaching session including action plans developed:” with </w:t>
      </w:r>
      <w:proofErr w:type="spellStart"/>
      <w:r>
        <w:t>textarea</w:t>
      </w:r>
      <w:proofErr w:type="spellEnd"/>
      <w:r>
        <w:t>, maximum 3000 characters;</w:t>
      </w:r>
    </w:p>
    <w:p w:rsidR="009D74F7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“How was the coaching opportunity identified?” with dropdown;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</w:t>
      </w:r>
      <w:r w:rsidR="009D1E2B">
        <w:t>, default to “No”;</w:t>
      </w:r>
    </w:p>
    <w:p w:rsidR="009D1E2B" w:rsidRDefault="009D1E2B" w:rsidP="00214F09">
      <w:pPr>
        <w:pStyle w:val="ListParagraph"/>
        <w:numPr>
          <w:ilvl w:val="0"/>
          <w:numId w:val="18"/>
        </w:numPr>
        <w:autoSpaceDE w:val="0"/>
        <w:autoSpaceDN w:val="0"/>
        <w:adjustRightInd w:val="0"/>
      </w:pPr>
      <w:r>
        <w:t xml:space="preserve">If  “Yes” is selected, </w:t>
      </w:r>
    </w:p>
    <w:p w:rsidR="009D1E2B" w:rsidRDefault="009D1E2B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B063EF" w:rsidRDefault="00B063E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24426F" w:rsidRDefault="0024426F" w:rsidP="00D11BCE">
      <w:pPr>
        <w:tabs>
          <w:tab w:val="num" w:pos="1080"/>
        </w:tabs>
        <w:autoSpaceDE w:val="0"/>
        <w:autoSpaceDN w:val="0"/>
        <w:adjustRightInd w:val="0"/>
        <w:ind w:left="360"/>
      </w:pPr>
    </w:p>
    <w:p w:rsidR="00B8364E" w:rsidRDefault="00B8364E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selects “</w:t>
      </w:r>
      <w:r>
        <w:t>No</w:t>
      </w:r>
      <w:r w:rsidR="007C0159">
        <w:t>, I will not be delivering the coaching session.</w:t>
      </w:r>
      <w:r>
        <w:t>” radio button (“Will you be delivering the coaching session?”), display the following:</w:t>
      </w:r>
    </w:p>
    <w:p w:rsidR="00B8364E" w:rsidRDefault="001C6B31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data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“Select the Type of Coaching from the Categories:” 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“Coaching Reasons” as hyperlink, w</w:t>
      </w:r>
      <w:r w:rsidR="00044458">
        <w:t>hich</w:t>
      </w:r>
      <w:r>
        <w:t xml:space="preserve"> toggles </w:t>
      </w:r>
      <w:r w:rsidR="00044458">
        <w:t xml:space="preserve">to </w:t>
      </w:r>
      <w:r>
        <w:t>show/hide the Coaching Reason list;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[Coaching Reason list] with checkbox for the selected Module;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sub coaching reason list under the checked coaching reason;</w:t>
      </w:r>
    </w:p>
    <w:p w:rsidR="005A16A9" w:rsidRDefault="005A16A9" w:rsidP="00214F09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Display “Opportunity” or “Reinforcement” or both  (based on the checked Coaching Reason) with radio buttons;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“Enter/Select the date of coaching:” with a textbox and a calendar icon;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“Provide details of the behavior to be coached:” with </w:t>
      </w:r>
      <w:proofErr w:type="spellStart"/>
      <w:r>
        <w:t>textarea</w:t>
      </w:r>
      <w:proofErr w:type="spellEnd"/>
      <w:r>
        <w:t>, maximum 3000 characters;</w:t>
      </w:r>
    </w:p>
    <w:p w:rsidR="005A16A9" w:rsidRDefault="00AF0510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 xml:space="preserve"> </w:t>
      </w:r>
      <w:r w:rsidR="005A16A9">
        <w:t>“How was the coaching opportunity identified?” with dropdown;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“Is there a Call Record associated with the coaching?” with two radio buttons as “Yes”, “No”, default to “No”;</w:t>
      </w:r>
    </w:p>
    <w:p w:rsidR="005A16A9" w:rsidRDefault="005A16A9" w:rsidP="00214F09">
      <w:pPr>
        <w:pStyle w:val="ListParagraph"/>
        <w:numPr>
          <w:ilvl w:val="0"/>
          <w:numId w:val="17"/>
        </w:numPr>
        <w:autoSpaceDE w:val="0"/>
        <w:autoSpaceDN w:val="0"/>
        <w:adjustRightInd w:val="0"/>
      </w:pPr>
      <w:r>
        <w:t xml:space="preserve">If  “Yes” is selected, </w:t>
      </w:r>
    </w:p>
    <w:p w:rsidR="005A16A9" w:rsidRDefault="005A16A9" w:rsidP="00214F09">
      <w:pPr>
        <w:pStyle w:val="ListParagraph"/>
        <w:numPr>
          <w:ilvl w:val="0"/>
          <w:numId w:val="6"/>
        </w:numPr>
        <w:autoSpaceDE w:val="0"/>
        <w:autoSpaceDN w:val="0"/>
        <w:adjustRightInd w:val="0"/>
      </w:pPr>
      <w:r>
        <w:t>Display Call Type dropdown (allow users to select a call type) with a textbox (allow users to enter the selected call ID);</w:t>
      </w:r>
    </w:p>
    <w:p w:rsidR="005A16A9" w:rsidRDefault="005A16A9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“I have verified that all the information on this form is true and complete to the best of my knowledge” with checkbox;</w:t>
      </w:r>
    </w:p>
    <w:p w:rsidR="00685F38" w:rsidRDefault="00685F38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8F3644" w:rsidRDefault="00F20089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>User submits the form by clicking Submit button:</w:t>
      </w:r>
    </w:p>
    <w:p w:rsidR="00F20089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Validate form data;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not valid, display validation errors;</w:t>
      </w:r>
    </w:p>
    <w:p w:rsidR="0001117E" w:rsidRDefault="0001117E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If valid, save data to database; if success, reset the page and display success message; otherwise, display save fail message.</w:t>
      </w:r>
    </w:p>
    <w:p w:rsidR="00833ACF" w:rsidRDefault="00833ACF" w:rsidP="00214F09">
      <w:pPr>
        <w:pStyle w:val="ListParagraph"/>
        <w:numPr>
          <w:ilvl w:val="0"/>
          <w:numId w:val="5"/>
        </w:numPr>
        <w:tabs>
          <w:tab w:val="num" w:pos="1080"/>
        </w:tabs>
        <w:autoSpaceDE w:val="0"/>
        <w:autoSpaceDN w:val="0"/>
        <w:adjustRightInd w:val="0"/>
      </w:pPr>
      <w:r>
        <w:t>Send email if the submission is of coaching.</w:t>
      </w:r>
    </w:p>
    <w:p w:rsidR="004950E2" w:rsidRDefault="004950E2" w:rsidP="00D11BCE">
      <w:pPr>
        <w:pStyle w:val="ListParagraph"/>
        <w:tabs>
          <w:tab w:val="num" w:pos="1080"/>
        </w:tabs>
        <w:autoSpaceDE w:val="0"/>
        <w:autoSpaceDN w:val="0"/>
        <w:adjustRightInd w:val="0"/>
        <w:ind w:left="1080"/>
      </w:pPr>
    </w:p>
    <w:p w:rsidR="00F20089" w:rsidRDefault="004950E2" w:rsidP="00D11BCE">
      <w:pPr>
        <w:tabs>
          <w:tab w:val="num" w:pos="1080"/>
        </w:tabs>
        <w:autoSpaceDE w:val="0"/>
        <w:autoSpaceDN w:val="0"/>
        <w:adjustRightInd w:val="0"/>
        <w:ind w:left="360"/>
      </w:pPr>
      <w:r>
        <w:t xml:space="preserve">User </w:t>
      </w:r>
      <w:r>
        <w:t>cancels</w:t>
      </w:r>
      <w:r>
        <w:t xml:space="preserve"> the </w:t>
      </w:r>
      <w:r>
        <w:t>submission by clicking Cancel</w:t>
      </w:r>
      <w:r>
        <w:t xml:space="preserve"> button:</w:t>
      </w:r>
    </w:p>
    <w:p w:rsidR="00E00268" w:rsidRDefault="00E00268" w:rsidP="00214F09">
      <w:pPr>
        <w:pStyle w:val="ListParagraph"/>
        <w:numPr>
          <w:ilvl w:val="0"/>
          <w:numId w:val="8"/>
        </w:numPr>
        <w:tabs>
          <w:tab w:val="num" w:pos="1080"/>
        </w:tabs>
        <w:autoSpaceDE w:val="0"/>
        <w:autoSpaceDN w:val="0"/>
        <w:adjustRightInd w:val="0"/>
      </w:pPr>
      <w:r>
        <w:t>Reset the page;</w:t>
      </w:r>
    </w:p>
    <w:p w:rsidR="004950E2" w:rsidRPr="00F910BD" w:rsidRDefault="004950E2" w:rsidP="00F910BD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C73000" w:rsidRDefault="00C73000" w:rsidP="00DE1E6B">
      <w:pPr>
        <w:tabs>
          <w:tab w:val="num" w:pos="1080"/>
        </w:tabs>
        <w:autoSpaceDE w:val="0"/>
        <w:autoSpaceDN w:val="0"/>
        <w:adjustRightInd w:val="0"/>
        <w:ind w:left="360"/>
        <w:outlineLvl w:val="1"/>
      </w:pPr>
    </w:p>
    <w:p w:rsidR="00EF5FC8" w:rsidRPr="00955F36" w:rsidRDefault="00BA4882">
      <w:pPr>
        <w:numPr>
          <w:ilvl w:val="0"/>
          <w:numId w:val="1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3" w:name="_Toc512344580"/>
      <w:r w:rsidRPr="00664275">
        <w:rPr>
          <w:b/>
        </w:rPr>
        <w:lastRenderedPageBreak/>
        <w:t>P</w:t>
      </w:r>
      <w:r w:rsidR="00EF5FC8" w:rsidRPr="00664275">
        <w:rPr>
          <w:b/>
        </w:rPr>
        <w:t>age details</w:t>
      </w:r>
      <w:r w:rsidR="00BA43B1">
        <w:rPr>
          <w:b/>
        </w:rPr>
        <w:t xml:space="preserve"> </w:t>
      </w:r>
      <w:r w:rsidR="00BA43B1" w:rsidRPr="008A4365">
        <w:rPr>
          <w:b/>
        </w:rPr>
        <w:t xml:space="preserve">- </w:t>
      </w:r>
      <w:r w:rsidR="00BA43B1" w:rsidRPr="008A4365">
        <w:rPr>
          <w:b/>
        </w:rPr>
        <w:t>Views\</w:t>
      </w:r>
      <w:proofErr w:type="spellStart"/>
      <w:r w:rsidR="00BA43B1" w:rsidRPr="008A4365">
        <w:rPr>
          <w:b/>
        </w:rPr>
        <w:t>NewSubmission</w:t>
      </w:r>
      <w:proofErr w:type="spellEnd"/>
      <w:r w:rsidR="00BA43B1" w:rsidRPr="008A4365">
        <w:rPr>
          <w:b/>
        </w:rPr>
        <w:t>\</w:t>
      </w:r>
      <w:proofErr w:type="spellStart"/>
      <w:r w:rsidR="00BA43B1" w:rsidRPr="008A4365">
        <w:rPr>
          <w:b/>
        </w:rPr>
        <w:t>Index.cshtml</w:t>
      </w:r>
      <w:bookmarkEnd w:id="3"/>
      <w:proofErr w:type="spellEnd"/>
    </w:p>
    <w:p w:rsidR="009B2A2F" w:rsidRDefault="009B2A2F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4" w:name="_Toc512344581"/>
      <w:r>
        <w:t>Razor pages comprising Web Page</w:t>
      </w:r>
      <w:bookmarkEnd w:id="4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NewSubmissionBottom.cshtml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NewSubmissionCoachingReasons.cshtml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NweSubmissionIsCoachingByYou.cshtml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NewSubmissionTop.csthml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NewSubmissionWarning.cshtml</w:t>
      </w:r>
      <w:proofErr w:type="spellEnd"/>
    </w:p>
    <w:p w:rsidR="00CE6481" w:rsidRDefault="00CE6481" w:rsidP="00D74EF2">
      <w:pPr>
        <w:autoSpaceDE w:val="0"/>
        <w:autoSpaceDN w:val="0"/>
        <w:adjustRightInd w:val="0"/>
        <w:ind w:left="1224"/>
      </w:pPr>
      <w:r>
        <w:t>_</w:t>
      </w:r>
      <w:proofErr w:type="spellStart"/>
      <w:r>
        <w:t>NesSubmissionWarningChoice.cshtml</w:t>
      </w:r>
      <w:proofErr w:type="spellEnd"/>
    </w:p>
    <w:p w:rsidR="00E208C9" w:rsidRDefault="00E208C9" w:rsidP="00580DB7">
      <w:pPr>
        <w:autoSpaceDE w:val="0"/>
        <w:autoSpaceDN w:val="0"/>
        <w:adjustRightInd w:val="0"/>
        <w:ind w:left="1224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5" w:name="_Toc512344582"/>
      <w:r>
        <w:t>Layout Page</w:t>
      </w:r>
      <w:bookmarkEnd w:id="5"/>
    </w:p>
    <w:p w:rsidR="007E7903" w:rsidRDefault="007E7903" w:rsidP="007E7903">
      <w:pPr>
        <w:pStyle w:val="NormalTableText"/>
        <w:ind w:left="1440"/>
      </w:pPr>
      <w:r>
        <w:t>Views\Shared\_</w:t>
      </w:r>
      <w:proofErr w:type="spellStart"/>
      <w:r>
        <w:t>Layoutcshtml</w:t>
      </w:r>
      <w:proofErr w:type="spellEnd"/>
    </w:p>
    <w:p w:rsidR="007E7903" w:rsidRDefault="007E7903" w:rsidP="007E7903">
      <w:pPr>
        <w:autoSpaceDE w:val="0"/>
        <w:autoSpaceDN w:val="0"/>
        <w:adjustRightInd w:val="0"/>
        <w:ind w:left="216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6" w:name="_Toc512344583"/>
      <w:r>
        <w:t>Screen</w:t>
      </w:r>
      <w:r w:rsidR="001D2F61">
        <w:t>s</w:t>
      </w:r>
      <w:r>
        <w:t>hot</w:t>
      </w:r>
      <w:bookmarkEnd w:id="6"/>
    </w:p>
    <w:p w:rsidR="00C55615" w:rsidRDefault="00C55615" w:rsidP="00C55615">
      <w:pPr>
        <w:autoSpaceDE w:val="0"/>
        <w:autoSpaceDN w:val="0"/>
        <w:adjustRightInd w:val="0"/>
        <w:ind w:left="1224"/>
        <w:outlineLvl w:val="1"/>
      </w:pPr>
    </w:p>
    <w:p w:rsidR="00175B3F" w:rsidRDefault="00175B3F" w:rsidP="00B617E9">
      <w:pPr>
        <w:autoSpaceDE w:val="0"/>
        <w:autoSpaceDN w:val="0"/>
        <w:adjustRightInd w:val="0"/>
      </w:pPr>
      <w:r>
        <w:t>Submit as a coaching log:</w:t>
      </w:r>
    </w:p>
    <w:p w:rsidR="007E7903" w:rsidRDefault="006E2996" w:rsidP="007E7903">
      <w:r>
        <w:rPr>
          <w:noProof/>
        </w:rPr>
        <w:drawing>
          <wp:inline distT="0" distB="0" distL="0" distR="0">
            <wp:extent cx="5478780" cy="28575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615" w:rsidRDefault="00C55615" w:rsidP="00C55615">
      <w:pPr>
        <w:ind w:left="864" w:firstLine="432"/>
      </w:pPr>
    </w:p>
    <w:p w:rsidR="00206ED5" w:rsidRDefault="00C55615" w:rsidP="00324B59">
      <w:r>
        <w:t>Submit as a warning log:</w:t>
      </w:r>
    </w:p>
    <w:p w:rsidR="00206ED5" w:rsidRDefault="00C55615" w:rsidP="007E7903">
      <w:r>
        <w:rPr>
          <w:noProof/>
        </w:rPr>
        <w:drawing>
          <wp:inline distT="0" distB="0" distL="0" distR="0">
            <wp:extent cx="547116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03" w:rsidRDefault="007E7903" w:rsidP="007E7903"/>
    <w:p w:rsidR="007E7903" w:rsidRDefault="007E7903" w:rsidP="007E7903">
      <w:pPr>
        <w:autoSpaceDE w:val="0"/>
        <w:autoSpaceDN w:val="0"/>
        <w:adjustRightInd w:val="0"/>
        <w:outlineLvl w:val="1"/>
      </w:pPr>
    </w:p>
    <w:p w:rsidR="007E7903" w:rsidRDefault="007E7903" w:rsidP="00214F09">
      <w:pPr>
        <w:pStyle w:val="ListParagraph"/>
        <w:numPr>
          <w:ilvl w:val="1"/>
          <w:numId w:val="9"/>
        </w:numPr>
        <w:autoSpaceDE w:val="0"/>
        <w:autoSpaceDN w:val="0"/>
        <w:adjustRightInd w:val="0"/>
        <w:outlineLvl w:val="1"/>
      </w:pPr>
      <w:bookmarkStart w:id="7" w:name="_Toc512344584"/>
      <w:r>
        <w:t>Web Page Invoked Events</w:t>
      </w:r>
      <w:bookmarkEnd w:id="7"/>
    </w:p>
    <w:tbl>
      <w:tblPr>
        <w:tblW w:w="85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6300"/>
      </w:tblGrid>
      <w:tr w:rsidR="00B57532" w:rsidTr="00301A4A">
        <w:trPr>
          <w:tblHeader/>
        </w:trPr>
        <w:tc>
          <w:tcPr>
            <w:tcW w:w="225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Action</w:t>
            </w:r>
          </w:p>
        </w:tc>
        <w:tc>
          <w:tcPr>
            <w:tcW w:w="6300" w:type="dxa"/>
            <w:shd w:val="clear" w:color="auto" w:fill="B3B3B3"/>
          </w:tcPr>
          <w:p w:rsidR="00B57532" w:rsidRDefault="00B57532" w:rsidP="00FF106C">
            <w:pPr>
              <w:tabs>
                <w:tab w:val="num" w:pos="2880"/>
              </w:tabs>
              <w:jc w:val="center"/>
            </w:pPr>
            <w:r>
              <w:t>Processing &amp; Result</w:t>
            </w:r>
          </w:p>
        </w:tc>
      </w:tr>
      <w:tr w:rsidR="00B57532" w:rsidTr="00301A4A">
        <w:tc>
          <w:tcPr>
            <w:tcW w:w="2250" w:type="dxa"/>
          </w:tcPr>
          <w:p w:rsidR="00B57532" w:rsidRPr="00E20AB4" w:rsidRDefault="00702682" w:rsidP="00AD6AC7">
            <w:pPr>
              <w:tabs>
                <w:tab w:val="num" w:pos="2880"/>
              </w:tabs>
            </w:pPr>
            <w:r>
              <w:t>S</w:t>
            </w:r>
            <w:r w:rsidR="00B57532">
              <w:t>elect a module</w:t>
            </w:r>
            <w:r w:rsidR="00422D8D">
              <w:t xml:space="preserve"> from “Module:” dropdown</w:t>
            </w:r>
          </w:p>
        </w:tc>
        <w:tc>
          <w:tcPr>
            <w:tcW w:w="6300" w:type="dxa"/>
          </w:tcPr>
          <w:p w:rsidR="00945B50" w:rsidRDefault="00945B50" w:rsidP="00FF106C">
            <w:pPr>
              <w:tabs>
                <w:tab w:val="num" w:pos="2880"/>
              </w:tabs>
            </w:pPr>
            <w:r>
              <w:t>A</w:t>
            </w:r>
            <w:r w:rsidR="00B57532">
              <w:t xml:space="preserve">jax call is made to </w:t>
            </w:r>
            <w:r w:rsidR="008D405D">
              <w:t>reset the page.</w:t>
            </w:r>
          </w:p>
          <w:p w:rsidR="00F636E0" w:rsidRDefault="00F636E0" w:rsidP="00FF106C">
            <w:pPr>
              <w:tabs>
                <w:tab w:val="num" w:pos="2880"/>
              </w:tabs>
            </w:pPr>
          </w:p>
          <w:p w:rsidR="00F636E0" w:rsidRDefault="00945B50" w:rsidP="00FF106C">
            <w:pPr>
              <w:tabs>
                <w:tab w:val="num" w:pos="2880"/>
              </w:tabs>
            </w:pPr>
            <w:r>
              <w:lastRenderedPageBreak/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57532" w:rsidRDefault="00945B50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</w:t>
            </w:r>
            <w:proofErr w:type="spellEnd"/>
          </w:p>
          <w:p w:rsidR="00DE20B0" w:rsidRDefault="00DE20B0" w:rsidP="00FF106C">
            <w:pPr>
              <w:tabs>
                <w:tab w:val="num" w:pos="2880"/>
              </w:tabs>
            </w:pPr>
          </w:p>
          <w:p w:rsidR="00DE20B0" w:rsidRDefault="00030840" w:rsidP="00030840">
            <w:pPr>
              <w:tabs>
                <w:tab w:val="num" w:pos="2880"/>
              </w:tabs>
            </w:pPr>
            <w:r>
              <w:t>If the selected module is other than “CSR” and “Training”,  the page displays populated Employee dropdown and Program dropdown</w:t>
            </w:r>
            <w:r w:rsidR="00786923">
              <w:t>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Default="00786923" w:rsidP="00030840">
            <w:pPr>
              <w:tabs>
                <w:tab w:val="num" w:pos="2880"/>
              </w:tabs>
            </w:pPr>
            <w:r>
              <w:t>If the select module is “CSR”, the page displays Site dropdown (with all active sites);</w:t>
            </w:r>
          </w:p>
          <w:p w:rsidR="00786923" w:rsidRDefault="00786923" w:rsidP="00030840">
            <w:pPr>
              <w:tabs>
                <w:tab w:val="num" w:pos="2880"/>
              </w:tabs>
            </w:pPr>
          </w:p>
          <w:p w:rsidR="00786923" w:rsidRPr="00E20AB4" w:rsidRDefault="00786923" w:rsidP="00030840">
            <w:pPr>
              <w:tabs>
                <w:tab w:val="num" w:pos="2880"/>
              </w:tabs>
            </w:pPr>
            <w:r>
              <w:t xml:space="preserve">If the selected module is “Training”, the page displays populated Employee dropdown and Behavior dropdown. </w:t>
            </w:r>
          </w:p>
        </w:tc>
      </w:tr>
      <w:tr w:rsidR="00B61F53" w:rsidTr="00301A4A">
        <w:tc>
          <w:tcPr>
            <w:tcW w:w="2250" w:type="dxa"/>
          </w:tcPr>
          <w:p w:rsidR="00B61F53" w:rsidRPr="00E20AB4" w:rsidRDefault="00B61F53" w:rsidP="00422D8D">
            <w:pPr>
              <w:tabs>
                <w:tab w:val="num" w:pos="2880"/>
              </w:tabs>
            </w:pPr>
            <w:r>
              <w:t xml:space="preserve">Select a </w:t>
            </w:r>
            <w:r w:rsidR="00422D8D">
              <w:t>site from “Site:” dropdown</w:t>
            </w:r>
          </w:p>
        </w:tc>
        <w:tc>
          <w:tcPr>
            <w:tcW w:w="6300" w:type="dxa"/>
          </w:tcPr>
          <w:p w:rsidR="007C44A3" w:rsidRDefault="007C44A3" w:rsidP="006034E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HandleSiteChanged</w:t>
            </w:r>
            <w:proofErr w:type="spellEnd"/>
          </w:p>
          <w:p w:rsidR="007C44A3" w:rsidRDefault="007C44A3" w:rsidP="006034EC">
            <w:pPr>
              <w:tabs>
                <w:tab w:val="num" w:pos="2880"/>
              </w:tabs>
            </w:pPr>
          </w:p>
          <w:p w:rsidR="00B61F53" w:rsidRPr="00E20AB4" w:rsidRDefault="000363CB" w:rsidP="006034EC">
            <w:pPr>
              <w:tabs>
                <w:tab w:val="num" w:pos="2880"/>
              </w:tabs>
            </w:pPr>
            <w:r>
              <w:t>Display populated Employee dropdown (All CSRs for the selected site) and Program dropdown.</w:t>
            </w:r>
          </w:p>
        </w:tc>
      </w:tr>
      <w:tr w:rsidR="00B61F53" w:rsidTr="00301A4A">
        <w:tc>
          <w:tcPr>
            <w:tcW w:w="2250" w:type="dxa"/>
          </w:tcPr>
          <w:p w:rsidR="00B61F53" w:rsidRDefault="00B61F53" w:rsidP="00FF106C">
            <w:pPr>
              <w:tabs>
                <w:tab w:val="num" w:pos="2880"/>
              </w:tabs>
            </w:pPr>
            <w:r>
              <w:t>Select an employee from “Employee” dropdown</w:t>
            </w:r>
          </w:p>
          <w:p w:rsidR="00B61F53" w:rsidRPr="00E20AB4" w:rsidRDefault="00B61F53" w:rsidP="00FF106C">
            <w:pPr>
              <w:tabs>
                <w:tab w:val="num" w:pos="2880"/>
              </w:tabs>
            </w:pPr>
          </w:p>
        </w:tc>
        <w:tc>
          <w:tcPr>
            <w:tcW w:w="6300" w:type="dxa"/>
          </w:tcPr>
          <w:p w:rsidR="00B61F53" w:rsidRDefault="007875A0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61F53" w:rsidRDefault="00B61F53" w:rsidP="00FF106C">
            <w:pPr>
              <w:tabs>
                <w:tab w:val="num" w:pos="2880"/>
              </w:tabs>
            </w:pPr>
            <w:r>
              <w:t>Actio</w:t>
            </w:r>
            <w:r w:rsidR="007875A0">
              <w:t xml:space="preserve">n: </w:t>
            </w:r>
            <w:proofErr w:type="spellStart"/>
            <w:r w:rsidR="007875A0">
              <w:t>GetMgtInfo</w:t>
            </w:r>
            <w:proofErr w:type="spellEnd"/>
          </w:p>
          <w:p w:rsidR="00CE1488" w:rsidRDefault="00CE1488" w:rsidP="00FF106C">
            <w:pPr>
              <w:tabs>
                <w:tab w:val="num" w:pos="2880"/>
              </w:tabs>
            </w:pPr>
          </w:p>
          <w:p w:rsidR="00CE1488" w:rsidRPr="00E20AB4" w:rsidRDefault="00CE1488" w:rsidP="00CE1488">
            <w:pPr>
              <w:tabs>
                <w:tab w:val="num" w:pos="2880"/>
              </w:tabs>
            </w:pPr>
            <w:r>
              <w:t>Display Supervisor name and manager name of the selected employee.</w:t>
            </w:r>
          </w:p>
        </w:tc>
      </w:tr>
      <w:tr w:rsidR="00B61F53" w:rsidTr="00301A4A">
        <w:tc>
          <w:tcPr>
            <w:tcW w:w="2250" w:type="dxa"/>
          </w:tcPr>
          <w:p w:rsidR="00B61F53" w:rsidRDefault="00A8638C" w:rsidP="0076027F">
            <w:pPr>
              <w:tabs>
                <w:tab w:val="num" w:pos="2880"/>
              </w:tabs>
            </w:pPr>
            <w:r>
              <w:t>Select a program from “Program” dropdown or a behavior from “Behavior” dropdown (Training module)</w:t>
            </w:r>
          </w:p>
        </w:tc>
        <w:tc>
          <w:tcPr>
            <w:tcW w:w="6300" w:type="dxa"/>
          </w:tcPr>
          <w:p w:rsidR="00B61F53" w:rsidRDefault="00DB6426" w:rsidP="00994914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DB6426" w:rsidRDefault="00DB6426" w:rsidP="00994914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ResetIsCoachingByYou</w:t>
            </w:r>
            <w:proofErr w:type="spellEnd"/>
          </w:p>
          <w:p w:rsidR="00DB6426" w:rsidRDefault="00DB6426" w:rsidP="00994914">
            <w:pPr>
              <w:tabs>
                <w:tab w:val="num" w:pos="2880"/>
              </w:tabs>
            </w:pPr>
          </w:p>
          <w:p w:rsidR="00DB6426" w:rsidRDefault="00DB6426" w:rsidP="00994914">
            <w:pPr>
              <w:tabs>
                <w:tab w:val="num" w:pos="2880"/>
              </w:tabs>
            </w:pPr>
            <w:r>
              <w:t>Reset the page to only display: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Module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Site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Employee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Program dropdown</w:t>
            </w:r>
          </w:p>
          <w:p w:rsidR="00DB6426" w:rsidRDefault="00DB6426" w:rsidP="00994914">
            <w:pPr>
              <w:tabs>
                <w:tab w:val="num" w:pos="2880"/>
              </w:tabs>
            </w:pPr>
            <w:r>
              <w:t>“Will you be delivering the coaching session?”, default to none selected</w:t>
            </w:r>
          </w:p>
        </w:tc>
      </w:tr>
      <w:tr w:rsidR="00B61F53" w:rsidTr="00301A4A">
        <w:tc>
          <w:tcPr>
            <w:tcW w:w="225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>Click “Yes” for “Will you be delivering the coaching session?”</w:t>
            </w:r>
          </w:p>
        </w:tc>
        <w:tc>
          <w:tcPr>
            <w:tcW w:w="6300" w:type="dxa"/>
          </w:tcPr>
          <w:p w:rsidR="00B61F53" w:rsidRDefault="0096584C" w:rsidP="00FF106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96584C" w:rsidRDefault="0096584C" w:rsidP="00FF106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96584C" w:rsidRDefault="0096584C" w:rsidP="00FF106C">
            <w:pPr>
              <w:tabs>
                <w:tab w:val="num" w:pos="2880"/>
              </w:tabs>
            </w:pPr>
          </w:p>
          <w:p w:rsidR="0096584C" w:rsidRDefault="0096584C" w:rsidP="00FF106C">
            <w:pPr>
              <w:tabs>
                <w:tab w:val="num" w:pos="2880"/>
              </w:tabs>
            </w:pPr>
            <w:r>
              <w:t>Page displays the rest of the questions required for the submission</w:t>
            </w:r>
            <w:r w:rsidR="004F29F9">
              <w:t>:</w:t>
            </w:r>
          </w:p>
          <w:p w:rsidR="004079AE" w:rsidRPr="00B86C10" w:rsidRDefault="004079AE" w:rsidP="00FF106C">
            <w:pPr>
              <w:tabs>
                <w:tab w:val="num" w:pos="2880"/>
              </w:tabs>
              <w:rPr>
                <w:i/>
              </w:rPr>
            </w:pPr>
            <w:r>
              <w:t>Do you need to submit a progressive disciplinary coaching (WARNING)?</w:t>
            </w:r>
            <w:r w:rsidR="00B86C10">
              <w:t xml:space="preserve">  (</w:t>
            </w:r>
            <w:r w:rsidR="00B86C10" w:rsidRPr="00B86C10">
              <w:rPr>
                <w:i/>
              </w:rPr>
              <w:t>Note: this displays only if the user is the selected employee’s supervisor</w:t>
            </w:r>
            <w:r w:rsidR="00B86C10">
              <w:rPr>
                <w:i/>
              </w:rPr>
              <w:t>);</w:t>
            </w:r>
          </w:p>
          <w:p w:rsidR="004F29F9" w:rsidRDefault="00204FA8" w:rsidP="00FF106C">
            <w:pPr>
              <w:tabs>
                <w:tab w:val="num" w:pos="2880"/>
              </w:tabs>
            </w:pPr>
            <w:r>
              <w:t>Enter/Select the date of coaching;</w:t>
            </w:r>
          </w:p>
          <w:p w:rsidR="00204FA8" w:rsidRDefault="00204FA8" w:rsidP="00FF106C">
            <w:pPr>
              <w:tabs>
                <w:tab w:val="num" w:pos="2880"/>
              </w:tabs>
              <w:rPr>
                <w:i/>
              </w:rPr>
            </w:pPr>
            <w:r>
              <w:t xml:space="preserve">Is this a Customer Service Escalation (CSE), </w:t>
            </w:r>
            <w:r w:rsidR="00B86C10">
              <w:t>(</w:t>
            </w:r>
            <w:r w:rsidR="00B86C10" w:rsidRPr="00B86C10">
              <w:rPr>
                <w:i/>
              </w:rPr>
              <w:t>N</w:t>
            </w:r>
            <w:r w:rsidRPr="00B86C10">
              <w:rPr>
                <w:i/>
              </w:rPr>
              <w:t>ote</w:t>
            </w:r>
            <w:r w:rsidRPr="00DA184F">
              <w:rPr>
                <w:i/>
              </w:rPr>
              <w:t xml:space="preserve">: </w:t>
            </w:r>
            <w:r w:rsidR="00DA184F">
              <w:rPr>
                <w:i/>
              </w:rPr>
              <w:t xml:space="preserve">this is </w:t>
            </w:r>
            <w:r w:rsidRPr="00DA184F">
              <w:rPr>
                <w:i/>
              </w:rPr>
              <w:t>for CSR module only</w:t>
            </w:r>
            <w:r w:rsidR="00B86C10">
              <w:rPr>
                <w:i/>
              </w:rPr>
              <w:t>);</w:t>
            </w:r>
          </w:p>
          <w:p w:rsidR="00F93501" w:rsidRDefault="00406470" w:rsidP="00FF106C">
            <w:pPr>
              <w:tabs>
                <w:tab w:val="num" w:pos="2880"/>
              </w:tabs>
            </w:pPr>
            <w:r>
              <w:t>Select the Type of Coaching from the Categories;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details of the behavior to be coached;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Provide the details from the coaching session including action plans developed;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How was the coaching opportunity identified;</w:t>
            </w:r>
          </w:p>
          <w:p w:rsidR="00406470" w:rsidRDefault="00406470" w:rsidP="00FF106C">
            <w:pPr>
              <w:tabs>
                <w:tab w:val="num" w:pos="2880"/>
              </w:tabs>
            </w:pPr>
            <w:r>
              <w:t>Is there a Call Record associated with the coaching</w:t>
            </w:r>
          </w:p>
        </w:tc>
      </w:tr>
      <w:tr w:rsidR="00740BA6" w:rsidTr="00301A4A">
        <w:tc>
          <w:tcPr>
            <w:tcW w:w="2250" w:type="dxa"/>
          </w:tcPr>
          <w:p w:rsidR="00740BA6" w:rsidRDefault="00740BA6" w:rsidP="003E179E">
            <w:pPr>
              <w:tabs>
                <w:tab w:val="num" w:pos="2880"/>
              </w:tabs>
            </w:pPr>
            <w:r>
              <w:t>Click “Yes” for “Do you need to submit a progressive disciplinary coaching (WARNING)?”</w:t>
            </w:r>
          </w:p>
        </w:tc>
        <w:tc>
          <w:tcPr>
            <w:tcW w:w="6300" w:type="dxa"/>
          </w:tcPr>
          <w:p w:rsidR="00740BA6" w:rsidRDefault="000733A1" w:rsidP="0096584C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0733A1" w:rsidRDefault="000733A1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B10E0F" w:rsidRDefault="00B10E0F" w:rsidP="0096584C">
            <w:pPr>
              <w:tabs>
                <w:tab w:val="num" w:pos="2880"/>
              </w:tabs>
            </w:pPr>
          </w:p>
          <w:p w:rsidR="00B10E0F" w:rsidRDefault="00B10E0F" w:rsidP="00B10E0F">
            <w:pPr>
              <w:tabs>
                <w:tab w:val="num" w:pos="2880"/>
              </w:tabs>
            </w:pPr>
            <w:r>
              <w:t xml:space="preserve">Page displays the rest of the questions required for the </w:t>
            </w:r>
            <w:r w:rsidR="00D169C5">
              <w:t xml:space="preserve">warning log </w:t>
            </w:r>
            <w:r>
              <w:t>submission:</w:t>
            </w:r>
          </w:p>
          <w:p w:rsidR="00B10E0F" w:rsidRDefault="003F759B" w:rsidP="00B10E0F">
            <w:pPr>
              <w:tabs>
                <w:tab w:val="num" w:pos="2880"/>
              </w:tabs>
            </w:pPr>
            <w:r>
              <w:t>Please select type of warning;</w:t>
            </w:r>
          </w:p>
          <w:p w:rsidR="003F759B" w:rsidRDefault="003F759B" w:rsidP="00B10E0F">
            <w:pPr>
              <w:tabs>
                <w:tab w:val="num" w:pos="2880"/>
              </w:tabs>
            </w:pPr>
            <w:proofErr w:type="spellStart"/>
            <w:r>
              <w:t>Pelase</w:t>
            </w:r>
            <w:proofErr w:type="spellEnd"/>
            <w:r>
              <w:t xml:space="preserve"> select warning reason;</w:t>
            </w:r>
          </w:p>
          <w:p w:rsidR="003F759B" w:rsidRDefault="003F759B" w:rsidP="00B10E0F">
            <w:pPr>
              <w:tabs>
                <w:tab w:val="num" w:pos="2880"/>
              </w:tabs>
            </w:pPr>
            <w:r>
              <w:t>Enter/Select the date the warning was issued.</w:t>
            </w:r>
          </w:p>
        </w:tc>
      </w:tr>
      <w:tr w:rsidR="0096584C" w:rsidTr="00301A4A">
        <w:tc>
          <w:tcPr>
            <w:tcW w:w="2250" w:type="dxa"/>
          </w:tcPr>
          <w:p w:rsidR="0096584C" w:rsidRDefault="0096584C" w:rsidP="003E179E">
            <w:pPr>
              <w:tabs>
                <w:tab w:val="num" w:pos="2880"/>
              </w:tabs>
            </w:pPr>
            <w:r>
              <w:t>Click “</w:t>
            </w:r>
            <w:r w:rsidR="003E179E">
              <w:t>No</w:t>
            </w:r>
            <w:r>
              <w:t xml:space="preserve">” for “Will you be delivering the </w:t>
            </w:r>
            <w:r>
              <w:lastRenderedPageBreak/>
              <w:t>coaching session?”</w:t>
            </w:r>
          </w:p>
        </w:tc>
        <w:tc>
          <w:tcPr>
            <w:tcW w:w="6300" w:type="dxa"/>
          </w:tcPr>
          <w:p w:rsidR="0096584C" w:rsidRDefault="0096584C" w:rsidP="0096584C">
            <w:pPr>
              <w:tabs>
                <w:tab w:val="num" w:pos="2880"/>
              </w:tabs>
            </w:pPr>
            <w:r>
              <w:lastRenderedPageBreak/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96584C" w:rsidRDefault="0096584C" w:rsidP="0096584C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ResetPageBottom</w:t>
            </w:r>
            <w:proofErr w:type="spellEnd"/>
          </w:p>
          <w:p w:rsidR="0096584C" w:rsidRDefault="0096584C" w:rsidP="0096584C">
            <w:pPr>
              <w:tabs>
                <w:tab w:val="num" w:pos="2880"/>
              </w:tabs>
            </w:pPr>
          </w:p>
          <w:p w:rsidR="0096584C" w:rsidRDefault="00406470" w:rsidP="00406470">
            <w:pPr>
              <w:tabs>
                <w:tab w:val="num" w:pos="2880"/>
              </w:tabs>
            </w:pPr>
            <w:r>
              <w:t>Same as “Yes”, except not displaying question “</w:t>
            </w:r>
            <w:r>
              <w:t>Provide the details from the coaching session including action plans developed</w:t>
            </w:r>
            <w:r>
              <w:t>”.</w:t>
            </w:r>
          </w:p>
        </w:tc>
      </w:tr>
      <w:tr w:rsidR="006034EC" w:rsidTr="00301A4A">
        <w:tc>
          <w:tcPr>
            <w:tcW w:w="2250" w:type="dxa"/>
          </w:tcPr>
          <w:p w:rsidR="006034EC" w:rsidRDefault="001D48BC" w:rsidP="003124B5">
            <w:pPr>
              <w:tabs>
                <w:tab w:val="num" w:pos="2880"/>
              </w:tabs>
            </w:pPr>
            <w:r>
              <w:t>Click “Yes” for “Is this a Customer Service Escalation (CSE)?”</w:t>
            </w:r>
          </w:p>
        </w:tc>
        <w:tc>
          <w:tcPr>
            <w:tcW w:w="6300" w:type="dxa"/>
          </w:tcPr>
          <w:p w:rsidR="00854E4E" w:rsidRDefault="001D48BC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1D48BC" w:rsidRDefault="001D48BC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LoadCoachingReasons</w:t>
            </w:r>
            <w:proofErr w:type="spellEnd"/>
          </w:p>
          <w:p w:rsidR="001D48BC" w:rsidRDefault="001D48BC" w:rsidP="00A014C0">
            <w:pPr>
              <w:tabs>
                <w:tab w:val="num" w:pos="2880"/>
              </w:tabs>
            </w:pPr>
          </w:p>
          <w:p w:rsidR="001D48BC" w:rsidRDefault="001D48BC" w:rsidP="00A014C0">
            <w:pPr>
              <w:tabs>
                <w:tab w:val="num" w:pos="2880"/>
              </w:tabs>
            </w:pPr>
            <w:r>
              <w:t>Coaching Reasons section will be refreshed</w:t>
            </w:r>
            <w:r w:rsidR="008266C7">
              <w:t>.</w:t>
            </w:r>
          </w:p>
        </w:tc>
      </w:tr>
      <w:tr w:rsidR="008266C7" w:rsidTr="00301A4A">
        <w:tc>
          <w:tcPr>
            <w:tcW w:w="2250" w:type="dxa"/>
          </w:tcPr>
          <w:p w:rsidR="008266C7" w:rsidRDefault="004B4D91" w:rsidP="003124B5">
            <w:pPr>
              <w:tabs>
                <w:tab w:val="num" w:pos="2880"/>
              </w:tabs>
            </w:pPr>
            <w:r>
              <w:t>Select a Coaching reason by checking the checkbox</w:t>
            </w:r>
          </w:p>
        </w:tc>
        <w:tc>
          <w:tcPr>
            <w:tcW w:w="6300" w:type="dxa"/>
          </w:tcPr>
          <w:p w:rsidR="008266C7" w:rsidRDefault="00401A43" w:rsidP="00A014C0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401A43" w:rsidRDefault="00401A43" w:rsidP="00A014C0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:rsidR="00401A43" w:rsidRDefault="00401A43" w:rsidP="00A014C0">
            <w:pPr>
              <w:tabs>
                <w:tab w:val="num" w:pos="2880"/>
              </w:tabs>
            </w:pPr>
          </w:p>
          <w:p w:rsidR="00401A43" w:rsidRDefault="00BA634E" w:rsidP="00A014C0">
            <w:pPr>
              <w:tabs>
                <w:tab w:val="num" w:pos="2880"/>
              </w:tabs>
            </w:pPr>
            <w:r>
              <w:t>Display sub coaching reason dropdown and “Opportunity”, “Reinforcement” radio buttons for the selected Coaching reason.</w:t>
            </w:r>
          </w:p>
        </w:tc>
      </w:tr>
      <w:tr w:rsidR="008266C7" w:rsidTr="00301A4A">
        <w:tc>
          <w:tcPr>
            <w:tcW w:w="2250" w:type="dxa"/>
          </w:tcPr>
          <w:p w:rsidR="008266C7" w:rsidRDefault="00B33E1E" w:rsidP="003124B5">
            <w:pPr>
              <w:tabs>
                <w:tab w:val="num" w:pos="2880"/>
              </w:tabs>
            </w:pPr>
            <w:proofErr w:type="spellStart"/>
            <w:r>
              <w:t>Un</w:t>
            </w:r>
            <w:r>
              <w:t>Select</w:t>
            </w:r>
            <w:proofErr w:type="spellEnd"/>
            <w:r>
              <w:t xml:space="preserve"> a Coaching reason by </w:t>
            </w:r>
            <w:r>
              <w:t>un</w:t>
            </w:r>
            <w:r>
              <w:t>checking the checkbox</w:t>
            </w:r>
          </w:p>
        </w:tc>
        <w:tc>
          <w:tcPr>
            <w:tcW w:w="6300" w:type="dxa"/>
          </w:tcPr>
          <w:p w:rsidR="00B33E1E" w:rsidRDefault="00B33E1E" w:rsidP="00B33E1E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B33E1E" w:rsidRDefault="00B33E1E" w:rsidP="00B33E1E">
            <w:pPr>
              <w:tabs>
                <w:tab w:val="num" w:pos="2880"/>
              </w:tabs>
            </w:pPr>
            <w:r>
              <w:t xml:space="preserve">Action: </w:t>
            </w:r>
            <w:proofErr w:type="spellStart"/>
            <w:r>
              <w:t>HandleCoachingReasonClicked</w:t>
            </w:r>
            <w:proofErr w:type="spellEnd"/>
          </w:p>
          <w:p w:rsidR="00B33E1E" w:rsidRDefault="00B33E1E" w:rsidP="00B33E1E">
            <w:pPr>
              <w:tabs>
                <w:tab w:val="num" w:pos="2880"/>
              </w:tabs>
            </w:pPr>
          </w:p>
          <w:p w:rsidR="008266C7" w:rsidRDefault="00B33E1E" w:rsidP="00B33E1E">
            <w:pPr>
              <w:tabs>
                <w:tab w:val="num" w:pos="2880"/>
              </w:tabs>
            </w:pPr>
            <w:r>
              <w:t>Hide</w:t>
            </w:r>
            <w:r>
              <w:t xml:space="preserve"> sub coaching reason dropdown and “Opportunity”, “Reinforcement” radio buttons for the selected Coaching reason.</w:t>
            </w:r>
          </w:p>
        </w:tc>
      </w:tr>
      <w:tr w:rsidR="008266C7" w:rsidTr="00301A4A">
        <w:tc>
          <w:tcPr>
            <w:tcW w:w="2250" w:type="dxa"/>
          </w:tcPr>
          <w:p w:rsidR="008266C7" w:rsidRDefault="00BA3504" w:rsidP="003124B5">
            <w:pPr>
              <w:tabs>
                <w:tab w:val="num" w:pos="2880"/>
              </w:tabs>
            </w:pPr>
            <w:r>
              <w:t>Select “Yes” for “Is there a Call Record associated with the coaching?”</w:t>
            </w:r>
          </w:p>
        </w:tc>
        <w:tc>
          <w:tcPr>
            <w:tcW w:w="6300" w:type="dxa"/>
          </w:tcPr>
          <w:p w:rsidR="00BA3504" w:rsidRDefault="00BA3504" w:rsidP="00A014C0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show:</w:t>
            </w:r>
          </w:p>
          <w:p w:rsidR="00BA3504" w:rsidRDefault="00BA3504" w:rsidP="00A014C0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810C3B" w:rsidTr="00F35302">
        <w:tc>
          <w:tcPr>
            <w:tcW w:w="2250" w:type="dxa"/>
          </w:tcPr>
          <w:p w:rsidR="00810C3B" w:rsidRDefault="00810C3B" w:rsidP="00810C3B">
            <w:pPr>
              <w:tabs>
                <w:tab w:val="num" w:pos="2880"/>
              </w:tabs>
            </w:pPr>
            <w:r>
              <w:t>Select “</w:t>
            </w:r>
            <w:r>
              <w:t>No</w:t>
            </w:r>
            <w:r>
              <w:t>” for “Is there a Call Record associated with the coaching?”</w:t>
            </w:r>
          </w:p>
        </w:tc>
        <w:tc>
          <w:tcPr>
            <w:tcW w:w="6300" w:type="dxa"/>
          </w:tcPr>
          <w:p w:rsidR="00810C3B" w:rsidRDefault="00810C3B" w:rsidP="00F35302">
            <w:pPr>
              <w:tabs>
                <w:tab w:val="num" w:pos="2880"/>
              </w:tabs>
            </w:pPr>
            <w:proofErr w:type="spellStart"/>
            <w:r>
              <w:t>Javascript</w:t>
            </w:r>
            <w:proofErr w:type="spellEnd"/>
            <w:r>
              <w:t xml:space="preserve"> to </w:t>
            </w:r>
            <w:r w:rsidR="00431E29">
              <w:t>hide</w:t>
            </w:r>
            <w:r>
              <w:t>:</w:t>
            </w:r>
          </w:p>
          <w:p w:rsidR="00810C3B" w:rsidRDefault="00810C3B" w:rsidP="00F35302">
            <w:pPr>
              <w:tabs>
                <w:tab w:val="num" w:pos="2880"/>
              </w:tabs>
            </w:pPr>
            <w:r>
              <w:t>Call Type dropdown, and a text box for entering Call ID</w:t>
            </w:r>
          </w:p>
        </w:tc>
      </w:tr>
      <w:tr w:rsidR="00462B98" w:rsidTr="00F35302">
        <w:tc>
          <w:tcPr>
            <w:tcW w:w="2250" w:type="dxa"/>
          </w:tcPr>
          <w:p w:rsidR="00462B98" w:rsidRDefault="00462B98" w:rsidP="00810C3B">
            <w:pPr>
              <w:tabs>
                <w:tab w:val="num" w:pos="2880"/>
              </w:tabs>
            </w:pPr>
            <w:r>
              <w:t>Click Submit button</w:t>
            </w:r>
          </w:p>
        </w:tc>
        <w:tc>
          <w:tcPr>
            <w:tcW w:w="6300" w:type="dxa"/>
          </w:tcPr>
          <w:p w:rsidR="00462B98" w:rsidRDefault="00462B98" w:rsidP="00F35302">
            <w:pPr>
              <w:tabs>
                <w:tab w:val="num" w:pos="2880"/>
              </w:tabs>
            </w:pPr>
            <w:r>
              <w:t xml:space="preserve">Controller: </w:t>
            </w:r>
            <w:proofErr w:type="spellStart"/>
            <w:r>
              <w:t>NewSubmission</w:t>
            </w:r>
            <w:proofErr w:type="spellEnd"/>
          </w:p>
          <w:p w:rsidR="007C0767" w:rsidRDefault="00462B98" w:rsidP="00F35302">
            <w:pPr>
              <w:tabs>
                <w:tab w:val="num" w:pos="2880"/>
              </w:tabs>
            </w:pPr>
            <w:r>
              <w:t>Action: Save</w:t>
            </w:r>
          </w:p>
        </w:tc>
      </w:tr>
    </w:tbl>
    <w:p w:rsidR="00BD7669" w:rsidRDefault="00BD7669">
      <w:pPr>
        <w:sectPr w:rsidR="00BD7669">
          <w:footerReference w:type="default" r:id="rId11"/>
          <w:pgSz w:w="12240" w:h="15840"/>
          <w:pgMar w:top="1440" w:right="1800" w:bottom="1440" w:left="1800" w:header="720" w:footer="720" w:gutter="0"/>
          <w:cols w:space="720"/>
        </w:sectPr>
      </w:pPr>
    </w:p>
    <w:p w:rsidR="006E014A" w:rsidRPr="004950E2" w:rsidRDefault="006E014A" w:rsidP="00214F09">
      <w:pPr>
        <w:numPr>
          <w:ilvl w:val="0"/>
          <w:numId w:val="10"/>
        </w:numPr>
        <w:tabs>
          <w:tab w:val="num" w:pos="1080"/>
        </w:tabs>
        <w:autoSpaceDE w:val="0"/>
        <w:autoSpaceDN w:val="0"/>
        <w:adjustRightInd w:val="0"/>
        <w:outlineLvl w:val="1"/>
        <w:rPr>
          <w:b/>
        </w:rPr>
      </w:pPr>
      <w:bookmarkStart w:id="8" w:name="_Toc512344585"/>
      <w:r>
        <w:rPr>
          <w:b/>
        </w:rPr>
        <w:lastRenderedPageBreak/>
        <w:t>Stored Procedures</w:t>
      </w:r>
      <w:bookmarkEnd w:id="8"/>
    </w:p>
    <w:p w:rsidR="009B6177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9" w:name="_Toc512344586"/>
      <w:proofErr w:type="spellStart"/>
      <w:r>
        <w:t>sp_select_employee_details</w:t>
      </w:r>
      <w:bookmarkEnd w:id="9"/>
      <w:proofErr w:type="spellEnd"/>
    </w:p>
    <w:p w:rsidR="00F56949" w:rsidRDefault="00F56949" w:rsidP="00214F09">
      <w:pPr>
        <w:pStyle w:val="ListParagraph"/>
        <w:numPr>
          <w:ilvl w:val="1"/>
          <w:numId w:val="10"/>
        </w:numPr>
        <w:outlineLvl w:val="1"/>
      </w:pPr>
      <w:bookmarkStart w:id="10" w:name="_Toc512344587"/>
      <w:proofErr w:type="spellStart"/>
      <w:r>
        <w:t>sp_select_modules_by_job_code</w:t>
      </w:r>
      <w:bookmarkEnd w:id="10"/>
      <w:proofErr w:type="spellEnd"/>
      <w:r>
        <w:t xml:space="preserve"> </w:t>
      </w:r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1" w:name="_Toc512344588"/>
      <w:proofErr w:type="spellStart"/>
      <w:r>
        <w:t>sp_select_employees_by_module_and_site</w:t>
      </w:r>
      <w:bookmarkEnd w:id="11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2" w:name="_Toc512344589"/>
      <w:proofErr w:type="spellStart"/>
      <w:r>
        <w:t>sp_select_programs</w:t>
      </w:r>
      <w:bookmarkEnd w:id="12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3" w:name="_Toc512344590"/>
      <w:proofErr w:type="spellStart"/>
      <w:r>
        <w:t>sp_select_behaviors</w:t>
      </w:r>
      <w:bookmarkEnd w:id="13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4" w:name="_Toc512344591"/>
      <w:proofErr w:type="spellStart"/>
      <w:r>
        <w:t>sp_select_coachingrasons_by_module</w:t>
      </w:r>
      <w:bookmarkEnd w:id="14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5" w:name="_Toc512344592"/>
      <w:proofErr w:type="spellStart"/>
      <w:r>
        <w:t>sp_select_source_by_module</w:t>
      </w:r>
      <w:bookmarkEnd w:id="15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6" w:name="_Toc512344593"/>
      <w:proofErr w:type="spellStart"/>
      <w:r>
        <w:t>sp_select_subcoachingreasons_by_reason</w:t>
      </w:r>
      <w:bookmarkEnd w:id="16"/>
      <w:proofErr w:type="spellEnd"/>
    </w:p>
    <w:p w:rsidR="00302B4C" w:rsidRDefault="00302B4C" w:rsidP="00214F09">
      <w:pPr>
        <w:pStyle w:val="ListParagraph"/>
        <w:numPr>
          <w:ilvl w:val="1"/>
          <w:numId w:val="10"/>
        </w:numPr>
        <w:outlineLvl w:val="1"/>
      </w:pPr>
      <w:bookmarkStart w:id="17" w:name="_Toc512344594"/>
      <w:proofErr w:type="spellStart"/>
      <w:r>
        <w:t>sp_select_values_by_reason</w:t>
      </w:r>
      <w:bookmarkEnd w:id="17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8" w:name="_Toc512344595"/>
      <w:proofErr w:type="spellStart"/>
      <w:r>
        <w:t>sp_select_callid_by_module</w:t>
      </w:r>
      <w:bookmarkEnd w:id="18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19" w:name="_Toc512344596"/>
      <w:proofErr w:type="spellStart"/>
      <w:r>
        <w:t>sp_select_email_attributes</w:t>
      </w:r>
      <w:bookmarkEnd w:id="19"/>
      <w:proofErr w:type="spellEnd"/>
    </w:p>
    <w:p w:rsidR="00954D38" w:rsidRDefault="00954D38" w:rsidP="00214F09">
      <w:pPr>
        <w:pStyle w:val="ListParagraph"/>
        <w:numPr>
          <w:ilvl w:val="1"/>
          <w:numId w:val="10"/>
        </w:numPr>
        <w:outlineLvl w:val="1"/>
      </w:pPr>
      <w:bookmarkStart w:id="20" w:name="_Toc512344597"/>
      <w:proofErr w:type="spellStart"/>
      <w:r>
        <w:t>sp_select_rec_employee_hierarchy</w:t>
      </w:r>
      <w:bookmarkEnd w:id="20"/>
      <w:proofErr w:type="spellEnd"/>
    </w:p>
    <w:p w:rsidR="00540D2D" w:rsidRDefault="00540D2D" w:rsidP="00214F09">
      <w:pPr>
        <w:pStyle w:val="ListParagraph"/>
        <w:numPr>
          <w:ilvl w:val="1"/>
          <w:numId w:val="10"/>
        </w:numPr>
        <w:outlineLvl w:val="1"/>
      </w:pPr>
      <w:bookmarkStart w:id="21" w:name="_Toc512344598"/>
      <w:proofErr w:type="spellStart"/>
      <w:r>
        <w:t>sp_insertinto_coaching_log</w:t>
      </w:r>
      <w:bookmarkEnd w:id="21"/>
      <w:proofErr w:type="spellEnd"/>
    </w:p>
    <w:p w:rsidR="00302B4C" w:rsidRDefault="00302B4C" w:rsidP="00954D38">
      <w:pPr>
        <w:ind w:left="360"/>
        <w:outlineLvl w:val="1"/>
      </w:pPr>
    </w:p>
    <w:p w:rsidR="00302B4C" w:rsidRDefault="00302B4C" w:rsidP="00954D38">
      <w:pPr>
        <w:ind w:left="360"/>
        <w:outlineLvl w:val="1"/>
      </w:pPr>
    </w:p>
    <w:p w:rsidR="0029709D" w:rsidRDefault="00D316F4" w:rsidP="00D316F4">
      <w:pPr>
        <w:ind w:left="360"/>
      </w:pPr>
      <w:r>
        <w:t xml:space="preserve">Refer </w:t>
      </w:r>
      <w:r w:rsidRPr="00D316F4">
        <w:t>CCO_eCoaching_Log_Database_DD</w:t>
      </w:r>
      <w:r>
        <w:t>.docx for details</w:t>
      </w:r>
      <w:r w:rsidR="005359A7">
        <w:t>.</w:t>
      </w:r>
    </w:p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Pr="0029709D" w:rsidRDefault="0029709D" w:rsidP="0029709D"/>
    <w:p w:rsidR="0029709D" w:rsidRDefault="0029709D" w:rsidP="0029709D"/>
    <w:p w:rsidR="0029709D" w:rsidRDefault="0029709D" w:rsidP="0029709D"/>
    <w:p w:rsidR="00955F36" w:rsidRPr="0029709D" w:rsidRDefault="0029709D" w:rsidP="0029709D">
      <w:pPr>
        <w:tabs>
          <w:tab w:val="left" w:pos="5184"/>
        </w:tabs>
      </w:pPr>
      <w:r>
        <w:tab/>
      </w:r>
    </w:p>
    <w:sectPr w:rsidR="00955F36" w:rsidRPr="0029709D" w:rsidSect="009B6177">
      <w:footerReference w:type="default" r:id="rId12"/>
      <w:pgSz w:w="12240" w:h="15840"/>
      <w:pgMar w:top="1440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F09" w:rsidRDefault="00214F09">
      <w:r>
        <w:separator/>
      </w:r>
    </w:p>
  </w:endnote>
  <w:endnote w:type="continuationSeparator" w:id="0">
    <w:p w:rsidR="00214F09" w:rsidRDefault="0021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GDIT CONFIDENTIAL</w:t>
    </w:r>
    <w:r>
      <w:rPr>
        <w:b/>
        <w:sz w:val="18"/>
      </w:rPr>
      <w:tab/>
      <w:t xml:space="preserve">                                                                   </w:t>
    </w:r>
    <w:proofErr w:type="spellStart"/>
    <w:r>
      <w:rPr>
        <w:b/>
        <w:sz w:val="18"/>
      </w:rPr>
      <w:t>CCO_eCoaching_Log_New_Submission_DD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 xml:space="preserve">Created 2018.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5AC5">
      <w:rPr>
        <w:rStyle w:val="PageNumber"/>
        <w:noProof/>
      </w:rPr>
      <w:t>8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AA5" w:rsidRDefault="00217AA5" w:rsidP="0075562D">
    <w:pPr>
      <w:rPr>
        <w:sz w:val="18"/>
      </w:rPr>
    </w:pPr>
    <w:r>
      <w:rPr>
        <w:b/>
        <w:sz w:val="18"/>
      </w:rPr>
      <w:t>G</w:t>
    </w:r>
    <w:r w:rsidR="003B311B">
      <w:rPr>
        <w:b/>
        <w:sz w:val="18"/>
      </w:rPr>
      <w:t>DIT CONFIDENTIAL</w:t>
    </w:r>
    <w:r w:rsidR="003B311B">
      <w:rPr>
        <w:b/>
        <w:sz w:val="18"/>
      </w:rPr>
      <w:tab/>
    </w:r>
    <w:r w:rsidR="003B311B">
      <w:rPr>
        <w:b/>
        <w:sz w:val="18"/>
      </w:rPr>
      <w:tab/>
    </w:r>
    <w:r>
      <w:rPr>
        <w:b/>
        <w:sz w:val="18"/>
      </w:rPr>
      <w:tab/>
      <w:t xml:space="preserve">                                                </w:t>
    </w:r>
    <w:proofErr w:type="spellStart"/>
    <w:r>
      <w:rPr>
        <w:b/>
        <w:sz w:val="18"/>
      </w:rPr>
      <w:t>CCO_eCoaching_</w:t>
    </w:r>
    <w:r w:rsidR="003B311B">
      <w:rPr>
        <w:b/>
        <w:sz w:val="18"/>
      </w:rPr>
      <w:t>Log_New_Submission</w:t>
    </w:r>
    <w:r>
      <w:rPr>
        <w:b/>
        <w:sz w:val="18"/>
      </w:rPr>
      <w:t>_DD</w:t>
    </w:r>
    <w:proofErr w:type="spellEnd"/>
  </w:p>
  <w:p w:rsidR="00217AA5" w:rsidRDefault="00217AA5" w:rsidP="0075562D">
    <w:pPr>
      <w:rPr>
        <w:sz w:val="18"/>
      </w:rPr>
    </w:pPr>
    <w:r>
      <w:rPr>
        <w:sz w:val="18"/>
      </w:rPr>
      <w:t>Copyrighted Material of GDIT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</w:t>
    </w:r>
  </w:p>
  <w:p w:rsidR="00217AA5" w:rsidRDefault="00217AA5" w:rsidP="0075562D">
    <w:pPr>
      <w:pStyle w:val="Footer"/>
      <w:rPr>
        <w:rStyle w:val="PageNumber"/>
      </w:rPr>
    </w:pPr>
    <w:r>
      <w:rPr>
        <w:sz w:val="18"/>
      </w:rPr>
      <w:t>Created 201</w:t>
    </w:r>
    <w:r w:rsidR="0067249B">
      <w:rPr>
        <w:sz w:val="18"/>
      </w:rPr>
      <w:t>8</w:t>
    </w:r>
    <w:r>
      <w:rPr>
        <w:sz w:val="18"/>
      </w:rPr>
      <w:t xml:space="preserve">.  All rights reserved. </w:t>
    </w:r>
    <w:r>
      <w:rPr>
        <w:sz w:val="18"/>
      </w:rPr>
      <w:tab/>
      <w:t xml:space="preserve">                                                                                  </w:t>
    </w:r>
    <w:r>
      <w:rPr>
        <w:sz w:val="18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A5AC5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F09" w:rsidRDefault="00214F09">
      <w:r>
        <w:separator/>
      </w:r>
    </w:p>
  </w:footnote>
  <w:footnote w:type="continuationSeparator" w:id="0">
    <w:p w:rsidR="00214F09" w:rsidRDefault="00214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0A33"/>
    <w:multiLevelType w:val="hybridMultilevel"/>
    <w:tmpl w:val="EFF8BDA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793480F"/>
    <w:multiLevelType w:val="hybridMultilevel"/>
    <w:tmpl w:val="478674B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5141F6"/>
    <w:multiLevelType w:val="hybridMultilevel"/>
    <w:tmpl w:val="7E88BCF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8756CB"/>
    <w:multiLevelType w:val="hybridMultilevel"/>
    <w:tmpl w:val="D89EA9B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1995A28"/>
    <w:multiLevelType w:val="hybridMultilevel"/>
    <w:tmpl w:val="FD8C66F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1C955C2"/>
    <w:multiLevelType w:val="hybridMultilevel"/>
    <w:tmpl w:val="944CD1A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E0068B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34C82BB4"/>
    <w:multiLevelType w:val="multilevel"/>
    <w:tmpl w:val="B15A53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5B06C33"/>
    <w:multiLevelType w:val="hybridMultilevel"/>
    <w:tmpl w:val="66485D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348F7"/>
    <w:multiLevelType w:val="hybridMultilevel"/>
    <w:tmpl w:val="EA322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1672A2"/>
    <w:multiLevelType w:val="multilevel"/>
    <w:tmpl w:val="AC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612"/>
        </w:tabs>
        <w:ind w:left="61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 w15:restartNumberingAfterBreak="0">
    <w:nsid w:val="48FE6C4B"/>
    <w:multiLevelType w:val="hybridMultilevel"/>
    <w:tmpl w:val="6AE8CD9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2537C4A"/>
    <w:multiLevelType w:val="hybridMultilevel"/>
    <w:tmpl w:val="D1DC70E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573A8E"/>
    <w:multiLevelType w:val="hybridMultilevel"/>
    <w:tmpl w:val="42A645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49A41AC"/>
    <w:multiLevelType w:val="hybridMultilevel"/>
    <w:tmpl w:val="32AC5B4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5180AA8"/>
    <w:multiLevelType w:val="hybridMultilevel"/>
    <w:tmpl w:val="E048A63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7D1C99"/>
    <w:multiLevelType w:val="hybridMultilevel"/>
    <w:tmpl w:val="90347DB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9EA0B4F"/>
    <w:multiLevelType w:val="hybridMultilevel"/>
    <w:tmpl w:val="138ADA3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DCC4675"/>
    <w:multiLevelType w:val="hybridMultilevel"/>
    <w:tmpl w:val="0FA6BB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19"/>
  </w:num>
  <w:num w:numId="5">
    <w:abstractNumId w:val="9"/>
  </w:num>
  <w:num w:numId="6">
    <w:abstractNumId w:val="18"/>
  </w:num>
  <w:num w:numId="7">
    <w:abstractNumId w:val="0"/>
  </w:num>
  <w:num w:numId="8">
    <w:abstractNumId w:val="14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3"/>
  </w:num>
  <w:num w:numId="14">
    <w:abstractNumId w:val="3"/>
  </w:num>
  <w:num w:numId="15">
    <w:abstractNumId w:val="17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  <w:num w:numId="20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32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76"/>
    <w:rsid w:val="000000DE"/>
    <w:rsid w:val="000003A9"/>
    <w:rsid w:val="00000A9E"/>
    <w:rsid w:val="00000BC6"/>
    <w:rsid w:val="00002B87"/>
    <w:rsid w:val="0000445A"/>
    <w:rsid w:val="0000522C"/>
    <w:rsid w:val="000071F5"/>
    <w:rsid w:val="0001101D"/>
    <w:rsid w:val="0001117E"/>
    <w:rsid w:val="00011971"/>
    <w:rsid w:val="000119E4"/>
    <w:rsid w:val="00011AF2"/>
    <w:rsid w:val="0001201E"/>
    <w:rsid w:val="00012131"/>
    <w:rsid w:val="000132C5"/>
    <w:rsid w:val="00013928"/>
    <w:rsid w:val="00013BF3"/>
    <w:rsid w:val="00014257"/>
    <w:rsid w:val="0001467D"/>
    <w:rsid w:val="000156FD"/>
    <w:rsid w:val="00017355"/>
    <w:rsid w:val="0001740C"/>
    <w:rsid w:val="00017784"/>
    <w:rsid w:val="00020868"/>
    <w:rsid w:val="00020D22"/>
    <w:rsid w:val="000219F1"/>
    <w:rsid w:val="00021AAC"/>
    <w:rsid w:val="0002247E"/>
    <w:rsid w:val="000231CA"/>
    <w:rsid w:val="000238E5"/>
    <w:rsid w:val="00023F30"/>
    <w:rsid w:val="00026D8C"/>
    <w:rsid w:val="00027677"/>
    <w:rsid w:val="00030840"/>
    <w:rsid w:val="00030896"/>
    <w:rsid w:val="00030AD5"/>
    <w:rsid w:val="000317AA"/>
    <w:rsid w:val="00032048"/>
    <w:rsid w:val="0003285D"/>
    <w:rsid w:val="00034D80"/>
    <w:rsid w:val="000363CB"/>
    <w:rsid w:val="00036422"/>
    <w:rsid w:val="00036F9C"/>
    <w:rsid w:val="00037337"/>
    <w:rsid w:val="000400B6"/>
    <w:rsid w:val="000418C4"/>
    <w:rsid w:val="00042765"/>
    <w:rsid w:val="0004311E"/>
    <w:rsid w:val="000436C7"/>
    <w:rsid w:val="0004438D"/>
    <w:rsid w:val="00044458"/>
    <w:rsid w:val="00044847"/>
    <w:rsid w:val="000448F1"/>
    <w:rsid w:val="00044EA8"/>
    <w:rsid w:val="0004505A"/>
    <w:rsid w:val="00045B92"/>
    <w:rsid w:val="0004693B"/>
    <w:rsid w:val="0004707E"/>
    <w:rsid w:val="00047418"/>
    <w:rsid w:val="00051C23"/>
    <w:rsid w:val="00052650"/>
    <w:rsid w:val="0005342A"/>
    <w:rsid w:val="00053B91"/>
    <w:rsid w:val="00056676"/>
    <w:rsid w:val="000569D7"/>
    <w:rsid w:val="000623BC"/>
    <w:rsid w:val="0006363B"/>
    <w:rsid w:val="0006380F"/>
    <w:rsid w:val="000640E5"/>
    <w:rsid w:val="0006435F"/>
    <w:rsid w:val="00064902"/>
    <w:rsid w:val="00066015"/>
    <w:rsid w:val="00070747"/>
    <w:rsid w:val="00070887"/>
    <w:rsid w:val="00070FB5"/>
    <w:rsid w:val="000733A1"/>
    <w:rsid w:val="0007344F"/>
    <w:rsid w:val="0007429F"/>
    <w:rsid w:val="0007562B"/>
    <w:rsid w:val="00075959"/>
    <w:rsid w:val="00076B61"/>
    <w:rsid w:val="00082CA9"/>
    <w:rsid w:val="00083598"/>
    <w:rsid w:val="00085D95"/>
    <w:rsid w:val="00087B24"/>
    <w:rsid w:val="000917E3"/>
    <w:rsid w:val="0009251C"/>
    <w:rsid w:val="0009277D"/>
    <w:rsid w:val="00092B77"/>
    <w:rsid w:val="000937BB"/>
    <w:rsid w:val="00094EB3"/>
    <w:rsid w:val="00095964"/>
    <w:rsid w:val="00096873"/>
    <w:rsid w:val="000A12E5"/>
    <w:rsid w:val="000A23C7"/>
    <w:rsid w:val="000A2824"/>
    <w:rsid w:val="000A7642"/>
    <w:rsid w:val="000B07DF"/>
    <w:rsid w:val="000B175E"/>
    <w:rsid w:val="000B19CD"/>
    <w:rsid w:val="000B353C"/>
    <w:rsid w:val="000B4BB3"/>
    <w:rsid w:val="000B4C41"/>
    <w:rsid w:val="000B636A"/>
    <w:rsid w:val="000B6371"/>
    <w:rsid w:val="000B69B3"/>
    <w:rsid w:val="000B7ED5"/>
    <w:rsid w:val="000C0485"/>
    <w:rsid w:val="000C0877"/>
    <w:rsid w:val="000C1F6A"/>
    <w:rsid w:val="000C1F96"/>
    <w:rsid w:val="000C238A"/>
    <w:rsid w:val="000C2B44"/>
    <w:rsid w:val="000C3317"/>
    <w:rsid w:val="000D1903"/>
    <w:rsid w:val="000D211A"/>
    <w:rsid w:val="000D22D8"/>
    <w:rsid w:val="000D28EE"/>
    <w:rsid w:val="000D3334"/>
    <w:rsid w:val="000D4625"/>
    <w:rsid w:val="000D488E"/>
    <w:rsid w:val="000D4B88"/>
    <w:rsid w:val="000D574E"/>
    <w:rsid w:val="000D598F"/>
    <w:rsid w:val="000D6C7A"/>
    <w:rsid w:val="000D7B80"/>
    <w:rsid w:val="000E22FB"/>
    <w:rsid w:val="000E25DD"/>
    <w:rsid w:val="000E2991"/>
    <w:rsid w:val="000E31C8"/>
    <w:rsid w:val="000E3F0B"/>
    <w:rsid w:val="000E49B6"/>
    <w:rsid w:val="000E534C"/>
    <w:rsid w:val="000E570F"/>
    <w:rsid w:val="000E57D8"/>
    <w:rsid w:val="000E593F"/>
    <w:rsid w:val="000E64B5"/>
    <w:rsid w:val="000E7970"/>
    <w:rsid w:val="000E7E8E"/>
    <w:rsid w:val="000F1094"/>
    <w:rsid w:val="000F4552"/>
    <w:rsid w:val="000F521F"/>
    <w:rsid w:val="000F71CC"/>
    <w:rsid w:val="00100264"/>
    <w:rsid w:val="0010046D"/>
    <w:rsid w:val="00100CBE"/>
    <w:rsid w:val="001018E7"/>
    <w:rsid w:val="00101E39"/>
    <w:rsid w:val="00102065"/>
    <w:rsid w:val="001040E1"/>
    <w:rsid w:val="0010443A"/>
    <w:rsid w:val="00104936"/>
    <w:rsid w:val="00106230"/>
    <w:rsid w:val="0011172C"/>
    <w:rsid w:val="001118A1"/>
    <w:rsid w:val="0011242F"/>
    <w:rsid w:val="00114B68"/>
    <w:rsid w:val="00116A05"/>
    <w:rsid w:val="00116F1E"/>
    <w:rsid w:val="00117077"/>
    <w:rsid w:val="001170B6"/>
    <w:rsid w:val="001177CE"/>
    <w:rsid w:val="00117A50"/>
    <w:rsid w:val="001204CA"/>
    <w:rsid w:val="00123165"/>
    <w:rsid w:val="00125614"/>
    <w:rsid w:val="00127D56"/>
    <w:rsid w:val="00127D64"/>
    <w:rsid w:val="0013055D"/>
    <w:rsid w:val="00133578"/>
    <w:rsid w:val="0013678A"/>
    <w:rsid w:val="00140BFB"/>
    <w:rsid w:val="001416D2"/>
    <w:rsid w:val="0014219C"/>
    <w:rsid w:val="001437FE"/>
    <w:rsid w:val="00143E05"/>
    <w:rsid w:val="001441F7"/>
    <w:rsid w:val="00144604"/>
    <w:rsid w:val="00144DC4"/>
    <w:rsid w:val="00144FC6"/>
    <w:rsid w:val="00145B22"/>
    <w:rsid w:val="001460C0"/>
    <w:rsid w:val="0014651A"/>
    <w:rsid w:val="00153468"/>
    <w:rsid w:val="001538DD"/>
    <w:rsid w:val="00153AC6"/>
    <w:rsid w:val="0015498B"/>
    <w:rsid w:val="00154B87"/>
    <w:rsid w:val="0015597A"/>
    <w:rsid w:val="00157238"/>
    <w:rsid w:val="00157BC2"/>
    <w:rsid w:val="0016108B"/>
    <w:rsid w:val="001625B3"/>
    <w:rsid w:val="00163A84"/>
    <w:rsid w:val="00164D0E"/>
    <w:rsid w:val="00165184"/>
    <w:rsid w:val="00170980"/>
    <w:rsid w:val="00171037"/>
    <w:rsid w:val="0017191F"/>
    <w:rsid w:val="0017194D"/>
    <w:rsid w:val="00172616"/>
    <w:rsid w:val="00175B3F"/>
    <w:rsid w:val="00176615"/>
    <w:rsid w:val="001771CE"/>
    <w:rsid w:val="001774CF"/>
    <w:rsid w:val="00177767"/>
    <w:rsid w:val="001806E6"/>
    <w:rsid w:val="001813B1"/>
    <w:rsid w:val="00182DFA"/>
    <w:rsid w:val="001847C1"/>
    <w:rsid w:val="0018582C"/>
    <w:rsid w:val="00185B59"/>
    <w:rsid w:val="0019065B"/>
    <w:rsid w:val="00192A75"/>
    <w:rsid w:val="00192B26"/>
    <w:rsid w:val="001931BF"/>
    <w:rsid w:val="001932FF"/>
    <w:rsid w:val="00193B2C"/>
    <w:rsid w:val="00194BD0"/>
    <w:rsid w:val="00195301"/>
    <w:rsid w:val="0019612F"/>
    <w:rsid w:val="001965B8"/>
    <w:rsid w:val="001969BA"/>
    <w:rsid w:val="00197CAB"/>
    <w:rsid w:val="001A1671"/>
    <w:rsid w:val="001A2E5B"/>
    <w:rsid w:val="001A463E"/>
    <w:rsid w:val="001A56E6"/>
    <w:rsid w:val="001B0BB9"/>
    <w:rsid w:val="001B2E71"/>
    <w:rsid w:val="001B2F47"/>
    <w:rsid w:val="001B4504"/>
    <w:rsid w:val="001B62A5"/>
    <w:rsid w:val="001B751B"/>
    <w:rsid w:val="001B769C"/>
    <w:rsid w:val="001C00AE"/>
    <w:rsid w:val="001C0420"/>
    <w:rsid w:val="001C124E"/>
    <w:rsid w:val="001C1500"/>
    <w:rsid w:val="001C3470"/>
    <w:rsid w:val="001C407A"/>
    <w:rsid w:val="001C4917"/>
    <w:rsid w:val="001C50E9"/>
    <w:rsid w:val="001C5520"/>
    <w:rsid w:val="001C6B31"/>
    <w:rsid w:val="001D0752"/>
    <w:rsid w:val="001D1105"/>
    <w:rsid w:val="001D145D"/>
    <w:rsid w:val="001D18FB"/>
    <w:rsid w:val="001D2F61"/>
    <w:rsid w:val="001D3C07"/>
    <w:rsid w:val="001D3C4A"/>
    <w:rsid w:val="001D48BC"/>
    <w:rsid w:val="001D50C4"/>
    <w:rsid w:val="001D5B16"/>
    <w:rsid w:val="001E02F5"/>
    <w:rsid w:val="001E11CC"/>
    <w:rsid w:val="001E1457"/>
    <w:rsid w:val="001E1491"/>
    <w:rsid w:val="001E17B3"/>
    <w:rsid w:val="001E1A26"/>
    <w:rsid w:val="001E1B7F"/>
    <w:rsid w:val="001E2645"/>
    <w:rsid w:val="001E3DE9"/>
    <w:rsid w:val="001E51F6"/>
    <w:rsid w:val="001E7809"/>
    <w:rsid w:val="001F00BE"/>
    <w:rsid w:val="001F0108"/>
    <w:rsid w:val="001F084B"/>
    <w:rsid w:val="001F0896"/>
    <w:rsid w:val="001F0AB5"/>
    <w:rsid w:val="001F2AED"/>
    <w:rsid w:val="001F3539"/>
    <w:rsid w:val="001F4432"/>
    <w:rsid w:val="001F5B43"/>
    <w:rsid w:val="001F689E"/>
    <w:rsid w:val="001F79BA"/>
    <w:rsid w:val="001F7A51"/>
    <w:rsid w:val="00200D90"/>
    <w:rsid w:val="00201DCC"/>
    <w:rsid w:val="00202EC6"/>
    <w:rsid w:val="00203217"/>
    <w:rsid w:val="00204F81"/>
    <w:rsid w:val="00204FA8"/>
    <w:rsid w:val="002055AE"/>
    <w:rsid w:val="00205E7B"/>
    <w:rsid w:val="00206546"/>
    <w:rsid w:val="00206D83"/>
    <w:rsid w:val="00206ED5"/>
    <w:rsid w:val="0021006A"/>
    <w:rsid w:val="00211DB8"/>
    <w:rsid w:val="00212882"/>
    <w:rsid w:val="0021391A"/>
    <w:rsid w:val="00214F09"/>
    <w:rsid w:val="002156CC"/>
    <w:rsid w:val="00215D90"/>
    <w:rsid w:val="00216BB8"/>
    <w:rsid w:val="00217417"/>
    <w:rsid w:val="00217AA5"/>
    <w:rsid w:val="00217DF6"/>
    <w:rsid w:val="00220205"/>
    <w:rsid w:val="00220431"/>
    <w:rsid w:val="00220E56"/>
    <w:rsid w:val="00221345"/>
    <w:rsid w:val="00221B14"/>
    <w:rsid w:val="002264DC"/>
    <w:rsid w:val="00227DF4"/>
    <w:rsid w:val="0023259C"/>
    <w:rsid w:val="0023450B"/>
    <w:rsid w:val="00235EA8"/>
    <w:rsid w:val="00237670"/>
    <w:rsid w:val="00237E40"/>
    <w:rsid w:val="00240A00"/>
    <w:rsid w:val="0024426F"/>
    <w:rsid w:val="002453BC"/>
    <w:rsid w:val="00246B0B"/>
    <w:rsid w:val="00247383"/>
    <w:rsid w:val="0025101E"/>
    <w:rsid w:val="00251693"/>
    <w:rsid w:val="00251784"/>
    <w:rsid w:val="00252963"/>
    <w:rsid w:val="00253E87"/>
    <w:rsid w:val="0025498D"/>
    <w:rsid w:val="00256A19"/>
    <w:rsid w:val="002603D4"/>
    <w:rsid w:val="00260C2D"/>
    <w:rsid w:val="00260C5E"/>
    <w:rsid w:val="00260F39"/>
    <w:rsid w:val="00261F5E"/>
    <w:rsid w:val="00263B5E"/>
    <w:rsid w:val="0026466D"/>
    <w:rsid w:val="00266752"/>
    <w:rsid w:val="00266B73"/>
    <w:rsid w:val="00266CD0"/>
    <w:rsid w:val="00270E32"/>
    <w:rsid w:val="00273030"/>
    <w:rsid w:val="00274B7B"/>
    <w:rsid w:val="002756A4"/>
    <w:rsid w:val="00276C5A"/>
    <w:rsid w:val="00276CB8"/>
    <w:rsid w:val="00277487"/>
    <w:rsid w:val="00277E99"/>
    <w:rsid w:val="002805A9"/>
    <w:rsid w:val="00281795"/>
    <w:rsid w:val="00283AC2"/>
    <w:rsid w:val="00283B35"/>
    <w:rsid w:val="00283ECC"/>
    <w:rsid w:val="00284144"/>
    <w:rsid w:val="002841A2"/>
    <w:rsid w:val="00285761"/>
    <w:rsid w:val="00285A78"/>
    <w:rsid w:val="0028678C"/>
    <w:rsid w:val="002911F7"/>
    <w:rsid w:val="002923CA"/>
    <w:rsid w:val="00292688"/>
    <w:rsid w:val="00292987"/>
    <w:rsid w:val="00293B62"/>
    <w:rsid w:val="00293D75"/>
    <w:rsid w:val="0029534F"/>
    <w:rsid w:val="002961D8"/>
    <w:rsid w:val="00296BD8"/>
    <w:rsid w:val="0029709D"/>
    <w:rsid w:val="002970EB"/>
    <w:rsid w:val="00297E06"/>
    <w:rsid w:val="002A25AB"/>
    <w:rsid w:val="002A4EE8"/>
    <w:rsid w:val="002A6D6D"/>
    <w:rsid w:val="002B032C"/>
    <w:rsid w:val="002B1C31"/>
    <w:rsid w:val="002B1EFD"/>
    <w:rsid w:val="002B213F"/>
    <w:rsid w:val="002B3532"/>
    <w:rsid w:val="002B3F4A"/>
    <w:rsid w:val="002B56B2"/>
    <w:rsid w:val="002B63B8"/>
    <w:rsid w:val="002B66B3"/>
    <w:rsid w:val="002B7AD0"/>
    <w:rsid w:val="002C07D9"/>
    <w:rsid w:val="002C0F42"/>
    <w:rsid w:val="002C1237"/>
    <w:rsid w:val="002C150E"/>
    <w:rsid w:val="002C16DB"/>
    <w:rsid w:val="002C1A5A"/>
    <w:rsid w:val="002C1DA7"/>
    <w:rsid w:val="002C24A9"/>
    <w:rsid w:val="002C250C"/>
    <w:rsid w:val="002C2642"/>
    <w:rsid w:val="002C26A0"/>
    <w:rsid w:val="002C3243"/>
    <w:rsid w:val="002C3534"/>
    <w:rsid w:val="002C3842"/>
    <w:rsid w:val="002C58F2"/>
    <w:rsid w:val="002C72AB"/>
    <w:rsid w:val="002D18E3"/>
    <w:rsid w:val="002D1E9A"/>
    <w:rsid w:val="002D4C4E"/>
    <w:rsid w:val="002D57DC"/>
    <w:rsid w:val="002E5685"/>
    <w:rsid w:val="002E5700"/>
    <w:rsid w:val="002E7233"/>
    <w:rsid w:val="002F1648"/>
    <w:rsid w:val="002F2123"/>
    <w:rsid w:val="002F28C2"/>
    <w:rsid w:val="002F2E80"/>
    <w:rsid w:val="002F427D"/>
    <w:rsid w:val="002F68E4"/>
    <w:rsid w:val="002F796C"/>
    <w:rsid w:val="002F7E4B"/>
    <w:rsid w:val="00301A4A"/>
    <w:rsid w:val="00301B89"/>
    <w:rsid w:val="00302768"/>
    <w:rsid w:val="00302B4C"/>
    <w:rsid w:val="00303005"/>
    <w:rsid w:val="00304177"/>
    <w:rsid w:val="003063D8"/>
    <w:rsid w:val="00306E46"/>
    <w:rsid w:val="00306E4F"/>
    <w:rsid w:val="00307350"/>
    <w:rsid w:val="00307C1B"/>
    <w:rsid w:val="00311986"/>
    <w:rsid w:val="00311E2E"/>
    <w:rsid w:val="00311F85"/>
    <w:rsid w:val="003124B5"/>
    <w:rsid w:val="003125F7"/>
    <w:rsid w:val="00312B20"/>
    <w:rsid w:val="00313434"/>
    <w:rsid w:val="00314BED"/>
    <w:rsid w:val="00314C33"/>
    <w:rsid w:val="00314D8B"/>
    <w:rsid w:val="0031554E"/>
    <w:rsid w:val="00316227"/>
    <w:rsid w:val="003168D4"/>
    <w:rsid w:val="00316DF9"/>
    <w:rsid w:val="003201A1"/>
    <w:rsid w:val="00323D1F"/>
    <w:rsid w:val="00324039"/>
    <w:rsid w:val="00324913"/>
    <w:rsid w:val="00324B59"/>
    <w:rsid w:val="00325710"/>
    <w:rsid w:val="00327927"/>
    <w:rsid w:val="00327A17"/>
    <w:rsid w:val="00330389"/>
    <w:rsid w:val="003307A2"/>
    <w:rsid w:val="00330A21"/>
    <w:rsid w:val="00330B23"/>
    <w:rsid w:val="00331EF7"/>
    <w:rsid w:val="00332CE9"/>
    <w:rsid w:val="0033391B"/>
    <w:rsid w:val="00333AA3"/>
    <w:rsid w:val="00333C18"/>
    <w:rsid w:val="003340F1"/>
    <w:rsid w:val="00336507"/>
    <w:rsid w:val="003375C1"/>
    <w:rsid w:val="003402FF"/>
    <w:rsid w:val="00343515"/>
    <w:rsid w:val="0034354D"/>
    <w:rsid w:val="00343AD0"/>
    <w:rsid w:val="00344226"/>
    <w:rsid w:val="0034501B"/>
    <w:rsid w:val="003451C5"/>
    <w:rsid w:val="00346049"/>
    <w:rsid w:val="00346D41"/>
    <w:rsid w:val="00350675"/>
    <w:rsid w:val="00350E59"/>
    <w:rsid w:val="0035145D"/>
    <w:rsid w:val="00351555"/>
    <w:rsid w:val="00352475"/>
    <w:rsid w:val="00352553"/>
    <w:rsid w:val="003553B9"/>
    <w:rsid w:val="0035567A"/>
    <w:rsid w:val="003561E6"/>
    <w:rsid w:val="003565BD"/>
    <w:rsid w:val="00360B9F"/>
    <w:rsid w:val="00360D2C"/>
    <w:rsid w:val="0036124F"/>
    <w:rsid w:val="0036249C"/>
    <w:rsid w:val="00362795"/>
    <w:rsid w:val="00363175"/>
    <w:rsid w:val="00363253"/>
    <w:rsid w:val="00364304"/>
    <w:rsid w:val="003655E4"/>
    <w:rsid w:val="003665CE"/>
    <w:rsid w:val="00367BC6"/>
    <w:rsid w:val="003701CE"/>
    <w:rsid w:val="00371757"/>
    <w:rsid w:val="00372EBD"/>
    <w:rsid w:val="003734FB"/>
    <w:rsid w:val="00373532"/>
    <w:rsid w:val="003736D6"/>
    <w:rsid w:val="00373AE9"/>
    <w:rsid w:val="00376687"/>
    <w:rsid w:val="003767CA"/>
    <w:rsid w:val="00376C15"/>
    <w:rsid w:val="003771DF"/>
    <w:rsid w:val="00381898"/>
    <w:rsid w:val="003839AC"/>
    <w:rsid w:val="00383FAE"/>
    <w:rsid w:val="00384E8D"/>
    <w:rsid w:val="003876CA"/>
    <w:rsid w:val="0039044C"/>
    <w:rsid w:val="00391669"/>
    <w:rsid w:val="00391739"/>
    <w:rsid w:val="003929AD"/>
    <w:rsid w:val="0039330D"/>
    <w:rsid w:val="00396128"/>
    <w:rsid w:val="0039749B"/>
    <w:rsid w:val="003A152C"/>
    <w:rsid w:val="003A234B"/>
    <w:rsid w:val="003A26E2"/>
    <w:rsid w:val="003A3522"/>
    <w:rsid w:val="003A37C5"/>
    <w:rsid w:val="003A3A7A"/>
    <w:rsid w:val="003A3B82"/>
    <w:rsid w:val="003A497D"/>
    <w:rsid w:val="003A4BE6"/>
    <w:rsid w:val="003A51ED"/>
    <w:rsid w:val="003A5AB9"/>
    <w:rsid w:val="003A601E"/>
    <w:rsid w:val="003A7DAD"/>
    <w:rsid w:val="003A7DDC"/>
    <w:rsid w:val="003B092A"/>
    <w:rsid w:val="003B09D7"/>
    <w:rsid w:val="003B1AC4"/>
    <w:rsid w:val="003B2632"/>
    <w:rsid w:val="003B29FF"/>
    <w:rsid w:val="003B311B"/>
    <w:rsid w:val="003B4F19"/>
    <w:rsid w:val="003B5583"/>
    <w:rsid w:val="003B5757"/>
    <w:rsid w:val="003B5A9D"/>
    <w:rsid w:val="003B73F6"/>
    <w:rsid w:val="003B7C64"/>
    <w:rsid w:val="003C065E"/>
    <w:rsid w:val="003C267C"/>
    <w:rsid w:val="003C2F93"/>
    <w:rsid w:val="003C4101"/>
    <w:rsid w:val="003C4AA2"/>
    <w:rsid w:val="003C5E4E"/>
    <w:rsid w:val="003C67A4"/>
    <w:rsid w:val="003D34AF"/>
    <w:rsid w:val="003D35F1"/>
    <w:rsid w:val="003D380B"/>
    <w:rsid w:val="003D3864"/>
    <w:rsid w:val="003D4A68"/>
    <w:rsid w:val="003D6407"/>
    <w:rsid w:val="003D6AAB"/>
    <w:rsid w:val="003D6B33"/>
    <w:rsid w:val="003E0947"/>
    <w:rsid w:val="003E179E"/>
    <w:rsid w:val="003E17D8"/>
    <w:rsid w:val="003E19E3"/>
    <w:rsid w:val="003E2D9E"/>
    <w:rsid w:val="003E31D5"/>
    <w:rsid w:val="003E5287"/>
    <w:rsid w:val="003E552A"/>
    <w:rsid w:val="003E73F3"/>
    <w:rsid w:val="003F0AED"/>
    <w:rsid w:val="003F12A0"/>
    <w:rsid w:val="003F130E"/>
    <w:rsid w:val="003F1496"/>
    <w:rsid w:val="003F254A"/>
    <w:rsid w:val="003F4131"/>
    <w:rsid w:val="003F6B09"/>
    <w:rsid w:val="003F6BB5"/>
    <w:rsid w:val="003F759B"/>
    <w:rsid w:val="003F7F43"/>
    <w:rsid w:val="004000B7"/>
    <w:rsid w:val="00400C3C"/>
    <w:rsid w:val="00400E8F"/>
    <w:rsid w:val="0040151A"/>
    <w:rsid w:val="004016BB"/>
    <w:rsid w:val="00401A43"/>
    <w:rsid w:val="0040272D"/>
    <w:rsid w:val="00402909"/>
    <w:rsid w:val="004043E1"/>
    <w:rsid w:val="00404971"/>
    <w:rsid w:val="00404A49"/>
    <w:rsid w:val="00404EDA"/>
    <w:rsid w:val="0040567A"/>
    <w:rsid w:val="00405712"/>
    <w:rsid w:val="00405866"/>
    <w:rsid w:val="00405B5E"/>
    <w:rsid w:val="00405FC7"/>
    <w:rsid w:val="00406470"/>
    <w:rsid w:val="0040736E"/>
    <w:rsid w:val="00407413"/>
    <w:rsid w:val="004079AE"/>
    <w:rsid w:val="00410305"/>
    <w:rsid w:val="004110C4"/>
    <w:rsid w:val="00412743"/>
    <w:rsid w:val="00412766"/>
    <w:rsid w:val="00414762"/>
    <w:rsid w:val="004147EA"/>
    <w:rsid w:val="0041525F"/>
    <w:rsid w:val="00415B0E"/>
    <w:rsid w:val="0041747B"/>
    <w:rsid w:val="00417753"/>
    <w:rsid w:val="00417BEC"/>
    <w:rsid w:val="00421412"/>
    <w:rsid w:val="00422075"/>
    <w:rsid w:val="00422D8D"/>
    <w:rsid w:val="00423338"/>
    <w:rsid w:val="00425177"/>
    <w:rsid w:val="00425351"/>
    <w:rsid w:val="0042717A"/>
    <w:rsid w:val="0042744C"/>
    <w:rsid w:val="00427A90"/>
    <w:rsid w:val="00430AD2"/>
    <w:rsid w:val="00431549"/>
    <w:rsid w:val="00431948"/>
    <w:rsid w:val="00431C5C"/>
    <w:rsid w:val="00431E29"/>
    <w:rsid w:val="00433447"/>
    <w:rsid w:val="00433CBD"/>
    <w:rsid w:val="0043520A"/>
    <w:rsid w:val="004356CB"/>
    <w:rsid w:val="0043704F"/>
    <w:rsid w:val="0043756B"/>
    <w:rsid w:val="00440385"/>
    <w:rsid w:val="0044207F"/>
    <w:rsid w:val="0044291A"/>
    <w:rsid w:val="004445E4"/>
    <w:rsid w:val="0044468B"/>
    <w:rsid w:val="00444D6C"/>
    <w:rsid w:val="004455CB"/>
    <w:rsid w:val="0044625D"/>
    <w:rsid w:val="004468A6"/>
    <w:rsid w:val="00447127"/>
    <w:rsid w:val="004475D0"/>
    <w:rsid w:val="00450262"/>
    <w:rsid w:val="00450609"/>
    <w:rsid w:val="0045114D"/>
    <w:rsid w:val="00451863"/>
    <w:rsid w:val="00451922"/>
    <w:rsid w:val="00452DA5"/>
    <w:rsid w:val="00455407"/>
    <w:rsid w:val="004572D0"/>
    <w:rsid w:val="004607B5"/>
    <w:rsid w:val="00462B98"/>
    <w:rsid w:val="00463F73"/>
    <w:rsid w:val="00464914"/>
    <w:rsid w:val="0046699E"/>
    <w:rsid w:val="00466A53"/>
    <w:rsid w:val="00466B49"/>
    <w:rsid w:val="00466BDF"/>
    <w:rsid w:val="004671CF"/>
    <w:rsid w:val="00467DE6"/>
    <w:rsid w:val="00470216"/>
    <w:rsid w:val="004714D4"/>
    <w:rsid w:val="00472A15"/>
    <w:rsid w:val="004735F4"/>
    <w:rsid w:val="004757D9"/>
    <w:rsid w:val="00475CFE"/>
    <w:rsid w:val="0047648B"/>
    <w:rsid w:val="00476FA6"/>
    <w:rsid w:val="00476FAE"/>
    <w:rsid w:val="004808CE"/>
    <w:rsid w:val="00480D5B"/>
    <w:rsid w:val="00480F8A"/>
    <w:rsid w:val="0048185D"/>
    <w:rsid w:val="00482666"/>
    <w:rsid w:val="00482BD5"/>
    <w:rsid w:val="004841A6"/>
    <w:rsid w:val="00484847"/>
    <w:rsid w:val="00485F48"/>
    <w:rsid w:val="00486467"/>
    <w:rsid w:val="00486C0F"/>
    <w:rsid w:val="0048723C"/>
    <w:rsid w:val="00487E85"/>
    <w:rsid w:val="004900E0"/>
    <w:rsid w:val="0049043C"/>
    <w:rsid w:val="00490FD9"/>
    <w:rsid w:val="00492255"/>
    <w:rsid w:val="00492326"/>
    <w:rsid w:val="00492B3F"/>
    <w:rsid w:val="00492D69"/>
    <w:rsid w:val="0049452C"/>
    <w:rsid w:val="00494626"/>
    <w:rsid w:val="0049476B"/>
    <w:rsid w:val="004950E2"/>
    <w:rsid w:val="00495B8C"/>
    <w:rsid w:val="00496164"/>
    <w:rsid w:val="00496802"/>
    <w:rsid w:val="00497589"/>
    <w:rsid w:val="004979D1"/>
    <w:rsid w:val="00497AE1"/>
    <w:rsid w:val="00497DC3"/>
    <w:rsid w:val="004A04CE"/>
    <w:rsid w:val="004A0EC9"/>
    <w:rsid w:val="004A1276"/>
    <w:rsid w:val="004A269B"/>
    <w:rsid w:val="004A2822"/>
    <w:rsid w:val="004A2938"/>
    <w:rsid w:val="004A34ED"/>
    <w:rsid w:val="004A3C25"/>
    <w:rsid w:val="004A5832"/>
    <w:rsid w:val="004A5AC5"/>
    <w:rsid w:val="004A5D28"/>
    <w:rsid w:val="004A60DF"/>
    <w:rsid w:val="004A65AB"/>
    <w:rsid w:val="004A73D4"/>
    <w:rsid w:val="004A78E4"/>
    <w:rsid w:val="004B0659"/>
    <w:rsid w:val="004B0666"/>
    <w:rsid w:val="004B1BCC"/>
    <w:rsid w:val="004B28E4"/>
    <w:rsid w:val="004B4262"/>
    <w:rsid w:val="004B4D91"/>
    <w:rsid w:val="004B67BA"/>
    <w:rsid w:val="004B6F74"/>
    <w:rsid w:val="004B71EB"/>
    <w:rsid w:val="004B7526"/>
    <w:rsid w:val="004B7794"/>
    <w:rsid w:val="004C2A87"/>
    <w:rsid w:val="004C2A9D"/>
    <w:rsid w:val="004C2B83"/>
    <w:rsid w:val="004C3169"/>
    <w:rsid w:val="004C4094"/>
    <w:rsid w:val="004C45D7"/>
    <w:rsid w:val="004C4D80"/>
    <w:rsid w:val="004C79CC"/>
    <w:rsid w:val="004D03F6"/>
    <w:rsid w:val="004D0432"/>
    <w:rsid w:val="004D0489"/>
    <w:rsid w:val="004D04EB"/>
    <w:rsid w:val="004D3217"/>
    <w:rsid w:val="004D473C"/>
    <w:rsid w:val="004D589B"/>
    <w:rsid w:val="004D642B"/>
    <w:rsid w:val="004D6742"/>
    <w:rsid w:val="004D721D"/>
    <w:rsid w:val="004E0A3D"/>
    <w:rsid w:val="004E3F95"/>
    <w:rsid w:val="004E4018"/>
    <w:rsid w:val="004E47A4"/>
    <w:rsid w:val="004E487C"/>
    <w:rsid w:val="004E4C3D"/>
    <w:rsid w:val="004E5212"/>
    <w:rsid w:val="004E6524"/>
    <w:rsid w:val="004E6740"/>
    <w:rsid w:val="004E6FA5"/>
    <w:rsid w:val="004F04B7"/>
    <w:rsid w:val="004F2198"/>
    <w:rsid w:val="004F27E3"/>
    <w:rsid w:val="004F29F9"/>
    <w:rsid w:val="004F43FF"/>
    <w:rsid w:val="004F4466"/>
    <w:rsid w:val="004F4AED"/>
    <w:rsid w:val="004F54A6"/>
    <w:rsid w:val="004F57E3"/>
    <w:rsid w:val="004F5813"/>
    <w:rsid w:val="004F5C3A"/>
    <w:rsid w:val="004F6FE4"/>
    <w:rsid w:val="004F73AF"/>
    <w:rsid w:val="005004B6"/>
    <w:rsid w:val="0050145E"/>
    <w:rsid w:val="00502AF7"/>
    <w:rsid w:val="0050526F"/>
    <w:rsid w:val="00505C2F"/>
    <w:rsid w:val="00506164"/>
    <w:rsid w:val="0050658B"/>
    <w:rsid w:val="00507518"/>
    <w:rsid w:val="005104B2"/>
    <w:rsid w:val="005107BC"/>
    <w:rsid w:val="005109F4"/>
    <w:rsid w:val="0051169D"/>
    <w:rsid w:val="00512796"/>
    <w:rsid w:val="00514280"/>
    <w:rsid w:val="005143FA"/>
    <w:rsid w:val="0051461A"/>
    <w:rsid w:val="00514F4D"/>
    <w:rsid w:val="005151C4"/>
    <w:rsid w:val="00516F69"/>
    <w:rsid w:val="005176E3"/>
    <w:rsid w:val="00517B45"/>
    <w:rsid w:val="00520CF2"/>
    <w:rsid w:val="005216CD"/>
    <w:rsid w:val="0052343A"/>
    <w:rsid w:val="005240C1"/>
    <w:rsid w:val="005257D3"/>
    <w:rsid w:val="005265EC"/>
    <w:rsid w:val="00526696"/>
    <w:rsid w:val="00526FF8"/>
    <w:rsid w:val="0053099D"/>
    <w:rsid w:val="00534A4C"/>
    <w:rsid w:val="005353B0"/>
    <w:rsid w:val="005359A7"/>
    <w:rsid w:val="00535A70"/>
    <w:rsid w:val="0053621A"/>
    <w:rsid w:val="00536878"/>
    <w:rsid w:val="00536FEC"/>
    <w:rsid w:val="00540D2D"/>
    <w:rsid w:val="005412AB"/>
    <w:rsid w:val="00542948"/>
    <w:rsid w:val="005443D3"/>
    <w:rsid w:val="005449ED"/>
    <w:rsid w:val="00545DAE"/>
    <w:rsid w:val="00546E9F"/>
    <w:rsid w:val="00547381"/>
    <w:rsid w:val="00547ACE"/>
    <w:rsid w:val="005501B5"/>
    <w:rsid w:val="005507AC"/>
    <w:rsid w:val="00551464"/>
    <w:rsid w:val="00551F44"/>
    <w:rsid w:val="005535DA"/>
    <w:rsid w:val="0055667A"/>
    <w:rsid w:val="00557168"/>
    <w:rsid w:val="005575DD"/>
    <w:rsid w:val="0055799B"/>
    <w:rsid w:val="00557A4B"/>
    <w:rsid w:val="0056089C"/>
    <w:rsid w:val="0056124E"/>
    <w:rsid w:val="0056181D"/>
    <w:rsid w:val="005620AC"/>
    <w:rsid w:val="00562244"/>
    <w:rsid w:val="005625D3"/>
    <w:rsid w:val="0056347A"/>
    <w:rsid w:val="00563C5F"/>
    <w:rsid w:val="0056454F"/>
    <w:rsid w:val="00565243"/>
    <w:rsid w:val="00566110"/>
    <w:rsid w:val="0056627A"/>
    <w:rsid w:val="00567528"/>
    <w:rsid w:val="00567EA3"/>
    <w:rsid w:val="00570C36"/>
    <w:rsid w:val="00571C1C"/>
    <w:rsid w:val="0057319C"/>
    <w:rsid w:val="005748DA"/>
    <w:rsid w:val="00574AA1"/>
    <w:rsid w:val="00574D36"/>
    <w:rsid w:val="00575E52"/>
    <w:rsid w:val="00576461"/>
    <w:rsid w:val="00577A48"/>
    <w:rsid w:val="00580DB7"/>
    <w:rsid w:val="00581469"/>
    <w:rsid w:val="0058182A"/>
    <w:rsid w:val="00581BD0"/>
    <w:rsid w:val="00581E3F"/>
    <w:rsid w:val="00583A09"/>
    <w:rsid w:val="00583E40"/>
    <w:rsid w:val="005856A1"/>
    <w:rsid w:val="00585F5D"/>
    <w:rsid w:val="00586985"/>
    <w:rsid w:val="005904D0"/>
    <w:rsid w:val="005908E6"/>
    <w:rsid w:val="00591948"/>
    <w:rsid w:val="00593AF4"/>
    <w:rsid w:val="00593E0C"/>
    <w:rsid w:val="00595812"/>
    <w:rsid w:val="00595B76"/>
    <w:rsid w:val="00595FF0"/>
    <w:rsid w:val="0059739F"/>
    <w:rsid w:val="005978BE"/>
    <w:rsid w:val="005A03A1"/>
    <w:rsid w:val="005A16A9"/>
    <w:rsid w:val="005A185D"/>
    <w:rsid w:val="005A2372"/>
    <w:rsid w:val="005A2734"/>
    <w:rsid w:val="005A3D6D"/>
    <w:rsid w:val="005A40DC"/>
    <w:rsid w:val="005A4D97"/>
    <w:rsid w:val="005A4F98"/>
    <w:rsid w:val="005A5F1D"/>
    <w:rsid w:val="005A655C"/>
    <w:rsid w:val="005A690B"/>
    <w:rsid w:val="005A6940"/>
    <w:rsid w:val="005A6C08"/>
    <w:rsid w:val="005A7832"/>
    <w:rsid w:val="005B10E5"/>
    <w:rsid w:val="005B12FF"/>
    <w:rsid w:val="005B3585"/>
    <w:rsid w:val="005B3D16"/>
    <w:rsid w:val="005B4230"/>
    <w:rsid w:val="005B4826"/>
    <w:rsid w:val="005B5089"/>
    <w:rsid w:val="005B5771"/>
    <w:rsid w:val="005B5A61"/>
    <w:rsid w:val="005B5BC0"/>
    <w:rsid w:val="005B5F40"/>
    <w:rsid w:val="005B620D"/>
    <w:rsid w:val="005B69D8"/>
    <w:rsid w:val="005B6CF6"/>
    <w:rsid w:val="005C0757"/>
    <w:rsid w:val="005C4403"/>
    <w:rsid w:val="005C468D"/>
    <w:rsid w:val="005C58F0"/>
    <w:rsid w:val="005C7384"/>
    <w:rsid w:val="005D0B08"/>
    <w:rsid w:val="005D1C22"/>
    <w:rsid w:val="005D2130"/>
    <w:rsid w:val="005D3056"/>
    <w:rsid w:val="005D3655"/>
    <w:rsid w:val="005D4B04"/>
    <w:rsid w:val="005D6229"/>
    <w:rsid w:val="005D6441"/>
    <w:rsid w:val="005D677F"/>
    <w:rsid w:val="005D7304"/>
    <w:rsid w:val="005E1317"/>
    <w:rsid w:val="005E18C5"/>
    <w:rsid w:val="005E18E2"/>
    <w:rsid w:val="005E1962"/>
    <w:rsid w:val="005E2648"/>
    <w:rsid w:val="005E2B20"/>
    <w:rsid w:val="005E4B16"/>
    <w:rsid w:val="005E4B18"/>
    <w:rsid w:val="005E5023"/>
    <w:rsid w:val="005E517A"/>
    <w:rsid w:val="005E7099"/>
    <w:rsid w:val="005E77A6"/>
    <w:rsid w:val="005E7890"/>
    <w:rsid w:val="005E79C5"/>
    <w:rsid w:val="005F0E39"/>
    <w:rsid w:val="005F32A0"/>
    <w:rsid w:val="005F362E"/>
    <w:rsid w:val="005F363F"/>
    <w:rsid w:val="005F3696"/>
    <w:rsid w:val="005F4541"/>
    <w:rsid w:val="005F4D71"/>
    <w:rsid w:val="005F5417"/>
    <w:rsid w:val="005F6659"/>
    <w:rsid w:val="00600983"/>
    <w:rsid w:val="00602D44"/>
    <w:rsid w:val="006034EC"/>
    <w:rsid w:val="00603A64"/>
    <w:rsid w:val="00605145"/>
    <w:rsid w:val="00606D5A"/>
    <w:rsid w:val="006111F7"/>
    <w:rsid w:val="006115CA"/>
    <w:rsid w:val="00611C5F"/>
    <w:rsid w:val="0061408B"/>
    <w:rsid w:val="0061526F"/>
    <w:rsid w:val="0061567D"/>
    <w:rsid w:val="0061741A"/>
    <w:rsid w:val="00617902"/>
    <w:rsid w:val="006214CA"/>
    <w:rsid w:val="00621B1B"/>
    <w:rsid w:val="00622996"/>
    <w:rsid w:val="006230E3"/>
    <w:rsid w:val="00623D6F"/>
    <w:rsid w:val="00624154"/>
    <w:rsid w:val="00624D33"/>
    <w:rsid w:val="00624F09"/>
    <w:rsid w:val="0062647C"/>
    <w:rsid w:val="006264B3"/>
    <w:rsid w:val="00626BD2"/>
    <w:rsid w:val="00630022"/>
    <w:rsid w:val="006318C0"/>
    <w:rsid w:val="0063193A"/>
    <w:rsid w:val="00631EB7"/>
    <w:rsid w:val="006335D8"/>
    <w:rsid w:val="00633893"/>
    <w:rsid w:val="006349BD"/>
    <w:rsid w:val="00635323"/>
    <w:rsid w:val="00636194"/>
    <w:rsid w:val="0063719F"/>
    <w:rsid w:val="00637CE1"/>
    <w:rsid w:val="006404C1"/>
    <w:rsid w:val="00640C0D"/>
    <w:rsid w:val="00640FAF"/>
    <w:rsid w:val="0064102E"/>
    <w:rsid w:val="00641A01"/>
    <w:rsid w:val="00641B65"/>
    <w:rsid w:val="00641EDC"/>
    <w:rsid w:val="0064245D"/>
    <w:rsid w:val="006443A6"/>
    <w:rsid w:val="0064466D"/>
    <w:rsid w:val="00644D4F"/>
    <w:rsid w:val="00646A3F"/>
    <w:rsid w:val="00646BCB"/>
    <w:rsid w:val="00646F82"/>
    <w:rsid w:val="00647149"/>
    <w:rsid w:val="00647C01"/>
    <w:rsid w:val="00650626"/>
    <w:rsid w:val="00650C6F"/>
    <w:rsid w:val="00651BDF"/>
    <w:rsid w:val="00652B01"/>
    <w:rsid w:val="006564A9"/>
    <w:rsid w:val="00656DE5"/>
    <w:rsid w:val="00656F10"/>
    <w:rsid w:val="00657BBB"/>
    <w:rsid w:val="006602C6"/>
    <w:rsid w:val="00662148"/>
    <w:rsid w:val="0066221B"/>
    <w:rsid w:val="00663AE8"/>
    <w:rsid w:val="00663C19"/>
    <w:rsid w:val="00663CFA"/>
    <w:rsid w:val="00664275"/>
    <w:rsid w:val="00664698"/>
    <w:rsid w:val="00664C17"/>
    <w:rsid w:val="00664F7E"/>
    <w:rsid w:val="0066514E"/>
    <w:rsid w:val="0066565A"/>
    <w:rsid w:val="00665741"/>
    <w:rsid w:val="00667B48"/>
    <w:rsid w:val="006702CD"/>
    <w:rsid w:val="00670BA9"/>
    <w:rsid w:val="0067249B"/>
    <w:rsid w:val="00672EDA"/>
    <w:rsid w:val="006730FD"/>
    <w:rsid w:val="0067366A"/>
    <w:rsid w:val="006742AF"/>
    <w:rsid w:val="00674620"/>
    <w:rsid w:val="006746B5"/>
    <w:rsid w:val="00674CE9"/>
    <w:rsid w:val="00674E1A"/>
    <w:rsid w:val="006751C3"/>
    <w:rsid w:val="00675E37"/>
    <w:rsid w:val="00677646"/>
    <w:rsid w:val="00677A10"/>
    <w:rsid w:val="0068002E"/>
    <w:rsid w:val="00680523"/>
    <w:rsid w:val="00682468"/>
    <w:rsid w:val="00682C2C"/>
    <w:rsid w:val="006835E5"/>
    <w:rsid w:val="00684BB0"/>
    <w:rsid w:val="00685F38"/>
    <w:rsid w:val="0068608D"/>
    <w:rsid w:val="006866BF"/>
    <w:rsid w:val="00686E41"/>
    <w:rsid w:val="00686E91"/>
    <w:rsid w:val="00692D5C"/>
    <w:rsid w:val="00693244"/>
    <w:rsid w:val="00693292"/>
    <w:rsid w:val="006935D0"/>
    <w:rsid w:val="00693866"/>
    <w:rsid w:val="0069592E"/>
    <w:rsid w:val="00697E49"/>
    <w:rsid w:val="00697E8D"/>
    <w:rsid w:val="006A0041"/>
    <w:rsid w:val="006A1915"/>
    <w:rsid w:val="006A2228"/>
    <w:rsid w:val="006A24BA"/>
    <w:rsid w:val="006A30A8"/>
    <w:rsid w:val="006A4BE2"/>
    <w:rsid w:val="006A7789"/>
    <w:rsid w:val="006B0F63"/>
    <w:rsid w:val="006B15BE"/>
    <w:rsid w:val="006B187F"/>
    <w:rsid w:val="006B454F"/>
    <w:rsid w:val="006B5511"/>
    <w:rsid w:val="006B6BEF"/>
    <w:rsid w:val="006B788A"/>
    <w:rsid w:val="006C00C2"/>
    <w:rsid w:val="006C037D"/>
    <w:rsid w:val="006C1522"/>
    <w:rsid w:val="006C1F29"/>
    <w:rsid w:val="006C26DB"/>
    <w:rsid w:val="006C433F"/>
    <w:rsid w:val="006C6247"/>
    <w:rsid w:val="006C76CD"/>
    <w:rsid w:val="006C7729"/>
    <w:rsid w:val="006D2028"/>
    <w:rsid w:val="006D26C9"/>
    <w:rsid w:val="006D31D3"/>
    <w:rsid w:val="006D3618"/>
    <w:rsid w:val="006D3CBB"/>
    <w:rsid w:val="006D46B4"/>
    <w:rsid w:val="006D4DE1"/>
    <w:rsid w:val="006D56E4"/>
    <w:rsid w:val="006D58BB"/>
    <w:rsid w:val="006D6895"/>
    <w:rsid w:val="006D79D8"/>
    <w:rsid w:val="006E014A"/>
    <w:rsid w:val="006E1E4E"/>
    <w:rsid w:val="006E1F9D"/>
    <w:rsid w:val="006E27E6"/>
    <w:rsid w:val="006E2996"/>
    <w:rsid w:val="006E3B63"/>
    <w:rsid w:val="006E6AD3"/>
    <w:rsid w:val="006E76E8"/>
    <w:rsid w:val="006F20F4"/>
    <w:rsid w:val="006F347A"/>
    <w:rsid w:val="006F765F"/>
    <w:rsid w:val="00700B06"/>
    <w:rsid w:val="00702682"/>
    <w:rsid w:val="00703E1C"/>
    <w:rsid w:val="0070557A"/>
    <w:rsid w:val="00706C14"/>
    <w:rsid w:val="00707A25"/>
    <w:rsid w:val="007109F0"/>
    <w:rsid w:val="00712730"/>
    <w:rsid w:val="00713B27"/>
    <w:rsid w:val="00713C03"/>
    <w:rsid w:val="0071461E"/>
    <w:rsid w:val="00715DBE"/>
    <w:rsid w:val="00716450"/>
    <w:rsid w:val="00716796"/>
    <w:rsid w:val="007168DA"/>
    <w:rsid w:val="00717687"/>
    <w:rsid w:val="007204C4"/>
    <w:rsid w:val="00720838"/>
    <w:rsid w:val="007213B6"/>
    <w:rsid w:val="007215E6"/>
    <w:rsid w:val="00721D83"/>
    <w:rsid w:val="00721EA0"/>
    <w:rsid w:val="00721F73"/>
    <w:rsid w:val="00722274"/>
    <w:rsid w:val="00722CFB"/>
    <w:rsid w:val="007231BF"/>
    <w:rsid w:val="00723C32"/>
    <w:rsid w:val="00723C46"/>
    <w:rsid w:val="007241C0"/>
    <w:rsid w:val="0072479C"/>
    <w:rsid w:val="00724FC3"/>
    <w:rsid w:val="0072755F"/>
    <w:rsid w:val="007319E2"/>
    <w:rsid w:val="0073270A"/>
    <w:rsid w:val="00732835"/>
    <w:rsid w:val="00733966"/>
    <w:rsid w:val="007347BB"/>
    <w:rsid w:val="00734B8B"/>
    <w:rsid w:val="00736D17"/>
    <w:rsid w:val="00737E25"/>
    <w:rsid w:val="00737F0A"/>
    <w:rsid w:val="00740175"/>
    <w:rsid w:val="00740274"/>
    <w:rsid w:val="007405A3"/>
    <w:rsid w:val="00740BA6"/>
    <w:rsid w:val="007413B5"/>
    <w:rsid w:val="00741F39"/>
    <w:rsid w:val="0074268C"/>
    <w:rsid w:val="00742796"/>
    <w:rsid w:val="00742B05"/>
    <w:rsid w:val="00742C08"/>
    <w:rsid w:val="00742C1B"/>
    <w:rsid w:val="00743174"/>
    <w:rsid w:val="00743CE6"/>
    <w:rsid w:val="00743CFF"/>
    <w:rsid w:val="00744335"/>
    <w:rsid w:val="00744B60"/>
    <w:rsid w:val="00745AB7"/>
    <w:rsid w:val="00745DF2"/>
    <w:rsid w:val="00746528"/>
    <w:rsid w:val="00746B66"/>
    <w:rsid w:val="00751620"/>
    <w:rsid w:val="007517F8"/>
    <w:rsid w:val="00752871"/>
    <w:rsid w:val="00752BA0"/>
    <w:rsid w:val="00754BAD"/>
    <w:rsid w:val="00754F59"/>
    <w:rsid w:val="007550CB"/>
    <w:rsid w:val="0075562D"/>
    <w:rsid w:val="00755C38"/>
    <w:rsid w:val="00756AA2"/>
    <w:rsid w:val="00756B80"/>
    <w:rsid w:val="0076027F"/>
    <w:rsid w:val="00761909"/>
    <w:rsid w:val="007629F4"/>
    <w:rsid w:val="00763784"/>
    <w:rsid w:val="0076535F"/>
    <w:rsid w:val="00765FF8"/>
    <w:rsid w:val="007667D7"/>
    <w:rsid w:val="00767A65"/>
    <w:rsid w:val="00767D28"/>
    <w:rsid w:val="00767F74"/>
    <w:rsid w:val="007704D6"/>
    <w:rsid w:val="00773B26"/>
    <w:rsid w:val="00773F46"/>
    <w:rsid w:val="007747BA"/>
    <w:rsid w:val="00776044"/>
    <w:rsid w:val="00776F2A"/>
    <w:rsid w:val="007772B9"/>
    <w:rsid w:val="00780871"/>
    <w:rsid w:val="00781148"/>
    <w:rsid w:val="007826F6"/>
    <w:rsid w:val="00784186"/>
    <w:rsid w:val="007841EE"/>
    <w:rsid w:val="0078427E"/>
    <w:rsid w:val="007842CD"/>
    <w:rsid w:val="00785721"/>
    <w:rsid w:val="00786615"/>
    <w:rsid w:val="00786761"/>
    <w:rsid w:val="00786923"/>
    <w:rsid w:val="007870FC"/>
    <w:rsid w:val="007875A0"/>
    <w:rsid w:val="007877E1"/>
    <w:rsid w:val="007905E3"/>
    <w:rsid w:val="00790DA4"/>
    <w:rsid w:val="00791ECA"/>
    <w:rsid w:val="007920FE"/>
    <w:rsid w:val="00792D61"/>
    <w:rsid w:val="007947D7"/>
    <w:rsid w:val="00795393"/>
    <w:rsid w:val="007953D3"/>
    <w:rsid w:val="007A0B5A"/>
    <w:rsid w:val="007A3D13"/>
    <w:rsid w:val="007A4F65"/>
    <w:rsid w:val="007A66A0"/>
    <w:rsid w:val="007A76A7"/>
    <w:rsid w:val="007B0D9E"/>
    <w:rsid w:val="007B174A"/>
    <w:rsid w:val="007B35BA"/>
    <w:rsid w:val="007B36E7"/>
    <w:rsid w:val="007B4D98"/>
    <w:rsid w:val="007B5496"/>
    <w:rsid w:val="007B5EE9"/>
    <w:rsid w:val="007C0159"/>
    <w:rsid w:val="007C0767"/>
    <w:rsid w:val="007C1C79"/>
    <w:rsid w:val="007C248A"/>
    <w:rsid w:val="007C2926"/>
    <w:rsid w:val="007C2D07"/>
    <w:rsid w:val="007C3E35"/>
    <w:rsid w:val="007C44A3"/>
    <w:rsid w:val="007C4BBC"/>
    <w:rsid w:val="007C750E"/>
    <w:rsid w:val="007D156D"/>
    <w:rsid w:val="007D2432"/>
    <w:rsid w:val="007D3A41"/>
    <w:rsid w:val="007D4F00"/>
    <w:rsid w:val="007D586A"/>
    <w:rsid w:val="007D6438"/>
    <w:rsid w:val="007D7267"/>
    <w:rsid w:val="007D78D8"/>
    <w:rsid w:val="007E0A9E"/>
    <w:rsid w:val="007E1244"/>
    <w:rsid w:val="007E1D30"/>
    <w:rsid w:val="007E2658"/>
    <w:rsid w:val="007E3422"/>
    <w:rsid w:val="007E57B2"/>
    <w:rsid w:val="007E592F"/>
    <w:rsid w:val="007E6C1C"/>
    <w:rsid w:val="007E7903"/>
    <w:rsid w:val="007F1954"/>
    <w:rsid w:val="007F278A"/>
    <w:rsid w:val="007F282D"/>
    <w:rsid w:val="007F4E71"/>
    <w:rsid w:val="007F5402"/>
    <w:rsid w:val="007F5502"/>
    <w:rsid w:val="007F564C"/>
    <w:rsid w:val="007F67F2"/>
    <w:rsid w:val="007F685E"/>
    <w:rsid w:val="007F7294"/>
    <w:rsid w:val="007F757B"/>
    <w:rsid w:val="0080115F"/>
    <w:rsid w:val="008014AA"/>
    <w:rsid w:val="008015BB"/>
    <w:rsid w:val="00801E08"/>
    <w:rsid w:val="0080405C"/>
    <w:rsid w:val="0080551B"/>
    <w:rsid w:val="00810C3B"/>
    <w:rsid w:val="00811EB8"/>
    <w:rsid w:val="008122D5"/>
    <w:rsid w:val="008138E4"/>
    <w:rsid w:val="0081469B"/>
    <w:rsid w:val="00814AA0"/>
    <w:rsid w:val="008150DE"/>
    <w:rsid w:val="008151B5"/>
    <w:rsid w:val="00815B4E"/>
    <w:rsid w:val="00816B97"/>
    <w:rsid w:val="008207D6"/>
    <w:rsid w:val="00820BCC"/>
    <w:rsid w:val="00820F55"/>
    <w:rsid w:val="00821415"/>
    <w:rsid w:val="00821576"/>
    <w:rsid w:val="008218BA"/>
    <w:rsid w:val="008227F9"/>
    <w:rsid w:val="00822887"/>
    <w:rsid w:val="0082343D"/>
    <w:rsid w:val="00823891"/>
    <w:rsid w:val="00825473"/>
    <w:rsid w:val="00825B17"/>
    <w:rsid w:val="00826080"/>
    <w:rsid w:val="008266C7"/>
    <w:rsid w:val="008269FF"/>
    <w:rsid w:val="00827F70"/>
    <w:rsid w:val="00831A6D"/>
    <w:rsid w:val="00833854"/>
    <w:rsid w:val="00833ACF"/>
    <w:rsid w:val="008346B8"/>
    <w:rsid w:val="008354FF"/>
    <w:rsid w:val="0083643F"/>
    <w:rsid w:val="00836D45"/>
    <w:rsid w:val="00837AD6"/>
    <w:rsid w:val="00840E77"/>
    <w:rsid w:val="00841433"/>
    <w:rsid w:val="00841EA9"/>
    <w:rsid w:val="0084310C"/>
    <w:rsid w:val="008440AB"/>
    <w:rsid w:val="008442B4"/>
    <w:rsid w:val="0084564D"/>
    <w:rsid w:val="0084714C"/>
    <w:rsid w:val="008479ED"/>
    <w:rsid w:val="00850F71"/>
    <w:rsid w:val="00853FEA"/>
    <w:rsid w:val="0085491F"/>
    <w:rsid w:val="00854E13"/>
    <w:rsid w:val="00854E4E"/>
    <w:rsid w:val="008570CF"/>
    <w:rsid w:val="00857812"/>
    <w:rsid w:val="00861279"/>
    <w:rsid w:val="00861B41"/>
    <w:rsid w:val="00861BFA"/>
    <w:rsid w:val="00863033"/>
    <w:rsid w:val="008633BE"/>
    <w:rsid w:val="008638A1"/>
    <w:rsid w:val="008655BA"/>
    <w:rsid w:val="00865FAA"/>
    <w:rsid w:val="00870468"/>
    <w:rsid w:val="00872345"/>
    <w:rsid w:val="00873EDA"/>
    <w:rsid w:val="0088010F"/>
    <w:rsid w:val="008801F6"/>
    <w:rsid w:val="008803C5"/>
    <w:rsid w:val="008810B4"/>
    <w:rsid w:val="008819CD"/>
    <w:rsid w:val="00882DE0"/>
    <w:rsid w:val="008840A7"/>
    <w:rsid w:val="008855D9"/>
    <w:rsid w:val="00887086"/>
    <w:rsid w:val="00890234"/>
    <w:rsid w:val="00890B58"/>
    <w:rsid w:val="00892448"/>
    <w:rsid w:val="00893ED0"/>
    <w:rsid w:val="0089501F"/>
    <w:rsid w:val="00896897"/>
    <w:rsid w:val="008A0875"/>
    <w:rsid w:val="008A1667"/>
    <w:rsid w:val="008A16EB"/>
    <w:rsid w:val="008A1812"/>
    <w:rsid w:val="008A29C9"/>
    <w:rsid w:val="008A3D75"/>
    <w:rsid w:val="008A4365"/>
    <w:rsid w:val="008A4587"/>
    <w:rsid w:val="008A5618"/>
    <w:rsid w:val="008A5924"/>
    <w:rsid w:val="008A5A38"/>
    <w:rsid w:val="008A601B"/>
    <w:rsid w:val="008A62CD"/>
    <w:rsid w:val="008A64D0"/>
    <w:rsid w:val="008A72E2"/>
    <w:rsid w:val="008A79F3"/>
    <w:rsid w:val="008B0600"/>
    <w:rsid w:val="008B0DAD"/>
    <w:rsid w:val="008B1160"/>
    <w:rsid w:val="008B1ABE"/>
    <w:rsid w:val="008B33CB"/>
    <w:rsid w:val="008B3EE4"/>
    <w:rsid w:val="008B52F9"/>
    <w:rsid w:val="008B53A1"/>
    <w:rsid w:val="008B5869"/>
    <w:rsid w:val="008B64F1"/>
    <w:rsid w:val="008B679B"/>
    <w:rsid w:val="008B7069"/>
    <w:rsid w:val="008C0176"/>
    <w:rsid w:val="008C0527"/>
    <w:rsid w:val="008C071D"/>
    <w:rsid w:val="008C0DFC"/>
    <w:rsid w:val="008C1BA7"/>
    <w:rsid w:val="008C21EE"/>
    <w:rsid w:val="008C27B9"/>
    <w:rsid w:val="008C2F90"/>
    <w:rsid w:val="008C3FD9"/>
    <w:rsid w:val="008C5FA0"/>
    <w:rsid w:val="008D028B"/>
    <w:rsid w:val="008D06AF"/>
    <w:rsid w:val="008D14E8"/>
    <w:rsid w:val="008D228E"/>
    <w:rsid w:val="008D2310"/>
    <w:rsid w:val="008D27E8"/>
    <w:rsid w:val="008D288E"/>
    <w:rsid w:val="008D2963"/>
    <w:rsid w:val="008D405D"/>
    <w:rsid w:val="008D4709"/>
    <w:rsid w:val="008D56FD"/>
    <w:rsid w:val="008D584D"/>
    <w:rsid w:val="008D6C72"/>
    <w:rsid w:val="008D7230"/>
    <w:rsid w:val="008E0484"/>
    <w:rsid w:val="008E082E"/>
    <w:rsid w:val="008E12C3"/>
    <w:rsid w:val="008E1493"/>
    <w:rsid w:val="008E1E91"/>
    <w:rsid w:val="008E29C9"/>
    <w:rsid w:val="008E2E99"/>
    <w:rsid w:val="008E3108"/>
    <w:rsid w:val="008E32C0"/>
    <w:rsid w:val="008E5BB8"/>
    <w:rsid w:val="008E6BB7"/>
    <w:rsid w:val="008F06B8"/>
    <w:rsid w:val="008F0A01"/>
    <w:rsid w:val="008F0E85"/>
    <w:rsid w:val="008F1ADF"/>
    <w:rsid w:val="008F1B3F"/>
    <w:rsid w:val="008F1C0A"/>
    <w:rsid w:val="008F2196"/>
    <w:rsid w:val="008F3644"/>
    <w:rsid w:val="008F415C"/>
    <w:rsid w:val="008F484F"/>
    <w:rsid w:val="009003B3"/>
    <w:rsid w:val="00900A9B"/>
    <w:rsid w:val="00900ED8"/>
    <w:rsid w:val="00903532"/>
    <w:rsid w:val="009036AB"/>
    <w:rsid w:val="009038A4"/>
    <w:rsid w:val="00903BA6"/>
    <w:rsid w:val="00904330"/>
    <w:rsid w:val="00906455"/>
    <w:rsid w:val="00906D5F"/>
    <w:rsid w:val="00910546"/>
    <w:rsid w:val="00910F22"/>
    <w:rsid w:val="00911AAD"/>
    <w:rsid w:val="00911C67"/>
    <w:rsid w:val="009126CC"/>
    <w:rsid w:val="00914976"/>
    <w:rsid w:val="009156A4"/>
    <w:rsid w:val="0091625D"/>
    <w:rsid w:val="00920D57"/>
    <w:rsid w:val="00921E4F"/>
    <w:rsid w:val="00921ED5"/>
    <w:rsid w:val="0092206D"/>
    <w:rsid w:val="00922316"/>
    <w:rsid w:val="009225EB"/>
    <w:rsid w:val="00923CD4"/>
    <w:rsid w:val="0092472C"/>
    <w:rsid w:val="00925EA3"/>
    <w:rsid w:val="00931739"/>
    <w:rsid w:val="00931FB8"/>
    <w:rsid w:val="00932A00"/>
    <w:rsid w:val="00932FEB"/>
    <w:rsid w:val="009347E5"/>
    <w:rsid w:val="00935288"/>
    <w:rsid w:val="009359CA"/>
    <w:rsid w:val="00936E9F"/>
    <w:rsid w:val="00936F91"/>
    <w:rsid w:val="00940666"/>
    <w:rsid w:val="00942B1B"/>
    <w:rsid w:val="0094469D"/>
    <w:rsid w:val="00944CD9"/>
    <w:rsid w:val="0094547B"/>
    <w:rsid w:val="00945A6E"/>
    <w:rsid w:val="00945B50"/>
    <w:rsid w:val="009462EE"/>
    <w:rsid w:val="0094644D"/>
    <w:rsid w:val="00946ED9"/>
    <w:rsid w:val="00947BF1"/>
    <w:rsid w:val="00953EE3"/>
    <w:rsid w:val="0095409A"/>
    <w:rsid w:val="009546AB"/>
    <w:rsid w:val="00954AA5"/>
    <w:rsid w:val="00954D38"/>
    <w:rsid w:val="009550EE"/>
    <w:rsid w:val="00955F36"/>
    <w:rsid w:val="00957410"/>
    <w:rsid w:val="00960009"/>
    <w:rsid w:val="00960526"/>
    <w:rsid w:val="00960666"/>
    <w:rsid w:val="00960987"/>
    <w:rsid w:val="00961BF4"/>
    <w:rsid w:val="00961C79"/>
    <w:rsid w:val="009620C3"/>
    <w:rsid w:val="00962D85"/>
    <w:rsid w:val="009630C2"/>
    <w:rsid w:val="00963222"/>
    <w:rsid w:val="009636A6"/>
    <w:rsid w:val="00964DFF"/>
    <w:rsid w:val="0096584C"/>
    <w:rsid w:val="00970606"/>
    <w:rsid w:val="00970BC6"/>
    <w:rsid w:val="00971196"/>
    <w:rsid w:val="00971ACA"/>
    <w:rsid w:val="00972711"/>
    <w:rsid w:val="00972C82"/>
    <w:rsid w:val="00973166"/>
    <w:rsid w:val="00974724"/>
    <w:rsid w:val="00974E93"/>
    <w:rsid w:val="009752B0"/>
    <w:rsid w:val="00975AB3"/>
    <w:rsid w:val="009773F0"/>
    <w:rsid w:val="009774AD"/>
    <w:rsid w:val="00977FD0"/>
    <w:rsid w:val="009803C4"/>
    <w:rsid w:val="00982728"/>
    <w:rsid w:val="009829CE"/>
    <w:rsid w:val="00982A42"/>
    <w:rsid w:val="00984044"/>
    <w:rsid w:val="009845FF"/>
    <w:rsid w:val="00984EEA"/>
    <w:rsid w:val="00985E42"/>
    <w:rsid w:val="00985E51"/>
    <w:rsid w:val="00986146"/>
    <w:rsid w:val="009901CA"/>
    <w:rsid w:val="00990DA4"/>
    <w:rsid w:val="00990E1C"/>
    <w:rsid w:val="00990E4B"/>
    <w:rsid w:val="00991485"/>
    <w:rsid w:val="00991B09"/>
    <w:rsid w:val="00991E20"/>
    <w:rsid w:val="00992BF8"/>
    <w:rsid w:val="00994914"/>
    <w:rsid w:val="009954F3"/>
    <w:rsid w:val="00997022"/>
    <w:rsid w:val="009A04AC"/>
    <w:rsid w:val="009A0F85"/>
    <w:rsid w:val="009A1F16"/>
    <w:rsid w:val="009A2A43"/>
    <w:rsid w:val="009A2B42"/>
    <w:rsid w:val="009A3245"/>
    <w:rsid w:val="009A4F16"/>
    <w:rsid w:val="009A56FC"/>
    <w:rsid w:val="009A767C"/>
    <w:rsid w:val="009B180C"/>
    <w:rsid w:val="009B282E"/>
    <w:rsid w:val="009B2A2F"/>
    <w:rsid w:val="009B3D78"/>
    <w:rsid w:val="009B5D6F"/>
    <w:rsid w:val="009B6177"/>
    <w:rsid w:val="009B773B"/>
    <w:rsid w:val="009C0510"/>
    <w:rsid w:val="009C052D"/>
    <w:rsid w:val="009C0FE4"/>
    <w:rsid w:val="009C2984"/>
    <w:rsid w:val="009C34BA"/>
    <w:rsid w:val="009C3637"/>
    <w:rsid w:val="009C3E92"/>
    <w:rsid w:val="009C4D60"/>
    <w:rsid w:val="009C50DC"/>
    <w:rsid w:val="009C5816"/>
    <w:rsid w:val="009C6657"/>
    <w:rsid w:val="009C75AA"/>
    <w:rsid w:val="009D11F6"/>
    <w:rsid w:val="009D1E2B"/>
    <w:rsid w:val="009D24F8"/>
    <w:rsid w:val="009D2EDC"/>
    <w:rsid w:val="009D2FD9"/>
    <w:rsid w:val="009D3876"/>
    <w:rsid w:val="009D4048"/>
    <w:rsid w:val="009D5601"/>
    <w:rsid w:val="009D5D5F"/>
    <w:rsid w:val="009D62AF"/>
    <w:rsid w:val="009D63F8"/>
    <w:rsid w:val="009D697F"/>
    <w:rsid w:val="009D6E11"/>
    <w:rsid w:val="009D70E8"/>
    <w:rsid w:val="009D74F7"/>
    <w:rsid w:val="009D7D12"/>
    <w:rsid w:val="009E00CB"/>
    <w:rsid w:val="009E0ED3"/>
    <w:rsid w:val="009E2040"/>
    <w:rsid w:val="009E2F06"/>
    <w:rsid w:val="009E3603"/>
    <w:rsid w:val="009E3718"/>
    <w:rsid w:val="009E4417"/>
    <w:rsid w:val="009E45DA"/>
    <w:rsid w:val="009E461D"/>
    <w:rsid w:val="009E4D25"/>
    <w:rsid w:val="009E57FE"/>
    <w:rsid w:val="009E64BA"/>
    <w:rsid w:val="009E71B6"/>
    <w:rsid w:val="009E7B2A"/>
    <w:rsid w:val="009F03D5"/>
    <w:rsid w:val="009F0B75"/>
    <w:rsid w:val="009F0BE3"/>
    <w:rsid w:val="009F58CF"/>
    <w:rsid w:val="009F76BC"/>
    <w:rsid w:val="009F78B9"/>
    <w:rsid w:val="00A00BEE"/>
    <w:rsid w:val="00A014C0"/>
    <w:rsid w:val="00A0265E"/>
    <w:rsid w:val="00A03B6B"/>
    <w:rsid w:val="00A03E9B"/>
    <w:rsid w:val="00A04008"/>
    <w:rsid w:val="00A055FD"/>
    <w:rsid w:val="00A05A7A"/>
    <w:rsid w:val="00A11178"/>
    <w:rsid w:val="00A11611"/>
    <w:rsid w:val="00A1277C"/>
    <w:rsid w:val="00A12AB4"/>
    <w:rsid w:val="00A1495D"/>
    <w:rsid w:val="00A15547"/>
    <w:rsid w:val="00A15745"/>
    <w:rsid w:val="00A16A02"/>
    <w:rsid w:val="00A16AF4"/>
    <w:rsid w:val="00A17244"/>
    <w:rsid w:val="00A17404"/>
    <w:rsid w:val="00A176A7"/>
    <w:rsid w:val="00A1785A"/>
    <w:rsid w:val="00A178F1"/>
    <w:rsid w:val="00A20055"/>
    <w:rsid w:val="00A21D8F"/>
    <w:rsid w:val="00A22609"/>
    <w:rsid w:val="00A2264F"/>
    <w:rsid w:val="00A22DF2"/>
    <w:rsid w:val="00A23389"/>
    <w:rsid w:val="00A233D3"/>
    <w:rsid w:val="00A23544"/>
    <w:rsid w:val="00A24BB7"/>
    <w:rsid w:val="00A25BCD"/>
    <w:rsid w:val="00A26741"/>
    <w:rsid w:val="00A2710C"/>
    <w:rsid w:val="00A27589"/>
    <w:rsid w:val="00A27B18"/>
    <w:rsid w:val="00A27CC9"/>
    <w:rsid w:val="00A27DE9"/>
    <w:rsid w:val="00A3006E"/>
    <w:rsid w:val="00A30269"/>
    <w:rsid w:val="00A30553"/>
    <w:rsid w:val="00A31388"/>
    <w:rsid w:val="00A323DA"/>
    <w:rsid w:val="00A32432"/>
    <w:rsid w:val="00A36221"/>
    <w:rsid w:val="00A365BE"/>
    <w:rsid w:val="00A40064"/>
    <w:rsid w:val="00A40128"/>
    <w:rsid w:val="00A44559"/>
    <w:rsid w:val="00A44843"/>
    <w:rsid w:val="00A44C9F"/>
    <w:rsid w:val="00A4587C"/>
    <w:rsid w:val="00A46ADB"/>
    <w:rsid w:val="00A50598"/>
    <w:rsid w:val="00A5065C"/>
    <w:rsid w:val="00A51073"/>
    <w:rsid w:val="00A52376"/>
    <w:rsid w:val="00A5317A"/>
    <w:rsid w:val="00A538B4"/>
    <w:rsid w:val="00A550F0"/>
    <w:rsid w:val="00A55134"/>
    <w:rsid w:val="00A55F19"/>
    <w:rsid w:val="00A5689E"/>
    <w:rsid w:val="00A56DBA"/>
    <w:rsid w:val="00A5784A"/>
    <w:rsid w:val="00A57DB4"/>
    <w:rsid w:val="00A6043D"/>
    <w:rsid w:val="00A616C9"/>
    <w:rsid w:val="00A61E69"/>
    <w:rsid w:val="00A62051"/>
    <w:rsid w:val="00A64312"/>
    <w:rsid w:val="00A6473E"/>
    <w:rsid w:val="00A64D7B"/>
    <w:rsid w:val="00A66555"/>
    <w:rsid w:val="00A665A0"/>
    <w:rsid w:val="00A66FA4"/>
    <w:rsid w:val="00A67678"/>
    <w:rsid w:val="00A67DA9"/>
    <w:rsid w:val="00A72216"/>
    <w:rsid w:val="00A72FFB"/>
    <w:rsid w:val="00A7369D"/>
    <w:rsid w:val="00A75A0C"/>
    <w:rsid w:val="00A7623B"/>
    <w:rsid w:val="00A76886"/>
    <w:rsid w:val="00A77382"/>
    <w:rsid w:val="00A774F6"/>
    <w:rsid w:val="00A77B09"/>
    <w:rsid w:val="00A802F3"/>
    <w:rsid w:val="00A81138"/>
    <w:rsid w:val="00A822E9"/>
    <w:rsid w:val="00A82FCC"/>
    <w:rsid w:val="00A842A6"/>
    <w:rsid w:val="00A84542"/>
    <w:rsid w:val="00A84EDF"/>
    <w:rsid w:val="00A85B1D"/>
    <w:rsid w:val="00A86129"/>
    <w:rsid w:val="00A8638C"/>
    <w:rsid w:val="00A86BFA"/>
    <w:rsid w:val="00A87F79"/>
    <w:rsid w:val="00A92702"/>
    <w:rsid w:val="00A937CD"/>
    <w:rsid w:val="00A95075"/>
    <w:rsid w:val="00A95533"/>
    <w:rsid w:val="00A95D4C"/>
    <w:rsid w:val="00A97E21"/>
    <w:rsid w:val="00AA0C6C"/>
    <w:rsid w:val="00AA3268"/>
    <w:rsid w:val="00AA38F8"/>
    <w:rsid w:val="00AA42CE"/>
    <w:rsid w:val="00AA4BE5"/>
    <w:rsid w:val="00AA5C66"/>
    <w:rsid w:val="00AA6B5D"/>
    <w:rsid w:val="00AB0030"/>
    <w:rsid w:val="00AB048D"/>
    <w:rsid w:val="00AB0F76"/>
    <w:rsid w:val="00AB23C7"/>
    <w:rsid w:val="00AB23E5"/>
    <w:rsid w:val="00AB3655"/>
    <w:rsid w:val="00AB4EE6"/>
    <w:rsid w:val="00AB621D"/>
    <w:rsid w:val="00AB6C83"/>
    <w:rsid w:val="00AB71B7"/>
    <w:rsid w:val="00AC12B0"/>
    <w:rsid w:val="00AC1CA5"/>
    <w:rsid w:val="00AC2120"/>
    <w:rsid w:val="00AC2264"/>
    <w:rsid w:val="00AC27C6"/>
    <w:rsid w:val="00AC3610"/>
    <w:rsid w:val="00AC3BE1"/>
    <w:rsid w:val="00AC3FBF"/>
    <w:rsid w:val="00AC4DAC"/>
    <w:rsid w:val="00AC5195"/>
    <w:rsid w:val="00AC57F9"/>
    <w:rsid w:val="00AC5958"/>
    <w:rsid w:val="00AC5CCC"/>
    <w:rsid w:val="00AC66C7"/>
    <w:rsid w:val="00AC7CA3"/>
    <w:rsid w:val="00AD1965"/>
    <w:rsid w:val="00AD2644"/>
    <w:rsid w:val="00AD2B2A"/>
    <w:rsid w:val="00AD54BA"/>
    <w:rsid w:val="00AD5A2E"/>
    <w:rsid w:val="00AD5EB6"/>
    <w:rsid w:val="00AD6A8E"/>
    <w:rsid w:val="00AD6AC7"/>
    <w:rsid w:val="00AD7234"/>
    <w:rsid w:val="00AD7E74"/>
    <w:rsid w:val="00AE0757"/>
    <w:rsid w:val="00AE08CE"/>
    <w:rsid w:val="00AE17A7"/>
    <w:rsid w:val="00AE25EE"/>
    <w:rsid w:val="00AE2C43"/>
    <w:rsid w:val="00AE3BBF"/>
    <w:rsid w:val="00AE48AF"/>
    <w:rsid w:val="00AE666C"/>
    <w:rsid w:val="00AE6755"/>
    <w:rsid w:val="00AE75E3"/>
    <w:rsid w:val="00AF0510"/>
    <w:rsid w:val="00AF0FA9"/>
    <w:rsid w:val="00AF13B5"/>
    <w:rsid w:val="00AF25EF"/>
    <w:rsid w:val="00AF2747"/>
    <w:rsid w:val="00AF40B7"/>
    <w:rsid w:val="00AF4E9B"/>
    <w:rsid w:val="00AF5CB8"/>
    <w:rsid w:val="00AF5FFE"/>
    <w:rsid w:val="00AF6D5C"/>
    <w:rsid w:val="00AF6DA3"/>
    <w:rsid w:val="00AF76B4"/>
    <w:rsid w:val="00B00668"/>
    <w:rsid w:val="00B00701"/>
    <w:rsid w:val="00B0082F"/>
    <w:rsid w:val="00B00EBC"/>
    <w:rsid w:val="00B01736"/>
    <w:rsid w:val="00B02446"/>
    <w:rsid w:val="00B0539B"/>
    <w:rsid w:val="00B063EF"/>
    <w:rsid w:val="00B06BAF"/>
    <w:rsid w:val="00B06C9F"/>
    <w:rsid w:val="00B06CD0"/>
    <w:rsid w:val="00B07287"/>
    <w:rsid w:val="00B076B2"/>
    <w:rsid w:val="00B07BBB"/>
    <w:rsid w:val="00B10E0F"/>
    <w:rsid w:val="00B11EE4"/>
    <w:rsid w:val="00B14365"/>
    <w:rsid w:val="00B14FDC"/>
    <w:rsid w:val="00B1525E"/>
    <w:rsid w:val="00B158CD"/>
    <w:rsid w:val="00B1617F"/>
    <w:rsid w:val="00B16659"/>
    <w:rsid w:val="00B16B42"/>
    <w:rsid w:val="00B16FB5"/>
    <w:rsid w:val="00B178C1"/>
    <w:rsid w:val="00B2029F"/>
    <w:rsid w:val="00B210A0"/>
    <w:rsid w:val="00B2137E"/>
    <w:rsid w:val="00B26483"/>
    <w:rsid w:val="00B303EE"/>
    <w:rsid w:val="00B30791"/>
    <w:rsid w:val="00B309CA"/>
    <w:rsid w:val="00B3230A"/>
    <w:rsid w:val="00B33E1E"/>
    <w:rsid w:val="00B343B7"/>
    <w:rsid w:val="00B36DB1"/>
    <w:rsid w:val="00B36F25"/>
    <w:rsid w:val="00B40283"/>
    <w:rsid w:val="00B404BE"/>
    <w:rsid w:val="00B4086D"/>
    <w:rsid w:val="00B4196B"/>
    <w:rsid w:val="00B424C5"/>
    <w:rsid w:val="00B4277C"/>
    <w:rsid w:val="00B431BD"/>
    <w:rsid w:val="00B4325F"/>
    <w:rsid w:val="00B43298"/>
    <w:rsid w:val="00B437A2"/>
    <w:rsid w:val="00B43CC8"/>
    <w:rsid w:val="00B450E7"/>
    <w:rsid w:val="00B45642"/>
    <w:rsid w:val="00B457BF"/>
    <w:rsid w:val="00B46739"/>
    <w:rsid w:val="00B47AEE"/>
    <w:rsid w:val="00B5067C"/>
    <w:rsid w:val="00B519B5"/>
    <w:rsid w:val="00B52E72"/>
    <w:rsid w:val="00B53480"/>
    <w:rsid w:val="00B53ADA"/>
    <w:rsid w:val="00B54921"/>
    <w:rsid w:val="00B57532"/>
    <w:rsid w:val="00B6015D"/>
    <w:rsid w:val="00B608D0"/>
    <w:rsid w:val="00B60F74"/>
    <w:rsid w:val="00B617E9"/>
    <w:rsid w:val="00B61F53"/>
    <w:rsid w:val="00B62349"/>
    <w:rsid w:val="00B62AA9"/>
    <w:rsid w:val="00B63786"/>
    <w:rsid w:val="00B63DE3"/>
    <w:rsid w:val="00B6426E"/>
    <w:rsid w:val="00B6569C"/>
    <w:rsid w:val="00B703CD"/>
    <w:rsid w:val="00B7041F"/>
    <w:rsid w:val="00B730AC"/>
    <w:rsid w:val="00B7344A"/>
    <w:rsid w:val="00B75499"/>
    <w:rsid w:val="00B7689B"/>
    <w:rsid w:val="00B77197"/>
    <w:rsid w:val="00B81114"/>
    <w:rsid w:val="00B81A88"/>
    <w:rsid w:val="00B8364E"/>
    <w:rsid w:val="00B836E4"/>
    <w:rsid w:val="00B8399A"/>
    <w:rsid w:val="00B84096"/>
    <w:rsid w:val="00B84765"/>
    <w:rsid w:val="00B84AE1"/>
    <w:rsid w:val="00B84D04"/>
    <w:rsid w:val="00B85708"/>
    <w:rsid w:val="00B8574E"/>
    <w:rsid w:val="00B865DB"/>
    <w:rsid w:val="00B86C10"/>
    <w:rsid w:val="00B87B7A"/>
    <w:rsid w:val="00B90638"/>
    <w:rsid w:val="00B9161A"/>
    <w:rsid w:val="00B918D7"/>
    <w:rsid w:val="00B92474"/>
    <w:rsid w:val="00B94394"/>
    <w:rsid w:val="00B9487D"/>
    <w:rsid w:val="00B94C85"/>
    <w:rsid w:val="00B96CA7"/>
    <w:rsid w:val="00B974A8"/>
    <w:rsid w:val="00BA0CC5"/>
    <w:rsid w:val="00BA1997"/>
    <w:rsid w:val="00BA1C3E"/>
    <w:rsid w:val="00BA20BB"/>
    <w:rsid w:val="00BA3504"/>
    <w:rsid w:val="00BA43B1"/>
    <w:rsid w:val="00BA4631"/>
    <w:rsid w:val="00BA4882"/>
    <w:rsid w:val="00BA5740"/>
    <w:rsid w:val="00BA5F84"/>
    <w:rsid w:val="00BA634E"/>
    <w:rsid w:val="00BA6694"/>
    <w:rsid w:val="00BA66B1"/>
    <w:rsid w:val="00BA6C15"/>
    <w:rsid w:val="00BA7637"/>
    <w:rsid w:val="00BB0BD5"/>
    <w:rsid w:val="00BB0CF3"/>
    <w:rsid w:val="00BB1B34"/>
    <w:rsid w:val="00BB374A"/>
    <w:rsid w:val="00BB58E3"/>
    <w:rsid w:val="00BB5DA8"/>
    <w:rsid w:val="00BB6011"/>
    <w:rsid w:val="00BB7AA5"/>
    <w:rsid w:val="00BC066E"/>
    <w:rsid w:val="00BC10D4"/>
    <w:rsid w:val="00BC1767"/>
    <w:rsid w:val="00BC1BB2"/>
    <w:rsid w:val="00BC2BA2"/>
    <w:rsid w:val="00BC48FE"/>
    <w:rsid w:val="00BC5CD6"/>
    <w:rsid w:val="00BC68B4"/>
    <w:rsid w:val="00BD0C75"/>
    <w:rsid w:val="00BD463E"/>
    <w:rsid w:val="00BD5600"/>
    <w:rsid w:val="00BD6AA3"/>
    <w:rsid w:val="00BD6AE1"/>
    <w:rsid w:val="00BD7669"/>
    <w:rsid w:val="00BD7F18"/>
    <w:rsid w:val="00BE1009"/>
    <w:rsid w:val="00BE141C"/>
    <w:rsid w:val="00BE1761"/>
    <w:rsid w:val="00BE1E90"/>
    <w:rsid w:val="00BE1FE7"/>
    <w:rsid w:val="00BE244A"/>
    <w:rsid w:val="00BE32E7"/>
    <w:rsid w:val="00BE47DB"/>
    <w:rsid w:val="00BE5FB4"/>
    <w:rsid w:val="00BE617E"/>
    <w:rsid w:val="00BE6C75"/>
    <w:rsid w:val="00BE6F40"/>
    <w:rsid w:val="00BE7D5E"/>
    <w:rsid w:val="00BF0058"/>
    <w:rsid w:val="00BF13F9"/>
    <w:rsid w:val="00BF1605"/>
    <w:rsid w:val="00BF28D3"/>
    <w:rsid w:val="00BF4DAB"/>
    <w:rsid w:val="00C00263"/>
    <w:rsid w:val="00C00A38"/>
    <w:rsid w:val="00C00BEE"/>
    <w:rsid w:val="00C02238"/>
    <w:rsid w:val="00C03442"/>
    <w:rsid w:val="00C05485"/>
    <w:rsid w:val="00C06AD2"/>
    <w:rsid w:val="00C10672"/>
    <w:rsid w:val="00C10A19"/>
    <w:rsid w:val="00C126B8"/>
    <w:rsid w:val="00C12E8F"/>
    <w:rsid w:val="00C13646"/>
    <w:rsid w:val="00C13979"/>
    <w:rsid w:val="00C1456B"/>
    <w:rsid w:val="00C15CF7"/>
    <w:rsid w:val="00C16001"/>
    <w:rsid w:val="00C175AD"/>
    <w:rsid w:val="00C17974"/>
    <w:rsid w:val="00C2051A"/>
    <w:rsid w:val="00C2103F"/>
    <w:rsid w:val="00C24309"/>
    <w:rsid w:val="00C24390"/>
    <w:rsid w:val="00C245B9"/>
    <w:rsid w:val="00C24BFA"/>
    <w:rsid w:val="00C24FE0"/>
    <w:rsid w:val="00C260F9"/>
    <w:rsid w:val="00C263F2"/>
    <w:rsid w:val="00C27B60"/>
    <w:rsid w:val="00C30D62"/>
    <w:rsid w:val="00C30E59"/>
    <w:rsid w:val="00C31457"/>
    <w:rsid w:val="00C31935"/>
    <w:rsid w:val="00C33848"/>
    <w:rsid w:val="00C34789"/>
    <w:rsid w:val="00C34813"/>
    <w:rsid w:val="00C35BDF"/>
    <w:rsid w:val="00C36BB9"/>
    <w:rsid w:val="00C40940"/>
    <w:rsid w:val="00C40C10"/>
    <w:rsid w:val="00C4173B"/>
    <w:rsid w:val="00C41B9D"/>
    <w:rsid w:val="00C420A7"/>
    <w:rsid w:val="00C42307"/>
    <w:rsid w:val="00C43D2F"/>
    <w:rsid w:val="00C4480A"/>
    <w:rsid w:val="00C448C1"/>
    <w:rsid w:val="00C44EDE"/>
    <w:rsid w:val="00C44F64"/>
    <w:rsid w:val="00C51E61"/>
    <w:rsid w:val="00C52D5E"/>
    <w:rsid w:val="00C54605"/>
    <w:rsid w:val="00C55615"/>
    <w:rsid w:val="00C558F8"/>
    <w:rsid w:val="00C61569"/>
    <w:rsid w:val="00C61906"/>
    <w:rsid w:val="00C640FE"/>
    <w:rsid w:val="00C64A1F"/>
    <w:rsid w:val="00C64EA1"/>
    <w:rsid w:val="00C65EAE"/>
    <w:rsid w:val="00C66205"/>
    <w:rsid w:val="00C66FE4"/>
    <w:rsid w:val="00C705AA"/>
    <w:rsid w:val="00C707EF"/>
    <w:rsid w:val="00C70A24"/>
    <w:rsid w:val="00C70E7D"/>
    <w:rsid w:val="00C718AA"/>
    <w:rsid w:val="00C72C7C"/>
    <w:rsid w:val="00C73000"/>
    <w:rsid w:val="00C74A0B"/>
    <w:rsid w:val="00C75801"/>
    <w:rsid w:val="00C77373"/>
    <w:rsid w:val="00C8069D"/>
    <w:rsid w:val="00C812A9"/>
    <w:rsid w:val="00C81768"/>
    <w:rsid w:val="00C81BC8"/>
    <w:rsid w:val="00C81F38"/>
    <w:rsid w:val="00C82251"/>
    <w:rsid w:val="00C8392D"/>
    <w:rsid w:val="00C85199"/>
    <w:rsid w:val="00C851AF"/>
    <w:rsid w:val="00C85F78"/>
    <w:rsid w:val="00C8617F"/>
    <w:rsid w:val="00C867C9"/>
    <w:rsid w:val="00C8699C"/>
    <w:rsid w:val="00C8729E"/>
    <w:rsid w:val="00C90005"/>
    <w:rsid w:val="00C9271A"/>
    <w:rsid w:val="00C93A33"/>
    <w:rsid w:val="00C93B8D"/>
    <w:rsid w:val="00C96F5D"/>
    <w:rsid w:val="00C9735C"/>
    <w:rsid w:val="00C97493"/>
    <w:rsid w:val="00CA12C4"/>
    <w:rsid w:val="00CA173C"/>
    <w:rsid w:val="00CA1BD9"/>
    <w:rsid w:val="00CA40BE"/>
    <w:rsid w:val="00CA56C1"/>
    <w:rsid w:val="00CA795F"/>
    <w:rsid w:val="00CA7B81"/>
    <w:rsid w:val="00CB0C34"/>
    <w:rsid w:val="00CB10A1"/>
    <w:rsid w:val="00CB220D"/>
    <w:rsid w:val="00CB3522"/>
    <w:rsid w:val="00CB5CCE"/>
    <w:rsid w:val="00CB613B"/>
    <w:rsid w:val="00CB67BB"/>
    <w:rsid w:val="00CB68AB"/>
    <w:rsid w:val="00CB722C"/>
    <w:rsid w:val="00CB77A4"/>
    <w:rsid w:val="00CB79CA"/>
    <w:rsid w:val="00CC083B"/>
    <w:rsid w:val="00CC0EB3"/>
    <w:rsid w:val="00CC11CD"/>
    <w:rsid w:val="00CC2766"/>
    <w:rsid w:val="00CC2CD2"/>
    <w:rsid w:val="00CC3E07"/>
    <w:rsid w:val="00CC438E"/>
    <w:rsid w:val="00CC657F"/>
    <w:rsid w:val="00CC745C"/>
    <w:rsid w:val="00CC75B1"/>
    <w:rsid w:val="00CC7BE0"/>
    <w:rsid w:val="00CD02C8"/>
    <w:rsid w:val="00CD0ACD"/>
    <w:rsid w:val="00CD1711"/>
    <w:rsid w:val="00CD18C2"/>
    <w:rsid w:val="00CD1E34"/>
    <w:rsid w:val="00CD23F4"/>
    <w:rsid w:val="00CD2FB9"/>
    <w:rsid w:val="00CD3311"/>
    <w:rsid w:val="00CD352C"/>
    <w:rsid w:val="00CD3861"/>
    <w:rsid w:val="00CD3DA5"/>
    <w:rsid w:val="00CD3F19"/>
    <w:rsid w:val="00CD4D0F"/>
    <w:rsid w:val="00CD5080"/>
    <w:rsid w:val="00CD5082"/>
    <w:rsid w:val="00CD7BD3"/>
    <w:rsid w:val="00CE0749"/>
    <w:rsid w:val="00CE1488"/>
    <w:rsid w:val="00CE1DBF"/>
    <w:rsid w:val="00CE260F"/>
    <w:rsid w:val="00CE2CD2"/>
    <w:rsid w:val="00CE3301"/>
    <w:rsid w:val="00CE554F"/>
    <w:rsid w:val="00CE6481"/>
    <w:rsid w:val="00CE7D5A"/>
    <w:rsid w:val="00CF1A28"/>
    <w:rsid w:val="00CF1D2A"/>
    <w:rsid w:val="00CF2C77"/>
    <w:rsid w:val="00CF3A40"/>
    <w:rsid w:val="00CF3DCB"/>
    <w:rsid w:val="00CF45E5"/>
    <w:rsid w:val="00CF492C"/>
    <w:rsid w:val="00CF5403"/>
    <w:rsid w:val="00CF6650"/>
    <w:rsid w:val="00D002D1"/>
    <w:rsid w:val="00D010B2"/>
    <w:rsid w:val="00D01923"/>
    <w:rsid w:val="00D01B78"/>
    <w:rsid w:val="00D02049"/>
    <w:rsid w:val="00D02404"/>
    <w:rsid w:val="00D028A0"/>
    <w:rsid w:val="00D02989"/>
    <w:rsid w:val="00D034F0"/>
    <w:rsid w:val="00D037BC"/>
    <w:rsid w:val="00D04323"/>
    <w:rsid w:val="00D04EAC"/>
    <w:rsid w:val="00D055E5"/>
    <w:rsid w:val="00D05630"/>
    <w:rsid w:val="00D06E37"/>
    <w:rsid w:val="00D07334"/>
    <w:rsid w:val="00D1156D"/>
    <w:rsid w:val="00D11BCE"/>
    <w:rsid w:val="00D11ECF"/>
    <w:rsid w:val="00D12495"/>
    <w:rsid w:val="00D12734"/>
    <w:rsid w:val="00D12B1B"/>
    <w:rsid w:val="00D12D29"/>
    <w:rsid w:val="00D13BAB"/>
    <w:rsid w:val="00D14419"/>
    <w:rsid w:val="00D1492E"/>
    <w:rsid w:val="00D169C5"/>
    <w:rsid w:val="00D169F9"/>
    <w:rsid w:val="00D16DA8"/>
    <w:rsid w:val="00D177C4"/>
    <w:rsid w:val="00D17FA4"/>
    <w:rsid w:val="00D210FA"/>
    <w:rsid w:val="00D211CE"/>
    <w:rsid w:val="00D21427"/>
    <w:rsid w:val="00D22E4D"/>
    <w:rsid w:val="00D245CE"/>
    <w:rsid w:val="00D27F30"/>
    <w:rsid w:val="00D309C6"/>
    <w:rsid w:val="00D316F4"/>
    <w:rsid w:val="00D31E7E"/>
    <w:rsid w:val="00D3252A"/>
    <w:rsid w:val="00D32B96"/>
    <w:rsid w:val="00D33D79"/>
    <w:rsid w:val="00D34F47"/>
    <w:rsid w:val="00D34FB1"/>
    <w:rsid w:val="00D358DC"/>
    <w:rsid w:val="00D35CF5"/>
    <w:rsid w:val="00D35F4A"/>
    <w:rsid w:val="00D3609F"/>
    <w:rsid w:val="00D36CDF"/>
    <w:rsid w:val="00D36E75"/>
    <w:rsid w:val="00D42836"/>
    <w:rsid w:val="00D43F5B"/>
    <w:rsid w:val="00D44249"/>
    <w:rsid w:val="00D453F6"/>
    <w:rsid w:val="00D463D4"/>
    <w:rsid w:val="00D47382"/>
    <w:rsid w:val="00D47A55"/>
    <w:rsid w:val="00D47E34"/>
    <w:rsid w:val="00D502F2"/>
    <w:rsid w:val="00D50C4A"/>
    <w:rsid w:val="00D51164"/>
    <w:rsid w:val="00D51B83"/>
    <w:rsid w:val="00D51BBA"/>
    <w:rsid w:val="00D51DCE"/>
    <w:rsid w:val="00D52E67"/>
    <w:rsid w:val="00D52EC0"/>
    <w:rsid w:val="00D5311D"/>
    <w:rsid w:val="00D54C8D"/>
    <w:rsid w:val="00D5507A"/>
    <w:rsid w:val="00D5617D"/>
    <w:rsid w:val="00D570A7"/>
    <w:rsid w:val="00D576EB"/>
    <w:rsid w:val="00D601BE"/>
    <w:rsid w:val="00D60B5E"/>
    <w:rsid w:val="00D618F0"/>
    <w:rsid w:val="00D619F9"/>
    <w:rsid w:val="00D61E98"/>
    <w:rsid w:val="00D61FE9"/>
    <w:rsid w:val="00D6211E"/>
    <w:rsid w:val="00D63073"/>
    <w:rsid w:val="00D64686"/>
    <w:rsid w:val="00D647FF"/>
    <w:rsid w:val="00D667E3"/>
    <w:rsid w:val="00D67300"/>
    <w:rsid w:val="00D679BD"/>
    <w:rsid w:val="00D72045"/>
    <w:rsid w:val="00D72C11"/>
    <w:rsid w:val="00D72D0D"/>
    <w:rsid w:val="00D7309B"/>
    <w:rsid w:val="00D738B8"/>
    <w:rsid w:val="00D74957"/>
    <w:rsid w:val="00D74EF2"/>
    <w:rsid w:val="00D75DC3"/>
    <w:rsid w:val="00D7700A"/>
    <w:rsid w:val="00D77221"/>
    <w:rsid w:val="00D77EA7"/>
    <w:rsid w:val="00D80EC3"/>
    <w:rsid w:val="00D80ED1"/>
    <w:rsid w:val="00D811F4"/>
    <w:rsid w:val="00D83E96"/>
    <w:rsid w:val="00D8410F"/>
    <w:rsid w:val="00D8508B"/>
    <w:rsid w:val="00D850EE"/>
    <w:rsid w:val="00D8572F"/>
    <w:rsid w:val="00D85FA5"/>
    <w:rsid w:val="00D872D6"/>
    <w:rsid w:val="00D877A2"/>
    <w:rsid w:val="00D90306"/>
    <w:rsid w:val="00D944B8"/>
    <w:rsid w:val="00D95534"/>
    <w:rsid w:val="00D95F7A"/>
    <w:rsid w:val="00D97305"/>
    <w:rsid w:val="00D9756B"/>
    <w:rsid w:val="00DA1208"/>
    <w:rsid w:val="00DA184F"/>
    <w:rsid w:val="00DA31F0"/>
    <w:rsid w:val="00DA4165"/>
    <w:rsid w:val="00DA6F51"/>
    <w:rsid w:val="00DA7F2C"/>
    <w:rsid w:val="00DB0278"/>
    <w:rsid w:val="00DB03A0"/>
    <w:rsid w:val="00DB047A"/>
    <w:rsid w:val="00DB0C79"/>
    <w:rsid w:val="00DB14D4"/>
    <w:rsid w:val="00DB1840"/>
    <w:rsid w:val="00DB19C2"/>
    <w:rsid w:val="00DB1BEA"/>
    <w:rsid w:val="00DB1E2F"/>
    <w:rsid w:val="00DB24F9"/>
    <w:rsid w:val="00DB2E90"/>
    <w:rsid w:val="00DB3405"/>
    <w:rsid w:val="00DB553D"/>
    <w:rsid w:val="00DB5F35"/>
    <w:rsid w:val="00DB60BC"/>
    <w:rsid w:val="00DB6426"/>
    <w:rsid w:val="00DB6EDF"/>
    <w:rsid w:val="00DB7B09"/>
    <w:rsid w:val="00DB7D5B"/>
    <w:rsid w:val="00DC0E05"/>
    <w:rsid w:val="00DC2C33"/>
    <w:rsid w:val="00DC40DB"/>
    <w:rsid w:val="00DC43A0"/>
    <w:rsid w:val="00DC55BE"/>
    <w:rsid w:val="00DC5A3D"/>
    <w:rsid w:val="00DC68A1"/>
    <w:rsid w:val="00DC6CBF"/>
    <w:rsid w:val="00DC7C94"/>
    <w:rsid w:val="00DD0316"/>
    <w:rsid w:val="00DD05D2"/>
    <w:rsid w:val="00DD077A"/>
    <w:rsid w:val="00DD0A19"/>
    <w:rsid w:val="00DD3568"/>
    <w:rsid w:val="00DD4A18"/>
    <w:rsid w:val="00DD4C25"/>
    <w:rsid w:val="00DD4DA2"/>
    <w:rsid w:val="00DD5F96"/>
    <w:rsid w:val="00DD6DA1"/>
    <w:rsid w:val="00DD78A5"/>
    <w:rsid w:val="00DE017B"/>
    <w:rsid w:val="00DE1E6B"/>
    <w:rsid w:val="00DE20B0"/>
    <w:rsid w:val="00DE2ED0"/>
    <w:rsid w:val="00DE7120"/>
    <w:rsid w:val="00DF0113"/>
    <w:rsid w:val="00DF097C"/>
    <w:rsid w:val="00DF178C"/>
    <w:rsid w:val="00DF29B3"/>
    <w:rsid w:val="00DF36E4"/>
    <w:rsid w:val="00DF44D1"/>
    <w:rsid w:val="00DF4DE4"/>
    <w:rsid w:val="00DF5D2D"/>
    <w:rsid w:val="00DF5DAD"/>
    <w:rsid w:val="00DF63AE"/>
    <w:rsid w:val="00DF691A"/>
    <w:rsid w:val="00DF7464"/>
    <w:rsid w:val="00E001A5"/>
    <w:rsid w:val="00E00268"/>
    <w:rsid w:val="00E00A1C"/>
    <w:rsid w:val="00E0134A"/>
    <w:rsid w:val="00E01688"/>
    <w:rsid w:val="00E022B0"/>
    <w:rsid w:val="00E025F7"/>
    <w:rsid w:val="00E03F7D"/>
    <w:rsid w:val="00E04B5B"/>
    <w:rsid w:val="00E057B3"/>
    <w:rsid w:val="00E05B06"/>
    <w:rsid w:val="00E06400"/>
    <w:rsid w:val="00E06466"/>
    <w:rsid w:val="00E07361"/>
    <w:rsid w:val="00E07A19"/>
    <w:rsid w:val="00E121CB"/>
    <w:rsid w:val="00E12AAA"/>
    <w:rsid w:val="00E12C4A"/>
    <w:rsid w:val="00E135BD"/>
    <w:rsid w:val="00E141C3"/>
    <w:rsid w:val="00E14403"/>
    <w:rsid w:val="00E14D25"/>
    <w:rsid w:val="00E14D4D"/>
    <w:rsid w:val="00E15366"/>
    <w:rsid w:val="00E16235"/>
    <w:rsid w:val="00E2068B"/>
    <w:rsid w:val="00E208C9"/>
    <w:rsid w:val="00E209B6"/>
    <w:rsid w:val="00E20AB4"/>
    <w:rsid w:val="00E21D95"/>
    <w:rsid w:val="00E225F6"/>
    <w:rsid w:val="00E23B3C"/>
    <w:rsid w:val="00E26CDA"/>
    <w:rsid w:val="00E27D85"/>
    <w:rsid w:val="00E27EBB"/>
    <w:rsid w:val="00E317E1"/>
    <w:rsid w:val="00E31B25"/>
    <w:rsid w:val="00E32329"/>
    <w:rsid w:val="00E32928"/>
    <w:rsid w:val="00E34BFD"/>
    <w:rsid w:val="00E35AF0"/>
    <w:rsid w:val="00E35D7E"/>
    <w:rsid w:val="00E35F2A"/>
    <w:rsid w:val="00E373CA"/>
    <w:rsid w:val="00E37F4D"/>
    <w:rsid w:val="00E4226D"/>
    <w:rsid w:val="00E42819"/>
    <w:rsid w:val="00E43499"/>
    <w:rsid w:val="00E434D5"/>
    <w:rsid w:val="00E43F26"/>
    <w:rsid w:val="00E447F6"/>
    <w:rsid w:val="00E44D74"/>
    <w:rsid w:val="00E45254"/>
    <w:rsid w:val="00E46B59"/>
    <w:rsid w:val="00E50F78"/>
    <w:rsid w:val="00E51074"/>
    <w:rsid w:val="00E51472"/>
    <w:rsid w:val="00E5211D"/>
    <w:rsid w:val="00E53D27"/>
    <w:rsid w:val="00E54000"/>
    <w:rsid w:val="00E548DE"/>
    <w:rsid w:val="00E55A57"/>
    <w:rsid w:val="00E55C45"/>
    <w:rsid w:val="00E56DBD"/>
    <w:rsid w:val="00E6039E"/>
    <w:rsid w:val="00E60E1B"/>
    <w:rsid w:val="00E61096"/>
    <w:rsid w:val="00E61626"/>
    <w:rsid w:val="00E6195D"/>
    <w:rsid w:val="00E61B38"/>
    <w:rsid w:val="00E62250"/>
    <w:rsid w:val="00E644AA"/>
    <w:rsid w:val="00E64A1C"/>
    <w:rsid w:val="00E64B71"/>
    <w:rsid w:val="00E707BC"/>
    <w:rsid w:val="00E72164"/>
    <w:rsid w:val="00E72DEC"/>
    <w:rsid w:val="00E734C4"/>
    <w:rsid w:val="00E73AF5"/>
    <w:rsid w:val="00E74519"/>
    <w:rsid w:val="00E75CEC"/>
    <w:rsid w:val="00E77984"/>
    <w:rsid w:val="00E77D5C"/>
    <w:rsid w:val="00E8055B"/>
    <w:rsid w:val="00E80AA3"/>
    <w:rsid w:val="00E80C80"/>
    <w:rsid w:val="00E8116A"/>
    <w:rsid w:val="00E82124"/>
    <w:rsid w:val="00E84C28"/>
    <w:rsid w:val="00E8508B"/>
    <w:rsid w:val="00E85255"/>
    <w:rsid w:val="00E85D79"/>
    <w:rsid w:val="00E85F3B"/>
    <w:rsid w:val="00E85FB0"/>
    <w:rsid w:val="00E863E3"/>
    <w:rsid w:val="00E866D5"/>
    <w:rsid w:val="00E86A1E"/>
    <w:rsid w:val="00E86D92"/>
    <w:rsid w:val="00E9045D"/>
    <w:rsid w:val="00E90BF4"/>
    <w:rsid w:val="00E91578"/>
    <w:rsid w:val="00E928AE"/>
    <w:rsid w:val="00E9484B"/>
    <w:rsid w:val="00E94FE6"/>
    <w:rsid w:val="00E95603"/>
    <w:rsid w:val="00E95FF7"/>
    <w:rsid w:val="00E96553"/>
    <w:rsid w:val="00E96957"/>
    <w:rsid w:val="00E96CA9"/>
    <w:rsid w:val="00E972A6"/>
    <w:rsid w:val="00E97E52"/>
    <w:rsid w:val="00EA1A5F"/>
    <w:rsid w:val="00EA23EC"/>
    <w:rsid w:val="00EA2F1C"/>
    <w:rsid w:val="00EA3797"/>
    <w:rsid w:val="00EA41B8"/>
    <w:rsid w:val="00EA5A0F"/>
    <w:rsid w:val="00EA5ED8"/>
    <w:rsid w:val="00EA6015"/>
    <w:rsid w:val="00EA7144"/>
    <w:rsid w:val="00EA796B"/>
    <w:rsid w:val="00EB10F2"/>
    <w:rsid w:val="00EB16BF"/>
    <w:rsid w:val="00EB3005"/>
    <w:rsid w:val="00EB40F5"/>
    <w:rsid w:val="00EB4131"/>
    <w:rsid w:val="00EB6ACA"/>
    <w:rsid w:val="00EB77B6"/>
    <w:rsid w:val="00EC0EF6"/>
    <w:rsid w:val="00EC2B22"/>
    <w:rsid w:val="00EC2C62"/>
    <w:rsid w:val="00EC3855"/>
    <w:rsid w:val="00EC3E40"/>
    <w:rsid w:val="00EC5768"/>
    <w:rsid w:val="00EC5A8E"/>
    <w:rsid w:val="00EC714D"/>
    <w:rsid w:val="00ED1624"/>
    <w:rsid w:val="00ED35CF"/>
    <w:rsid w:val="00ED3E92"/>
    <w:rsid w:val="00ED3E96"/>
    <w:rsid w:val="00ED4A8F"/>
    <w:rsid w:val="00ED5049"/>
    <w:rsid w:val="00ED5AF6"/>
    <w:rsid w:val="00ED60A8"/>
    <w:rsid w:val="00ED6C14"/>
    <w:rsid w:val="00ED7985"/>
    <w:rsid w:val="00EE18F7"/>
    <w:rsid w:val="00EE1BF9"/>
    <w:rsid w:val="00EE2860"/>
    <w:rsid w:val="00EE2FA5"/>
    <w:rsid w:val="00EE3AC9"/>
    <w:rsid w:val="00EE3E9F"/>
    <w:rsid w:val="00EE505A"/>
    <w:rsid w:val="00EE56E2"/>
    <w:rsid w:val="00EE5914"/>
    <w:rsid w:val="00EE5FA3"/>
    <w:rsid w:val="00EE65AA"/>
    <w:rsid w:val="00EE7B1A"/>
    <w:rsid w:val="00EF38E4"/>
    <w:rsid w:val="00EF551D"/>
    <w:rsid w:val="00EF56DF"/>
    <w:rsid w:val="00EF5FC8"/>
    <w:rsid w:val="00F00A50"/>
    <w:rsid w:val="00F01C21"/>
    <w:rsid w:val="00F01D7B"/>
    <w:rsid w:val="00F0224C"/>
    <w:rsid w:val="00F032BF"/>
    <w:rsid w:val="00F03F63"/>
    <w:rsid w:val="00F05759"/>
    <w:rsid w:val="00F06824"/>
    <w:rsid w:val="00F068BC"/>
    <w:rsid w:val="00F06DF4"/>
    <w:rsid w:val="00F10E55"/>
    <w:rsid w:val="00F14869"/>
    <w:rsid w:val="00F14DB6"/>
    <w:rsid w:val="00F1560A"/>
    <w:rsid w:val="00F15617"/>
    <w:rsid w:val="00F15851"/>
    <w:rsid w:val="00F15D6D"/>
    <w:rsid w:val="00F16BDA"/>
    <w:rsid w:val="00F16FE9"/>
    <w:rsid w:val="00F20089"/>
    <w:rsid w:val="00F21F9F"/>
    <w:rsid w:val="00F22DE3"/>
    <w:rsid w:val="00F241AD"/>
    <w:rsid w:val="00F241BA"/>
    <w:rsid w:val="00F24999"/>
    <w:rsid w:val="00F254D9"/>
    <w:rsid w:val="00F273C0"/>
    <w:rsid w:val="00F27789"/>
    <w:rsid w:val="00F278BA"/>
    <w:rsid w:val="00F27BEC"/>
    <w:rsid w:val="00F30AB2"/>
    <w:rsid w:val="00F319E3"/>
    <w:rsid w:val="00F31FE8"/>
    <w:rsid w:val="00F331FB"/>
    <w:rsid w:val="00F348F0"/>
    <w:rsid w:val="00F350AD"/>
    <w:rsid w:val="00F35131"/>
    <w:rsid w:val="00F3547E"/>
    <w:rsid w:val="00F363A8"/>
    <w:rsid w:val="00F363FE"/>
    <w:rsid w:val="00F3799D"/>
    <w:rsid w:val="00F40F5C"/>
    <w:rsid w:val="00F42089"/>
    <w:rsid w:val="00F42AF2"/>
    <w:rsid w:val="00F4417C"/>
    <w:rsid w:val="00F4453E"/>
    <w:rsid w:val="00F44E05"/>
    <w:rsid w:val="00F464E2"/>
    <w:rsid w:val="00F46E6A"/>
    <w:rsid w:val="00F46EAE"/>
    <w:rsid w:val="00F4700F"/>
    <w:rsid w:val="00F50CBD"/>
    <w:rsid w:val="00F52706"/>
    <w:rsid w:val="00F527FC"/>
    <w:rsid w:val="00F52B36"/>
    <w:rsid w:val="00F52DB3"/>
    <w:rsid w:val="00F53751"/>
    <w:rsid w:val="00F5378F"/>
    <w:rsid w:val="00F540ED"/>
    <w:rsid w:val="00F55B38"/>
    <w:rsid w:val="00F56949"/>
    <w:rsid w:val="00F56E39"/>
    <w:rsid w:val="00F6065D"/>
    <w:rsid w:val="00F619B8"/>
    <w:rsid w:val="00F62266"/>
    <w:rsid w:val="00F62A0C"/>
    <w:rsid w:val="00F636E0"/>
    <w:rsid w:val="00F639A6"/>
    <w:rsid w:val="00F646F0"/>
    <w:rsid w:val="00F64BCF"/>
    <w:rsid w:val="00F67049"/>
    <w:rsid w:val="00F6762E"/>
    <w:rsid w:val="00F72940"/>
    <w:rsid w:val="00F72CF0"/>
    <w:rsid w:val="00F73A97"/>
    <w:rsid w:val="00F7413D"/>
    <w:rsid w:val="00F74723"/>
    <w:rsid w:val="00F74951"/>
    <w:rsid w:val="00F76190"/>
    <w:rsid w:val="00F76B3E"/>
    <w:rsid w:val="00F77047"/>
    <w:rsid w:val="00F771EA"/>
    <w:rsid w:val="00F77696"/>
    <w:rsid w:val="00F80928"/>
    <w:rsid w:val="00F81125"/>
    <w:rsid w:val="00F81BB0"/>
    <w:rsid w:val="00F82605"/>
    <w:rsid w:val="00F82ECD"/>
    <w:rsid w:val="00F831DD"/>
    <w:rsid w:val="00F84585"/>
    <w:rsid w:val="00F85192"/>
    <w:rsid w:val="00F85385"/>
    <w:rsid w:val="00F86E27"/>
    <w:rsid w:val="00F90B44"/>
    <w:rsid w:val="00F910BD"/>
    <w:rsid w:val="00F91271"/>
    <w:rsid w:val="00F9208F"/>
    <w:rsid w:val="00F9239D"/>
    <w:rsid w:val="00F92505"/>
    <w:rsid w:val="00F92A05"/>
    <w:rsid w:val="00F92A4F"/>
    <w:rsid w:val="00F9330A"/>
    <w:rsid w:val="00F93501"/>
    <w:rsid w:val="00F9363D"/>
    <w:rsid w:val="00F93F88"/>
    <w:rsid w:val="00F94E37"/>
    <w:rsid w:val="00F954F5"/>
    <w:rsid w:val="00F960DF"/>
    <w:rsid w:val="00F964DE"/>
    <w:rsid w:val="00F970F4"/>
    <w:rsid w:val="00F97376"/>
    <w:rsid w:val="00F97D36"/>
    <w:rsid w:val="00FA0B72"/>
    <w:rsid w:val="00FA0C5F"/>
    <w:rsid w:val="00FA0F5D"/>
    <w:rsid w:val="00FA1622"/>
    <w:rsid w:val="00FA263D"/>
    <w:rsid w:val="00FA2928"/>
    <w:rsid w:val="00FA2D19"/>
    <w:rsid w:val="00FA3141"/>
    <w:rsid w:val="00FA3627"/>
    <w:rsid w:val="00FA3D1C"/>
    <w:rsid w:val="00FA5EDA"/>
    <w:rsid w:val="00FA5F19"/>
    <w:rsid w:val="00FA6F32"/>
    <w:rsid w:val="00FB3250"/>
    <w:rsid w:val="00FB35F2"/>
    <w:rsid w:val="00FB4AB5"/>
    <w:rsid w:val="00FB58A4"/>
    <w:rsid w:val="00FB5D75"/>
    <w:rsid w:val="00FC0AF6"/>
    <w:rsid w:val="00FC1680"/>
    <w:rsid w:val="00FC1859"/>
    <w:rsid w:val="00FC2F04"/>
    <w:rsid w:val="00FC3AA3"/>
    <w:rsid w:val="00FC4C92"/>
    <w:rsid w:val="00FC4F5D"/>
    <w:rsid w:val="00FC570D"/>
    <w:rsid w:val="00FC74E6"/>
    <w:rsid w:val="00FD06A2"/>
    <w:rsid w:val="00FD073E"/>
    <w:rsid w:val="00FD17DB"/>
    <w:rsid w:val="00FD1D84"/>
    <w:rsid w:val="00FD45B7"/>
    <w:rsid w:val="00FD6539"/>
    <w:rsid w:val="00FD65BD"/>
    <w:rsid w:val="00FD78E5"/>
    <w:rsid w:val="00FD7EFC"/>
    <w:rsid w:val="00FE00E1"/>
    <w:rsid w:val="00FE2084"/>
    <w:rsid w:val="00FE2FDC"/>
    <w:rsid w:val="00FE328F"/>
    <w:rsid w:val="00FE32B2"/>
    <w:rsid w:val="00FE3776"/>
    <w:rsid w:val="00FE516F"/>
    <w:rsid w:val="00FE61D6"/>
    <w:rsid w:val="00FE6551"/>
    <w:rsid w:val="00FE666B"/>
    <w:rsid w:val="00FE6DBA"/>
    <w:rsid w:val="00FF00CF"/>
    <w:rsid w:val="00FF106C"/>
    <w:rsid w:val="00FF20F1"/>
    <w:rsid w:val="00FF2873"/>
    <w:rsid w:val="00FF3CC8"/>
    <w:rsid w:val="00FF45BD"/>
    <w:rsid w:val="00FF4622"/>
    <w:rsid w:val="00FF4AB0"/>
    <w:rsid w:val="00FF4CD7"/>
    <w:rsid w:val="00FF5882"/>
    <w:rsid w:val="00FF5AFE"/>
    <w:rsid w:val="00FF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5660414-375D-4954-869D-F511B15A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8EE"/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aliases w:val="Table Attribute Heading"/>
    <w:basedOn w:val="Heading2"/>
    <w:next w:val="Normal"/>
    <w:qFormat/>
    <w:pPr>
      <w:numPr>
        <w:ilvl w:val="2"/>
      </w:numPr>
      <w:spacing w:before="0" w:after="0"/>
      <w:outlineLvl w:val="2"/>
    </w:pPr>
    <w:rPr>
      <w:rFonts w:ascii="Times New Roman" w:hAnsi="Times New Roman"/>
      <w:i w:val="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adjustRightInd w:val="0"/>
      <w:ind w:left="720"/>
    </w:pPr>
    <w:rPr>
      <w:i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360"/>
    </w:pPr>
  </w:style>
  <w:style w:type="paragraph" w:customStyle="1" w:styleId="NormalTableText">
    <w:name w:val="Normal Table Text"/>
    <w:basedOn w:val="Normal"/>
  </w:style>
  <w:style w:type="paragraph" w:customStyle="1" w:styleId="Title1">
    <w:name w:val="Title1"/>
    <w:basedOn w:val="Normal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pPr>
      <w:spacing w:before="360" w:after="120"/>
      <w:jc w:val="both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"/>
    <w:pPr>
      <w:spacing w:before="60"/>
      <w:ind w:left="540"/>
      <w:jc w:val="both"/>
    </w:pPr>
    <w:rPr>
      <w:sz w:val="24"/>
    </w:rPr>
  </w:style>
  <w:style w:type="paragraph" w:styleId="BodyText">
    <w:name w:val="Body Text"/>
    <w:basedOn w:val="Normal"/>
    <w:rPr>
      <w:sz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2250"/>
    </w:pPr>
  </w:style>
  <w:style w:type="paragraph" w:styleId="TOC1">
    <w:name w:val="toc 1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00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uiPriority w:val="39"/>
    <w:pPr>
      <w:ind w:left="800"/>
    </w:pPr>
  </w:style>
  <w:style w:type="paragraph" w:styleId="TOC7">
    <w:name w:val="toc 7"/>
    <w:basedOn w:val="Normal"/>
    <w:next w:val="Normal"/>
    <w:autoRedefine/>
    <w:uiPriority w:val="39"/>
    <w:pPr>
      <w:ind w:left="12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60642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pPr>
      <w:ind w:left="1400"/>
    </w:pPr>
  </w:style>
  <w:style w:type="paragraph" w:styleId="TOC9">
    <w:name w:val="toc 9"/>
    <w:basedOn w:val="Normal"/>
    <w:next w:val="Normal"/>
    <w:autoRedefine/>
    <w:uiPriority w:val="39"/>
    <w:pPr>
      <w:ind w:left="16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CommentReference">
    <w:name w:val="annotation reference"/>
    <w:semiHidden/>
    <w:rsid w:val="00220205"/>
    <w:rPr>
      <w:sz w:val="16"/>
      <w:szCs w:val="16"/>
    </w:rPr>
  </w:style>
  <w:style w:type="paragraph" w:styleId="CommentText">
    <w:name w:val="annotation text"/>
    <w:basedOn w:val="Normal"/>
    <w:semiHidden/>
    <w:rsid w:val="00220205"/>
  </w:style>
  <w:style w:type="paragraph" w:styleId="CommentSubject">
    <w:name w:val="annotation subject"/>
    <w:basedOn w:val="CommentText"/>
    <w:next w:val="CommentText"/>
    <w:semiHidden/>
    <w:rsid w:val="00220205"/>
    <w:rPr>
      <w:b/>
      <w:bCs/>
    </w:rPr>
  </w:style>
  <w:style w:type="paragraph" w:customStyle="1" w:styleId="NormalLeft15">
    <w:name w:val="Normal + Left:  1.5&quot;"/>
    <w:basedOn w:val="Normal"/>
    <w:rsid w:val="00D037BC"/>
    <w:pPr>
      <w:tabs>
        <w:tab w:val="num" w:pos="1080"/>
      </w:tabs>
      <w:autoSpaceDE w:val="0"/>
      <w:autoSpaceDN w:val="0"/>
      <w:adjustRightInd w:val="0"/>
      <w:outlineLvl w:val="1"/>
    </w:pPr>
  </w:style>
  <w:style w:type="table" w:styleId="TableGrid">
    <w:name w:val="Table Grid"/>
    <w:basedOn w:val="TableNormal"/>
    <w:rsid w:val="00E37F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eveLampe">
    <w:name w:val="Steve Lampe"/>
    <w:semiHidden/>
    <w:rsid w:val="00F52706"/>
    <w:rPr>
      <w:rFonts w:ascii="Arial" w:hAnsi="Arial" w:cs="Arial"/>
      <w:color w:val="auto"/>
      <w:sz w:val="20"/>
      <w:szCs w:val="20"/>
    </w:rPr>
  </w:style>
  <w:style w:type="character" w:customStyle="1" w:styleId="Kamara">
    <w:name w:val="Kamara"/>
    <w:semiHidden/>
    <w:rsid w:val="00F639A6"/>
    <w:rPr>
      <w:rFonts w:ascii="Arial" w:hAnsi="Arial" w:cs="Arial"/>
      <w:color w:val="auto"/>
      <w:sz w:val="20"/>
      <w:szCs w:val="20"/>
    </w:rPr>
  </w:style>
  <w:style w:type="character" w:customStyle="1" w:styleId="emailstyle22">
    <w:name w:val="emailstyle22"/>
    <w:semiHidden/>
    <w:rsid w:val="007D6438"/>
    <w:rPr>
      <w:rFonts w:ascii="Arial" w:hAnsi="Arial" w:cs="Arial" w:hint="default"/>
      <w:color w:val="000080"/>
    </w:rPr>
  </w:style>
  <w:style w:type="paragraph" w:styleId="NormalWeb">
    <w:name w:val="Normal (Web)"/>
    <w:basedOn w:val="Normal"/>
    <w:rsid w:val="0049476B"/>
  </w:style>
  <w:style w:type="paragraph" w:styleId="ListParagraph">
    <w:name w:val="List Paragraph"/>
    <w:basedOn w:val="Normal"/>
    <w:uiPriority w:val="34"/>
    <w:qFormat/>
    <w:rsid w:val="00E51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90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474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E45CB-470B-4EEB-8562-249422A39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7573</TotalTime>
  <Pages>9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NCS</Company>
  <LinksUpToDate>false</LinksUpToDate>
  <CharactersWithSpaces>12016</CharactersWithSpaces>
  <SharedDoc>false</SharedDoc>
  <HLinks>
    <vt:vector size="276" baseType="variant">
      <vt:variant>
        <vt:i4>1245235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_Toc431554366</vt:lpwstr>
      </vt:variant>
      <vt:variant>
        <vt:i4>1245235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_Toc431554365</vt:lpwstr>
      </vt:variant>
      <vt:variant>
        <vt:i4>1245235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_Toc431554364</vt:lpwstr>
      </vt:variant>
      <vt:variant>
        <vt:i4>1245235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_Toc431554363</vt:lpwstr>
      </vt:variant>
      <vt:variant>
        <vt:i4>1245235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_Toc431554362</vt:lpwstr>
      </vt:variant>
      <vt:variant>
        <vt:i4>1245235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_Toc431554361</vt:lpwstr>
      </vt:variant>
      <vt:variant>
        <vt:i4>1245235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_Toc431554360</vt:lpwstr>
      </vt:variant>
      <vt:variant>
        <vt:i4>1048627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_Toc431554359</vt:lpwstr>
      </vt:variant>
      <vt:variant>
        <vt:i4>1048627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_Toc431554358</vt:lpwstr>
      </vt:variant>
      <vt:variant>
        <vt:i4>1048627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_Toc431554357</vt:lpwstr>
      </vt:variant>
      <vt:variant>
        <vt:i4>1048627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_Toc431554356</vt:lpwstr>
      </vt:variant>
      <vt:variant>
        <vt:i4>1048627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_Toc431554355</vt:lpwstr>
      </vt:variant>
      <vt:variant>
        <vt:i4>1048627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_Toc431554354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_Toc431554353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_Toc431554352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_Toc431554351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_Toc431554350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_Toc431554349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_Toc431554348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_Toc431554347</vt:lpwstr>
      </vt:variant>
      <vt:variant>
        <vt:i4>1114163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_Toc431554346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_Toc431554345</vt:lpwstr>
      </vt:variant>
      <vt:variant>
        <vt:i4>1114163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_Toc431554344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_Toc431554343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_Toc431554342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_Toc431554341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_Toc431554340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_Toc431554339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_Toc431554338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_Toc431554337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_Toc431554336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_Toc431554335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_Toc431554334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_Toc431554333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_Toc431554332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_Toc431554331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_Toc431554330</vt:lpwstr>
      </vt:variant>
      <vt:variant>
        <vt:i4>1507379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_Toc431554329</vt:lpwstr>
      </vt:variant>
      <vt:variant>
        <vt:i4>1507379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_Toc431554328</vt:lpwstr>
      </vt:variant>
      <vt:variant>
        <vt:i4>1507379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_Toc431554327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_Toc431554326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_Toc431554325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_Toc431554324</vt:lpwstr>
      </vt:variant>
      <vt:variant>
        <vt:i4>1507379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_Toc431554323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_Toc431554322</vt:lpwstr>
      </vt:variant>
      <vt:variant>
        <vt:i4>1507379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_Toc431554321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Anass Tazi Charki</dc:creator>
  <cp:lastModifiedBy>Huang, Lili</cp:lastModifiedBy>
  <cp:revision>1027</cp:revision>
  <cp:lastPrinted>2008-09-18T13:23:00Z</cp:lastPrinted>
  <dcterms:created xsi:type="dcterms:W3CDTF">2016-03-22T16:25:00Z</dcterms:created>
  <dcterms:modified xsi:type="dcterms:W3CDTF">2018-04-24T19:47:00Z</dcterms:modified>
</cp:coreProperties>
</file>
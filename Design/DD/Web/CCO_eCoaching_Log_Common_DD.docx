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C8" w:rsidRDefault="00EF5FC8">
      <w:pPr>
        <w:pStyle w:val="Title1"/>
      </w:pPr>
      <w:r>
        <w:t>________________________</w:t>
      </w:r>
    </w:p>
    <w:p w:rsidR="00EF5FC8" w:rsidRDefault="006A6110" w:rsidP="006A6110">
      <w:pPr>
        <w:spacing w:before="120"/>
        <w:ind w:right="-274"/>
        <w:jc w:val="center"/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06A93C57" wp14:editId="257C80EA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6A611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8031B2">
        <w:rPr>
          <w:rFonts w:ascii="Arial" w:hAnsi="Arial" w:cs="Arial"/>
          <w:sz w:val="32"/>
          <w:szCs w:val="32"/>
        </w:rPr>
        <w:t xml:space="preserve">CCO </w:t>
      </w:r>
      <w:r w:rsidR="00727418">
        <w:rPr>
          <w:rFonts w:ascii="Arial" w:hAnsi="Arial" w:cs="Arial"/>
          <w:sz w:val="32"/>
          <w:szCs w:val="32"/>
        </w:rPr>
        <w:t xml:space="preserve">eCoaching </w:t>
      </w:r>
      <w:r w:rsidR="00910C4B">
        <w:rPr>
          <w:rFonts w:ascii="Arial" w:hAnsi="Arial" w:cs="Arial"/>
          <w:sz w:val="32"/>
          <w:szCs w:val="32"/>
        </w:rPr>
        <w:t>Log</w:t>
      </w:r>
      <w:r w:rsidR="006A6110">
        <w:rPr>
          <w:rFonts w:ascii="Arial" w:hAnsi="Arial" w:cs="Arial"/>
          <w:sz w:val="32"/>
          <w:szCs w:val="32"/>
        </w:rPr>
        <w:t xml:space="preserve"> </w:t>
      </w:r>
      <w:r w:rsidR="008031B2">
        <w:rPr>
          <w:rFonts w:ascii="Arial" w:hAnsi="Arial" w:cs="Arial"/>
          <w:sz w:val="32"/>
          <w:szCs w:val="32"/>
        </w:rPr>
        <w:t>Common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ADEB3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A5AC2D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3717A1">
        <w:rPr>
          <w:rFonts w:ascii="Times New Roman" w:hAnsi="Times New Roman"/>
          <w:b w:val="0"/>
          <w:sz w:val="20"/>
        </w:rPr>
        <w:t>Prepared by:</w:t>
      </w:r>
      <w:r w:rsidR="003717A1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3E2F48">
        <w:rPr>
          <w:rFonts w:ascii="Times New Roman" w:hAnsi="Times New Roman"/>
          <w:b w:val="0"/>
          <w:sz w:val="20"/>
        </w:rPr>
        <w:t>09</w:t>
      </w:r>
      <w:r w:rsidR="00F62266">
        <w:rPr>
          <w:rFonts w:ascii="Times New Roman" w:hAnsi="Times New Roman"/>
          <w:b w:val="0"/>
          <w:sz w:val="20"/>
        </w:rPr>
        <w:t>/</w:t>
      </w:r>
      <w:r w:rsidR="003E2F48">
        <w:rPr>
          <w:rFonts w:ascii="Times New Roman" w:hAnsi="Times New Roman"/>
          <w:b w:val="0"/>
          <w:sz w:val="20"/>
        </w:rPr>
        <w:t>04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3E2F48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495920">
        <w:rPr>
          <w:sz w:val="20"/>
        </w:rPr>
        <w:t>FCD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28FE9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 w:rsidTr="00465242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tcBorders>
              <w:bottom w:val="single" w:sz="4" w:space="0" w:color="auto"/>
            </w:tcBorders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E9430B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E9430B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11984 </w:t>
            </w:r>
            <w:r w:rsidR="00D50247">
              <w:rPr>
                <w:color w:val="000000"/>
                <w:sz w:val="20"/>
              </w:rPr>
              <w:t>–</w:t>
            </w:r>
            <w:r>
              <w:rPr>
                <w:color w:val="000000"/>
                <w:sz w:val="20"/>
              </w:rPr>
              <w:t xml:space="preserve"> </w:t>
            </w:r>
            <w:r w:rsidR="00D50247">
              <w:rPr>
                <w:color w:val="000000"/>
                <w:sz w:val="20"/>
              </w:rPr>
              <w:t>Include a link to eCL share point site</w:t>
            </w:r>
            <w:r w:rsidR="00B96E5D">
              <w:rPr>
                <w:color w:val="000000"/>
                <w:sz w:val="20"/>
              </w:rPr>
              <w:t xml:space="preserve"> to report issues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D50247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465242" w:rsidTr="00465242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 w:rsidP="001118A1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Pr="00175E51" w:rsidRDefault="00465242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5242" w:rsidRDefault="00465242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 w:rsidTr="00465242">
        <w:tc>
          <w:tcPr>
            <w:tcW w:w="1440" w:type="dxa"/>
            <w:tcBorders>
              <w:top w:val="single" w:sz="4" w:space="0" w:color="auto"/>
            </w:tcBorders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  <w:tcBorders>
              <w:top w:val="single" w:sz="4" w:space="0" w:color="auto"/>
            </w:tcBorders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</w:tcBorders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CA25D7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829218" w:history="1">
        <w:r w:rsidR="00CA25D7" w:rsidRPr="001C32C9">
          <w:rPr>
            <w:rStyle w:val="Hyperlink"/>
            <w:b/>
            <w:noProof/>
          </w:rPr>
          <w:t>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Description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19" w:history="1">
        <w:r w:rsidR="00CA25D7" w:rsidRPr="001C32C9">
          <w:rPr>
            <w:rStyle w:val="Hyperlink"/>
            <w:b/>
            <w:noProof/>
          </w:rPr>
          <w:t>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Views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_Toc523829219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0" w:history="1">
        <w:r w:rsidR="00CA25D7" w:rsidRPr="001C32C9">
          <w:rPr>
            <w:rStyle w:val="Hyperlink"/>
            <w:noProof/>
          </w:rPr>
          <w:t>2.1.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Home page (Views\Share\Index.cshtm)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_Toc523829220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1" w:history="1">
        <w:r w:rsidR="00CA25D7" w:rsidRPr="001C32C9">
          <w:rPr>
            <w:rStyle w:val="Hyperlink"/>
            <w:noProof/>
          </w:rPr>
          <w:t>2.1.1.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Layout page (Views\Share\_Layout.cshtml)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_Toc523829221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2" w:history="1">
        <w:r w:rsidR="00CA25D7" w:rsidRPr="001C32C9">
          <w:rPr>
            <w:rStyle w:val="Hyperlink"/>
            <w:noProof/>
          </w:rPr>
          <w:t>2.1.2.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Screenshot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_Toc523829222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3" w:history="1">
        <w:r w:rsidR="00CA25D7" w:rsidRPr="001C32C9">
          <w:rPr>
            <w:rStyle w:val="Hyperlink"/>
            <w:noProof/>
          </w:rPr>
          <w:t>2.1.3.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noProof/>
          </w:rPr>
          <w:t>Links to other modules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_Toc523829223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4" w:history="1">
        <w:r w:rsidR="00CA25D7" w:rsidRPr="001C32C9">
          <w:rPr>
            <w:rStyle w:val="Hyperlink"/>
            <w:b/>
            <w:noProof/>
          </w:rPr>
          <w:t>3.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Controllers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_Toc523829224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5" w:history="1">
        <w:r w:rsidR="00CA25D7" w:rsidRPr="001C32C9">
          <w:rPr>
            <w:rStyle w:val="Hyperlink"/>
            <w:b/>
            <w:noProof/>
          </w:rPr>
          <w:t>4.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Extensions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_Toc523829225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6" w:history="1">
        <w:r w:rsidR="00CA25D7" w:rsidRPr="001C32C9">
          <w:rPr>
            <w:rStyle w:val="Hyperlink"/>
            <w:b/>
            <w:noProof/>
          </w:rPr>
          <w:t>5.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Filters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_Toc523829226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7" w:history="1">
        <w:r w:rsidR="00CA25D7" w:rsidRPr="001C32C9">
          <w:rPr>
            <w:rStyle w:val="Hyperlink"/>
            <w:b/>
            <w:noProof/>
          </w:rPr>
          <w:t>6.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Utilities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_Toc523829227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8" w:history="1">
        <w:r w:rsidR="00CA25D7" w:rsidRPr="001C32C9">
          <w:rPr>
            <w:rStyle w:val="Hyperlink"/>
            <w:b/>
            <w:noProof/>
          </w:rPr>
          <w:t>7.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Repository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_Toc523829228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CA25D7" w:rsidRDefault="00441E82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3829229" w:history="1">
        <w:r w:rsidR="00CA25D7" w:rsidRPr="001C32C9">
          <w:rPr>
            <w:rStyle w:val="Hyperlink"/>
            <w:b/>
            <w:noProof/>
          </w:rPr>
          <w:t>8.</w:t>
        </w:r>
        <w:r w:rsidR="00CA25D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CA25D7" w:rsidRPr="001C32C9">
          <w:rPr>
            <w:rStyle w:val="Hyperlink"/>
            <w:b/>
            <w:noProof/>
          </w:rPr>
          <w:t>Services</w:t>
        </w:r>
        <w:r w:rsidR="00CA25D7">
          <w:rPr>
            <w:noProof/>
            <w:webHidden/>
          </w:rPr>
          <w:tab/>
        </w:r>
        <w:r w:rsidR="00CA25D7">
          <w:rPr>
            <w:noProof/>
            <w:webHidden/>
          </w:rPr>
          <w:fldChar w:fldCharType="begin"/>
        </w:r>
        <w:r w:rsidR="00CA25D7">
          <w:rPr>
            <w:noProof/>
            <w:webHidden/>
          </w:rPr>
          <w:instrText xml:space="preserve"> PAGEREF _Toc523829229 \h </w:instrText>
        </w:r>
        <w:r w:rsidR="00CA25D7">
          <w:rPr>
            <w:noProof/>
            <w:webHidden/>
          </w:rPr>
        </w:r>
        <w:r w:rsidR="00CA25D7">
          <w:rPr>
            <w:noProof/>
            <w:webHidden/>
          </w:rPr>
          <w:fldChar w:fldCharType="separate"/>
        </w:r>
        <w:r w:rsidR="00CA25D7">
          <w:rPr>
            <w:noProof/>
            <w:webHidden/>
          </w:rPr>
          <w:t>4</w:t>
        </w:r>
        <w:r w:rsidR="00CA25D7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EC32A5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0" w:name="_Toc523829218"/>
      <w:r w:rsidRPr="00EC32A5">
        <w:rPr>
          <w:b/>
          <w:sz w:val="24"/>
          <w:szCs w:val="24"/>
        </w:rPr>
        <w:lastRenderedPageBreak/>
        <w:t>Description</w:t>
      </w:r>
      <w:bookmarkEnd w:id="0"/>
      <w:r w:rsidRPr="00EC32A5">
        <w:rPr>
          <w:b/>
          <w:sz w:val="24"/>
          <w:szCs w:val="24"/>
        </w:rPr>
        <w:t xml:space="preserve">               </w:t>
      </w:r>
    </w:p>
    <w:p w:rsidR="008D2A48" w:rsidRDefault="00201DCC" w:rsidP="006D3CBB">
      <w:pPr>
        <w:ind w:left="360"/>
      </w:pPr>
      <w:r>
        <w:t xml:space="preserve">This </w:t>
      </w:r>
      <w:r w:rsidR="008D2A48">
        <w:t xml:space="preserve">document covers the common code used by all </w:t>
      </w:r>
      <w:r w:rsidR="00EA0FF6">
        <w:t xml:space="preserve">eCoaching Log </w:t>
      </w:r>
      <w:r w:rsidR="008D2A48">
        <w:t>UI</w:t>
      </w:r>
      <w:r>
        <w:t xml:space="preserve"> </w:t>
      </w:r>
      <w:r w:rsidR="008D2A48">
        <w:t xml:space="preserve">modules. </w:t>
      </w:r>
    </w:p>
    <w:p w:rsidR="00D75DC3" w:rsidRDefault="00D75DC3" w:rsidP="006D3CBB">
      <w:pPr>
        <w:ind w:left="360"/>
      </w:pPr>
    </w:p>
    <w:p w:rsidR="00137B4D" w:rsidRDefault="00D304B3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" w:name="_Toc523829219"/>
      <w:r>
        <w:rPr>
          <w:b/>
          <w:sz w:val="24"/>
          <w:szCs w:val="24"/>
        </w:rPr>
        <w:t>Views</w:t>
      </w:r>
      <w:bookmarkEnd w:id="1"/>
    </w:p>
    <w:p w:rsidR="00CB2F1C" w:rsidRDefault="00CB2F1C" w:rsidP="00CB2F1C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523829220"/>
      <w:r>
        <w:t>Home page (Views\Share\Index.cshtm)</w:t>
      </w:r>
      <w:bookmarkEnd w:id="2"/>
    </w:p>
    <w:p w:rsidR="008F0E37" w:rsidRDefault="008F0E37" w:rsidP="008F0E37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523829221"/>
      <w:r>
        <w:t>Layout page</w:t>
      </w:r>
      <w:r w:rsidR="00633A42">
        <w:t xml:space="preserve"> (Views\Share\_Layout.cshtml)</w:t>
      </w:r>
      <w:bookmarkEnd w:id="3"/>
    </w:p>
    <w:p w:rsidR="00BB1A61" w:rsidRDefault="00BB1A61" w:rsidP="00EF697B">
      <w:pPr>
        <w:autoSpaceDE w:val="0"/>
        <w:autoSpaceDN w:val="0"/>
        <w:adjustRightInd w:val="0"/>
        <w:ind w:left="1224"/>
        <w:outlineLvl w:val="1"/>
      </w:pPr>
    </w:p>
    <w:p w:rsidR="0077680F" w:rsidRDefault="00633A42" w:rsidP="0077680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523829222"/>
      <w:r>
        <w:t>Screenshot</w:t>
      </w:r>
      <w:bookmarkEnd w:id="4"/>
    </w:p>
    <w:p w:rsidR="00EC686C" w:rsidRDefault="00EC686C" w:rsidP="00CD2431">
      <w:pPr>
        <w:autoSpaceDE w:val="0"/>
        <w:autoSpaceDN w:val="0"/>
        <w:adjustRightInd w:val="0"/>
        <w:ind w:left="115"/>
      </w:pPr>
    </w:p>
    <w:p w:rsidR="00F2536C" w:rsidRDefault="00A1259D" w:rsidP="00CD2431">
      <w:pPr>
        <w:autoSpaceDE w:val="0"/>
        <w:autoSpaceDN w:val="0"/>
        <w:adjustRightInd w:val="0"/>
        <w:ind w:left="115"/>
      </w:pPr>
      <w:r>
        <w:rPr>
          <w:noProof/>
        </w:rPr>
        <w:drawing>
          <wp:inline distT="0" distB="0" distL="0" distR="0">
            <wp:extent cx="5844540" cy="3733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E4" w:rsidRDefault="00BB1AE4" w:rsidP="00EC686C">
      <w:pPr>
        <w:autoSpaceDE w:val="0"/>
        <w:autoSpaceDN w:val="0"/>
        <w:adjustRightInd w:val="0"/>
        <w:ind w:left="1224"/>
        <w:outlineLvl w:val="1"/>
      </w:pPr>
    </w:p>
    <w:p w:rsidR="00BB1AE4" w:rsidRDefault="00BB1AE4" w:rsidP="00BB1AE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523829223"/>
      <w:r>
        <w:t>Links to other modules</w:t>
      </w:r>
      <w:bookmarkEnd w:id="5"/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750"/>
      </w:tblGrid>
      <w:tr w:rsidR="00586D46" w:rsidTr="00071422">
        <w:tc>
          <w:tcPr>
            <w:tcW w:w="243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Link</w:t>
            </w:r>
            <w:r>
              <w:tab/>
              <w:t>Link Name</w:t>
            </w:r>
          </w:p>
        </w:tc>
        <w:tc>
          <w:tcPr>
            <w:tcW w:w="6750" w:type="dxa"/>
            <w:shd w:val="clear" w:color="auto" w:fill="B3B3B3"/>
          </w:tcPr>
          <w:p w:rsidR="00586D46" w:rsidRDefault="00586D46" w:rsidP="00D528CA">
            <w:pPr>
              <w:tabs>
                <w:tab w:val="num" w:pos="2880"/>
              </w:tabs>
              <w:jc w:val="center"/>
            </w:pPr>
            <w:r>
              <w:t>Destination</w:t>
            </w:r>
          </w:p>
        </w:tc>
      </w:tr>
      <w:tr w:rsidR="0091644A" w:rsidTr="00071422">
        <w:tc>
          <w:tcPr>
            <w:tcW w:w="2430" w:type="dxa"/>
          </w:tcPr>
          <w:p w:rsidR="0091644A" w:rsidRDefault="00AE1D6A" w:rsidP="00AE1D6A">
            <w:pPr>
              <w:pStyle w:val="NormalTableText"/>
              <w:tabs>
                <w:tab w:val="num" w:pos="2880"/>
              </w:tabs>
            </w:pPr>
            <w:r>
              <w:t>New Submission</w:t>
            </w:r>
          </w:p>
        </w:tc>
        <w:tc>
          <w:tcPr>
            <w:tcW w:w="6750" w:type="dxa"/>
          </w:tcPr>
          <w:p w:rsidR="0091644A" w:rsidRPr="002D57DC" w:rsidRDefault="00540FAF" w:rsidP="00AE1D6A">
            <w:r>
              <w:t>Views\</w:t>
            </w:r>
            <w:r w:rsidR="00AE1D6A">
              <w:t>NewSubmission</w:t>
            </w:r>
            <w:r>
              <w:t>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A158C2" w:rsidP="00D528CA">
            <w:pPr>
              <w:pStyle w:val="NormalTableText"/>
              <w:tabs>
                <w:tab w:val="num" w:pos="2880"/>
              </w:tabs>
            </w:pPr>
            <w:r>
              <w:t>My Dashboard</w:t>
            </w:r>
          </w:p>
        </w:tc>
        <w:tc>
          <w:tcPr>
            <w:tcW w:w="6750" w:type="dxa"/>
          </w:tcPr>
          <w:p w:rsidR="00586D46" w:rsidRPr="002D57DC" w:rsidRDefault="00A158C2" w:rsidP="00D528CA">
            <w:r>
              <w:t>Views\MyDashboard\Index.cshtml</w:t>
            </w:r>
          </w:p>
        </w:tc>
      </w:tr>
      <w:tr w:rsidR="00586D46" w:rsidTr="00071422">
        <w:tc>
          <w:tcPr>
            <w:tcW w:w="2430" w:type="dxa"/>
          </w:tcPr>
          <w:p w:rsidR="00586D46" w:rsidRDefault="008341F7" w:rsidP="00D528CA">
            <w:pPr>
              <w:pStyle w:val="NormalTableText"/>
              <w:tabs>
                <w:tab w:val="num" w:pos="2880"/>
              </w:tabs>
            </w:pPr>
            <w:r>
              <w:t>Historical Dashboard</w:t>
            </w:r>
          </w:p>
        </w:tc>
        <w:tc>
          <w:tcPr>
            <w:tcW w:w="6750" w:type="dxa"/>
          </w:tcPr>
          <w:p w:rsidR="00586D46" w:rsidRDefault="008341F7" w:rsidP="00D528CA">
            <w:r>
              <w:t>Views\HistoricalDashboard\Index.cshtml</w:t>
            </w:r>
          </w:p>
        </w:tc>
      </w:tr>
      <w:tr w:rsidR="008C2E6B" w:rsidTr="00071422">
        <w:tc>
          <w:tcPr>
            <w:tcW w:w="2430" w:type="dxa"/>
          </w:tcPr>
          <w:p w:rsidR="008C2E6B" w:rsidRDefault="008C2E6B" w:rsidP="00D528CA">
            <w:pPr>
              <w:pStyle w:val="NormalTableText"/>
              <w:tabs>
                <w:tab w:val="num" w:pos="2880"/>
              </w:tabs>
            </w:pPr>
            <w:r>
              <w:t>Help</w:t>
            </w:r>
          </w:p>
        </w:tc>
        <w:tc>
          <w:tcPr>
            <w:tcW w:w="6750" w:type="dxa"/>
          </w:tcPr>
          <w:p w:rsidR="008C2E6B" w:rsidRDefault="008C2E6B" w:rsidP="00D528CA">
            <w:r>
              <w:t>Dropdown menu displays with the following link:</w:t>
            </w:r>
          </w:p>
          <w:p w:rsidR="008C2E6B" w:rsidRDefault="008C2E6B" w:rsidP="00D528CA">
            <w:r>
              <w:t>Report an eCL System Issue …</w:t>
            </w:r>
          </w:p>
        </w:tc>
      </w:tr>
      <w:tr w:rsidR="002E375C" w:rsidTr="00071422">
        <w:tc>
          <w:tcPr>
            <w:tcW w:w="2430" w:type="dxa"/>
          </w:tcPr>
          <w:p w:rsidR="002E375C" w:rsidRDefault="001F0652" w:rsidP="00D528CA">
            <w:pPr>
              <w:pStyle w:val="NormalTableText"/>
              <w:tabs>
                <w:tab w:val="num" w:pos="2880"/>
              </w:tabs>
            </w:pPr>
            <w:r>
              <w:t>Report an eCL System Issue …</w:t>
            </w:r>
          </w:p>
        </w:tc>
        <w:tc>
          <w:tcPr>
            <w:tcW w:w="6750" w:type="dxa"/>
          </w:tcPr>
          <w:p w:rsidR="00DA18B3" w:rsidRDefault="002E375C" w:rsidP="00D528CA">
            <w:r>
              <w:t xml:space="preserve">Redirect to </w:t>
            </w:r>
          </w:p>
          <w:p w:rsidR="002E375C" w:rsidRDefault="00DA18B3" w:rsidP="00D528C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https://maximus365.sharepoint.com/sites/CCO/Resources/eCoaching/QSS/SitePages/Issue%20Tracker.aspx</w:t>
            </w:r>
            <w:bookmarkStart w:id="6" w:name="_GoBack"/>
            <w:bookmarkEnd w:id="6"/>
          </w:p>
        </w:tc>
      </w:tr>
    </w:tbl>
    <w:p w:rsidR="00CB2F1C" w:rsidRPr="00BD6FEE" w:rsidRDefault="00CB2F1C" w:rsidP="00586D46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137B4D" w:rsidRPr="00EC32A5" w:rsidRDefault="0064374A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7" w:name="_Toc523829224"/>
      <w:r w:rsidRPr="00EC32A5">
        <w:rPr>
          <w:b/>
          <w:sz w:val="24"/>
          <w:szCs w:val="24"/>
        </w:rPr>
        <w:t>Controllers</w:t>
      </w:r>
      <w:bookmarkEnd w:id="7"/>
    </w:p>
    <w:p w:rsidR="00727492" w:rsidRDefault="00727492" w:rsidP="00727492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404EDA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8" w:name="_Toc523829225"/>
      <w:r w:rsidRPr="00EC32A5">
        <w:rPr>
          <w:b/>
          <w:sz w:val="24"/>
          <w:szCs w:val="24"/>
        </w:rPr>
        <w:t>Extensions</w:t>
      </w:r>
      <w:bookmarkEnd w:id="8"/>
    </w:p>
    <w:p w:rsidR="00CE5810" w:rsidRDefault="00CE5810" w:rsidP="00CE5810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9F38FD" w:rsidRPr="00EC32A5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9" w:name="_Toc523829226"/>
      <w:r w:rsidRPr="00EC32A5">
        <w:rPr>
          <w:b/>
          <w:sz w:val="24"/>
          <w:szCs w:val="24"/>
        </w:rPr>
        <w:t>Filters</w:t>
      </w:r>
      <w:bookmarkEnd w:id="9"/>
    </w:p>
    <w:p w:rsidR="00195A89" w:rsidRDefault="00195A89" w:rsidP="00195A89">
      <w:pPr>
        <w:tabs>
          <w:tab w:val="num" w:pos="1080"/>
        </w:tabs>
        <w:autoSpaceDE w:val="0"/>
        <w:autoSpaceDN w:val="0"/>
        <w:adjustRightInd w:val="0"/>
        <w:ind w:left="360"/>
        <w:outlineLvl w:val="1"/>
        <w:rPr>
          <w:b/>
        </w:rPr>
      </w:pPr>
    </w:p>
    <w:p w:rsidR="009F38FD" w:rsidRDefault="009F38FD" w:rsidP="00404EDA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0" w:name="_Toc523829227"/>
      <w:r w:rsidRPr="00EC32A5">
        <w:rPr>
          <w:b/>
          <w:sz w:val="24"/>
          <w:szCs w:val="24"/>
        </w:rPr>
        <w:t>Utilities</w:t>
      </w:r>
      <w:bookmarkEnd w:id="10"/>
    </w:p>
    <w:p w:rsidR="003D5BF6" w:rsidRDefault="003D5BF6" w:rsidP="003D5BF6">
      <w:pPr>
        <w:pStyle w:val="ListParagraph"/>
        <w:rPr>
          <w:b/>
          <w:sz w:val="24"/>
          <w:szCs w:val="24"/>
        </w:rPr>
      </w:pPr>
    </w:p>
    <w:p w:rsidR="00A25EF6" w:rsidRPr="00EC32A5" w:rsidRDefault="000C557D" w:rsidP="00A25EF6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1" w:name="_Toc523829228"/>
      <w:r w:rsidRPr="00EC32A5">
        <w:rPr>
          <w:b/>
          <w:sz w:val="24"/>
          <w:szCs w:val="24"/>
        </w:rPr>
        <w:t>Repository</w:t>
      </w:r>
      <w:bookmarkEnd w:id="11"/>
    </w:p>
    <w:p w:rsidR="002005C1" w:rsidRDefault="002005C1" w:rsidP="00655E8C">
      <w:pPr>
        <w:tabs>
          <w:tab w:val="num" w:pos="1080"/>
        </w:tabs>
        <w:autoSpaceDE w:val="0"/>
        <w:autoSpaceDN w:val="0"/>
        <w:adjustRightInd w:val="0"/>
        <w:ind w:left="792"/>
        <w:outlineLvl w:val="1"/>
      </w:pPr>
    </w:p>
    <w:p w:rsidR="00AA775D" w:rsidRPr="00EC32A5" w:rsidRDefault="00AA775D" w:rsidP="00AA775D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  <w:sz w:val="24"/>
          <w:szCs w:val="24"/>
        </w:rPr>
      </w:pPr>
      <w:bookmarkStart w:id="12" w:name="_Toc523829229"/>
      <w:r w:rsidRPr="00EC32A5">
        <w:rPr>
          <w:b/>
          <w:sz w:val="24"/>
          <w:szCs w:val="24"/>
        </w:rPr>
        <w:t>Services</w:t>
      </w:r>
      <w:bookmarkEnd w:id="12"/>
    </w:p>
    <w:sectPr w:rsidR="00AA775D" w:rsidRPr="00EC32A5" w:rsidSect="00F91A75"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E82" w:rsidRDefault="00441E82">
      <w:r>
        <w:separator/>
      </w:r>
    </w:p>
  </w:endnote>
  <w:endnote w:type="continuationSeparator" w:id="0">
    <w:p w:rsidR="00441E82" w:rsidRDefault="00441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Pro-Light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1F7" w:rsidRDefault="00B2586B" w:rsidP="0075562D">
    <w:pPr>
      <w:rPr>
        <w:sz w:val="18"/>
      </w:rPr>
    </w:pPr>
    <w:r>
      <w:rPr>
        <w:b/>
        <w:sz w:val="18"/>
      </w:rPr>
      <w:t>MAXIMUS</w:t>
    </w:r>
    <w:r w:rsidR="008341F7">
      <w:rPr>
        <w:b/>
        <w:sz w:val="18"/>
      </w:rPr>
      <w:t xml:space="preserve"> CONFIDENTIAL</w:t>
    </w:r>
    <w:r w:rsidR="008341F7">
      <w:rPr>
        <w:b/>
        <w:sz w:val="18"/>
      </w:rPr>
      <w:tab/>
    </w:r>
    <w:r w:rsidR="008341F7">
      <w:rPr>
        <w:b/>
        <w:sz w:val="18"/>
      </w:rPr>
      <w:tab/>
    </w:r>
    <w:r>
      <w:rPr>
        <w:b/>
        <w:sz w:val="18"/>
      </w:rPr>
      <w:t xml:space="preserve">  </w:t>
    </w:r>
    <w:r w:rsidR="008341F7">
      <w:rPr>
        <w:b/>
        <w:sz w:val="18"/>
      </w:rPr>
      <w:t xml:space="preserve">                                                      </w:t>
    </w:r>
    <w:r w:rsidR="00C03AEC">
      <w:rPr>
        <w:b/>
        <w:sz w:val="18"/>
      </w:rPr>
      <w:t xml:space="preserve">     </w:t>
    </w:r>
    <w:r w:rsidR="008341F7">
      <w:rPr>
        <w:b/>
        <w:sz w:val="18"/>
      </w:rPr>
      <w:t>CCO_eCoaching_</w:t>
    </w:r>
    <w:r w:rsidR="00630D61">
      <w:rPr>
        <w:b/>
        <w:sz w:val="18"/>
      </w:rPr>
      <w:t>Log</w:t>
    </w:r>
    <w:r w:rsidR="008341F7">
      <w:rPr>
        <w:b/>
        <w:sz w:val="18"/>
      </w:rPr>
      <w:t>_Common_DD</w:t>
    </w:r>
  </w:p>
  <w:p w:rsidR="008341F7" w:rsidRDefault="008341F7" w:rsidP="0075562D">
    <w:pPr>
      <w:rPr>
        <w:sz w:val="18"/>
      </w:rPr>
    </w:pPr>
    <w:r>
      <w:rPr>
        <w:sz w:val="18"/>
      </w:rPr>
      <w:t xml:space="preserve">Copyrighted Material of </w:t>
    </w:r>
    <w:r w:rsidR="00B2586B">
      <w:rPr>
        <w:sz w:val="18"/>
      </w:rPr>
      <w:t>MAXIMUS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8341F7" w:rsidRDefault="008341F7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18B3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E82" w:rsidRDefault="00441E82">
      <w:r>
        <w:separator/>
      </w:r>
    </w:p>
  </w:footnote>
  <w:footnote w:type="continuationSeparator" w:id="0">
    <w:p w:rsidR="00441E82" w:rsidRDefault="00441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4" w15:restartNumberingAfterBreak="0">
    <w:nsid w:val="3A7D17B8"/>
    <w:multiLevelType w:val="hybridMultilevel"/>
    <w:tmpl w:val="6CAED0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5C149F5"/>
    <w:multiLevelType w:val="hybridMultilevel"/>
    <w:tmpl w:val="22743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8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0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2850B7F"/>
    <w:multiLevelType w:val="hybridMultilevel"/>
    <w:tmpl w:val="6D501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505B52"/>
    <w:multiLevelType w:val="hybridMultilevel"/>
    <w:tmpl w:val="270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5" w15:restartNumberingAfterBreak="0">
    <w:nsid w:val="5A052D1E"/>
    <w:multiLevelType w:val="multilevel"/>
    <w:tmpl w:val="7BFC162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5EAA6394"/>
    <w:multiLevelType w:val="hybridMultilevel"/>
    <w:tmpl w:val="BFB0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13"/>
  </w:num>
  <w:num w:numId="4">
    <w:abstractNumId w:val="21"/>
  </w:num>
  <w:num w:numId="5">
    <w:abstractNumId w:val="5"/>
  </w:num>
  <w:num w:numId="6">
    <w:abstractNumId w:val="1"/>
  </w:num>
  <w:num w:numId="7">
    <w:abstractNumId w:val="2"/>
  </w:num>
  <w:num w:numId="8">
    <w:abstractNumId w:val="28"/>
  </w:num>
  <w:num w:numId="9">
    <w:abstractNumId w:val="24"/>
  </w:num>
  <w:num w:numId="10">
    <w:abstractNumId w:val="15"/>
  </w:num>
  <w:num w:numId="11">
    <w:abstractNumId w:val="19"/>
  </w:num>
  <w:num w:numId="12">
    <w:abstractNumId w:val="0"/>
  </w:num>
  <w:num w:numId="13">
    <w:abstractNumId w:val="18"/>
  </w:num>
  <w:num w:numId="14">
    <w:abstractNumId w:val="8"/>
  </w:num>
  <w:num w:numId="15">
    <w:abstractNumId w:val="11"/>
  </w:num>
  <w:num w:numId="16">
    <w:abstractNumId w:val="27"/>
  </w:num>
  <w:num w:numId="17">
    <w:abstractNumId w:val="10"/>
  </w:num>
  <w:num w:numId="18">
    <w:abstractNumId w:val="30"/>
  </w:num>
  <w:num w:numId="19">
    <w:abstractNumId w:val="12"/>
  </w:num>
  <w:num w:numId="20">
    <w:abstractNumId w:val="7"/>
  </w:num>
  <w:num w:numId="21">
    <w:abstractNumId w:val="4"/>
  </w:num>
  <w:num w:numId="22">
    <w:abstractNumId w:val="6"/>
  </w:num>
  <w:num w:numId="23">
    <w:abstractNumId w:val="29"/>
  </w:num>
  <w:num w:numId="24">
    <w:abstractNumId w:val="25"/>
  </w:num>
  <w:num w:numId="25">
    <w:abstractNumId w:val="20"/>
  </w:num>
  <w:num w:numId="26">
    <w:abstractNumId w:val="3"/>
  </w:num>
  <w:num w:numId="27">
    <w:abstractNumId w:val="23"/>
  </w:num>
  <w:num w:numId="28">
    <w:abstractNumId w:val="16"/>
  </w:num>
  <w:num w:numId="29">
    <w:abstractNumId w:val="22"/>
  </w:num>
  <w:num w:numId="30">
    <w:abstractNumId w:val="14"/>
  </w:num>
  <w:num w:numId="31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66EB"/>
    <w:rsid w:val="000071F5"/>
    <w:rsid w:val="0000734B"/>
    <w:rsid w:val="00011971"/>
    <w:rsid w:val="000119E4"/>
    <w:rsid w:val="00011AF2"/>
    <w:rsid w:val="00012131"/>
    <w:rsid w:val="000132C5"/>
    <w:rsid w:val="00013928"/>
    <w:rsid w:val="00013BF3"/>
    <w:rsid w:val="00013F8A"/>
    <w:rsid w:val="00013FCD"/>
    <w:rsid w:val="00014257"/>
    <w:rsid w:val="0001467D"/>
    <w:rsid w:val="00015172"/>
    <w:rsid w:val="000156FD"/>
    <w:rsid w:val="00016EB3"/>
    <w:rsid w:val="00017355"/>
    <w:rsid w:val="0001740C"/>
    <w:rsid w:val="00017784"/>
    <w:rsid w:val="00020868"/>
    <w:rsid w:val="00020979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6422"/>
    <w:rsid w:val="00036AA1"/>
    <w:rsid w:val="000400B6"/>
    <w:rsid w:val="000418C4"/>
    <w:rsid w:val="00042765"/>
    <w:rsid w:val="0004311E"/>
    <w:rsid w:val="0004438D"/>
    <w:rsid w:val="00044847"/>
    <w:rsid w:val="000448F1"/>
    <w:rsid w:val="00044EA8"/>
    <w:rsid w:val="0004693B"/>
    <w:rsid w:val="0004707E"/>
    <w:rsid w:val="00047154"/>
    <w:rsid w:val="00047418"/>
    <w:rsid w:val="000512B4"/>
    <w:rsid w:val="00051C23"/>
    <w:rsid w:val="00052650"/>
    <w:rsid w:val="0005342A"/>
    <w:rsid w:val="00053B91"/>
    <w:rsid w:val="00056676"/>
    <w:rsid w:val="000569D7"/>
    <w:rsid w:val="000570CD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1422"/>
    <w:rsid w:val="00071852"/>
    <w:rsid w:val="0007344F"/>
    <w:rsid w:val="0007429F"/>
    <w:rsid w:val="0007562B"/>
    <w:rsid w:val="00075959"/>
    <w:rsid w:val="000759DD"/>
    <w:rsid w:val="00076B61"/>
    <w:rsid w:val="00077CEA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1C6"/>
    <w:rsid w:val="000A12E5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1F96"/>
    <w:rsid w:val="000C238A"/>
    <w:rsid w:val="000C2B44"/>
    <w:rsid w:val="000C305F"/>
    <w:rsid w:val="000C3317"/>
    <w:rsid w:val="000C557D"/>
    <w:rsid w:val="000D1903"/>
    <w:rsid w:val="000D1F7C"/>
    <w:rsid w:val="000D211A"/>
    <w:rsid w:val="000D22D8"/>
    <w:rsid w:val="000D28EE"/>
    <w:rsid w:val="000D33B0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395E"/>
    <w:rsid w:val="000F4DF0"/>
    <w:rsid w:val="000F521F"/>
    <w:rsid w:val="000F5853"/>
    <w:rsid w:val="000F71CC"/>
    <w:rsid w:val="00100264"/>
    <w:rsid w:val="0010046D"/>
    <w:rsid w:val="001007B1"/>
    <w:rsid w:val="00100CBE"/>
    <w:rsid w:val="001018E7"/>
    <w:rsid w:val="00101E39"/>
    <w:rsid w:val="00102065"/>
    <w:rsid w:val="001040E1"/>
    <w:rsid w:val="0010443A"/>
    <w:rsid w:val="001047CF"/>
    <w:rsid w:val="00104936"/>
    <w:rsid w:val="00106230"/>
    <w:rsid w:val="0011172C"/>
    <w:rsid w:val="001118A1"/>
    <w:rsid w:val="0011242F"/>
    <w:rsid w:val="00116A05"/>
    <w:rsid w:val="00116F1E"/>
    <w:rsid w:val="00117077"/>
    <w:rsid w:val="001170B6"/>
    <w:rsid w:val="001177CE"/>
    <w:rsid w:val="001204CA"/>
    <w:rsid w:val="00123165"/>
    <w:rsid w:val="00123314"/>
    <w:rsid w:val="001243F2"/>
    <w:rsid w:val="00125614"/>
    <w:rsid w:val="00127D56"/>
    <w:rsid w:val="00127D64"/>
    <w:rsid w:val="00132B28"/>
    <w:rsid w:val="00133578"/>
    <w:rsid w:val="0013678A"/>
    <w:rsid w:val="0013753C"/>
    <w:rsid w:val="0013755A"/>
    <w:rsid w:val="00137B4D"/>
    <w:rsid w:val="00140BFB"/>
    <w:rsid w:val="001416D2"/>
    <w:rsid w:val="0014219C"/>
    <w:rsid w:val="00143E05"/>
    <w:rsid w:val="001441F7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1037"/>
    <w:rsid w:val="0017191F"/>
    <w:rsid w:val="0017194D"/>
    <w:rsid w:val="00174CBF"/>
    <w:rsid w:val="001771CE"/>
    <w:rsid w:val="001774CF"/>
    <w:rsid w:val="00177767"/>
    <w:rsid w:val="001806E6"/>
    <w:rsid w:val="001813B1"/>
    <w:rsid w:val="00182DFA"/>
    <w:rsid w:val="0018582C"/>
    <w:rsid w:val="0019065B"/>
    <w:rsid w:val="00190D4E"/>
    <w:rsid w:val="00192A75"/>
    <w:rsid w:val="00192B26"/>
    <w:rsid w:val="001931BF"/>
    <w:rsid w:val="001932FF"/>
    <w:rsid w:val="00193B2C"/>
    <w:rsid w:val="00194BD0"/>
    <w:rsid w:val="00195301"/>
    <w:rsid w:val="00195A89"/>
    <w:rsid w:val="0019612F"/>
    <w:rsid w:val="001965B8"/>
    <w:rsid w:val="001969BA"/>
    <w:rsid w:val="001A1671"/>
    <w:rsid w:val="001A2E5B"/>
    <w:rsid w:val="001A463E"/>
    <w:rsid w:val="001A51D5"/>
    <w:rsid w:val="001B0BB9"/>
    <w:rsid w:val="001B2F47"/>
    <w:rsid w:val="001B4504"/>
    <w:rsid w:val="001B615A"/>
    <w:rsid w:val="001B62A5"/>
    <w:rsid w:val="001B751B"/>
    <w:rsid w:val="001B769C"/>
    <w:rsid w:val="001C00AE"/>
    <w:rsid w:val="001C0420"/>
    <w:rsid w:val="001C124E"/>
    <w:rsid w:val="001C1500"/>
    <w:rsid w:val="001C2DC8"/>
    <w:rsid w:val="001C3470"/>
    <w:rsid w:val="001C407A"/>
    <w:rsid w:val="001C4917"/>
    <w:rsid w:val="001C50E9"/>
    <w:rsid w:val="001C5194"/>
    <w:rsid w:val="001C5520"/>
    <w:rsid w:val="001D0752"/>
    <w:rsid w:val="001D145D"/>
    <w:rsid w:val="001D18FB"/>
    <w:rsid w:val="001D3C07"/>
    <w:rsid w:val="001D3C4A"/>
    <w:rsid w:val="001D50C4"/>
    <w:rsid w:val="001D546C"/>
    <w:rsid w:val="001D5B16"/>
    <w:rsid w:val="001E02F5"/>
    <w:rsid w:val="001E11CC"/>
    <w:rsid w:val="001E1491"/>
    <w:rsid w:val="001E17B3"/>
    <w:rsid w:val="001E1A26"/>
    <w:rsid w:val="001E1B7F"/>
    <w:rsid w:val="001E51F6"/>
    <w:rsid w:val="001F00BE"/>
    <w:rsid w:val="001F0108"/>
    <w:rsid w:val="001F0652"/>
    <w:rsid w:val="001F084B"/>
    <w:rsid w:val="001F0AB5"/>
    <w:rsid w:val="001F2AED"/>
    <w:rsid w:val="001F3539"/>
    <w:rsid w:val="001F5B43"/>
    <w:rsid w:val="001F6188"/>
    <w:rsid w:val="001F689E"/>
    <w:rsid w:val="001F79BA"/>
    <w:rsid w:val="001F7A51"/>
    <w:rsid w:val="002005C1"/>
    <w:rsid w:val="00200D90"/>
    <w:rsid w:val="00201DCC"/>
    <w:rsid w:val="00202685"/>
    <w:rsid w:val="00202EC6"/>
    <w:rsid w:val="00203217"/>
    <w:rsid w:val="00204F81"/>
    <w:rsid w:val="002055AE"/>
    <w:rsid w:val="00205E7B"/>
    <w:rsid w:val="00206546"/>
    <w:rsid w:val="00206D83"/>
    <w:rsid w:val="00206ED5"/>
    <w:rsid w:val="0021006A"/>
    <w:rsid w:val="00211DB8"/>
    <w:rsid w:val="00212518"/>
    <w:rsid w:val="00212882"/>
    <w:rsid w:val="0021391A"/>
    <w:rsid w:val="002156CC"/>
    <w:rsid w:val="00215D90"/>
    <w:rsid w:val="00216635"/>
    <w:rsid w:val="00217417"/>
    <w:rsid w:val="00217DF6"/>
    <w:rsid w:val="00220205"/>
    <w:rsid w:val="00220431"/>
    <w:rsid w:val="00220E56"/>
    <w:rsid w:val="00221345"/>
    <w:rsid w:val="00221B14"/>
    <w:rsid w:val="00225BF1"/>
    <w:rsid w:val="002264DC"/>
    <w:rsid w:val="00227DF4"/>
    <w:rsid w:val="0023259C"/>
    <w:rsid w:val="0023450B"/>
    <w:rsid w:val="00235EA8"/>
    <w:rsid w:val="0023635D"/>
    <w:rsid w:val="00236DDD"/>
    <w:rsid w:val="00237670"/>
    <w:rsid w:val="00237E40"/>
    <w:rsid w:val="002453BC"/>
    <w:rsid w:val="00246B0B"/>
    <w:rsid w:val="002503C4"/>
    <w:rsid w:val="00251693"/>
    <w:rsid w:val="00251784"/>
    <w:rsid w:val="00252963"/>
    <w:rsid w:val="00253E44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6752"/>
    <w:rsid w:val="00266CD0"/>
    <w:rsid w:val="00270E32"/>
    <w:rsid w:val="00273030"/>
    <w:rsid w:val="00274B7B"/>
    <w:rsid w:val="00275109"/>
    <w:rsid w:val="002756A4"/>
    <w:rsid w:val="00276C5A"/>
    <w:rsid w:val="00276CB8"/>
    <w:rsid w:val="00277487"/>
    <w:rsid w:val="00277E99"/>
    <w:rsid w:val="00283AC2"/>
    <w:rsid w:val="00283B35"/>
    <w:rsid w:val="00283ECC"/>
    <w:rsid w:val="00284144"/>
    <w:rsid w:val="00285761"/>
    <w:rsid w:val="00285A78"/>
    <w:rsid w:val="0028678C"/>
    <w:rsid w:val="00290F0A"/>
    <w:rsid w:val="002911F7"/>
    <w:rsid w:val="0029229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0BB6"/>
    <w:rsid w:val="002A25AB"/>
    <w:rsid w:val="002A3BBD"/>
    <w:rsid w:val="002A4EE8"/>
    <w:rsid w:val="002A6D6D"/>
    <w:rsid w:val="002B032C"/>
    <w:rsid w:val="002B1C31"/>
    <w:rsid w:val="002B1EFD"/>
    <w:rsid w:val="002B213F"/>
    <w:rsid w:val="002B2DFB"/>
    <w:rsid w:val="002B3532"/>
    <w:rsid w:val="002B3F4A"/>
    <w:rsid w:val="002B56B2"/>
    <w:rsid w:val="002B63B8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58F2"/>
    <w:rsid w:val="002C72AB"/>
    <w:rsid w:val="002D18E3"/>
    <w:rsid w:val="002D1E9A"/>
    <w:rsid w:val="002D4C4E"/>
    <w:rsid w:val="002D57DC"/>
    <w:rsid w:val="002E13F2"/>
    <w:rsid w:val="002E25F9"/>
    <w:rsid w:val="002E375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E4B"/>
    <w:rsid w:val="00302768"/>
    <w:rsid w:val="00303005"/>
    <w:rsid w:val="00304177"/>
    <w:rsid w:val="003063D8"/>
    <w:rsid w:val="00306E46"/>
    <w:rsid w:val="00307350"/>
    <w:rsid w:val="00307C1B"/>
    <w:rsid w:val="00310D8D"/>
    <w:rsid w:val="00311986"/>
    <w:rsid w:val="00311E2E"/>
    <w:rsid w:val="00311F85"/>
    <w:rsid w:val="003124B5"/>
    <w:rsid w:val="003125F7"/>
    <w:rsid w:val="00312B20"/>
    <w:rsid w:val="00313434"/>
    <w:rsid w:val="00313E90"/>
    <w:rsid w:val="00314BED"/>
    <w:rsid w:val="00314C33"/>
    <w:rsid w:val="00314D8B"/>
    <w:rsid w:val="0031554E"/>
    <w:rsid w:val="00316227"/>
    <w:rsid w:val="003168D4"/>
    <w:rsid w:val="00316DF9"/>
    <w:rsid w:val="003201A1"/>
    <w:rsid w:val="00320221"/>
    <w:rsid w:val="00323D1F"/>
    <w:rsid w:val="00324039"/>
    <w:rsid w:val="00324913"/>
    <w:rsid w:val="00325710"/>
    <w:rsid w:val="00327927"/>
    <w:rsid w:val="00327A17"/>
    <w:rsid w:val="00330389"/>
    <w:rsid w:val="003307A2"/>
    <w:rsid w:val="00330A21"/>
    <w:rsid w:val="00330B23"/>
    <w:rsid w:val="00331EF7"/>
    <w:rsid w:val="0033391B"/>
    <w:rsid w:val="00333AA3"/>
    <w:rsid w:val="00333C18"/>
    <w:rsid w:val="00336507"/>
    <w:rsid w:val="003375C1"/>
    <w:rsid w:val="003402FF"/>
    <w:rsid w:val="00342812"/>
    <w:rsid w:val="00343515"/>
    <w:rsid w:val="0034354D"/>
    <w:rsid w:val="00343AD0"/>
    <w:rsid w:val="0034401E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17FD"/>
    <w:rsid w:val="00352475"/>
    <w:rsid w:val="00352553"/>
    <w:rsid w:val="003549AA"/>
    <w:rsid w:val="003553B9"/>
    <w:rsid w:val="0035567A"/>
    <w:rsid w:val="003561E6"/>
    <w:rsid w:val="003565BD"/>
    <w:rsid w:val="00360B9F"/>
    <w:rsid w:val="00360D2C"/>
    <w:rsid w:val="0036124F"/>
    <w:rsid w:val="003612E2"/>
    <w:rsid w:val="0036249C"/>
    <w:rsid w:val="00363175"/>
    <w:rsid w:val="00363253"/>
    <w:rsid w:val="00364304"/>
    <w:rsid w:val="003655E4"/>
    <w:rsid w:val="00367BC6"/>
    <w:rsid w:val="003701CE"/>
    <w:rsid w:val="003717A1"/>
    <w:rsid w:val="00372EBD"/>
    <w:rsid w:val="003734FB"/>
    <w:rsid w:val="00373532"/>
    <w:rsid w:val="003736D6"/>
    <w:rsid w:val="003767CA"/>
    <w:rsid w:val="003771DF"/>
    <w:rsid w:val="00377713"/>
    <w:rsid w:val="00381898"/>
    <w:rsid w:val="003839AC"/>
    <w:rsid w:val="00383FAE"/>
    <w:rsid w:val="0038465F"/>
    <w:rsid w:val="00384E8D"/>
    <w:rsid w:val="003876CA"/>
    <w:rsid w:val="00391739"/>
    <w:rsid w:val="00392732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09D"/>
    <w:rsid w:val="003A51ED"/>
    <w:rsid w:val="003A5AB9"/>
    <w:rsid w:val="003A601E"/>
    <w:rsid w:val="003A7DAD"/>
    <w:rsid w:val="003A7DDC"/>
    <w:rsid w:val="003A7EA9"/>
    <w:rsid w:val="003B092A"/>
    <w:rsid w:val="003B09D7"/>
    <w:rsid w:val="003B2632"/>
    <w:rsid w:val="003B29FF"/>
    <w:rsid w:val="003B3BA5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043A"/>
    <w:rsid w:val="003D1C44"/>
    <w:rsid w:val="003D34AF"/>
    <w:rsid w:val="003D35F1"/>
    <w:rsid w:val="003D380B"/>
    <w:rsid w:val="003D3864"/>
    <w:rsid w:val="003D4A68"/>
    <w:rsid w:val="003D5BF6"/>
    <w:rsid w:val="003D6407"/>
    <w:rsid w:val="003D6B33"/>
    <w:rsid w:val="003E0416"/>
    <w:rsid w:val="003E0947"/>
    <w:rsid w:val="003E11E2"/>
    <w:rsid w:val="003E17D8"/>
    <w:rsid w:val="003E19E3"/>
    <w:rsid w:val="003E2F48"/>
    <w:rsid w:val="003E31D5"/>
    <w:rsid w:val="003E5287"/>
    <w:rsid w:val="003E552A"/>
    <w:rsid w:val="003E73F3"/>
    <w:rsid w:val="003E7E99"/>
    <w:rsid w:val="003F0AED"/>
    <w:rsid w:val="003F12A0"/>
    <w:rsid w:val="003F1496"/>
    <w:rsid w:val="003F254A"/>
    <w:rsid w:val="003F6B09"/>
    <w:rsid w:val="003F6BB5"/>
    <w:rsid w:val="003F7F43"/>
    <w:rsid w:val="004000B7"/>
    <w:rsid w:val="00400C3C"/>
    <w:rsid w:val="0040151A"/>
    <w:rsid w:val="004016BB"/>
    <w:rsid w:val="0040272D"/>
    <w:rsid w:val="00402909"/>
    <w:rsid w:val="004043E1"/>
    <w:rsid w:val="00404A49"/>
    <w:rsid w:val="00404EDA"/>
    <w:rsid w:val="0040567A"/>
    <w:rsid w:val="00405712"/>
    <w:rsid w:val="00405866"/>
    <w:rsid w:val="00405B5E"/>
    <w:rsid w:val="00405FC7"/>
    <w:rsid w:val="0040736E"/>
    <w:rsid w:val="00407413"/>
    <w:rsid w:val="00410305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14B"/>
    <w:rsid w:val="00421412"/>
    <w:rsid w:val="004219E0"/>
    <w:rsid w:val="00422075"/>
    <w:rsid w:val="00423338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5FF0"/>
    <w:rsid w:val="0043704F"/>
    <w:rsid w:val="0043756B"/>
    <w:rsid w:val="00440385"/>
    <w:rsid w:val="00441E82"/>
    <w:rsid w:val="0044207F"/>
    <w:rsid w:val="0044291A"/>
    <w:rsid w:val="004445E4"/>
    <w:rsid w:val="0044468B"/>
    <w:rsid w:val="00444D6C"/>
    <w:rsid w:val="004455CB"/>
    <w:rsid w:val="0044625D"/>
    <w:rsid w:val="004468A6"/>
    <w:rsid w:val="00446EF9"/>
    <w:rsid w:val="00447127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0CDA"/>
    <w:rsid w:val="00461FE7"/>
    <w:rsid w:val="004623A7"/>
    <w:rsid w:val="00464914"/>
    <w:rsid w:val="00465242"/>
    <w:rsid w:val="0046699E"/>
    <w:rsid w:val="00466A53"/>
    <w:rsid w:val="00466B49"/>
    <w:rsid w:val="004671CF"/>
    <w:rsid w:val="004700C8"/>
    <w:rsid w:val="00470216"/>
    <w:rsid w:val="004714D4"/>
    <w:rsid w:val="00472A15"/>
    <w:rsid w:val="004735F4"/>
    <w:rsid w:val="0047648B"/>
    <w:rsid w:val="00476FA6"/>
    <w:rsid w:val="00476FAE"/>
    <w:rsid w:val="004807AD"/>
    <w:rsid w:val="004808CE"/>
    <w:rsid w:val="00480D5B"/>
    <w:rsid w:val="00480F8A"/>
    <w:rsid w:val="0048185D"/>
    <w:rsid w:val="00482BD5"/>
    <w:rsid w:val="0048304D"/>
    <w:rsid w:val="00483206"/>
    <w:rsid w:val="00484847"/>
    <w:rsid w:val="00485F48"/>
    <w:rsid w:val="00486467"/>
    <w:rsid w:val="00486C0F"/>
    <w:rsid w:val="00487200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920"/>
    <w:rsid w:val="00495B8C"/>
    <w:rsid w:val="00496802"/>
    <w:rsid w:val="00497589"/>
    <w:rsid w:val="004979D1"/>
    <w:rsid w:val="004A04CE"/>
    <w:rsid w:val="004A1276"/>
    <w:rsid w:val="004A269B"/>
    <w:rsid w:val="004A2822"/>
    <w:rsid w:val="004A2938"/>
    <w:rsid w:val="004A34ED"/>
    <w:rsid w:val="004A3C25"/>
    <w:rsid w:val="004A5832"/>
    <w:rsid w:val="004A5D28"/>
    <w:rsid w:val="004A60DF"/>
    <w:rsid w:val="004A696B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2DBA"/>
    <w:rsid w:val="004C3169"/>
    <w:rsid w:val="004C4094"/>
    <w:rsid w:val="004C45D7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3F95"/>
    <w:rsid w:val="004E4018"/>
    <w:rsid w:val="004E47A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5DFA"/>
    <w:rsid w:val="004F73AF"/>
    <w:rsid w:val="005004B6"/>
    <w:rsid w:val="00500F18"/>
    <w:rsid w:val="0050526F"/>
    <w:rsid w:val="00505C2F"/>
    <w:rsid w:val="00506164"/>
    <w:rsid w:val="0050658B"/>
    <w:rsid w:val="0050689C"/>
    <w:rsid w:val="005104B2"/>
    <w:rsid w:val="005107BC"/>
    <w:rsid w:val="005109F4"/>
    <w:rsid w:val="00512796"/>
    <w:rsid w:val="00512BB7"/>
    <w:rsid w:val="00514280"/>
    <w:rsid w:val="005143FA"/>
    <w:rsid w:val="0051461A"/>
    <w:rsid w:val="00514DA1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1E2"/>
    <w:rsid w:val="00526696"/>
    <w:rsid w:val="0053099D"/>
    <w:rsid w:val="00534A4C"/>
    <w:rsid w:val="00535A70"/>
    <w:rsid w:val="0053621A"/>
    <w:rsid w:val="00536878"/>
    <w:rsid w:val="00536FEC"/>
    <w:rsid w:val="00537B41"/>
    <w:rsid w:val="0054031F"/>
    <w:rsid w:val="00540FAF"/>
    <w:rsid w:val="005412AB"/>
    <w:rsid w:val="00543408"/>
    <w:rsid w:val="005443D3"/>
    <w:rsid w:val="005449ED"/>
    <w:rsid w:val="00545D07"/>
    <w:rsid w:val="00545DAE"/>
    <w:rsid w:val="00546E9F"/>
    <w:rsid w:val="00547ACE"/>
    <w:rsid w:val="005501B5"/>
    <w:rsid w:val="005507AC"/>
    <w:rsid w:val="00550E85"/>
    <w:rsid w:val="00551263"/>
    <w:rsid w:val="00551464"/>
    <w:rsid w:val="00551890"/>
    <w:rsid w:val="00551F44"/>
    <w:rsid w:val="005535DA"/>
    <w:rsid w:val="0055667A"/>
    <w:rsid w:val="005567C3"/>
    <w:rsid w:val="00557168"/>
    <w:rsid w:val="005575DD"/>
    <w:rsid w:val="0055799B"/>
    <w:rsid w:val="00557A4B"/>
    <w:rsid w:val="00557DD9"/>
    <w:rsid w:val="0056089C"/>
    <w:rsid w:val="0056181D"/>
    <w:rsid w:val="005620AC"/>
    <w:rsid w:val="00562244"/>
    <w:rsid w:val="0056347A"/>
    <w:rsid w:val="00563C5F"/>
    <w:rsid w:val="0056454F"/>
    <w:rsid w:val="00565243"/>
    <w:rsid w:val="00565A0E"/>
    <w:rsid w:val="00566110"/>
    <w:rsid w:val="0056627A"/>
    <w:rsid w:val="00567528"/>
    <w:rsid w:val="00567EA3"/>
    <w:rsid w:val="00570C36"/>
    <w:rsid w:val="00571C1C"/>
    <w:rsid w:val="0057319C"/>
    <w:rsid w:val="005742F0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3E40"/>
    <w:rsid w:val="0058557E"/>
    <w:rsid w:val="005856A1"/>
    <w:rsid w:val="00585F5D"/>
    <w:rsid w:val="00586985"/>
    <w:rsid w:val="00586D46"/>
    <w:rsid w:val="005904D0"/>
    <w:rsid w:val="005908E6"/>
    <w:rsid w:val="00590DEB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1CE4"/>
    <w:rsid w:val="005A2372"/>
    <w:rsid w:val="005A2734"/>
    <w:rsid w:val="005A3D6D"/>
    <w:rsid w:val="005A40DC"/>
    <w:rsid w:val="005A4D97"/>
    <w:rsid w:val="005A4F98"/>
    <w:rsid w:val="005A5755"/>
    <w:rsid w:val="005A5F1D"/>
    <w:rsid w:val="005A655C"/>
    <w:rsid w:val="005A690B"/>
    <w:rsid w:val="005A6940"/>
    <w:rsid w:val="005A6C08"/>
    <w:rsid w:val="005A7832"/>
    <w:rsid w:val="005B0511"/>
    <w:rsid w:val="005B10E5"/>
    <w:rsid w:val="005B12FF"/>
    <w:rsid w:val="005B318B"/>
    <w:rsid w:val="005B3585"/>
    <w:rsid w:val="005B3D16"/>
    <w:rsid w:val="005B4230"/>
    <w:rsid w:val="005B4826"/>
    <w:rsid w:val="005B5089"/>
    <w:rsid w:val="005B5771"/>
    <w:rsid w:val="005B5A61"/>
    <w:rsid w:val="005B620D"/>
    <w:rsid w:val="005B665A"/>
    <w:rsid w:val="005B69D8"/>
    <w:rsid w:val="005B6CF6"/>
    <w:rsid w:val="005C0757"/>
    <w:rsid w:val="005C1D77"/>
    <w:rsid w:val="005C1D89"/>
    <w:rsid w:val="005C4403"/>
    <w:rsid w:val="005C468D"/>
    <w:rsid w:val="005C58F0"/>
    <w:rsid w:val="005C67A2"/>
    <w:rsid w:val="005C6A3D"/>
    <w:rsid w:val="005C7384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B20"/>
    <w:rsid w:val="005E2FA2"/>
    <w:rsid w:val="005E4B18"/>
    <w:rsid w:val="005E517A"/>
    <w:rsid w:val="005E5976"/>
    <w:rsid w:val="005E7099"/>
    <w:rsid w:val="005E77A6"/>
    <w:rsid w:val="005E7890"/>
    <w:rsid w:val="005E79C5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137"/>
    <w:rsid w:val="006034EC"/>
    <w:rsid w:val="00603A64"/>
    <w:rsid w:val="00605145"/>
    <w:rsid w:val="00606D5A"/>
    <w:rsid w:val="006109FE"/>
    <w:rsid w:val="006111F7"/>
    <w:rsid w:val="006115CA"/>
    <w:rsid w:val="00611C5F"/>
    <w:rsid w:val="00612386"/>
    <w:rsid w:val="0061408B"/>
    <w:rsid w:val="0061526F"/>
    <w:rsid w:val="00616C2E"/>
    <w:rsid w:val="0061741A"/>
    <w:rsid w:val="00617902"/>
    <w:rsid w:val="00621B1B"/>
    <w:rsid w:val="00622996"/>
    <w:rsid w:val="006230E3"/>
    <w:rsid w:val="00623D6F"/>
    <w:rsid w:val="00624D33"/>
    <w:rsid w:val="00624F09"/>
    <w:rsid w:val="0062647C"/>
    <w:rsid w:val="006264B3"/>
    <w:rsid w:val="00626BD2"/>
    <w:rsid w:val="00630D61"/>
    <w:rsid w:val="006318C0"/>
    <w:rsid w:val="0063193A"/>
    <w:rsid w:val="00631EB7"/>
    <w:rsid w:val="006335D8"/>
    <w:rsid w:val="00633893"/>
    <w:rsid w:val="00633A42"/>
    <w:rsid w:val="006349BD"/>
    <w:rsid w:val="0063522B"/>
    <w:rsid w:val="00635323"/>
    <w:rsid w:val="00636194"/>
    <w:rsid w:val="00636A4B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374A"/>
    <w:rsid w:val="006443A6"/>
    <w:rsid w:val="0064466D"/>
    <w:rsid w:val="006448DB"/>
    <w:rsid w:val="00644D4F"/>
    <w:rsid w:val="0064612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3182"/>
    <w:rsid w:val="00654CEA"/>
    <w:rsid w:val="00654F18"/>
    <w:rsid w:val="00655E8C"/>
    <w:rsid w:val="00656DE5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15B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1ABD"/>
    <w:rsid w:val="00682468"/>
    <w:rsid w:val="00682C2C"/>
    <w:rsid w:val="006835E5"/>
    <w:rsid w:val="00684BB0"/>
    <w:rsid w:val="00685407"/>
    <w:rsid w:val="006855D6"/>
    <w:rsid w:val="0068608D"/>
    <w:rsid w:val="006866BF"/>
    <w:rsid w:val="00686E41"/>
    <w:rsid w:val="00686E91"/>
    <w:rsid w:val="00687FCA"/>
    <w:rsid w:val="00692D5C"/>
    <w:rsid w:val="00692E9E"/>
    <w:rsid w:val="00693244"/>
    <w:rsid w:val="00693292"/>
    <w:rsid w:val="00693866"/>
    <w:rsid w:val="0069592E"/>
    <w:rsid w:val="00697E49"/>
    <w:rsid w:val="006A2228"/>
    <w:rsid w:val="006A24BA"/>
    <w:rsid w:val="006A30A8"/>
    <w:rsid w:val="006A4BE2"/>
    <w:rsid w:val="006A6110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914"/>
    <w:rsid w:val="006D2028"/>
    <w:rsid w:val="006D26C9"/>
    <w:rsid w:val="006D2F0C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2B8B"/>
    <w:rsid w:val="006E3B63"/>
    <w:rsid w:val="006E5510"/>
    <w:rsid w:val="006E6AD3"/>
    <w:rsid w:val="006F20F4"/>
    <w:rsid w:val="006F347A"/>
    <w:rsid w:val="006F765F"/>
    <w:rsid w:val="00700B06"/>
    <w:rsid w:val="0070173B"/>
    <w:rsid w:val="00702682"/>
    <w:rsid w:val="00703E1C"/>
    <w:rsid w:val="0070557A"/>
    <w:rsid w:val="00706C14"/>
    <w:rsid w:val="00707A25"/>
    <w:rsid w:val="00707E01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31BF"/>
    <w:rsid w:val="00723C32"/>
    <w:rsid w:val="007241C0"/>
    <w:rsid w:val="0072479C"/>
    <w:rsid w:val="00724FC3"/>
    <w:rsid w:val="00727418"/>
    <w:rsid w:val="00727492"/>
    <w:rsid w:val="0072755F"/>
    <w:rsid w:val="007319E2"/>
    <w:rsid w:val="0073270A"/>
    <w:rsid w:val="00732835"/>
    <w:rsid w:val="007333C6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3174"/>
    <w:rsid w:val="00743CE6"/>
    <w:rsid w:val="00743CFF"/>
    <w:rsid w:val="00744335"/>
    <w:rsid w:val="00744B60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6027F"/>
    <w:rsid w:val="00761909"/>
    <w:rsid w:val="007629F4"/>
    <w:rsid w:val="00763784"/>
    <w:rsid w:val="0076535F"/>
    <w:rsid w:val="0076555E"/>
    <w:rsid w:val="00765FF8"/>
    <w:rsid w:val="007667D7"/>
    <w:rsid w:val="00767A65"/>
    <w:rsid w:val="00767D28"/>
    <w:rsid w:val="00767F74"/>
    <w:rsid w:val="007704D6"/>
    <w:rsid w:val="00770A25"/>
    <w:rsid w:val="00773B26"/>
    <w:rsid w:val="00773F46"/>
    <w:rsid w:val="007747BA"/>
    <w:rsid w:val="00776044"/>
    <w:rsid w:val="0077680F"/>
    <w:rsid w:val="00776F2A"/>
    <w:rsid w:val="007772B9"/>
    <w:rsid w:val="007772BD"/>
    <w:rsid w:val="00780871"/>
    <w:rsid w:val="00781148"/>
    <w:rsid w:val="0078180B"/>
    <w:rsid w:val="007826F6"/>
    <w:rsid w:val="00784186"/>
    <w:rsid w:val="007841EE"/>
    <w:rsid w:val="0078427E"/>
    <w:rsid w:val="007842CD"/>
    <w:rsid w:val="00785721"/>
    <w:rsid w:val="00786615"/>
    <w:rsid w:val="007870FC"/>
    <w:rsid w:val="007877E1"/>
    <w:rsid w:val="007905E3"/>
    <w:rsid w:val="00790DA4"/>
    <w:rsid w:val="0079109A"/>
    <w:rsid w:val="00791ECA"/>
    <w:rsid w:val="007920FE"/>
    <w:rsid w:val="00792D61"/>
    <w:rsid w:val="007947D7"/>
    <w:rsid w:val="00795393"/>
    <w:rsid w:val="007953D3"/>
    <w:rsid w:val="007A0B5A"/>
    <w:rsid w:val="007A1302"/>
    <w:rsid w:val="007A3D13"/>
    <w:rsid w:val="007A4F65"/>
    <w:rsid w:val="007A5C0E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9BC"/>
    <w:rsid w:val="007C1C79"/>
    <w:rsid w:val="007C248A"/>
    <w:rsid w:val="007C2922"/>
    <w:rsid w:val="007C2926"/>
    <w:rsid w:val="007C2D07"/>
    <w:rsid w:val="007C3E35"/>
    <w:rsid w:val="007C4821"/>
    <w:rsid w:val="007C4BBC"/>
    <w:rsid w:val="007C750E"/>
    <w:rsid w:val="007D156D"/>
    <w:rsid w:val="007D2432"/>
    <w:rsid w:val="007D31C5"/>
    <w:rsid w:val="007D3A41"/>
    <w:rsid w:val="007D4F00"/>
    <w:rsid w:val="007D586A"/>
    <w:rsid w:val="007D589E"/>
    <w:rsid w:val="007D6438"/>
    <w:rsid w:val="007E0A9E"/>
    <w:rsid w:val="007E1244"/>
    <w:rsid w:val="007E1AC0"/>
    <w:rsid w:val="007E1D30"/>
    <w:rsid w:val="007E1F59"/>
    <w:rsid w:val="007E2658"/>
    <w:rsid w:val="007E3422"/>
    <w:rsid w:val="007E57B2"/>
    <w:rsid w:val="007E592F"/>
    <w:rsid w:val="007E6C1C"/>
    <w:rsid w:val="007E7903"/>
    <w:rsid w:val="007F0081"/>
    <w:rsid w:val="007F1880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7F7E0F"/>
    <w:rsid w:val="0080092A"/>
    <w:rsid w:val="0080115F"/>
    <w:rsid w:val="008014AA"/>
    <w:rsid w:val="008015BB"/>
    <w:rsid w:val="00801E08"/>
    <w:rsid w:val="008031B2"/>
    <w:rsid w:val="0080405C"/>
    <w:rsid w:val="0080551B"/>
    <w:rsid w:val="00807301"/>
    <w:rsid w:val="00811EB8"/>
    <w:rsid w:val="008122D5"/>
    <w:rsid w:val="008138E4"/>
    <w:rsid w:val="008138FE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43D5"/>
    <w:rsid w:val="00825473"/>
    <w:rsid w:val="00825B17"/>
    <w:rsid w:val="00826080"/>
    <w:rsid w:val="008269FF"/>
    <w:rsid w:val="00827F70"/>
    <w:rsid w:val="00831A6D"/>
    <w:rsid w:val="00832848"/>
    <w:rsid w:val="008341F7"/>
    <w:rsid w:val="008346B8"/>
    <w:rsid w:val="008354FF"/>
    <w:rsid w:val="0083643F"/>
    <w:rsid w:val="00836D45"/>
    <w:rsid w:val="00837AD6"/>
    <w:rsid w:val="0084020C"/>
    <w:rsid w:val="00840458"/>
    <w:rsid w:val="00840E77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F"/>
    <w:rsid w:val="008569D9"/>
    <w:rsid w:val="008570CF"/>
    <w:rsid w:val="00857812"/>
    <w:rsid w:val="00861B41"/>
    <w:rsid w:val="00861BFA"/>
    <w:rsid w:val="008633BE"/>
    <w:rsid w:val="008638A1"/>
    <w:rsid w:val="008655BA"/>
    <w:rsid w:val="00865FAA"/>
    <w:rsid w:val="00870468"/>
    <w:rsid w:val="00871051"/>
    <w:rsid w:val="00872345"/>
    <w:rsid w:val="00873EDA"/>
    <w:rsid w:val="008801F6"/>
    <w:rsid w:val="008803C5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1F11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4B9C"/>
    <w:rsid w:val="008B52F9"/>
    <w:rsid w:val="008B53A1"/>
    <w:rsid w:val="008B5869"/>
    <w:rsid w:val="008B64F1"/>
    <w:rsid w:val="008B7069"/>
    <w:rsid w:val="008C0176"/>
    <w:rsid w:val="008C0527"/>
    <w:rsid w:val="008C071D"/>
    <w:rsid w:val="008C1BA7"/>
    <w:rsid w:val="008C21EE"/>
    <w:rsid w:val="008C2E6B"/>
    <w:rsid w:val="008C2F90"/>
    <w:rsid w:val="008C48E6"/>
    <w:rsid w:val="008C5FA0"/>
    <w:rsid w:val="008D06AF"/>
    <w:rsid w:val="008D14E8"/>
    <w:rsid w:val="008D1B45"/>
    <w:rsid w:val="008D228E"/>
    <w:rsid w:val="008D2310"/>
    <w:rsid w:val="008D27E8"/>
    <w:rsid w:val="008D288E"/>
    <w:rsid w:val="008D2963"/>
    <w:rsid w:val="008D2A48"/>
    <w:rsid w:val="008D4709"/>
    <w:rsid w:val="008D56FD"/>
    <w:rsid w:val="008D584D"/>
    <w:rsid w:val="008D6B08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661C"/>
    <w:rsid w:val="008E6BB7"/>
    <w:rsid w:val="008F06B8"/>
    <w:rsid w:val="008F0A01"/>
    <w:rsid w:val="008F0E37"/>
    <w:rsid w:val="008F0E85"/>
    <w:rsid w:val="008F1ADF"/>
    <w:rsid w:val="008F1C0A"/>
    <w:rsid w:val="008F2196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3CA"/>
    <w:rsid w:val="00910546"/>
    <w:rsid w:val="00910C4B"/>
    <w:rsid w:val="00910F22"/>
    <w:rsid w:val="00911AAD"/>
    <w:rsid w:val="00911C67"/>
    <w:rsid w:val="009126CC"/>
    <w:rsid w:val="00914976"/>
    <w:rsid w:val="009156A4"/>
    <w:rsid w:val="0091625D"/>
    <w:rsid w:val="0091644A"/>
    <w:rsid w:val="00920011"/>
    <w:rsid w:val="00920D57"/>
    <w:rsid w:val="00921E4F"/>
    <w:rsid w:val="0092206D"/>
    <w:rsid w:val="00922316"/>
    <w:rsid w:val="009225EB"/>
    <w:rsid w:val="00922FC7"/>
    <w:rsid w:val="00923A13"/>
    <w:rsid w:val="00923CD4"/>
    <w:rsid w:val="0092472C"/>
    <w:rsid w:val="00925EA3"/>
    <w:rsid w:val="00931739"/>
    <w:rsid w:val="00931FB8"/>
    <w:rsid w:val="0093262C"/>
    <w:rsid w:val="00932A00"/>
    <w:rsid w:val="00932FEB"/>
    <w:rsid w:val="009347E5"/>
    <w:rsid w:val="00935288"/>
    <w:rsid w:val="009359CA"/>
    <w:rsid w:val="00936F91"/>
    <w:rsid w:val="009377F0"/>
    <w:rsid w:val="00940666"/>
    <w:rsid w:val="0094469D"/>
    <w:rsid w:val="00944CD9"/>
    <w:rsid w:val="0094547B"/>
    <w:rsid w:val="00945A6E"/>
    <w:rsid w:val="009462EE"/>
    <w:rsid w:val="0094644D"/>
    <w:rsid w:val="00947BF1"/>
    <w:rsid w:val="00953EE3"/>
    <w:rsid w:val="0095409A"/>
    <w:rsid w:val="009546AB"/>
    <w:rsid w:val="00954AA5"/>
    <w:rsid w:val="009550EE"/>
    <w:rsid w:val="00956FE4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3A05"/>
    <w:rsid w:val="00964DFF"/>
    <w:rsid w:val="00965BC7"/>
    <w:rsid w:val="00970034"/>
    <w:rsid w:val="00970BC6"/>
    <w:rsid w:val="00971196"/>
    <w:rsid w:val="00971ACA"/>
    <w:rsid w:val="00972C82"/>
    <w:rsid w:val="00973166"/>
    <w:rsid w:val="00974E93"/>
    <w:rsid w:val="009752B0"/>
    <w:rsid w:val="00975AB3"/>
    <w:rsid w:val="009773F0"/>
    <w:rsid w:val="009774AD"/>
    <w:rsid w:val="00977FD0"/>
    <w:rsid w:val="009803C4"/>
    <w:rsid w:val="00982724"/>
    <w:rsid w:val="00982728"/>
    <w:rsid w:val="009829CE"/>
    <w:rsid w:val="00982A42"/>
    <w:rsid w:val="00984044"/>
    <w:rsid w:val="00984EEA"/>
    <w:rsid w:val="00985E42"/>
    <w:rsid w:val="00985E51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55B3"/>
    <w:rsid w:val="009A56FC"/>
    <w:rsid w:val="009A767C"/>
    <w:rsid w:val="009B180C"/>
    <w:rsid w:val="009B282E"/>
    <w:rsid w:val="009B2A2F"/>
    <w:rsid w:val="009B6177"/>
    <w:rsid w:val="009B6EC0"/>
    <w:rsid w:val="009B773B"/>
    <w:rsid w:val="009C052D"/>
    <w:rsid w:val="009C0FE4"/>
    <w:rsid w:val="009C2984"/>
    <w:rsid w:val="009C2D98"/>
    <w:rsid w:val="009C34BA"/>
    <w:rsid w:val="009C3637"/>
    <w:rsid w:val="009C481C"/>
    <w:rsid w:val="009C4D60"/>
    <w:rsid w:val="009C50DC"/>
    <w:rsid w:val="009C5816"/>
    <w:rsid w:val="009C75AA"/>
    <w:rsid w:val="009D11F6"/>
    <w:rsid w:val="009D24F8"/>
    <w:rsid w:val="009D2C83"/>
    <w:rsid w:val="009D2EDC"/>
    <w:rsid w:val="009D2FD9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ED3"/>
    <w:rsid w:val="009E2E5A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38FD"/>
    <w:rsid w:val="009F58CF"/>
    <w:rsid w:val="009F76BC"/>
    <w:rsid w:val="009F78B9"/>
    <w:rsid w:val="00A00BEE"/>
    <w:rsid w:val="00A0265E"/>
    <w:rsid w:val="00A03B6B"/>
    <w:rsid w:val="00A03E9B"/>
    <w:rsid w:val="00A04008"/>
    <w:rsid w:val="00A055FD"/>
    <w:rsid w:val="00A05A7A"/>
    <w:rsid w:val="00A06496"/>
    <w:rsid w:val="00A10285"/>
    <w:rsid w:val="00A11178"/>
    <w:rsid w:val="00A11611"/>
    <w:rsid w:val="00A1259D"/>
    <w:rsid w:val="00A1277C"/>
    <w:rsid w:val="00A12AB4"/>
    <w:rsid w:val="00A1495D"/>
    <w:rsid w:val="00A15745"/>
    <w:rsid w:val="00A158C2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5EF6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23DA"/>
    <w:rsid w:val="00A32432"/>
    <w:rsid w:val="00A3418A"/>
    <w:rsid w:val="00A34818"/>
    <w:rsid w:val="00A36221"/>
    <w:rsid w:val="00A365BE"/>
    <w:rsid w:val="00A40064"/>
    <w:rsid w:val="00A40128"/>
    <w:rsid w:val="00A44559"/>
    <w:rsid w:val="00A44843"/>
    <w:rsid w:val="00A44C9F"/>
    <w:rsid w:val="00A44DEF"/>
    <w:rsid w:val="00A46ADB"/>
    <w:rsid w:val="00A50598"/>
    <w:rsid w:val="00A5065C"/>
    <w:rsid w:val="00A51073"/>
    <w:rsid w:val="00A52376"/>
    <w:rsid w:val="00A5317A"/>
    <w:rsid w:val="00A5333B"/>
    <w:rsid w:val="00A538B4"/>
    <w:rsid w:val="00A55134"/>
    <w:rsid w:val="00A55F19"/>
    <w:rsid w:val="00A5689E"/>
    <w:rsid w:val="00A56DBA"/>
    <w:rsid w:val="00A5784A"/>
    <w:rsid w:val="00A57DB4"/>
    <w:rsid w:val="00A602EE"/>
    <w:rsid w:val="00A6043D"/>
    <w:rsid w:val="00A61E69"/>
    <w:rsid w:val="00A62051"/>
    <w:rsid w:val="00A628E9"/>
    <w:rsid w:val="00A6473E"/>
    <w:rsid w:val="00A64D7B"/>
    <w:rsid w:val="00A66555"/>
    <w:rsid w:val="00A66FA4"/>
    <w:rsid w:val="00A67678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5BFD"/>
    <w:rsid w:val="00A86129"/>
    <w:rsid w:val="00A86BFA"/>
    <w:rsid w:val="00A87633"/>
    <w:rsid w:val="00A87F79"/>
    <w:rsid w:val="00A92702"/>
    <w:rsid w:val="00A937CD"/>
    <w:rsid w:val="00A97E21"/>
    <w:rsid w:val="00AA0C6C"/>
    <w:rsid w:val="00AA3268"/>
    <w:rsid w:val="00AA42CE"/>
    <w:rsid w:val="00AA5C66"/>
    <w:rsid w:val="00AA6672"/>
    <w:rsid w:val="00AA6B5D"/>
    <w:rsid w:val="00AA775D"/>
    <w:rsid w:val="00AB0030"/>
    <w:rsid w:val="00AB048D"/>
    <w:rsid w:val="00AB23C7"/>
    <w:rsid w:val="00AB23E5"/>
    <w:rsid w:val="00AB26C2"/>
    <w:rsid w:val="00AB28F8"/>
    <w:rsid w:val="00AB3655"/>
    <w:rsid w:val="00AB4EE6"/>
    <w:rsid w:val="00AB51B1"/>
    <w:rsid w:val="00AB603F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47C2"/>
    <w:rsid w:val="00AD54BA"/>
    <w:rsid w:val="00AD5A2E"/>
    <w:rsid w:val="00AD5EB6"/>
    <w:rsid w:val="00AD6A8E"/>
    <w:rsid w:val="00AD6AC7"/>
    <w:rsid w:val="00AD78B3"/>
    <w:rsid w:val="00AD7B80"/>
    <w:rsid w:val="00AE0757"/>
    <w:rsid w:val="00AE08CE"/>
    <w:rsid w:val="00AE17A7"/>
    <w:rsid w:val="00AE1D6A"/>
    <w:rsid w:val="00AE25EE"/>
    <w:rsid w:val="00AE3A1B"/>
    <w:rsid w:val="00AE3BBF"/>
    <w:rsid w:val="00AE48AF"/>
    <w:rsid w:val="00AE6755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82F"/>
    <w:rsid w:val="00B00D2E"/>
    <w:rsid w:val="00B00EBC"/>
    <w:rsid w:val="00B01736"/>
    <w:rsid w:val="00B02446"/>
    <w:rsid w:val="00B0539B"/>
    <w:rsid w:val="00B06BAF"/>
    <w:rsid w:val="00B06C9F"/>
    <w:rsid w:val="00B06CD0"/>
    <w:rsid w:val="00B07287"/>
    <w:rsid w:val="00B076B2"/>
    <w:rsid w:val="00B11EE4"/>
    <w:rsid w:val="00B1352A"/>
    <w:rsid w:val="00B14365"/>
    <w:rsid w:val="00B14FDC"/>
    <w:rsid w:val="00B1525E"/>
    <w:rsid w:val="00B158CD"/>
    <w:rsid w:val="00B1617F"/>
    <w:rsid w:val="00B16659"/>
    <w:rsid w:val="00B16AEC"/>
    <w:rsid w:val="00B16B42"/>
    <w:rsid w:val="00B16FB5"/>
    <w:rsid w:val="00B178C1"/>
    <w:rsid w:val="00B2029F"/>
    <w:rsid w:val="00B210A0"/>
    <w:rsid w:val="00B2137E"/>
    <w:rsid w:val="00B2586B"/>
    <w:rsid w:val="00B26483"/>
    <w:rsid w:val="00B303EE"/>
    <w:rsid w:val="00B30791"/>
    <w:rsid w:val="00B309CA"/>
    <w:rsid w:val="00B321E1"/>
    <w:rsid w:val="00B3230A"/>
    <w:rsid w:val="00B32C8E"/>
    <w:rsid w:val="00B343B7"/>
    <w:rsid w:val="00B36DB1"/>
    <w:rsid w:val="00B40283"/>
    <w:rsid w:val="00B404BE"/>
    <w:rsid w:val="00B4086D"/>
    <w:rsid w:val="00B4196B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19B5"/>
    <w:rsid w:val="00B52E72"/>
    <w:rsid w:val="00B53480"/>
    <w:rsid w:val="00B53ADA"/>
    <w:rsid w:val="00B57532"/>
    <w:rsid w:val="00B608D0"/>
    <w:rsid w:val="00B60F74"/>
    <w:rsid w:val="00B61F53"/>
    <w:rsid w:val="00B62349"/>
    <w:rsid w:val="00B62AA9"/>
    <w:rsid w:val="00B63786"/>
    <w:rsid w:val="00B63DE3"/>
    <w:rsid w:val="00B6426E"/>
    <w:rsid w:val="00B6569C"/>
    <w:rsid w:val="00B703CD"/>
    <w:rsid w:val="00B70A7E"/>
    <w:rsid w:val="00B7344A"/>
    <w:rsid w:val="00B75861"/>
    <w:rsid w:val="00B7689B"/>
    <w:rsid w:val="00B77197"/>
    <w:rsid w:val="00B77814"/>
    <w:rsid w:val="00B81114"/>
    <w:rsid w:val="00B81A88"/>
    <w:rsid w:val="00B836E4"/>
    <w:rsid w:val="00B8399A"/>
    <w:rsid w:val="00B84096"/>
    <w:rsid w:val="00B84765"/>
    <w:rsid w:val="00B84AE1"/>
    <w:rsid w:val="00B85708"/>
    <w:rsid w:val="00B8574E"/>
    <w:rsid w:val="00B865DB"/>
    <w:rsid w:val="00B90638"/>
    <w:rsid w:val="00B90DBF"/>
    <w:rsid w:val="00B918D7"/>
    <w:rsid w:val="00B91F87"/>
    <w:rsid w:val="00B92474"/>
    <w:rsid w:val="00B94394"/>
    <w:rsid w:val="00B9487D"/>
    <w:rsid w:val="00B94C85"/>
    <w:rsid w:val="00B960C8"/>
    <w:rsid w:val="00B96CA7"/>
    <w:rsid w:val="00B96E5D"/>
    <w:rsid w:val="00B974A8"/>
    <w:rsid w:val="00BA0316"/>
    <w:rsid w:val="00BA0CC5"/>
    <w:rsid w:val="00BA1997"/>
    <w:rsid w:val="00BA1C3E"/>
    <w:rsid w:val="00BA4631"/>
    <w:rsid w:val="00BA4882"/>
    <w:rsid w:val="00BA6694"/>
    <w:rsid w:val="00BA66B1"/>
    <w:rsid w:val="00BA6C15"/>
    <w:rsid w:val="00BA7637"/>
    <w:rsid w:val="00BB0BD5"/>
    <w:rsid w:val="00BB0CF3"/>
    <w:rsid w:val="00BB1A61"/>
    <w:rsid w:val="00BB1AE4"/>
    <w:rsid w:val="00BB1B34"/>
    <w:rsid w:val="00BB2140"/>
    <w:rsid w:val="00BB374A"/>
    <w:rsid w:val="00BB4BDA"/>
    <w:rsid w:val="00BB5DA8"/>
    <w:rsid w:val="00BB6011"/>
    <w:rsid w:val="00BB7A9A"/>
    <w:rsid w:val="00BB7AA5"/>
    <w:rsid w:val="00BC066E"/>
    <w:rsid w:val="00BC0ABB"/>
    <w:rsid w:val="00BC10D4"/>
    <w:rsid w:val="00BC1767"/>
    <w:rsid w:val="00BC2BA2"/>
    <w:rsid w:val="00BC48FE"/>
    <w:rsid w:val="00BC5CD6"/>
    <w:rsid w:val="00BC68B4"/>
    <w:rsid w:val="00BC7E51"/>
    <w:rsid w:val="00BD463E"/>
    <w:rsid w:val="00BD5600"/>
    <w:rsid w:val="00BD6AE1"/>
    <w:rsid w:val="00BD6FEE"/>
    <w:rsid w:val="00BD7669"/>
    <w:rsid w:val="00BD7F18"/>
    <w:rsid w:val="00BE1009"/>
    <w:rsid w:val="00BE1290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3AEC"/>
    <w:rsid w:val="00C049D8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6"/>
    <w:rsid w:val="00C175AD"/>
    <w:rsid w:val="00C17974"/>
    <w:rsid w:val="00C2051A"/>
    <w:rsid w:val="00C2103F"/>
    <w:rsid w:val="00C2426C"/>
    <w:rsid w:val="00C24309"/>
    <w:rsid w:val="00C24390"/>
    <w:rsid w:val="00C24BFA"/>
    <w:rsid w:val="00C24FE0"/>
    <w:rsid w:val="00C25149"/>
    <w:rsid w:val="00C260F9"/>
    <w:rsid w:val="00C263F2"/>
    <w:rsid w:val="00C27B60"/>
    <w:rsid w:val="00C30CCD"/>
    <w:rsid w:val="00C30E59"/>
    <w:rsid w:val="00C31457"/>
    <w:rsid w:val="00C31935"/>
    <w:rsid w:val="00C33795"/>
    <w:rsid w:val="00C33848"/>
    <w:rsid w:val="00C34813"/>
    <w:rsid w:val="00C35BDF"/>
    <w:rsid w:val="00C36BB9"/>
    <w:rsid w:val="00C37EE1"/>
    <w:rsid w:val="00C407D2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426A"/>
    <w:rsid w:val="00C558F8"/>
    <w:rsid w:val="00C605AB"/>
    <w:rsid w:val="00C61569"/>
    <w:rsid w:val="00C61906"/>
    <w:rsid w:val="00C6288A"/>
    <w:rsid w:val="00C640FE"/>
    <w:rsid w:val="00C64A1F"/>
    <w:rsid w:val="00C64EA1"/>
    <w:rsid w:val="00C64FA2"/>
    <w:rsid w:val="00C65EAE"/>
    <w:rsid w:val="00C66205"/>
    <w:rsid w:val="00C66CB2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09A"/>
    <w:rsid w:val="00C96F5D"/>
    <w:rsid w:val="00C9735C"/>
    <w:rsid w:val="00C97493"/>
    <w:rsid w:val="00CA0F6A"/>
    <w:rsid w:val="00CA173C"/>
    <w:rsid w:val="00CA1BD9"/>
    <w:rsid w:val="00CA25D7"/>
    <w:rsid w:val="00CA56C1"/>
    <w:rsid w:val="00CA795F"/>
    <w:rsid w:val="00CA7B81"/>
    <w:rsid w:val="00CB0C34"/>
    <w:rsid w:val="00CB10A1"/>
    <w:rsid w:val="00CB2F1C"/>
    <w:rsid w:val="00CB3522"/>
    <w:rsid w:val="00CB4B8F"/>
    <w:rsid w:val="00CB5CCE"/>
    <w:rsid w:val="00CB613B"/>
    <w:rsid w:val="00CB67BB"/>
    <w:rsid w:val="00CB68AB"/>
    <w:rsid w:val="00CB722C"/>
    <w:rsid w:val="00CB77A4"/>
    <w:rsid w:val="00CB79CA"/>
    <w:rsid w:val="00CC0EB3"/>
    <w:rsid w:val="00CC2766"/>
    <w:rsid w:val="00CC2CD2"/>
    <w:rsid w:val="00CC3AFD"/>
    <w:rsid w:val="00CC3E07"/>
    <w:rsid w:val="00CC438E"/>
    <w:rsid w:val="00CC56FC"/>
    <w:rsid w:val="00CC745C"/>
    <w:rsid w:val="00CC75B1"/>
    <w:rsid w:val="00CD02C8"/>
    <w:rsid w:val="00CD0ACD"/>
    <w:rsid w:val="00CD1711"/>
    <w:rsid w:val="00CD18C2"/>
    <w:rsid w:val="00CD1E34"/>
    <w:rsid w:val="00CD23F4"/>
    <w:rsid w:val="00CD2431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0FC"/>
    <w:rsid w:val="00CE0749"/>
    <w:rsid w:val="00CE260F"/>
    <w:rsid w:val="00CE2CD2"/>
    <w:rsid w:val="00CE3301"/>
    <w:rsid w:val="00CE554F"/>
    <w:rsid w:val="00CE5810"/>
    <w:rsid w:val="00CE6C41"/>
    <w:rsid w:val="00CE6FFB"/>
    <w:rsid w:val="00CF072C"/>
    <w:rsid w:val="00CF1A28"/>
    <w:rsid w:val="00CF1D2A"/>
    <w:rsid w:val="00CF2C77"/>
    <w:rsid w:val="00CF35D0"/>
    <w:rsid w:val="00CF3A40"/>
    <w:rsid w:val="00CF3DCB"/>
    <w:rsid w:val="00CF45E5"/>
    <w:rsid w:val="00CF6650"/>
    <w:rsid w:val="00D010B2"/>
    <w:rsid w:val="00D01923"/>
    <w:rsid w:val="00D01B78"/>
    <w:rsid w:val="00D02049"/>
    <w:rsid w:val="00D028A0"/>
    <w:rsid w:val="00D02989"/>
    <w:rsid w:val="00D034F0"/>
    <w:rsid w:val="00D037BC"/>
    <w:rsid w:val="00D04EAC"/>
    <w:rsid w:val="00D055E5"/>
    <w:rsid w:val="00D05630"/>
    <w:rsid w:val="00D06E37"/>
    <w:rsid w:val="00D07334"/>
    <w:rsid w:val="00D1038C"/>
    <w:rsid w:val="00D1156D"/>
    <w:rsid w:val="00D12495"/>
    <w:rsid w:val="00D12734"/>
    <w:rsid w:val="00D12B1B"/>
    <w:rsid w:val="00D12D29"/>
    <w:rsid w:val="00D13BAB"/>
    <w:rsid w:val="00D140C5"/>
    <w:rsid w:val="00D14419"/>
    <w:rsid w:val="00D1492E"/>
    <w:rsid w:val="00D15394"/>
    <w:rsid w:val="00D169F9"/>
    <w:rsid w:val="00D16DA8"/>
    <w:rsid w:val="00D17FA4"/>
    <w:rsid w:val="00D210FA"/>
    <w:rsid w:val="00D211CE"/>
    <w:rsid w:val="00D21427"/>
    <w:rsid w:val="00D22E4D"/>
    <w:rsid w:val="00D245CE"/>
    <w:rsid w:val="00D27F30"/>
    <w:rsid w:val="00D304B3"/>
    <w:rsid w:val="00D309C6"/>
    <w:rsid w:val="00D31E7E"/>
    <w:rsid w:val="00D3252A"/>
    <w:rsid w:val="00D32B96"/>
    <w:rsid w:val="00D33D79"/>
    <w:rsid w:val="00D34F47"/>
    <w:rsid w:val="00D34FB1"/>
    <w:rsid w:val="00D3521C"/>
    <w:rsid w:val="00D358DC"/>
    <w:rsid w:val="00D35CF5"/>
    <w:rsid w:val="00D35F4A"/>
    <w:rsid w:val="00D3609F"/>
    <w:rsid w:val="00D36CDF"/>
    <w:rsid w:val="00D36E75"/>
    <w:rsid w:val="00D41B8B"/>
    <w:rsid w:val="00D42836"/>
    <w:rsid w:val="00D43F5B"/>
    <w:rsid w:val="00D44249"/>
    <w:rsid w:val="00D44672"/>
    <w:rsid w:val="00D44BEA"/>
    <w:rsid w:val="00D453F6"/>
    <w:rsid w:val="00D463D4"/>
    <w:rsid w:val="00D47382"/>
    <w:rsid w:val="00D47A55"/>
    <w:rsid w:val="00D50247"/>
    <w:rsid w:val="00D502F2"/>
    <w:rsid w:val="00D50C4A"/>
    <w:rsid w:val="00D51084"/>
    <w:rsid w:val="00D51164"/>
    <w:rsid w:val="00D51B83"/>
    <w:rsid w:val="00D51BBA"/>
    <w:rsid w:val="00D51DCE"/>
    <w:rsid w:val="00D528CA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3F6"/>
    <w:rsid w:val="00D667E3"/>
    <w:rsid w:val="00D679BD"/>
    <w:rsid w:val="00D72045"/>
    <w:rsid w:val="00D72C11"/>
    <w:rsid w:val="00D72D0D"/>
    <w:rsid w:val="00D7309B"/>
    <w:rsid w:val="00D744BC"/>
    <w:rsid w:val="00D74957"/>
    <w:rsid w:val="00D75DC3"/>
    <w:rsid w:val="00D7700A"/>
    <w:rsid w:val="00D77221"/>
    <w:rsid w:val="00D77EA7"/>
    <w:rsid w:val="00D80EC3"/>
    <w:rsid w:val="00D80ED1"/>
    <w:rsid w:val="00D811F4"/>
    <w:rsid w:val="00D8410F"/>
    <w:rsid w:val="00D85066"/>
    <w:rsid w:val="00D8508B"/>
    <w:rsid w:val="00D850EE"/>
    <w:rsid w:val="00D8572F"/>
    <w:rsid w:val="00D85FA5"/>
    <w:rsid w:val="00D877A2"/>
    <w:rsid w:val="00D90306"/>
    <w:rsid w:val="00D944B8"/>
    <w:rsid w:val="00D95534"/>
    <w:rsid w:val="00D95F7A"/>
    <w:rsid w:val="00D96D2A"/>
    <w:rsid w:val="00D97305"/>
    <w:rsid w:val="00D9756B"/>
    <w:rsid w:val="00DA1208"/>
    <w:rsid w:val="00DA18B3"/>
    <w:rsid w:val="00DA30DF"/>
    <w:rsid w:val="00DA31F0"/>
    <w:rsid w:val="00DA4165"/>
    <w:rsid w:val="00DA6291"/>
    <w:rsid w:val="00DA6F51"/>
    <w:rsid w:val="00DA7F2C"/>
    <w:rsid w:val="00DB0278"/>
    <w:rsid w:val="00DB03A0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84F"/>
    <w:rsid w:val="00DB5F35"/>
    <w:rsid w:val="00DB60BC"/>
    <w:rsid w:val="00DB6EDF"/>
    <w:rsid w:val="00DB7D5B"/>
    <w:rsid w:val="00DC0E05"/>
    <w:rsid w:val="00DC2C33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3568"/>
    <w:rsid w:val="00DD4A18"/>
    <w:rsid w:val="00DD4DA2"/>
    <w:rsid w:val="00DD5F96"/>
    <w:rsid w:val="00DD6DA1"/>
    <w:rsid w:val="00DD78A5"/>
    <w:rsid w:val="00DE1E6B"/>
    <w:rsid w:val="00DE26A4"/>
    <w:rsid w:val="00DE2ED0"/>
    <w:rsid w:val="00DE6892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3F7D"/>
    <w:rsid w:val="00E04B5B"/>
    <w:rsid w:val="00E057B3"/>
    <w:rsid w:val="00E05B06"/>
    <w:rsid w:val="00E060E6"/>
    <w:rsid w:val="00E06400"/>
    <w:rsid w:val="00E07361"/>
    <w:rsid w:val="00E07A19"/>
    <w:rsid w:val="00E121CB"/>
    <w:rsid w:val="00E125B9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1EEF"/>
    <w:rsid w:val="00E225F6"/>
    <w:rsid w:val="00E23B3C"/>
    <w:rsid w:val="00E2680E"/>
    <w:rsid w:val="00E26CDA"/>
    <w:rsid w:val="00E273F6"/>
    <w:rsid w:val="00E27EBB"/>
    <w:rsid w:val="00E31B25"/>
    <w:rsid w:val="00E32329"/>
    <w:rsid w:val="00E336AE"/>
    <w:rsid w:val="00E34BFD"/>
    <w:rsid w:val="00E35AF0"/>
    <w:rsid w:val="00E35F2A"/>
    <w:rsid w:val="00E373CA"/>
    <w:rsid w:val="00E37F4D"/>
    <w:rsid w:val="00E40855"/>
    <w:rsid w:val="00E4226D"/>
    <w:rsid w:val="00E42819"/>
    <w:rsid w:val="00E43499"/>
    <w:rsid w:val="00E434D5"/>
    <w:rsid w:val="00E43F26"/>
    <w:rsid w:val="00E447F6"/>
    <w:rsid w:val="00E44D74"/>
    <w:rsid w:val="00E45254"/>
    <w:rsid w:val="00E4649F"/>
    <w:rsid w:val="00E50F78"/>
    <w:rsid w:val="00E51074"/>
    <w:rsid w:val="00E51472"/>
    <w:rsid w:val="00E5211D"/>
    <w:rsid w:val="00E52324"/>
    <w:rsid w:val="00E53A7E"/>
    <w:rsid w:val="00E53D27"/>
    <w:rsid w:val="00E54000"/>
    <w:rsid w:val="00E548DE"/>
    <w:rsid w:val="00E55A57"/>
    <w:rsid w:val="00E55C45"/>
    <w:rsid w:val="00E56DBD"/>
    <w:rsid w:val="00E6039E"/>
    <w:rsid w:val="00E61096"/>
    <w:rsid w:val="00E61626"/>
    <w:rsid w:val="00E61B38"/>
    <w:rsid w:val="00E64A1C"/>
    <w:rsid w:val="00E64B71"/>
    <w:rsid w:val="00E65A78"/>
    <w:rsid w:val="00E707BC"/>
    <w:rsid w:val="00E70E7E"/>
    <w:rsid w:val="00E72164"/>
    <w:rsid w:val="00E734C4"/>
    <w:rsid w:val="00E73AF5"/>
    <w:rsid w:val="00E74519"/>
    <w:rsid w:val="00E75CEC"/>
    <w:rsid w:val="00E77984"/>
    <w:rsid w:val="00E77D5C"/>
    <w:rsid w:val="00E8055B"/>
    <w:rsid w:val="00E8093C"/>
    <w:rsid w:val="00E80C80"/>
    <w:rsid w:val="00E8100E"/>
    <w:rsid w:val="00E8116A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1578"/>
    <w:rsid w:val="00E928AE"/>
    <w:rsid w:val="00E9430B"/>
    <w:rsid w:val="00E9484B"/>
    <w:rsid w:val="00E94FE6"/>
    <w:rsid w:val="00E95603"/>
    <w:rsid w:val="00E95FF7"/>
    <w:rsid w:val="00E96553"/>
    <w:rsid w:val="00E96957"/>
    <w:rsid w:val="00E96CA9"/>
    <w:rsid w:val="00E972A6"/>
    <w:rsid w:val="00E97E11"/>
    <w:rsid w:val="00EA0FF6"/>
    <w:rsid w:val="00EA1A5F"/>
    <w:rsid w:val="00EA23EC"/>
    <w:rsid w:val="00EA2F1C"/>
    <w:rsid w:val="00EA3797"/>
    <w:rsid w:val="00EA41B8"/>
    <w:rsid w:val="00EA48CF"/>
    <w:rsid w:val="00EA5A0F"/>
    <w:rsid w:val="00EA5ED8"/>
    <w:rsid w:val="00EA6015"/>
    <w:rsid w:val="00EA7144"/>
    <w:rsid w:val="00EA7249"/>
    <w:rsid w:val="00EA796B"/>
    <w:rsid w:val="00EB10F2"/>
    <w:rsid w:val="00EB3005"/>
    <w:rsid w:val="00EB4131"/>
    <w:rsid w:val="00EB6ACA"/>
    <w:rsid w:val="00EB77B6"/>
    <w:rsid w:val="00EB7D99"/>
    <w:rsid w:val="00EC0EF6"/>
    <w:rsid w:val="00EC2B22"/>
    <w:rsid w:val="00EC2C62"/>
    <w:rsid w:val="00EC32A5"/>
    <w:rsid w:val="00EC3855"/>
    <w:rsid w:val="00EC3E40"/>
    <w:rsid w:val="00EC5768"/>
    <w:rsid w:val="00EC5A8E"/>
    <w:rsid w:val="00EC686C"/>
    <w:rsid w:val="00ED1624"/>
    <w:rsid w:val="00ED35CF"/>
    <w:rsid w:val="00ED3E92"/>
    <w:rsid w:val="00ED3E96"/>
    <w:rsid w:val="00ED4A8F"/>
    <w:rsid w:val="00ED5049"/>
    <w:rsid w:val="00ED5AF6"/>
    <w:rsid w:val="00ED60A8"/>
    <w:rsid w:val="00ED6550"/>
    <w:rsid w:val="00ED6C14"/>
    <w:rsid w:val="00ED7985"/>
    <w:rsid w:val="00EE18F7"/>
    <w:rsid w:val="00EE1BF9"/>
    <w:rsid w:val="00EE2FA5"/>
    <w:rsid w:val="00EE3591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EF697B"/>
    <w:rsid w:val="00EF725D"/>
    <w:rsid w:val="00F00A50"/>
    <w:rsid w:val="00F01C21"/>
    <w:rsid w:val="00F01D7B"/>
    <w:rsid w:val="00F0224C"/>
    <w:rsid w:val="00F032BF"/>
    <w:rsid w:val="00F04353"/>
    <w:rsid w:val="00F05759"/>
    <w:rsid w:val="00F068BC"/>
    <w:rsid w:val="00F06DF4"/>
    <w:rsid w:val="00F07CC4"/>
    <w:rsid w:val="00F10E55"/>
    <w:rsid w:val="00F14869"/>
    <w:rsid w:val="00F14DB6"/>
    <w:rsid w:val="00F15379"/>
    <w:rsid w:val="00F1560A"/>
    <w:rsid w:val="00F15617"/>
    <w:rsid w:val="00F15851"/>
    <w:rsid w:val="00F15D6D"/>
    <w:rsid w:val="00F16BDA"/>
    <w:rsid w:val="00F16FE9"/>
    <w:rsid w:val="00F202EC"/>
    <w:rsid w:val="00F21F9F"/>
    <w:rsid w:val="00F22DE3"/>
    <w:rsid w:val="00F241AD"/>
    <w:rsid w:val="00F241BA"/>
    <w:rsid w:val="00F24999"/>
    <w:rsid w:val="00F2536C"/>
    <w:rsid w:val="00F254D9"/>
    <w:rsid w:val="00F26306"/>
    <w:rsid w:val="00F273C0"/>
    <w:rsid w:val="00F27789"/>
    <w:rsid w:val="00F278BA"/>
    <w:rsid w:val="00F27BEC"/>
    <w:rsid w:val="00F30AB2"/>
    <w:rsid w:val="00F319E3"/>
    <w:rsid w:val="00F331FB"/>
    <w:rsid w:val="00F348F0"/>
    <w:rsid w:val="00F350AD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0F7F"/>
    <w:rsid w:val="00F51FF1"/>
    <w:rsid w:val="00F52706"/>
    <w:rsid w:val="00F527FC"/>
    <w:rsid w:val="00F52B36"/>
    <w:rsid w:val="00F52DB3"/>
    <w:rsid w:val="00F53751"/>
    <w:rsid w:val="00F5378F"/>
    <w:rsid w:val="00F540ED"/>
    <w:rsid w:val="00F55B38"/>
    <w:rsid w:val="00F55B59"/>
    <w:rsid w:val="00F567E3"/>
    <w:rsid w:val="00F6065D"/>
    <w:rsid w:val="00F619B8"/>
    <w:rsid w:val="00F62266"/>
    <w:rsid w:val="00F62A0C"/>
    <w:rsid w:val="00F636E0"/>
    <w:rsid w:val="00F639A6"/>
    <w:rsid w:val="00F646F0"/>
    <w:rsid w:val="00F64BCF"/>
    <w:rsid w:val="00F653E7"/>
    <w:rsid w:val="00F65CEF"/>
    <w:rsid w:val="00F6762E"/>
    <w:rsid w:val="00F71BA3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15"/>
    <w:rsid w:val="00F771EA"/>
    <w:rsid w:val="00F77696"/>
    <w:rsid w:val="00F8030D"/>
    <w:rsid w:val="00F80928"/>
    <w:rsid w:val="00F81125"/>
    <w:rsid w:val="00F81BB0"/>
    <w:rsid w:val="00F831DD"/>
    <w:rsid w:val="00F84585"/>
    <w:rsid w:val="00F85192"/>
    <w:rsid w:val="00F85385"/>
    <w:rsid w:val="00F86A8F"/>
    <w:rsid w:val="00F86E27"/>
    <w:rsid w:val="00F86FC2"/>
    <w:rsid w:val="00F91271"/>
    <w:rsid w:val="00F91A75"/>
    <w:rsid w:val="00F9208F"/>
    <w:rsid w:val="00F9239D"/>
    <w:rsid w:val="00F92505"/>
    <w:rsid w:val="00F92A05"/>
    <w:rsid w:val="00F92A4F"/>
    <w:rsid w:val="00F9330A"/>
    <w:rsid w:val="00F9457C"/>
    <w:rsid w:val="00F94E37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B6CD2"/>
    <w:rsid w:val="00FC0AF6"/>
    <w:rsid w:val="00FC1680"/>
    <w:rsid w:val="00FC1859"/>
    <w:rsid w:val="00FC2F04"/>
    <w:rsid w:val="00FC332A"/>
    <w:rsid w:val="00FC4C92"/>
    <w:rsid w:val="00FC4F5D"/>
    <w:rsid w:val="00FC570D"/>
    <w:rsid w:val="00FC74E6"/>
    <w:rsid w:val="00FD073E"/>
    <w:rsid w:val="00FD17DB"/>
    <w:rsid w:val="00FD1D84"/>
    <w:rsid w:val="00FD39C9"/>
    <w:rsid w:val="00FD45B7"/>
    <w:rsid w:val="00FD6539"/>
    <w:rsid w:val="00FD6AEC"/>
    <w:rsid w:val="00FD78E5"/>
    <w:rsid w:val="00FD7EFC"/>
    <w:rsid w:val="00FE00E1"/>
    <w:rsid w:val="00FE1E24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0AC97"/>
  <w15:docId w15:val="{86716B1C-68BB-4F45-BF84-72CE5A3C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link w:val="BodyTextChar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636A4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15ED3-2106-4B53-BC4E-48C23E39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5900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2092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 (NE)</cp:lastModifiedBy>
  <cp:revision>975</cp:revision>
  <cp:lastPrinted>2008-09-18T13:23:00Z</cp:lastPrinted>
  <dcterms:created xsi:type="dcterms:W3CDTF">2016-03-22T16:25:00Z</dcterms:created>
  <dcterms:modified xsi:type="dcterms:W3CDTF">2020-07-24T14:37:00Z</dcterms:modified>
</cp:coreProperties>
</file>
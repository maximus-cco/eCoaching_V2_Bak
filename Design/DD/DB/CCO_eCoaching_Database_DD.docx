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C61131">
        <w:rPr>
          <w:rFonts w:ascii="Times New Roman (PCL6)" w:hAnsi="Times New Roman (PCL6)"/>
          <w:sz w:val="22"/>
        </w:rPr>
        <w:t>06/01</w:t>
      </w:r>
      <w:r w:rsidR="008D536E">
        <w:rPr>
          <w:rFonts w:ascii="Times New Roman (PCL6)" w:hAnsi="Times New Roman (PCL6)"/>
          <w:sz w:val="22"/>
        </w:rPr>
        <w:t>/2</w:t>
      </w:r>
      <w:r w:rsidR="0089369E">
        <w:rPr>
          <w:rFonts w:ascii="Times New Roman (PCL6)" w:hAnsi="Times New Roman (PCL6)"/>
          <w:sz w:val="22"/>
        </w:rPr>
        <w:t>017</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0"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proofErr w:type="gramStart"/>
            <w:r w:rsidRPr="00C542AD">
              <w:t>from</w:t>
            </w:r>
            <w:proofErr w:type="gramEnd"/>
            <w:r w:rsidRPr="00C542AD">
              <w:t xml:space="preserve">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proofErr w:type="spellStart"/>
            <w:r>
              <w:t>Reviwed</w:t>
            </w:r>
            <w:proofErr w:type="spellEnd"/>
            <w:r>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ins w:id="1" w:author="Palacherla, Susmitha C (NONUS)" w:date="2017-06-01T16:25:00Z">
              <w:r>
                <w:t>06/01/2017</w:t>
              </w:r>
            </w:ins>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ins w:id="2" w:author="Palacherla, Susmitha C (NONUS)" w:date="2017-06-01T16:25:00Z">
              <w:r>
                <w:t>41.0</w:t>
              </w:r>
            </w:ins>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ins w:id="3" w:author="Palacherla, Susmitha C (NONUS)" w:date="2017-06-01T16:25:00Z">
              <w:r w:rsidRPr="00C61131">
                <w:t xml:space="preserve">TFS 6881 – updated column size for </w:t>
              </w:r>
            </w:ins>
            <w:ins w:id="4" w:author="Palacherla, Susmitha C (NONUS)" w:date="2017-06-01T16:26:00Z">
              <w:r w:rsidRPr="00C61131">
                <w:t xml:space="preserve">column </w:t>
              </w:r>
            </w:ins>
            <w:ins w:id="5" w:author="Palacherla, Susmitha C (NONUS)" w:date="2017-06-01T16:25:00Z">
              <w:r w:rsidRPr="00C61131">
                <w:rPr>
                  <w:noProof/>
                </w:rPr>
                <w:t>strReasonNotCoachable</w:t>
              </w:r>
              <w:r w:rsidRPr="00C61131">
                <w:rPr>
                  <w:noProof/>
                </w:rPr>
                <w:t xml:space="preserve"> in tables </w:t>
              </w:r>
            </w:ins>
            <w:ins w:id="6" w:author="Palacherla, Susmitha C (NONUS)" w:date="2017-06-01T16:26:00Z">
              <w:r w:rsidRPr="00C61131">
                <w:rPr>
                  <w:noProof/>
                </w:rPr>
                <w:t>Coaching_Log</w:t>
              </w:r>
              <w:r w:rsidRPr="00C61131">
                <w:rPr>
                  <w:noProof/>
                </w:rPr>
                <w:t xml:space="preserve"> and </w:t>
              </w:r>
              <w:r w:rsidRPr="00C61131">
                <w:rPr>
                  <w:noProof/>
                </w:rPr>
                <w:t>Coaching_Log</w:t>
              </w:r>
              <w:r w:rsidRPr="00C61131">
                <w:rPr>
                  <w:noProof/>
                </w:rPr>
                <w:t xml:space="preserve">_Archive and param </w:t>
              </w:r>
            </w:ins>
            <w:ins w:id="7" w:author="Palacherla, Susmitha C (NONUS)" w:date="2017-06-01T16:27:00Z">
              <w:r w:rsidRPr="00C61131">
                <w:rPr>
                  <w:noProof/>
                </w:rPr>
                <w:t>@nvcstrReasonNotCoachable</w:t>
              </w:r>
              <w:r w:rsidRPr="00C61131">
                <w:rPr>
                  <w:noProof/>
                </w:rPr>
                <w:t xml:space="preserve"> in sp </w:t>
              </w:r>
              <w:r w:rsidRPr="00C61131">
                <w:rPr>
                  <w:noProof/>
                </w:rPr>
                <w:t>sp_Update5Review_Coaching_Log</w:t>
              </w:r>
              <w:r w:rsidRPr="00C61131">
                <w:rPr>
                  <w:noProof/>
                </w:rPr>
                <w:t xml:space="preserve"> to 100.</w:t>
              </w:r>
            </w:ins>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ins w:id="8" w:author="Palacherla, Susmitha C (NONUS)" w:date="2017-06-01T16:27:00Z">
              <w:r w:rsidRPr="00964626">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C542AD"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84061287" w:history="1">
        <w:r w:rsidR="00C542AD" w:rsidRPr="0069052A">
          <w:rPr>
            <w:rStyle w:val="Hyperlink"/>
            <w:b/>
            <w:noProof/>
          </w:rPr>
          <w:t>1.</w:t>
        </w:r>
        <w:r w:rsidR="00C542AD">
          <w:rPr>
            <w:rFonts w:asciiTheme="minorHAnsi" w:eastAsiaTheme="minorEastAsia" w:hAnsiTheme="minorHAnsi" w:cstheme="minorBidi"/>
            <w:noProof/>
            <w:sz w:val="22"/>
            <w:szCs w:val="22"/>
          </w:rPr>
          <w:tab/>
        </w:r>
        <w:r w:rsidR="00C542AD" w:rsidRPr="0069052A">
          <w:rPr>
            <w:rStyle w:val="Hyperlink"/>
            <w:b/>
            <w:noProof/>
          </w:rPr>
          <w:t>Software Project Overview and Scope</w:t>
        </w:r>
        <w:r w:rsidR="00C542AD">
          <w:rPr>
            <w:noProof/>
            <w:webHidden/>
          </w:rPr>
          <w:tab/>
        </w:r>
        <w:r w:rsidR="00C542AD">
          <w:rPr>
            <w:noProof/>
            <w:webHidden/>
          </w:rPr>
          <w:fldChar w:fldCharType="begin"/>
        </w:r>
        <w:r w:rsidR="00C542AD">
          <w:rPr>
            <w:noProof/>
            <w:webHidden/>
          </w:rPr>
          <w:instrText xml:space="preserve"> PAGEREF _Toc484061287 \h </w:instrText>
        </w:r>
        <w:r w:rsidR="00C542AD">
          <w:rPr>
            <w:noProof/>
            <w:webHidden/>
          </w:rPr>
        </w:r>
        <w:r w:rsidR="00C542AD">
          <w:rPr>
            <w:noProof/>
            <w:webHidden/>
          </w:rPr>
          <w:fldChar w:fldCharType="separate"/>
        </w:r>
        <w:r w:rsidR="00C542AD">
          <w:rPr>
            <w:noProof/>
            <w:webHidden/>
          </w:rPr>
          <w:t>9</w:t>
        </w:r>
        <w:r w:rsidR="00C542AD">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288" w:history="1">
        <w:r w:rsidRPr="0069052A">
          <w:rPr>
            <w:rStyle w:val="Hyperlink"/>
            <w:rFonts w:cs="Arial"/>
            <w:b/>
            <w:bCs/>
            <w:noProof/>
          </w:rPr>
          <w:t>1.1.</w:t>
        </w:r>
        <w:r>
          <w:rPr>
            <w:rFonts w:asciiTheme="minorHAnsi" w:eastAsiaTheme="minorEastAsia" w:hAnsiTheme="minorHAnsi" w:cstheme="minorBidi"/>
            <w:noProof/>
            <w:sz w:val="22"/>
            <w:szCs w:val="22"/>
          </w:rPr>
          <w:tab/>
        </w:r>
        <w:r w:rsidRPr="0069052A">
          <w:rPr>
            <w:rStyle w:val="Hyperlink"/>
            <w:rFonts w:cs="Arial"/>
            <w:b/>
            <w:bCs/>
            <w:noProof/>
          </w:rPr>
          <w:t>System  Diagram</w:t>
        </w:r>
        <w:r>
          <w:rPr>
            <w:noProof/>
            <w:webHidden/>
          </w:rPr>
          <w:tab/>
        </w:r>
        <w:r>
          <w:rPr>
            <w:noProof/>
            <w:webHidden/>
          </w:rPr>
          <w:fldChar w:fldCharType="begin"/>
        </w:r>
        <w:r>
          <w:rPr>
            <w:noProof/>
            <w:webHidden/>
          </w:rPr>
          <w:instrText xml:space="preserve"> PAGEREF _Toc484061288 \h </w:instrText>
        </w:r>
        <w:r>
          <w:rPr>
            <w:noProof/>
            <w:webHidden/>
          </w:rPr>
        </w:r>
        <w:r>
          <w:rPr>
            <w:noProof/>
            <w:webHidden/>
          </w:rPr>
          <w:fldChar w:fldCharType="separate"/>
        </w:r>
        <w:r>
          <w:rPr>
            <w:noProof/>
            <w:webHidden/>
          </w:rPr>
          <w:t>10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297" w:history="1">
        <w:r w:rsidRPr="0069052A">
          <w:rPr>
            <w:rStyle w:val="Hyperlink"/>
            <w:rFonts w:cs="Arial"/>
            <w:b/>
            <w:bCs/>
            <w:noProof/>
          </w:rPr>
          <w:t>1.2.</w:t>
        </w:r>
        <w:r>
          <w:rPr>
            <w:rFonts w:asciiTheme="minorHAnsi" w:eastAsiaTheme="minorEastAsia" w:hAnsiTheme="minorHAnsi" w:cstheme="minorBidi"/>
            <w:noProof/>
            <w:sz w:val="22"/>
            <w:szCs w:val="22"/>
          </w:rPr>
          <w:tab/>
        </w:r>
        <w:r w:rsidRPr="0069052A">
          <w:rPr>
            <w:rStyle w:val="Hyperlink"/>
            <w:rFonts w:cs="Arial"/>
            <w:b/>
            <w:bCs/>
            <w:noProof/>
          </w:rPr>
          <w:t>Interfaces</w:t>
        </w:r>
        <w:r>
          <w:rPr>
            <w:noProof/>
            <w:webHidden/>
          </w:rPr>
          <w:tab/>
        </w:r>
        <w:r>
          <w:rPr>
            <w:noProof/>
            <w:webHidden/>
          </w:rPr>
          <w:fldChar w:fldCharType="begin"/>
        </w:r>
        <w:r>
          <w:rPr>
            <w:noProof/>
            <w:webHidden/>
          </w:rPr>
          <w:instrText xml:space="preserve"> PAGEREF _Toc484061297 \h </w:instrText>
        </w:r>
        <w:r>
          <w:rPr>
            <w:noProof/>
            <w:webHidden/>
          </w:rPr>
        </w:r>
        <w:r>
          <w:rPr>
            <w:noProof/>
            <w:webHidden/>
          </w:rPr>
          <w:fldChar w:fldCharType="separate"/>
        </w:r>
        <w:r>
          <w:rPr>
            <w:noProof/>
            <w:webHidden/>
          </w:rPr>
          <w:t>11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298" w:history="1">
        <w:r w:rsidRPr="0069052A">
          <w:rPr>
            <w:rStyle w:val="Hyperlink"/>
            <w:rFonts w:cs="Arial"/>
            <w:b/>
            <w:bCs/>
            <w:noProof/>
          </w:rPr>
          <w:t>1.2.1.</w:t>
        </w:r>
        <w:r>
          <w:rPr>
            <w:rFonts w:asciiTheme="minorHAnsi" w:eastAsiaTheme="minorEastAsia" w:hAnsiTheme="minorHAnsi" w:cstheme="minorBidi"/>
            <w:noProof/>
            <w:sz w:val="22"/>
            <w:szCs w:val="22"/>
          </w:rPr>
          <w:tab/>
        </w:r>
        <w:r w:rsidRPr="0069052A">
          <w:rPr>
            <w:rStyle w:val="Hyperlink"/>
            <w:rFonts w:cs="Arial"/>
            <w:b/>
            <w:bCs/>
            <w:noProof/>
          </w:rPr>
          <w:t>Hardware</w:t>
        </w:r>
        <w:r>
          <w:rPr>
            <w:noProof/>
            <w:webHidden/>
          </w:rPr>
          <w:tab/>
        </w:r>
        <w:r>
          <w:rPr>
            <w:noProof/>
            <w:webHidden/>
          </w:rPr>
          <w:fldChar w:fldCharType="begin"/>
        </w:r>
        <w:r>
          <w:rPr>
            <w:noProof/>
            <w:webHidden/>
          </w:rPr>
          <w:instrText xml:space="preserve"> PAGEREF _Toc484061298 \h </w:instrText>
        </w:r>
        <w:r>
          <w:rPr>
            <w:noProof/>
            <w:webHidden/>
          </w:rPr>
        </w:r>
        <w:r>
          <w:rPr>
            <w:noProof/>
            <w:webHidden/>
          </w:rPr>
          <w:fldChar w:fldCharType="separate"/>
        </w:r>
        <w:r>
          <w:rPr>
            <w:noProof/>
            <w:webHidden/>
          </w:rPr>
          <w:t>11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299" w:history="1">
        <w:r w:rsidRPr="0069052A">
          <w:rPr>
            <w:rStyle w:val="Hyperlink"/>
            <w:rFonts w:cs="Arial"/>
            <w:b/>
            <w:bCs/>
            <w:noProof/>
          </w:rPr>
          <w:t>1.2.2.</w:t>
        </w:r>
        <w:r>
          <w:rPr>
            <w:rFonts w:asciiTheme="minorHAnsi" w:eastAsiaTheme="minorEastAsia" w:hAnsiTheme="minorHAnsi" w:cstheme="minorBidi"/>
            <w:noProof/>
            <w:sz w:val="22"/>
            <w:szCs w:val="22"/>
          </w:rPr>
          <w:tab/>
        </w:r>
        <w:r w:rsidRPr="0069052A">
          <w:rPr>
            <w:rStyle w:val="Hyperlink"/>
            <w:rFonts w:cs="Arial"/>
            <w:b/>
            <w:bCs/>
            <w:noProof/>
          </w:rPr>
          <w:t>External Software</w:t>
        </w:r>
        <w:r>
          <w:rPr>
            <w:noProof/>
            <w:webHidden/>
          </w:rPr>
          <w:tab/>
        </w:r>
        <w:r>
          <w:rPr>
            <w:noProof/>
            <w:webHidden/>
          </w:rPr>
          <w:fldChar w:fldCharType="begin"/>
        </w:r>
        <w:r>
          <w:rPr>
            <w:noProof/>
            <w:webHidden/>
          </w:rPr>
          <w:instrText xml:space="preserve"> PAGEREF _Toc484061299 \h </w:instrText>
        </w:r>
        <w:r>
          <w:rPr>
            <w:noProof/>
            <w:webHidden/>
          </w:rPr>
        </w:r>
        <w:r>
          <w:rPr>
            <w:noProof/>
            <w:webHidden/>
          </w:rPr>
          <w:fldChar w:fldCharType="separate"/>
        </w:r>
        <w:r>
          <w:rPr>
            <w:noProof/>
            <w:webHidden/>
          </w:rPr>
          <w:t>11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00" w:history="1">
        <w:r w:rsidRPr="0069052A">
          <w:rPr>
            <w:rStyle w:val="Hyperlink"/>
            <w:rFonts w:cs="Arial"/>
            <w:b/>
            <w:bCs/>
            <w:noProof/>
          </w:rPr>
          <w:t>1.3.</w:t>
        </w:r>
        <w:r>
          <w:rPr>
            <w:rFonts w:asciiTheme="minorHAnsi" w:eastAsiaTheme="minorEastAsia" w:hAnsiTheme="minorHAnsi" w:cstheme="minorBidi"/>
            <w:noProof/>
            <w:sz w:val="22"/>
            <w:szCs w:val="22"/>
          </w:rPr>
          <w:tab/>
        </w:r>
        <w:r w:rsidRPr="0069052A">
          <w:rPr>
            <w:rStyle w:val="Hyperlink"/>
            <w:rFonts w:cs="Arial"/>
            <w:b/>
            <w:bCs/>
            <w:noProof/>
          </w:rPr>
          <w:t>Users and User Access</w:t>
        </w:r>
        <w:r>
          <w:rPr>
            <w:noProof/>
            <w:webHidden/>
          </w:rPr>
          <w:tab/>
        </w:r>
        <w:r>
          <w:rPr>
            <w:noProof/>
            <w:webHidden/>
          </w:rPr>
          <w:fldChar w:fldCharType="begin"/>
        </w:r>
        <w:r>
          <w:rPr>
            <w:noProof/>
            <w:webHidden/>
          </w:rPr>
          <w:instrText xml:space="preserve"> PAGEREF _Toc484061300 \h </w:instrText>
        </w:r>
        <w:r>
          <w:rPr>
            <w:noProof/>
            <w:webHidden/>
          </w:rPr>
        </w:r>
        <w:r>
          <w:rPr>
            <w:noProof/>
            <w:webHidden/>
          </w:rPr>
          <w:fldChar w:fldCharType="separate"/>
        </w:r>
        <w:r>
          <w:rPr>
            <w:noProof/>
            <w:webHidden/>
          </w:rPr>
          <w:t>11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01" w:history="1">
        <w:r w:rsidRPr="0069052A">
          <w:rPr>
            <w:rStyle w:val="Hyperlink"/>
            <w:rFonts w:cs="Arial"/>
            <w:b/>
            <w:bCs/>
            <w:noProof/>
          </w:rPr>
          <w:t>1.4.</w:t>
        </w:r>
        <w:r>
          <w:rPr>
            <w:rFonts w:asciiTheme="minorHAnsi" w:eastAsiaTheme="minorEastAsia" w:hAnsiTheme="minorHAnsi" w:cstheme="minorBidi"/>
            <w:noProof/>
            <w:sz w:val="22"/>
            <w:szCs w:val="22"/>
          </w:rPr>
          <w:tab/>
        </w:r>
        <w:r w:rsidRPr="0069052A">
          <w:rPr>
            <w:rStyle w:val="Hyperlink"/>
            <w:rFonts w:cs="Arial"/>
            <w:b/>
            <w:bCs/>
            <w:noProof/>
          </w:rPr>
          <w:t>Inputs and Outputs</w:t>
        </w:r>
        <w:r>
          <w:rPr>
            <w:noProof/>
            <w:webHidden/>
          </w:rPr>
          <w:tab/>
        </w:r>
        <w:r>
          <w:rPr>
            <w:noProof/>
            <w:webHidden/>
          </w:rPr>
          <w:fldChar w:fldCharType="begin"/>
        </w:r>
        <w:r>
          <w:rPr>
            <w:noProof/>
            <w:webHidden/>
          </w:rPr>
          <w:instrText xml:space="preserve"> PAGEREF _Toc484061301 \h </w:instrText>
        </w:r>
        <w:r>
          <w:rPr>
            <w:noProof/>
            <w:webHidden/>
          </w:rPr>
        </w:r>
        <w:r>
          <w:rPr>
            <w:noProof/>
            <w:webHidden/>
          </w:rPr>
          <w:fldChar w:fldCharType="separate"/>
        </w:r>
        <w:r>
          <w:rPr>
            <w:noProof/>
            <w:webHidden/>
          </w:rPr>
          <w:t>11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02" w:history="1">
        <w:r w:rsidRPr="0069052A">
          <w:rPr>
            <w:rStyle w:val="Hyperlink"/>
            <w:rFonts w:cs="Arial"/>
            <w:b/>
            <w:bCs/>
            <w:noProof/>
          </w:rPr>
          <w:t>1.4.1.</w:t>
        </w:r>
        <w:r>
          <w:rPr>
            <w:rFonts w:asciiTheme="minorHAnsi" w:eastAsiaTheme="minorEastAsia" w:hAnsiTheme="minorHAnsi" w:cstheme="minorBidi"/>
            <w:noProof/>
            <w:sz w:val="22"/>
            <w:szCs w:val="22"/>
          </w:rPr>
          <w:tab/>
        </w:r>
        <w:r w:rsidRPr="0069052A">
          <w:rPr>
            <w:rStyle w:val="Hyperlink"/>
            <w:rFonts w:cs="Arial"/>
            <w:b/>
            <w:bCs/>
            <w:noProof/>
          </w:rPr>
          <w:t>Inputs</w:t>
        </w:r>
        <w:r>
          <w:rPr>
            <w:noProof/>
            <w:webHidden/>
          </w:rPr>
          <w:tab/>
        </w:r>
        <w:r>
          <w:rPr>
            <w:noProof/>
            <w:webHidden/>
          </w:rPr>
          <w:fldChar w:fldCharType="begin"/>
        </w:r>
        <w:r>
          <w:rPr>
            <w:noProof/>
            <w:webHidden/>
          </w:rPr>
          <w:instrText xml:space="preserve"> PAGEREF _Toc484061302 \h </w:instrText>
        </w:r>
        <w:r>
          <w:rPr>
            <w:noProof/>
            <w:webHidden/>
          </w:rPr>
        </w:r>
        <w:r>
          <w:rPr>
            <w:noProof/>
            <w:webHidden/>
          </w:rPr>
          <w:fldChar w:fldCharType="separate"/>
        </w:r>
        <w:r>
          <w:rPr>
            <w:noProof/>
            <w:webHidden/>
          </w:rPr>
          <w:t>11</w:t>
        </w:r>
        <w:r>
          <w:rPr>
            <w:noProof/>
            <w:webHidden/>
          </w:rPr>
          <w:fldChar w:fldCharType="end"/>
        </w:r>
      </w:hyperlink>
    </w:p>
    <w:p w:rsidR="00C542AD" w:rsidRDefault="00C542AD">
      <w:pPr>
        <w:pStyle w:val="TOC4"/>
        <w:tabs>
          <w:tab w:val="left" w:pos="1400"/>
          <w:tab w:val="right" w:pos="9350"/>
        </w:tabs>
        <w:rPr>
          <w:rFonts w:asciiTheme="minorHAnsi" w:eastAsiaTheme="minorEastAsia" w:hAnsiTheme="minorHAnsi" w:cstheme="minorBidi"/>
          <w:noProof/>
          <w:sz w:val="22"/>
          <w:szCs w:val="22"/>
        </w:rPr>
      </w:pPr>
      <w:hyperlink w:anchor="_Toc484061309" w:history="1">
        <w:r w:rsidRPr="0069052A">
          <w:rPr>
            <w:rStyle w:val="Hyperlink"/>
            <w:noProof/>
          </w:rPr>
          <w:t>1.4.1.1</w:t>
        </w:r>
        <w:r>
          <w:rPr>
            <w:rFonts w:asciiTheme="minorHAnsi" w:eastAsiaTheme="minorEastAsia" w:hAnsiTheme="minorHAnsi" w:cstheme="minorBidi"/>
            <w:noProof/>
            <w:sz w:val="22"/>
            <w:szCs w:val="22"/>
          </w:rPr>
          <w:tab/>
        </w:r>
        <w:r w:rsidRPr="0069052A">
          <w:rPr>
            <w:rStyle w:val="Hyperlink"/>
            <w:noProof/>
          </w:rPr>
          <w:t>Employee Feed from PeopleSoft</w:t>
        </w:r>
        <w:r>
          <w:rPr>
            <w:noProof/>
            <w:webHidden/>
          </w:rPr>
          <w:tab/>
        </w:r>
        <w:r>
          <w:rPr>
            <w:noProof/>
            <w:webHidden/>
          </w:rPr>
          <w:fldChar w:fldCharType="begin"/>
        </w:r>
        <w:r>
          <w:rPr>
            <w:noProof/>
            <w:webHidden/>
          </w:rPr>
          <w:instrText xml:space="preserve"> PAGEREF _Toc484061309 \h </w:instrText>
        </w:r>
        <w:r>
          <w:rPr>
            <w:noProof/>
            <w:webHidden/>
          </w:rPr>
        </w:r>
        <w:r>
          <w:rPr>
            <w:noProof/>
            <w:webHidden/>
          </w:rPr>
          <w:fldChar w:fldCharType="separate"/>
        </w:r>
        <w:r>
          <w:rPr>
            <w:noProof/>
            <w:webHidden/>
          </w:rPr>
          <w:t>11</w:t>
        </w:r>
        <w:r>
          <w:rPr>
            <w:noProof/>
            <w:webHidden/>
          </w:rPr>
          <w:fldChar w:fldCharType="end"/>
        </w:r>
      </w:hyperlink>
    </w:p>
    <w:p w:rsidR="00C542AD" w:rsidRDefault="00C542AD">
      <w:pPr>
        <w:pStyle w:val="TOC4"/>
        <w:tabs>
          <w:tab w:val="left" w:pos="1400"/>
          <w:tab w:val="right" w:pos="9350"/>
        </w:tabs>
        <w:rPr>
          <w:rFonts w:asciiTheme="minorHAnsi" w:eastAsiaTheme="minorEastAsia" w:hAnsiTheme="minorHAnsi" w:cstheme="minorBidi"/>
          <w:noProof/>
          <w:sz w:val="22"/>
          <w:szCs w:val="22"/>
        </w:rPr>
      </w:pPr>
      <w:hyperlink w:anchor="_Toc484061310" w:history="1">
        <w:r w:rsidRPr="0069052A">
          <w:rPr>
            <w:rStyle w:val="Hyperlink"/>
            <w:noProof/>
          </w:rPr>
          <w:t>1.4.1.2</w:t>
        </w:r>
        <w:r>
          <w:rPr>
            <w:rFonts w:asciiTheme="minorHAnsi" w:eastAsiaTheme="minorEastAsia" w:hAnsiTheme="minorHAnsi" w:cstheme="minorBidi"/>
            <w:noProof/>
            <w:sz w:val="22"/>
            <w:szCs w:val="22"/>
          </w:rPr>
          <w:tab/>
        </w:r>
        <w:r w:rsidRPr="0069052A">
          <w:rPr>
            <w:rStyle w:val="Hyperlink"/>
            <w:noProof/>
          </w:rPr>
          <w:t>Employee Feed from Aspect eWFM</w:t>
        </w:r>
        <w:r>
          <w:rPr>
            <w:noProof/>
            <w:webHidden/>
          </w:rPr>
          <w:tab/>
        </w:r>
        <w:r>
          <w:rPr>
            <w:noProof/>
            <w:webHidden/>
          </w:rPr>
          <w:fldChar w:fldCharType="begin"/>
        </w:r>
        <w:r>
          <w:rPr>
            <w:noProof/>
            <w:webHidden/>
          </w:rPr>
          <w:instrText xml:space="preserve"> PAGEREF _Toc484061310 \h </w:instrText>
        </w:r>
        <w:r>
          <w:rPr>
            <w:noProof/>
            <w:webHidden/>
          </w:rPr>
        </w:r>
        <w:r>
          <w:rPr>
            <w:noProof/>
            <w:webHidden/>
          </w:rPr>
          <w:fldChar w:fldCharType="separate"/>
        </w:r>
        <w:r>
          <w:rPr>
            <w:noProof/>
            <w:webHidden/>
          </w:rPr>
          <w:t>12</w:t>
        </w:r>
        <w:r>
          <w:rPr>
            <w:noProof/>
            <w:webHidden/>
          </w:rPr>
          <w:fldChar w:fldCharType="end"/>
        </w:r>
      </w:hyperlink>
    </w:p>
    <w:p w:rsidR="00C542AD" w:rsidRDefault="00C542AD">
      <w:pPr>
        <w:pStyle w:val="TOC4"/>
        <w:tabs>
          <w:tab w:val="left" w:pos="1400"/>
          <w:tab w:val="right" w:pos="9350"/>
        </w:tabs>
        <w:rPr>
          <w:rFonts w:asciiTheme="minorHAnsi" w:eastAsiaTheme="minorEastAsia" w:hAnsiTheme="minorHAnsi" w:cstheme="minorBidi"/>
          <w:noProof/>
          <w:sz w:val="22"/>
          <w:szCs w:val="22"/>
        </w:rPr>
      </w:pPr>
      <w:hyperlink w:anchor="_Toc484061311" w:history="1">
        <w:r w:rsidRPr="0069052A">
          <w:rPr>
            <w:rStyle w:val="Hyperlink"/>
            <w:noProof/>
          </w:rPr>
          <w:t>1.4.1.3</w:t>
        </w:r>
        <w:r>
          <w:rPr>
            <w:rFonts w:asciiTheme="minorHAnsi" w:eastAsiaTheme="minorEastAsia" w:hAnsiTheme="minorHAnsi" w:cstheme="minorBidi"/>
            <w:noProof/>
            <w:sz w:val="22"/>
            <w:szCs w:val="22"/>
          </w:rPr>
          <w:tab/>
        </w:r>
        <w:r w:rsidRPr="0069052A">
          <w:rPr>
            <w:rStyle w:val="Hyperlink"/>
            <w:noProof/>
          </w:rPr>
          <w:t>HR Employee Feed from HR</w:t>
        </w:r>
        <w:r>
          <w:rPr>
            <w:noProof/>
            <w:webHidden/>
          </w:rPr>
          <w:tab/>
        </w:r>
        <w:r>
          <w:rPr>
            <w:noProof/>
            <w:webHidden/>
          </w:rPr>
          <w:fldChar w:fldCharType="begin"/>
        </w:r>
        <w:r>
          <w:rPr>
            <w:noProof/>
            <w:webHidden/>
          </w:rPr>
          <w:instrText xml:space="preserve"> PAGEREF _Toc484061311 \h </w:instrText>
        </w:r>
        <w:r>
          <w:rPr>
            <w:noProof/>
            <w:webHidden/>
          </w:rPr>
        </w:r>
        <w:r>
          <w:rPr>
            <w:noProof/>
            <w:webHidden/>
          </w:rPr>
          <w:fldChar w:fldCharType="separate"/>
        </w:r>
        <w:r>
          <w:rPr>
            <w:noProof/>
            <w:webHidden/>
          </w:rPr>
          <w:t>13</w:t>
        </w:r>
        <w:r>
          <w:rPr>
            <w:noProof/>
            <w:webHidden/>
          </w:rPr>
          <w:fldChar w:fldCharType="end"/>
        </w:r>
      </w:hyperlink>
    </w:p>
    <w:p w:rsidR="00C542AD" w:rsidRDefault="00C542AD">
      <w:pPr>
        <w:pStyle w:val="TOC4"/>
        <w:tabs>
          <w:tab w:val="left" w:pos="1400"/>
          <w:tab w:val="right" w:pos="9350"/>
        </w:tabs>
        <w:rPr>
          <w:rFonts w:asciiTheme="minorHAnsi" w:eastAsiaTheme="minorEastAsia" w:hAnsiTheme="minorHAnsi" w:cstheme="minorBidi"/>
          <w:noProof/>
          <w:sz w:val="22"/>
          <w:szCs w:val="22"/>
        </w:rPr>
      </w:pPr>
      <w:hyperlink w:anchor="_Toc484061312" w:history="1">
        <w:r w:rsidRPr="0069052A">
          <w:rPr>
            <w:rStyle w:val="Hyperlink"/>
            <w:noProof/>
          </w:rPr>
          <w:t>1.4.1.4</w:t>
        </w:r>
        <w:r>
          <w:rPr>
            <w:rFonts w:asciiTheme="minorHAnsi" w:eastAsiaTheme="minorEastAsia" w:hAnsiTheme="minorHAnsi" w:cstheme="minorBidi"/>
            <w:noProof/>
            <w:sz w:val="22"/>
            <w:szCs w:val="22"/>
          </w:rPr>
          <w:tab/>
        </w:r>
        <w:r w:rsidRPr="0069052A">
          <w:rPr>
            <w:rStyle w:val="Hyperlink"/>
            <w:noProof/>
          </w:rPr>
          <w:t>Web Interface for Coaching Logs</w:t>
        </w:r>
        <w:r>
          <w:rPr>
            <w:noProof/>
            <w:webHidden/>
          </w:rPr>
          <w:tab/>
        </w:r>
        <w:r>
          <w:rPr>
            <w:noProof/>
            <w:webHidden/>
          </w:rPr>
          <w:fldChar w:fldCharType="begin"/>
        </w:r>
        <w:r>
          <w:rPr>
            <w:noProof/>
            <w:webHidden/>
          </w:rPr>
          <w:instrText xml:space="preserve"> PAGEREF _Toc484061312 \h </w:instrText>
        </w:r>
        <w:r>
          <w:rPr>
            <w:noProof/>
            <w:webHidden/>
          </w:rPr>
        </w:r>
        <w:r>
          <w:rPr>
            <w:noProof/>
            <w:webHidden/>
          </w:rPr>
          <w:fldChar w:fldCharType="separate"/>
        </w:r>
        <w:r>
          <w:rPr>
            <w:noProof/>
            <w:webHidden/>
          </w:rPr>
          <w:t>13</w:t>
        </w:r>
        <w:r>
          <w:rPr>
            <w:noProof/>
            <w:webHidden/>
          </w:rPr>
          <w:fldChar w:fldCharType="end"/>
        </w:r>
      </w:hyperlink>
    </w:p>
    <w:p w:rsidR="00C542AD" w:rsidRDefault="00C542AD">
      <w:pPr>
        <w:pStyle w:val="TOC4"/>
        <w:tabs>
          <w:tab w:val="left" w:pos="1400"/>
          <w:tab w:val="right" w:pos="9350"/>
        </w:tabs>
        <w:rPr>
          <w:rFonts w:asciiTheme="minorHAnsi" w:eastAsiaTheme="minorEastAsia" w:hAnsiTheme="minorHAnsi" w:cstheme="minorBidi"/>
          <w:noProof/>
          <w:sz w:val="22"/>
          <w:szCs w:val="22"/>
        </w:rPr>
      </w:pPr>
      <w:hyperlink w:anchor="_Toc484061313" w:history="1">
        <w:r w:rsidRPr="0069052A">
          <w:rPr>
            <w:rStyle w:val="Hyperlink"/>
            <w:noProof/>
          </w:rPr>
          <w:t>1.4.1.5</w:t>
        </w:r>
        <w:r>
          <w:rPr>
            <w:rFonts w:asciiTheme="minorHAnsi" w:eastAsiaTheme="minorEastAsia" w:hAnsiTheme="minorHAnsi" w:cstheme="minorBidi"/>
            <w:noProof/>
            <w:sz w:val="22"/>
            <w:szCs w:val="22"/>
          </w:rPr>
          <w:tab/>
        </w:r>
        <w:r w:rsidRPr="0069052A">
          <w:rPr>
            <w:rStyle w:val="Hyperlink"/>
            <w:noProof/>
          </w:rPr>
          <w:t>Quality Feed for Coaching Logs</w:t>
        </w:r>
        <w:r>
          <w:rPr>
            <w:noProof/>
            <w:webHidden/>
          </w:rPr>
          <w:tab/>
        </w:r>
        <w:r>
          <w:rPr>
            <w:noProof/>
            <w:webHidden/>
          </w:rPr>
          <w:fldChar w:fldCharType="begin"/>
        </w:r>
        <w:r>
          <w:rPr>
            <w:noProof/>
            <w:webHidden/>
          </w:rPr>
          <w:instrText xml:space="preserve"> PAGEREF _Toc484061313 \h </w:instrText>
        </w:r>
        <w:r>
          <w:rPr>
            <w:noProof/>
            <w:webHidden/>
          </w:rPr>
        </w:r>
        <w:r>
          <w:rPr>
            <w:noProof/>
            <w:webHidden/>
          </w:rPr>
          <w:fldChar w:fldCharType="separate"/>
        </w:r>
        <w:r>
          <w:rPr>
            <w:noProof/>
            <w:webHidden/>
          </w:rPr>
          <w:t>13</w:t>
        </w:r>
        <w:r>
          <w:rPr>
            <w:noProof/>
            <w:webHidden/>
          </w:rPr>
          <w:fldChar w:fldCharType="end"/>
        </w:r>
      </w:hyperlink>
    </w:p>
    <w:p w:rsidR="00C542AD" w:rsidRDefault="00C542AD">
      <w:pPr>
        <w:pStyle w:val="TOC4"/>
        <w:tabs>
          <w:tab w:val="left" w:pos="1400"/>
          <w:tab w:val="right" w:pos="9350"/>
        </w:tabs>
        <w:rPr>
          <w:rFonts w:asciiTheme="minorHAnsi" w:eastAsiaTheme="minorEastAsia" w:hAnsiTheme="minorHAnsi" w:cstheme="minorBidi"/>
          <w:noProof/>
          <w:sz w:val="22"/>
          <w:szCs w:val="22"/>
        </w:rPr>
      </w:pPr>
      <w:hyperlink w:anchor="_Toc484061314" w:history="1">
        <w:r w:rsidRPr="0069052A">
          <w:rPr>
            <w:rStyle w:val="Hyperlink"/>
            <w:noProof/>
          </w:rPr>
          <w:t>1.4.1.6</w:t>
        </w:r>
        <w:r>
          <w:rPr>
            <w:rFonts w:asciiTheme="minorHAnsi" w:eastAsiaTheme="minorEastAsia" w:hAnsiTheme="minorHAnsi" w:cstheme="minorBidi"/>
            <w:noProof/>
            <w:sz w:val="22"/>
            <w:szCs w:val="22"/>
          </w:rPr>
          <w:tab/>
        </w:r>
        <w:r w:rsidRPr="0069052A">
          <w:rPr>
            <w:rStyle w:val="Hyperlink"/>
            <w:noProof/>
          </w:rPr>
          <w:t>Outliers Feed for Coaching Logs</w:t>
        </w:r>
        <w:r>
          <w:rPr>
            <w:noProof/>
            <w:webHidden/>
          </w:rPr>
          <w:tab/>
        </w:r>
        <w:r>
          <w:rPr>
            <w:noProof/>
            <w:webHidden/>
          </w:rPr>
          <w:fldChar w:fldCharType="begin"/>
        </w:r>
        <w:r>
          <w:rPr>
            <w:noProof/>
            <w:webHidden/>
          </w:rPr>
          <w:instrText xml:space="preserve"> PAGEREF _Toc484061314 \h </w:instrText>
        </w:r>
        <w:r>
          <w:rPr>
            <w:noProof/>
            <w:webHidden/>
          </w:rPr>
        </w:r>
        <w:r>
          <w:rPr>
            <w:noProof/>
            <w:webHidden/>
          </w:rPr>
          <w:fldChar w:fldCharType="separate"/>
        </w:r>
        <w:r>
          <w:rPr>
            <w:noProof/>
            <w:webHidden/>
          </w:rPr>
          <w:t>15</w:t>
        </w:r>
        <w:r>
          <w:rPr>
            <w:noProof/>
            <w:webHidden/>
          </w:rPr>
          <w:fldChar w:fldCharType="end"/>
        </w:r>
      </w:hyperlink>
    </w:p>
    <w:p w:rsidR="00C542AD" w:rsidRDefault="00C542AD">
      <w:pPr>
        <w:pStyle w:val="TOC4"/>
        <w:tabs>
          <w:tab w:val="left" w:pos="1400"/>
          <w:tab w:val="right" w:pos="9350"/>
        </w:tabs>
        <w:rPr>
          <w:rFonts w:asciiTheme="minorHAnsi" w:eastAsiaTheme="minorEastAsia" w:hAnsiTheme="minorHAnsi" w:cstheme="minorBidi"/>
          <w:noProof/>
          <w:sz w:val="22"/>
          <w:szCs w:val="22"/>
        </w:rPr>
      </w:pPr>
      <w:hyperlink w:anchor="_Toc484061315" w:history="1">
        <w:r w:rsidRPr="0069052A">
          <w:rPr>
            <w:rStyle w:val="Hyperlink"/>
            <w:noProof/>
          </w:rPr>
          <w:t>1.4.1.7</w:t>
        </w:r>
        <w:r>
          <w:rPr>
            <w:rFonts w:asciiTheme="minorHAnsi" w:eastAsiaTheme="minorEastAsia" w:hAnsiTheme="minorHAnsi" w:cstheme="minorBidi"/>
            <w:noProof/>
            <w:sz w:val="22"/>
            <w:szCs w:val="22"/>
          </w:rPr>
          <w:tab/>
        </w:r>
        <w:r w:rsidRPr="0069052A">
          <w:rPr>
            <w:rStyle w:val="Hyperlink"/>
            <w:noProof/>
          </w:rPr>
          <w:t>ETS Feeds for Coaching Logs</w:t>
        </w:r>
        <w:r>
          <w:rPr>
            <w:noProof/>
            <w:webHidden/>
          </w:rPr>
          <w:tab/>
        </w:r>
        <w:r>
          <w:rPr>
            <w:noProof/>
            <w:webHidden/>
          </w:rPr>
          <w:fldChar w:fldCharType="begin"/>
        </w:r>
        <w:r>
          <w:rPr>
            <w:noProof/>
            <w:webHidden/>
          </w:rPr>
          <w:instrText xml:space="preserve"> PAGEREF _Toc484061315 \h </w:instrText>
        </w:r>
        <w:r>
          <w:rPr>
            <w:noProof/>
            <w:webHidden/>
          </w:rPr>
        </w:r>
        <w:r>
          <w:rPr>
            <w:noProof/>
            <w:webHidden/>
          </w:rPr>
          <w:fldChar w:fldCharType="separate"/>
        </w:r>
        <w:r>
          <w:rPr>
            <w:noProof/>
            <w:webHidden/>
          </w:rPr>
          <w:t>16</w:t>
        </w:r>
        <w:r>
          <w:rPr>
            <w:noProof/>
            <w:webHidden/>
          </w:rPr>
          <w:fldChar w:fldCharType="end"/>
        </w:r>
      </w:hyperlink>
    </w:p>
    <w:p w:rsidR="00C542AD" w:rsidRDefault="00C542AD">
      <w:pPr>
        <w:pStyle w:val="TOC4"/>
        <w:tabs>
          <w:tab w:val="left" w:pos="1400"/>
          <w:tab w:val="right" w:pos="9350"/>
        </w:tabs>
        <w:rPr>
          <w:rFonts w:asciiTheme="minorHAnsi" w:eastAsiaTheme="minorEastAsia" w:hAnsiTheme="minorHAnsi" w:cstheme="minorBidi"/>
          <w:noProof/>
          <w:sz w:val="22"/>
          <w:szCs w:val="22"/>
        </w:rPr>
      </w:pPr>
      <w:hyperlink w:anchor="_Toc484061316" w:history="1">
        <w:r w:rsidRPr="0069052A">
          <w:rPr>
            <w:rStyle w:val="Hyperlink"/>
            <w:noProof/>
          </w:rPr>
          <w:t>1.4.1.8</w:t>
        </w:r>
        <w:r>
          <w:rPr>
            <w:rFonts w:asciiTheme="minorHAnsi" w:eastAsiaTheme="minorEastAsia" w:hAnsiTheme="minorHAnsi" w:cstheme="minorBidi"/>
            <w:noProof/>
            <w:sz w:val="22"/>
            <w:szCs w:val="22"/>
          </w:rPr>
          <w:tab/>
        </w:r>
        <w:r w:rsidRPr="0069052A">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_Toc484061316 \h </w:instrText>
        </w:r>
        <w:r>
          <w:rPr>
            <w:noProof/>
            <w:webHidden/>
          </w:rPr>
        </w:r>
        <w:r>
          <w:rPr>
            <w:noProof/>
            <w:webHidden/>
          </w:rPr>
          <w:fldChar w:fldCharType="separate"/>
        </w:r>
        <w:r>
          <w:rPr>
            <w:noProof/>
            <w:webHidden/>
          </w:rPr>
          <w:t>18</w:t>
        </w:r>
        <w:r>
          <w:rPr>
            <w:noProof/>
            <w:webHidden/>
          </w:rPr>
          <w:fldChar w:fldCharType="end"/>
        </w:r>
      </w:hyperlink>
    </w:p>
    <w:p w:rsidR="00C542AD" w:rsidRDefault="00C542AD">
      <w:pPr>
        <w:pStyle w:val="TOC4"/>
        <w:tabs>
          <w:tab w:val="left" w:pos="1400"/>
          <w:tab w:val="right" w:pos="9350"/>
        </w:tabs>
        <w:rPr>
          <w:rFonts w:asciiTheme="minorHAnsi" w:eastAsiaTheme="minorEastAsia" w:hAnsiTheme="minorHAnsi" w:cstheme="minorBidi"/>
          <w:noProof/>
          <w:sz w:val="22"/>
          <w:szCs w:val="22"/>
        </w:rPr>
      </w:pPr>
      <w:hyperlink w:anchor="_Toc484061317" w:history="1">
        <w:r w:rsidRPr="0069052A">
          <w:rPr>
            <w:rStyle w:val="Hyperlink"/>
            <w:noProof/>
          </w:rPr>
          <w:t>1.4.1.9</w:t>
        </w:r>
        <w:r>
          <w:rPr>
            <w:rFonts w:asciiTheme="minorHAnsi" w:eastAsiaTheme="minorEastAsia" w:hAnsiTheme="minorHAnsi" w:cstheme="minorBidi"/>
            <w:noProof/>
            <w:sz w:val="22"/>
            <w:szCs w:val="22"/>
          </w:rPr>
          <w:tab/>
        </w:r>
        <w:r w:rsidRPr="0069052A">
          <w:rPr>
            <w:rStyle w:val="Hyperlink"/>
            <w:noProof/>
          </w:rPr>
          <w:t>Quality Other Feeds for Coaching Logs</w:t>
        </w:r>
        <w:r>
          <w:rPr>
            <w:noProof/>
            <w:webHidden/>
          </w:rPr>
          <w:tab/>
        </w:r>
        <w:r>
          <w:rPr>
            <w:noProof/>
            <w:webHidden/>
          </w:rPr>
          <w:fldChar w:fldCharType="begin"/>
        </w:r>
        <w:r>
          <w:rPr>
            <w:noProof/>
            <w:webHidden/>
          </w:rPr>
          <w:instrText xml:space="preserve"> PAGEREF _Toc484061317 \h </w:instrText>
        </w:r>
        <w:r>
          <w:rPr>
            <w:noProof/>
            <w:webHidden/>
          </w:rPr>
        </w:r>
        <w:r>
          <w:rPr>
            <w:noProof/>
            <w:webHidden/>
          </w:rPr>
          <w:fldChar w:fldCharType="separate"/>
        </w:r>
        <w:r>
          <w:rPr>
            <w:noProof/>
            <w:webHidden/>
          </w:rPr>
          <w:t>19</w:t>
        </w:r>
        <w:r>
          <w:rPr>
            <w:noProof/>
            <w:webHidden/>
          </w:rPr>
          <w:fldChar w:fldCharType="end"/>
        </w:r>
      </w:hyperlink>
    </w:p>
    <w:p w:rsidR="00C542AD" w:rsidRDefault="00C542AD">
      <w:pPr>
        <w:pStyle w:val="TOC4"/>
        <w:tabs>
          <w:tab w:val="left" w:pos="1600"/>
          <w:tab w:val="right" w:pos="9350"/>
        </w:tabs>
        <w:rPr>
          <w:rFonts w:asciiTheme="minorHAnsi" w:eastAsiaTheme="minorEastAsia" w:hAnsiTheme="minorHAnsi" w:cstheme="minorBidi"/>
          <w:noProof/>
          <w:sz w:val="22"/>
          <w:szCs w:val="22"/>
        </w:rPr>
      </w:pPr>
      <w:hyperlink w:anchor="_Toc484061318" w:history="1">
        <w:r w:rsidRPr="0069052A">
          <w:rPr>
            <w:rStyle w:val="Hyperlink"/>
            <w:noProof/>
          </w:rPr>
          <w:t>1.4.1.10</w:t>
        </w:r>
        <w:r>
          <w:rPr>
            <w:rFonts w:asciiTheme="minorHAnsi" w:eastAsiaTheme="minorEastAsia" w:hAnsiTheme="minorHAnsi" w:cstheme="minorBidi"/>
            <w:noProof/>
            <w:sz w:val="22"/>
            <w:szCs w:val="22"/>
          </w:rPr>
          <w:tab/>
        </w:r>
        <w:r w:rsidRPr="0069052A">
          <w:rPr>
            <w:rStyle w:val="Hyperlink"/>
            <w:noProof/>
          </w:rPr>
          <w:t>Training Feeds for Coaching Logs</w:t>
        </w:r>
        <w:r>
          <w:rPr>
            <w:noProof/>
            <w:webHidden/>
          </w:rPr>
          <w:tab/>
        </w:r>
        <w:r>
          <w:rPr>
            <w:noProof/>
            <w:webHidden/>
          </w:rPr>
          <w:fldChar w:fldCharType="begin"/>
        </w:r>
        <w:r>
          <w:rPr>
            <w:noProof/>
            <w:webHidden/>
          </w:rPr>
          <w:instrText xml:space="preserve"> PAGEREF _Toc484061318 \h </w:instrText>
        </w:r>
        <w:r>
          <w:rPr>
            <w:noProof/>
            <w:webHidden/>
          </w:rPr>
        </w:r>
        <w:r>
          <w:rPr>
            <w:noProof/>
            <w:webHidden/>
          </w:rPr>
          <w:fldChar w:fldCharType="separate"/>
        </w:r>
        <w:r>
          <w:rPr>
            <w:noProof/>
            <w:webHidden/>
          </w:rPr>
          <w:t>20</w:t>
        </w:r>
        <w:r>
          <w:rPr>
            <w:noProof/>
            <w:webHidden/>
          </w:rPr>
          <w:fldChar w:fldCharType="end"/>
        </w:r>
      </w:hyperlink>
    </w:p>
    <w:p w:rsidR="00C542AD" w:rsidRDefault="00C542AD">
      <w:pPr>
        <w:pStyle w:val="TOC4"/>
        <w:tabs>
          <w:tab w:val="left" w:pos="1600"/>
          <w:tab w:val="right" w:pos="9350"/>
        </w:tabs>
        <w:rPr>
          <w:rFonts w:asciiTheme="minorHAnsi" w:eastAsiaTheme="minorEastAsia" w:hAnsiTheme="minorHAnsi" w:cstheme="minorBidi"/>
          <w:noProof/>
          <w:sz w:val="22"/>
          <w:szCs w:val="22"/>
        </w:rPr>
      </w:pPr>
      <w:hyperlink w:anchor="_Toc484061319" w:history="1">
        <w:r w:rsidRPr="0069052A">
          <w:rPr>
            <w:rStyle w:val="Hyperlink"/>
            <w:noProof/>
          </w:rPr>
          <w:t>1.4.1.11</w:t>
        </w:r>
        <w:r>
          <w:rPr>
            <w:rFonts w:asciiTheme="minorHAnsi" w:eastAsiaTheme="minorEastAsia" w:hAnsiTheme="minorHAnsi" w:cstheme="minorBidi"/>
            <w:noProof/>
            <w:sz w:val="22"/>
            <w:szCs w:val="22"/>
          </w:rPr>
          <w:tab/>
        </w:r>
        <w:r w:rsidRPr="0069052A">
          <w:rPr>
            <w:rStyle w:val="Hyperlink"/>
            <w:noProof/>
          </w:rPr>
          <w:t>Generic Feeds for Coaching Logs</w:t>
        </w:r>
        <w:r>
          <w:rPr>
            <w:noProof/>
            <w:webHidden/>
          </w:rPr>
          <w:tab/>
        </w:r>
        <w:r>
          <w:rPr>
            <w:noProof/>
            <w:webHidden/>
          </w:rPr>
          <w:fldChar w:fldCharType="begin"/>
        </w:r>
        <w:r>
          <w:rPr>
            <w:noProof/>
            <w:webHidden/>
          </w:rPr>
          <w:instrText xml:space="preserve"> PAGEREF _Toc484061319 \h </w:instrText>
        </w:r>
        <w:r>
          <w:rPr>
            <w:noProof/>
            <w:webHidden/>
          </w:rPr>
        </w:r>
        <w:r>
          <w:rPr>
            <w:noProof/>
            <w:webHidden/>
          </w:rPr>
          <w:fldChar w:fldCharType="separate"/>
        </w:r>
        <w:r>
          <w:rPr>
            <w:noProof/>
            <w:webHidden/>
          </w:rPr>
          <w:t>22</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20" w:history="1">
        <w:r w:rsidRPr="0069052A">
          <w:rPr>
            <w:rStyle w:val="Hyperlink"/>
            <w:rFonts w:cs="Arial"/>
            <w:b/>
            <w:bCs/>
            <w:noProof/>
          </w:rPr>
          <w:t>1.4.2.</w:t>
        </w:r>
        <w:r>
          <w:rPr>
            <w:rFonts w:asciiTheme="minorHAnsi" w:eastAsiaTheme="minorEastAsia" w:hAnsiTheme="minorHAnsi" w:cstheme="minorBidi"/>
            <w:noProof/>
            <w:sz w:val="22"/>
            <w:szCs w:val="22"/>
          </w:rPr>
          <w:tab/>
        </w:r>
        <w:r w:rsidRPr="0069052A">
          <w:rPr>
            <w:rStyle w:val="Hyperlink"/>
            <w:rFonts w:cs="Arial"/>
            <w:b/>
            <w:bCs/>
            <w:noProof/>
          </w:rPr>
          <w:t>Outputs</w:t>
        </w:r>
        <w:r>
          <w:rPr>
            <w:noProof/>
            <w:webHidden/>
          </w:rPr>
          <w:tab/>
        </w:r>
        <w:r>
          <w:rPr>
            <w:noProof/>
            <w:webHidden/>
          </w:rPr>
          <w:fldChar w:fldCharType="begin"/>
        </w:r>
        <w:r>
          <w:rPr>
            <w:noProof/>
            <w:webHidden/>
          </w:rPr>
          <w:instrText xml:space="preserve"> PAGEREF _Toc484061320 \h </w:instrText>
        </w:r>
        <w:r>
          <w:rPr>
            <w:noProof/>
            <w:webHidden/>
          </w:rPr>
        </w:r>
        <w:r>
          <w:rPr>
            <w:noProof/>
            <w:webHidden/>
          </w:rPr>
          <w:fldChar w:fldCharType="separate"/>
        </w:r>
        <w:r>
          <w:rPr>
            <w:noProof/>
            <w:webHidden/>
          </w:rPr>
          <w:t>23</w:t>
        </w:r>
        <w:r>
          <w:rPr>
            <w:noProof/>
            <w:webHidden/>
          </w:rPr>
          <w:fldChar w:fldCharType="end"/>
        </w:r>
      </w:hyperlink>
    </w:p>
    <w:p w:rsidR="00C542AD" w:rsidRDefault="00C542AD">
      <w:pPr>
        <w:pStyle w:val="TOC1"/>
        <w:tabs>
          <w:tab w:val="left" w:pos="432"/>
        </w:tabs>
        <w:rPr>
          <w:rFonts w:asciiTheme="minorHAnsi" w:eastAsiaTheme="minorEastAsia" w:hAnsiTheme="minorHAnsi" w:cstheme="minorBidi"/>
          <w:noProof/>
          <w:sz w:val="22"/>
          <w:szCs w:val="22"/>
        </w:rPr>
      </w:pPr>
      <w:hyperlink w:anchor="_Toc484061321" w:history="1">
        <w:r w:rsidRPr="0069052A">
          <w:rPr>
            <w:rStyle w:val="Hyperlink"/>
            <w:b/>
            <w:noProof/>
          </w:rPr>
          <w:t>2.</w:t>
        </w:r>
        <w:r>
          <w:rPr>
            <w:rFonts w:asciiTheme="minorHAnsi" w:eastAsiaTheme="minorEastAsia" w:hAnsiTheme="minorHAnsi" w:cstheme="minorBidi"/>
            <w:noProof/>
            <w:sz w:val="22"/>
            <w:szCs w:val="22"/>
          </w:rPr>
          <w:tab/>
        </w:r>
        <w:r w:rsidRPr="0069052A">
          <w:rPr>
            <w:rStyle w:val="Hyperlink"/>
            <w:b/>
            <w:noProof/>
          </w:rPr>
          <w:t>Database</w:t>
        </w:r>
        <w:r>
          <w:rPr>
            <w:noProof/>
            <w:webHidden/>
          </w:rPr>
          <w:tab/>
        </w:r>
        <w:r>
          <w:rPr>
            <w:noProof/>
            <w:webHidden/>
          </w:rPr>
          <w:fldChar w:fldCharType="begin"/>
        </w:r>
        <w:r>
          <w:rPr>
            <w:noProof/>
            <w:webHidden/>
          </w:rPr>
          <w:instrText xml:space="preserve"> PAGEREF _Toc484061321 \h </w:instrText>
        </w:r>
        <w:r>
          <w:rPr>
            <w:noProof/>
            <w:webHidden/>
          </w:rPr>
        </w:r>
        <w:r>
          <w:rPr>
            <w:noProof/>
            <w:webHidden/>
          </w:rPr>
          <w:fldChar w:fldCharType="separate"/>
        </w:r>
        <w:r>
          <w:rPr>
            <w:noProof/>
            <w:webHidden/>
          </w:rPr>
          <w:t>23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22" w:history="1">
        <w:r w:rsidRPr="0069052A">
          <w:rPr>
            <w:rStyle w:val="Hyperlink"/>
            <w:rFonts w:cs="Arial"/>
            <w:b/>
            <w:bCs/>
            <w:noProof/>
          </w:rPr>
          <w:t>2.1.</w:t>
        </w:r>
        <w:r>
          <w:rPr>
            <w:rFonts w:asciiTheme="minorHAnsi" w:eastAsiaTheme="minorEastAsia" w:hAnsiTheme="minorHAnsi" w:cstheme="minorBidi"/>
            <w:noProof/>
            <w:sz w:val="22"/>
            <w:szCs w:val="22"/>
          </w:rPr>
          <w:tab/>
        </w:r>
        <w:r w:rsidRPr="0069052A">
          <w:rPr>
            <w:rStyle w:val="Hyperlink"/>
            <w:rFonts w:cs="Arial"/>
            <w:b/>
            <w:bCs/>
            <w:noProof/>
          </w:rPr>
          <w:t>eCoaching Tables.</w:t>
        </w:r>
        <w:r>
          <w:rPr>
            <w:noProof/>
            <w:webHidden/>
          </w:rPr>
          <w:tab/>
        </w:r>
        <w:r>
          <w:rPr>
            <w:noProof/>
            <w:webHidden/>
          </w:rPr>
          <w:fldChar w:fldCharType="begin"/>
        </w:r>
        <w:r>
          <w:rPr>
            <w:noProof/>
            <w:webHidden/>
          </w:rPr>
          <w:instrText xml:space="preserve"> PAGEREF _Toc484061322 \h </w:instrText>
        </w:r>
        <w:r>
          <w:rPr>
            <w:noProof/>
            <w:webHidden/>
          </w:rPr>
        </w:r>
        <w:r>
          <w:rPr>
            <w:noProof/>
            <w:webHidden/>
          </w:rPr>
          <w:fldChar w:fldCharType="separate"/>
        </w:r>
        <w:r>
          <w:rPr>
            <w:noProof/>
            <w:webHidden/>
          </w:rPr>
          <w:t>23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25" w:history="1">
        <w:r w:rsidRPr="0069052A">
          <w:rPr>
            <w:rStyle w:val="Hyperlink"/>
            <w:noProof/>
          </w:rPr>
          <w:t>2.1.1</w:t>
        </w:r>
        <w:r>
          <w:rPr>
            <w:rFonts w:asciiTheme="minorHAnsi" w:eastAsiaTheme="minorEastAsia" w:hAnsiTheme="minorHAnsi" w:cstheme="minorBidi"/>
            <w:noProof/>
            <w:sz w:val="22"/>
            <w:szCs w:val="22"/>
          </w:rPr>
          <w:tab/>
        </w:r>
        <w:r w:rsidRPr="0069052A">
          <w:rPr>
            <w:rStyle w:val="Hyperlink"/>
            <w:noProof/>
          </w:rPr>
          <w:t>EC.Coaching_Log</w:t>
        </w:r>
        <w:r>
          <w:rPr>
            <w:noProof/>
            <w:webHidden/>
          </w:rPr>
          <w:tab/>
        </w:r>
        <w:r>
          <w:rPr>
            <w:noProof/>
            <w:webHidden/>
          </w:rPr>
          <w:fldChar w:fldCharType="begin"/>
        </w:r>
        <w:r>
          <w:rPr>
            <w:noProof/>
            <w:webHidden/>
          </w:rPr>
          <w:instrText xml:space="preserve"> PAGEREF _Toc484061325 \h </w:instrText>
        </w:r>
        <w:r>
          <w:rPr>
            <w:noProof/>
            <w:webHidden/>
          </w:rPr>
        </w:r>
        <w:r>
          <w:rPr>
            <w:noProof/>
            <w:webHidden/>
          </w:rPr>
          <w:fldChar w:fldCharType="separate"/>
        </w:r>
        <w:r>
          <w:rPr>
            <w:noProof/>
            <w:webHidden/>
          </w:rPr>
          <w:t>27</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26" w:history="1">
        <w:r w:rsidRPr="0069052A">
          <w:rPr>
            <w:rStyle w:val="Hyperlink"/>
            <w:noProof/>
          </w:rPr>
          <w:t>2.1.2</w:t>
        </w:r>
        <w:r>
          <w:rPr>
            <w:rFonts w:asciiTheme="minorHAnsi" w:eastAsiaTheme="minorEastAsia" w:hAnsiTheme="minorHAnsi" w:cstheme="minorBidi"/>
            <w:noProof/>
            <w:sz w:val="22"/>
            <w:szCs w:val="22"/>
          </w:rPr>
          <w:tab/>
        </w:r>
        <w:r w:rsidRPr="0069052A">
          <w:rPr>
            <w:rStyle w:val="Hyperlink"/>
            <w:noProof/>
          </w:rPr>
          <w:t>EC.Coaching_Log_Reason</w:t>
        </w:r>
        <w:r>
          <w:rPr>
            <w:noProof/>
            <w:webHidden/>
          </w:rPr>
          <w:tab/>
        </w:r>
        <w:r>
          <w:rPr>
            <w:noProof/>
            <w:webHidden/>
          </w:rPr>
          <w:fldChar w:fldCharType="begin"/>
        </w:r>
        <w:r>
          <w:rPr>
            <w:noProof/>
            <w:webHidden/>
          </w:rPr>
          <w:instrText xml:space="preserve"> PAGEREF _Toc484061326 \h </w:instrText>
        </w:r>
        <w:r>
          <w:rPr>
            <w:noProof/>
            <w:webHidden/>
          </w:rPr>
        </w:r>
        <w:r>
          <w:rPr>
            <w:noProof/>
            <w:webHidden/>
          </w:rPr>
          <w:fldChar w:fldCharType="separate"/>
        </w:r>
        <w:r>
          <w:rPr>
            <w:noProof/>
            <w:webHidden/>
          </w:rPr>
          <w:t>30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27" w:history="1">
        <w:r w:rsidRPr="0069052A">
          <w:rPr>
            <w:rStyle w:val="Hyperlink"/>
            <w:noProof/>
          </w:rPr>
          <w:t>2.1.3</w:t>
        </w:r>
        <w:r>
          <w:rPr>
            <w:rFonts w:asciiTheme="minorHAnsi" w:eastAsiaTheme="minorEastAsia" w:hAnsiTheme="minorHAnsi" w:cstheme="minorBidi"/>
            <w:noProof/>
            <w:sz w:val="22"/>
            <w:szCs w:val="22"/>
          </w:rPr>
          <w:tab/>
        </w:r>
        <w:r w:rsidRPr="0069052A">
          <w:rPr>
            <w:rStyle w:val="Hyperlink"/>
            <w:noProof/>
          </w:rPr>
          <w:t>EC.Employee_Hierarchy</w:t>
        </w:r>
        <w:r>
          <w:rPr>
            <w:noProof/>
            <w:webHidden/>
          </w:rPr>
          <w:tab/>
        </w:r>
        <w:r>
          <w:rPr>
            <w:noProof/>
            <w:webHidden/>
          </w:rPr>
          <w:fldChar w:fldCharType="begin"/>
        </w:r>
        <w:r>
          <w:rPr>
            <w:noProof/>
            <w:webHidden/>
          </w:rPr>
          <w:instrText xml:space="preserve"> PAGEREF _Toc484061327 \h </w:instrText>
        </w:r>
        <w:r>
          <w:rPr>
            <w:noProof/>
            <w:webHidden/>
          </w:rPr>
        </w:r>
        <w:r>
          <w:rPr>
            <w:noProof/>
            <w:webHidden/>
          </w:rPr>
          <w:fldChar w:fldCharType="separate"/>
        </w:r>
        <w:r>
          <w:rPr>
            <w:noProof/>
            <w:webHidden/>
          </w:rPr>
          <w:t>30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28" w:history="1">
        <w:r w:rsidRPr="0069052A">
          <w:rPr>
            <w:rStyle w:val="Hyperlink"/>
            <w:noProof/>
          </w:rPr>
          <w:t>2.1.4</w:t>
        </w:r>
        <w:r>
          <w:rPr>
            <w:rFonts w:asciiTheme="minorHAnsi" w:eastAsiaTheme="minorEastAsia" w:hAnsiTheme="minorHAnsi" w:cstheme="minorBidi"/>
            <w:noProof/>
            <w:sz w:val="22"/>
            <w:szCs w:val="22"/>
          </w:rPr>
          <w:tab/>
        </w:r>
        <w:r w:rsidRPr="0069052A">
          <w:rPr>
            <w:rStyle w:val="Hyperlink"/>
            <w:noProof/>
          </w:rPr>
          <w:t>EC.Employee_Hierarchy_Stage</w:t>
        </w:r>
        <w:r>
          <w:rPr>
            <w:noProof/>
            <w:webHidden/>
          </w:rPr>
          <w:tab/>
        </w:r>
        <w:r>
          <w:rPr>
            <w:noProof/>
            <w:webHidden/>
          </w:rPr>
          <w:fldChar w:fldCharType="begin"/>
        </w:r>
        <w:r>
          <w:rPr>
            <w:noProof/>
            <w:webHidden/>
          </w:rPr>
          <w:instrText xml:space="preserve"> PAGEREF _Toc484061328 \h </w:instrText>
        </w:r>
        <w:r>
          <w:rPr>
            <w:noProof/>
            <w:webHidden/>
          </w:rPr>
        </w:r>
        <w:r>
          <w:rPr>
            <w:noProof/>
            <w:webHidden/>
          </w:rPr>
          <w:fldChar w:fldCharType="separate"/>
        </w:r>
        <w:r>
          <w:rPr>
            <w:noProof/>
            <w:webHidden/>
          </w:rPr>
          <w:t>31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29" w:history="1">
        <w:r w:rsidRPr="0069052A">
          <w:rPr>
            <w:rStyle w:val="Hyperlink"/>
            <w:noProof/>
          </w:rPr>
          <w:t>2.1.5</w:t>
        </w:r>
        <w:r>
          <w:rPr>
            <w:rFonts w:asciiTheme="minorHAnsi" w:eastAsiaTheme="minorEastAsia" w:hAnsiTheme="minorHAnsi" w:cstheme="minorBidi"/>
            <w:noProof/>
            <w:sz w:val="22"/>
            <w:szCs w:val="22"/>
          </w:rPr>
          <w:tab/>
        </w:r>
        <w:r w:rsidRPr="0069052A">
          <w:rPr>
            <w:rStyle w:val="Hyperlink"/>
            <w:noProof/>
          </w:rPr>
          <w:t>EC.EmpID_To_SupID_Stage</w:t>
        </w:r>
        <w:r>
          <w:rPr>
            <w:noProof/>
            <w:webHidden/>
          </w:rPr>
          <w:tab/>
        </w:r>
        <w:r>
          <w:rPr>
            <w:noProof/>
            <w:webHidden/>
          </w:rPr>
          <w:fldChar w:fldCharType="begin"/>
        </w:r>
        <w:r>
          <w:rPr>
            <w:noProof/>
            <w:webHidden/>
          </w:rPr>
          <w:instrText xml:space="preserve"> PAGEREF _Toc484061329 \h </w:instrText>
        </w:r>
        <w:r>
          <w:rPr>
            <w:noProof/>
            <w:webHidden/>
          </w:rPr>
        </w:r>
        <w:r>
          <w:rPr>
            <w:noProof/>
            <w:webHidden/>
          </w:rPr>
          <w:fldChar w:fldCharType="separate"/>
        </w:r>
        <w:r>
          <w:rPr>
            <w:noProof/>
            <w:webHidden/>
          </w:rPr>
          <w:t>32</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30" w:history="1">
        <w:r w:rsidRPr="0069052A">
          <w:rPr>
            <w:rStyle w:val="Hyperlink"/>
            <w:noProof/>
          </w:rPr>
          <w:t>2.1.6</w:t>
        </w:r>
        <w:r>
          <w:rPr>
            <w:rFonts w:asciiTheme="minorHAnsi" w:eastAsiaTheme="minorEastAsia" w:hAnsiTheme="minorHAnsi" w:cstheme="minorBidi"/>
            <w:noProof/>
            <w:sz w:val="22"/>
            <w:szCs w:val="22"/>
          </w:rPr>
          <w:tab/>
        </w:r>
        <w:r w:rsidRPr="0069052A">
          <w:rPr>
            <w:rStyle w:val="Hyperlink"/>
            <w:noProof/>
          </w:rPr>
          <w:t>EC.EmployeeID_To_LanID</w:t>
        </w:r>
        <w:r>
          <w:rPr>
            <w:noProof/>
            <w:webHidden/>
          </w:rPr>
          <w:tab/>
        </w:r>
        <w:r>
          <w:rPr>
            <w:noProof/>
            <w:webHidden/>
          </w:rPr>
          <w:fldChar w:fldCharType="begin"/>
        </w:r>
        <w:r>
          <w:rPr>
            <w:noProof/>
            <w:webHidden/>
          </w:rPr>
          <w:instrText xml:space="preserve"> PAGEREF _Toc484061330 \h </w:instrText>
        </w:r>
        <w:r>
          <w:rPr>
            <w:noProof/>
            <w:webHidden/>
          </w:rPr>
        </w:r>
        <w:r>
          <w:rPr>
            <w:noProof/>
            <w:webHidden/>
          </w:rPr>
          <w:fldChar w:fldCharType="separate"/>
        </w:r>
        <w:r>
          <w:rPr>
            <w:noProof/>
            <w:webHidden/>
          </w:rPr>
          <w:t>32</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31" w:history="1">
        <w:r w:rsidRPr="0069052A">
          <w:rPr>
            <w:rStyle w:val="Hyperlink"/>
            <w:noProof/>
          </w:rPr>
          <w:t>datetime</w:t>
        </w:r>
        <w:r>
          <w:rPr>
            <w:noProof/>
            <w:webHidden/>
          </w:rPr>
          <w:tab/>
        </w:r>
        <w:r>
          <w:rPr>
            <w:noProof/>
            <w:webHidden/>
          </w:rPr>
          <w:fldChar w:fldCharType="begin"/>
        </w:r>
        <w:r>
          <w:rPr>
            <w:noProof/>
            <w:webHidden/>
          </w:rPr>
          <w:instrText xml:space="preserve"> PAGEREF _Toc484061331 \h </w:instrText>
        </w:r>
        <w:r>
          <w:rPr>
            <w:noProof/>
            <w:webHidden/>
          </w:rPr>
        </w:r>
        <w:r>
          <w:rPr>
            <w:noProof/>
            <w:webHidden/>
          </w:rPr>
          <w:fldChar w:fldCharType="separate"/>
        </w:r>
        <w:r>
          <w:rPr>
            <w:noProof/>
            <w:webHidden/>
          </w:rPr>
          <w:t>32</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32" w:history="1">
        <w:r w:rsidRPr="0069052A">
          <w:rPr>
            <w:rStyle w:val="Hyperlink"/>
            <w:noProof/>
          </w:rPr>
          <w:t>2.1.7</w:t>
        </w:r>
        <w:r>
          <w:rPr>
            <w:rFonts w:asciiTheme="minorHAnsi" w:eastAsiaTheme="minorEastAsia" w:hAnsiTheme="minorHAnsi" w:cstheme="minorBidi"/>
            <w:noProof/>
            <w:sz w:val="22"/>
            <w:szCs w:val="22"/>
          </w:rPr>
          <w:tab/>
        </w:r>
        <w:r w:rsidRPr="0069052A">
          <w:rPr>
            <w:rStyle w:val="Hyperlink"/>
            <w:noProof/>
          </w:rPr>
          <w:t>EC.CSR_Hierarchy</w:t>
        </w:r>
        <w:r>
          <w:rPr>
            <w:noProof/>
            <w:webHidden/>
          </w:rPr>
          <w:tab/>
        </w:r>
        <w:r>
          <w:rPr>
            <w:noProof/>
            <w:webHidden/>
          </w:rPr>
          <w:fldChar w:fldCharType="begin"/>
        </w:r>
        <w:r>
          <w:rPr>
            <w:noProof/>
            <w:webHidden/>
          </w:rPr>
          <w:instrText xml:space="preserve"> PAGEREF _Toc484061332 \h </w:instrText>
        </w:r>
        <w:r>
          <w:rPr>
            <w:noProof/>
            <w:webHidden/>
          </w:rPr>
        </w:r>
        <w:r>
          <w:rPr>
            <w:noProof/>
            <w:webHidden/>
          </w:rPr>
          <w:fldChar w:fldCharType="separate"/>
        </w:r>
        <w:r>
          <w:rPr>
            <w:noProof/>
            <w:webHidden/>
          </w:rPr>
          <w:t>33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33" w:history="1">
        <w:r w:rsidRPr="0069052A">
          <w:rPr>
            <w:rStyle w:val="Hyperlink"/>
            <w:noProof/>
          </w:rPr>
          <w:t>2.1.8</w:t>
        </w:r>
        <w:r>
          <w:rPr>
            <w:rFonts w:asciiTheme="minorHAnsi" w:eastAsiaTheme="minorEastAsia" w:hAnsiTheme="minorHAnsi" w:cstheme="minorBidi"/>
            <w:noProof/>
            <w:sz w:val="22"/>
            <w:szCs w:val="22"/>
          </w:rPr>
          <w:tab/>
        </w:r>
        <w:r w:rsidRPr="0069052A">
          <w:rPr>
            <w:rStyle w:val="Hyperlink"/>
            <w:noProof/>
          </w:rPr>
          <w:t>EC.DIM_Coaching_Reason</w:t>
        </w:r>
        <w:r>
          <w:rPr>
            <w:noProof/>
            <w:webHidden/>
          </w:rPr>
          <w:tab/>
        </w:r>
        <w:r>
          <w:rPr>
            <w:noProof/>
            <w:webHidden/>
          </w:rPr>
          <w:fldChar w:fldCharType="begin"/>
        </w:r>
        <w:r>
          <w:rPr>
            <w:noProof/>
            <w:webHidden/>
          </w:rPr>
          <w:instrText xml:space="preserve"> PAGEREF _Toc484061333 \h </w:instrText>
        </w:r>
        <w:r>
          <w:rPr>
            <w:noProof/>
            <w:webHidden/>
          </w:rPr>
        </w:r>
        <w:r>
          <w:rPr>
            <w:noProof/>
            <w:webHidden/>
          </w:rPr>
          <w:fldChar w:fldCharType="separate"/>
        </w:r>
        <w:r>
          <w:rPr>
            <w:noProof/>
            <w:webHidden/>
          </w:rPr>
          <w:t>33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34" w:history="1">
        <w:r w:rsidRPr="0069052A">
          <w:rPr>
            <w:rStyle w:val="Hyperlink"/>
            <w:noProof/>
          </w:rPr>
          <w:t>2.1.9</w:t>
        </w:r>
        <w:r>
          <w:rPr>
            <w:rFonts w:asciiTheme="minorHAnsi" w:eastAsiaTheme="minorEastAsia" w:hAnsiTheme="minorHAnsi" w:cstheme="minorBidi"/>
            <w:noProof/>
            <w:sz w:val="22"/>
            <w:szCs w:val="22"/>
          </w:rPr>
          <w:tab/>
        </w:r>
        <w:r w:rsidRPr="0069052A">
          <w:rPr>
            <w:rStyle w:val="Hyperlink"/>
            <w:noProof/>
          </w:rPr>
          <w:t>EC.DIM_Date</w:t>
        </w:r>
        <w:r>
          <w:rPr>
            <w:noProof/>
            <w:webHidden/>
          </w:rPr>
          <w:tab/>
        </w:r>
        <w:r>
          <w:rPr>
            <w:noProof/>
            <w:webHidden/>
          </w:rPr>
          <w:fldChar w:fldCharType="begin"/>
        </w:r>
        <w:r>
          <w:rPr>
            <w:noProof/>
            <w:webHidden/>
          </w:rPr>
          <w:instrText xml:space="preserve"> PAGEREF _Toc484061334 \h </w:instrText>
        </w:r>
        <w:r>
          <w:rPr>
            <w:noProof/>
            <w:webHidden/>
          </w:rPr>
        </w:r>
        <w:r>
          <w:rPr>
            <w:noProof/>
            <w:webHidden/>
          </w:rPr>
          <w:fldChar w:fldCharType="separate"/>
        </w:r>
        <w:r>
          <w:rPr>
            <w:noProof/>
            <w:webHidden/>
          </w:rPr>
          <w:t>33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35" w:history="1">
        <w:r w:rsidRPr="0069052A">
          <w:rPr>
            <w:rStyle w:val="Hyperlink"/>
            <w:noProof/>
          </w:rPr>
          <w:t>2.1.10</w:t>
        </w:r>
        <w:r>
          <w:rPr>
            <w:rFonts w:asciiTheme="minorHAnsi" w:eastAsiaTheme="minorEastAsia" w:hAnsiTheme="minorHAnsi" w:cstheme="minorBidi"/>
            <w:noProof/>
            <w:sz w:val="22"/>
            <w:szCs w:val="22"/>
          </w:rPr>
          <w:tab/>
        </w:r>
        <w:r w:rsidRPr="0069052A">
          <w:rPr>
            <w:rStyle w:val="Hyperlink"/>
            <w:noProof/>
          </w:rPr>
          <w:t>EC.DIM_Site</w:t>
        </w:r>
        <w:r>
          <w:rPr>
            <w:noProof/>
            <w:webHidden/>
          </w:rPr>
          <w:tab/>
        </w:r>
        <w:r>
          <w:rPr>
            <w:noProof/>
            <w:webHidden/>
          </w:rPr>
          <w:fldChar w:fldCharType="begin"/>
        </w:r>
        <w:r>
          <w:rPr>
            <w:noProof/>
            <w:webHidden/>
          </w:rPr>
          <w:instrText xml:space="preserve"> PAGEREF _Toc484061335 \h </w:instrText>
        </w:r>
        <w:r>
          <w:rPr>
            <w:noProof/>
            <w:webHidden/>
          </w:rPr>
        </w:r>
        <w:r>
          <w:rPr>
            <w:noProof/>
            <w:webHidden/>
          </w:rPr>
          <w:fldChar w:fldCharType="separate"/>
        </w:r>
        <w:r>
          <w:rPr>
            <w:noProof/>
            <w:webHidden/>
          </w:rPr>
          <w:t>34</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36" w:history="1">
        <w:r w:rsidRPr="0069052A">
          <w:rPr>
            <w:rStyle w:val="Hyperlink"/>
            <w:noProof/>
          </w:rPr>
          <w:t>2.1.11</w:t>
        </w:r>
        <w:r>
          <w:rPr>
            <w:rFonts w:asciiTheme="minorHAnsi" w:eastAsiaTheme="minorEastAsia" w:hAnsiTheme="minorHAnsi" w:cstheme="minorBidi"/>
            <w:noProof/>
            <w:sz w:val="22"/>
            <w:szCs w:val="22"/>
          </w:rPr>
          <w:tab/>
        </w:r>
        <w:r w:rsidRPr="0069052A">
          <w:rPr>
            <w:rStyle w:val="Hyperlink"/>
            <w:noProof/>
          </w:rPr>
          <w:t>EC.DIM_Status</w:t>
        </w:r>
        <w:r>
          <w:rPr>
            <w:noProof/>
            <w:webHidden/>
          </w:rPr>
          <w:tab/>
        </w:r>
        <w:r>
          <w:rPr>
            <w:noProof/>
            <w:webHidden/>
          </w:rPr>
          <w:fldChar w:fldCharType="begin"/>
        </w:r>
        <w:r>
          <w:rPr>
            <w:noProof/>
            <w:webHidden/>
          </w:rPr>
          <w:instrText xml:space="preserve"> PAGEREF _Toc484061336 \h </w:instrText>
        </w:r>
        <w:r>
          <w:rPr>
            <w:noProof/>
            <w:webHidden/>
          </w:rPr>
        </w:r>
        <w:r>
          <w:rPr>
            <w:noProof/>
            <w:webHidden/>
          </w:rPr>
          <w:fldChar w:fldCharType="separate"/>
        </w:r>
        <w:r>
          <w:rPr>
            <w:noProof/>
            <w:webHidden/>
          </w:rPr>
          <w:t>34</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37" w:history="1">
        <w:r w:rsidRPr="0069052A">
          <w:rPr>
            <w:rStyle w:val="Hyperlink"/>
            <w:noProof/>
          </w:rPr>
          <w:t>2.1.12</w:t>
        </w:r>
        <w:r>
          <w:rPr>
            <w:rFonts w:asciiTheme="minorHAnsi" w:eastAsiaTheme="minorEastAsia" w:hAnsiTheme="minorHAnsi" w:cstheme="minorBidi"/>
            <w:noProof/>
            <w:sz w:val="22"/>
            <w:szCs w:val="22"/>
          </w:rPr>
          <w:tab/>
        </w:r>
        <w:r w:rsidRPr="0069052A">
          <w:rPr>
            <w:rStyle w:val="Hyperlink"/>
            <w:noProof/>
          </w:rPr>
          <w:t>EC.DIM_Source</w:t>
        </w:r>
        <w:r>
          <w:rPr>
            <w:noProof/>
            <w:webHidden/>
          </w:rPr>
          <w:tab/>
        </w:r>
        <w:r>
          <w:rPr>
            <w:noProof/>
            <w:webHidden/>
          </w:rPr>
          <w:fldChar w:fldCharType="begin"/>
        </w:r>
        <w:r>
          <w:rPr>
            <w:noProof/>
            <w:webHidden/>
          </w:rPr>
          <w:instrText xml:space="preserve"> PAGEREF _Toc484061337 \h </w:instrText>
        </w:r>
        <w:r>
          <w:rPr>
            <w:noProof/>
            <w:webHidden/>
          </w:rPr>
        </w:r>
        <w:r>
          <w:rPr>
            <w:noProof/>
            <w:webHidden/>
          </w:rPr>
          <w:fldChar w:fldCharType="separate"/>
        </w:r>
        <w:r>
          <w:rPr>
            <w:noProof/>
            <w:webHidden/>
          </w:rPr>
          <w:t>34</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38" w:history="1">
        <w:r w:rsidRPr="0069052A">
          <w:rPr>
            <w:rStyle w:val="Hyperlink"/>
            <w:noProof/>
          </w:rPr>
          <w:t>2.1.13</w:t>
        </w:r>
        <w:r>
          <w:rPr>
            <w:rFonts w:asciiTheme="minorHAnsi" w:eastAsiaTheme="minorEastAsia" w:hAnsiTheme="minorHAnsi" w:cstheme="minorBidi"/>
            <w:noProof/>
            <w:sz w:val="22"/>
            <w:szCs w:val="22"/>
          </w:rPr>
          <w:tab/>
        </w:r>
        <w:r w:rsidRPr="0069052A">
          <w:rPr>
            <w:rStyle w:val="Hyperlink"/>
            <w:noProof/>
          </w:rPr>
          <w:t>EC.DIM_Sub_Coaching_Reason</w:t>
        </w:r>
        <w:r>
          <w:rPr>
            <w:noProof/>
            <w:webHidden/>
          </w:rPr>
          <w:tab/>
        </w:r>
        <w:r>
          <w:rPr>
            <w:noProof/>
            <w:webHidden/>
          </w:rPr>
          <w:fldChar w:fldCharType="begin"/>
        </w:r>
        <w:r>
          <w:rPr>
            <w:noProof/>
            <w:webHidden/>
          </w:rPr>
          <w:instrText xml:space="preserve"> PAGEREF _Toc484061338 \h </w:instrText>
        </w:r>
        <w:r>
          <w:rPr>
            <w:noProof/>
            <w:webHidden/>
          </w:rPr>
        </w:r>
        <w:r>
          <w:rPr>
            <w:noProof/>
            <w:webHidden/>
          </w:rPr>
          <w:fldChar w:fldCharType="separate"/>
        </w:r>
        <w:r>
          <w:rPr>
            <w:noProof/>
            <w:webHidden/>
          </w:rPr>
          <w:t>35</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39" w:history="1">
        <w:r w:rsidRPr="0069052A">
          <w:rPr>
            <w:rStyle w:val="Hyperlink"/>
            <w:noProof/>
          </w:rPr>
          <w:t>2.1.14</w:t>
        </w:r>
        <w:r>
          <w:rPr>
            <w:rFonts w:asciiTheme="minorHAnsi" w:eastAsiaTheme="minorEastAsia" w:hAnsiTheme="minorHAnsi" w:cstheme="minorBidi"/>
            <w:noProof/>
            <w:sz w:val="22"/>
            <w:szCs w:val="22"/>
          </w:rPr>
          <w:tab/>
        </w:r>
        <w:r w:rsidRPr="0069052A">
          <w:rPr>
            <w:rStyle w:val="Hyperlink"/>
            <w:noProof/>
          </w:rPr>
          <w:t>EC.Quality_Coaching_Stage</w:t>
        </w:r>
        <w:r>
          <w:rPr>
            <w:noProof/>
            <w:webHidden/>
          </w:rPr>
          <w:tab/>
        </w:r>
        <w:r>
          <w:rPr>
            <w:noProof/>
            <w:webHidden/>
          </w:rPr>
          <w:fldChar w:fldCharType="begin"/>
        </w:r>
        <w:r>
          <w:rPr>
            <w:noProof/>
            <w:webHidden/>
          </w:rPr>
          <w:instrText xml:space="preserve"> PAGEREF _Toc484061339 \h </w:instrText>
        </w:r>
        <w:r>
          <w:rPr>
            <w:noProof/>
            <w:webHidden/>
          </w:rPr>
        </w:r>
        <w:r>
          <w:rPr>
            <w:noProof/>
            <w:webHidden/>
          </w:rPr>
          <w:fldChar w:fldCharType="separate"/>
        </w:r>
        <w:r>
          <w:rPr>
            <w:noProof/>
            <w:webHidden/>
          </w:rPr>
          <w:t>35</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40" w:history="1">
        <w:r w:rsidRPr="0069052A">
          <w:rPr>
            <w:rStyle w:val="Hyperlink"/>
            <w:noProof/>
          </w:rPr>
          <w:t>2.1.15</w:t>
        </w:r>
        <w:r>
          <w:rPr>
            <w:rFonts w:asciiTheme="minorHAnsi" w:eastAsiaTheme="minorEastAsia" w:hAnsiTheme="minorHAnsi" w:cstheme="minorBidi"/>
            <w:noProof/>
            <w:sz w:val="22"/>
            <w:szCs w:val="22"/>
          </w:rPr>
          <w:tab/>
        </w:r>
        <w:r w:rsidRPr="0069052A">
          <w:rPr>
            <w:rStyle w:val="Hyperlink"/>
            <w:noProof/>
          </w:rPr>
          <w:t>EC.Quality _Coaching_Rejected</w:t>
        </w:r>
        <w:r>
          <w:rPr>
            <w:noProof/>
            <w:webHidden/>
          </w:rPr>
          <w:tab/>
        </w:r>
        <w:r>
          <w:rPr>
            <w:noProof/>
            <w:webHidden/>
          </w:rPr>
          <w:fldChar w:fldCharType="begin"/>
        </w:r>
        <w:r>
          <w:rPr>
            <w:noProof/>
            <w:webHidden/>
          </w:rPr>
          <w:instrText xml:space="preserve"> PAGEREF _Toc484061340 \h </w:instrText>
        </w:r>
        <w:r>
          <w:rPr>
            <w:noProof/>
            <w:webHidden/>
          </w:rPr>
        </w:r>
        <w:r>
          <w:rPr>
            <w:noProof/>
            <w:webHidden/>
          </w:rPr>
          <w:fldChar w:fldCharType="separate"/>
        </w:r>
        <w:r>
          <w:rPr>
            <w:noProof/>
            <w:webHidden/>
          </w:rPr>
          <w:t>37</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41" w:history="1">
        <w:r w:rsidRPr="0069052A">
          <w:rPr>
            <w:rStyle w:val="Hyperlink"/>
            <w:noProof/>
          </w:rPr>
          <w:t>2.1.16</w:t>
        </w:r>
        <w:r>
          <w:rPr>
            <w:rFonts w:asciiTheme="minorHAnsi" w:eastAsiaTheme="minorEastAsia" w:hAnsiTheme="minorHAnsi" w:cstheme="minorBidi"/>
            <w:noProof/>
            <w:sz w:val="22"/>
            <w:szCs w:val="22"/>
          </w:rPr>
          <w:tab/>
        </w:r>
        <w:r w:rsidRPr="0069052A">
          <w:rPr>
            <w:rStyle w:val="Hyperlink"/>
            <w:noProof/>
          </w:rPr>
          <w:t>EC. Quality_Coaching_Fact</w:t>
        </w:r>
        <w:r>
          <w:rPr>
            <w:noProof/>
            <w:webHidden/>
          </w:rPr>
          <w:tab/>
        </w:r>
        <w:r>
          <w:rPr>
            <w:noProof/>
            <w:webHidden/>
          </w:rPr>
          <w:fldChar w:fldCharType="begin"/>
        </w:r>
        <w:r>
          <w:rPr>
            <w:noProof/>
            <w:webHidden/>
          </w:rPr>
          <w:instrText xml:space="preserve"> PAGEREF _Toc484061341 \h </w:instrText>
        </w:r>
        <w:r>
          <w:rPr>
            <w:noProof/>
            <w:webHidden/>
          </w:rPr>
        </w:r>
        <w:r>
          <w:rPr>
            <w:noProof/>
            <w:webHidden/>
          </w:rPr>
          <w:fldChar w:fldCharType="separate"/>
        </w:r>
        <w:r>
          <w:rPr>
            <w:noProof/>
            <w:webHidden/>
          </w:rPr>
          <w:t>37</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42" w:history="1">
        <w:r w:rsidRPr="0069052A">
          <w:rPr>
            <w:rStyle w:val="Hyperlink"/>
            <w:noProof/>
          </w:rPr>
          <w:t>2.1.17</w:t>
        </w:r>
        <w:r>
          <w:rPr>
            <w:rFonts w:asciiTheme="minorHAnsi" w:eastAsiaTheme="minorEastAsia" w:hAnsiTheme="minorHAnsi" w:cstheme="minorBidi"/>
            <w:noProof/>
            <w:sz w:val="22"/>
            <w:szCs w:val="22"/>
          </w:rPr>
          <w:tab/>
        </w:r>
        <w:r w:rsidRPr="0069052A">
          <w:rPr>
            <w:rStyle w:val="Hyperlink"/>
            <w:noProof/>
          </w:rPr>
          <w:t>EC.Quality_FileList</w:t>
        </w:r>
        <w:r>
          <w:rPr>
            <w:noProof/>
            <w:webHidden/>
          </w:rPr>
          <w:tab/>
        </w:r>
        <w:r>
          <w:rPr>
            <w:noProof/>
            <w:webHidden/>
          </w:rPr>
          <w:fldChar w:fldCharType="begin"/>
        </w:r>
        <w:r>
          <w:rPr>
            <w:noProof/>
            <w:webHidden/>
          </w:rPr>
          <w:instrText xml:space="preserve"> PAGEREF _Toc484061342 \h </w:instrText>
        </w:r>
        <w:r>
          <w:rPr>
            <w:noProof/>
            <w:webHidden/>
          </w:rPr>
        </w:r>
        <w:r>
          <w:rPr>
            <w:noProof/>
            <w:webHidden/>
          </w:rPr>
          <w:fldChar w:fldCharType="separate"/>
        </w:r>
        <w:r>
          <w:rPr>
            <w:noProof/>
            <w:webHidden/>
          </w:rPr>
          <w:t>38</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43" w:history="1">
        <w:r w:rsidRPr="0069052A">
          <w:rPr>
            <w:rStyle w:val="Hyperlink"/>
            <w:noProof/>
          </w:rPr>
          <w:t>2.1.18</w:t>
        </w:r>
        <w:r>
          <w:rPr>
            <w:rFonts w:asciiTheme="minorHAnsi" w:eastAsiaTheme="minorEastAsia" w:hAnsiTheme="minorHAnsi" w:cstheme="minorBidi"/>
            <w:noProof/>
            <w:sz w:val="22"/>
            <w:szCs w:val="22"/>
          </w:rPr>
          <w:tab/>
        </w:r>
        <w:r w:rsidRPr="0069052A">
          <w:rPr>
            <w:rStyle w:val="Hyperlink"/>
            <w:noProof/>
          </w:rPr>
          <w:t>EC.Outlier_Coaching_Stage</w:t>
        </w:r>
        <w:r>
          <w:rPr>
            <w:noProof/>
            <w:webHidden/>
          </w:rPr>
          <w:tab/>
        </w:r>
        <w:r>
          <w:rPr>
            <w:noProof/>
            <w:webHidden/>
          </w:rPr>
          <w:fldChar w:fldCharType="begin"/>
        </w:r>
        <w:r>
          <w:rPr>
            <w:noProof/>
            <w:webHidden/>
          </w:rPr>
          <w:instrText xml:space="preserve"> PAGEREF _Toc484061343 \h </w:instrText>
        </w:r>
        <w:r>
          <w:rPr>
            <w:noProof/>
            <w:webHidden/>
          </w:rPr>
        </w:r>
        <w:r>
          <w:rPr>
            <w:noProof/>
            <w:webHidden/>
          </w:rPr>
          <w:fldChar w:fldCharType="separate"/>
        </w:r>
        <w:r>
          <w:rPr>
            <w:noProof/>
            <w:webHidden/>
          </w:rPr>
          <w:t>38</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44" w:history="1">
        <w:r w:rsidRPr="0069052A">
          <w:rPr>
            <w:rStyle w:val="Hyperlink"/>
            <w:noProof/>
          </w:rPr>
          <w:t>2.1.19</w:t>
        </w:r>
        <w:r>
          <w:rPr>
            <w:rFonts w:asciiTheme="minorHAnsi" w:eastAsiaTheme="minorEastAsia" w:hAnsiTheme="minorHAnsi" w:cstheme="minorBidi"/>
            <w:noProof/>
            <w:sz w:val="22"/>
            <w:szCs w:val="22"/>
          </w:rPr>
          <w:tab/>
        </w:r>
        <w:r w:rsidRPr="0069052A">
          <w:rPr>
            <w:rStyle w:val="Hyperlink"/>
            <w:noProof/>
          </w:rPr>
          <w:t>EC.Outlier_Coaching_Rejected</w:t>
        </w:r>
        <w:r>
          <w:rPr>
            <w:noProof/>
            <w:webHidden/>
          </w:rPr>
          <w:tab/>
        </w:r>
        <w:r>
          <w:rPr>
            <w:noProof/>
            <w:webHidden/>
          </w:rPr>
          <w:fldChar w:fldCharType="begin"/>
        </w:r>
        <w:r>
          <w:rPr>
            <w:noProof/>
            <w:webHidden/>
          </w:rPr>
          <w:instrText xml:space="preserve"> PAGEREF _Toc484061344 \h </w:instrText>
        </w:r>
        <w:r>
          <w:rPr>
            <w:noProof/>
            <w:webHidden/>
          </w:rPr>
        </w:r>
        <w:r>
          <w:rPr>
            <w:noProof/>
            <w:webHidden/>
          </w:rPr>
          <w:fldChar w:fldCharType="separate"/>
        </w:r>
        <w:r>
          <w:rPr>
            <w:noProof/>
            <w:webHidden/>
          </w:rPr>
          <w:t>39</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45" w:history="1">
        <w:r w:rsidRPr="0069052A">
          <w:rPr>
            <w:rStyle w:val="Hyperlink"/>
            <w:noProof/>
          </w:rPr>
          <w:t>2.1.20</w:t>
        </w:r>
        <w:r>
          <w:rPr>
            <w:rFonts w:asciiTheme="minorHAnsi" w:eastAsiaTheme="minorEastAsia" w:hAnsiTheme="minorHAnsi" w:cstheme="minorBidi"/>
            <w:noProof/>
            <w:sz w:val="22"/>
            <w:szCs w:val="22"/>
          </w:rPr>
          <w:tab/>
        </w:r>
        <w:r w:rsidRPr="0069052A">
          <w:rPr>
            <w:rStyle w:val="Hyperlink"/>
            <w:noProof/>
          </w:rPr>
          <w:t>EC.Outlier_Coaching_Fact</w:t>
        </w:r>
        <w:r>
          <w:rPr>
            <w:noProof/>
            <w:webHidden/>
          </w:rPr>
          <w:tab/>
        </w:r>
        <w:r>
          <w:rPr>
            <w:noProof/>
            <w:webHidden/>
          </w:rPr>
          <w:fldChar w:fldCharType="begin"/>
        </w:r>
        <w:r>
          <w:rPr>
            <w:noProof/>
            <w:webHidden/>
          </w:rPr>
          <w:instrText xml:space="preserve"> PAGEREF _Toc484061345 \h </w:instrText>
        </w:r>
        <w:r>
          <w:rPr>
            <w:noProof/>
            <w:webHidden/>
          </w:rPr>
        </w:r>
        <w:r>
          <w:rPr>
            <w:noProof/>
            <w:webHidden/>
          </w:rPr>
          <w:fldChar w:fldCharType="separate"/>
        </w:r>
        <w:r>
          <w:rPr>
            <w:noProof/>
            <w:webHidden/>
          </w:rPr>
          <w:t>40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46" w:history="1">
        <w:r w:rsidRPr="0069052A">
          <w:rPr>
            <w:rStyle w:val="Hyperlink"/>
            <w:noProof/>
          </w:rPr>
          <w:t>2.1.21</w:t>
        </w:r>
        <w:r>
          <w:rPr>
            <w:rFonts w:asciiTheme="minorHAnsi" w:eastAsiaTheme="minorEastAsia" w:hAnsiTheme="minorHAnsi" w:cstheme="minorBidi"/>
            <w:noProof/>
            <w:sz w:val="22"/>
            <w:szCs w:val="22"/>
          </w:rPr>
          <w:tab/>
        </w:r>
        <w:r w:rsidRPr="0069052A">
          <w:rPr>
            <w:rStyle w:val="Hyperlink"/>
            <w:noProof/>
          </w:rPr>
          <w:t>EC.Outlier_FileList</w:t>
        </w:r>
        <w:r>
          <w:rPr>
            <w:noProof/>
            <w:webHidden/>
          </w:rPr>
          <w:tab/>
        </w:r>
        <w:r>
          <w:rPr>
            <w:noProof/>
            <w:webHidden/>
          </w:rPr>
          <w:fldChar w:fldCharType="begin"/>
        </w:r>
        <w:r>
          <w:rPr>
            <w:noProof/>
            <w:webHidden/>
          </w:rPr>
          <w:instrText xml:space="preserve"> PAGEREF _Toc484061346 \h </w:instrText>
        </w:r>
        <w:r>
          <w:rPr>
            <w:noProof/>
            <w:webHidden/>
          </w:rPr>
        </w:r>
        <w:r>
          <w:rPr>
            <w:noProof/>
            <w:webHidden/>
          </w:rPr>
          <w:fldChar w:fldCharType="separate"/>
        </w:r>
        <w:r>
          <w:rPr>
            <w:noProof/>
            <w:webHidden/>
          </w:rPr>
          <w:t>40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47" w:history="1">
        <w:r w:rsidRPr="0069052A">
          <w:rPr>
            <w:rStyle w:val="Hyperlink"/>
            <w:noProof/>
          </w:rPr>
          <w:t>2.1.22</w:t>
        </w:r>
        <w:r>
          <w:rPr>
            <w:rFonts w:asciiTheme="minorHAnsi" w:eastAsiaTheme="minorEastAsia" w:hAnsiTheme="minorHAnsi" w:cstheme="minorBidi"/>
            <w:noProof/>
            <w:sz w:val="22"/>
            <w:szCs w:val="22"/>
          </w:rPr>
          <w:tab/>
        </w:r>
        <w:r w:rsidRPr="0069052A">
          <w:rPr>
            <w:rStyle w:val="Hyperlink"/>
            <w:noProof/>
          </w:rPr>
          <w:t>EC.Historical_Dashboard_ACL</w:t>
        </w:r>
        <w:r>
          <w:rPr>
            <w:noProof/>
            <w:webHidden/>
          </w:rPr>
          <w:tab/>
        </w:r>
        <w:r>
          <w:rPr>
            <w:noProof/>
            <w:webHidden/>
          </w:rPr>
          <w:fldChar w:fldCharType="begin"/>
        </w:r>
        <w:r>
          <w:rPr>
            <w:noProof/>
            <w:webHidden/>
          </w:rPr>
          <w:instrText xml:space="preserve"> PAGEREF _Toc484061347 \h </w:instrText>
        </w:r>
        <w:r>
          <w:rPr>
            <w:noProof/>
            <w:webHidden/>
          </w:rPr>
        </w:r>
        <w:r>
          <w:rPr>
            <w:noProof/>
            <w:webHidden/>
          </w:rPr>
          <w:fldChar w:fldCharType="separate"/>
        </w:r>
        <w:r>
          <w:rPr>
            <w:noProof/>
            <w:webHidden/>
          </w:rPr>
          <w:t>41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48" w:history="1">
        <w:r w:rsidRPr="0069052A">
          <w:rPr>
            <w:rStyle w:val="Hyperlink"/>
            <w:noProof/>
          </w:rPr>
          <w:t>2.1.23</w:t>
        </w:r>
        <w:r>
          <w:rPr>
            <w:rFonts w:asciiTheme="minorHAnsi" w:eastAsiaTheme="minorEastAsia" w:hAnsiTheme="minorHAnsi" w:cstheme="minorBidi"/>
            <w:noProof/>
            <w:sz w:val="22"/>
            <w:szCs w:val="22"/>
          </w:rPr>
          <w:tab/>
        </w:r>
        <w:r w:rsidRPr="0069052A">
          <w:rPr>
            <w:rStyle w:val="Hyperlink"/>
            <w:noProof/>
          </w:rPr>
          <w:t>EC.DIM_Module</w:t>
        </w:r>
        <w:r>
          <w:rPr>
            <w:noProof/>
            <w:webHidden/>
          </w:rPr>
          <w:tab/>
        </w:r>
        <w:r>
          <w:rPr>
            <w:noProof/>
            <w:webHidden/>
          </w:rPr>
          <w:fldChar w:fldCharType="begin"/>
        </w:r>
        <w:r>
          <w:rPr>
            <w:noProof/>
            <w:webHidden/>
          </w:rPr>
          <w:instrText xml:space="preserve"> PAGEREF _Toc484061348 \h </w:instrText>
        </w:r>
        <w:r>
          <w:rPr>
            <w:noProof/>
            <w:webHidden/>
          </w:rPr>
        </w:r>
        <w:r>
          <w:rPr>
            <w:noProof/>
            <w:webHidden/>
          </w:rPr>
          <w:fldChar w:fldCharType="separate"/>
        </w:r>
        <w:r>
          <w:rPr>
            <w:noProof/>
            <w:webHidden/>
          </w:rPr>
          <w:t>41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49" w:history="1">
        <w:r w:rsidRPr="0069052A">
          <w:rPr>
            <w:rStyle w:val="Hyperlink"/>
            <w:noProof/>
          </w:rPr>
          <w:t>2.1.24</w:t>
        </w:r>
        <w:r>
          <w:rPr>
            <w:rFonts w:asciiTheme="minorHAnsi" w:eastAsiaTheme="minorEastAsia" w:hAnsiTheme="minorHAnsi" w:cstheme="minorBidi"/>
            <w:noProof/>
            <w:sz w:val="22"/>
            <w:szCs w:val="22"/>
          </w:rPr>
          <w:tab/>
        </w:r>
        <w:r w:rsidRPr="0069052A">
          <w:rPr>
            <w:rStyle w:val="Hyperlink"/>
            <w:noProof/>
          </w:rPr>
          <w:t>EC.Employee_Selection</w:t>
        </w:r>
        <w:r>
          <w:rPr>
            <w:noProof/>
            <w:webHidden/>
          </w:rPr>
          <w:tab/>
        </w:r>
        <w:r>
          <w:rPr>
            <w:noProof/>
            <w:webHidden/>
          </w:rPr>
          <w:fldChar w:fldCharType="begin"/>
        </w:r>
        <w:r>
          <w:rPr>
            <w:noProof/>
            <w:webHidden/>
          </w:rPr>
          <w:instrText xml:space="preserve"> PAGEREF _Toc484061349 \h </w:instrText>
        </w:r>
        <w:r>
          <w:rPr>
            <w:noProof/>
            <w:webHidden/>
          </w:rPr>
        </w:r>
        <w:r>
          <w:rPr>
            <w:noProof/>
            <w:webHidden/>
          </w:rPr>
          <w:fldChar w:fldCharType="separate"/>
        </w:r>
        <w:r>
          <w:rPr>
            <w:noProof/>
            <w:webHidden/>
          </w:rPr>
          <w:t>42</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50" w:history="1">
        <w:r w:rsidRPr="0069052A">
          <w:rPr>
            <w:rStyle w:val="Hyperlink"/>
            <w:noProof/>
          </w:rPr>
          <w:t>2.1.25</w:t>
        </w:r>
        <w:r>
          <w:rPr>
            <w:rFonts w:asciiTheme="minorHAnsi" w:eastAsiaTheme="minorEastAsia" w:hAnsiTheme="minorHAnsi" w:cstheme="minorBidi"/>
            <w:noProof/>
            <w:sz w:val="22"/>
            <w:szCs w:val="22"/>
          </w:rPr>
          <w:tab/>
        </w:r>
        <w:r w:rsidRPr="0069052A">
          <w:rPr>
            <w:rStyle w:val="Hyperlink"/>
            <w:noProof/>
          </w:rPr>
          <w:t>EC.Module_Submission</w:t>
        </w:r>
        <w:r>
          <w:rPr>
            <w:noProof/>
            <w:webHidden/>
          </w:rPr>
          <w:tab/>
        </w:r>
        <w:r>
          <w:rPr>
            <w:noProof/>
            <w:webHidden/>
          </w:rPr>
          <w:fldChar w:fldCharType="begin"/>
        </w:r>
        <w:r>
          <w:rPr>
            <w:noProof/>
            <w:webHidden/>
          </w:rPr>
          <w:instrText xml:space="preserve"> PAGEREF _Toc484061350 \h </w:instrText>
        </w:r>
        <w:r>
          <w:rPr>
            <w:noProof/>
            <w:webHidden/>
          </w:rPr>
        </w:r>
        <w:r>
          <w:rPr>
            <w:noProof/>
            <w:webHidden/>
          </w:rPr>
          <w:fldChar w:fldCharType="separate"/>
        </w:r>
        <w:r>
          <w:rPr>
            <w:noProof/>
            <w:webHidden/>
          </w:rPr>
          <w:t>42</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51" w:history="1">
        <w:r w:rsidRPr="0069052A">
          <w:rPr>
            <w:rStyle w:val="Hyperlink"/>
            <w:noProof/>
          </w:rPr>
          <w:t>2.1.26</w:t>
        </w:r>
        <w:r>
          <w:rPr>
            <w:rFonts w:asciiTheme="minorHAnsi" w:eastAsiaTheme="minorEastAsia" w:hAnsiTheme="minorHAnsi" w:cstheme="minorBidi"/>
            <w:noProof/>
            <w:sz w:val="22"/>
            <w:szCs w:val="22"/>
          </w:rPr>
          <w:tab/>
        </w:r>
        <w:r w:rsidRPr="0069052A">
          <w:rPr>
            <w:rStyle w:val="Hyperlink"/>
            <w:noProof/>
          </w:rPr>
          <w:t>EC.DIM_Program</w:t>
        </w:r>
        <w:r>
          <w:rPr>
            <w:noProof/>
            <w:webHidden/>
          </w:rPr>
          <w:tab/>
        </w:r>
        <w:r>
          <w:rPr>
            <w:noProof/>
            <w:webHidden/>
          </w:rPr>
          <w:fldChar w:fldCharType="begin"/>
        </w:r>
        <w:r>
          <w:rPr>
            <w:noProof/>
            <w:webHidden/>
          </w:rPr>
          <w:instrText xml:space="preserve"> PAGEREF _Toc484061351 \h </w:instrText>
        </w:r>
        <w:r>
          <w:rPr>
            <w:noProof/>
            <w:webHidden/>
          </w:rPr>
        </w:r>
        <w:r>
          <w:rPr>
            <w:noProof/>
            <w:webHidden/>
          </w:rPr>
          <w:fldChar w:fldCharType="separate"/>
        </w:r>
        <w:r>
          <w:rPr>
            <w:noProof/>
            <w:webHidden/>
          </w:rPr>
          <w:t>43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52" w:history="1">
        <w:r w:rsidRPr="0069052A">
          <w:rPr>
            <w:rStyle w:val="Hyperlink"/>
            <w:noProof/>
          </w:rPr>
          <w:t>2.1.27</w:t>
        </w:r>
        <w:r>
          <w:rPr>
            <w:rFonts w:asciiTheme="minorHAnsi" w:eastAsiaTheme="minorEastAsia" w:hAnsiTheme="minorHAnsi" w:cstheme="minorBidi"/>
            <w:noProof/>
            <w:sz w:val="22"/>
            <w:szCs w:val="22"/>
          </w:rPr>
          <w:tab/>
        </w:r>
        <w:r w:rsidRPr="0069052A">
          <w:rPr>
            <w:rStyle w:val="Hyperlink"/>
            <w:noProof/>
          </w:rPr>
          <w:t>EC.Coaching_Reason_Selection</w:t>
        </w:r>
        <w:r>
          <w:rPr>
            <w:noProof/>
            <w:webHidden/>
          </w:rPr>
          <w:tab/>
        </w:r>
        <w:r>
          <w:rPr>
            <w:noProof/>
            <w:webHidden/>
          </w:rPr>
          <w:fldChar w:fldCharType="begin"/>
        </w:r>
        <w:r>
          <w:rPr>
            <w:noProof/>
            <w:webHidden/>
          </w:rPr>
          <w:instrText xml:space="preserve"> PAGEREF _Toc484061352 \h </w:instrText>
        </w:r>
        <w:r>
          <w:rPr>
            <w:noProof/>
            <w:webHidden/>
          </w:rPr>
        </w:r>
        <w:r>
          <w:rPr>
            <w:noProof/>
            <w:webHidden/>
          </w:rPr>
          <w:fldChar w:fldCharType="separate"/>
        </w:r>
        <w:r>
          <w:rPr>
            <w:noProof/>
            <w:webHidden/>
          </w:rPr>
          <w:t>43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53" w:history="1">
        <w:r w:rsidRPr="0069052A">
          <w:rPr>
            <w:rStyle w:val="Hyperlink"/>
            <w:noProof/>
          </w:rPr>
          <w:t>2.1.28</w:t>
        </w:r>
        <w:r>
          <w:rPr>
            <w:rFonts w:asciiTheme="minorHAnsi" w:eastAsiaTheme="minorEastAsia" w:hAnsiTheme="minorHAnsi" w:cstheme="minorBidi"/>
            <w:noProof/>
            <w:sz w:val="22"/>
            <w:szCs w:val="22"/>
          </w:rPr>
          <w:tab/>
        </w:r>
        <w:r w:rsidRPr="0069052A">
          <w:rPr>
            <w:rStyle w:val="Hyperlink"/>
            <w:noProof/>
          </w:rPr>
          <w:t>EC.CallID_Selection</w:t>
        </w:r>
        <w:r>
          <w:rPr>
            <w:noProof/>
            <w:webHidden/>
          </w:rPr>
          <w:tab/>
        </w:r>
        <w:r>
          <w:rPr>
            <w:noProof/>
            <w:webHidden/>
          </w:rPr>
          <w:fldChar w:fldCharType="begin"/>
        </w:r>
        <w:r>
          <w:rPr>
            <w:noProof/>
            <w:webHidden/>
          </w:rPr>
          <w:instrText xml:space="preserve"> PAGEREF _Toc484061353 \h </w:instrText>
        </w:r>
        <w:r>
          <w:rPr>
            <w:noProof/>
            <w:webHidden/>
          </w:rPr>
        </w:r>
        <w:r>
          <w:rPr>
            <w:noProof/>
            <w:webHidden/>
          </w:rPr>
          <w:fldChar w:fldCharType="separate"/>
        </w:r>
        <w:r>
          <w:rPr>
            <w:noProof/>
            <w:webHidden/>
          </w:rPr>
          <w:t>44</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54" w:history="1">
        <w:r w:rsidRPr="0069052A">
          <w:rPr>
            <w:rStyle w:val="Hyperlink"/>
            <w:noProof/>
          </w:rPr>
          <w:t>2.1.29</w:t>
        </w:r>
        <w:r>
          <w:rPr>
            <w:rFonts w:asciiTheme="minorHAnsi" w:eastAsiaTheme="minorEastAsia" w:hAnsiTheme="minorHAnsi" w:cstheme="minorBidi"/>
            <w:noProof/>
            <w:sz w:val="22"/>
            <w:szCs w:val="22"/>
          </w:rPr>
          <w:tab/>
        </w:r>
        <w:r w:rsidRPr="0069052A">
          <w:rPr>
            <w:rStyle w:val="Hyperlink"/>
            <w:noProof/>
          </w:rPr>
          <w:t>EC.Email_Notifications</w:t>
        </w:r>
        <w:r>
          <w:rPr>
            <w:noProof/>
            <w:webHidden/>
          </w:rPr>
          <w:tab/>
        </w:r>
        <w:r>
          <w:rPr>
            <w:noProof/>
            <w:webHidden/>
          </w:rPr>
          <w:fldChar w:fldCharType="begin"/>
        </w:r>
        <w:r>
          <w:rPr>
            <w:noProof/>
            <w:webHidden/>
          </w:rPr>
          <w:instrText xml:space="preserve"> PAGEREF _Toc484061354 \h </w:instrText>
        </w:r>
        <w:r>
          <w:rPr>
            <w:noProof/>
            <w:webHidden/>
          </w:rPr>
        </w:r>
        <w:r>
          <w:rPr>
            <w:noProof/>
            <w:webHidden/>
          </w:rPr>
          <w:fldChar w:fldCharType="separate"/>
        </w:r>
        <w:r>
          <w:rPr>
            <w:noProof/>
            <w:webHidden/>
          </w:rPr>
          <w:t>45</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55" w:history="1">
        <w:r w:rsidRPr="0069052A">
          <w:rPr>
            <w:rStyle w:val="Hyperlink"/>
            <w:noProof/>
          </w:rPr>
          <w:t>2.1.30</w:t>
        </w:r>
        <w:r>
          <w:rPr>
            <w:rFonts w:asciiTheme="minorHAnsi" w:eastAsiaTheme="minorEastAsia" w:hAnsiTheme="minorHAnsi" w:cstheme="minorBidi"/>
            <w:noProof/>
            <w:sz w:val="22"/>
            <w:szCs w:val="22"/>
          </w:rPr>
          <w:tab/>
        </w:r>
        <w:r w:rsidRPr="0069052A">
          <w:rPr>
            <w:rStyle w:val="Hyperlink"/>
            <w:noProof/>
          </w:rPr>
          <w:t>EC.Warning_Log</w:t>
        </w:r>
        <w:r>
          <w:rPr>
            <w:noProof/>
            <w:webHidden/>
          </w:rPr>
          <w:tab/>
        </w:r>
        <w:r>
          <w:rPr>
            <w:noProof/>
            <w:webHidden/>
          </w:rPr>
          <w:fldChar w:fldCharType="begin"/>
        </w:r>
        <w:r>
          <w:rPr>
            <w:noProof/>
            <w:webHidden/>
          </w:rPr>
          <w:instrText xml:space="preserve"> PAGEREF _Toc484061355 \h </w:instrText>
        </w:r>
        <w:r>
          <w:rPr>
            <w:noProof/>
            <w:webHidden/>
          </w:rPr>
        </w:r>
        <w:r>
          <w:rPr>
            <w:noProof/>
            <w:webHidden/>
          </w:rPr>
          <w:fldChar w:fldCharType="separate"/>
        </w:r>
        <w:r>
          <w:rPr>
            <w:noProof/>
            <w:webHidden/>
          </w:rPr>
          <w:t>45</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56" w:history="1">
        <w:r w:rsidRPr="0069052A">
          <w:rPr>
            <w:rStyle w:val="Hyperlink"/>
            <w:noProof/>
          </w:rPr>
          <w:t>2.1.31</w:t>
        </w:r>
        <w:r>
          <w:rPr>
            <w:rFonts w:asciiTheme="minorHAnsi" w:eastAsiaTheme="minorEastAsia" w:hAnsiTheme="minorHAnsi" w:cstheme="minorBidi"/>
            <w:noProof/>
            <w:sz w:val="22"/>
            <w:szCs w:val="22"/>
          </w:rPr>
          <w:tab/>
        </w:r>
        <w:r w:rsidRPr="0069052A">
          <w:rPr>
            <w:rStyle w:val="Hyperlink"/>
            <w:noProof/>
          </w:rPr>
          <w:t>EC.Warning_Log_Reason</w:t>
        </w:r>
        <w:r>
          <w:rPr>
            <w:noProof/>
            <w:webHidden/>
          </w:rPr>
          <w:tab/>
        </w:r>
        <w:r>
          <w:rPr>
            <w:noProof/>
            <w:webHidden/>
          </w:rPr>
          <w:fldChar w:fldCharType="begin"/>
        </w:r>
        <w:r>
          <w:rPr>
            <w:noProof/>
            <w:webHidden/>
          </w:rPr>
          <w:instrText xml:space="preserve"> PAGEREF _Toc484061356 \h </w:instrText>
        </w:r>
        <w:r>
          <w:rPr>
            <w:noProof/>
            <w:webHidden/>
          </w:rPr>
        </w:r>
        <w:r>
          <w:rPr>
            <w:noProof/>
            <w:webHidden/>
          </w:rPr>
          <w:fldChar w:fldCharType="separate"/>
        </w:r>
        <w:r>
          <w:rPr>
            <w:noProof/>
            <w:webHidden/>
          </w:rPr>
          <w:t>46</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57" w:history="1">
        <w:r w:rsidRPr="0069052A">
          <w:rPr>
            <w:rStyle w:val="Hyperlink"/>
            <w:noProof/>
          </w:rPr>
          <w:t>2.1.32</w:t>
        </w:r>
        <w:r>
          <w:rPr>
            <w:rFonts w:asciiTheme="minorHAnsi" w:eastAsiaTheme="minorEastAsia" w:hAnsiTheme="minorHAnsi" w:cstheme="minorBidi"/>
            <w:noProof/>
            <w:sz w:val="22"/>
            <w:szCs w:val="22"/>
          </w:rPr>
          <w:tab/>
        </w:r>
        <w:r w:rsidRPr="0069052A">
          <w:rPr>
            <w:rStyle w:val="Hyperlink"/>
            <w:noProof/>
          </w:rPr>
          <w:t>EC.ETS_Coaching_Stage</w:t>
        </w:r>
        <w:r>
          <w:rPr>
            <w:noProof/>
            <w:webHidden/>
          </w:rPr>
          <w:tab/>
        </w:r>
        <w:r>
          <w:rPr>
            <w:noProof/>
            <w:webHidden/>
          </w:rPr>
          <w:fldChar w:fldCharType="begin"/>
        </w:r>
        <w:r>
          <w:rPr>
            <w:noProof/>
            <w:webHidden/>
          </w:rPr>
          <w:instrText xml:space="preserve"> PAGEREF _Toc484061357 \h </w:instrText>
        </w:r>
        <w:r>
          <w:rPr>
            <w:noProof/>
            <w:webHidden/>
          </w:rPr>
        </w:r>
        <w:r>
          <w:rPr>
            <w:noProof/>
            <w:webHidden/>
          </w:rPr>
          <w:fldChar w:fldCharType="separate"/>
        </w:r>
        <w:r>
          <w:rPr>
            <w:noProof/>
            <w:webHidden/>
          </w:rPr>
          <w:t>47</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58" w:history="1">
        <w:r w:rsidRPr="0069052A">
          <w:rPr>
            <w:rStyle w:val="Hyperlink"/>
            <w:noProof/>
          </w:rPr>
          <w:t>2.1.33</w:t>
        </w:r>
        <w:r>
          <w:rPr>
            <w:rFonts w:asciiTheme="minorHAnsi" w:eastAsiaTheme="minorEastAsia" w:hAnsiTheme="minorHAnsi" w:cstheme="minorBidi"/>
            <w:noProof/>
            <w:sz w:val="22"/>
            <w:szCs w:val="22"/>
          </w:rPr>
          <w:tab/>
        </w:r>
        <w:r w:rsidRPr="0069052A">
          <w:rPr>
            <w:rStyle w:val="Hyperlink"/>
            <w:noProof/>
          </w:rPr>
          <w:t>EC.ETS_Coaching_Fact</w:t>
        </w:r>
        <w:r>
          <w:rPr>
            <w:noProof/>
            <w:webHidden/>
          </w:rPr>
          <w:tab/>
        </w:r>
        <w:r>
          <w:rPr>
            <w:noProof/>
            <w:webHidden/>
          </w:rPr>
          <w:fldChar w:fldCharType="begin"/>
        </w:r>
        <w:r>
          <w:rPr>
            <w:noProof/>
            <w:webHidden/>
          </w:rPr>
          <w:instrText xml:space="preserve"> PAGEREF _Toc484061358 \h </w:instrText>
        </w:r>
        <w:r>
          <w:rPr>
            <w:noProof/>
            <w:webHidden/>
          </w:rPr>
        </w:r>
        <w:r>
          <w:rPr>
            <w:noProof/>
            <w:webHidden/>
          </w:rPr>
          <w:fldChar w:fldCharType="separate"/>
        </w:r>
        <w:r>
          <w:rPr>
            <w:noProof/>
            <w:webHidden/>
          </w:rPr>
          <w:t>48</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59" w:history="1">
        <w:r w:rsidRPr="0069052A">
          <w:rPr>
            <w:rStyle w:val="Hyperlink"/>
            <w:noProof/>
          </w:rPr>
          <w:t>2.1.34</w:t>
        </w:r>
        <w:r>
          <w:rPr>
            <w:rFonts w:asciiTheme="minorHAnsi" w:eastAsiaTheme="minorEastAsia" w:hAnsiTheme="minorHAnsi" w:cstheme="minorBidi"/>
            <w:noProof/>
            <w:sz w:val="22"/>
            <w:szCs w:val="22"/>
          </w:rPr>
          <w:tab/>
        </w:r>
        <w:r w:rsidRPr="0069052A">
          <w:rPr>
            <w:rStyle w:val="Hyperlink"/>
            <w:noProof/>
          </w:rPr>
          <w:t>EC.ETS_Coaching_Rejected</w:t>
        </w:r>
        <w:r>
          <w:rPr>
            <w:noProof/>
            <w:webHidden/>
          </w:rPr>
          <w:tab/>
        </w:r>
        <w:r>
          <w:rPr>
            <w:noProof/>
            <w:webHidden/>
          </w:rPr>
          <w:fldChar w:fldCharType="begin"/>
        </w:r>
        <w:r>
          <w:rPr>
            <w:noProof/>
            <w:webHidden/>
          </w:rPr>
          <w:instrText xml:space="preserve"> PAGEREF _Toc484061359 \h </w:instrText>
        </w:r>
        <w:r>
          <w:rPr>
            <w:noProof/>
            <w:webHidden/>
          </w:rPr>
        </w:r>
        <w:r>
          <w:rPr>
            <w:noProof/>
            <w:webHidden/>
          </w:rPr>
          <w:fldChar w:fldCharType="separate"/>
        </w:r>
        <w:r>
          <w:rPr>
            <w:noProof/>
            <w:webHidden/>
          </w:rPr>
          <w:t>48</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60" w:history="1">
        <w:r w:rsidRPr="0069052A">
          <w:rPr>
            <w:rStyle w:val="Hyperlink"/>
            <w:noProof/>
          </w:rPr>
          <w:t>2.1.35</w:t>
        </w:r>
        <w:r>
          <w:rPr>
            <w:rFonts w:asciiTheme="minorHAnsi" w:eastAsiaTheme="minorEastAsia" w:hAnsiTheme="minorHAnsi" w:cstheme="minorBidi"/>
            <w:noProof/>
            <w:sz w:val="22"/>
            <w:szCs w:val="22"/>
          </w:rPr>
          <w:tab/>
        </w:r>
        <w:r w:rsidRPr="0069052A">
          <w:rPr>
            <w:rStyle w:val="Hyperlink"/>
            <w:noProof/>
          </w:rPr>
          <w:t>EC.ETS_Description</w:t>
        </w:r>
        <w:r>
          <w:rPr>
            <w:noProof/>
            <w:webHidden/>
          </w:rPr>
          <w:tab/>
        </w:r>
        <w:r>
          <w:rPr>
            <w:noProof/>
            <w:webHidden/>
          </w:rPr>
          <w:fldChar w:fldCharType="begin"/>
        </w:r>
        <w:r>
          <w:rPr>
            <w:noProof/>
            <w:webHidden/>
          </w:rPr>
          <w:instrText xml:space="preserve"> PAGEREF _Toc484061360 \h </w:instrText>
        </w:r>
        <w:r>
          <w:rPr>
            <w:noProof/>
            <w:webHidden/>
          </w:rPr>
        </w:r>
        <w:r>
          <w:rPr>
            <w:noProof/>
            <w:webHidden/>
          </w:rPr>
          <w:fldChar w:fldCharType="separate"/>
        </w:r>
        <w:r>
          <w:rPr>
            <w:noProof/>
            <w:webHidden/>
          </w:rPr>
          <w:t>49</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61" w:history="1">
        <w:r w:rsidRPr="0069052A">
          <w:rPr>
            <w:rStyle w:val="Hyperlink"/>
            <w:noProof/>
          </w:rPr>
          <w:t>2.1.36</w:t>
        </w:r>
        <w:r>
          <w:rPr>
            <w:rFonts w:asciiTheme="minorHAnsi" w:eastAsiaTheme="minorEastAsia" w:hAnsiTheme="minorHAnsi" w:cstheme="minorBidi"/>
            <w:noProof/>
            <w:sz w:val="22"/>
            <w:szCs w:val="22"/>
          </w:rPr>
          <w:tab/>
        </w:r>
        <w:r w:rsidRPr="0069052A">
          <w:rPr>
            <w:rStyle w:val="Hyperlink"/>
            <w:noProof/>
          </w:rPr>
          <w:t>EC.ETS_FileList</w:t>
        </w:r>
        <w:r>
          <w:rPr>
            <w:noProof/>
            <w:webHidden/>
          </w:rPr>
          <w:tab/>
        </w:r>
        <w:r>
          <w:rPr>
            <w:noProof/>
            <w:webHidden/>
          </w:rPr>
          <w:fldChar w:fldCharType="begin"/>
        </w:r>
        <w:r>
          <w:rPr>
            <w:noProof/>
            <w:webHidden/>
          </w:rPr>
          <w:instrText xml:space="preserve"> PAGEREF _Toc484061361 \h </w:instrText>
        </w:r>
        <w:r>
          <w:rPr>
            <w:noProof/>
            <w:webHidden/>
          </w:rPr>
        </w:r>
        <w:r>
          <w:rPr>
            <w:noProof/>
            <w:webHidden/>
          </w:rPr>
          <w:fldChar w:fldCharType="separate"/>
        </w:r>
        <w:r>
          <w:rPr>
            <w:noProof/>
            <w:webHidden/>
          </w:rPr>
          <w:t>49</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62" w:history="1">
        <w:r w:rsidRPr="0069052A">
          <w:rPr>
            <w:rStyle w:val="Hyperlink"/>
            <w:noProof/>
          </w:rPr>
          <w:t>2.1.37</w:t>
        </w:r>
        <w:r>
          <w:rPr>
            <w:rFonts w:asciiTheme="minorHAnsi" w:eastAsiaTheme="minorEastAsia" w:hAnsiTheme="minorHAnsi" w:cstheme="minorBidi"/>
            <w:noProof/>
            <w:sz w:val="22"/>
            <w:szCs w:val="22"/>
          </w:rPr>
          <w:tab/>
        </w:r>
        <w:r w:rsidRPr="0069052A">
          <w:rPr>
            <w:rStyle w:val="Hyperlink"/>
            <w:noProof/>
          </w:rPr>
          <w:t>EC.DIM_Bahavior</w:t>
        </w:r>
        <w:r>
          <w:rPr>
            <w:noProof/>
            <w:webHidden/>
          </w:rPr>
          <w:tab/>
        </w:r>
        <w:r>
          <w:rPr>
            <w:noProof/>
            <w:webHidden/>
          </w:rPr>
          <w:fldChar w:fldCharType="begin"/>
        </w:r>
        <w:r>
          <w:rPr>
            <w:noProof/>
            <w:webHidden/>
          </w:rPr>
          <w:instrText xml:space="preserve"> PAGEREF _Toc484061362 \h </w:instrText>
        </w:r>
        <w:r>
          <w:rPr>
            <w:noProof/>
            <w:webHidden/>
          </w:rPr>
        </w:r>
        <w:r>
          <w:rPr>
            <w:noProof/>
            <w:webHidden/>
          </w:rPr>
          <w:fldChar w:fldCharType="separate"/>
        </w:r>
        <w:r>
          <w:rPr>
            <w:noProof/>
            <w:webHidden/>
          </w:rPr>
          <w:t>50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63" w:history="1">
        <w:r w:rsidRPr="0069052A">
          <w:rPr>
            <w:rStyle w:val="Hyperlink"/>
            <w:noProof/>
          </w:rPr>
          <w:t>2.1.38</w:t>
        </w:r>
        <w:r>
          <w:rPr>
            <w:rFonts w:asciiTheme="minorHAnsi" w:eastAsiaTheme="minorEastAsia" w:hAnsiTheme="minorHAnsi" w:cstheme="minorBidi"/>
            <w:noProof/>
            <w:sz w:val="22"/>
            <w:szCs w:val="22"/>
          </w:rPr>
          <w:tab/>
        </w:r>
        <w:r w:rsidRPr="0069052A">
          <w:rPr>
            <w:rStyle w:val="Hyperlink"/>
            <w:noProof/>
          </w:rPr>
          <w:t>EC.Inactivations_Stage</w:t>
        </w:r>
        <w:r>
          <w:rPr>
            <w:noProof/>
            <w:webHidden/>
          </w:rPr>
          <w:tab/>
        </w:r>
        <w:r>
          <w:rPr>
            <w:noProof/>
            <w:webHidden/>
          </w:rPr>
          <w:fldChar w:fldCharType="begin"/>
        </w:r>
        <w:r>
          <w:rPr>
            <w:noProof/>
            <w:webHidden/>
          </w:rPr>
          <w:instrText xml:space="preserve"> PAGEREF _Toc484061363 \h </w:instrText>
        </w:r>
        <w:r>
          <w:rPr>
            <w:noProof/>
            <w:webHidden/>
          </w:rPr>
        </w:r>
        <w:r>
          <w:rPr>
            <w:noProof/>
            <w:webHidden/>
          </w:rPr>
          <w:fldChar w:fldCharType="separate"/>
        </w:r>
        <w:r>
          <w:rPr>
            <w:noProof/>
            <w:webHidden/>
          </w:rPr>
          <w:t>50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64" w:history="1">
        <w:r w:rsidRPr="0069052A">
          <w:rPr>
            <w:rStyle w:val="Hyperlink"/>
            <w:noProof/>
          </w:rPr>
          <w:t>2.1.39</w:t>
        </w:r>
        <w:r>
          <w:rPr>
            <w:rFonts w:asciiTheme="minorHAnsi" w:eastAsiaTheme="minorEastAsia" w:hAnsiTheme="minorHAnsi" w:cstheme="minorBidi"/>
            <w:noProof/>
            <w:sz w:val="22"/>
            <w:szCs w:val="22"/>
          </w:rPr>
          <w:tab/>
        </w:r>
        <w:r w:rsidRPr="0069052A">
          <w:rPr>
            <w:rStyle w:val="Hyperlink"/>
            <w:noProof/>
          </w:rPr>
          <w:t>EC.Survey_DIM_Type</w:t>
        </w:r>
        <w:r>
          <w:rPr>
            <w:noProof/>
            <w:webHidden/>
          </w:rPr>
          <w:tab/>
        </w:r>
        <w:r>
          <w:rPr>
            <w:noProof/>
            <w:webHidden/>
          </w:rPr>
          <w:fldChar w:fldCharType="begin"/>
        </w:r>
        <w:r>
          <w:rPr>
            <w:noProof/>
            <w:webHidden/>
          </w:rPr>
          <w:instrText xml:space="preserve"> PAGEREF _Toc484061364 \h </w:instrText>
        </w:r>
        <w:r>
          <w:rPr>
            <w:noProof/>
            <w:webHidden/>
          </w:rPr>
        </w:r>
        <w:r>
          <w:rPr>
            <w:noProof/>
            <w:webHidden/>
          </w:rPr>
          <w:fldChar w:fldCharType="separate"/>
        </w:r>
        <w:r>
          <w:rPr>
            <w:noProof/>
            <w:webHidden/>
          </w:rPr>
          <w:t>50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65" w:history="1">
        <w:r w:rsidRPr="0069052A">
          <w:rPr>
            <w:rStyle w:val="Hyperlink"/>
            <w:noProof/>
          </w:rPr>
          <w:t>2.1.40</w:t>
        </w:r>
        <w:r>
          <w:rPr>
            <w:rFonts w:asciiTheme="minorHAnsi" w:eastAsiaTheme="minorEastAsia" w:hAnsiTheme="minorHAnsi" w:cstheme="minorBidi"/>
            <w:noProof/>
            <w:sz w:val="22"/>
            <w:szCs w:val="22"/>
          </w:rPr>
          <w:tab/>
        </w:r>
        <w:r w:rsidRPr="0069052A">
          <w:rPr>
            <w:rStyle w:val="Hyperlink"/>
            <w:noProof/>
          </w:rPr>
          <w:t>EC.Survey_DIM_Question</w:t>
        </w:r>
        <w:r>
          <w:rPr>
            <w:noProof/>
            <w:webHidden/>
          </w:rPr>
          <w:tab/>
        </w:r>
        <w:r>
          <w:rPr>
            <w:noProof/>
            <w:webHidden/>
          </w:rPr>
          <w:fldChar w:fldCharType="begin"/>
        </w:r>
        <w:r>
          <w:rPr>
            <w:noProof/>
            <w:webHidden/>
          </w:rPr>
          <w:instrText xml:space="preserve"> PAGEREF _Toc484061365 \h </w:instrText>
        </w:r>
        <w:r>
          <w:rPr>
            <w:noProof/>
            <w:webHidden/>
          </w:rPr>
        </w:r>
        <w:r>
          <w:rPr>
            <w:noProof/>
            <w:webHidden/>
          </w:rPr>
          <w:fldChar w:fldCharType="separate"/>
        </w:r>
        <w:r>
          <w:rPr>
            <w:noProof/>
            <w:webHidden/>
          </w:rPr>
          <w:t>51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66" w:history="1">
        <w:r w:rsidRPr="0069052A">
          <w:rPr>
            <w:rStyle w:val="Hyperlink"/>
            <w:noProof/>
          </w:rPr>
          <w:t>2.1.41</w:t>
        </w:r>
        <w:r>
          <w:rPr>
            <w:rFonts w:asciiTheme="minorHAnsi" w:eastAsiaTheme="minorEastAsia" w:hAnsiTheme="minorHAnsi" w:cstheme="minorBidi"/>
            <w:noProof/>
            <w:sz w:val="22"/>
            <w:szCs w:val="22"/>
          </w:rPr>
          <w:tab/>
        </w:r>
        <w:r w:rsidRPr="0069052A">
          <w:rPr>
            <w:rStyle w:val="Hyperlink"/>
            <w:noProof/>
          </w:rPr>
          <w:t>EC.Survey_DIM_Response</w:t>
        </w:r>
        <w:r>
          <w:rPr>
            <w:noProof/>
            <w:webHidden/>
          </w:rPr>
          <w:tab/>
        </w:r>
        <w:r>
          <w:rPr>
            <w:noProof/>
            <w:webHidden/>
          </w:rPr>
          <w:fldChar w:fldCharType="begin"/>
        </w:r>
        <w:r>
          <w:rPr>
            <w:noProof/>
            <w:webHidden/>
          </w:rPr>
          <w:instrText xml:space="preserve"> PAGEREF _Toc484061366 \h </w:instrText>
        </w:r>
        <w:r>
          <w:rPr>
            <w:noProof/>
            <w:webHidden/>
          </w:rPr>
        </w:r>
        <w:r>
          <w:rPr>
            <w:noProof/>
            <w:webHidden/>
          </w:rPr>
          <w:fldChar w:fldCharType="separate"/>
        </w:r>
        <w:r>
          <w:rPr>
            <w:noProof/>
            <w:webHidden/>
          </w:rPr>
          <w:t>51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67" w:history="1">
        <w:r w:rsidRPr="0069052A">
          <w:rPr>
            <w:rStyle w:val="Hyperlink"/>
            <w:noProof/>
          </w:rPr>
          <w:t>2.1.42</w:t>
        </w:r>
        <w:r>
          <w:rPr>
            <w:rFonts w:asciiTheme="minorHAnsi" w:eastAsiaTheme="minorEastAsia" w:hAnsiTheme="minorHAnsi" w:cstheme="minorBidi"/>
            <w:noProof/>
            <w:sz w:val="22"/>
            <w:szCs w:val="22"/>
          </w:rPr>
          <w:tab/>
        </w:r>
        <w:r w:rsidRPr="0069052A">
          <w:rPr>
            <w:rStyle w:val="Hyperlink"/>
            <w:noProof/>
          </w:rPr>
          <w:t>EC.Survey_DIM_QAnswer</w:t>
        </w:r>
        <w:r>
          <w:rPr>
            <w:noProof/>
            <w:webHidden/>
          </w:rPr>
          <w:tab/>
        </w:r>
        <w:r>
          <w:rPr>
            <w:noProof/>
            <w:webHidden/>
          </w:rPr>
          <w:fldChar w:fldCharType="begin"/>
        </w:r>
        <w:r>
          <w:rPr>
            <w:noProof/>
            <w:webHidden/>
          </w:rPr>
          <w:instrText xml:space="preserve"> PAGEREF _Toc484061367 \h </w:instrText>
        </w:r>
        <w:r>
          <w:rPr>
            <w:noProof/>
            <w:webHidden/>
          </w:rPr>
        </w:r>
        <w:r>
          <w:rPr>
            <w:noProof/>
            <w:webHidden/>
          </w:rPr>
          <w:fldChar w:fldCharType="separate"/>
        </w:r>
        <w:r>
          <w:rPr>
            <w:noProof/>
            <w:webHidden/>
          </w:rPr>
          <w:t>52</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68" w:history="1">
        <w:r w:rsidRPr="0069052A">
          <w:rPr>
            <w:rStyle w:val="Hyperlink"/>
            <w:noProof/>
          </w:rPr>
          <w:t>2.1.43</w:t>
        </w:r>
        <w:r>
          <w:rPr>
            <w:rFonts w:asciiTheme="minorHAnsi" w:eastAsiaTheme="minorEastAsia" w:hAnsiTheme="minorHAnsi" w:cstheme="minorBidi"/>
            <w:noProof/>
            <w:sz w:val="22"/>
            <w:szCs w:val="22"/>
          </w:rPr>
          <w:tab/>
        </w:r>
        <w:r w:rsidRPr="0069052A">
          <w:rPr>
            <w:rStyle w:val="Hyperlink"/>
            <w:noProof/>
          </w:rPr>
          <w:t>EC.Survey_Response_Header</w:t>
        </w:r>
        <w:r>
          <w:rPr>
            <w:noProof/>
            <w:webHidden/>
          </w:rPr>
          <w:tab/>
        </w:r>
        <w:r>
          <w:rPr>
            <w:noProof/>
            <w:webHidden/>
          </w:rPr>
          <w:fldChar w:fldCharType="begin"/>
        </w:r>
        <w:r>
          <w:rPr>
            <w:noProof/>
            <w:webHidden/>
          </w:rPr>
          <w:instrText xml:space="preserve"> PAGEREF _Toc484061368 \h </w:instrText>
        </w:r>
        <w:r>
          <w:rPr>
            <w:noProof/>
            <w:webHidden/>
          </w:rPr>
        </w:r>
        <w:r>
          <w:rPr>
            <w:noProof/>
            <w:webHidden/>
          </w:rPr>
          <w:fldChar w:fldCharType="separate"/>
        </w:r>
        <w:r>
          <w:rPr>
            <w:noProof/>
            <w:webHidden/>
          </w:rPr>
          <w:t>52</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69" w:history="1">
        <w:r w:rsidRPr="0069052A">
          <w:rPr>
            <w:rStyle w:val="Hyperlink"/>
            <w:noProof/>
          </w:rPr>
          <w:t>2.1.44</w:t>
        </w:r>
        <w:r>
          <w:rPr>
            <w:rFonts w:asciiTheme="minorHAnsi" w:eastAsiaTheme="minorEastAsia" w:hAnsiTheme="minorHAnsi" w:cstheme="minorBidi"/>
            <w:noProof/>
            <w:sz w:val="22"/>
            <w:szCs w:val="22"/>
          </w:rPr>
          <w:tab/>
        </w:r>
        <w:r w:rsidRPr="0069052A">
          <w:rPr>
            <w:rStyle w:val="Hyperlink"/>
            <w:noProof/>
          </w:rPr>
          <w:t>EC.Survey_Response_Detail</w:t>
        </w:r>
        <w:r>
          <w:rPr>
            <w:noProof/>
            <w:webHidden/>
          </w:rPr>
          <w:tab/>
        </w:r>
        <w:r>
          <w:rPr>
            <w:noProof/>
            <w:webHidden/>
          </w:rPr>
          <w:fldChar w:fldCharType="begin"/>
        </w:r>
        <w:r>
          <w:rPr>
            <w:noProof/>
            <w:webHidden/>
          </w:rPr>
          <w:instrText xml:space="preserve"> PAGEREF _Toc484061369 \h </w:instrText>
        </w:r>
        <w:r>
          <w:rPr>
            <w:noProof/>
            <w:webHidden/>
          </w:rPr>
        </w:r>
        <w:r>
          <w:rPr>
            <w:noProof/>
            <w:webHidden/>
          </w:rPr>
          <w:fldChar w:fldCharType="separate"/>
        </w:r>
        <w:r>
          <w:rPr>
            <w:noProof/>
            <w:webHidden/>
          </w:rPr>
          <w:t>53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70" w:history="1">
        <w:r w:rsidRPr="0069052A">
          <w:rPr>
            <w:rStyle w:val="Hyperlink"/>
            <w:noProof/>
          </w:rPr>
          <w:t>2.1.45</w:t>
        </w:r>
        <w:r>
          <w:rPr>
            <w:rFonts w:asciiTheme="minorHAnsi" w:eastAsiaTheme="minorEastAsia" w:hAnsiTheme="minorHAnsi" w:cstheme="minorBidi"/>
            <w:noProof/>
            <w:sz w:val="22"/>
            <w:szCs w:val="22"/>
          </w:rPr>
          <w:tab/>
        </w:r>
        <w:r w:rsidRPr="0069052A">
          <w:rPr>
            <w:rStyle w:val="Hyperlink"/>
            <w:noProof/>
          </w:rPr>
          <w:t>EC.Training_Coaching_Stage</w:t>
        </w:r>
        <w:r>
          <w:rPr>
            <w:noProof/>
            <w:webHidden/>
          </w:rPr>
          <w:tab/>
        </w:r>
        <w:r>
          <w:rPr>
            <w:noProof/>
            <w:webHidden/>
          </w:rPr>
          <w:fldChar w:fldCharType="begin"/>
        </w:r>
        <w:r>
          <w:rPr>
            <w:noProof/>
            <w:webHidden/>
          </w:rPr>
          <w:instrText xml:space="preserve"> PAGEREF _Toc484061370 \h </w:instrText>
        </w:r>
        <w:r>
          <w:rPr>
            <w:noProof/>
            <w:webHidden/>
          </w:rPr>
        </w:r>
        <w:r>
          <w:rPr>
            <w:noProof/>
            <w:webHidden/>
          </w:rPr>
          <w:fldChar w:fldCharType="separate"/>
        </w:r>
        <w:r>
          <w:rPr>
            <w:noProof/>
            <w:webHidden/>
          </w:rPr>
          <w:t>54</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71" w:history="1">
        <w:r w:rsidRPr="0069052A">
          <w:rPr>
            <w:rStyle w:val="Hyperlink"/>
            <w:noProof/>
          </w:rPr>
          <w:t>2.1.46</w:t>
        </w:r>
        <w:r>
          <w:rPr>
            <w:rFonts w:asciiTheme="minorHAnsi" w:eastAsiaTheme="minorEastAsia" w:hAnsiTheme="minorHAnsi" w:cstheme="minorBidi"/>
            <w:noProof/>
            <w:sz w:val="22"/>
            <w:szCs w:val="22"/>
          </w:rPr>
          <w:tab/>
        </w:r>
        <w:r w:rsidRPr="0069052A">
          <w:rPr>
            <w:rStyle w:val="Hyperlink"/>
            <w:noProof/>
          </w:rPr>
          <w:t>EC.Training_Coaching_Rejected</w:t>
        </w:r>
        <w:r>
          <w:rPr>
            <w:noProof/>
            <w:webHidden/>
          </w:rPr>
          <w:tab/>
        </w:r>
        <w:r>
          <w:rPr>
            <w:noProof/>
            <w:webHidden/>
          </w:rPr>
          <w:fldChar w:fldCharType="begin"/>
        </w:r>
        <w:r>
          <w:rPr>
            <w:noProof/>
            <w:webHidden/>
          </w:rPr>
          <w:instrText xml:space="preserve"> PAGEREF _Toc484061371 \h </w:instrText>
        </w:r>
        <w:r>
          <w:rPr>
            <w:noProof/>
            <w:webHidden/>
          </w:rPr>
        </w:r>
        <w:r>
          <w:rPr>
            <w:noProof/>
            <w:webHidden/>
          </w:rPr>
          <w:fldChar w:fldCharType="separate"/>
        </w:r>
        <w:r>
          <w:rPr>
            <w:noProof/>
            <w:webHidden/>
          </w:rPr>
          <w:t>55</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72" w:history="1">
        <w:r w:rsidRPr="0069052A">
          <w:rPr>
            <w:rStyle w:val="Hyperlink"/>
            <w:noProof/>
          </w:rPr>
          <w:t>2.1.47</w:t>
        </w:r>
        <w:r>
          <w:rPr>
            <w:rFonts w:asciiTheme="minorHAnsi" w:eastAsiaTheme="minorEastAsia" w:hAnsiTheme="minorHAnsi" w:cstheme="minorBidi"/>
            <w:noProof/>
            <w:sz w:val="22"/>
            <w:szCs w:val="22"/>
          </w:rPr>
          <w:tab/>
        </w:r>
        <w:r w:rsidRPr="0069052A">
          <w:rPr>
            <w:rStyle w:val="Hyperlink"/>
            <w:noProof/>
          </w:rPr>
          <w:t>EC.Training_Coaching_Fact</w:t>
        </w:r>
        <w:r>
          <w:rPr>
            <w:noProof/>
            <w:webHidden/>
          </w:rPr>
          <w:tab/>
        </w:r>
        <w:r>
          <w:rPr>
            <w:noProof/>
            <w:webHidden/>
          </w:rPr>
          <w:fldChar w:fldCharType="begin"/>
        </w:r>
        <w:r>
          <w:rPr>
            <w:noProof/>
            <w:webHidden/>
          </w:rPr>
          <w:instrText xml:space="preserve"> PAGEREF _Toc484061372 \h </w:instrText>
        </w:r>
        <w:r>
          <w:rPr>
            <w:noProof/>
            <w:webHidden/>
          </w:rPr>
        </w:r>
        <w:r>
          <w:rPr>
            <w:noProof/>
            <w:webHidden/>
          </w:rPr>
          <w:fldChar w:fldCharType="separate"/>
        </w:r>
        <w:r>
          <w:rPr>
            <w:noProof/>
            <w:webHidden/>
          </w:rPr>
          <w:t>55</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73" w:history="1">
        <w:r w:rsidRPr="0069052A">
          <w:rPr>
            <w:rStyle w:val="Hyperlink"/>
            <w:noProof/>
          </w:rPr>
          <w:t>2.1.48</w:t>
        </w:r>
        <w:r>
          <w:rPr>
            <w:rFonts w:asciiTheme="minorHAnsi" w:eastAsiaTheme="minorEastAsia" w:hAnsiTheme="minorHAnsi" w:cstheme="minorBidi"/>
            <w:noProof/>
            <w:sz w:val="22"/>
            <w:szCs w:val="22"/>
          </w:rPr>
          <w:tab/>
        </w:r>
        <w:r w:rsidRPr="0069052A">
          <w:rPr>
            <w:rStyle w:val="Hyperlink"/>
            <w:noProof/>
          </w:rPr>
          <w:t>EC.Training_FileList</w:t>
        </w:r>
        <w:r>
          <w:rPr>
            <w:noProof/>
            <w:webHidden/>
          </w:rPr>
          <w:tab/>
        </w:r>
        <w:r>
          <w:rPr>
            <w:noProof/>
            <w:webHidden/>
          </w:rPr>
          <w:fldChar w:fldCharType="begin"/>
        </w:r>
        <w:r>
          <w:rPr>
            <w:noProof/>
            <w:webHidden/>
          </w:rPr>
          <w:instrText xml:space="preserve"> PAGEREF _Toc484061373 \h </w:instrText>
        </w:r>
        <w:r>
          <w:rPr>
            <w:noProof/>
            <w:webHidden/>
          </w:rPr>
        </w:r>
        <w:r>
          <w:rPr>
            <w:noProof/>
            <w:webHidden/>
          </w:rPr>
          <w:fldChar w:fldCharType="separate"/>
        </w:r>
        <w:r>
          <w:rPr>
            <w:noProof/>
            <w:webHidden/>
          </w:rPr>
          <w:t>56</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74" w:history="1">
        <w:r w:rsidRPr="0069052A">
          <w:rPr>
            <w:rStyle w:val="Hyperlink"/>
            <w:noProof/>
          </w:rPr>
          <w:t>2.1.49</w:t>
        </w:r>
        <w:r>
          <w:rPr>
            <w:rFonts w:asciiTheme="minorHAnsi" w:eastAsiaTheme="minorEastAsia" w:hAnsiTheme="minorHAnsi" w:cstheme="minorBidi"/>
            <w:noProof/>
            <w:sz w:val="22"/>
            <w:szCs w:val="22"/>
          </w:rPr>
          <w:tab/>
        </w:r>
        <w:r w:rsidRPr="0069052A">
          <w:rPr>
            <w:rStyle w:val="Hyperlink"/>
            <w:noProof/>
          </w:rPr>
          <w:t>EC. Generic_Coaching_Stage</w:t>
        </w:r>
        <w:r>
          <w:rPr>
            <w:noProof/>
            <w:webHidden/>
          </w:rPr>
          <w:tab/>
        </w:r>
        <w:r>
          <w:rPr>
            <w:noProof/>
            <w:webHidden/>
          </w:rPr>
          <w:fldChar w:fldCharType="begin"/>
        </w:r>
        <w:r>
          <w:rPr>
            <w:noProof/>
            <w:webHidden/>
          </w:rPr>
          <w:instrText xml:space="preserve"> PAGEREF _Toc484061374 \h </w:instrText>
        </w:r>
        <w:r>
          <w:rPr>
            <w:noProof/>
            <w:webHidden/>
          </w:rPr>
        </w:r>
        <w:r>
          <w:rPr>
            <w:noProof/>
            <w:webHidden/>
          </w:rPr>
          <w:fldChar w:fldCharType="separate"/>
        </w:r>
        <w:r>
          <w:rPr>
            <w:noProof/>
            <w:webHidden/>
          </w:rPr>
          <w:t>56</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75" w:history="1">
        <w:r w:rsidRPr="0069052A">
          <w:rPr>
            <w:rStyle w:val="Hyperlink"/>
            <w:noProof/>
          </w:rPr>
          <w:t>2.1.50</w:t>
        </w:r>
        <w:r>
          <w:rPr>
            <w:rFonts w:asciiTheme="minorHAnsi" w:eastAsiaTheme="minorEastAsia" w:hAnsiTheme="minorHAnsi" w:cstheme="minorBidi"/>
            <w:noProof/>
            <w:sz w:val="22"/>
            <w:szCs w:val="22"/>
          </w:rPr>
          <w:tab/>
        </w:r>
        <w:r w:rsidRPr="0069052A">
          <w:rPr>
            <w:rStyle w:val="Hyperlink"/>
            <w:noProof/>
          </w:rPr>
          <w:t>EC. Generic_Coaching_Rejected</w:t>
        </w:r>
        <w:r>
          <w:rPr>
            <w:noProof/>
            <w:webHidden/>
          </w:rPr>
          <w:tab/>
        </w:r>
        <w:r>
          <w:rPr>
            <w:noProof/>
            <w:webHidden/>
          </w:rPr>
          <w:fldChar w:fldCharType="begin"/>
        </w:r>
        <w:r>
          <w:rPr>
            <w:noProof/>
            <w:webHidden/>
          </w:rPr>
          <w:instrText xml:space="preserve"> PAGEREF _Toc484061375 \h </w:instrText>
        </w:r>
        <w:r>
          <w:rPr>
            <w:noProof/>
            <w:webHidden/>
          </w:rPr>
        </w:r>
        <w:r>
          <w:rPr>
            <w:noProof/>
            <w:webHidden/>
          </w:rPr>
          <w:fldChar w:fldCharType="separate"/>
        </w:r>
        <w:r>
          <w:rPr>
            <w:noProof/>
            <w:webHidden/>
          </w:rPr>
          <w:t>57</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76" w:history="1">
        <w:r w:rsidRPr="0069052A">
          <w:rPr>
            <w:rStyle w:val="Hyperlink"/>
            <w:noProof/>
          </w:rPr>
          <w:t>2.1.51</w:t>
        </w:r>
        <w:r>
          <w:rPr>
            <w:rFonts w:asciiTheme="minorHAnsi" w:eastAsiaTheme="minorEastAsia" w:hAnsiTheme="minorHAnsi" w:cstheme="minorBidi"/>
            <w:noProof/>
            <w:sz w:val="22"/>
            <w:szCs w:val="22"/>
          </w:rPr>
          <w:tab/>
        </w:r>
        <w:r w:rsidRPr="0069052A">
          <w:rPr>
            <w:rStyle w:val="Hyperlink"/>
            <w:noProof/>
          </w:rPr>
          <w:t>EC. Generic_Coaching_Fact</w:t>
        </w:r>
        <w:r>
          <w:rPr>
            <w:noProof/>
            <w:webHidden/>
          </w:rPr>
          <w:tab/>
        </w:r>
        <w:r>
          <w:rPr>
            <w:noProof/>
            <w:webHidden/>
          </w:rPr>
          <w:fldChar w:fldCharType="begin"/>
        </w:r>
        <w:r>
          <w:rPr>
            <w:noProof/>
            <w:webHidden/>
          </w:rPr>
          <w:instrText xml:space="preserve"> PAGEREF _Toc484061376 \h </w:instrText>
        </w:r>
        <w:r>
          <w:rPr>
            <w:noProof/>
            <w:webHidden/>
          </w:rPr>
        </w:r>
        <w:r>
          <w:rPr>
            <w:noProof/>
            <w:webHidden/>
          </w:rPr>
          <w:fldChar w:fldCharType="separate"/>
        </w:r>
        <w:r>
          <w:rPr>
            <w:noProof/>
            <w:webHidden/>
          </w:rPr>
          <w:t>57</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77" w:history="1">
        <w:r w:rsidRPr="0069052A">
          <w:rPr>
            <w:rStyle w:val="Hyperlink"/>
            <w:noProof/>
          </w:rPr>
          <w:t>2.1.52</w:t>
        </w:r>
        <w:r>
          <w:rPr>
            <w:rFonts w:asciiTheme="minorHAnsi" w:eastAsiaTheme="minorEastAsia" w:hAnsiTheme="minorHAnsi" w:cstheme="minorBidi"/>
            <w:noProof/>
            <w:sz w:val="22"/>
            <w:szCs w:val="22"/>
          </w:rPr>
          <w:tab/>
        </w:r>
        <w:r w:rsidRPr="0069052A">
          <w:rPr>
            <w:rStyle w:val="Hyperlink"/>
            <w:noProof/>
          </w:rPr>
          <w:t>EC. Generic_FileList</w:t>
        </w:r>
        <w:r>
          <w:rPr>
            <w:noProof/>
            <w:webHidden/>
          </w:rPr>
          <w:tab/>
        </w:r>
        <w:r>
          <w:rPr>
            <w:noProof/>
            <w:webHidden/>
          </w:rPr>
          <w:fldChar w:fldCharType="begin"/>
        </w:r>
        <w:r>
          <w:rPr>
            <w:noProof/>
            <w:webHidden/>
          </w:rPr>
          <w:instrText xml:space="preserve"> PAGEREF _Toc484061377 \h </w:instrText>
        </w:r>
        <w:r>
          <w:rPr>
            <w:noProof/>
            <w:webHidden/>
          </w:rPr>
        </w:r>
        <w:r>
          <w:rPr>
            <w:noProof/>
            <w:webHidden/>
          </w:rPr>
          <w:fldChar w:fldCharType="separate"/>
        </w:r>
        <w:r>
          <w:rPr>
            <w:noProof/>
            <w:webHidden/>
          </w:rPr>
          <w:t>58</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378" w:history="1">
        <w:r w:rsidRPr="0069052A">
          <w:rPr>
            <w:rStyle w:val="Hyperlink"/>
            <w:noProof/>
          </w:rPr>
          <w:t>2.1.53</w:t>
        </w:r>
        <w:r>
          <w:rPr>
            <w:rFonts w:asciiTheme="minorHAnsi" w:eastAsiaTheme="minorEastAsia" w:hAnsiTheme="minorHAnsi" w:cstheme="minorBidi"/>
            <w:noProof/>
            <w:sz w:val="22"/>
            <w:szCs w:val="22"/>
          </w:rPr>
          <w:tab/>
        </w:r>
        <w:r w:rsidRPr="0069052A">
          <w:rPr>
            <w:rStyle w:val="Hyperlink"/>
            <w:noProof/>
          </w:rPr>
          <w:t>EC.HR_Hierarchy_Stage</w:t>
        </w:r>
        <w:r>
          <w:rPr>
            <w:noProof/>
            <w:webHidden/>
          </w:rPr>
          <w:tab/>
        </w:r>
        <w:r>
          <w:rPr>
            <w:noProof/>
            <w:webHidden/>
          </w:rPr>
          <w:fldChar w:fldCharType="begin"/>
        </w:r>
        <w:r>
          <w:rPr>
            <w:noProof/>
            <w:webHidden/>
          </w:rPr>
          <w:instrText xml:space="preserve"> PAGEREF _Toc484061378 \h </w:instrText>
        </w:r>
        <w:r>
          <w:rPr>
            <w:noProof/>
            <w:webHidden/>
          </w:rPr>
        </w:r>
        <w:r>
          <w:rPr>
            <w:noProof/>
            <w:webHidden/>
          </w:rPr>
          <w:fldChar w:fldCharType="separate"/>
        </w:r>
        <w:r>
          <w:rPr>
            <w:noProof/>
            <w:webHidden/>
          </w:rPr>
          <w:t>58</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32" w:history="1">
        <w:r w:rsidRPr="0069052A">
          <w:rPr>
            <w:rStyle w:val="Hyperlink"/>
            <w:noProof/>
          </w:rPr>
          <w:t>2.1.54</w:t>
        </w:r>
        <w:r>
          <w:rPr>
            <w:rFonts w:asciiTheme="minorHAnsi" w:eastAsiaTheme="minorEastAsia" w:hAnsiTheme="minorHAnsi" w:cstheme="minorBidi"/>
            <w:noProof/>
            <w:sz w:val="22"/>
            <w:szCs w:val="22"/>
          </w:rPr>
          <w:tab/>
        </w:r>
        <w:r w:rsidRPr="0069052A">
          <w:rPr>
            <w:rStyle w:val="Hyperlink"/>
            <w:noProof/>
          </w:rPr>
          <w:t>EC.AT_Coaching_Inactivation_Reactivation_Audit</w:t>
        </w:r>
        <w:r>
          <w:rPr>
            <w:noProof/>
            <w:webHidden/>
          </w:rPr>
          <w:tab/>
        </w:r>
        <w:r>
          <w:rPr>
            <w:noProof/>
            <w:webHidden/>
          </w:rPr>
          <w:fldChar w:fldCharType="begin"/>
        </w:r>
        <w:r>
          <w:rPr>
            <w:noProof/>
            <w:webHidden/>
          </w:rPr>
          <w:instrText xml:space="preserve"> PAGEREF _Toc484061432 \h </w:instrText>
        </w:r>
        <w:r>
          <w:rPr>
            <w:noProof/>
            <w:webHidden/>
          </w:rPr>
        </w:r>
        <w:r>
          <w:rPr>
            <w:noProof/>
            <w:webHidden/>
          </w:rPr>
          <w:fldChar w:fldCharType="separate"/>
        </w:r>
        <w:r>
          <w:rPr>
            <w:noProof/>
            <w:webHidden/>
          </w:rPr>
          <w:t>59</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33" w:history="1">
        <w:r w:rsidRPr="0069052A">
          <w:rPr>
            <w:rStyle w:val="Hyperlink"/>
            <w:noProof/>
          </w:rPr>
          <w:t>2.1.55</w:t>
        </w:r>
        <w:r>
          <w:rPr>
            <w:rFonts w:asciiTheme="minorHAnsi" w:eastAsiaTheme="minorEastAsia" w:hAnsiTheme="minorHAnsi" w:cstheme="minorBidi"/>
            <w:noProof/>
            <w:sz w:val="22"/>
            <w:szCs w:val="22"/>
          </w:rPr>
          <w:tab/>
        </w:r>
        <w:r w:rsidRPr="0069052A">
          <w:rPr>
            <w:rStyle w:val="Hyperlink"/>
            <w:noProof/>
          </w:rPr>
          <w:t>EC.AT_Warning_Inactivation_Reactivation_Audit</w:t>
        </w:r>
        <w:r>
          <w:rPr>
            <w:noProof/>
            <w:webHidden/>
          </w:rPr>
          <w:tab/>
        </w:r>
        <w:r>
          <w:rPr>
            <w:noProof/>
            <w:webHidden/>
          </w:rPr>
          <w:fldChar w:fldCharType="begin"/>
        </w:r>
        <w:r>
          <w:rPr>
            <w:noProof/>
            <w:webHidden/>
          </w:rPr>
          <w:instrText xml:space="preserve"> PAGEREF _Toc484061433 \h </w:instrText>
        </w:r>
        <w:r>
          <w:rPr>
            <w:noProof/>
            <w:webHidden/>
          </w:rPr>
        </w:r>
        <w:r>
          <w:rPr>
            <w:noProof/>
            <w:webHidden/>
          </w:rPr>
          <w:fldChar w:fldCharType="separate"/>
        </w:r>
        <w:r>
          <w:rPr>
            <w:noProof/>
            <w:webHidden/>
          </w:rPr>
          <w:t>60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34" w:history="1">
        <w:r w:rsidRPr="0069052A">
          <w:rPr>
            <w:rStyle w:val="Hyperlink"/>
            <w:noProof/>
          </w:rPr>
          <w:t>2.1.56</w:t>
        </w:r>
        <w:r>
          <w:rPr>
            <w:rFonts w:asciiTheme="minorHAnsi" w:eastAsiaTheme="minorEastAsia" w:hAnsiTheme="minorHAnsi" w:cstheme="minorBidi"/>
            <w:noProof/>
            <w:sz w:val="22"/>
            <w:szCs w:val="22"/>
          </w:rPr>
          <w:tab/>
        </w:r>
        <w:r w:rsidRPr="0069052A">
          <w:rPr>
            <w:rStyle w:val="Hyperlink"/>
            <w:noProof/>
          </w:rPr>
          <w:t>EC.AT_Coaching_Reassignment_Audit</w:t>
        </w:r>
        <w:r>
          <w:rPr>
            <w:noProof/>
            <w:webHidden/>
          </w:rPr>
          <w:tab/>
        </w:r>
        <w:r>
          <w:rPr>
            <w:noProof/>
            <w:webHidden/>
          </w:rPr>
          <w:fldChar w:fldCharType="begin"/>
        </w:r>
        <w:r>
          <w:rPr>
            <w:noProof/>
            <w:webHidden/>
          </w:rPr>
          <w:instrText xml:space="preserve"> PAGEREF _Toc484061434 \h </w:instrText>
        </w:r>
        <w:r>
          <w:rPr>
            <w:noProof/>
            <w:webHidden/>
          </w:rPr>
        </w:r>
        <w:r>
          <w:rPr>
            <w:noProof/>
            <w:webHidden/>
          </w:rPr>
          <w:fldChar w:fldCharType="separate"/>
        </w:r>
        <w:r>
          <w:rPr>
            <w:noProof/>
            <w:webHidden/>
          </w:rPr>
          <w:t>60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35" w:history="1">
        <w:r w:rsidRPr="0069052A">
          <w:rPr>
            <w:rStyle w:val="Hyperlink"/>
            <w:noProof/>
          </w:rPr>
          <w:t>2.1.57</w:t>
        </w:r>
        <w:r>
          <w:rPr>
            <w:rFonts w:asciiTheme="minorHAnsi" w:eastAsiaTheme="minorEastAsia" w:hAnsiTheme="minorHAnsi" w:cstheme="minorBidi"/>
            <w:noProof/>
            <w:sz w:val="22"/>
            <w:szCs w:val="22"/>
          </w:rPr>
          <w:tab/>
        </w:r>
        <w:r w:rsidRPr="0069052A">
          <w:rPr>
            <w:rStyle w:val="Hyperlink"/>
            <w:noProof/>
          </w:rPr>
          <w:t>EC.AT_User</w:t>
        </w:r>
        <w:r>
          <w:rPr>
            <w:noProof/>
            <w:webHidden/>
          </w:rPr>
          <w:tab/>
        </w:r>
        <w:r>
          <w:rPr>
            <w:noProof/>
            <w:webHidden/>
          </w:rPr>
          <w:fldChar w:fldCharType="begin"/>
        </w:r>
        <w:r>
          <w:rPr>
            <w:noProof/>
            <w:webHidden/>
          </w:rPr>
          <w:instrText xml:space="preserve"> PAGEREF _Toc484061435 \h </w:instrText>
        </w:r>
        <w:r>
          <w:rPr>
            <w:noProof/>
            <w:webHidden/>
          </w:rPr>
        </w:r>
        <w:r>
          <w:rPr>
            <w:noProof/>
            <w:webHidden/>
          </w:rPr>
          <w:fldChar w:fldCharType="separate"/>
        </w:r>
        <w:r>
          <w:rPr>
            <w:noProof/>
            <w:webHidden/>
          </w:rPr>
          <w:t>60</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37" w:history="1">
        <w:r w:rsidRPr="0069052A">
          <w:rPr>
            <w:rStyle w:val="Hyperlink"/>
            <w:noProof/>
          </w:rPr>
          <w:t>2.1.58</w:t>
        </w:r>
        <w:r>
          <w:rPr>
            <w:rFonts w:asciiTheme="minorHAnsi" w:eastAsiaTheme="minorEastAsia" w:hAnsiTheme="minorHAnsi" w:cstheme="minorBidi"/>
            <w:noProof/>
            <w:sz w:val="22"/>
            <w:szCs w:val="22"/>
          </w:rPr>
          <w:tab/>
        </w:r>
        <w:r w:rsidRPr="0069052A">
          <w:rPr>
            <w:rStyle w:val="Hyperlink"/>
            <w:noProof/>
          </w:rPr>
          <w:t>EC.AT_Role</w:t>
        </w:r>
        <w:r>
          <w:rPr>
            <w:noProof/>
            <w:webHidden/>
          </w:rPr>
          <w:tab/>
        </w:r>
        <w:r>
          <w:rPr>
            <w:noProof/>
            <w:webHidden/>
          </w:rPr>
          <w:fldChar w:fldCharType="begin"/>
        </w:r>
        <w:r>
          <w:rPr>
            <w:noProof/>
            <w:webHidden/>
          </w:rPr>
          <w:instrText xml:space="preserve"> PAGEREF _Toc484061437 \h </w:instrText>
        </w:r>
        <w:r>
          <w:rPr>
            <w:noProof/>
            <w:webHidden/>
          </w:rPr>
        </w:r>
        <w:r>
          <w:rPr>
            <w:noProof/>
            <w:webHidden/>
          </w:rPr>
          <w:fldChar w:fldCharType="separate"/>
        </w:r>
        <w:r>
          <w:rPr>
            <w:noProof/>
            <w:webHidden/>
          </w:rPr>
          <w:t>61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38" w:history="1">
        <w:r w:rsidRPr="0069052A">
          <w:rPr>
            <w:rStyle w:val="Hyperlink"/>
            <w:noProof/>
          </w:rPr>
          <w:t>2.1.59</w:t>
        </w:r>
        <w:r>
          <w:rPr>
            <w:rFonts w:asciiTheme="minorHAnsi" w:eastAsiaTheme="minorEastAsia" w:hAnsiTheme="minorHAnsi" w:cstheme="minorBidi"/>
            <w:noProof/>
            <w:sz w:val="22"/>
            <w:szCs w:val="22"/>
          </w:rPr>
          <w:tab/>
        </w:r>
        <w:r w:rsidRPr="0069052A">
          <w:rPr>
            <w:rStyle w:val="Hyperlink"/>
            <w:noProof/>
          </w:rPr>
          <w:t>EC.AT_User_Role_Link</w:t>
        </w:r>
        <w:r>
          <w:rPr>
            <w:noProof/>
            <w:webHidden/>
          </w:rPr>
          <w:tab/>
        </w:r>
        <w:r>
          <w:rPr>
            <w:noProof/>
            <w:webHidden/>
          </w:rPr>
          <w:fldChar w:fldCharType="begin"/>
        </w:r>
        <w:r>
          <w:rPr>
            <w:noProof/>
            <w:webHidden/>
          </w:rPr>
          <w:instrText xml:space="preserve"> PAGEREF _Toc484061438 \h </w:instrText>
        </w:r>
        <w:r>
          <w:rPr>
            <w:noProof/>
            <w:webHidden/>
          </w:rPr>
        </w:r>
        <w:r>
          <w:rPr>
            <w:noProof/>
            <w:webHidden/>
          </w:rPr>
          <w:fldChar w:fldCharType="separate"/>
        </w:r>
        <w:r>
          <w:rPr>
            <w:noProof/>
            <w:webHidden/>
          </w:rPr>
          <w:t>61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39" w:history="1">
        <w:r w:rsidRPr="0069052A">
          <w:rPr>
            <w:rStyle w:val="Hyperlink"/>
            <w:noProof/>
          </w:rPr>
          <w:t>2.1.60</w:t>
        </w:r>
        <w:r>
          <w:rPr>
            <w:rFonts w:asciiTheme="minorHAnsi" w:eastAsiaTheme="minorEastAsia" w:hAnsiTheme="minorHAnsi" w:cstheme="minorBidi"/>
            <w:noProof/>
            <w:sz w:val="22"/>
            <w:szCs w:val="22"/>
          </w:rPr>
          <w:tab/>
        </w:r>
        <w:r w:rsidRPr="0069052A">
          <w:rPr>
            <w:rStyle w:val="Hyperlink"/>
            <w:noProof/>
          </w:rPr>
          <w:t>EC.AT_Entitlement</w:t>
        </w:r>
        <w:r>
          <w:rPr>
            <w:noProof/>
            <w:webHidden/>
          </w:rPr>
          <w:tab/>
        </w:r>
        <w:r>
          <w:rPr>
            <w:noProof/>
            <w:webHidden/>
          </w:rPr>
          <w:fldChar w:fldCharType="begin"/>
        </w:r>
        <w:r>
          <w:rPr>
            <w:noProof/>
            <w:webHidden/>
          </w:rPr>
          <w:instrText xml:space="preserve"> PAGEREF _Toc484061439 \h </w:instrText>
        </w:r>
        <w:r>
          <w:rPr>
            <w:noProof/>
            <w:webHidden/>
          </w:rPr>
        </w:r>
        <w:r>
          <w:rPr>
            <w:noProof/>
            <w:webHidden/>
          </w:rPr>
          <w:fldChar w:fldCharType="separate"/>
        </w:r>
        <w:r>
          <w:rPr>
            <w:noProof/>
            <w:webHidden/>
          </w:rPr>
          <w:t>61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40" w:history="1">
        <w:r w:rsidRPr="0069052A">
          <w:rPr>
            <w:rStyle w:val="Hyperlink"/>
            <w:noProof/>
          </w:rPr>
          <w:t>2.1.61</w:t>
        </w:r>
        <w:r>
          <w:rPr>
            <w:rFonts w:asciiTheme="minorHAnsi" w:eastAsiaTheme="minorEastAsia" w:hAnsiTheme="minorHAnsi" w:cstheme="minorBidi"/>
            <w:noProof/>
            <w:sz w:val="22"/>
            <w:szCs w:val="22"/>
          </w:rPr>
          <w:tab/>
        </w:r>
        <w:r w:rsidRPr="0069052A">
          <w:rPr>
            <w:rStyle w:val="Hyperlink"/>
            <w:noProof/>
          </w:rPr>
          <w:t>EC.AT_Role_Entitlement_Link</w:t>
        </w:r>
        <w:r>
          <w:rPr>
            <w:noProof/>
            <w:webHidden/>
          </w:rPr>
          <w:tab/>
        </w:r>
        <w:r>
          <w:rPr>
            <w:noProof/>
            <w:webHidden/>
          </w:rPr>
          <w:fldChar w:fldCharType="begin"/>
        </w:r>
        <w:r>
          <w:rPr>
            <w:noProof/>
            <w:webHidden/>
          </w:rPr>
          <w:instrText xml:space="preserve"> PAGEREF _Toc484061440 \h </w:instrText>
        </w:r>
        <w:r>
          <w:rPr>
            <w:noProof/>
            <w:webHidden/>
          </w:rPr>
        </w:r>
        <w:r>
          <w:rPr>
            <w:noProof/>
            <w:webHidden/>
          </w:rPr>
          <w:fldChar w:fldCharType="separate"/>
        </w:r>
        <w:r>
          <w:rPr>
            <w:noProof/>
            <w:webHidden/>
          </w:rPr>
          <w:t>61</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41" w:history="1">
        <w:r w:rsidRPr="0069052A">
          <w:rPr>
            <w:rStyle w:val="Hyperlink"/>
            <w:noProof/>
          </w:rPr>
          <w:t>2.1.62</w:t>
        </w:r>
        <w:r>
          <w:rPr>
            <w:rFonts w:asciiTheme="minorHAnsi" w:eastAsiaTheme="minorEastAsia" w:hAnsiTheme="minorHAnsi" w:cstheme="minorBidi"/>
            <w:noProof/>
            <w:sz w:val="22"/>
            <w:szCs w:val="22"/>
          </w:rPr>
          <w:tab/>
        </w:r>
        <w:r w:rsidRPr="0069052A">
          <w:rPr>
            <w:rStyle w:val="Hyperlink"/>
            <w:noProof/>
          </w:rPr>
          <w:t>EC.AT_Action_Reasons</w:t>
        </w:r>
        <w:r>
          <w:rPr>
            <w:noProof/>
            <w:webHidden/>
          </w:rPr>
          <w:tab/>
        </w:r>
        <w:r>
          <w:rPr>
            <w:noProof/>
            <w:webHidden/>
          </w:rPr>
          <w:fldChar w:fldCharType="begin"/>
        </w:r>
        <w:r>
          <w:rPr>
            <w:noProof/>
            <w:webHidden/>
          </w:rPr>
          <w:instrText xml:space="preserve"> PAGEREF _Toc484061441 \h </w:instrText>
        </w:r>
        <w:r>
          <w:rPr>
            <w:noProof/>
            <w:webHidden/>
          </w:rPr>
        </w:r>
        <w:r>
          <w:rPr>
            <w:noProof/>
            <w:webHidden/>
          </w:rPr>
          <w:fldChar w:fldCharType="separate"/>
        </w:r>
        <w:r>
          <w:rPr>
            <w:noProof/>
            <w:webHidden/>
          </w:rPr>
          <w:t>62</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42" w:history="1">
        <w:r w:rsidRPr="0069052A">
          <w:rPr>
            <w:rStyle w:val="Hyperlink"/>
            <w:noProof/>
          </w:rPr>
          <w:t>2.1.63</w:t>
        </w:r>
        <w:r>
          <w:rPr>
            <w:rFonts w:asciiTheme="minorHAnsi" w:eastAsiaTheme="minorEastAsia" w:hAnsiTheme="minorHAnsi" w:cstheme="minorBidi"/>
            <w:noProof/>
            <w:sz w:val="22"/>
            <w:szCs w:val="22"/>
          </w:rPr>
          <w:tab/>
        </w:r>
        <w:r w:rsidRPr="0069052A">
          <w:rPr>
            <w:rStyle w:val="Hyperlink"/>
            <w:noProof/>
          </w:rPr>
          <w:t>EC.AT_Module_Access</w:t>
        </w:r>
        <w:r>
          <w:rPr>
            <w:noProof/>
            <w:webHidden/>
          </w:rPr>
          <w:tab/>
        </w:r>
        <w:r>
          <w:rPr>
            <w:noProof/>
            <w:webHidden/>
          </w:rPr>
          <w:fldChar w:fldCharType="begin"/>
        </w:r>
        <w:r>
          <w:rPr>
            <w:noProof/>
            <w:webHidden/>
          </w:rPr>
          <w:instrText xml:space="preserve"> PAGEREF _Toc484061442 \h </w:instrText>
        </w:r>
        <w:r>
          <w:rPr>
            <w:noProof/>
            <w:webHidden/>
          </w:rPr>
        </w:r>
        <w:r>
          <w:rPr>
            <w:noProof/>
            <w:webHidden/>
          </w:rPr>
          <w:fldChar w:fldCharType="separate"/>
        </w:r>
        <w:r>
          <w:rPr>
            <w:noProof/>
            <w:webHidden/>
          </w:rPr>
          <w:t>62</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43" w:history="1">
        <w:r w:rsidRPr="0069052A">
          <w:rPr>
            <w:rStyle w:val="Hyperlink"/>
            <w:noProof/>
          </w:rPr>
          <w:t>2.1.64</w:t>
        </w:r>
        <w:r>
          <w:rPr>
            <w:rFonts w:asciiTheme="minorHAnsi" w:eastAsiaTheme="minorEastAsia" w:hAnsiTheme="minorHAnsi" w:cstheme="minorBidi"/>
            <w:noProof/>
            <w:sz w:val="22"/>
            <w:szCs w:val="22"/>
          </w:rPr>
          <w:tab/>
        </w:r>
        <w:r w:rsidRPr="0069052A">
          <w:rPr>
            <w:rStyle w:val="Hyperlink"/>
            <w:noProof/>
          </w:rPr>
          <w:t>EC.AT_Role_Access</w:t>
        </w:r>
        <w:r>
          <w:rPr>
            <w:noProof/>
            <w:webHidden/>
          </w:rPr>
          <w:tab/>
        </w:r>
        <w:r>
          <w:rPr>
            <w:noProof/>
            <w:webHidden/>
          </w:rPr>
          <w:fldChar w:fldCharType="begin"/>
        </w:r>
        <w:r>
          <w:rPr>
            <w:noProof/>
            <w:webHidden/>
          </w:rPr>
          <w:instrText xml:space="preserve"> PAGEREF _Toc484061443 \h </w:instrText>
        </w:r>
        <w:r>
          <w:rPr>
            <w:noProof/>
            <w:webHidden/>
          </w:rPr>
        </w:r>
        <w:r>
          <w:rPr>
            <w:noProof/>
            <w:webHidden/>
          </w:rPr>
          <w:fldChar w:fldCharType="separate"/>
        </w:r>
        <w:r>
          <w:rPr>
            <w:noProof/>
            <w:webHidden/>
          </w:rPr>
          <w:t>63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44" w:history="1">
        <w:r w:rsidRPr="0069052A">
          <w:rPr>
            <w:rStyle w:val="Hyperlink"/>
            <w:noProof/>
          </w:rPr>
          <w:t>2.1.65</w:t>
        </w:r>
        <w:r>
          <w:rPr>
            <w:rFonts w:asciiTheme="minorHAnsi" w:eastAsiaTheme="minorEastAsia" w:hAnsiTheme="minorHAnsi" w:cstheme="minorBidi"/>
            <w:noProof/>
            <w:sz w:val="22"/>
            <w:szCs w:val="22"/>
          </w:rPr>
          <w:tab/>
        </w:r>
        <w:r w:rsidRPr="0069052A">
          <w:rPr>
            <w:rStyle w:val="Hyperlink"/>
            <w:noProof/>
          </w:rPr>
          <w:t>EC.AT_Reassign_Status_For_Module</w:t>
        </w:r>
        <w:r>
          <w:rPr>
            <w:noProof/>
            <w:webHidden/>
          </w:rPr>
          <w:tab/>
        </w:r>
        <w:r>
          <w:rPr>
            <w:noProof/>
            <w:webHidden/>
          </w:rPr>
          <w:fldChar w:fldCharType="begin"/>
        </w:r>
        <w:r>
          <w:rPr>
            <w:noProof/>
            <w:webHidden/>
          </w:rPr>
          <w:instrText xml:space="preserve"> PAGEREF _Toc484061444 \h </w:instrText>
        </w:r>
        <w:r>
          <w:rPr>
            <w:noProof/>
            <w:webHidden/>
          </w:rPr>
        </w:r>
        <w:r>
          <w:rPr>
            <w:noProof/>
            <w:webHidden/>
          </w:rPr>
          <w:fldChar w:fldCharType="separate"/>
        </w:r>
        <w:r>
          <w:rPr>
            <w:noProof/>
            <w:webHidden/>
          </w:rPr>
          <w:t>63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45" w:history="1">
        <w:r w:rsidRPr="0069052A">
          <w:rPr>
            <w:rStyle w:val="Hyperlink"/>
            <w:noProof/>
          </w:rPr>
          <w:t>2.1.66</w:t>
        </w:r>
        <w:r>
          <w:rPr>
            <w:rFonts w:asciiTheme="minorHAnsi" w:eastAsiaTheme="minorEastAsia" w:hAnsiTheme="minorHAnsi" w:cstheme="minorBidi"/>
            <w:noProof/>
            <w:sz w:val="22"/>
            <w:szCs w:val="22"/>
          </w:rPr>
          <w:tab/>
        </w:r>
        <w:r w:rsidRPr="0069052A">
          <w:rPr>
            <w:rStyle w:val="Hyperlink"/>
            <w:noProof/>
          </w:rPr>
          <w:t>EC. Qulaity_Other_Coaching_Stage</w:t>
        </w:r>
        <w:r>
          <w:rPr>
            <w:noProof/>
            <w:webHidden/>
          </w:rPr>
          <w:tab/>
        </w:r>
        <w:r>
          <w:rPr>
            <w:noProof/>
            <w:webHidden/>
          </w:rPr>
          <w:fldChar w:fldCharType="begin"/>
        </w:r>
        <w:r>
          <w:rPr>
            <w:noProof/>
            <w:webHidden/>
          </w:rPr>
          <w:instrText xml:space="preserve"> PAGEREF _Toc484061445 \h </w:instrText>
        </w:r>
        <w:r>
          <w:rPr>
            <w:noProof/>
            <w:webHidden/>
          </w:rPr>
        </w:r>
        <w:r>
          <w:rPr>
            <w:noProof/>
            <w:webHidden/>
          </w:rPr>
          <w:fldChar w:fldCharType="separate"/>
        </w:r>
        <w:r>
          <w:rPr>
            <w:noProof/>
            <w:webHidden/>
          </w:rPr>
          <w:t>63</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46" w:history="1">
        <w:r w:rsidRPr="0069052A">
          <w:rPr>
            <w:rStyle w:val="Hyperlink"/>
            <w:noProof/>
          </w:rPr>
          <w:t>2.1.67</w:t>
        </w:r>
        <w:r>
          <w:rPr>
            <w:rFonts w:asciiTheme="minorHAnsi" w:eastAsiaTheme="minorEastAsia" w:hAnsiTheme="minorHAnsi" w:cstheme="minorBidi"/>
            <w:noProof/>
            <w:sz w:val="22"/>
            <w:szCs w:val="22"/>
          </w:rPr>
          <w:tab/>
        </w:r>
        <w:r w:rsidRPr="0069052A">
          <w:rPr>
            <w:rStyle w:val="Hyperlink"/>
            <w:noProof/>
          </w:rPr>
          <w:t>EC. Quality_Other_Coaching_Rejected</w:t>
        </w:r>
        <w:r>
          <w:rPr>
            <w:noProof/>
            <w:webHidden/>
          </w:rPr>
          <w:tab/>
        </w:r>
        <w:r>
          <w:rPr>
            <w:noProof/>
            <w:webHidden/>
          </w:rPr>
          <w:fldChar w:fldCharType="begin"/>
        </w:r>
        <w:r>
          <w:rPr>
            <w:noProof/>
            <w:webHidden/>
          </w:rPr>
          <w:instrText xml:space="preserve"> PAGEREF _Toc484061446 \h </w:instrText>
        </w:r>
        <w:r>
          <w:rPr>
            <w:noProof/>
            <w:webHidden/>
          </w:rPr>
        </w:r>
        <w:r>
          <w:rPr>
            <w:noProof/>
            <w:webHidden/>
          </w:rPr>
          <w:fldChar w:fldCharType="separate"/>
        </w:r>
        <w:r>
          <w:rPr>
            <w:noProof/>
            <w:webHidden/>
          </w:rPr>
          <w:t>65</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47" w:history="1">
        <w:r w:rsidRPr="0069052A">
          <w:rPr>
            <w:rStyle w:val="Hyperlink"/>
            <w:noProof/>
          </w:rPr>
          <w:t>2.1.68</w:t>
        </w:r>
        <w:r>
          <w:rPr>
            <w:rFonts w:asciiTheme="minorHAnsi" w:eastAsiaTheme="minorEastAsia" w:hAnsiTheme="minorHAnsi" w:cstheme="minorBidi"/>
            <w:noProof/>
            <w:sz w:val="22"/>
            <w:szCs w:val="22"/>
          </w:rPr>
          <w:tab/>
        </w:r>
        <w:r w:rsidRPr="0069052A">
          <w:rPr>
            <w:rStyle w:val="Hyperlink"/>
            <w:noProof/>
          </w:rPr>
          <w:t>EC. Qulaity_Other_Coaching_Fact</w:t>
        </w:r>
        <w:r>
          <w:rPr>
            <w:noProof/>
            <w:webHidden/>
          </w:rPr>
          <w:tab/>
        </w:r>
        <w:r>
          <w:rPr>
            <w:noProof/>
            <w:webHidden/>
          </w:rPr>
          <w:fldChar w:fldCharType="begin"/>
        </w:r>
        <w:r>
          <w:rPr>
            <w:noProof/>
            <w:webHidden/>
          </w:rPr>
          <w:instrText xml:space="preserve"> PAGEREF _Toc484061447 \h </w:instrText>
        </w:r>
        <w:r>
          <w:rPr>
            <w:noProof/>
            <w:webHidden/>
          </w:rPr>
        </w:r>
        <w:r>
          <w:rPr>
            <w:noProof/>
            <w:webHidden/>
          </w:rPr>
          <w:fldChar w:fldCharType="separate"/>
        </w:r>
        <w:r>
          <w:rPr>
            <w:noProof/>
            <w:webHidden/>
          </w:rPr>
          <w:t>65</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48" w:history="1">
        <w:r w:rsidRPr="0069052A">
          <w:rPr>
            <w:rStyle w:val="Hyperlink"/>
            <w:noProof/>
          </w:rPr>
          <w:t>2.1.69</w:t>
        </w:r>
        <w:r>
          <w:rPr>
            <w:rFonts w:asciiTheme="minorHAnsi" w:eastAsiaTheme="minorEastAsia" w:hAnsiTheme="minorHAnsi" w:cstheme="minorBidi"/>
            <w:noProof/>
            <w:sz w:val="22"/>
            <w:szCs w:val="22"/>
          </w:rPr>
          <w:tab/>
        </w:r>
        <w:r w:rsidRPr="0069052A">
          <w:rPr>
            <w:rStyle w:val="Hyperlink"/>
            <w:noProof/>
          </w:rPr>
          <w:t>EC. Quality_Other_FileList</w:t>
        </w:r>
        <w:r>
          <w:rPr>
            <w:noProof/>
            <w:webHidden/>
          </w:rPr>
          <w:tab/>
        </w:r>
        <w:r>
          <w:rPr>
            <w:noProof/>
            <w:webHidden/>
          </w:rPr>
          <w:fldChar w:fldCharType="begin"/>
        </w:r>
        <w:r>
          <w:rPr>
            <w:noProof/>
            <w:webHidden/>
          </w:rPr>
          <w:instrText xml:space="preserve"> PAGEREF _Toc484061448 \h </w:instrText>
        </w:r>
        <w:r>
          <w:rPr>
            <w:noProof/>
            <w:webHidden/>
          </w:rPr>
        </w:r>
        <w:r>
          <w:rPr>
            <w:noProof/>
            <w:webHidden/>
          </w:rPr>
          <w:fldChar w:fldCharType="separate"/>
        </w:r>
        <w:r>
          <w:rPr>
            <w:noProof/>
            <w:webHidden/>
          </w:rPr>
          <w:t>66</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49" w:history="1">
        <w:r w:rsidRPr="0069052A">
          <w:rPr>
            <w:rStyle w:val="Hyperlink"/>
            <w:noProof/>
          </w:rPr>
          <w:t>2.1.70</w:t>
        </w:r>
        <w:r>
          <w:rPr>
            <w:rFonts w:asciiTheme="minorHAnsi" w:eastAsiaTheme="minorEastAsia" w:hAnsiTheme="minorHAnsi" w:cstheme="minorBidi"/>
            <w:noProof/>
            <w:sz w:val="22"/>
            <w:szCs w:val="22"/>
          </w:rPr>
          <w:tab/>
        </w:r>
        <w:r w:rsidRPr="0069052A">
          <w:rPr>
            <w:rStyle w:val="Hyperlink"/>
            <w:noProof/>
          </w:rPr>
          <w:t>EC.Coaching_Log_Archive</w:t>
        </w:r>
        <w:r>
          <w:rPr>
            <w:noProof/>
            <w:webHidden/>
          </w:rPr>
          <w:tab/>
        </w:r>
        <w:r>
          <w:rPr>
            <w:noProof/>
            <w:webHidden/>
          </w:rPr>
          <w:fldChar w:fldCharType="begin"/>
        </w:r>
        <w:r>
          <w:rPr>
            <w:noProof/>
            <w:webHidden/>
          </w:rPr>
          <w:instrText xml:space="preserve"> PAGEREF _Toc484061449 \h </w:instrText>
        </w:r>
        <w:r>
          <w:rPr>
            <w:noProof/>
            <w:webHidden/>
          </w:rPr>
        </w:r>
        <w:r>
          <w:rPr>
            <w:noProof/>
            <w:webHidden/>
          </w:rPr>
          <w:fldChar w:fldCharType="separate"/>
        </w:r>
        <w:r>
          <w:rPr>
            <w:noProof/>
            <w:webHidden/>
          </w:rPr>
          <w:t>66</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50" w:history="1">
        <w:r w:rsidRPr="0069052A">
          <w:rPr>
            <w:rStyle w:val="Hyperlink"/>
            <w:noProof/>
          </w:rPr>
          <w:t>2.1.71</w:t>
        </w:r>
        <w:r>
          <w:rPr>
            <w:rFonts w:asciiTheme="minorHAnsi" w:eastAsiaTheme="minorEastAsia" w:hAnsiTheme="minorHAnsi" w:cstheme="minorBidi"/>
            <w:noProof/>
            <w:sz w:val="22"/>
            <w:szCs w:val="22"/>
          </w:rPr>
          <w:tab/>
        </w:r>
        <w:r w:rsidRPr="0069052A">
          <w:rPr>
            <w:rStyle w:val="Hyperlink"/>
            <w:noProof/>
          </w:rPr>
          <w:t>EC.Coaching_Log_Reason_Archive</w:t>
        </w:r>
        <w:r>
          <w:rPr>
            <w:noProof/>
            <w:webHidden/>
          </w:rPr>
          <w:tab/>
        </w:r>
        <w:r>
          <w:rPr>
            <w:noProof/>
            <w:webHidden/>
          </w:rPr>
          <w:fldChar w:fldCharType="begin"/>
        </w:r>
        <w:r>
          <w:rPr>
            <w:noProof/>
            <w:webHidden/>
          </w:rPr>
          <w:instrText xml:space="preserve"> PAGEREF _Toc484061450 \h </w:instrText>
        </w:r>
        <w:r>
          <w:rPr>
            <w:noProof/>
            <w:webHidden/>
          </w:rPr>
        </w:r>
        <w:r>
          <w:rPr>
            <w:noProof/>
            <w:webHidden/>
          </w:rPr>
          <w:fldChar w:fldCharType="separate"/>
        </w:r>
        <w:r>
          <w:rPr>
            <w:noProof/>
            <w:webHidden/>
          </w:rPr>
          <w:t>67</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51" w:history="1">
        <w:r w:rsidRPr="0069052A">
          <w:rPr>
            <w:rStyle w:val="Hyperlink"/>
            <w:noProof/>
          </w:rPr>
          <w:t>2.1.72</w:t>
        </w:r>
        <w:r>
          <w:rPr>
            <w:rFonts w:asciiTheme="minorHAnsi" w:eastAsiaTheme="minorEastAsia" w:hAnsiTheme="minorHAnsi" w:cstheme="minorBidi"/>
            <w:noProof/>
            <w:sz w:val="22"/>
            <w:szCs w:val="22"/>
          </w:rPr>
          <w:tab/>
        </w:r>
        <w:r w:rsidRPr="0069052A">
          <w:rPr>
            <w:rStyle w:val="Hyperlink"/>
            <w:noProof/>
          </w:rPr>
          <w:t>EC. NPN_Description</w:t>
        </w:r>
        <w:r>
          <w:rPr>
            <w:noProof/>
            <w:webHidden/>
          </w:rPr>
          <w:tab/>
        </w:r>
        <w:r>
          <w:rPr>
            <w:noProof/>
            <w:webHidden/>
          </w:rPr>
          <w:fldChar w:fldCharType="begin"/>
        </w:r>
        <w:r>
          <w:rPr>
            <w:noProof/>
            <w:webHidden/>
          </w:rPr>
          <w:instrText xml:space="preserve"> PAGEREF _Toc484061451 \h </w:instrText>
        </w:r>
        <w:r>
          <w:rPr>
            <w:noProof/>
            <w:webHidden/>
          </w:rPr>
        </w:r>
        <w:r>
          <w:rPr>
            <w:noProof/>
            <w:webHidden/>
          </w:rPr>
          <w:fldChar w:fldCharType="separate"/>
        </w:r>
        <w:r>
          <w:rPr>
            <w:noProof/>
            <w:webHidden/>
          </w:rPr>
          <w:t>68</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52" w:history="1">
        <w:r w:rsidRPr="0069052A">
          <w:rPr>
            <w:rStyle w:val="Hyperlink"/>
            <w:noProof/>
          </w:rPr>
          <w:t>2.1.73</w:t>
        </w:r>
        <w:r>
          <w:rPr>
            <w:rFonts w:asciiTheme="minorHAnsi" w:eastAsiaTheme="minorEastAsia" w:hAnsiTheme="minorHAnsi" w:cstheme="minorBidi"/>
            <w:noProof/>
            <w:sz w:val="22"/>
            <w:szCs w:val="22"/>
          </w:rPr>
          <w:tab/>
        </w:r>
        <w:r w:rsidRPr="0069052A">
          <w:rPr>
            <w:rStyle w:val="Hyperlink"/>
            <w:noProof/>
          </w:rPr>
          <w:t>EC.AT_Role_Module_Link</w:t>
        </w:r>
        <w:r>
          <w:rPr>
            <w:noProof/>
            <w:webHidden/>
          </w:rPr>
          <w:tab/>
        </w:r>
        <w:r>
          <w:rPr>
            <w:noProof/>
            <w:webHidden/>
          </w:rPr>
          <w:fldChar w:fldCharType="begin"/>
        </w:r>
        <w:r>
          <w:rPr>
            <w:noProof/>
            <w:webHidden/>
          </w:rPr>
          <w:instrText xml:space="preserve"> PAGEREF _Toc484061452 \h </w:instrText>
        </w:r>
        <w:r>
          <w:rPr>
            <w:noProof/>
            <w:webHidden/>
          </w:rPr>
        </w:r>
        <w:r>
          <w:rPr>
            <w:noProof/>
            <w:webHidden/>
          </w:rPr>
          <w:fldChar w:fldCharType="separate"/>
        </w:r>
        <w:r>
          <w:rPr>
            <w:noProof/>
            <w:webHidden/>
          </w:rPr>
          <w:t>68</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53" w:history="1">
        <w:r w:rsidRPr="0069052A">
          <w:rPr>
            <w:rStyle w:val="Hyperlink"/>
            <w:b/>
            <w:bCs/>
            <w:noProof/>
          </w:rPr>
          <w:t>2.2.</w:t>
        </w:r>
        <w:r>
          <w:rPr>
            <w:rFonts w:asciiTheme="minorHAnsi" w:eastAsiaTheme="minorEastAsia" w:hAnsiTheme="minorHAnsi" w:cstheme="minorBidi"/>
            <w:noProof/>
            <w:sz w:val="22"/>
            <w:szCs w:val="22"/>
          </w:rPr>
          <w:tab/>
        </w:r>
        <w:r w:rsidRPr="0069052A">
          <w:rPr>
            <w:rStyle w:val="Hyperlink"/>
            <w:b/>
            <w:bCs/>
            <w:noProof/>
          </w:rPr>
          <w:t>eCoaching Procedures</w:t>
        </w:r>
        <w:r>
          <w:rPr>
            <w:noProof/>
            <w:webHidden/>
          </w:rPr>
          <w:tab/>
        </w:r>
        <w:r>
          <w:rPr>
            <w:noProof/>
            <w:webHidden/>
          </w:rPr>
          <w:fldChar w:fldCharType="begin"/>
        </w:r>
        <w:r>
          <w:rPr>
            <w:noProof/>
            <w:webHidden/>
          </w:rPr>
          <w:instrText xml:space="preserve"> PAGEREF _Toc484061453 \h </w:instrText>
        </w:r>
        <w:r>
          <w:rPr>
            <w:noProof/>
            <w:webHidden/>
          </w:rPr>
        </w:r>
        <w:r>
          <w:rPr>
            <w:noProof/>
            <w:webHidden/>
          </w:rPr>
          <w:fldChar w:fldCharType="separate"/>
        </w:r>
        <w:r>
          <w:rPr>
            <w:noProof/>
            <w:webHidden/>
          </w:rPr>
          <w:t>68</w:t>
        </w:r>
        <w:r>
          <w:rPr>
            <w:noProof/>
            <w:webHidden/>
          </w:rPr>
          <w:fldChar w:fldCharType="end"/>
        </w:r>
      </w:hyperlink>
    </w:p>
    <w:p w:rsidR="00C542AD" w:rsidRDefault="00C542AD">
      <w:pPr>
        <w:pStyle w:val="TOC3"/>
        <w:rPr>
          <w:rFonts w:asciiTheme="minorHAnsi" w:eastAsiaTheme="minorEastAsia" w:hAnsiTheme="minorHAnsi" w:cstheme="minorBidi"/>
          <w:noProof/>
          <w:sz w:val="22"/>
          <w:szCs w:val="22"/>
        </w:rPr>
      </w:pPr>
      <w:hyperlink w:anchor="_Toc484061454" w:history="1">
        <w:r w:rsidRPr="0069052A">
          <w:rPr>
            <w:rStyle w:val="Hyperlink"/>
            <w:b/>
            <w:bCs/>
            <w:noProof/>
          </w:rPr>
          <w:t>2.3.</w:t>
        </w:r>
        <w:r>
          <w:rPr>
            <w:rFonts w:asciiTheme="minorHAnsi" w:eastAsiaTheme="minorEastAsia" w:hAnsiTheme="minorHAnsi" w:cstheme="minorBidi"/>
            <w:noProof/>
            <w:sz w:val="22"/>
            <w:szCs w:val="22"/>
          </w:rPr>
          <w:tab/>
        </w:r>
        <w:r w:rsidRPr="0069052A">
          <w:rPr>
            <w:rStyle w:val="Hyperlink"/>
            <w:b/>
            <w:bCs/>
            <w:noProof/>
          </w:rPr>
          <w:t>eCoaching Functions</w:t>
        </w:r>
        <w:r>
          <w:rPr>
            <w:noProof/>
            <w:webHidden/>
          </w:rPr>
          <w:tab/>
        </w:r>
        <w:r>
          <w:rPr>
            <w:noProof/>
            <w:webHidden/>
          </w:rPr>
          <w:fldChar w:fldCharType="begin"/>
        </w:r>
        <w:r>
          <w:rPr>
            <w:noProof/>
            <w:webHidden/>
          </w:rPr>
          <w:instrText xml:space="preserve"> PAGEREF _Toc484061454 \h </w:instrText>
        </w:r>
        <w:r>
          <w:rPr>
            <w:noProof/>
            <w:webHidden/>
          </w:rPr>
        </w:r>
        <w:r>
          <w:rPr>
            <w:noProof/>
            <w:webHidden/>
          </w:rPr>
          <w:fldChar w:fldCharType="separate"/>
        </w:r>
        <w:r>
          <w:rPr>
            <w:noProof/>
            <w:webHidden/>
          </w:rPr>
          <w:t>76</w:t>
        </w:r>
        <w:r>
          <w:rPr>
            <w:noProof/>
            <w:webHidden/>
          </w:rPr>
          <w:fldChar w:fldCharType="end"/>
        </w:r>
      </w:hyperlink>
    </w:p>
    <w:p w:rsidR="00C542AD" w:rsidRDefault="00C542AD">
      <w:pPr>
        <w:pStyle w:val="TOC1"/>
        <w:tabs>
          <w:tab w:val="left" w:pos="432"/>
        </w:tabs>
        <w:rPr>
          <w:rFonts w:asciiTheme="minorHAnsi" w:eastAsiaTheme="minorEastAsia" w:hAnsiTheme="minorHAnsi" w:cstheme="minorBidi"/>
          <w:noProof/>
          <w:sz w:val="22"/>
          <w:szCs w:val="22"/>
        </w:rPr>
      </w:pPr>
      <w:hyperlink w:anchor="_Toc484061455" w:history="1">
        <w:r w:rsidRPr="0069052A">
          <w:rPr>
            <w:rStyle w:val="Hyperlink"/>
            <w:b/>
            <w:noProof/>
          </w:rPr>
          <w:t>3.</w:t>
        </w:r>
        <w:r>
          <w:rPr>
            <w:rFonts w:asciiTheme="minorHAnsi" w:eastAsiaTheme="minorEastAsia" w:hAnsiTheme="minorHAnsi" w:cstheme="minorBidi"/>
            <w:noProof/>
            <w:sz w:val="22"/>
            <w:szCs w:val="22"/>
          </w:rPr>
          <w:tab/>
        </w:r>
        <w:r w:rsidRPr="0069052A">
          <w:rPr>
            <w:rStyle w:val="Hyperlink"/>
            <w:b/>
            <w:noProof/>
          </w:rPr>
          <w:t>Reference Materials</w:t>
        </w:r>
        <w:r>
          <w:rPr>
            <w:noProof/>
            <w:webHidden/>
          </w:rPr>
          <w:tab/>
        </w:r>
        <w:r>
          <w:rPr>
            <w:noProof/>
            <w:webHidden/>
          </w:rPr>
          <w:fldChar w:fldCharType="begin"/>
        </w:r>
        <w:r>
          <w:rPr>
            <w:noProof/>
            <w:webHidden/>
          </w:rPr>
          <w:instrText xml:space="preserve"> PAGEREF _Toc484061455 \h </w:instrText>
        </w:r>
        <w:r>
          <w:rPr>
            <w:noProof/>
            <w:webHidden/>
          </w:rPr>
        </w:r>
        <w:r>
          <w:rPr>
            <w:noProof/>
            <w:webHidden/>
          </w:rPr>
          <w:fldChar w:fldCharType="separate"/>
        </w:r>
        <w:r>
          <w:rPr>
            <w:noProof/>
            <w:webHidden/>
          </w:rPr>
          <w:t>80</w:t>
        </w:r>
        <w:r>
          <w:rPr>
            <w:noProof/>
            <w:webHidden/>
          </w:rPr>
          <w:fldChar w:fldCharType="end"/>
        </w:r>
      </w:hyperlink>
    </w:p>
    <w:p w:rsidR="00C542AD" w:rsidRDefault="00C542AD">
      <w:pPr>
        <w:pStyle w:val="TOC1"/>
        <w:tabs>
          <w:tab w:val="left" w:pos="432"/>
        </w:tabs>
        <w:rPr>
          <w:rFonts w:asciiTheme="minorHAnsi" w:eastAsiaTheme="minorEastAsia" w:hAnsiTheme="minorHAnsi" w:cstheme="minorBidi"/>
          <w:noProof/>
          <w:sz w:val="22"/>
          <w:szCs w:val="22"/>
        </w:rPr>
      </w:pPr>
      <w:hyperlink w:anchor="_Toc484061456" w:history="1">
        <w:r w:rsidRPr="0069052A">
          <w:rPr>
            <w:rStyle w:val="Hyperlink"/>
            <w:b/>
            <w:noProof/>
          </w:rPr>
          <w:t>4.</w:t>
        </w:r>
        <w:r>
          <w:rPr>
            <w:rFonts w:asciiTheme="minorHAnsi" w:eastAsiaTheme="minorEastAsia" w:hAnsiTheme="minorHAnsi" w:cstheme="minorBidi"/>
            <w:noProof/>
            <w:sz w:val="22"/>
            <w:szCs w:val="22"/>
          </w:rPr>
          <w:tab/>
        </w:r>
        <w:r w:rsidRPr="0069052A">
          <w:rPr>
            <w:rStyle w:val="Hyperlink"/>
            <w:b/>
            <w:noProof/>
          </w:rPr>
          <w:t>Definitions and Acronyms</w:t>
        </w:r>
        <w:r>
          <w:rPr>
            <w:noProof/>
            <w:webHidden/>
          </w:rPr>
          <w:tab/>
        </w:r>
        <w:r>
          <w:rPr>
            <w:noProof/>
            <w:webHidden/>
          </w:rPr>
          <w:fldChar w:fldCharType="begin"/>
        </w:r>
        <w:r>
          <w:rPr>
            <w:noProof/>
            <w:webHidden/>
          </w:rPr>
          <w:instrText xml:space="preserve"> PAGEREF _Toc484061456 \h </w:instrText>
        </w:r>
        <w:r>
          <w:rPr>
            <w:noProof/>
            <w:webHidden/>
          </w:rPr>
        </w:r>
        <w:r>
          <w:rPr>
            <w:noProof/>
            <w:webHidden/>
          </w:rPr>
          <w:fldChar w:fldCharType="separate"/>
        </w:r>
        <w:r>
          <w:rPr>
            <w:noProof/>
            <w:webHidden/>
          </w:rPr>
          <w:t>80</w:t>
        </w:r>
        <w:r>
          <w:rPr>
            <w:noProof/>
            <w:webHidden/>
          </w:rPr>
          <w:fldChar w:fldCharType="end"/>
        </w:r>
      </w:hyperlink>
    </w:p>
    <w:p w:rsidR="00E5799B" w:rsidRPr="00E5799B" w:rsidRDefault="00E5799B" w:rsidP="00E5799B">
      <w:pPr>
        <w:widowControl/>
        <w:spacing w:line="240" w:lineRule="auto"/>
      </w:pPr>
      <w:r w:rsidRPr="00E5799B">
        <w:lastRenderedPageBreak/>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9" w:name="_Toc484061287"/>
      <w:r w:rsidRPr="00E5799B">
        <w:rPr>
          <w:b/>
          <w:sz w:val="22"/>
        </w:rPr>
        <w:lastRenderedPageBreak/>
        <w:t>Software Project Overview</w:t>
      </w:r>
      <w:r w:rsidR="004D572E">
        <w:rPr>
          <w:b/>
          <w:sz w:val="22"/>
        </w:rPr>
        <w:t xml:space="preserve"> and Scope</w:t>
      </w:r>
      <w:bookmarkEnd w:id="9"/>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0" w:name="_Toc48447895"/>
      <w:bookmarkStart w:id="11" w:name="_Toc48447988"/>
      <w:bookmarkStart w:id="12" w:name="_Toc48454255"/>
      <w:bookmarkStart w:id="13" w:name="_Toc48454364"/>
      <w:bookmarkStart w:id="14" w:name="_Toc48965374"/>
      <w:bookmarkStart w:id="15" w:name="_Toc49219671"/>
      <w:bookmarkStart w:id="16" w:name="_Toc49220510"/>
      <w:bookmarkStart w:id="17" w:name="_Toc49837155"/>
      <w:bookmarkStart w:id="18" w:name="_Toc49837237"/>
      <w:bookmarkStart w:id="19" w:name="_Toc51046052"/>
      <w:bookmarkStart w:id="20" w:name="_Toc51046125"/>
      <w:bookmarkStart w:id="21" w:name="_Toc51046198"/>
      <w:bookmarkStart w:id="22" w:name="_Toc51051893"/>
      <w:bookmarkStart w:id="23" w:name="_Toc51125717"/>
      <w:bookmarkStart w:id="24" w:name="_Toc51125943"/>
      <w:bookmarkStart w:id="25" w:name="_Toc54428656"/>
      <w:bookmarkStart w:id="26" w:name="_Toc58395938"/>
      <w:bookmarkStart w:id="27" w:name="_Toc58641333"/>
      <w:bookmarkStart w:id="28" w:name="_Toc58641528"/>
      <w:bookmarkStart w:id="29" w:name="_Toc58641610"/>
      <w:bookmarkStart w:id="30" w:name="_Toc58641692"/>
      <w:bookmarkStart w:id="31" w:name="_Toc58641773"/>
      <w:bookmarkStart w:id="32" w:name="_Toc58641854"/>
      <w:bookmarkStart w:id="33" w:name="_Toc58733055"/>
      <w:bookmarkStart w:id="34" w:name="_Toc59423727"/>
      <w:bookmarkStart w:id="35" w:name="_Toc59432918"/>
      <w:bookmarkStart w:id="36" w:name="_Toc59436077"/>
      <w:bookmarkStart w:id="37" w:name="_Toc61839661"/>
      <w:bookmarkStart w:id="38" w:name="_Toc61839804"/>
      <w:bookmarkStart w:id="39" w:name="_Toc61839886"/>
      <w:bookmarkStart w:id="40" w:name="_Toc64190325"/>
      <w:bookmarkStart w:id="41" w:name="_Toc64682591"/>
      <w:bookmarkStart w:id="42" w:name="_Toc64855795"/>
      <w:bookmarkStart w:id="43" w:name="_Toc67821908"/>
      <w:bookmarkStart w:id="44" w:name="_Toc67899228"/>
      <w:bookmarkStart w:id="45" w:name="_Toc67899319"/>
      <w:bookmarkStart w:id="46" w:name="_Toc67905447"/>
      <w:bookmarkStart w:id="47" w:name="_Toc68078681"/>
      <w:bookmarkStart w:id="48" w:name="_Toc68401433"/>
      <w:bookmarkStart w:id="49" w:name="_Toc68513042"/>
      <w:bookmarkStart w:id="50" w:name="_Toc68572727"/>
      <w:bookmarkStart w:id="51" w:name="_Toc68572810"/>
      <w:bookmarkStart w:id="52" w:name="_Toc68934240"/>
      <w:bookmarkStart w:id="53" w:name="_Toc68937000"/>
      <w:bookmarkStart w:id="54" w:name="_Toc70299808"/>
      <w:bookmarkStart w:id="55" w:name="_Toc71527520"/>
      <w:bookmarkStart w:id="56" w:name="_Toc71617216"/>
      <w:bookmarkStart w:id="57" w:name="_Toc73269079"/>
      <w:bookmarkStart w:id="58" w:name="_Toc73269656"/>
      <w:bookmarkStart w:id="59" w:name="_Toc73345084"/>
      <w:bookmarkStart w:id="60" w:name="_Toc73523546"/>
      <w:bookmarkStart w:id="61" w:name="_Toc73523713"/>
      <w:bookmarkStart w:id="62" w:name="_Toc73523928"/>
      <w:bookmarkStart w:id="63" w:name="_Toc74457374"/>
      <w:bookmarkStart w:id="64" w:name="_Toc80158836"/>
      <w:bookmarkStart w:id="65" w:name="_Toc80158888"/>
      <w:bookmarkStart w:id="66" w:name="_Toc80162389"/>
      <w:bookmarkStart w:id="67" w:name="_Toc80511283"/>
      <w:bookmarkStart w:id="68" w:name="_Toc80511334"/>
      <w:bookmarkStart w:id="69" w:name="_Toc80769396"/>
      <w:bookmarkStart w:id="70" w:name="_Toc80770753"/>
      <w:bookmarkStart w:id="71" w:name="_Toc107373678"/>
      <w:bookmarkStart w:id="72" w:name="_Toc125531047"/>
      <w:bookmarkStart w:id="73" w:name="_Toc125531183"/>
      <w:bookmarkStart w:id="74" w:name="_Toc48447899"/>
      <w:bookmarkStart w:id="75" w:name="_Toc48447992"/>
      <w:bookmarkStart w:id="76" w:name="_Toc48454259"/>
      <w:bookmarkStart w:id="77" w:name="_Toc48454368"/>
      <w:bookmarkStart w:id="78" w:name="_Toc48965378"/>
      <w:bookmarkStart w:id="79" w:name="_Toc49219675"/>
      <w:bookmarkStart w:id="80" w:name="_Toc49220514"/>
      <w:bookmarkStart w:id="81" w:name="_Toc49837159"/>
      <w:bookmarkStart w:id="82" w:name="_Toc49837241"/>
      <w:bookmarkStart w:id="83" w:name="_Toc51046056"/>
      <w:bookmarkStart w:id="84" w:name="_Toc51046129"/>
      <w:bookmarkStart w:id="85" w:name="_Toc51046202"/>
      <w:bookmarkStart w:id="86" w:name="_Toc51051897"/>
      <w:bookmarkStart w:id="87" w:name="_Toc51125721"/>
      <w:bookmarkStart w:id="88" w:name="_Toc51125947"/>
      <w:bookmarkStart w:id="89" w:name="_Toc54428660"/>
      <w:bookmarkStart w:id="90" w:name="_Toc58395942"/>
      <w:bookmarkStart w:id="91" w:name="_Toc58641337"/>
      <w:bookmarkStart w:id="92" w:name="_Toc58641532"/>
      <w:bookmarkStart w:id="93" w:name="_Toc58641614"/>
      <w:bookmarkStart w:id="94" w:name="_Toc58641696"/>
      <w:bookmarkStart w:id="95" w:name="_Toc58641777"/>
      <w:bookmarkStart w:id="96" w:name="_Toc58641858"/>
      <w:bookmarkStart w:id="97" w:name="_Toc58733059"/>
      <w:bookmarkStart w:id="98" w:name="_Toc59423731"/>
      <w:bookmarkStart w:id="99" w:name="_Toc59432922"/>
      <w:bookmarkStart w:id="100" w:name="_Toc59436081"/>
      <w:bookmarkStart w:id="101" w:name="_Toc61839665"/>
      <w:bookmarkStart w:id="102" w:name="_Toc61839808"/>
      <w:bookmarkStart w:id="103" w:name="_Toc61839890"/>
      <w:bookmarkStart w:id="104" w:name="_Toc64190329"/>
      <w:bookmarkStart w:id="105" w:name="_Toc64682595"/>
      <w:bookmarkStart w:id="106" w:name="_Toc64855799"/>
      <w:bookmarkStart w:id="107" w:name="_Toc67821912"/>
      <w:bookmarkStart w:id="108" w:name="_Toc67899232"/>
      <w:bookmarkStart w:id="109" w:name="_Toc67899323"/>
      <w:bookmarkStart w:id="110" w:name="_Toc67905451"/>
      <w:bookmarkStart w:id="111" w:name="_Toc68078685"/>
      <w:bookmarkStart w:id="112" w:name="_Toc68401437"/>
      <w:bookmarkStart w:id="113" w:name="_Toc68513046"/>
      <w:bookmarkStart w:id="114" w:name="_Toc68572731"/>
      <w:bookmarkStart w:id="115" w:name="_Toc68572814"/>
      <w:bookmarkStart w:id="116" w:name="_Toc68934244"/>
      <w:bookmarkStart w:id="117" w:name="_Toc68937004"/>
      <w:bookmarkStart w:id="118" w:name="_Toc70299812"/>
      <w:bookmarkStart w:id="119" w:name="_Toc71527524"/>
      <w:bookmarkStart w:id="120" w:name="_Toc71617220"/>
      <w:bookmarkStart w:id="121" w:name="_Toc73269083"/>
      <w:bookmarkStart w:id="122" w:name="_Toc73269660"/>
      <w:bookmarkStart w:id="123" w:name="_Toc73345088"/>
      <w:bookmarkStart w:id="124" w:name="_Toc73523550"/>
      <w:bookmarkStart w:id="125" w:name="_Toc73523717"/>
      <w:bookmarkStart w:id="126" w:name="_Toc73523932"/>
      <w:bookmarkStart w:id="127" w:name="_Toc74457378"/>
      <w:bookmarkStart w:id="128" w:name="_Toc80158840"/>
      <w:bookmarkStart w:id="129" w:name="_Toc80158892"/>
      <w:bookmarkStart w:id="130" w:name="_Toc80162393"/>
      <w:bookmarkStart w:id="131" w:name="_Toc80511287"/>
      <w:bookmarkStart w:id="132" w:name="_Toc80511338"/>
      <w:bookmarkStart w:id="133" w:name="_Toc80769400"/>
      <w:bookmarkStart w:id="134" w:name="_Toc80770757"/>
      <w:bookmarkStart w:id="135" w:name="_Toc107373682"/>
      <w:bookmarkStart w:id="136" w:name="_Toc125531051"/>
      <w:bookmarkStart w:id="137" w:name="_Toc125531187"/>
      <w:bookmarkStart w:id="138" w:name="_Toc48447903"/>
      <w:bookmarkStart w:id="139" w:name="_Toc48447996"/>
      <w:bookmarkStart w:id="140" w:name="_Toc48454263"/>
      <w:bookmarkStart w:id="141" w:name="_Toc48454372"/>
      <w:bookmarkStart w:id="142" w:name="_Toc48965382"/>
      <w:bookmarkStart w:id="143" w:name="_Toc49219679"/>
      <w:bookmarkStart w:id="144" w:name="_Toc49220518"/>
      <w:bookmarkStart w:id="145" w:name="_Toc49837163"/>
      <w:bookmarkStart w:id="146" w:name="_Toc49837245"/>
      <w:bookmarkStart w:id="147" w:name="_Toc51046060"/>
      <w:bookmarkStart w:id="148" w:name="_Toc51046133"/>
      <w:bookmarkStart w:id="149" w:name="_Toc51046206"/>
      <w:bookmarkStart w:id="150" w:name="_Toc51051901"/>
      <w:bookmarkStart w:id="151" w:name="_Toc51125725"/>
      <w:bookmarkStart w:id="152" w:name="_Toc51125951"/>
      <w:bookmarkStart w:id="153" w:name="_Toc54428664"/>
      <w:bookmarkStart w:id="154" w:name="_Toc58395946"/>
      <w:bookmarkStart w:id="155" w:name="_Toc58641341"/>
      <w:bookmarkStart w:id="156" w:name="_Toc58641536"/>
      <w:bookmarkStart w:id="157" w:name="_Toc58641618"/>
      <w:bookmarkStart w:id="158" w:name="_Toc58641700"/>
      <w:bookmarkStart w:id="159" w:name="_Toc58641781"/>
      <w:bookmarkStart w:id="160" w:name="_Toc58641862"/>
      <w:bookmarkStart w:id="161" w:name="_Toc58733063"/>
      <w:bookmarkStart w:id="162" w:name="_Toc59423735"/>
      <w:bookmarkStart w:id="163" w:name="_Toc59432926"/>
      <w:bookmarkStart w:id="164" w:name="_Toc59436085"/>
      <w:bookmarkStart w:id="165" w:name="_Toc61839669"/>
      <w:bookmarkStart w:id="166" w:name="_Toc61839812"/>
      <w:bookmarkStart w:id="167" w:name="_Toc61839894"/>
      <w:bookmarkStart w:id="168" w:name="_Toc64190333"/>
      <w:bookmarkStart w:id="169" w:name="_Toc64682599"/>
      <w:bookmarkStart w:id="170" w:name="_Toc64855803"/>
      <w:bookmarkStart w:id="171" w:name="_Toc67821916"/>
      <w:bookmarkStart w:id="172" w:name="_Toc67899236"/>
      <w:bookmarkStart w:id="173" w:name="_Toc67899327"/>
      <w:bookmarkStart w:id="174" w:name="_Toc67905455"/>
      <w:bookmarkStart w:id="175" w:name="_Toc68078689"/>
      <w:bookmarkStart w:id="176" w:name="_Toc68401441"/>
      <w:bookmarkStart w:id="177" w:name="_Toc68513050"/>
      <w:bookmarkStart w:id="178" w:name="_Toc68572735"/>
      <w:bookmarkStart w:id="179" w:name="_Toc68572818"/>
      <w:bookmarkStart w:id="180" w:name="_Toc68934248"/>
      <w:bookmarkStart w:id="181" w:name="_Toc68937008"/>
      <w:bookmarkStart w:id="182" w:name="_Toc70299816"/>
      <w:bookmarkStart w:id="183" w:name="_Toc71527528"/>
      <w:bookmarkStart w:id="184" w:name="_Toc71617224"/>
      <w:bookmarkStart w:id="185" w:name="_Toc73269087"/>
      <w:bookmarkStart w:id="186" w:name="_Toc73269664"/>
      <w:bookmarkStart w:id="187" w:name="_Toc73345092"/>
      <w:bookmarkStart w:id="188" w:name="_Toc73523554"/>
      <w:bookmarkStart w:id="189" w:name="_Toc73523721"/>
      <w:bookmarkStart w:id="190" w:name="_Toc73523936"/>
      <w:bookmarkStart w:id="191" w:name="_Toc74457382"/>
      <w:bookmarkStart w:id="192" w:name="_Toc80158844"/>
      <w:bookmarkStart w:id="193" w:name="_Toc80158896"/>
      <w:bookmarkStart w:id="194" w:name="_Toc80162397"/>
      <w:bookmarkStart w:id="195" w:name="_Toc80511291"/>
      <w:bookmarkStart w:id="196" w:name="_Toc80511342"/>
      <w:bookmarkStart w:id="197" w:name="_Toc80769404"/>
      <w:bookmarkStart w:id="198" w:name="_Toc80770761"/>
      <w:bookmarkStart w:id="199" w:name="_Toc107373686"/>
      <w:bookmarkStart w:id="200" w:name="_Toc125531055"/>
      <w:bookmarkStart w:id="201" w:name="_Toc125531191"/>
      <w:bookmarkStart w:id="202" w:name="_Toc48447907"/>
      <w:bookmarkStart w:id="203" w:name="_Toc48448000"/>
      <w:bookmarkStart w:id="204" w:name="_Toc48454267"/>
      <w:bookmarkStart w:id="205" w:name="_Toc48454376"/>
      <w:bookmarkStart w:id="206" w:name="_Toc48965386"/>
      <w:bookmarkStart w:id="207" w:name="_Toc49219683"/>
      <w:bookmarkStart w:id="208" w:name="_Toc49220522"/>
      <w:bookmarkStart w:id="209" w:name="_Toc49837167"/>
      <w:bookmarkStart w:id="210" w:name="_Toc49837249"/>
      <w:bookmarkStart w:id="211" w:name="_Toc51046064"/>
      <w:bookmarkStart w:id="212" w:name="_Toc51046137"/>
      <w:bookmarkStart w:id="213" w:name="_Toc51046210"/>
      <w:bookmarkStart w:id="214" w:name="_Toc51051905"/>
      <w:bookmarkStart w:id="215" w:name="_Toc51125729"/>
      <w:bookmarkStart w:id="216" w:name="_Toc51125955"/>
      <w:bookmarkStart w:id="217" w:name="_Toc54428668"/>
      <w:bookmarkStart w:id="218" w:name="_Toc58395950"/>
      <w:bookmarkStart w:id="219" w:name="_Toc58641345"/>
      <w:bookmarkStart w:id="220" w:name="_Toc58641540"/>
      <w:bookmarkStart w:id="221" w:name="_Toc58641622"/>
      <w:bookmarkStart w:id="222" w:name="_Toc58641704"/>
      <w:bookmarkStart w:id="223" w:name="_Toc58641785"/>
      <w:bookmarkStart w:id="224" w:name="_Toc58641866"/>
      <w:bookmarkStart w:id="225" w:name="_Toc58733067"/>
      <w:bookmarkStart w:id="226" w:name="_Toc59423739"/>
      <w:bookmarkStart w:id="227" w:name="_Toc59432930"/>
      <w:bookmarkStart w:id="228" w:name="_Toc59436089"/>
      <w:bookmarkStart w:id="229" w:name="_Toc61839673"/>
      <w:bookmarkStart w:id="230" w:name="_Toc61839816"/>
      <w:bookmarkStart w:id="231" w:name="_Toc61839898"/>
      <w:bookmarkStart w:id="232" w:name="_Toc64190337"/>
      <w:bookmarkStart w:id="233" w:name="_Toc64682603"/>
      <w:bookmarkStart w:id="234" w:name="_Toc64855807"/>
      <w:bookmarkStart w:id="235" w:name="_Toc67821920"/>
      <w:bookmarkStart w:id="236" w:name="_Toc67899240"/>
      <w:bookmarkStart w:id="237" w:name="_Toc67899331"/>
      <w:bookmarkStart w:id="238" w:name="_Toc67905459"/>
      <w:bookmarkStart w:id="239" w:name="_Toc68078693"/>
      <w:bookmarkStart w:id="240" w:name="_Toc68401445"/>
      <w:bookmarkStart w:id="241" w:name="_Toc68513054"/>
      <w:bookmarkStart w:id="242" w:name="_Toc68572739"/>
      <w:bookmarkStart w:id="243" w:name="_Toc68572822"/>
      <w:bookmarkStart w:id="244" w:name="_Toc68934252"/>
      <w:bookmarkStart w:id="245" w:name="_Toc68937012"/>
      <w:bookmarkStart w:id="246" w:name="_Toc70299820"/>
      <w:bookmarkStart w:id="247" w:name="_Toc71527532"/>
      <w:bookmarkStart w:id="248" w:name="_Toc71617228"/>
      <w:bookmarkStart w:id="249" w:name="_Toc73269091"/>
      <w:bookmarkStart w:id="250" w:name="_Toc73269668"/>
      <w:bookmarkStart w:id="251" w:name="_Toc73345096"/>
      <w:bookmarkStart w:id="252" w:name="_Toc73523558"/>
      <w:bookmarkStart w:id="253" w:name="_Toc73523725"/>
      <w:bookmarkStart w:id="254" w:name="_Toc73523940"/>
      <w:bookmarkStart w:id="255" w:name="_Toc74457386"/>
      <w:bookmarkStart w:id="256" w:name="_Toc80158848"/>
      <w:bookmarkStart w:id="257" w:name="_Toc80158900"/>
      <w:bookmarkStart w:id="258" w:name="_Toc80162401"/>
      <w:bookmarkStart w:id="259" w:name="_Toc80511295"/>
      <w:bookmarkStart w:id="260" w:name="_Toc80511346"/>
      <w:bookmarkStart w:id="261" w:name="_Toc80769408"/>
      <w:bookmarkStart w:id="262" w:name="_Toc80770765"/>
      <w:bookmarkStart w:id="263" w:name="_Toc107373690"/>
      <w:bookmarkStart w:id="264" w:name="_Toc125531059"/>
      <w:bookmarkStart w:id="265" w:name="_Toc125531195"/>
      <w:bookmarkStart w:id="266" w:name="_Toc48447911"/>
      <w:bookmarkStart w:id="267" w:name="_Toc48448004"/>
      <w:bookmarkStart w:id="268" w:name="_Toc48454271"/>
      <w:bookmarkStart w:id="269" w:name="_Toc48454380"/>
      <w:bookmarkStart w:id="270" w:name="_Toc48965390"/>
      <w:bookmarkStart w:id="271" w:name="_Toc49219687"/>
      <w:bookmarkStart w:id="272" w:name="_Toc49220526"/>
      <w:bookmarkStart w:id="273" w:name="_Toc49837171"/>
      <w:bookmarkStart w:id="274" w:name="_Toc49837253"/>
      <w:bookmarkStart w:id="275" w:name="_Toc51046068"/>
      <w:bookmarkStart w:id="276" w:name="_Toc51046141"/>
      <w:bookmarkStart w:id="277" w:name="_Toc51046214"/>
      <w:bookmarkStart w:id="278" w:name="_Toc51051909"/>
      <w:bookmarkStart w:id="279" w:name="_Toc51125733"/>
      <w:bookmarkStart w:id="280" w:name="_Toc51125959"/>
      <w:bookmarkStart w:id="281" w:name="_Toc54428672"/>
      <w:bookmarkStart w:id="282" w:name="_Toc58395954"/>
      <w:bookmarkStart w:id="283" w:name="_Toc58641349"/>
      <w:bookmarkStart w:id="284" w:name="_Toc58641544"/>
      <w:bookmarkStart w:id="285" w:name="_Toc58641626"/>
      <w:bookmarkStart w:id="286" w:name="_Toc58641708"/>
      <w:bookmarkStart w:id="287" w:name="_Toc58641789"/>
      <w:bookmarkStart w:id="288" w:name="_Toc58641870"/>
      <w:bookmarkStart w:id="289" w:name="_Toc58733071"/>
      <w:bookmarkStart w:id="290" w:name="_Toc59423743"/>
      <w:bookmarkStart w:id="291" w:name="_Toc59432934"/>
      <w:bookmarkStart w:id="292" w:name="_Toc59436093"/>
      <w:bookmarkStart w:id="293" w:name="_Toc61839677"/>
      <w:bookmarkStart w:id="294" w:name="_Toc61839820"/>
      <w:bookmarkStart w:id="295" w:name="_Toc61839902"/>
      <w:bookmarkStart w:id="296" w:name="_Toc64190341"/>
      <w:bookmarkStart w:id="297" w:name="_Toc64682607"/>
      <w:bookmarkStart w:id="298" w:name="_Toc64855811"/>
      <w:bookmarkStart w:id="299" w:name="_Toc67821924"/>
      <w:bookmarkStart w:id="300" w:name="_Toc67899244"/>
      <w:bookmarkStart w:id="301" w:name="_Toc67899335"/>
      <w:bookmarkStart w:id="302" w:name="_Toc67905463"/>
      <w:bookmarkStart w:id="303" w:name="_Toc68078697"/>
      <w:bookmarkStart w:id="304" w:name="_Toc68401449"/>
      <w:bookmarkStart w:id="305" w:name="_Toc68513058"/>
      <w:bookmarkStart w:id="306" w:name="_Toc68572743"/>
      <w:bookmarkStart w:id="307" w:name="_Toc68572826"/>
      <w:bookmarkStart w:id="308" w:name="_Toc68934256"/>
      <w:bookmarkStart w:id="309" w:name="_Toc68937016"/>
      <w:bookmarkStart w:id="310" w:name="_Toc70299824"/>
      <w:bookmarkStart w:id="311" w:name="_Toc71527536"/>
      <w:bookmarkStart w:id="312" w:name="_Toc71617232"/>
      <w:bookmarkStart w:id="313" w:name="_Toc73269095"/>
      <w:bookmarkStart w:id="314" w:name="_Toc73269672"/>
      <w:bookmarkStart w:id="315" w:name="_Toc73345100"/>
      <w:bookmarkStart w:id="316" w:name="_Toc73523562"/>
      <w:bookmarkStart w:id="317" w:name="_Toc73523729"/>
      <w:bookmarkStart w:id="318" w:name="_Toc73523944"/>
      <w:bookmarkStart w:id="319" w:name="_Toc74457390"/>
      <w:bookmarkStart w:id="320" w:name="_Toc80158852"/>
      <w:bookmarkStart w:id="321" w:name="_Toc80158904"/>
      <w:bookmarkStart w:id="322" w:name="_Toc80162405"/>
      <w:bookmarkStart w:id="323" w:name="_Toc80511299"/>
      <w:bookmarkStart w:id="324" w:name="_Toc80511350"/>
      <w:bookmarkStart w:id="325" w:name="_Toc80769412"/>
      <w:bookmarkStart w:id="326" w:name="_Toc80770769"/>
      <w:bookmarkStart w:id="327" w:name="_Toc107373694"/>
      <w:bookmarkStart w:id="328" w:name="_Toc125531063"/>
      <w:bookmarkStart w:id="329" w:name="_Toc125531199"/>
      <w:bookmarkStart w:id="330" w:name="_Toc48447912"/>
      <w:bookmarkStart w:id="331" w:name="_Toc48448005"/>
      <w:bookmarkStart w:id="332" w:name="_Toc48454272"/>
      <w:bookmarkStart w:id="333" w:name="_Toc48454381"/>
      <w:bookmarkStart w:id="334" w:name="_Toc48965391"/>
      <w:bookmarkStart w:id="335" w:name="_Toc49219688"/>
      <w:bookmarkStart w:id="336" w:name="_Toc49220527"/>
      <w:bookmarkStart w:id="337" w:name="_Toc49837172"/>
      <w:bookmarkStart w:id="338" w:name="_Toc49837254"/>
      <w:bookmarkStart w:id="339" w:name="_Toc51046069"/>
      <w:bookmarkStart w:id="340" w:name="_Toc51046142"/>
      <w:bookmarkStart w:id="341" w:name="_Toc51046215"/>
      <w:bookmarkStart w:id="342" w:name="_Toc51051910"/>
      <w:bookmarkStart w:id="343" w:name="_Toc51125734"/>
      <w:bookmarkStart w:id="344" w:name="_Toc51125960"/>
      <w:bookmarkStart w:id="345" w:name="_Toc54428673"/>
      <w:bookmarkStart w:id="346" w:name="_Toc58395955"/>
      <w:bookmarkStart w:id="347" w:name="_Toc58641350"/>
      <w:bookmarkStart w:id="348" w:name="_Toc58641545"/>
      <w:bookmarkStart w:id="349" w:name="_Toc58641627"/>
      <w:bookmarkStart w:id="350" w:name="_Toc58641709"/>
      <w:bookmarkStart w:id="351" w:name="_Toc58641790"/>
      <w:bookmarkStart w:id="352" w:name="_Toc58641871"/>
      <w:bookmarkStart w:id="353" w:name="_Toc58733072"/>
      <w:bookmarkStart w:id="354" w:name="_Toc59423744"/>
      <w:bookmarkStart w:id="355" w:name="_Toc59432935"/>
      <w:bookmarkStart w:id="356" w:name="_Toc59436094"/>
      <w:bookmarkStart w:id="357" w:name="_Toc61839678"/>
      <w:bookmarkStart w:id="358" w:name="_Toc61839821"/>
      <w:bookmarkStart w:id="359" w:name="_Toc61839903"/>
      <w:bookmarkStart w:id="360" w:name="_Toc64190342"/>
      <w:bookmarkStart w:id="361" w:name="_Toc64682608"/>
      <w:bookmarkStart w:id="362" w:name="_Toc64855812"/>
      <w:bookmarkStart w:id="363" w:name="_Toc67821925"/>
      <w:bookmarkStart w:id="364" w:name="_Toc67899245"/>
      <w:bookmarkStart w:id="365" w:name="_Toc67899336"/>
      <w:bookmarkStart w:id="366" w:name="_Toc67905464"/>
      <w:bookmarkStart w:id="367" w:name="_Toc68078698"/>
      <w:bookmarkStart w:id="368" w:name="_Toc68401450"/>
      <w:bookmarkStart w:id="369" w:name="_Toc68513059"/>
      <w:bookmarkStart w:id="370" w:name="_Toc68572744"/>
      <w:bookmarkStart w:id="371" w:name="_Toc68572827"/>
      <w:bookmarkStart w:id="372" w:name="_Toc68934257"/>
      <w:bookmarkStart w:id="373" w:name="_Toc68937017"/>
      <w:bookmarkStart w:id="374" w:name="_Toc70299825"/>
      <w:bookmarkStart w:id="375" w:name="_Toc71527537"/>
      <w:bookmarkStart w:id="376" w:name="_Toc71617233"/>
      <w:bookmarkStart w:id="377" w:name="_Toc73269096"/>
      <w:bookmarkStart w:id="378" w:name="_Toc73269673"/>
      <w:bookmarkStart w:id="379" w:name="_Toc73345101"/>
      <w:bookmarkStart w:id="380" w:name="_Toc73523563"/>
      <w:bookmarkStart w:id="381" w:name="_Toc73523730"/>
      <w:bookmarkStart w:id="382" w:name="_Toc73523945"/>
      <w:bookmarkStart w:id="383" w:name="_Toc74457391"/>
      <w:bookmarkStart w:id="384" w:name="_Toc80158853"/>
      <w:bookmarkStart w:id="385" w:name="_Toc80158905"/>
      <w:bookmarkStart w:id="386" w:name="_Toc80162406"/>
      <w:bookmarkStart w:id="387" w:name="_Toc80511300"/>
      <w:bookmarkStart w:id="388" w:name="_Toc80511351"/>
      <w:bookmarkStart w:id="389" w:name="_Toc80769413"/>
      <w:bookmarkStart w:id="390" w:name="_Toc80770770"/>
      <w:bookmarkStart w:id="391" w:name="_Toc107373695"/>
      <w:bookmarkStart w:id="392" w:name="_Toc125531064"/>
      <w:bookmarkStart w:id="393" w:name="_Toc125531200"/>
      <w:bookmarkEnd w:id="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94" w:name="_Toc48447916"/>
      <w:bookmarkStart w:id="395" w:name="_Toc48448009"/>
      <w:bookmarkStart w:id="396" w:name="_Toc48454276"/>
      <w:bookmarkStart w:id="397" w:name="_Toc48454385"/>
      <w:bookmarkStart w:id="398" w:name="_Toc48965395"/>
      <w:bookmarkStart w:id="399" w:name="_Toc49219692"/>
      <w:bookmarkStart w:id="400" w:name="_Toc49220531"/>
      <w:bookmarkStart w:id="401" w:name="_Toc49837176"/>
      <w:bookmarkStart w:id="402" w:name="_Toc49837258"/>
      <w:bookmarkStart w:id="403" w:name="_Toc51046073"/>
      <w:bookmarkStart w:id="404" w:name="_Toc51046146"/>
      <w:bookmarkStart w:id="405" w:name="_Toc51046219"/>
      <w:bookmarkStart w:id="406" w:name="_Toc51051914"/>
      <w:bookmarkStart w:id="407" w:name="_Toc51125738"/>
      <w:bookmarkStart w:id="408" w:name="_Toc51125964"/>
      <w:bookmarkStart w:id="409" w:name="_Toc54428677"/>
      <w:bookmarkStart w:id="410" w:name="_Toc58395959"/>
      <w:bookmarkStart w:id="411" w:name="_Toc58641354"/>
      <w:bookmarkStart w:id="412" w:name="_Toc58641549"/>
      <w:bookmarkStart w:id="413" w:name="_Toc58641631"/>
      <w:bookmarkStart w:id="414" w:name="_Toc58641713"/>
      <w:bookmarkStart w:id="415" w:name="_Toc58641794"/>
      <w:bookmarkStart w:id="416" w:name="_Toc58641875"/>
      <w:bookmarkStart w:id="417" w:name="_Toc58733076"/>
      <w:bookmarkStart w:id="418" w:name="_Toc59423748"/>
      <w:bookmarkStart w:id="419" w:name="_Toc59432939"/>
      <w:bookmarkStart w:id="420" w:name="_Toc59436098"/>
      <w:bookmarkStart w:id="421" w:name="_Toc61839682"/>
      <w:bookmarkStart w:id="422" w:name="_Toc61839825"/>
      <w:bookmarkStart w:id="423" w:name="_Toc61839907"/>
      <w:bookmarkStart w:id="424" w:name="_Toc64190346"/>
      <w:bookmarkStart w:id="425" w:name="_Toc64682612"/>
      <w:bookmarkStart w:id="426" w:name="_Toc64855816"/>
      <w:bookmarkStart w:id="427" w:name="_Toc67821929"/>
      <w:bookmarkStart w:id="428" w:name="_Toc67899249"/>
      <w:bookmarkStart w:id="429" w:name="_Toc67899340"/>
      <w:bookmarkStart w:id="430" w:name="_Toc67905468"/>
      <w:bookmarkStart w:id="431" w:name="_Toc68078702"/>
      <w:bookmarkStart w:id="432" w:name="_Toc68401454"/>
      <w:bookmarkStart w:id="433" w:name="_Toc68513063"/>
      <w:bookmarkStart w:id="434" w:name="_Toc68572748"/>
      <w:bookmarkStart w:id="435" w:name="_Toc68572831"/>
      <w:bookmarkStart w:id="436" w:name="_Toc68934261"/>
      <w:bookmarkStart w:id="437" w:name="_Toc68937021"/>
      <w:bookmarkStart w:id="438" w:name="_Toc70299829"/>
      <w:bookmarkStart w:id="439" w:name="_Toc71527541"/>
      <w:bookmarkStart w:id="440" w:name="_Toc71617237"/>
      <w:bookmarkStart w:id="441" w:name="_Toc73269100"/>
      <w:bookmarkStart w:id="442" w:name="_Toc73269677"/>
      <w:bookmarkStart w:id="443" w:name="_Toc73345105"/>
      <w:bookmarkStart w:id="444" w:name="_Toc73523567"/>
      <w:bookmarkStart w:id="445" w:name="_Toc73523734"/>
      <w:bookmarkStart w:id="446" w:name="_Toc73523949"/>
      <w:bookmarkStart w:id="447" w:name="_Toc74457395"/>
      <w:bookmarkStart w:id="448" w:name="_Toc80158857"/>
      <w:bookmarkStart w:id="449" w:name="_Toc80158909"/>
      <w:bookmarkStart w:id="450" w:name="_Toc80162410"/>
      <w:bookmarkStart w:id="451" w:name="_Toc80511304"/>
      <w:bookmarkStart w:id="452" w:name="_Toc80511355"/>
      <w:bookmarkStart w:id="453" w:name="_Toc80769417"/>
      <w:bookmarkStart w:id="454" w:name="_Toc80770774"/>
      <w:bookmarkStart w:id="455" w:name="_Toc107373699"/>
      <w:bookmarkStart w:id="456" w:name="_Toc125531068"/>
      <w:bookmarkStart w:id="457" w:name="_Toc125531204"/>
      <w:bookmarkStart w:id="458" w:name="_Toc484061288"/>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r w:rsidRPr="000E72D7">
        <w:rPr>
          <w:rFonts w:cs="Arial"/>
          <w:b/>
          <w:bCs/>
          <w:szCs w:val="26"/>
        </w:rPr>
        <w:lastRenderedPageBreak/>
        <w:t>System  Diagram</w:t>
      </w:r>
      <w:bookmarkEnd w:id="45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59" w:name="_Toc433205423"/>
      <w:bookmarkStart w:id="460" w:name="_Toc464813728"/>
      <w:bookmarkStart w:id="461" w:name="_Toc484061289"/>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Default="00A857B5" w:rsidP="004F2D70">
                            <w:pPr>
                              <w:jc w:val="center"/>
                              <w:rPr>
                                <w:color w:val="000000" w:themeColor="text1"/>
                              </w:rPr>
                            </w:pPr>
                            <w:r>
                              <w:rPr>
                                <w:color w:val="000000" w:themeColor="text1"/>
                              </w:rPr>
                              <w:t>HR</w:t>
                            </w:r>
                          </w:p>
                          <w:p w:rsidR="00A857B5" w:rsidRPr="00675953" w:rsidRDefault="00A857B5"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A857B5" w:rsidRDefault="00A857B5" w:rsidP="004F2D70">
                      <w:pPr>
                        <w:jc w:val="center"/>
                        <w:rPr>
                          <w:color w:val="000000" w:themeColor="text1"/>
                        </w:rPr>
                      </w:pPr>
                      <w:r>
                        <w:rPr>
                          <w:color w:val="000000" w:themeColor="text1"/>
                        </w:rPr>
                        <w:t>HR</w:t>
                      </w:r>
                    </w:p>
                    <w:p w:rsidR="00A857B5" w:rsidRPr="00675953" w:rsidRDefault="00A857B5"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92054B" w:rsidRDefault="00A857B5"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A857B5" w:rsidRPr="0092054B" w:rsidRDefault="00A857B5"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857B5" w:rsidRPr="00675953" w:rsidRDefault="00A857B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A857B5" w:rsidRPr="00675953" w:rsidRDefault="00A857B5"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675953" w:rsidRDefault="00A857B5"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A857B5" w:rsidRPr="00675953" w:rsidRDefault="00A857B5"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59"/>
      <w:bookmarkEnd w:id="460"/>
      <w:bookmarkEnd w:id="461"/>
    </w:p>
    <w:bookmarkStart w:id="462" w:name="_Toc484061290"/>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675953" w:rsidRDefault="00A857B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857B5" w:rsidRDefault="00A857B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A857B5" w:rsidRPr="00675953" w:rsidRDefault="00A857B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857B5" w:rsidRDefault="00A857B5" w:rsidP="004F2D70">
                      <w:pPr>
                        <w:jc w:val="center"/>
                      </w:pPr>
                    </w:p>
                  </w:txbxContent>
                </v:textbox>
              </v:shape>
            </w:pict>
          </mc:Fallback>
        </mc:AlternateContent>
      </w:r>
      <w:bookmarkEnd w:id="462"/>
    </w:p>
    <w:bookmarkStart w:id="463" w:name="_Toc464813729"/>
    <w:bookmarkStart w:id="464" w:name="_Toc484061291"/>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3"/>
      <w:bookmarkEnd w:id="464"/>
    </w:p>
    <w:bookmarkStart w:id="465" w:name="_Toc384828551"/>
    <w:bookmarkStart w:id="466" w:name="_Toc384828830"/>
    <w:bookmarkStart w:id="467" w:name="_Toc433205424"/>
    <w:bookmarkStart w:id="468" w:name="_Toc464813730"/>
    <w:bookmarkStart w:id="469" w:name="_Toc484061292"/>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92054B" w:rsidRDefault="00A857B5"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A857B5" w:rsidRPr="0092054B" w:rsidRDefault="00A857B5"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395A09" w:rsidRDefault="00A857B5" w:rsidP="004F2D70">
                            <w:pPr>
                              <w:jc w:val="center"/>
                              <w:rPr>
                                <w:color w:val="000000" w:themeColor="text1"/>
                              </w:rPr>
                            </w:pPr>
                            <w:r w:rsidRPr="00395A09">
                              <w:rPr>
                                <w:color w:val="000000" w:themeColor="text1"/>
                              </w:rPr>
                              <w:t>File Staging Area</w:t>
                            </w:r>
                          </w:p>
                          <w:p w:rsidR="00A857B5" w:rsidRPr="00395A09" w:rsidRDefault="00A857B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857B5" w:rsidRPr="00395A09" w:rsidRDefault="00A857B5" w:rsidP="004F2D70">
                      <w:pPr>
                        <w:jc w:val="center"/>
                        <w:rPr>
                          <w:color w:val="000000" w:themeColor="text1"/>
                        </w:rPr>
                      </w:pPr>
                      <w:r w:rsidRPr="00395A09">
                        <w:rPr>
                          <w:color w:val="000000" w:themeColor="text1"/>
                        </w:rPr>
                        <w:t>File Staging Area</w:t>
                      </w:r>
                    </w:p>
                    <w:p w:rsidR="00A857B5" w:rsidRPr="00395A09" w:rsidRDefault="00A857B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395A09" w:rsidRDefault="00A857B5" w:rsidP="004F2D70">
                            <w:pPr>
                              <w:jc w:val="center"/>
                              <w:rPr>
                                <w:color w:val="000000" w:themeColor="text1"/>
                              </w:rPr>
                            </w:pPr>
                            <w:r w:rsidRPr="00395A09">
                              <w:rPr>
                                <w:color w:val="000000" w:themeColor="text1"/>
                              </w:rPr>
                              <w:t>Load Processes</w:t>
                            </w:r>
                          </w:p>
                          <w:p w:rsidR="00A857B5" w:rsidRPr="00395A09" w:rsidRDefault="00A857B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857B5" w:rsidRPr="00395A09" w:rsidRDefault="00A857B5" w:rsidP="004F2D70">
                      <w:pPr>
                        <w:jc w:val="center"/>
                        <w:rPr>
                          <w:color w:val="000000" w:themeColor="text1"/>
                        </w:rPr>
                      </w:pPr>
                      <w:r w:rsidRPr="00395A09">
                        <w:rPr>
                          <w:color w:val="000000" w:themeColor="text1"/>
                        </w:rPr>
                        <w:t>Load Processes</w:t>
                      </w:r>
                    </w:p>
                    <w:p w:rsidR="00A857B5" w:rsidRPr="00395A09" w:rsidRDefault="00A857B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59781C" w:rsidRDefault="00A857B5"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A857B5" w:rsidRPr="0059781C" w:rsidRDefault="00A857B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65"/>
      <w:bookmarkEnd w:id="466"/>
      <w:bookmarkEnd w:id="467"/>
      <w:bookmarkEnd w:id="468"/>
      <w:bookmarkEnd w:id="469"/>
    </w:p>
    <w:bookmarkStart w:id="470" w:name="_Toc464813731"/>
    <w:bookmarkStart w:id="471" w:name="_Toc484061293"/>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70"/>
      <w:bookmarkEnd w:id="471"/>
    </w:p>
    <w:bookmarkStart w:id="472" w:name="_Toc484061294"/>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Pr="00675953" w:rsidRDefault="00A857B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857B5" w:rsidRPr="00675953" w:rsidRDefault="00A857B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A857B5" w:rsidRPr="00675953" w:rsidRDefault="00A857B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857B5" w:rsidRPr="00675953" w:rsidRDefault="00A857B5" w:rsidP="004F2D70">
                      <w:pPr>
                        <w:jc w:val="center"/>
                        <w:rPr>
                          <w:color w:val="000000" w:themeColor="text1"/>
                        </w:rPr>
                      </w:pPr>
                    </w:p>
                  </w:txbxContent>
                </v:textbox>
              </v:shape>
            </w:pict>
          </mc:Fallback>
        </mc:AlternateContent>
      </w:r>
      <w:bookmarkEnd w:id="472"/>
    </w:p>
    <w:bookmarkStart w:id="473" w:name="_Toc484061295"/>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A857B5" w:rsidRPr="0092054B" w:rsidRDefault="00A857B5"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A857B5" w:rsidRPr="0092054B" w:rsidRDefault="00A857B5" w:rsidP="001A79AF">
                      <w:pPr>
                        <w:jc w:val="center"/>
                        <w:rPr>
                          <w:color w:val="000000" w:themeColor="text1"/>
                        </w:rPr>
                      </w:pPr>
                      <w:r>
                        <w:rPr>
                          <w:color w:val="000000" w:themeColor="text1"/>
                        </w:rPr>
                        <w:t>Outliers Data from NDW</w:t>
                      </w:r>
                    </w:p>
                  </w:txbxContent>
                </v:textbox>
                <w10:wrap anchorx="margin"/>
              </v:shape>
            </w:pict>
          </mc:Fallback>
        </mc:AlternateContent>
      </w:r>
      <w:bookmarkEnd w:id="47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74" w:name="_Toc433205425"/>
    <w:bookmarkStart w:id="475" w:name="_Toc464813732"/>
    <w:bookmarkStart w:id="476" w:name="_Toc484061296"/>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7B5" w:rsidRDefault="00A857B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A857B5" w:rsidRDefault="00A857B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74"/>
      <w:bookmarkEnd w:id="475"/>
      <w:bookmarkEnd w:id="47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77" w:name="_Toc484061297"/>
      <w:r>
        <w:rPr>
          <w:rFonts w:cs="Arial"/>
          <w:b/>
          <w:bCs/>
          <w:szCs w:val="26"/>
        </w:rPr>
        <w:lastRenderedPageBreak/>
        <w:t>Interfaces</w:t>
      </w:r>
      <w:bookmarkEnd w:id="477"/>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8" w:name="_Toc484061298"/>
      <w:r w:rsidRPr="00E5799B">
        <w:rPr>
          <w:rFonts w:cs="Arial"/>
          <w:b/>
          <w:bCs/>
          <w:szCs w:val="26"/>
        </w:rPr>
        <w:t>Hardware</w:t>
      </w:r>
      <w:bookmarkEnd w:id="478"/>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4822A6" w:rsidRPr="00E5799B" w:rsidRDefault="004822A6" w:rsidP="004822A6">
      <w:pPr>
        <w:widowControl/>
        <w:tabs>
          <w:tab w:val="num" w:pos="1620"/>
        </w:tabs>
        <w:autoSpaceDE w:val="0"/>
        <w:autoSpaceDN w:val="0"/>
        <w:adjustRightInd w:val="0"/>
        <w:spacing w:before="60" w:after="60" w:line="240" w:lineRule="auto"/>
        <w:ind w:left="1620"/>
      </w:pPr>
      <w:proofErr w:type="spellStart"/>
      <w:proofErr w:type="gramStart"/>
      <w:r>
        <w:t>eCoachingDev</w:t>
      </w:r>
      <w:proofErr w:type="spellEnd"/>
      <w:proofErr w:type="gramEnd"/>
      <w:r>
        <w:t xml:space="preserve"> on VRIVFSSDBT02\SCORD01,1437 (dev)</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spellStart"/>
      <w:proofErr w:type="gramStart"/>
      <w:r>
        <w:t>eCoaching</w:t>
      </w:r>
      <w:r w:rsidR="004822A6">
        <w:t>Test</w:t>
      </w:r>
      <w:proofErr w:type="spellEnd"/>
      <w:proofErr w:type="gramEnd"/>
      <w:r w:rsidR="00F01FFD">
        <w:t xml:space="preserve"> on VRIVFSSDBT02\</w:t>
      </w:r>
      <w:r w:rsidR="004822A6">
        <w:t>SCORT01</w:t>
      </w:r>
      <w:r w:rsidR="00F01FFD">
        <w:t>,</w:t>
      </w:r>
      <w:r w:rsidR="004822A6">
        <w:t xml:space="preserve">1438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9" w:name="_Toc484061299"/>
      <w:r w:rsidRPr="00E5799B">
        <w:rPr>
          <w:rFonts w:cs="Arial"/>
          <w:b/>
          <w:bCs/>
          <w:szCs w:val="26"/>
        </w:rPr>
        <w:t>External Software</w:t>
      </w:r>
      <w:bookmarkEnd w:id="479"/>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80" w:name="_Toc484061300"/>
      <w:r>
        <w:rPr>
          <w:rFonts w:cs="Arial"/>
          <w:b/>
          <w:bCs/>
          <w:szCs w:val="26"/>
        </w:rPr>
        <w:t>Users and User Access</w:t>
      </w:r>
      <w:bookmarkEnd w:id="48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81" w:name="_Toc484061301"/>
      <w:r>
        <w:rPr>
          <w:rFonts w:cs="Arial"/>
          <w:b/>
          <w:bCs/>
          <w:szCs w:val="26"/>
        </w:rPr>
        <w:t>Inputs and Outputs</w:t>
      </w:r>
      <w:bookmarkEnd w:id="481"/>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2" w:name="_Toc484061302"/>
      <w:r w:rsidRPr="004D572E">
        <w:rPr>
          <w:rFonts w:cs="Arial"/>
          <w:b/>
          <w:bCs/>
          <w:szCs w:val="26"/>
        </w:rPr>
        <w:t>Inputs</w:t>
      </w:r>
      <w:bookmarkEnd w:id="482"/>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83" w:name="_Toc384022554"/>
      <w:bookmarkStart w:id="484" w:name="_Toc384022751"/>
      <w:bookmarkStart w:id="485" w:name="_Toc384645525"/>
      <w:bookmarkStart w:id="486" w:name="_Toc384828558"/>
      <w:bookmarkStart w:id="487" w:name="_Toc384828837"/>
      <w:bookmarkStart w:id="488" w:name="_Toc385331685"/>
      <w:bookmarkStart w:id="489" w:name="_Toc400957579"/>
      <w:bookmarkStart w:id="490" w:name="_Toc433205432"/>
      <w:bookmarkStart w:id="491" w:name="_Toc464558587"/>
      <w:bookmarkStart w:id="492" w:name="_Toc464813739"/>
      <w:bookmarkStart w:id="493" w:name="_Toc480199822"/>
      <w:bookmarkStart w:id="494" w:name="_Toc484061303"/>
      <w:bookmarkEnd w:id="483"/>
      <w:bookmarkEnd w:id="484"/>
      <w:bookmarkEnd w:id="485"/>
      <w:bookmarkEnd w:id="486"/>
      <w:bookmarkEnd w:id="487"/>
      <w:bookmarkEnd w:id="488"/>
      <w:bookmarkEnd w:id="489"/>
      <w:bookmarkEnd w:id="490"/>
      <w:bookmarkEnd w:id="491"/>
      <w:bookmarkEnd w:id="492"/>
      <w:bookmarkEnd w:id="493"/>
      <w:bookmarkEnd w:id="49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5" w:name="_Toc384828559"/>
      <w:bookmarkStart w:id="496" w:name="_Toc384828838"/>
      <w:bookmarkStart w:id="497" w:name="_Toc385331686"/>
      <w:bookmarkStart w:id="498" w:name="_Toc400957580"/>
      <w:bookmarkStart w:id="499" w:name="_Toc433205433"/>
      <w:bookmarkStart w:id="500" w:name="_Toc464558588"/>
      <w:bookmarkStart w:id="501" w:name="_Toc464813740"/>
      <w:bookmarkStart w:id="502" w:name="_Toc480199823"/>
      <w:bookmarkStart w:id="503" w:name="_Toc484061304"/>
      <w:bookmarkEnd w:id="495"/>
      <w:bookmarkEnd w:id="496"/>
      <w:bookmarkEnd w:id="497"/>
      <w:bookmarkEnd w:id="498"/>
      <w:bookmarkEnd w:id="499"/>
      <w:bookmarkEnd w:id="500"/>
      <w:bookmarkEnd w:id="501"/>
      <w:bookmarkEnd w:id="502"/>
      <w:bookmarkEnd w:id="50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04" w:name="_Toc384828560"/>
      <w:bookmarkStart w:id="505" w:name="_Toc384828839"/>
      <w:bookmarkStart w:id="506" w:name="_Toc385331687"/>
      <w:bookmarkStart w:id="507" w:name="_Toc400957581"/>
      <w:bookmarkStart w:id="508" w:name="_Toc433205434"/>
      <w:bookmarkStart w:id="509" w:name="_Toc464558589"/>
      <w:bookmarkStart w:id="510" w:name="_Toc464813741"/>
      <w:bookmarkStart w:id="511" w:name="_Toc480199824"/>
      <w:bookmarkStart w:id="512" w:name="_Toc484061305"/>
      <w:bookmarkEnd w:id="504"/>
      <w:bookmarkEnd w:id="505"/>
      <w:bookmarkEnd w:id="506"/>
      <w:bookmarkEnd w:id="507"/>
      <w:bookmarkEnd w:id="508"/>
      <w:bookmarkEnd w:id="509"/>
      <w:bookmarkEnd w:id="510"/>
      <w:bookmarkEnd w:id="511"/>
      <w:bookmarkEnd w:id="51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13" w:name="_Toc384828561"/>
      <w:bookmarkStart w:id="514" w:name="_Toc384828840"/>
      <w:bookmarkStart w:id="515" w:name="_Toc385331688"/>
      <w:bookmarkStart w:id="516" w:name="_Toc400957582"/>
      <w:bookmarkStart w:id="517" w:name="_Toc433205435"/>
      <w:bookmarkStart w:id="518" w:name="_Toc464558590"/>
      <w:bookmarkStart w:id="519" w:name="_Toc464813742"/>
      <w:bookmarkStart w:id="520" w:name="_Toc480199825"/>
      <w:bookmarkStart w:id="521" w:name="_Toc484061306"/>
      <w:bookmarkEnd w:id="513"/>
      <w:bookmarkEnd w:id="514"/>
      <w:bookmarkEnd w:id="515"/>
      <w:bookmarkEnd w:id="516"/>
      <w:bookmarkEnd w:id="517"/>
      <w:bookmarkEnd w:id="518"/>
      <w:bookmarkEnd w:id="519"/>
      <w:bookmarkEnd w:id="520"/>
      <w:bookmarkEnd w:id="52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22" w:name="_Toc384828562"/>
      <w:bookmarkStart w:id="523" w:name="_Toc384828841"/>
      <w:bookmarkStart w:id="524" w:name="_Toc385331689"/>
      <w:bookmarkStart w:id="525" w:name="_Toc400957583"/>
      <w:bookmarkStart w:id="526" w:name="_Toc433205436"/>
      <w:bookmarkStart w:id="527" w:name="_Toc464558591"/>
      <w:bookmarkStart w:id="528" w:name="_Toc464813743"/>
      <w:bookmarkStart w:id="529" w:name="_Toc480199826"/>
      <w:bookmarkStart w:id="530" w:name="_Toc484061307"/>
      <w:bookmarkEnd w:id="522"/>
      <w:bookmarkEnd w:id="523"/>
      <w:bookmarkEnd w:id="524"/>
      <w:bookmarkEnd w:id="525"/>
      <w:bookmarkEnd w:id="526"/>
      <w:bookmarkEnd w:id="527"/>
      <w:bookmarkEnd w:id="528"/>
      <w:bookmarkEnd w:id="529"/>
      <w:bookmarkEnd w:id="530"/>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31" w:name="_Toc384828563"/>
      <w:bookmarkStart w:id="532" w:name="_Toc384828842"/>
      <w:bookmarkStart w:id="533" w:name="_Toc385331690"/>
      <w:bookmarkStart w:id="534" w:name="_Toc400957584"/>
      <w:bookmarkStart w:id="535" w:name="_Toc433205437"/>
      <w:bookmarkStart w:id="536" w:name="_Toc464558592"/>
      <w:bookmarkStart w:id="537" w:name="_Toc464813744"/>
      <w:bookmarkStart w:id="538" w:name="_Toc480199827"/>
      <w:bookmarkStart w:id="539" w:name="_Toc484061308"/>
      <w:bookmarkEnd w:id="531"/>
      <w:bookmarkEnd w:id="532"/>
      <w:bookmarkEnd w:id="533"/>
      <w:bookmarkEnd w:id="534"/>
      <w:bookmarkEnd w:id="535"/>
      <w:bookmarkEnd w:id="536"/>
      <w:bookmarkEnd w:id="537"/>
      <w:bookmarkEnd w:id="538"/>
      <w:bookmarkEnd w:id="539"/>
    </w:p>
    <w:p w:rsidR="00183C69" w:rsidRDefault="00183C69" w:rsidP="0003316C">
      <w:pPr>
        <w:pStyle w:val="Heading4"/>
      </w:pPr>
      <w:bookmarkStart w:id="540" w:name="_Toc484061309"/>
      <w:r>
        <w:t>Employee Feed from PeopleSoft</w:t>
      </w:r>
      <w:bookmarkEnd w:id="540"/>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gramStart"/>
      <w:r>
        <w:t>Lan</w:t>
      </w:r>
      <w:proofErr w:type="gramEnd"/>
      <w:r>
        <w:t xml:space="preserve">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w:t>
        </w:r>
        <w:proofErr w:type="spellStart"/>
        <w:r w:rsidRPr="006C6535">
          <w:rPr>
            <w:rStyle w:val="Hyperlink"/>
          </w:rPr>
          <w:t>HRInfo</w:t>
        </w:r>
        <w:proofErr w:type="spellEnd"/>
        <w:r w:rsidRPr="006C6535">
          <w:rPr>
            <w:rStyle w:val="Hyperlink"/>
          </w:rPr>
          <w:t>\</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proofErr w:type="spellStart"/>
      <w:r w:rsidR="007C77CD" w:rsidRPr="000E72D7">
        <w:t>CoachingHierarchyLoad</w:t>
      </w:r>
      <w:proofErr w:type="spellEnd"/>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emplid</w:t>
            </w:r>
            <w:proofErr w:type="spellEnd"/>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t>first_name</w:t>
            </w:r>
            <w:proofErr w:type="spellEnd"/>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lastRenderedPageBreak/>
              <w:t>middle_name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last_name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t>locationid</w:t>
            </w:r>
            <w:proofErr w:type="spellEnd"/>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 xml:space="preserve">Derived from </w:t>
            </w:r>
            <w:proofErr w:type="spellStart"/>
            <w:r>
              <w:t>locationid</w:t>
            </w:r>
            <w:proofErr w:type="spellEnd"/>
            <w:r>
              <w:t>.</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supervisorid</w:t>
            </w:r>
            <w:proofErr w:type="spellEnd"/>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jobcodeid</w:t>
            </w:r>
            <w:proofErr w:type="spellEnd"/>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w:t>
            </w:r>
            <w:proofErr w:type="spellEnd"/>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email_address</w:t>
            </w:r>
            <w:proofErr w:type="spellEnd"/>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e</w:t>
            </w:r>
            <w:r w:rsidR="00222CF0">
              <w:t>mpl_status</w:t>
            </w:r>
            <w:proofErr w:type="spellEnd"/>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last_hiredate</w:t>
            </w:r>
            <w:proofErr w:type="spellEnd"/>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41" w:name="_Toc484061310"/>
      <w:r>
        <w:t>Employee Feed from Aspect eWFM</w:t>
      </w:r>
      <w:bookmarkEnd w:id="541"/>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w:t>
        </w:r>
        <w:proofErr w:type="spellStart"/>
        <w:r w:rsidRPr="006C6535">
          <w:rPr>
            <w:rStyle w:val="Hyperlink"/>
          </w:rPr>
          <w:t>EmpInfo</w:t>
        </w:r>
        <w:proofErr w:type="spellEnd"/>
        <w:r w:rsidRPr="006C6535">
          <w:rPr>
            <w:rStyle w:val="Hyperlink"/>
          </w:rPr>
          <w:t>\</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 xml:space="preserve">Load job: </w:t>
      </w:r>
      <w:proofErr w:type="spellStart"/>
      <w:r w:rsidRPr="000E72D7">
        <w:t>CoachingHierarchyLoad</w:t>
      </w:r>
      <w:proofErr w:type="spellEnd"/>
      <w:r w:rsidRPr="000E72D7">
        <w:t xml:space="preserve">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proofErr w:type="spellStart"/>
      <w:r w:rsidR="00B00CD1">
        <w:t>EmpID_To_SupID</w:t>
      </w:r>
      <w:proofErr w:type="spellEnd"/>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542" w:name="_Toc484061311"/>
      <w:r>
        <w:t>HR Employee Feed from HR</w:t>
      </w:r>
      <w:bookmarkEnd w:id="542"/>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w:t>
        </w:r>
        <w:proofErr w:type="spellStart"/>
        <w:r w:rsidRPr="004738C5">
          <w:rPr>
            <w:rStyle w:val="Hyperlink"/>
          </w:rPr>
          <w:t>HRInfo</w:t>
        </w:r>
        <w:proofErr w:type="spellEnd"/>
        <w:r w:rsidRPr="004738C5">
          <w:rPr>
            <w:rStyle w:val="Hyperlink"/>
          </w:rPr>
          <w:t>\</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 xml:space="preserve">Load job: </w:t>
      </w:r>
      <w:proofErr w:type="spellStart"/>
      <w:r w:rsidRPr="000E72D7">
        <w:t>CoachingHierarchyLoad</w:t>
      </w:r>
      <w:proofErr w:type="spellEnd"/>
      <w:r w:rsidRPr="000E72D7">
        <w:t xml:space="preserve">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43" w:name="_Toc484061312"/>
      <w:r>
        <w:t>Web Interface for Coaching Logs</w:t>
      </w:r>
      <w:bookmarkEnd w:id="543"/>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44" w:name="_Toc484061313"/>
      <w:r>
        <w:t>Quality Feed for Coaching Logs</w:t>
      </w:r>
      <w:bookmarkEnd w:id="544"/>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w:t>
        </w:r>
        <w:proofErr w:type="spellStart"/>
        <w:r w:rsidRPr="006C6535">
          <w:rPr>
            <w:rStyle w:val="Hyperlink"/>
          </w:rPr>
          <w:t>Encrypt_out</w:t>
        </w:r>
        <w:proofErr w:type="spellEnd"/>
        <w:r w:rsidRPr="006C6535">
          <w:rPr>
            <w:rStyle w:val="Hyperlink"/>
          </w:rPr>
          <w:t>\</w:t>
        </w:r>
      </w:hyperlink>
    </w:p>
    <w:p w:rsidR="003F08DC" w:rsidRDefault="003F08DC" w:rsidP="00145185">
      <w:pPr>
        <w:widowControl/>
        <w:autoSpaceDE w:val="0"/>
        <w:autoSpaceDN w:val="0"/>
        <w:adjustRightInd w:val="0"/>
        <w:spacing w:line="240" w:lineRule="auto"/>
        <w:ind w:left="1584"/>
      </w:pPr>
      <w:r>
        <w:t xml:space="preserve">File name: </w:t>
      </w:r>
      <w:proofErr w:type="spellStart"/>
      <w:r>
        <w:t>eCL_IQS_Scorecard_yyyymmdd</w:t>
      </w:r>
      <w:r w:rsidRPr="003F08DC">
        <w:t>.csv.zip.encrypt</w:t>
      </w:r>
      <w:proofErr w:type="spellEnd"/>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w:t>
      </w:r>
      <w:proofErr w:type="spellStart"/>
      <w:r>
        <w:t>decrypt_out</w:t>
      </w:r>
      <w:proofErr w:type="spellEnd"/>
      <w:r>
        <w:t xml:space="preserve"> folder </w:t>
      </w:r>
      <w:hyperlink r:id="rId13" w:history="1">
        <w:r w:rsidRPr="006C6535">
          <w:rPr>
            <w:rStyle w:val="Hyperlink"/>
          </w:rPr>
          <w:t>\\vrivscors01\BCC Scorecards\Coaching\Apps\Encryption\</w:t>
        </w:r>
        <w:proofErr w:type="spellStart"/>
        <w:r w:rsidRPr="006C6535">
          <w:rPr>
            <w:rStyle w:val="Hyperlink"/>
          </w:rPr>
          <w:t>Decrypt_out</w:t>
        </w:r>
        <w:proofErr w:type="spellEnd"/>
        <w:r w:rsidRPr="006C6535">
          <w:rPr>
            <w:rStyle w:val="Hyperlink"/>
          </w:rPr>
          <w: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proofErr w:type="spellStart"/>
      <w:r w:rsidR="007C77CD" w:rsidRPr="000E72D7">
        <w:t>CoachingQualityLoad</w:t>
      </w:r>
      <w:proofErr w:type="spellEnd"/>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lastRenderedPageBreak/>
              <w:t xml:space="preserve">Column 0- </w:t>
            </w:r>
            <w:proofErr w:type="spellStart"/>
            <w:r>
              <w:t>EvalID</w:t>
            </w:r>
            <w:proofErr w:type="spellEnd"/>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proofErr w:type="spellStart"/>
            <w:r>
              <w:t>User_EmpID</w:t>
            </w:r>
            <w:proofErr w:type="spellEnd"/>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proofErr w:type="spellStart"/>
            <w:r>
              <w:t>Sup_EmpID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proofErr w:type="spellStart"/>
            <w:r>
              <w:t>Mgr_EmpID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 xml:space="preserve">Column 22- </w:t>
            </w:r>
            <w:proofErr w:type="spellStart"/>
            <w:r>
              <w:t>EvaluationForm</w:t>
            </w:r>
            <w:proofErr w:type="spellEnd"/>
          </w:p>
        </w:tc>
        <w:tc>
          <w:tcPr>
            <w:tcW w:w="2450"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838"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lastRenderedPageBreak/>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45" w:name="_Toc484061314"/>
      <w:r>
        <w:t>Outliers Feed for Coaching Logs</w:t>
      </w:r>
      <w:bookmarkEnd w:id="545"/>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proofErr w:type="spellStart"/>
      <w:r w:rsidR="007C77CD" w:rsidRPr="000E72D7">
        <w:t>CoachingOutlierLoad</w:t>
      </w:r>
      <w:proofErr w:type="spellEnd"/>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proofErr w:type="spellStart"/>
            <w:r>
              <w:t>strcSR</w:t>
            </w:r>
            <w:proofErr w:type="spellEnd"/>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proofErr w:type="spellStart"/>
            <w:r>
              <w:t>strRMgrID</w:t>
            </w:r>
            <w:proofErr w:type="spellEnd"/>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proofErr w:type="spellStart"/>
            <w:r>
              <w:t>Concat</w:t>
            </w:r>
            <w:proofErr w:type="spellEnd"/>
            <w:r>
              <w:t xml:space="preserve">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46" w:name="_Toc484061315"/>
      <w:r>
        <w:t>ETS Feeds for Coaching Logs</w:t>
      </w:r>
      <w:bookmarkEnd w:id="546"/>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lastRenderedPageBreak/>
        <w:t>Infractions</w:t>
      </w:r>
      <w:r w:rsidR="007F3298">
        <w:t xml:space="preserve"> by CCO CSRs, supervisors, and approvers.</w:t>
      </w:r>
      <w:r w:rsidR="00305F62">
        <w:t xml:space="preserve"> </w:t>
      </w:r>
      <w:r w:rsidR="007F3298">
        <w:t xml:space="preserve">Below is a list of reports that will be loaded into </w:t>
      </w:r>
      <w:proofErr w:type="gramStart"/>
      <w:r w:rsidR="007F3298">
        <w:t>eCL</w:t>
      </w:r>
      <w:proofErr w:type="gramEnd"/>
      <w:r w:rsidR="007F3298">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proofErr w:type="spellStart"/>
      <w:r w:rsidR="007F3298" w:rsidRPr="007F3298">
        <w:t>eCL_ETS_Feed_</w:t>
      </w:r>
      <w:r w:rsidR="00B13342">
        <w:t>XX</w:t>
      </w:r>
      <w:proofErr w:type="spellEnd"/>
      <w:r w:rsidR="00B13342">
        <w:t xml:space="preserve">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proofErr w:type="spellStart"/>
      <w:r w:rsidR="00305F62" w:rsidRPr="000E72D7">
        <w:t>Coaching</w:t>
      </w:r>
      <w:r w:rsidR="00817A1C" w:rsidRPr="000E72D7">
        <w:t>ETSLoad</w:t>
      </w:r>
      <w:proofErr w:type="spellEnd"/>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lastRenderedPageBreak/>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47" w:name="_Toc484061316"/>
      <w:r>
        <w:t>ETS Compliance (Outstanding Action) Feeds for Coaching Logs</w:t>
      </w:r>
      <w:bookmarkEnd w:id="547"/>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proofErr w:type="spellStart"/>
      <w:r w:rsidRPr="007F3298">
        <w:t>eCL_</w:t>
      </w:r>
      <w:r>
        <w:t>Compliance_</w:t>
      </w:r>
      <w:r w:rsidRPr="007F3298">
        <w:t>ETS_Feed_</w:t>
      </w:r>
      <w:r w:rsidR="00B13342">
        <w:t>XX</w:t>
      </w:r>
      <w:proofErr w:type="spellEnd"/>
      <w:r w:rsidR="00B13342">
        <w:t xml:space="preserve">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proofErr w:type="spellStart"/>
      <w:r w:rsidR="00B031FF" w:rsidRPr="000E72D7">
        <w:t>Coaching</w:t>
      </w:r>
      <w:r w:rsidRPr="000E72D7">
        <w:t>ETSLoad</w:t>
      </w:r>
      <w:proofErr w:type="spellEnd"/>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lastRenderedPageBreak/>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48" w:name="_Toc484061317"/>
      <w:r w:rsidRPr="000E72D7">
        <w:t>Quality Other Feeds for Coaching Logs</w:t>
      </w:r>
      <w:bookmarkEnd w:id="548"/>
    </w:p>
    <w:p w:rsidR="006A6977" w:rsidRDefault="006A6977" w:rsidP="006A6977">
      <w:pPr>
        <w:widowControl/>
        <w:autoSpaceDE w:val="0"/>
        <w:autoSpaceDN w:val="0"/>
        <w:adjustRightInd w:val="0"/>
        <w:spacing w:line="240" w:lineRule="auto"/>
        <w:ind w:left="1584"/>
      </w:pPr>
      <w:r>
        <w:t xml:space="preserve">Description: In addition to the Quality feed from IQS, there will be additional Quality reports feeding into the </w:t>
      </w:r>
      <w:proofErr w:type="gramStart"/>
      <w:r>
        <w:t>eCL</w:t>
      </w:r>
      <w:proofErr w:type="gramEnd"/>
      <w:r>
        <w:t xml:space="preserve">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 xml:space="preserve">Load job: </w:t>
      </w:r>
      <w:proofErr w:type="spellStart"/>
      <w:r w:rsidRPr="00355A7C">
        <w:t>Coaching</w:t>
      </w:r>
      <w:r w:rsidR="00412CF9" w:rsidRPr="00355A7C">
        <w:t>QualityOther</w:t>
      </w:r>
      <w:r w:rsidRPr="00355A7C">
        <w:t>Load</w:t>
      </w:r>
      <w:proofErr w:type="spellEnd"/>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w:t>
      </w:r>
      <w:proofErr w:type="spellStart"/>
      <w:r w:rsidR="006A6977">
        <w:t>FileList</w:t>
      </w:r>
      <w:proofErr w:type="spellEnd"/>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proofErr w:type="spellStart"/>
            <w:r>
              <w:t>FollowUp</w:t>
            </w:r>
            <w:proofErr w:type="spellEnd"/>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lastRenderedPageBreak/>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proofErr w:type="spellStart"/>
            <w:r>
              <w:t>FormType</w:t>
            </w:r>
            <w:proofErr w:type="spellEnd"/>
            <w:r>
              <w:t xml:space="preserv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roofErr w:type="spellStart"/>
            <w:r>
              <w:t>strcSR</w:t>
            </w:r>
            <w:proofErr w:type="spellEnd"/>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49" w:name="_Toc484061318"/>
      <w:r w:rsidRPr="000E72D7">
        <w:t>Training Feeds for Coaching Logs</w:t>
      </w:r>
      <w:bookmarkEnd w:id="549"/>
    </w:p>
    <w:p w:rsidR="00B944EA" w:rsidRDefault="00B944EA" w:rsidP="00B944EA">
      <w:pPr>
        <w:widowControl/>
        <w:autoSpaceDE w:val="0"/>
        <w:autoSpaceDN w:val="0"/>
        <w:adjustRightInd w:val="0"/>
        <w:spacing w:line="240" w:lineRule="auto"/>
        <w:ind w:left="1584"/>
      </w:pPr>
      <w:r>
        <w:t xml:space="preserve">Description: </w:t>
      </w:r>
      <w:r w:rsidR="00E324FF">
        <w:t xml:space="preserve">The Training system is another source for auto generating </w:t>
      </w:r>
      <w:proofErr w:type="gramStart"/>
      <w:r w:rsidR="00E324FF">
        <w:t>eCL</w:t>
      </w:r>
      <w:proofErr w:type="gramEnd"/>
      <w:r w:rsidR="00E324FF">
        <w:t xml:space="preserve">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lastRenderedPageBreak/>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50" w:name="_Toc484061319"/>
      <w:r w:rsidRPr="000E72D7">
        <w:t>Generic Feeds for Coaching Logs</w:t>
      </w:r>
      <w:bookmarkEnd w:id="550"/>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lastRenderedPageBreak/>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51" w:name="_Toc484061320"/>
      <w:r>
        <w:rPr>
          <w:rFonts w:cs="Arial"/>
          <w:b/>
          <w:bCs/>
          <w:szCs w:val="26"/>
        </w:rPr>
        <w:t>Outputs</w:t>
      </w:r>
      <w:bookmarkEnd w:id="551"/>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52" w:name="_Toc48447922"/>
      <w:bookmarkStart w:id="553" w:name="_Toc48448015"/>
      <w:bookmarkStart w:id="554" w:name="_Toc48454282"/>
      <w:bookmarkStart w:id="555" w:name="_Toc48454391"/>
      <w:bookmarkStart w:id="556" w:name="_Toc48965401"/>
      <w:bookmarkStart w:id="557" w:name="_Toc49219698"/>
      <w:bookmarkStart w:id="558" w:name="_Toc49220537"/>
      <w:bookmarkStart w:id="559" w:name="_Toc49837182"/>
      <w:bookmarkStart w:id="560" w:name="_Toc49837264"/>
      <w:bookmarkStart w:id="561" w:name="_Toc51046079"/>
      <w:bookmarkStart w:id="562" w:name="_Toc51046152"/>
      <w:bookmarkStart w:id="563" w:name="_Toc51046225"/>
      <w:bookmarkStart w:id="564" w:name="_Toc51051920"/>
      <w:bookmarkStart w:id="565" w:name="_Toc51125744"/>
      <w:bookmarkStart w:id="566" w:name="_Toc51125970"/>
      <w:bookmarkStart w:id="567" w:name="_Toc54428683"/>
      <w:bookmarkStart w:id="568" w:name="_Toc58395965"/>
      <w:bookmarkStart w:id="569" w:name="_Toc58641360"/>
      <w:bookmarkStart w:id="570" w:name="_Toc58641555"/>
      <w:bookmarkStart w:id="571" w:name="_Toc58641637"/>
      <w:bookmarkStart w:id="572" w:name="_Toc58641719"/>
      <w:bookmarkStart w:id="573" w:name="_Toc58641800"/>
      <w:bookmarkStart w:id="574" w:name="_Toc58641881"/>
      <w:bookmarkStart w:id="575" w:name="_Toc58733082"/>
      <w:bookmarkStart w:id="576" w:name="_Toc59423754"/>
      <w:bookmarkStart w:id="577" w:name="_Toc59432945"/>
      <w:bookmarkStart w:id="578" w:name="_Toc59436104"/>
      <w:bookmarkStart w:id="579" w:name="_Toc61839688"/>
      <w:bookmarkStart w:id="580" w:name="_Toc61839831"/>
      <w:bookmarkStart w:id="581" w:name="_Toc61839913"/>
      <w:bookmarkStart w:id="582" w:name="_Toc64190352"/>
      <w:bookmarkStart w:id="583" w:name="_Toc64682618"/>
      <w:bookmarkStart w:id="584" w:name="_Toc64855822"/>
      <w:bookmarkStart w:id="585" w:name="_Toc67821935"/>
      <w:bookmarkStart w:id="586" w:name="_Toc67899255"/>
      <w:bookmarkStart w:id="587" w:name="_Toc67899346"/>
      <w:bookmarkStart w:id="588" w:name="_Toc67905474"/>
      <w:bookmarkStart w:id="589" w:name="_Toc68078708"/>
      <w:bookmarkStart w:id="590" w:name="_Toc68401460"/>
      <w:bookmarkStart w:id="591" w:name="_Toc68513069"/>
      <w:bookmarkStart w:id="592" w:name="_Toc68572754"/>
      <w:bookmarkStart w:id="593" w:name="_Toc68572837"/>
      <w:bookmarkStart w:id="594" w:name="_Toc68934267"/>
      <w:bookmarkStart w:id="595" w:name="_Toc68937027"/>
      <w:bookmarkStart w:id="596" w:name="_Toc70299835"/>
      <w:bookmarkStart w:id="597" w:name="_Toc71527547"/>
      <w:bookmarkStart w:id="598" w:name="_Toc71617243"/>
      <w:bookmarkStart w:id="599" w:name="_Toc73269106"/>
      <w:bookmarkStart w:id="600" w:name="_Toc73269683"/>
      <w:bookmarkStart w:id="601" w:name="_Toc73345111"/>
      <w:bookmarkStart w:id="602" w:name="_Toc73523573"/>
      <w:bookmarkStart w:id="603" w:name="_Toc73523740"/>
      <w:bookmarkStart w:id="604" w:name="_Toc73523955"/>
      <w:bookmarkStart w:id="605" w:name="_Toc74457401"/>
      <w:bookmarkStart w:id="606" w:name="_Toc80158863"/>
      <w:bookmarkStart w:id="607" w:name="_Toc80158915"/>
      <w:bookmarkStart w:id="608" w:name="_Toc80162416"/>
      <w:bookmarkStart w:id="609" w:name="_Toc80511310"/>
      <w:bookmarkStart w:id="610" w:name="_Toc80511361"/>
      <w:bookmarkStart w:id="611" w:name="_Toc80769423"/>
      <w:bookmarkStart w:id="612" w:name="_Toc80770780"/>
      <w:bookmarkStart w:id="613" w:name="_Toc107373705"/>
      <w:bookmarkStart w:id="614" w:name="_Toc125531074"/>
      <w:bookmarkStart w:id="615" w:name="_Toc125531210"/>
      <w:bookmarkStart w:id="616" w:name="_Toc48406132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r w:rsidRPr="004D572E">
        <w:rPr>
          <w:b/>
          <w:sz w:val="22"/>
        </w:rPr>
        <w:t>Database</w:t>
      </w:r>
      <w:bookmarkEnd w:id="616"/>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941990"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17" w:name="_Toc48406132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617"/>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keepNext/>
              <w:keepLines/>
              <w:widowControl/>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7A479D"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keepNext/>
              <w:keepLines/>
              <w:widowControl/>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744BF"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E5799B">
            <w:pPr>
              <w:widowControl/>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25D55"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E5799B">
            <w:pPr>
              <w:widowControl/>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25D55"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B4631"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B4631"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B4631"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301E3">
            <w:pPr>
              <w:widowControl/>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9B4631"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E5799B">
            <w:pPr>
              <w:widowControl/>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9B4631"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lastRenderedPageBreak/>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E5799B">
            <w:pPr>
              <w:widowControl/>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9B4631"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585BDF">
            <w:pPr>
              <w:keepNext/>
              <w:keepLines/>
              <w:widowControl/>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9B4631"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585BDF">
            <w:pPr>
              <w:keepNext/>
              <w:keepLines/>
              <w:widowControl/>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9B4631"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B4631"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B4631"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B4631"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B4631"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E5799B">
            <w:pPr>
              <w:widowControl/>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9B4631"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E5799B">
            <w:pPr>
              <w:widowControl/>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9B4631"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6A4B64" w:rsidP="00E5799B">
            <w:pPr>
              <w:widowControl/>
              <w:spacing w:line="240" w:lineRule="auto"/>
            </w:pPr>
            <w:r w:rsidRPr="00374637">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9B4631" w:rsidP="00B95E9D">
            <w:pPr>
              <w:widowControl/>
              <w:spacing w:line="240" w:lineRule="auto"/>
              <w:jc w:val="both"/>
            </w:pPr>
            <w:hyperlink w:anchor="_EC.Inactivations_Stage" w:history="1">
              <w:r w:rsidR="006A4B64" w:rsidRPr="009B4631">
                <w:rPr>
                  <w:rStyle w:val="Hyperlink"/>
                </w:rPr>
                <w:t>Inactivations_Stage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6A4B64" w:rsidP="00B95E9D">
            <w:pPr>
              <w:widowControl/>
              <w:spacing w:line="240" w:lineRule="auto"/>
              <w:jc w:val="both"/>
            </w:pPr>
            <w:r w:rsidRPr="00374637">
              <w:t>Table used for processing Inactivations from feed. No data is retained. Data is truncated and used for each new file that is processed.</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E5799B">
            <w:pPr>
              <w:widowControl/>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9B4631" w:rsidP="00B95E9D">
            <w:pPr>
              <w:widowControl/>
              <w:spacing w:line="240" w:lineRule="auto"/>
              <w:jc w:val="both"/>
            </w:pPr>
            <w:hyperlink w:anchor="_EC.Survey_Response_Detail" w:history="1">
              <w:proofErr w:type="spellStart"/>
              <w:r w:rsidR="00B15407" w:rsidRPr="009B4631">
                <w:rPr>
                  <w:rStyle w:val="Hyperlink"/>
                </w:rPr>
                <w:t>Survey_</w:t>
              </w:r>
              <w:r w:rsidRPr="009B4631">
                <w:rPr>
                  <w:rStyle w:val="Hyperlink"/>
                </w:rPr>
                <w:t>R</w:t>
              </w:r>
              <w:r w:rsidR="00B15407" w:rsidRPr="009B4631">
                <w:rPr>
                  <w:rStyle w:val="Hyperlink"/>
                </w:rPr>
                <w:t>esponse_Detail</w:t>
              </w:r>
              <w:proofErr w:type="spellEnd"/>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 xml:space="preserve">Table to hold Employee Survey responses. One record per every question in the Survey. One </w:t>
            </w:r>
            <w:proofErr w:type="gramStart"/>
            <w:r w:rsidRPr="00374637">
              <w:t>to</w:t>
            </w:r>
            <w:proofErr w:type="gramEnd"/>
            <w:r w:rsidRPr="00374637">
              <w:t xml:space="preserve">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B4631"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B4631"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B4631"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9B4631"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A3A0C"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A3A0C"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A3A0C"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EB3B6D">
            <w:pPr>
              <w:widowControl/>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A3A0C"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E5799B">
            <w:pPr>
              <w:widowControl/>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EA3A0C"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B95E9D">
            <w:pPr>
              <w:widowControl/>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EA3A0C"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EA3A0C"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EA3A0C"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481AB8">
            <w:pPr>
              <w:widowControl/>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lastRenderedPageBreak/>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481AB8">
            <w:pPr>
              <w:widowControl/>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EA3A0C"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618" w:name="_Toc384022764"/>
      <w:bookmarkStart w:id="619" w:name="_Toc384645538"/>
      <w:bookmarkStart w:id="620" w:name="_Toc384828572"/>
      <w:bookmarkStart w:id="621" w:name="_Toc384828851"/>
      <w:bookmarkStart w:id="622" w:name="_Toc385331699"/>
      <w:bookmarkStart w:id="623" w:name="_Toc400957593"/>
      <w:bookmarkStart w:id="624" w:name="_Toc433205448"/>
      <w:bookmarkStart w:id="625" w:name="_Toc464558603"/>
      <w:bookmarkStart w:id="626" w:name="_Toc464813758"/>
      <w:bookmarkStart w:id="627" w:name="_Toc480199841"/>
      <w:bookmarkStart w:id="628" w:name="_Toc484061323"/>
      <w:bookmarkEnd w:id="618"/>
      <w:bookmarkEnd w:id="619"/>
      <w:bookmarkEnd w:id="620"/>
      <w:bookmarkEnd w:id="621"/>
      <w:bookmarkEnd w:id="622"/>
      <w:bookmarkEnd w:id="623"/>
      <w:bookmarkEnd w:id="624"/>
      <w:bookmarkEnd w:id="625"/>
      <w:bookmarkEnd w:id="626"/>
      <w:bookmarkEnd w:id="627"/>
      <w:bookmarkEnd w:id="628"/>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629" w:name="_Toc384022765"/>
      <w:bookmarkStart w:id="630" w:name="_Toc384645539"/>
      <w:bookmarkStart w:id="631" w:name="_Toc384828573"/>
      <w:bookmarkStart w:id="632" w:name="_Toc384828852"/>
      <w:bookmarkStart w:id="633" w:name="_Toc385331700"/>
      <w:bookmarkStart w:id="634" w:name="_Toc400957594"/>
      <w:bookmarkStart w:id="635" w:name="_Toc433205449"/>
      <w:bookmarkStart w:id="636" w:name="_Toc464558604"/>
      <w:bookmarkStart w:id="637" w:name="_Toc464813759"/>
      <w:bookmarkStart w:id="638" w:name="_Toc480199842"/>
      <w:bookmarkStart w:id="639" w:name="_Toc484061324"/>
      <w:bookmarkEnd w:id="629"/>
      <w:bookmarkEnd w:id="630"/>
      <w:bookmarkEnd w:id="631"/>
      <w:bookmarkEnd w:id="632"/>
      <w:bookmarkEnd w:id="633"/>
      <w:bookmarkEnd w:id="634"/>
      <w:bookmarkEnd w:id="635"/>
      <w:bookmarkEnd w:id="636"/>
      <w:bookmarkEnd w:id="637"/>
      <w:bookmarkEnd w:id="638"/>
      <w:bookmarkEnd w:id="639"/>
    </w:p>
    <w:p w:rsidR="00E5799B" w:rsidRPr="00630FA8" w:rsidRDefault="00C71BFF" w:rsidP="002B31B4">
      <w:pPr>
        <w:pStyle w:val="Heading3"/>
        <w:rPr>
          <w:rFonts w:ascii="Times New Roman" w:hAnsi="Times New Roman"/>
        </w:rPr>
      </w:pPr>
      <w:bookmarkStart w:id="640" w:name="_EC.Coaching_Log"/>
      <w:bookmarkEnd w:id="640"/>
      <w:r w:rsidRPr="00630FA8">
        <w:rPr>
          <w:rFonts w:ascii="Times New Roman" w:hAnsi="Times New Roman"/>
        </w:rPr>
        <w:t xml:space="preserve"> </w:t>
      </w:r>
      <w:bookmarkStart w:id="641" w:name="_Toc484061325"/>
      <w:r w:rsidRPr="00630FA8">
        <w:rPr>
          <w:rFonts w:ascii="Times New Roman" w:hAnsi="Times New Roman"/>
        </w:rPr>
        <w:t>EC.Coaching_Log</w:t>
      </w:r>
      <w:bookmarkEnd w:id="64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EmpLanID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B645E4">
            <w:pPr>
              <w:pStyle w:val="ListParagraph"/>
              <w:keepNext/>
              <w:keepLines/>
              <w:widowControl/>
              <w:numPr>
                <w:ilvl w:val="0"/>
                <w:numId w:val="39"/>
              </w:numPr>
              <w:spacing w:line="240" w:lineRule="auto"/>
            </w:pPr>
            <w:r w:rsidRPr="00374637">
              <w:t>Mediacre</w:t>
            </w:r>
          </w:p>
          <w:p w:rsidR="00B645E4" w:rsidRPr="00374637" w:rsidRDefault="00B645E4" w:rsidP="00B645E4">
            <w:pPr>
              <w:pStyle w:val="ListParagraph"/>
              <w:keepNext/>
              <w:keepLines/>
              <w:widowControl/>
              <w:numPr>
                <w:ilvl w:val="0"/>
                <w:numId w:val="39"/>
              </w:numPr>
              <w:spacing w:line="240" w:lineRule="auto"/>
            </w:pPr>
            <w:r w:rsidRPr="00374637">
              <w:t>Marketplace</w:t>
            </w:r>
          </w:p>
          <w:p w:rsidR="00B645E4" w:rsidRPr="00374637" w:rsidRDefault="00B645E4" w:rsidP="00B645E4">
            <w:pPr>
              <w:pStyle w:val="ListParagraph"/>
              <w:keepNext/>
              <w:keepLines/>
              <w:widowControl/>
              <w:numPr>
                <w:ilvl w:val="0"/>
                <w:numId w:val="39"/>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GDIT Network ID of </w:t>
            </w:r>
            <w:r w:rsidR="001678B8" w:rsidRPr="00374637">
              <w:t>Coaching Log o</w:t>
            </w:r>
            <w:r w:rsidRPr="00374637">
              <w:t>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del w:id="642" w:author="Palacherla, Susmitha C (NONUS)" w:date="2017-06-01T16:28:00Z">
              <w:r w:rsidRPr="00374637" w:rsidDel="00C61131">
                <w:rPr>
                  <w:color w:val="000000"/>
                </w:rPr>
                <w:delText>30</w:delText>
              </w:r>
            </w:del>
            <w:ins w:id="643" w:author="Palacherla, Susmitha C (NONUS)" w:date="2017-06-01T16:28:00Z">
              <w:r w:rsidR="00C61131">
                <w:rPr>
                  <w:color w:val="000000"/>
                </w:rPr>
                <w:t>100</w:t>
              </w:r>
            </w:ins>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644" w:name="_EC.Coaching_Log_Reason"/>
      <w:bookmarkStart w:id="645" w:name="_Toc484061326"/>
      <w:bookmarkEnd w:id="644"/>
      <w:r w:rsidRPr="00630FA8">
        <w:rPr>
          <w:rFonts w:ascii="Times New Roman" w:hAnsi="Times New Roman"/>
        </w:rPr>
        <w:t>EC.Coaching_Log_Reason</w:t>
      </w:r>
      <w:bookmarkEnd w:id="645"/>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646" w:name="_EC.Employee_Hierarchy"/>
      <w:bookmarkStart w:id="647" w:name="_Toc484061327"/>
      <w:bookmarkEnd w:id="646"/>
      <w:r w:rsidRPr="00630FA8">
        <w:rPr>
          <w:rFonts w:ascii="Times New Roman" w:hAnsi="Times New Roman"/>
        </w:rPr>
        <w:t>EC.Employee_Hierarchy</w:t>
      </w:r>
      <w:bookmarkEnd w:id="64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Name of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nvarchar(30)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 xml:space="preserve">GDIT network ID for Employee </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Supervisor name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lastRenderedPageBreak/>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email address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name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email address</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648" w:name="_EC.Employee_Hierarchy_Stage"/>
      <w:bookmarkStart w:id="649" w:name="_Toc484061328"/>
      <w:bookmarkEnd w:id="648"/>
      <w:r w:rsidRPr="00630FA8">
        <w:rPr>
          <w:rFonts w:ascii="Times New Roman" w:hAnsi="Times New Roman"/>
        </w:rPr>
        <w:t>EC.Employee_Hierarchy_Stage</w:t>
      </w:r>
      <w:bookmarkEnd w:id="649"/>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AA1545">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AA1545">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AA1545">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AA1545">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650" w:name="_EC.EmpID_To_SupID_Stage"/>
      <w:bookmarkStart w:id="651" w:name="_Toc484061329"/>
      <w:bookmarkEnd w:id="650"/>
      <w:r w:rsidRPr="00630FA8">
        <w:rPr>
          <w:rFonts w:ascii="Times New Roman" w:hAnsi="Times New Roman"/>
        </w:rPr>
        <w:t>EC.EmpID_To_SupID_Stage</w:t>
      </w:r>
      <w:bookmarkEnd w:id="651"/>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361"/>
        <w:gridCol w:w="1506"/>
        <w:gridCol w:w="1315"/>
        <w:gridCol w:w="3291"/>
      </w:tblGrid>
      <w:tr w:rsidR="003B02B6" w:rsidRPr="00374637" w:rsidTr="003B02B6">
        <w:trPr>
          <w:trHeight w:val="710"/>
        </w:trPr>
        <w:tc>
          <w:tcPr>
            <w:tcW w:w="206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506"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3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3291"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Name of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652" w:name="_EC.EmployeeID_To_LanID"/>
      <w:bookmarkStart w:id="653" w:name="_Toc484061330"/>
      <w:bookmarkEnd w:id="652"/>
      <w:r w:rsidRPr="00630FA8">
        <w:rPr>
          <w:rFonts w:ascii="Times New Roman" w:hAnsi="Times New Roman"/>
        </w:rPr>
        <w:t>EC.EmployeeID_To_LanID</w:t>
      </w:r>
      <w:bookmarkEnd w:id="653"/>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530"/>
        <w:gridCol w:w="1260"/>
        <w:gridCol w:w="3330"/>
      </w:tblGrid>
      <w:tr w:rsidR="00C869A7" w:rsidRPr="00374637" w:rsidTr="00926707">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26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53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r w:rsidRPr="00374637">
              <w:t>PK</w:t>
            </w: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nvarchar(30)</w:t>
            </w:r>
          </w:p>
        </w:tc>
        <w:tc>
          <w:tcPr>
            <w:tcW w:w="153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654" w:name="_Toc484061331"/>
            <w:proofErr w:type="gramStart"/>
            <w:r w:rsidRPr="00374637">
              <w:rPr>
                <w:rFonts w:ascii="Times New Roman" w:hAnsi="Times New Roman"/>
                <w:i w:val="0"/>
                <w:color w:val="000000"/>
              </w:rPr>
              <w:t>datetime</w:t>
            </w:r>
            <w:bookmarkEnd w:id="654"/>
            <w:proofErr w:type="gramEnd"/>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655" w:name="_EC.CSR_Hierarchy"/>
      <w:bookmarkStart w:id="656" w:name="_Toc484061332"/>
      <w:bookmarkEnd w:id="655"/>
      <w:r w:rsidRPr="00630FA8">
        <w:rPr>
          <w:rFonts w:ascii="Times New Roman" w:hAnsi="Times New Roman"/>
        </w:rPr>
        <w:t>EC.CSR_Hierarchy</w:t>
      </w:r>
      <w:bookmarkEnd w:id="656"/>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lastRenderedPageBreak/>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657" w:name="_EC.DIM_Coaching_Reason"/>
      <w:bookmarkStart w:id="658" w:name="_Toc484061333"/>
      <w:bookmarkEnd w:id="657"/>
      <w:r w:rsidRPr="00630FA8">
        <w:rPr>
          <w:rFonts w:ascii="Times New Roman" w:hAnsi="Times New Roman"/>
        </w:rPr>
        <w:t>EC.DIM_Coaching_Reason</w:t>
      </w:r>
      <w:bookmarkEnd w:id="65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659" w:name="_EC.DIM_Date"/>
      <w:bookmarkStart w:id="660" w:name="_Toc484061334"/>
      <w:bookmarkEnd w:id="659"/>
      <w:r w:rsidRPr="00630FA8">
        <w:rPr>
          <w:rFonts w:ascii="Times New Roman" w:hAnsi="Times New Roman"/>
        </w:rPr>
        <w:t>EC.DIM_</w:t>
      </w:r>
      <w:r w:rsidR="008D536E" w:rsidRPr="00630FA8">
        <w:rPr>
          <w:rFonts w:ascii="Times New Roman" w:hAnsi="Times New Roman"/>
        </w:rPr>
        <w:t>Date</w:t>
      </w:r>
      <w:bookmarkEnd w:id="660"/>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661" w:name="_EC.DIM_Site"/>
      <w:bookmarkStart w:id="662" w:name="_Toc484061335"/>
      <w:bookmarkEnd w:id="661"/>
      <w:r w:rsidRPr="00630FA8">
        <w:rPr>
          <w:rFonts w:ascii="Times New Roman" w:hAnsi="Times New Roman"/>
        </w:rPr>
        <w:lastRenderedPageBreak/>
        <w:t>EC.DIM_</w:t>
      </w:r>
      <w:r w:rsidR="008D536E" w:rsidRPr="00630FA8">
        <w:rPr>
          <w:rFonts w:ascii="Times New Roman" w:hAnsi="Times New Roman"/>
        </w:rPr>
        <w:t>Site</w:t>
      </w:r>
      <w:bookmarkEnd w:id="66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663" w:name="_EC.DIM_Status"/>
      <w:bookmarkStart w:id="664" w:name="_Toc484061336"/>
      <w:bookmarkEnd w:id="663"/>
      <w:r w:rsidRPr="00630FA8">
        <w:rPr>
          <w:rFonts w:ascii="Times New Roman" w:hAnsi="Times New Roman"/>
        </w:rPr>
        <w:t>EC.DIM_Status</w:t>
      </w:r>
      <w:bookmarkEnd w:id="664"/>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665" w:name="_EC.DIM_Source"/>
      <w:bookmarkStart w:id="666" w:name="_Toc484061337"/>
      <w:bookmarkEnd w:id="665"/>
      <w:r w:rsidRPr="00630FA8">
        <w:rPr>
          <w:rFonts w:ascii="Times New Roman" w:hAnsi="Times New Roman"/>
        </w:rPr>
        <w:t>EC.</w:t>
      </w:r>
      <w:r w:rsidR="00CE292D" w:rsidRPr="00630FA8">
        <w:rPr>
          <w:rFonts w:ascii="Times New Roman" w:hAnsi="Times New Roman"/>
        </w:rPr>
        <w:t>DIM_Source</w:t>
      </w:r>
      <w:bookmarkEnd w:id="666"/>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lastRenderedPageBreak/>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667" w:name="_EC.DIM_Sub_Coaching_Reason"/>
      <w:bookmarkStart w:id="668" w:name="_Toc484061338"/>
      <w:bookmarkEnd w:id="667"/>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66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669" w:name="_EC.Quality_Coaching_Stage"/>
      <w:bookmarkStart w:id="670" w:name="_Toc484061339"/>
      <w:bookmarkEnd w:id="669"/>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67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lastRenderedPageBreak/>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671" w:name="_EC.Quality__Coaching_Rejected"/>
      <w:bookmarkStart w:id="672" w:name="_Toc484061340"/>
      <w:bookmarkEnd w:id="671"/>
      <w:r w:rsidRPr="00630FA8">
        <w:rPr>
          <w:rFonts w:ascii="Times New Roman" w:hAnsi="Times New Roman"/>
        </w:rPr>
        <w:t xml:space="preserve">EC.Quality </w:t>
      </w:r>
      <w:r w:rsidR="00AB3A49" w:rsidRPr="00630FA8">
        <w:rPr>
          <w:rFonts w:ascii="Times New Roman" w:hAnsi="Times New Roman"/>
        </w:rPr>
        <w:t>_Coaching_Rejected</w:t>
      </w:r>
      <w:bookmarkEnd w:id="67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673" w:name="_EC._Quality_Coaching_Fact"/>
      <w:bookmarkStart w:id="674" w:name="_Toc484061341"/>
      <w:bookmarkEnd w:id="673"/>
      <w:r w:rsidRPr="00630FA8">
        <w:rPr>
          <w:rFonts w:ascii="Times New Roman" w:hAnsi="Times New Roman"/>
        </w:rPr>
        <w:t>EC. Quality_Coaching_Fact</w:t>
      </w:r>
      <w:bookmarkEnd w:id="67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675" w:name="_EC.Quality_FileList"/>
      <w:bookmarkStart w:id="676" w:name="_Toc484061342"/>
      <w:bookmarkEnd w:id="675"/>
      <w:r w:rsidRPr="00630FA8">
        <w:rPr>
          <w:rFonts w:ascii="Times New Roman" w:hAnsi="Times New Roman"/>
        </w:rPr>
        <w:t>EC.Quality_FileList</w:t>
      </w:r>
      <w:bookmarkEnd w:id="676"/>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677" w:name="_EC.Outlier_Coaching_Stage"/>
      <w:bookmarkStart w:id="678" w:name="_Toc484061343"/>
      <w:bookmarkEnd w:id="677"/>
      <w:r w:rsidRPr="00630FA8">
        <w:rPr>
          <w:rFonts w:ascii="Times New Roman" w:hAnsi="Times New Roman"/>
        </w:rPr>
        <w:t>EC.Outlier_Coaching_Stage</w:t>
      </w:r>
      <w:bookmarkEnd w:id="67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679" w:name="_EC.Outlier_Coaching_Rejected"/>
      <w:bookmarkStart w:id="680" w:name="_Toc484061344"/>
      <w:bookmarkEnd w:id="679"/>
      <w:r w:rsidRPr="00C11A3E">
        <w:rPr>
          <w:rFonts w:ascii="Times New Roman" w:hAnsi="Times New Roman"/>
        </w:rPr>
        <w:t>EC.</w:t>
      </w:r>
      <w:r w:rsidR="00AB3A49" w:rsidRPr="00C11A3E">
        <w:rPr>
          <w:rFonts w:ascii="Times New Roman" w:hAnsi="Times New Roman"/>
        </w:rPr>
        <w:t>Outlier_Coaching_Rejected</w:t>
      </w:r>
      <w:bookmarkEnd w:id="680"/>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681" w:name="_EC.Outlier_Coaching_Fact"/>
      <w:bookmarkStart w:id="682" w:name="_Toc484061345"/>
      <w:bookmarkEnd w:id="681"/>
      <w:r w:rsidRPr="00C11A3E">
        <w:rPr>
          <w:rFonts w:ascii="Times New Roman" w:hAnsi="Times New Roman"/>
        </w:rPr>
        <w:t>EC.Outlier_Coaching_Fact</w:t>
      </w:r>
      <w:bookmarkEnd w:id="682"/>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683" w:name="_EC.Outlier_FileList"/>
      <w:bookmarkStart w:id="684" w:name="_Toc484061346"/>
      <w:bookmarkEnd w:id="683"/>
      <w:r w:rsidRPr="00C11A3E">
        <w:rPr>
          <w:rFonts w:ascii="Times New Roman" w:hAnsi="Times New Roman"/>
        </w:rPr>
        <w:t>EC.Outlier_FileList</w:t>
      </w:r>
      <w:bookmarkEnd w:id="684"/>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685" w:name="_EC.Historical_Dashboard_ACL"/>
      <w:bookmarkStart w:id="686" w:name="_Toc484061347"/>
      <w:bookmarkEnd w:id="685"/>
      <w:r w:rsidRPr="00C11A3E">
        <w:rPr>
          <w:rFonts w:ascii="Times New Roman" w:hAnsi="Times New Roman"/>
        </w:rPr>
        <w:t>EC.Historical_Dashboard_ACL</w:t>
      </w:r>
      <w:bookmarkEnd w:id="686"/>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GDIT Network ID of user. Populated from app</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User name</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LanID of user editing the record</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bl>
    <w:p w:rsidR="00DD18D0" w:rsidRPr="00C11A3E" w:rsidRDefault="00DD18D0" w:rsidP="00DD18D0"/>
    <w:p w:rsidR="004E43D1" w:rsidRPr="00C11A3E" w:rsidRDefault="004E43D1" w:rsidP="004E43D1">
      <w:pPr>
        <w:pStyle w:val="Heading3"/>
        <w:rPr>
          <w:rFonts w:ascii="Times New Roman" w:hAnsi="Times New Roman"/>
        </w:rPr>
      </w:pPr>
      <w:bookmarkStart w:id="687" w:name="_EC.DIM_Module"/>
      <w:bookmarkStart w:id="688" w:name="_Toc484061348"/>
      <w:bookmarkEnd w:id="687"/>
      <w:r w:rsidRPr="00C11A3E">
        <w:rPr>
          <w:rFonts w:ascii="Times New Roman" w:hAnsi="Times New Roman"/>
        </w:rPr>
        <w:t>EC.DIM_Module</w:t>
      </w:r>
      <w:bookmarkEnd w:id="68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689" w:name="_EC.Employee_Selection"/>
      <w:bookmarkStart w:id="690" w:name="_Toc484061349"/>
      <w:bookmarkEnd w:id="689"/>
      <w:r w:rsidRPr="00C11A3E">
        <w:rPr>
          <w:rFonts w:ascii="Times New Roman" w:hAnsi="Times New Roman"/>
        </w:rPr>
        <w:t>EC.Employee_Selection</w:t>
      </w:r>
      <w:bookmarkEnd w:id="6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691" w:name="_EC.Module_Submission"/>
      <w:bookmarkStart w:id="692" w:name="_Toc484061350"/>
      <w:bookmarkEnd w:id="691"/>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69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693" w:name="_EC.DIM_Program"/>
      <w:bookmarkStart w:id="694" w:name="_Toc484061351"/>
      <w:bookmarkEnd w:id="693"/>
      <w:r w:rsidRPr="00C11A3E">
        <w:lastRenderedPageBreak/>
        <w:t>EC.</w:t>
      </w:r>
      <w:r w:rsidR="00481AB8" w:rsidRPr="00C11A3E">
        <w:t>DIM_Program</w:t>
      </w:r>
      <w:bookmarkEnd w:id="694"/>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695" w:name="_EC.Coaching_Reason_Selection"/>
      <w:bookmarkStart w:id="696" w:name="_Toc484061352"/>
      <w:bookmarkEnd w:id="695"/>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69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697" w:name="_EC.CallID_Selection"/>
      <w:bookmarkStart w:id="698" w:name="_Toc484061353"/>
      <w:bookmarkEnd w:id="697"/>
      <w:r w:rsidRPr="00C11A3E">
        <w:rPr>
          <w:rFonts w:ascii="Times New Roman" w:hAnsi="Times New Roman"/>
        </w:rPr>
        <w:t>EC.</w:t>
      </w:r>
      <w:r w:rsidR="009F396F" w:rsidRPr="00C11A3E">
        <w:rPr>
          <w:rFonts w:ascii="Times New Roman" w:hAnsi="Times New Roman"/>
        </w:rPr>
        <w:t>CallID_Selection</w:t>
      </w:r>
      <w:bookmarkEnd w:id="69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699" w:name="_EC.Email_Notifications"/>
      <w:bookmarkStart w:id="700" w:name="_Toc484061354"/>
      <w:bookmarkEnd w:id="699"/>
      <w:r w:rsidRPr="00C11A3E">
        <w:rPr>
          <w:rFonts w:ascii="Times New Roman" w:hAnsi="Times New Roman"/>
        </w:rPr>
        <w:t>EC.</w:t>
      </w:r>
      <w:r w:rsidR="00DA37BA" w:rsidRPr="00C11A3E">
        <w:rPr>
          <w:rFonts w:ascii="Times New Roman" w:hAnsi="Times New Roman"/>
        </w:rPr>
        <w:t>Email_Notifications</w:t>
      </w:r>
      <w:bookmarkEnd w:id="70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701" w:name="_EC.Warning_Log"/>
      <w:bookmarkStart w:id="702" w:name="_Toc484061355"/>
      <w:bookmarkEnd w:id="701"/>
      <w:r w:rsidRPr="00C11A3E">
        <w:rPr>
          <w:rFonts w:ascii="Times New Roman" w:hAnsi="Times New Roman"/>
        </w:rPr>
        <w:t>EC.Warning_Log</w:t>
      </w:r>
      <w:bookmarkEnd w:id="702"/>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EmpLanID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8493C">
            <w:pPr>
              <w:pStyle w:val="ListParagraph"/>
              <w:keepNext/>
              <w:keepLines/>
              <w:widowControl/>
              <w:numPr>
                <w:ilvl w:val="0"/>
                <w:numId w:val="39"/>
              </w:numPr>
              <w:spacing w:line="240" w:lineRule="auto"/>
            </w:pPr>
            <w:r w:rsidRPr="00C11A3E">
              <w:t>Mediacre</w:t>
            </w:r>
          </w:p>
          <w:p w:rsidR="0018493C" w:rsidRPr="00C11A3E" w:rsidRDefault="0018493C" w:rsidP="0018493C">
            <w:pPr>
              <w:pStyle w:val="ListParagraph"/>
              <w:keepNext/>
              <w:keepLines/>
              <w:widowControl/>
              <w:numPr>
                <w:ilvl w:val="0"/>
                <w:numId w:val="39"/>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Network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703" w:name="_EC.Warning_Log_Reason"/>
      <w:bookmarkStart w:id="704" w:name="_Toc484061356"/>
      <w:bookmarkEnd w:id="703"/>
      <w:r w:rsidRPr="00C11A3E">
        <w:rPr>
          <w:rFonts w:ascii="Times New Roman" w:hAnsi="Times New Roman"/>
        </w:rPr>
        <w:t>EC.Warning_Log_Reason</w:t>
      </w:r>
      <w:bookmarkEnd w:id="704"/>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705" w:name="_EC.ETS_Coaching_Stage"/>
      <w:bookmarkStart w:id="706" w:name="_Toc484061357"/>
      <w:bookmarkEnd w:id="705"/>
      <w:r w:rsidRPr="00C11A3E">
        <w:rPr>
          <w:rFonts w:ascii="Times New Roman" w:hAnsi="Times New Roman"/>
        </w:rPr>
        <w:t>EC.ETS_Coaching_Stage</w:t>
      </w:r>
      <w:bookmarkEnd w:id="70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707" w:name="_EC.ETS_Coaching_Fact"/>
      <w:bookmarkStart w:id="708" w:name="_Toc484061358"/>
      <w:bookmarkEnd w:id="707"/>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70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709" w:name="_EC.ETS_Coaching_Rejected"/>
      <w:bookmarkStart w:id="710" w:name="_Toc484061359"/>
      <w:bookmarkEnd w:id="709"/>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7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711" w:name="_EC.ETS_Description"/>
      <w:bookmarkStart w:id="712" w:name="_Toc484061360"/>
      <w:bookmarkEnd w:id="711"/>
      <w:r w:rsidRPr="00C11A3E">
        <w:rPr>
          <w:rFonts w:ascii="Times New Roman" w:hAnsi="Times New Roman"/>
        </w:rPr>
        <w:t>EC.ETS</w:t>
      </w:r>
      <w:r w:rsidR="00A71D8C" w:rsidRPr="00C11A3E">
        <w:rPr>
          <w:rFonts w:ascii="Times New Roman" w:hAnsi="Times New Roman"/>
        </w:rPr>
        <w:t>_Description</w:t>
      </w:r>
      <w:bookmarkEnd w:id="71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713" w:name="_EC.ETS_FileList"/>
      <w:bookmarkStart w:id="714" w:name="_Toc484061361"/>
      <w:bookmarkEnd w:id="713"/>
      <w:r w:rsidRPr="00C11A3E">
        <w:rPr>
          <w:rFonts w:ascii="Times New Roman" w:hAnsi="Times New Roman"/>
        </w:rPr>
        <w:t>EC.ETS_</w:t>
      </w:r>
      <w:r w:rsidR="00A71D8C" w:rsidRPr="00C11A3E">
        <w:rPr>
          <w:rFonts w:ascii="Times New Roman" w:hAnsi="Times New Roman"/>
        </w:rPr>
        <w:t>FileList</w:t>
      </w:r>
      <w:bookmarkEnd w:id="71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lastRenderedPageBreak/>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715" w:name="_EC.DIM_Bahavior"/>
      <w:bookmarkStart w:id="716" w:name="_Toc484061362"/>
      <w:bookmarkEnd w:id="715"/>
      <w:r w:rsidRPr="00C11A3E">
        <w:rPr>
          <w:rFonts w:ascii="Times New Roman" w:hAnsi="Times New Roman"/>
        </w:rPr>
        <w:t>EC.DIM_Bahavior</w:t>
      </w:r>
      <w:bookmarkEnd w:id="716"/>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E60449" w:rsidRPr="00C11A3E" w:rsidRDefault="00E60449" w:rsidP="00E60449">
      <w:pPr>
        <w:pStyle w:val="Heading3"/>
        <w:keepLines/>
        <w:widowControl/>
        <w:spacing w:line="240" w:lineRule="auto"/>
        <w:rPr>
          <w:rFonts w:ascii="Times New Roman" w:hAnsi="Times New Roman"/>
        </w:rPr>
      </w:pPr>
      <w:bookmarkStart w:id="717" w:name="_EC.Inactivations_Stage"/>
      <w:bookmarkStart w:id="718" w:name="_Toc484061363"/>
      <w:bookmarkEnd w:id="717"/>
      <w:r w:rsidRPr="00C11A3E">
        <w:rPr>
          <w:rFonts w:ascii="Times New Roman" w:hAnsi="Times New Roman"/>
        </w:rPr>
        <w:t>EC.Inactivations_Stage</w:t>
      </w:r>
      <w:bookmarkEnd w:id="71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170"/>
        <w:gridCol w:w="126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nvarchar(50)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Form name of Log being inactivated</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Message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nvarchar(100)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Message based on business rule for Inactivation</w:t>
            </w:r>
          </w:p>
        </w:tc>
      </w:tr>
      <w:tr w:rsidR="00E60449"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Pr="00C11A3E" w:rsidRDefault="00E60449" w:rsidP="00C07D6F">
            <w:pPr>
              <w:rPr>
                <w:color w:val="000000"/>
              </w:rPr>
            </w:pPr>
            <w:r w:rsidRPr="00C11A3E">
              <w:rPr>
                <w:color w:val="000000"/>
              </w:rPr>
              <w:t>ProcessDate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Pr="00C11A3E" w:rsidRDefault="00E60449" w:rsidP="00C07D6F">
            <w:pPr>
              <w:rPr>
                <w:color w:val="000000"/>
              </w:rPr>
            </w:pPr>
            <w:r w:rsidRPr="00C11A3E">
              <w:rPr>
                <w:color w:val="000000"/>
              </w:rPr>
              <w:t>datetime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E60449" w:rsidP="00C07D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C11A3E" w:rsidRDefault="00624C7A" w:rsidP="00C07D6F">
            <w:pPr>
              <w:keepNext/>
              <w:keepLines/>
              <w:widowControl/>
              <w:spacing w:line="240" w:lineRule="auto"/>
            </w:pPr>
            <w:r w:rsidRPr="00C11A3E">
              <w:t>Date and time of inactivation.</w:t>
            </w:r>
          </w:p>
        </w:tc>
      </w:tr>
    </w:tbl>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19" w:name="_EC.Survey_DIM_Type"/>
      <w:bookmarkStart w:id="720" w:name="_Toc484061364"/>
      <w:bookmarkEnd w:id="719"/>
      <w:r w:rsidRPr="00C11A3E">
        <w:rPr>
          <w:rFonts w:ascii="Times New Roman" w:hAnsi="Times New Roman"/>
        </w:rPr>
        <w:t>EC.Survey_DIM_Type</w:t>
      </w:r>
      <w:bookmarkEnd w:id="72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21" w:name="_EC.Survey_DIM_Question"/>
      <w:bookmarkStart w:id="722" w:name="_Toc484061365"/>
      <w:bookmarkEnd w:id="721"/>
      <w:r w:rsidRPr="00C11A3E">
        <w:rPr>
          <w:rFonts w:ascii="Times New Roman" w:hAnsi="Times New Roman"/>
        </w:rPr>
        <w:t>EC.Survey_DIM_Question</w:t>
      </w:r>
      <w:bookmarkEnd w:id="7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23" w:name="_EC.Survey_DIM_Response"/>
      <w:bookmarkStart w:id="724" w:name="_Toc484061366"/>
      <w:bookmarkEnd w:id="723"/>
      <w:r w:rsidRPr="00C11A3E">
        <w:rPr>
          <w:rFonts w:ascii="Times New Roman" w:hAnsi="Times New Roman"/>
        </w:rPr>
        <w:t>EC.Survey_DIM_Response</w:t>
      </w:r>
      <w:bookmarkEnd w:id="7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25" w:name="_EC.Survey_DIM_QAnswer"/>
      <w:bookmarkStart w:id="726" w:name="_Toc484061367"/>
      <w:bookmarkEnd w:id="725"/>
      <w:r w:rsidRPr="00C11A3E">
        <w:rPr>
          <w:rFonts w:ascii="Times New Roman" w:hAnsi="Times New Roman"/>
        </w:rPr>
        <w:t>EC.Survey_DIM_QAnswer</w:t>
      </w:r>
      <w:bookmarkEnd w:id="72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27" w:name="_EC.Survey_Response_Header"/>
      <w:bookmarkStart w:id="728" w:name="_Toc484061368"/>
      <w:bookmarkEnd w:id="727"/>
      <w:r w:rsidRPr="00C11A3E">
        <w:rPr>
          <w:rFonts w:ascii="Times New Roman" w:hAnsi="Times New Roman"/>
        </w:rPr>
        <w:t>EC.Survey_Response_Header</w:t>
      </w:r>
      <w:bookmarkEnd w:id="72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nvarchar(30)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Employee lanid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729" w:name="_EC.Survey_Response_Detail"/>
      <w:bookmarkStart w:id="730" w:name="_Toc484061369"/>
      <w:bookmarkEnd w:id="729"/>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7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731" w:name="_EC.Training_Coaching_Stage"/>
      <w:bookmarkStart w:id="732" w:name="_Toc484061370"/>
      <w:bookmarkEnd w:id="731"/>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73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733" w:name="_EC.Training_Coaching_Rejected"/>
      <w:bookmarkStart w:id="734" w:name="_Toc484061371"/>
      <w:bookmarkEnd w:id="733"/>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734"/>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735" w:name="_EC.Training_Coaching_Fact"/>
      <w:bookmarkStart w:id="736" w:name="_Toc484061372"/>
      <w:bookmarkEnd w:id="73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_Coaching_Fact</w:t>
      </w:r>
      <w:bookmarkEnd w:id="736"/>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737" w:name="_EC.Training_FileList"/>
      <w:bookmarkStart w:id="738" w:name="_Toc484061373"/>
      <w:bookmarkEnd w:id="737"/>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73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739" w:name="_EC._Generic_Coaching_Stage"/>
      <w:bookmarkStart w:id="740" w:name="_Toc484061374"/>
      <w:bookmarkEnd w:id="73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7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741" w:name="_EC._Generic_Coaching_Rejected"/>
      <w:bookmarkStart w:id="742" w:name="_Toc484061375"/>
      <w:bookmarkEnd w:id="741"/>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74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743" w:name="_EC._Generic_Coaching_Fact"/>
      <w:bookmarkStart w:id="744" w:name="_Toc484061376"/>
      <w:bookmarkEnd w:id="74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744"/>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745" w:name="_EC._Generic_FileList"/>
      <w:bookmarkStart w:id="746" w:name="_Toc484061377"/>
      <w:bookmarkEnd w:id="74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746"/>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747" w:name="_EC.HR_Hierarchy_Stage"/>
      <w:bookmarkStart w:id="748" w:name="_Toc484061378"/>
      <w:bookmarkEnd w:id="747"/>
      <w:r w:rsidRPr="00C11A3E">
        <w:rPr>
          <w:rFonts w:ascii="Times New Roman" w:hAnsi="Times New Roman"/>
        </w:rPr>
        <w:t>EC.HR_Hierarchy_Stage</w:t>
      </w:r>
      <w:bookmarkEnd w:id="748"/>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749" w:name="_Toc484061379"/>
      <w:bookmarkStart w:id="750" w:name="_Toc484061380"/>
      <w:bookmarkStart w:id="751" w:name="_Toc484061429"/>
      <w:bookmarkStart w:id="752" w:name="_Toc484061430"/>
      <w:bookmarkStart w:id="753" w:name="_Toc484061431"/>
      <w:bookmarkStart w:id="754" w:name="_EC.AT_Coaching_Inactivation_Reactiv"/>
      <w:bookmarkStart w:id="755" w:name="_Toc484061432"/>
      <w:bookmarkEnd w:id="749"/>
      <w:bookmarkEnd w:id="750"/>
      <w:bookmarkEnd w:id="751"/>
      <w:bookmarkEnd w:id="752"/>
      <w:bookmarkEnd w:id="753"/>
      <w:bookmarkEnd w:id="754"/>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755"/>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lastRenderedPageBreak/>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756" w:name="_EC.AT_Warning_Inactivation_Reactiva"/>
      <w:bookmarkStart w:id="757" w:name="_Toc484061433"/>
      <w:bookmarkEnd w:id="756"/>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757"/>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758" w:name="_EC.AT_Coaching_Reassignment_Audit"/>
      <w:bookmarkStart w:id="759" w:name="_Toc484061434"/>
      <w:bookmarkEnd w:id="758"/>
      <w:r w:rsidRPr="00C11A3E">
        <w:rPr>
          <w:rFonts w:ascii="Times New Roman" w:hAnsi="Times New Roman"/>
        </w:rPr>
        <w:t>EC.AT_Coaching_Reassignment_Audit</w:t>
      </w:r>
      <w:bookmarkEnd w:id="759"/>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760" w:name="_EC.AT_User"/>
      <w:bookmarkEnd w:id="760"/>
      <w:r w:rsidRPr="00C11A3E">
        <w:rPr>
          <w:rFonts w:ascii="Times New Roman" w:hAnsi="Times New Roman"/>
        </w:rPr>
        <w:t xml:space="preserve"> </w:t>
      </w:r>
      <w:bookmarkStart w:id="761" w:name="_Toc484061435"/>
      <w:r w:rsidRPr="00C11A3E">
        <w:rPr>
          <w:rFonts w:ascii="Times New Roman" w:hAnsi="Times New Roman"/>
        </w:rPr>
        <w:t>EC.AT_User</w:t>
      </w:r>
      <w:bookmarkEnd w:id="76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53105F"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BF3F52"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GDIT Network ID of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 xml:space="preserve"> 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Name for above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8F4C34"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762" w:name="_Toc484061436"/>
      <w:bookmarkStart w:id="763" w:name="_EC.AT_Role"/>
      <w:bookmarkEnd w:id="762"/>
      <w:bookmarkEnd w:id="763"/>
      <w:r w:rsidRPr="00C11A3E">
        <w:rPr>
          <w:rFonts w:ascii="Times New Roman" w:hAnsi="Times New Roman"/>
        </w:rPr>
        <w:t xml:space="preserve"> </w:t>
      </w:r>
      <w:bookmarkStart w:id="764" w:name="_Toc484061437"/>
      <w:r w:rsidRPr="00C11A3E">
        <w:rPr>
          <w:rFonts w:ascii="Times New Roman" w:hAnsi="Times New Roman"/>
        </w:rPr>
        <w:t>EC.AT_Role</w:t>
      </w:r>
      <w:bookmarkEnd w:id="764"/>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765" w:name="_EC.AT_User_Role_Link"/>
      <w:bookmarkStart w:id="766" w:name="_Toc484061438"/>
      <w:bookmarkEnd w:id="765"/>
      <w:r w:rsidRPr="00C11A3E">
        <w:rPr>
          <w:rFonts w:ascii="Times New Roman" w:hAnsi="Times New Roman"/>
        </w:rPr>
        <w:t>EC.AT_User_Role_Link</w:t>
      </w:r>
      <w:bookmarkEnd w:id="76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767" w:name="_EC.AT_Entitlement"/>
      <w:bookmarkEnd w:id="767"/>
      <w:r w:rsidRPr="00C11A3E">
        <w:rPr>
          <w:rFonts w:ascii="Times New Roman" w:hAnsi="Times New Roman"/>
        </w:rPr>
        <w:t xml:space="preserve"> </w:t>
      </w:r>
      <w:bookmarkStart w:id="768" w:name="_Toc484061439"/>
      <w:r w:rsidRPr="00C11A3E">
        <w:rPr>
          <w:rFonts w:ascii="Times New Roman" w:hAnsi="Times New Roman"/>
        </w:rPr>
        <w:t>EC.AT_Entitlement</w:t>
      </w:r>
      <w:bookmarkEnd w:id="76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769" w:name="_EC.AT_Role_Entitlement_Link"/>
      <w:bookmarkStart w:id="770" w:name="_Toc484061440"/>
      <w:bookmarkEnd w:id="769"/>
      <w:r w:rsidRPr="00C11A3E">
        <w:rPr>
          <w:rFonts w:ascii="Times New Roman" w:hAnsi="Times New Roman"/>
        </w:rPr>
        <w:t>EC.AT_Role_Entitlement_Link</w:t>
      </w:r>
      <w:bookmarkEnd w:id="77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771" w:name="_EC.AT_Action_Reasons"/>
      <w:bookmarkStart w:id="772" w:name="_Toc484061441"/>
      <w:bookmarkEnd w:id="771"/>
      <w:r w:rsidRPr="00C11A3E">
        <w:rPr>
          <w:rFonts w:ascii="Times New Roman" w:hAnsi="Times New Roman"/>
        </w:rPr>
        <w:t>EC</w:t>
      </w:r>
      <w:r w:rsidR="006102F5" w:rsidRPr="00C11A3E">
        <w:rPr>
          <w:rFonts w:ascii="Times New Roman" w:hAnsi="Times New Roman"/>
        </w:rPr>
        <w:t>.AT_Action_Reasons</w:t>
      </w:r>
      <w:bookmarkEnd w:id="77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773" w:name="_EC.AT_Module_Access"/>
      <w:bookmarkStart w:id="774" w:name="_Toc484061442"/>
      <w:bookmarkEnd w:id="773"/>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77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lastRenderedPageBreak/>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775" w:name="_EC.AT_Role_Access"/>
      <w:bookmarkStart w:id="776" w:name="_Toc484061443"/>
      <w:bookmarkEnd w:id="775"/>
      <w:r w:rsidRPr="00C11A3E">
        <w:rPr>
          <w:rFonts w:ascii="Times New Roman" w:hAnsi="Times New Roman"/>
        </w:rPr>
        <w:t>EC.AT_Role_Access</w:t>
      </w:r>
      <w:bookmarkEnd w:id="77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777" w:name="_EC.AT_Reassign_Status_For_Module"/>
      <w:bookmarkStart w:id="778" w:name="_Toc484061444"/>
      <w:bookmarkEnd w:id="777"/>
      <w:r w:rsidRPr="00C11A3E">
        <w:rPr>
          <w:rFonts w:ascii="Times New Roman" w:hAnsi="Times New Roman"/>
        </w:rPr>
        <w:t>EC.AT_Reassign_Status_For_Module</w:t>
      </w:r>
      <w:bookmarkEnd w:id="77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779" w:name="_EC._Qulaity_Other_Coaching_Stage"/>
      <w:bookmarkStart w:id="780" w:name="_Toc484061445"/>
      <w:bookmarkEnd w:id="779"/>
      <w:r w:rsidRPr="00C11A3E">
        <w:rPr>
          <w:rFonts w:ascii="Times New Roman" w:hAnsi="Times New Roman"/>
        </w:rPr>
        <w:t>EC. Qulaity_Other_Coaching_Stage</w:t>
      </w:r>
      <w:bookmarkEnd w:id="78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lastRenderedPageBreak/>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781" w:name="_EC._Quality_Other_Coaching_Rejected"/>
      <w:bookmarkStart w:id="782" w:name="_Toc484061446"/>
      <w:bookmarkEnd w:id="781"/>
      <w:r w:rsidRPr="00C11A3E">
        <w:rPr>
          <w:rFonts w:ascii="Times New Roman" w:hAnsi="Times New Roman"/>
        </w:rPr>
        <w:lastRenderedPageBreak/>
        <w:t>EC. Quality_Other_Coaching_Rejected</w:t>
      </w:r>
      <w:bookmarkEnd w:id="782"/>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783" w:name="_EC._Qulaity_Other_Coaching_Fact"/>
      <w:bookmarkStart w:id="784" w:name="_Toc484061447"/>
      <w:bookmarkEnd w:id="783"/>
      <w:r w:rsidRPr="00C11A3E">
        <w:rPr>
          <w:rFonts w:ascii="Times New Roman" w:hAnsi="Times New Roman"/>
        </w:rPr>
        <w:t>EC. Qulaity_Other_Coaching_Fact</w:t>
      </w:r>
      <w:bookmarkEnd w:id="784"/>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lastRenderedPageBreak/>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785" w:name="_EC._Quality_Other_FileList"/>
      <w:bookmarkStart w:id="786" w:name="_Toc484061448"/>
      <w:bookmarkEnd w:id="785"/>
      <w:r w:rsidRPr="00C11A3E">
        <w:rPr>
          <w:rFonts w:ascii="Times New Roman" w:hAnsi="Times New Roman"/>
        </w:rPr>
        <w:t>EC. Quality_Other_FileList</w:t>
      </w:r>
      <w:bookmarkEnd w:id="786"/>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787" w:name="_EC.Coaching_Log_Archive"/>
      <w:bookmarkStart w:id="788" w:name="_Toc484061449"/>
      <w:bookmarkEnd w:id="787"/>
      <w:r w:rsidRPr="00C11A3E">
        <w:rPr>
          <w:rFonts w:ascii="Times New Roman" w:hAnsi="Times New Roman"/>
        </w:rPr>
        <w:t>EC.Coaching_Log_Archive</w:t>
      </w:r>
      <w:bookmarkEnd w:id="788"/>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del w:id="789" w:author="Palacherla, Susmitha C (NONUS)" w:date="2017-06-01T16:29:00Z">
              <w:r w:rsidRPr="00C11A3E" w:rsidDel="00C61131">
                <w:rPr>
                  <w:color w:val="000000"/>
                </w:rPr>
                <w:delText>30</w:delText>
              </w:r>
            </w:del>
            <w:ins w:id="790" w:author="Palacherla, Susmitha C (NONUS)" w:date="2017-06-01T16:29:00Z">
              <w:r w:rsidR="00C61131">
                <w:rPr>
                  <w:color w:val="000000"/>
                </w:rPr>
                <w:t>100</w:t>
              </w:r>
            </w:ins>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791" w:name="_EC.Coaching_Log_Reason_Archive"/>
      <w:bookmarkStart w:id="792" w:name="_Toc484061450"/>
      <w:bookmarkEnd w:id="791"/>
      <w:r w:rsidRPr="00C11A3E">
        <w:rPr>
          <w:rFonts w:ascii="Times New Roman" w:hAnsi="Times New Roman"/>
        </w:rPr>
        <w:t>EC.Coaching_Log_Reason</w:t>
      </w:r>
      <w:r w:rsidR="00945ADE" w:rsidRPr="00C11A3E">
        <w:rPr>
          <w:rFonts w:ascii="Times New Roman" w:hAnsi="Times New Roman"/>
        </w:rPr>
        <w:t>_Archive</w:t>
      </w:r>
      <w:bookmarkEnd w:id="792"/>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793" w:name="_EC._NPN_Description"/>
      <w:bookmarkStart w:id="794" w:name="_Toc484061451"/>
      <w:bookmarkEnd w:id="793"/>
      <w:r w:rsidRPr="00C11A3E">
        <w:rPr>
          <w:rFonts w:ascii="Times New Roman" w:hAnsi="Times New Roman"/>
        </w:rPr>
        <w:t>EC.</w:t>
      </w:r>
      <w:r w:rsidR="00BF7B47" w:rsidRPr="00C11A3E">
        <w:rPr>
          <w:rFonts w:ascii="Times New Roman" w:hAnsi="Times New Roman"/>
        </w:rPr>
        <w:t xml:space="preserve"> NPN_Description</w:t>
      </w:r>
      <w:bookmarkEnd w:id="79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795" w:name="_EC.AT_Role_Module_Link"/>
      <w:bookmarkStart w:id="796" w:name="_Toc484061452"/>
      <w:bookmarkEnd w:id="795"/>
      <w:r w:rsidRPr="00C11A3E">
        <w:rPr>
          <w:rFonts w:ascii="Times New Roman" w:hAnsi="Times New Roman"/>
        </w:rPr>
        <w:t>EC.AT_Role_Module_Link</w:t>
      </w:r>
      <w:bookmarkEnd w:id="79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797" w:name="_Toc484061453"/>
      <w:r w:rsidRPr="00C11A3E">
        <w:rPr>
          <w:b/>
          <w:bCs/>
        </w:rPr>
        <w:t>e</w:t>
      </w:r>
      <w:r w:rsidR="00B03F56" w:rsidRPr="00C11A3E">
        <w:rPr>
          <w:b/>
          <w:bCs/>
        </w:rPr>
        <w:t>Coaching Procedures</w:t>
      </w:r>
      <w:bookmarkEnd w:id="797"/>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620"/>
        <w:gridCol w:w="7470"/>
      </w:tblGrid>
      <w:tr w:rsidR="00D9463A" w:rsidRPr="00630FA8" w:rsidTr="0035735F">
        <w:trPr>
          <w:trHeight w:val="396"/>
          <w:tblHeader/>
        </w:trPr>
        <w:tc>
          <w:tcPr>
            <w:tcW w:w="620" w:type="dxa"/>
            <w:shd w:val="clear" w:color="auto" w:fill="E6E6E6"/>
          </w:tcPr>
          <w:p w:rsidR="00D9463A" w:rsidRPr="00630FA8" w:rsidRDefault="00D9463A" w:rsidP="009301E3">
            <w:pPr>
              <w:keepNext/>
              <w:keepLines/>
              <w:widowControl/>
              <w:spacing w:line="240" w:lineRule="auto"/>
              <w:rPr>
                <w:b/>
                <w:bCs/>
                <w:sz w:val="22"/>
                <w:szCs w:val="22"/>
              </w:rPr>
            </w:pPr>
          </w:p>
        </w:tc>
        <w:tc>
          <w:tcPr>
            <w:tcW w:w="747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35735F">
        <w:trPr>
          <w:trHeight w:val="279"/>
        </w:trPr>
        <w:tc>
          <w:tcPr>
            <w:tcW w:w="620" w:type="dxa"/>
          </w:tcPr>
          <w:p w:rsidR="00D9463A" w:rsidRPr="00630FA8" w:rsidRDefault="00D9463A" w:rsidP="00575E9B">
            <w:pPr>
              <w:keepNext/>
              <w:keepLines/>
              <w:widowControl/>
              <w:spacing w:line="240" w:lineRule="auto"/>
            </w:pPr>
            <w:r w:rsidRPr="00630FA8">
              <w:t>1.</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35735F">
        <w:trPr>
          <w:trHeight w:val="279"/>
        </w:trPr>
        <w:tc>
          <w:tcPr>
            <w:tcW w:w="620" w:type="dxa"/>
          </w:tcPr>
          <w:p w:rsidR="00D9463A" w:rsidRPr="00630FA8" w:rsidRDefault="00D9463A" w:rsidP="00575E9B">
            <w:pPr>
              <w:keepNext/>
              <w:keepLines/>
              <w:widowControl/>
              <w:spacing w:line="240" w:lineRule="auto"/>
            </w:pPr>
            <w:r w:rsidRPr="00630FA8">
              <w:t>2.</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35735F">
        <w:trPr>
          <w:trHeight w:val="279"/>
        </w:trPr>
        <w:tc>
          <w:tcPr>
            <w:tcW w:w="620" w:type="dxa"/>
          </w:tcPr>
          <w:p w:rsidR="00D9463A" w:rsidRPr="00630FA8" w:rsidRDefault="00D9463A" w:rsidP="00575E9B">
            <w:pPr>
              <w:widowControl/>
              <w:spacing w:line="240" w:lineRule="auto"/>
            </w:pPr>
            <w:r w:rsidRPr="00630FA8">
              <w:t>3.</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35735F">
        <w:trPr>
          <w:trHeight w:val="279"/>
        </w:trPr>
        <w:tc>
          <w:tcPr>
            <w:tcW w:w="620" w:type="dxa"/>
          </w:tcPr>
          <w:p w:rsidR="00D9463A" w:rsidRPr="00630FA8" w:rsidRDefault="00D9463A" w:rsidP="00575E9B">
            <w:pPr>
              <w:widowControl/>
              <w:spacing w:line="240" w:lineRule="auto"/>
            </w:pPr>
            <w:r w:rsidRPr="00630FA8">
              <w:t>4.</w:t>
            </w:r>
          </w:p>
        </w:tc>
        <w:tc>
          <w:tcPr>
            <w:tcW w:w="747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35735F">
        <w:trPr>
          <w:trHeight w:val="279"/>
        </w:trPr>
        <w:tc>
          <w:tcPr>
            <w:tcW w:w="620" w:type="dxa"/>
          </w:tcPr>
          <w:p w:rsidR="00D9463A" w:rsidRPr="00630FA8" w:rsidRDefault="00D9463A" w:rsidP="009301E3">
            <w:pPr>
              <w:widowControl/>
              <w:spacing w:line="240" w:lineRule="auto"/>
            </w:pPr>
            <w:r>
              <w:t>5</w:t>
            </w:r>
            <w:r w:rsidRPr="00630FA8">
              <w:t>.</w:t>
            </w:r>
          </w:p>
        </w:tc>
        <w:tc>
          <w:tcPr>
            <w:tcW w:w="747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7.</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8.</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lastRenderedPageBreak/>
              <w:t>9.</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10.</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11.</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12.</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13.</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14.</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15.</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17.</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18.</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19.</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20.</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21.</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22.</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23.</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35735F">
        <w:trPr>
          <w:trHeight w:val="279"/>
        </w:trPr>
        <w:tc>
          <w:tcPr>
            <w:tcW w:w="620" w:type="dxa"/>
          </w:tcPr>
          <w:p w:rsidR="00D9463A" w:rsidRPr="00630FA8" w:rsidRDefault="00D9463A" w:rsidP="00DF3C05">
            <w:pPr>
              <w:widowControl/>
              <w:spacing w:line="240" w:lineRule="auto"/>
            </w:pPr>
            <w:r w:rsidRPr="00A3386F">
              <w:t>24.</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35735F">
        <w:trPr>
          <w:trHeight w:val="279"/>
        </w:trPr>
        <w:tc>
          <w:tcPr>
            <w:tcW w:w="620" w:type="dxa"/>
          </w:tcPr>
          <w:p w:rsidR="00D9463A" w:rsidRPr="00630FA8" w:rsidRDefault="00D9463A" w:rsidP="00DF3C05">
            <w:pPr>
              <w:widowControl/>
              <w:spacing w:line="240" w:lineRule="auto"/>
            </w:pPr>
            <w:r>
              <w:t>25.</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35735F">
        <w:trPr>
          <w:trHeight w:val="279"/>
        </w:trPr>
        <w:tc>
          <w:tcPr>
            <w:tcW w:w="620" w:type="dxa"/>
          </w:tcPr>
          <w:p w:rsidR="00D9463A" w:rsidRPr="00630FA8" w:rsidRDefault="00D9463A" w:rsidP="00DF3C05">
            <w:pPr>
              <w:widowControl/>
              <w:spacing w:line="240" w:lineRule="auto"/>
            </w:pPr>
            <w:r>
              <w:t>26.</w:t>
            </w:r>
          </w:p>
        </w:tc>
        <w:tc>
          <w:tcPr>
            <w:tcW w:w="747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29.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35735F">
        <w:trPr>
          <w:trHeight w:val="25"/>
        </w:trPr>
        <w:tc>
          <w:tcPr>
            <w:tcW w:w="620" w:type="dxa"/>
          </w:tcPr>
          <w:p w:rsidR="00D9463A" w:rsidRPr="00630FA8" w:rsidRDefault="00D9463A" w:rsidP="00F45E2D">
            <w:pPr>
              <w:widowControl/>
              <w:spacing w:line="240" w:lineRule="auto"/>
            </w:pPr>
            <w:r w:rsidRPr="00A3386F">
              <w:t>35.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39.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lastRenderedPageBreak/>
              <w:t>40.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49.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59.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68.</w:t>
            </w:r>
          </w:p>
        </w:tc>
        <w:tc>
          <w:tcPr>
            <w:tcW w:w="747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69.</w:t>
            </w:r>
          </w:p>
        </w:tc>
        <w:tc>
          <w:tcPr>
            <w:tcW w:w="747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lastRenderedPageBreak/>
              <w:t>71.</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72.</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73.</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74.</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75.</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76.</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77.</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78.</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79.</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80.</w:t>
            </w:r>
          </w:p>
        </w:tc>
        <w:tc>
          <w:tcPr>
            <w:tcW w:w="747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81.</w:t>
            </w:r>
          </w:p>
        </w:tc>
        <w:tc>
          <w:tcPr>
            <w:tcW w:w="747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82.</w:t>
            </w:r>
          </w:p>
        </w:tc>
        <w:tc>
          <w:tcPr>
            <w:tcW w:w="747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83.</w:t>
            </w:r>
          </w:p>
        </w:tc>
        <w:tc>
          <w:tcPr>
            <w:tcW w:w="747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84.</w:t>
            </w:r>
          </w:p>
        </w:tc>
        <w:tc>
          <w:tcPr>
            <w:tcW w:w="747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85.</w:t>
            </w:r>
          </w:p>
        </w:tc>
        <w:tc>
          <w:tcPr>
            <w:tcW w:w="747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86.</w:t>
            </w:r>
          </w:p>
        </w:tc>
        <w:tc>
          <w:tcPr>
            <w:tcW w:w="747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87.</w:t>
            </w:r>
          </w:p>
        </w:tc>
        <w:tc>
          <w:tcPr>
            <w:tcW w:w="747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88.</w:t>
            </w:r>
          </w:p>
        </w:tc>
        <w:tc>
          <w:tcPr>
            <w:tcW w:w="747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89.</w:t>
            </w:r>
          </w:p>
        </w:tc>
        <w:tc>
          <w:tcPr>
            <w:tcW w:w="747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90.</w:t>
            </w:r>
          </w:p>
        </w:tc>
        <w:tc>
          <w:tcPr>
            <w:tcW w:w="747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91.</w:t>
            </w:r>
          </w:p>
        </w:tc>
        <w:tc>
          <w:tcPr>
            <w:tcW w:w="747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92.</w:t>
            </w:r>
          </w:p>
        </w:tc>
        <w:tc>
          <w:tcPr>
            <w:tcW w:w="747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93.</w:t>
            </w:r>
          </w:p>
        </w:tc>
        <w:tc>
          <w:tcPr>
            <w:tcW w:w="747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94.</w:t>
            </w:r>
          </w:p>
        </w:tc>
        <w:tc>
          <w:tcPr>
            <w:tcW w:w="747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95.</w:t>
            </w:r>
          </w:p>
        </w:tc>
        <w:tc>
          <w:tcPr>
            <w:tcW w:w="747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96.</w:t>
            </w:r>
          </w:p>
        </w:tc>
        <w:tc>
          <w:tcPr>
            <w:tcW w:w="747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35735F">
        <w:trPr>
          <w:trHeight w:val="279"/>
        </w:trPr>
        <w:tc>
          <w:tcPr>
            <w:tcW w:w="620" w:type="dxa"/>
          </w:tcPr>
          <w:p w:rsidR="00D9463A" w:rsidRPr="00630FA8" w:rsidRDefault="00D9463A" w:rsidP="00F45E2D">
            <w:pPr>
              <w:widowControl/>
              <w:spacing w:line="240" w:lineRule="auto"/>
            </w:pPr>
            <w:r w:rsidRPr="00A3386F">
              <w:t>97.</w:t>
            </w:r>
          </w:p>
        </w:tc>
        <w:tc>
          <w:tcPr>
            <w:tcW w:w="747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98.</w:t>
            </w:r>
          </w:p>
        </w:tc>
        <w:tc>
          <w:tcPr>
            <w:tcW w:w="747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99.</w:t>
            </w:r>
          </w:p>
        </w:tc>
        <w:tc>
          <w:tcPr>
            <w:tcW w:w="7470" w:type="dxa"/>
            <w:shd w:val="clear" w:color="auto" w:fill="auto"/>
            <w:noWrap/>
          </w:tcPr>
          <w:p w:rsidR="001950A6" w:rsidRPr="00630FA8" w:rsidRDefault="001950A6" w:rsidP="001950A6">
            <w:pPr>
              <w:widowControl/>
              <w:spacing w:line="240" w:lineRule="auto"/>
            </w:pPr>
            <w:r w:rsidRPr="00630FA8">
              <w:t>sp_Inactivations_From_Feed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100.</w:t>
            </w:r>
          </w:p>
        </w:tc>
        <w:tc>
          <w:tcPr>
            <w:tcW w:w="747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101.</w:t>
            </w:r>
          </w:p>
        </w:tc>
        <w:tc>
          <w:tcPr>
            <w:tcW w:w="747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lastRenderedPageBreak/>
              <w:t>102.</w:t>
            </w:r>
          </w:p>
        </w:tc>
        <w:tc>
          <w:tcPr>
            <w:tcW w:w="747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103.</w:t>
            </w:r>
          </w:p>
        </w:tc>
        <w:tc>
          <w:tcPr>
            <w:tcW w:w="747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104.</w:t>
            </w:r>
          </w:p>
        </w:tc>
        <w:tc>
          <w:tcPr>
            <w:tcW w:w="747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105.</w:t>
            </w:r>
          </w:p>
        </w:tc>
        <w:tc>
          <w:tcPr>
            <w:tcW w:w="747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106.</w:t>
            </w:r>
          </w:p>
        </w:tc>
        <w:tc>
          <w:tcPr>
            <w:tcW w:w="747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107.</w:t>
            </w:r>
          </w:p>
        </w:tc>
        <w:tc>
          <w:tcPr>
            <w:tcW w:w="747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108.</w:t>
            </w:r>
          </w:p>
        </w:tc>
        <w:tc>
          <w:tcPr>
            <w:tcW w:w="747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109.</w:t>
            </w:r>
          </w:p>
        </w:tc>
        <w:tc>
          <w:tcPr>
            <w:tcW w:w="747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110.</w:t>
            </w:r>
          </w:p>
        </w:tc>
        <w:tc>
          <w:tcPr>
            <w:tcW w:w="747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111.</w:t>
            </w:r>
          </w:p>
        </w:tc>
        <w:tc>
          <w:tcPr>
            <w:tcW w:w="747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112.</w:t>
            </w:r>
          </w:p>
        </w:tc>
        <w:tc>
          <w:tcPr>
            <w:tcW w:w="747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113.</w:t>
            </w:r>
          </w:p>
        </w:tc>
        <w:tc>
          <w:tcPr>
            <w:tcW w:w="747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114.</w:t>
            </w:r>
          </w:p>
        </w:tc>
        <w:tc>
          <w:tcPr>
            <w:tcW w:w="747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115.</w:t>
            </w:r>
          </w:p>
        </w:tc>
        <w:tc>
          <w:tcPr>
            <w:tcW w:w="747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116.</w:t>
            </w:r>
          </w:p>
        </w:tc>
        <w:tc>
          <w:tcPr>
            <w:tcW w:w="747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117.</w:t>
            </w:r>
          </w:p>
        </w:tc>
        <w:tc>
          <w:tcPr>
            <w:tcW w:w="747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118.</w:t>
            </w:r>
          </w:p>
        </w:tc>
        <w:tc>
          <w:tcPr>
            <w:tcW w:w="747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119.</w:t>
            </w:r>
          </w:p>
        </w:tc>
        <w:tc>
          <w:tcPr>
            <w:tcW w:w="747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120.</w:t>
            </w:r>
          </w:p>
        </w:tc>
        <w:tc>
          <w:tcPr>
            <w:tcW w:w="747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121.</w:t>
            </w:r>
          </w:p>
        </w:tc>
        <w:tc>
          <w:tcPr>
            <w:tcW w:w="747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122.</w:t>
            </w:r>
          </w:p>
        </w:tc>
        <w:tc>
          <w:tcPr>
            <w:tcW w:w="747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123.</w:t>
            </w:r>
          </w:p>
        </w:tc>
        <w:tc>
          <w:tcPr>
            <w:tcW w:w="747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124.</w:t>
            </w:r>
          </w:p>
        </w:tc>
        <w:tc>
          <w:tcPr>
            <w:tcW w:w="747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125.</w:t>
            </w:r>
          </w:p>
        </w:tc>
        <w:tc>
          <w:tcPr>
            <w:tcW w:w="747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126.</w:t>
            </w:r>
          </w:p>
        </w:tc>
        <w:tc>
          <w:tcPr>
            <w:tcW w:w="747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127.</w:t>
            </w:r>
          </w:p>
        </w:tc>
        <w:tc>
          <w:tcPr>
            <w:tcW w:w="7470" w:type="dxa"/>
            <w:shd w:val="clear" w:color="auto" w:fill="auto"/>
            <w:noWrap/>
          </w:tcPr>
          <w:p w:rsidR="001950A6" w:rsidRPr="00630FA8" w:rsidRDefault="001950A6" w:rsidP="001950A6">
            <w:r w:rsidRPr="00630FA8">
              <w:t>sp_AT_Warning_Inactivation_Reactivation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128.</w:t>
            </w:r>
          </w:p>
        </w:tc>
        <w:tc>
          <w:tcPr>
            <w:tcW w:w="7470" w:type="dxa"/>
            <w:shd w:val="clear" w:color="auto" w:fill="auto"/>
            <w:noWrap/>
          </w:tcPr>
          <w:p w:rsidR="001950A6" w:rsidRPr="00630FA8" w:rsidRDefault="001950A6" w:rsidP="001950A6">
            <w:r w:rsidRPr="00630FA8">
              <w:t>sp_AT_Select_Employees_Coaching_Inactivation_Reactivation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129.</w:t>
            </w:r>
          </w:p>
        </w:tc>
        <w:tc>
          <w:tcPr>
            <w:tcW w:w="7470" w:type="dxa"/>
            <w:shd w:val="clear" w:color="auto" w:fill="auto"/>
            <w:noWrap/>
          </w:tcPr>
          <w:p w:rsidR="001950A6" w:rsidRPr="00630FA8" w:rsidRDefault="001950A6" w:rsidP="001950A6">
            <w:r w:rsidRPr="00630FA8">
              <w:t>sp_AT_Select_Employees_Warning_Inactivation_Reactivation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130.</w:t>
            </w:r>
          </w:p>
        </w:tc>
        <w:tc>
          <w:tcPr>
            <w:tcW w:w="7470" w:type="dxa"/>
            <w:shd w:val="clear" w:color="auto" w:fill="auto"/>
            <w:noWrap/>
          </w:tcPr>
          <w:p w:rsidR="001950A6" w:rsidRPr="00630FA8" w:rsidRDefault="001950A6" w:rsidP="001950A6">
            <w:r w:rsidRPr="00630FA8">
              <w:t>sp_AT_Select_Employees_Inactivation_Reactivation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131.</w:t>
            </w:r>
          </w:p>
        </w:tc>
        <w:tc>
          <w:tcPr>
            <w:tcW w:w="7470" w:type="dxa"/>
            <w:shd w:val="clear" w:color="auto" w:fill="auto"/>
            <w:noWrap/>
          </w:tcPr>
          <w:p w:rsidR="001950A6" w:rsidRPr="00630FA8" w:rsidRDefault="001950A6" w:rsidP="001950A6">
            <w:r w:rsidRPr="00630FA8">
              <w:t>sp_AT_Select_Logs_Inactivation_Reactivation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132.</w:t>
            </w:r>
          </w:p>
        </w:tc>
        <w:tc>
          <w:tcPr>
            <w:tcW w:w="7470" w:type="dxa"/>
            <w:shd w:val="clear" w:color="auto" w:fill="auto"/>
            <w:noWrap/>
          </w:tcPr>
          <w:p w:rsidR="001950A6" w:rsidRPr="00630FA8" w:rsidRDefault="001950A6" w:rsidP="001950A6">
            <w:r w:rsidRPr="00630FA8">
              <w:t>sp_AT_Check_Entitlements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lastRenderedPageBreak/>
              <w:t>133.</w:t>
            </w:r>
          </w:p>
        </w:tc>
        <w:tc>
          <w:tcPr>
            <w:tcW w:w="7470" w:type="dxa"/>
            <w:shd w:val="clear" w:color="auto" w:fill="auto"/>
            <w:noWrap/>
          </w:tcPr>
          <w:p w:rsidR="001950A6" w:rsidRPr="00630FA8" w:rsidRDefault="001950A6" w:rsidP="001950A6">
            <w:r w:rsidRPr="00630FA8">
              <w:t>sp_AT_Select_Action_Reasons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134.</w:t>
            </w:r>
          </w:p>
        </w:tc>
        <w:tc>
          <w:tcPr>
            <w:tcW w:w="7470" w:type="dxa"/>
            <w:shd w:val="clear" w:color="auto" w:fill="auto"/>
            <w:noWrap/>
          </w:tcPr>
          <w:p w:rsidR="001950A6" w:rsidRPr="00630FA8" w:rsidRDefault="001950A6" w:rsidP="001950A6">
            <w:r w:rsidRPr="00630FA8">
              <w:t>sp_AT_Select_Modules_By_LanID</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135.</w:t>
            </w:r>
          </w:p>
        </w:tc>
        <w:tc>
          <w:tcPr>
            <w:tcW w:w="7470" w:type="dxa"/>
            <w:shd w:val="clear" w:color="auto" w:fill="auto"/>
            <w:noWrap/>
          </w:tcPr>
          <w:p w:rsidR="001950A6" w:rsidRPr="00630FA8" w:rsidRDefault="001950A6" w:rsidP="001950A6">
            <w:r w:rsidRPr="00630FA8">
              <w:t>sp_AT_Select_Status_By_Module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136.</w:t>
            </w:r>
          </w:p>
        </w:tc>
        <w:tc>
          <w:tcPr>
            <w:tcW w:w="7470" w:type="dxa"/>
            <w:shd w:val="clear" w:color="auto" w:fill="auto"/>
            <w:noWrap/>
          </w:tcPr>
          <w:p w:rsidR="001950A6" w:rsidRPr="00630FA8" w:rsidRDefault="001950A6" w:rsidP="001950A6">
            <w:r w:rsidRPr="00630FA8">
              <w:t>sp_AT_Coaching_Reassignment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137.</w:t>
            </w:r>
          </w:p>
        </w:tc>
        <w:tc>
          <w:tcPr>
            <w:tcW w:w="7470" w:type="dxa"/>
            <w:shd w:val="clear" w:color="auto" w:fill="auto"/>
            <w:noWrap/>
          </w:tcPr>
          <w:p w:rsidR="001950A6" w:rsidRPr="00630FA8" w:rsidRDefault="001950A6" w:rsidP="001950A6">
            <w:r w:rsidRPr="00630FA8">
              <w:t>sp_AT_Select_ReassignFrom_Users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138.</w:t>
            </w:r>
          </w:p>
        </w:tc>
        <w:tc>
          <w:tcPr>
            <w:tcW w:w="7470" w:type="dxa"/>
            <w:shd w:val="clear" w:color="auto" w:fill="auto"/>
            <w:noWrap/>
          </w:tcPr>
          <w:p w:rsidR="001950A6" w:rsidRPr="00630FA8" w:rsidRDefault="001950A6" w:rsidP="001950A6">
            <w:r w:rsidRPr="00630FA8">
              <w:t>sp_AT_Select_ReassignTo_Users</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139.</w:t>
            </w:r>
          </w:p>
        </w:tc>
        <w:tc>
          <w:tcPr>
            <w:tcW w:w="7470" w:type="dxa"/>
            <w:shd w:val="clear" w:color="auto" w:fill="auto"/>
            <w:noWrap/>
          </w:tcPr>
          <w:p w:rsidR="001950A6" w:rsidRPr="00630FA8" w:rsidRDefault="001950A6" w:rsidP="001950A6">
            <w:r w:rsidRPr="00630FA8">
              <w:t>sp_AT_Select_Logs_Reassign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140.</w:t>
            </w:r>
          </w:p>
        </w:tc>
        <w:tc>
          <w:tcPr>
            <w:tcW w:w="7470" w:type="dxa"/>
            <w:shd w:val="clear" w:color="auto" w:fill="auto"/>
            <w:noWrap/>
          </w:tcPr>
          <w:p w:rsidR="001950A6" w:rsidRPr="00630FA8" w:rsidRDefault="001950A6" w:rsidP="001950A6">
            <w:r w:rsidRPr="00630FA8">
              <w:t>sp_AT_Populate_User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141.</w:t>
            </w:r>
          </w:p>
        </w:tc>
        <w:tc>
          <w:tcPr>
            <w:tcW w:w="747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142.</w:t>
            </w:r>
          </w:p>
        </w:tc>
        <w:tc>
          <w:tcPr>
            <w:tcW w:w="747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143.</w:t>
            </w:r>
          </w:p>
        </w:tc>
        <w:tc>
          <w:tcPr>
            <w:tcW w:w="7470" w:type="dxa"/>
            <w:shd w:val="clear" w:color="auto" w:fill="auto"/>
            <w:noWrap/>
          </w:tcPr>
          <w:p w:rsidR="001950A6" w:rsidRPr="00630FA8" w:rsidRDefault="001950A6" w:rsidP="001950A6">
            <w:r w:rsidRPr="00630FA8">
              <w:t>sp_SelectFrom_SRMGR_Count</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144.</w:t>
            </w:r>
          </w:p>
        </w:tc>
        <w:tc>
          <w:tcPr>
            <w:tcW w:w="7470" w:type="dxa"/>
            <w:shd w:val="clear" w:color="auto" w:fill="auto"/>
            <w:noWrap/>
          </w:tcPr>
          <w:p w:rsidR="001950A6" w:rsidRPr="00630FA8" w:rsidRDefault="001950A6" w:rsidP="001950A6">
            <w:r w:rsidRPr="00630FA8">
              <w:t xml:space="preserve">sp_SelectFrom_SRMGR_Detail_Count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145.</w:t>
            </w:r>
          </w:p>
        </w:tc>
        <w:tc>
          <w:tcPr>
            <w:tcW w:w="7470" w:type="dxa"/>
            <w:shd w:val="clear" w:color="auto" w:fill="auto"/>
            <w:noWrap/>
          </w:tcPr>
          <w:p w:rsidR="001950A6" w:rsidRPr="00630FA8" w:rsidRDefault="001950A6" w:rsidP="001950A6">
            <w:r w:rsidRPr="00630FA8">
              <w:t xml:space="preserve">sp_SelectFrom_SRMGR_Details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146.</w:t>
            </w:r>
          </w:p>
        </w:tc>
        <w:tc>
          <w:tcPr>
            <w:tcW w:w="7470" w:type="dxa"/>
            <w:shd w:val="clear" w:color="auto" w:fill="auto"/>
            <w:noWrap/>
          </w:tcPr>
          <w:p w:rsidR="001950A6" w:rsidRPr="00630FA8" w:rsidRDefault="001950A6" w:rsidP="001950A6">
            <w:r w:rsidRPr="00630FA8">
              <w:t xml:space="preserve">sp_SelectFrom_SRMGR_EmployeeCoaching </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147.</w:t>
            </w:r>
          </w:p>
        </w:tc>
        <w:tc>
          <w:tcPr>
            <w:tcW w:w="7470" w:type="dxa"/>
            <w:shd w:val="clear" w:color="auto" w:fill="auto"/>
            <w:noWrap/>
          </w:tcPr>
          <w:p w:rsidR="001950A6" w:rsidRPr="00630FA8" w:rsidRDefault="001950A6" w:rsidP="001950A6">
            <w:r w:rsidRPr="00630FA8">
              <w:t>sp_SelectFrom_SRMGR_EmployeeWarning</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148.</w:t>
            </w:r>
          </w:p>
        </w:tc>
        <w:tc>
          <w:tcPr>
            <w:tcW w:w="7470" w:type="dxa"/>
            <w:shd w:val="clear" w:color="auto" w:fill="auto"/>
            <w:noWrap/>
          </w:tcPr>
          <w:p w:rsidR="001950A6" w:rsidRPr="00630FA8" w:rsidRDefault="001950A6" w:rsidP="001950A6">
            <w:r w:rsidRPr="00630FA8">
              <w:t>sp_SelectFrom_SRMGR_Review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149.</w:t>
            </w:r>
          </w:p>
        </w:tc>
        <w:tc>
          <w:tcPr>
            <w:tcW w:w="7470" w:type="dxa"/>
            <w:shd w:val="clear" w:color="auto" w:fill="auto"/>
            <w:noWrap/>
          </w:tcPr>
          <w:p w:rsidR="001950A6" w:rsidRPr="00630FA8" w:rsidRDefault="001950A6" w:rsidP="001950A6">
            <w:r w:rsidRPr="00630FA8">
              <w:t>sp_SelectFrom_SRMGR_EmployeeCoaching_Review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150.</w:t>
            </w:r>
          </w:p>
        </w:tc>
        <w:tc>
          <w:tcPr>
            <w:tcW w:w="7470" w:type="dxa"/>
            <w:shd w:val="clear" w:color="auto" w:fill="auto"/>
            <w:noWrap/>
          </w:tcPr>
          <w:p w:rsidR="001950A6" w:rsidRPr="00630FA8" w:rsidRDefault="001950A6" w:rsidP="001950A6">
            <w:r w:rsidRPr="00630FA8">
              <w:t>sp_SelectFrom_SRMGR_EmployeeWarning_Review</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151.</w:t>
            </w:r>
          </w:p>
        </w:tc>
        <w:tc>
          <w:tcPr>
            <w:tcW w:w="7470" w:type="dxa"/>
            <w:shd w:val="clear" w:color="auto" w:fill="auto"/>
            <w:noWrap/>
          </w:tcPr>
          <w:p w:rsidR="001950A6" w:rsidRPr="00630FA8" w:rsidRDefault="001950A6" w:rsidP="001950A6">
            <w:r w:rsidRPr="00630FA8">
              <w:t>sp_SelectFrom_SRMGR_Completed_CoachingByWeek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152.</w:t>
            </w:r>
          </w:p>
        </w:tc>
        <w:tc>
          <w:tcPr>
            <w:tcW w:w="7470" w:type="dxa"/>
            <w:shd w:val="clear" w:color="auto" w:fill="auto"/>
            <w:noWrap/>
          </w:tcPr>
          <w:p w:rsidR="001950A6" w:rsidRPr="00630FA8" w:rsidRDefault="001950A6" w:rsidP="001950A6">
            <w:r w:rsidRPr="00630FA8">
              <w:t>sp_SelectFrom_SRMGR_Pending_CoachingByWeek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153.</w:t>
            </w:r>
          </w:p>
        </w:tc>
        <w:tc>
          <w:tcPr>
            <w:tcW w:w="7470" w:type="dxa"/>
            <w:shd w:val="clear" w:color="auto" w:fill="auto"/>
            <w:noWrap/>
          </w:tcPr>
          <w:p w:rsidR="001950A6" w:rsidRPr="00630FA8" w:rsidRDefault="001950A6" w:rsidP="001950A6">
            <w:r w:rsidRPr="00630FA8">
              <w:t>sp_SelectFrom_SRMGR_Active_WarningByWeek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154.</w:t>
            </w:r>
          </w:p>
        </w:tc>
        <w:tc>
          <w:tcPr>
            <w:tcW w:w="7470" w:type="dxa"/>
            <w:shd w:val="clear" w:color="auto" w:fill="auto"/>
            <w:noWrap/>
          </w:tcPr>
          <w:p w:rsidR="001950A6" w:rsidRPr="00630FA8" w:rsidRDefault="001950A6" w:rsidP="001950A6">
            <w:r w:rsidRPr="00630FA8">
              <w:t>sp_Get_Dates_For_Previous_Week</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155.</w:t>
            </w:r>
          </w:p>
        </w:tc>
        <w:tc>
          <w:tcPr>
            <w:tcW w:w="7470" w:type="dxa"/>
            <w:shd w:val="clear" w:color="auto" w:fill="auto"/>
            <w:noWrap/>
          </w:tcPr>
          <w:p w:rsidR="001950A6" w:rsidRPr="00630FA8" w:rsidRDefault="001950A6" w:rsidP="001950A6">
            <w:r w:rsidRPr="00630FA8">
              <w:t>sp_InsertInto_Coaching_Log_NPN</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156.</w:t>
            </w:r>
          </w:p>
        </w:tc>
        <w:tc>
          <w:tcPr>
            <w:tcW w:w="7470" w:type="dxa"/>
            <w:shd w:val="clear" w:color="auto" w:fill="auto"/>
            <w:noWrap/>
          </w:tcPr>
          <w:p w:rsidR="001950A6" w:rsidRPr="00630FA8" w:rsidRDefault="001950A6" w:rsidP="001950A6">
            <w:r w:rsidRPr="00630FA8">
              <w:t>sp_rptAdminActivitySummary.sql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157.</w:t>
            </w:r>
          </w:p>
        </w:tc>
        <w:tc>
          <w:tcPr>
            <w:tcW w:w="7470" w:type="dxa"/>
            <w:shd w:val="clear" w:color="auto" w:fill="auto"/>
            <w:noWrap/>
          </w:tcPr>
          <w:p w:rsidR="001950A6" w:rsidRPr="00630FA8" w:rsidRDefault="001950A6" w:rsidP="001950A6">
            <w:r w:rsidRPr="00630FA8">
              <w:t>sp_rptCoachingSummary.sql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158.</w:t>
            </w:r>
          </w:p>
        </w:tc>
        <w:tc>
          <w:tcPr>
            <w:tcW w:w="7470" w:type="dxa"/>
            <w:shd w:val="clear" w:color="auto" w:fill="auto"/>
            <w:noWrap/>
          </w:tcPr>
          <w:p w:rsidR="001950A6" w:rsidRPr="00630FA8" w:rsidRDefault="001950A6" w:rsidP="001950A6">
            <w:r w:rsidRPr="00630FA8">
              <w:t>sp_rptGetActionsforAdminType.sql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159.</w:t>
            </w:r>
          </w:p>
        </w:tc>
        <w:tc>
          <w:tcPr>
            <w:tcW w:w="7470" w:type="dxa"/>
            <w:shd w:val="clear" w:color="auto" w:fill="auto"/>
            <w:noWrap/>
          </w:tcPr>
          <w:p w:rsidR="001950A6" w:rsidRPr="00630FA8" w:rsidRDefault="001950A6" w:rsidP="001950A6">
            <w:r w:rsidRPr="00630FA8">
              <w:t>sp_rptGetFormNamesforAdminActivity.sql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160.</w:t>
            </w:r>
          </w:p>
        </w:tc>
        <w:tc>
          <w:tcPr>
            <w:tcW w:w="7470" w:type="dxa"/>
            <w:shd w:val="clear" w:color="auto" w:fill="auto"/>
            <w:noWrap/>
          </w:tcPr>
          <w:p w:rsidR="001950A6" w:rsidRPr="00630FA8" w:rsidRDefault="001950A6" w:rsidP="001950A6">
            <w:r w:rsidRPr="00630FA8">
              <w:t>sp_rptHierarchySummary.sql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161.</w:t>
            </w:r>
          </w:p>
        </w:tc>
        <w:tc>
          <w:tcPr>
            <w:tcW w:w="7470" w:type="dxa"/>
            <w:shd w:val="clear" w:color="auto" w:fill="auto"/>
            <w:noWrap/>
          </w:tcPr>
          <w:p w:rsidR="001950A6" w:rsidRPr="00630FA8" w:rsidRDefault="001950A6" w:rsidP="001950A6">
            <w:r w:rsidRPr="00630FA8">
              <w:t>sp_rptModulesByRole.sql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r w:rsidRPr="00A3386F">
              <w:t>162.</w:t>
            </w:r>
          </w:p>
        </w:tc>
        <w:tc>
          <w:tcPr>
            <w:tcW w:w="7470" w:type="dxa"/>
            <w:shd w:val="clear" w:color="auto" w:fill="auto"/>
            <w:noWrap/>
          </w:tcPr>
          <w:p w:rsidR="001950A6" w:rsidRPr="00630FA8" w:rsidRDefault="001950A6" w:rsidP="001950A6">
            <w:r w:rsidRPr="00630FA8">
              <w:t>sp_rptWarningSummary.sql</w:t>
            </w:r>
          </w:p>
        </w:tc>
      </w:tr>
      <w:tr w:rsidR="001950A6" w:rsidRPr="00630FA8" w:rsidTr="00C61131">
        <w:trPr>
          <w:trHeight w:val="279"/>
        </w:trPr>
        <w:tc>
          <w:tcPr>
            <w:tcW w:w="620" w:type="dxa"/>
            <w:tcBorders>
              <w:top w:val="single" w:sz="8" w:space="0" w:color="auto"/>
              <w:left w:val="single" w:sz="8" w:space="0" w:color="auto"/>
              <w:bottom w:val="single" w:sz="8" w:space="0" w:color="auto"/>
              <w:right w:val="single" w:sz="8" w:space="0" w:color="auto"/>
            </w:tcBorders>
          </w:tcPr>
          <w:p w:rsidR="001950A6" w:rsidRPr="00630FA8" w:rsidRDefault="001950A6" w:rsidP="001950A6">
            <w:pPr>
              <w:widowControl/>
              <w:spacing w:line="240" w:lineRule="auto"/>
            </w:pPr>
            <w:r w:rsidRPr="00A3386F">
              <w:t>163.</w:t>
            </w:r>
          </w:p>
        </w:tc>
        <w:tc>
          <w:tcPr>
            <w:tcW w:w="7470" w:type="dxa"/>
            <w:shd w:val="clear" w:color="auto" w:fill="auto"/>
            <w:noWrap/>
          </w:tcPr>
          <w:p w:rsidR="001950A6" w:rsidRPr="00630FA8" w:rsidRDefault="001950A6" w:rsidP="001950A6">
            <w:r w:rsidRPr="00630FA8">
              <w:t>sp_Update_Outlier_Coaching_Stage.sql</w:t>
            </w:r>
          </w:p>
        </w:tc>
      </w:tr>
      <w:tr w:rsidR="00D9463A" w:rsidRPr="00630FA8" w:rsidTr="0035735F">
        <w:trPr>
          <w:trHeight w:val="279"/>
        </w:trPr>
        <w:tc>
          <w:tcPr>
            <w:tcW w:w="620" w:type="dxa"/>
          </w:tcPr>
          <w:p w:rsidR="00D9463A" w:rsidRPr="00630FA8" w:rsidRDefault="00D9463A" w:rsidP="005C42BB">
            <w:pPr>
              <w:widowControl/>
              <w:spacing w:line="240" w:lineRule="auto"/>
            </w:pPr>
          </w:p>
        </w:tc>
        <w:tc>
          <w:tcPr>
            <w:tcW w:w="7470" w:type="dxa"/>
            <w:shd w:val="clear" w:color="auto" w:fill="auto"/>
            <w:noWrap/>
          </w:tcPr>
          <w:p w:rsidR="00D9463A" w:rsidRPr="00630FA8" w:rsidRDefault="00D9463A"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r w:rsidRPr="00CE67F1">
        <w:rPr>
          <w:b/>
          <w:bCs/>
        </w:rPr>
        <w:t>sp_Check_AgentRole</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sp_Dim_Date_Add_Date_Range</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sp_Dim_Date_Add_Unknown_Row</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lastRenderedPageBreak/>
        <w:t>sp_InsertInto_Coaching_Log_Outlier</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sp_InsertInto_Coaching_Log_Quality</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sp_InsertInto_Outlier_Rejected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sp_Populate_Employee_Hierarchy</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sp_SelectCoaching4Contact</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sp_SelectCSRsbyLocation</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sp_SelectFrom_Coaching_Log_CSRCompleted</w:t>
      </w:r>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sp_SelectFrom_Coaching_Log_CSRPending</w:t>
      </w:r>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sp_SelectFrom_Coaching_Log_HistoricalSUP</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lastRenderedPageBreak/>
        <w:t>sp_SelectFrom_Coaching_Log_MGRCSRCompleted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sp_SelectFrom_Coaching_Log_MGRCSRPending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sp_SelectFrom_Coaching_Log_MGRPending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sp_SelectFrom_Coaching_Log_MyCompSubmitted_DashboardStaff</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sp_SelectFrom_Coaching_Log_MyPenSubmitted_DashboardStaff</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lastRenderedPageBreak/>
        <w:t>sp_SelectFrom_Coaching_Log_MySubmitted_Dashboard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sp_SelectFrom_Coaching_Log_MySubmitted_DashboardMGR</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sp_SelectFrom_Coaching_Log_MySubmitted_DashboardSUP</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sp_SelectFrom_Coaching_Log_SUPCSRCompleted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sp_SelectFrom_Coaching_Log_SUPCSRPending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sp_SelectFrom_Coaching_Log_SUPPending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sp_SelectFrom_Coaching_LogMgrDistinctCSR</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sp_SelectFrom_Coaching_LogMgrDistinctCSRSubmitted</w:t>
      </w:r>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sp_SelectFrom_Coaching_LogMgrDistinctCSRTeam</w:t>
      </w:r>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sp_SelectFrom_Coaching_LogMgrDistinctCSRTeamCompleted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sp_SelectFrom_Coaching_LogMgrDistinctMGRSubmitted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sp_SelectFrom_Coaching_LogMgrDistinctSUP</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sp_SelectFrom_Coaching_LogMgrDistinctSUPSubmitted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sp_SelectFrom_Coaching_LogMgrDistinctSUPTeam</w:t>
      </w:r>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sp_SelectFrom_Coaching_LogMgrDistinctSUPTeamCompleted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sp_SelectFrom_Coaching_LogStaffDistinctCompletedCSRSubmitted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sp_SelectFrom_Coaching_LogStaffDistinctCompletedMGRSubmitted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sp_SelectFrom_Coaching_LogStaffDistinctCompletedSUPSubmitted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sp_SelectFrom_Coaching_LogStaffDistinctPendingCSRSubmitted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sp_SelectFrom_Coaching_LogStaffDistinctPendingMGRSubmitted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sp_SelectFrom_Coaching_LogStaffDistinctPendingSUPSubmitted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sp_SelectFrom_Coaching_LogSupDistinctCSR</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sp_SelectFrom_Coaching_LogSupDistinctCSRTeam</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sp_SelectFrom_Coaching_LogSupDistinctCSRTeamCompleted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sp_SelectFrom_Coaching_LogSupDistinctMGR</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sp_SelectFrom_Coaching_LogSupDistinctMGRTeamCompleted</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sp_SelectFrom_Coaching_LogSupDistinctSUP</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sp_SelectRecordStatus</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sp_SelectReviewFrom_Coaching_Log</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sp_Update_CSR_Hierarchy</w:t>
      </w:r>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sp_Update_Employee_Hierarchy_Stage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sp_Update_EmployeeID_To_LanID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sp_Update_Migrated_User_Logs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sp_Update1Review_Coaching_Log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sp_Update2Review_Coaching_Log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sp_Update3Review_Coaching_Log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sp_Update4Review_Coaching_Log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sp_Update5Review_Coaching_Log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del w:id="798" w:author="Palacherla, Susmitha C (NONUS)" w:date="2017-06-01T16:29:00Z">
              <w:r w:rsidRPr="00CE67F1" w:rsidDel="00C61131">
                <w:rPr>
                  <w:noProof/>
                </w:rPr>
                <w:delText>30</w:delText>
              </w:r>
            </w:del>
            <w:ins w:id="799" w:author="Palacherla, Susmitha C (NONUS)" w:date="2017-06-01T16:29:00Z">
              <w:r w:rsidR="00C61131">
                <w:rPr>
                  <w:noProof/>
                </w:rPr>
                <w:t>10</w:t>
              </w:r>
              <w:bookmarkStart w:id="800" w:name="_GoBack"/>
              <w:bookmarkEnd w:id="800"/>
              <w:r w:rsidR="00C61131" w:rsidRPr="00CE67F1">
                <w:rPr>
                  <w:noProof/>
                </w:rPr>
                <w:t>0</w:t>
              </w:r>
            </w:ins>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sp_Update6Review_Coaching_Log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sp_Update7Review_Coaching_Log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sp_UpdateFeedMailSent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sp_Whoami</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sp_Whoisthis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sp_DeleteFromHistoricalDashboardACL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sp_InactivateCoachingLogsForTerms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sp_HistoricalDashboardAclInsert</w:t>
      </w:r>
      <w:proofErr w:type="spellEnd"/>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sp_SelectFrom_Historical_Dashboard_ACL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sp_Update_Coaching_Log_Quality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sp_UpdateHistorical_Dashboard_ACL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sp_Update_Quality_Fact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sp_Check_AppRole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sp_SelectEmployeesByModule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sp_Select_Modules_By_Job_Code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sp_Display_Sites_For_Module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sp_Select_Source_By_Module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sp_Select_Programs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sp_Select_CoachingReasons_By_Module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sp_Select_CallID_By_Module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sp_Select_SubCoachingReasons_By_Reason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lastRenderedPageBreak/>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lastRenderedPageBreak/>
        <w:t>sp_Select_Email_Attributes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sp_SelectReviewFrom_Coaching_Log_Reasons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sp_Select_Values_By_Reason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sp_InsertInto_Warning_Log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sp_SelectFrom_Warning_Log_CSRCompleted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sp_SelectReviewFrom_Warning_Log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sp_SelectReviewFrom_Warning_Log_Reasons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sp_SelectFrom_Warning_Log_MGRCSRCompleted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sp_SelectFrom_Warning_Log_SUPCSRCompleted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sp_InactivateExpiredWarningLogs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sp_Update_ETS_Coaching_Stage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sp_InsertInto_Coaching_Log_ETS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sp_Update_ETS_Fact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sp_InsertInto_ETS_Rejected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sp_SelectFrom_Coaching_LogDistinctSubmitterCompleted2</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sp_Select_Sites_For_Dashboard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sp_Select_Sources_For_Dashboard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sp_Select_States_For_Dashboard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sp_Select_Statuses_For_Dashboard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sp_Select_Values_For_Dashboard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sp_Select_Behaviors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sp_Inactivations_From_Feed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Load: Housekeeping: Inactivation of logs from feed files.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D6141E">
            <w:pPr>
              <w:widowControl/>
              <w:spacing w:line="240" w:lineRule="auto"/>
              <w:jc w:val="both"/>
            </w:pPr>
            <w:r w:rsidRPr="00CE67F1">
              <w:rPr>
                <w:noProof/>
                <w:color w:val="008000"/>
              </w:rPr>
              <w:t>Inactivate Coaching and Warning logs from feed files.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@strLogType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sp_SelectFrom_Coaching_Log_Historical_Export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sp_SelectReviewFrom_Coaching_Log_Reasons_Combined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sp_SelectFrom_Coaching_Log_HistoricalSUP_Count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sp_SelectFrom_Coaching_LogDistinctCSRCompleted_All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sp_SelectFrom_Coaching_LogDistinctCSRCompleted_Site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sp_SelectFrom_Coaching_LogDistinctSUPCompleted_All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sp_SelectFrom_Coaching_LogDistinctSUPCompleted_Site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sp_SelectFrom_Coaching_LogDistinctMGRCompleted_All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sp_SelectFrom_Coaching_LogDistinctMGRCompleted_Site</w:t>
      </w:r>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sp_SelectReviewFrom_Coaching_Log_For_Delete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sp_InsertInto_Survey_Response_Header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sp_InsertInto_Survey_Response_Header_Resend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sp_Update_Survey_Response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sp_SelectSurvey4Contact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sp_UpdateSurveyMailSent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sp_Select_Questions_For_Survey</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sp_Select_Responses_For_Survey</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sp_Select_Responses_By_Question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sp_Select_SurveyDetails_By_SurveyID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sp_SelectCoaching4Reminder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sp_UpdateReminderMailSent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sp_SelectSurvey4Reminder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sp_InsertInto_Coaching_Log_Training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sp_InsertInto_Coaching_Log_Generic</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sp_CheckIf_HRUser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sp_Merge_HR_Employee_Hierarchy_Stage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sp_AT_Coaching_Inactivation_Reactivation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 xml:space="preserve">Admin tool: </w:t>
            </w:r>
            <w:proofErr w:type="spellStart"/>
            <w:r w:rsidRPr="00CE67F1">
              <w:t>Coachings</w:t>
            </w:r>
            <w:proofErr w:type="spellEnd"/>
            <w:r w:rsidRPr="00CE67F1">
              <w:t>: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sp_AT_Warning_Inactivation_Reactivation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sp_AT_Select_Employees_Coaching_Inactivation_Reactivation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 xml:space="preserve">Admin tool: </w:t>
            </w:r>
            <w:proofErr w:type="spellStart"/>
            <w:r w:rsidRPr="00CE67F1">
              <w:t>Coachings</w:t>
            </w:r>
            <w:proofErr w:type="spellEnd"/>
            <w:r w:rsidRPr="00CE67F1">
              <w:t>: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sp_AT_Select_Employees_Warning_Inactivation_Reactivation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sp_AT_Select_Employees_Inactivation_Reactivation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sp_AT_Select_Logs_Inactivation_Reactivation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sp_AT_Check_Entitlements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sp_AT_Select_Action_Reasons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sp_AT_Select_Modules_By_LanID</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sp_AT_Select_Status_By_Module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sp_AT_Coaching_Reassignment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sp_AT_Select_ReassignFrom_Users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sp_AT_Select_ReassignTo_Users</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lastRenderedPageBreak/>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sp_AT_Select_Logs_Reassign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sp_AT_Populate_User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sp_InsertInto_Coaching_Log_Quality_Other</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sp_Insert_Into_Coaching_Log_Archive</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sp_SelectFrom_SRMGR_Count</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sp_SelectFrom_SRMGR_Detail_Count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sp_SelectFrom_SRMGR_Details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sp_SelectFrom_SRMGR_EmployeeCoaching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sp_SelectFrom_SRMGR_EmployeeWarning</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sp_SelectFrom_SRMGR_Review</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sp_SelectFrom_SRMGR_EmployeeCoaching_Review</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sp_SelectFrom_SRMGR_EmployeeWarning_Review</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sp_SelectFrom_SRMGR_Completed_CoachingByWeek</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sp_SelectFrom_SRMGR_Pending_CoachingByWeek</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sp_SelectFrom_SRMGR_Active_WarningByWeek</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sp_Get_Dates_For_Previous_Week</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sp_InsertInto_Coaching_Log_NPN</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sp_rptAdminActivitySum</w:t>
      </w:r>
      <w:r w:rsidR="005979BB" w:rsidRPr="00CE67F1">
        <w:rPr>
          <w:b/>
          <w:bCs/>
        </w:rPr>
        <w:t>mary</w:t>
      </w:r>
      <w:proofErr w:type="spellEnd"/>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sp_rptCoachingSummary</w:t>
      </w:r>
      <w:proofErr w:type="spellEnd"/>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sp_rptGetActionsforAdminType</w:t>
      </w:r>
      <w:proofErr w:type="spellEnd"/>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sp_rpt</w:t>
      </w:r>
      <w:r w:rsidR="009A31FA" w:rsidRPr="00CE67F1">
        <w:rPr>
          <w:b/>
          <w:bCs/>
        </w:rPr>
        <w:t>GetFormNamesforAdminActivity</w:t>
      </w:r>
      <w:proofErr w:type="spellEnd"/>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proofErr w:type="spellStart"/>
      <w:r w:rsidRPr="00CE67F1">
        <w:rPr>
          <w:b/>
          <w:bCs/>
        </w:rPr>
        <w:t>sp_rptHierarchySummary</w:t>
      </w:r>
      <w:proofErr w:type="spellEnd"/>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sp_rptModulesByRole.sql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sp_rptWarningSummary.sql</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sp_Update_Outlier_Coaching_Stage.sql</w:t>
      </w:r>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85EC2" w:rsidRPr="00CE67F1" w:rsidRDefault="00885EC2" w:rsidP="00885EC2">
      <w:pPr>
        <w:keepNext/>
        <w:widowControl/>
        <w:tabs>
          <w:tab w:val="num" w:pos="1224"/>
          <w:tab w:val="num" w:pos="1584"/>
        </w:tabs>
        <w:spacing w:before="240" w:after="60" w:line="240" w:lineRule="auto"/>
        <w:outlineLvl w:val="2"/>
        <w:rPr>
          <w:b/>
          <w:bCs/>
        </w:rPr>
      </w:pPr>
    </w:p>
    <w:p w:rsidR="00B03F56" w:rsidRPr="00533ADB" w:rsidRDefault="007E0267" w:rsidP="004D572E">
      <w:pPr>
        <w:keepNext/>
        <w:widowControl/>
        <w:numPr>
          <w:ilvl w:val="1"/>
          <w:numId w:val="2"/>
        </w:numPr>
        <w:tabs>
          <w:tab w:val="num" w:pos="1260"/>
        </w:tabs>
        <w:spacing w:before="240" w:after="60" w:line="240" w:lineRule="auto"/>
        <w:outlineLvl w:val="2"/>
        <w:rPr>
          <w:b/>
          <w:bCs/>
        </w:rPr>
      </w:pPr>
      <w:bookmarkStart w:id="801" w:name="_Toc484061454"/>
      <w:r w:rsidRPr="00533ADB">
        <w:rPr>
          <w:b/>
          <w:bCs/>
        </w:rPr>
        <w:t>e</w:t>
      </w:r>
      <w:r w:rsidR="00B03F56" w:rsidRPr="00533ADB">
        <w:rPr>
          <w:b/>
          <w:bCs/>
        </w:rPr>
        <w:t>Coaching Functions</w:t>
      </w:r>
      <w:bookmarkEnd w:id="80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lastRenderedPageBreak/>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lastRenderedPageBreak/>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4D572E">
      <w:pPr>
        <w:keepNext/>
        <w:widowControl/>
        <w:numPr>
          <w:ilvl w:val="0"/>
          <w:numId w:val="2"/>
        </w:numPr>
        <w:autoSpaceDE w:val="0"/>
        <w:autoSpaceDN w:val="0"/>
        <w:adjustRightInd w:val="0"/>
        <w:spacing w:line="240" w:lineRule="auto"/>
        <w:outlineLvl w:val="0"/>
        <w:rPr>
          <w:b/>
          <w:sz w:val="22"/>
        </w:rPr>
      </w:pPr>
      <w:bookmarkStart w:id="802" w:name="_Toc484061455"/>
      <w:r w:rsidRPr="00630FA8">
        <w:rPr>
          <w:b/>
          <w:sz w:val="22"/>
        </w:rPr>
        <w:lastRenderedPageBreak/>
        <w:t>Reference Materials</w:t>
      </w:r>
      <w:bookmarkEnd w:id="802"/>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4D572E">
      <w:pPr>
        <w:keepNext/>
        <w:widowControl/>
        <w:numPr>
          <w:ilvl w:val="0"/>
          <w:numId w:val="2"/>
        </w:numPr>
        <w:autoSpaceDE w:val="0"/>
        <w:autoSpaceDN w:val="0"/>
        <w:adjustRightInd w:val="0"/>
        <w:spacing w:line="240" w:lineRule="auto"/>
        <w:outlineLvl w:val="0"/>
        <w:rPr>
          <w:b/>
          <w:sz w:val="22"/>
        </w:rPr>
      </w:pPr>
      <w:bookmarkStart w:id="803" w:name="_Toc484061456"/>
      <w:r w:rsidRPr="00630FA8">
        <w:rPr>
          <w:b/>
          <w:sz w:val="22"/>
        </w:rPr>
        <w:t>Definitions and Acronyms</w:t>
      </w:r>
      <w:bookmarkEnd w:id="803"/>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proofErr w:type="gramStart"/>
      <w:r w:rsidRPr="00630FA8">
        <w:rPr>
          <w:iCs/>
        </w:rPr>
        <w:t>eCL</w:t>
      </w:r>
      <w:proofErr w:type="gramEnd"/>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990" w:rsidRDefault="00941990">
      <w:r>
        <w:separator/>
      </w:r>
    </w:p>
  </w:endnote>
  <w:endnote w:type="continuationSeparator" w:id="0">
    <w:p w:rsidR="00941990" w:rsidRDefault="0094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B5" w:rsidRDefault="00A857B5" w:rsidP="008A59F7">
    <w:pPr>
      <w:pStyle w:val="Footertext1"/>
      <w:rPr>
        <w:color w:val="FFFFFF"/>
      </w:rPr>
    </w:pPr>
    <w:r>
      <w:t>This document contains GDIT confidential and proprietary information,</w:t>
    </w:r>
  </w:p>
  <w:p w:rsidR="00A857B5" w:rsidRDefault="00A857B5" w:rsidP="008A59F7">
    <w:pPr>
      <w:pStyle w:val="Footertext2"/>
      <w:rPr>
        <w:color w:val="FFFFFF"/>
      </w:rPr>
    </w:pPr>
    <w:r>
      <w:t>Which shall not be used, disclosed, or reproduced for any purpose other than the conduct of GDIT business affairs.</w:t>
    </w:r>
  </w:p>
  <w:p w:rsidR="00A857B5" w:rsidRPr="000C47F2" w:rsidRDefault="00A857B5" w:rsidP="008A59F7">
    <w:pPr>
      <w:pStyle w:val="Footer"/>
    </w:pPr>
    <w:r w:rsidRPr="000C47F2">
      <w:t xml:space="preserve">Revised </w:t>
    </w:r>
    <w:r>
      <w:fldChar w:fldCharType="begin"/>
    </w:r>
    <w:r>
      <w:instrText xml:space="preserve"> DATE \@ "M/d/yyyy" </w:instrText>
    </w:r>
    <w:r>
      <w:fldChar w:fldCharType="separate"/>
    </w:r>
    <w:r w:rsidR="00C61131">
      <w:rPr>
        <w:noProof/>
      </w:rPr>
      <w:t>6/1/2017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C61131">
      <w:rPr>
        <w:rStyle w:val="PageNumber"/>
        <w:noProof/>
      </w:rPr>
      <w:t>84</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C61131">
      <w:rPr>
        <w:rStyle w:val="PageNumber"/>
        <w:noProof/>
      </w:rPr>
      <w:t>104</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990" w:rsidRDefault="00941990">
      <w:r>
        <w:separator/>
      </w:r>
    </w:p>
  </w:footnote>
  <w:footnote w:type="continuationSeparator" w:id="0">
    <w:p w:rsidR="00941990" w:rsidRDefault="00941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B5" w:rsidRPr="0068071B" w:rsidRDefault="00A857B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857B5" w:rsidRDefault="00A857B5" w:rsidP="008A59F7">
    <w:pPr>
      <w:pStyle w:val="Header"/>
    </w:pPr>
  </w:p>
  <w:p w:rsidR="00A857B5" w:rsidRPr="008A59F7" w:rsidRDefault="00A857B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F33CA2"/>
    <w:multiLevelType w:val="hybridMultilevel"/>
    <w:tmpl w:val="53C29F58"/>
    <w:lvl w:ilvl="0" w:tplc="E4065A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5"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11054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9"/>
  </w:num>
  <w:num w:numId="3">
    <w:abstractNumId w:val="7"/>
  </w:num>
  <w:num w:numId="4">
    <w:abstractNumId w:val="8"/>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5"/>
  </w:num>
  <w:num w:numId="8">
    <w:abstractNumId w:val="12"/>
  </w:num>
  <w:num w:numId="9">
    <w:abstractNumId w:val="6"/>
  </w:num>
  <w:num w:numId="10">
    <w:abstractNumId w:val="2"/>
  </w:num>
  <w:num w:numId="11">
    <w:abstractNumId w:val="11"/>
  </w:num>
  <w:num w:numId="12">
    <w:abstractNumId w:val="17"/>
  </w:num>
  <w:num w:numId="13">
    <w:abstractNumId w:val="5"/>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3"/>
  </w:num>
  <w:num w:numId="37">
    <w:abstractNumId w:val="10"/>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
  </w:num>
  <w:num w:numId="41">
    <w:abstractNumId w:val="13"/>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29FF"/>
    <w:rsid w:val="00130684"/>
    <w:rsid w:val="00140806"/>
    <w:rsid w:val="001417DD"/>
    <w:rsid w:val="00142BB7"/>
    <w:rsid w:val="0014316A"/>
    <w:rsid w:val="00145185"/>
    <w:rsid w:val="001459BB"/>
    <w:rsid w:val="0014723A"/>
    <w:rsid w:val="001510B0"/>
    <w:rsid w:val="0015182E"/>
    <w:rsid w:val="001519FA"/>
    <w:rsid w:val="00156666"/>
    <w:rsid w:val="00156769"/>
    <w:rsid w:val="00160407"/>
    <w:rsid w:val="00162701"/>
    <w:rsid w:val="00164FEC"/>
    <w:rsid w:val="00165E29"/>
    <w:rsid w:val="001678B8"/>
    <w:rsid w:val="0017001F"/>
    <w:rsid w:val="0017108F"/>
    <w:rsid w:val="00173681"/>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45C8"/>
    <w:rsid w:val="006650C9"/>
    <w:rsid w:val="00672475"/>
    <w:rsid w:val="006726A0"/>
    <w:rsid w:val="00672C07"/>
    <w:rsid w:val="00674576"/>
    <w:rsid w:val="00676382"/>
    <w:rsid w:val="00682AF0"/>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1AEB"/>
    <w:rsid w:val="0076343A"/>
    <w:rsid w:val="0076450C"/>
    <w:rsid w:val="007651D5"/>
    <w:rsid w:val="00765776"/>
    <w:rsid w:val="007659A4"/>
    <w:rsid w:val="007662A6"/>
    <w:rsid w:val="00766553"/>
    <w:rsid w:val="00767342"/>
    <w:rsid w:val="00772965"/>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6F25"/>
    <w:rsid w:val="00847722"/>
    <w:rsid w:val="00847CF7"/>
    <w:rsid w:val="00851291"/>
    <w:rsid w:val="00851ABA"/>
    <w:rsid w:val="00852D90"/>
    <w:rsid w:val="008563C8"/>
    <w:rsid w:val="00856ADA"/>
    <w:rsid w:val="00857B3B"/>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13572"/>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B00CD1"/>
    <w:rsid w:val="00B00D75"/>
    <w:rsid w:val="00B031FF"/>
    <w:rsid w:val="00B03F56"/>
    <w:rsid w:val="00B043AF"/>
    <w:rsid w:val="00B059D2"/>
    <w:rsid w:val="00B076D5"/>
    <w:rsid w:val="00B127AF"/>
    <w:rsid w:val="00B13342"/>
    <w:rsid w:val="00B15407"/>
    <w:rsid w:val="00B16540"/>
    <w:rsid w:val="00B30A5A"/>
    <w:rsid w:val="00B31A4E"/>
    <w:rsid w:val="00B36561"/>
    <w:rsid w:val="00B37AC2"/>
    <w:rsid w:val="00B52588"/>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E2B"/>
    <w:rsid w:val="00CB74E5"/>
    <w:rsid w:val="00CB7860"/>
    <w:rsid w:val="00CB7A95"/>
    <w:rsid w:val="00CC1E7C"/>
    <w:rsid w:val="00CC30B3"/>
    <w:rsid w:val="00CC31EA"/>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105F8"/>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340D"/>
    <w:rsid w:val="00F25263"/>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E4D83-DF90-4A62-9281-D7F8BD59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3060</TotalTime>
  <Pages>104</Pages>
  <Words>26697</Words>
  <Characters>152174</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178514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299</cp:revision>
  <cp:lastPrinted>2001-03-15T20:26:00Z</cp:lastPrinted>
  <dcterms:created xsi:type="dcterms:W3CDTF">2016-10-20T20:51:00Z</dcterms:created>
  <dcterms:modified xsi:type="dcterms:W3CDTF">2017-06-01T20:29:00Z</dcterms:modified>
</cp:coreProperties>
</file>
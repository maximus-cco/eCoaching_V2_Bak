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CB64EB">
        <w:rPr>
          <w:rFonts w:ascii="Times New Roman (PCL6)" w:hAnsi="Times New Roman (PCL6)"/>
          <w:sz w:val="22"/>
        </w:rPr>
        <w:t>12/29</w:t>
      </w:r>
      <w:r w:rsidR="00153E92">
        <w:rPr>
          <w:rFonts w:ascii="Times New Roman (PCL6)" w:hAnsi="Times New Roman (PCL6)"/>
          <w:sz w:val="22"/>
        </w:rPr>
        <w:t>/2017</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37B6ACE1" wp14:editId="76130495">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41EA5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52A3C7F5" wp14:editId="703AD758">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0C71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Layout w:type="fixed"/>
        <w:tblLook w:val="0000" w:firstRow="0" w:lastRow="0" w:firstColumn="0" w:lastColumn="0" w:noHBand="0" w:noVBand="0"/>
      </w:tblPr>
      <w:tblGrid>
        <w:gridCol w:w="1466"/>
        <w:gridCol w:w="1774"/>
        <w:gridCol w:w="4140"/>
        <w:gridCol w:w="2340"/>
      </w:tblGrid>
      <w:tr w:rsidR="00E5799B" w:rsidRPr="00C542AD" w:rsidTr="00E75CC8">
        <w:trPr>
          <w:tblHeader/>
          <w:jc w:val="center"/>
        </w:trPr>
        <w:tc>
          <w:tcPr>
            <w:tcW w:w="1466" w:type="dxa"/>
            <w:tcBorders>
              <w:bottom w:val="single" w:sz="4" w:space="0" w:color="auto"/>
            </w:tcBorders>
            <w:shd w:val="solid" w:color="auto" w:fill="000000"/>
          </w:tcPr>
          <w:p w:rsidR="00E5799B" w:rsidRPr="00C542AD" w:rsidRDefault="00E5799B" w:rsidP="00E5799B">
            <w:pPr>
              <w:widowControl/>
              <w:spacing w:line="240" w:lineRule="auto"/>
              <w:jc w:val="center"/>
            </w:pPr>
            <w:bookmarkStart w:id="0" w:name="_Toc434743870"/>
            <w:r w:rsidRPr="00C542AD">
              <w:t>Date</w:t>
            </w:r>
          </w:p>
        </w:tc>
        <w:tc>
          <w:tcPr>
            <w:tcW w:w="1774"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Version</w:t>
            </w:r>
            <w:r w:rsidRPr="00C542AD">
              <w:br/>
              <w:t>Number</w:t>
            </w:r>
          </w:p>
        </w:tc>
        <w:tc>
          <w:tcPr>
            <w:tcW w:w="41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Change Description</w:t>
            </w:r>
          </w:p>
        </w:tc>
        <w:tc>
          <w:tcPr>
            <w:tcW w:w="2340" w:type="dxa"/>
            <w:tcBorders>
              <w:bottom w:val="single" w:sz="4" w:space="0" w:color="auto"/>
            </w:tcBorders>
            <w:shd w:val="solid" w:color="auto" w:fill="000000"/>
          </w:tcPr>
          <w:p w:rsidR="00E5799B" w:rsidRPr="00C542AD" w:rsidRDefault="00E5799B" w:rsidP="00E5799B">
            <w:pPr>
              <w:widowControl/>
              <w:spacing w:line="240" w:lineRule="auto"/>
              <w:jc w:val="center"/>
            </w:pPr>
            <w:r w:rsidRPr="00C542AD">
              <w:t>Author</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02/05/2014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1.0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FC6AC9"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07/20/2014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2.0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Updated per SCR 13054 to add new Verint</w:t>
            </w:r>
            <w:r w:rsidR="0095656F" w:rsidRPr="00C542AD">
              <w:t xml:space="preserve"> </w:t>
            </w:r>
            <w:r w:rsidRPr="00C542AD">
              <w:t>Form</w:t>
            </w:r>
            <w:r w:rsidR="0095656F" w:rsidRPr="00C542AD">
              <w:t xml:space="preserve"> </w:t>
            </w:r>
            <w:r w:rsidRPr="00C542AD">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4E095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08/20/2014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3.0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5656F"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10/13/2014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4.0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14316A"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10/29/2014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5.0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 xml:space="preserve">Updated per SCR 13624 to add </w:t>
            </w:r>
            <w:r w:rsidR="0023138C" w:rsidRPr="00C542AD">
              <w:t xml:space="preserve">a </w:t>
            </w:r>
            <w:r w:rsidRPr="00C542AD">
              <w:t xml:space="preserve">new </w:t>
            </w:r>
            <w:r w:rsidR="0023138C" w:rsidRPr="00C542AD">
              <w:t xml:space="preserve">procedure </w:t>
            </w:r>
            <w:r w:rsidRPr="00C542AD">
              <w:t># 95.</w:t>
            </w:r>
          </w:p>
          <w:p w:rsidR="0029446B" w:rsidRPr="00C542AD" w:rsidRDefault="0029446B" w:rsidP="0023138C">
            <w:pPr>
              <w:widowControl/>
              <w:spacing w:before="60" w:line="240" w:lineRule="auto"/>
            </w:pPr>
            <w:r w:rsidRPr="00C542AD">
              <w:t xml:space="preserve">Marked </w:t>
            </w:r>
            <w:r w:rsidR="0023138C" w:rsidRPr="00C542AD">
              <w:t>procedures</w:t>
            </w:r>
            <w:r w:rsidRPr="00C542AD">
              <w:t xml:space="preserve"> 88 and 90 and</w:t>
            </w:r>
            <w:r w:rsidR="0023138C" w:rsidRPr="00C542AD">
              <w:t xml:space="preserve"> functions</w:t>
            </w:r>
            <w:r w:rsidRPr="00C542AD">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9446B"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11/14/2014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6.0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23138C"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11/20/2014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F00E16" w:rsidP="00E5799B">
            <w:pPr>
              <w:widowControl/>
              <w:spacing w:before="60" w:line="240" w:lineRule="auto"/>
            </w:pPr>
            <w:r w:rsidRPr="00C542AD">
              <w:t>7.0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F00E16" w:rsidP="00217E60">
            <w:pPr>
              <w:widowControl/>
              <w:spacing w:before="60" w:line="240" w:lineRule="auto"/>
            </w:pPr>
            <w:r w:rsidRPr="00C542AD">
              <w:t>Additional updates from V&amp;V feedback for SC</w:t>
            </w:r>
            <w:r w:rsidR="00F730DF" w:rsidRPr="00C542AD">
              <w:t>R</w:t>
            </w:r>
            <w:r w:rsidRPr="00C542AD">
              <w:t xml:space="preserve"> 13659. Added 2 new columns to</w:t>
            </w:r>
            <w:r w:rsidR="00217E60" w:rsidRPr="00C542AD">
              <w:t xml:space="preserve"> coaching log table supid and mgrid </w:t>
            </w:r>
            <w:r w:rsidRPr="00C542AD">
              <w:t xml:space="preserve"> and one new ETS procedure.</w:t>
            </w:r>
            <w:r w:rsidR="00F730DF" w:rsidRPr="00C542AD">
              <w:t>(#99)</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923305"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12/8/2014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8.0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7C48E6" w:rsidP="00E5799B">
            <w:pPr>
              <w:widowControl/>
              <w:spacing w:before="60" w:line="240" w:lineRule="auto"/>
            </w:pPr>
            <w:r w:rsidRPr="00C542AD">
              <w:t>Susmitha Palacherla</w:t>
            </w:r>
          </w:p>
        </w:tc>
      </w:tr>
      <w:tr w:rsidR="00E5799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12/15/2014</w:t>
            </w:r>
          </w:p>
        </w:tc>
        <w:tc>
          <w:tcPr>
            <w:tcW w:w="1774"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9.0</w:t>
            </w:r>
          </w:p>
        </w:tc>
        <w:tc>
          <w:tcPr>
            <w:tcW w:w="41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Updated per SCR 14010 to increase column size of time_code attribute in ETS Tables</w:t>
            </w:r>
            <w:r w:rsidR="002061AE" w:rsidRPr="00C542AD">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C542AD" w:rsidRDefault="00BF48B7" w:rsidP="00E5799B">
            <w:pPr>
              <w:widowControl/>
              <w:spacing w:before="60" w:line="240" w:lineRule="auto"/>
            </w:pPr>
            <w:r w:rsidRPr="00C542AD">
              <w:t>Susmitha Palacherla</w:t>
            </w:r>
          </w:p>
        </w:tc>
      </w:tr>
      <w:tr w:rsidR="00217E60"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12/19/2014</w:t>
            </w:r>
          </w:p>
        </w:tc>
        <w:tc>
          <w:tcPr>
            <w:tcW w:w="1774"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10.0</w:t>
            </w:r>
          </w:p>
        </w:tc>
        <w:tc>
          <w:tcPr>
            <w:tcW w:w="41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Pr="00C542AD" w:rsidRDefault="00217E60" w:rsidP="00E5799B">
            <w:pPr>
              <w:widowControl/>
              <w:spacing w:before="60" w:line="240" w:lineRule="auto"/>
            </w:pPr>
            <w:r w:rsidRPr="00C542AD">
              <w:t>Susmitha Palacherla</w:t>
            </w:r>
          </w:p>
        </w:tc>
      </w:tr>
      <w:tr w:rsidR="00B031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01/07/2015</w:t>
            </w:r>
          </w:p>
        </w:tc>
        <w:tc>
          <w:tcPr>
            <w:tcW w:w="1774"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11.0</w:t>
            </w:r>
          </w:p>
        </w:tc>
        <w:tc>
          <w:tcPr>
            <w:tcW w:w="41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Updated for incorporating ETS Compliance Report Feeds per SCR 14031</w:t>
            </w:r>
            <w:r w:rsidR="00E65DA7" w:rsidRPr="00C542AD">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Pr="00C542AD" w:rsidRDefault="00B031FF" w:rsidP="00E5799B">
            <w:pPr>
              <w:widowControl/>
              <w:spacing w:before="60" w:line="240" w:lineRule="auto"/>
            </w:pPr>
            <w:r w:rsidRPr="00C542AD">
              <w:t>Susmitha Palacherla</w:t>
            </w:r>
          </w:p>
        </w:tc>
      </w:tr>
      <w:tr w:rsidR="00C5567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Pr="00C542AD" w:rsidRDefault="00C55673" w:rsidP="00234379">
            <w:pPr>
              <w:widowControl/>
              <w:spacing w:before="60" w:line="240" w:lineRule="auto"/>
            </w:pPr>
            <w:r w:rsidRPr="00C542AD">
              <w:t>01/1</w:t>
            </w:r>
            <w:r w:rsidR="00234379" w:rsidRPr="00C542AD">
              <w:t>9</w:t>
            </w:r>
            <w:r w:rsidRPr="00C542AD">
              <w:t>/2015</w:t>
            </w:r>
          </w:p>
        </w:tc>
        <w:tc>
          <w:tcPr>
            <w:tcW w:w="1774"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12.0</w:t>
            </w:r>
          </w:p>
        </w:tc>
        <w:tc>
          <w:tcPr>
            <w:tcW w:w="41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Pr="00C542AD" w:rsidRDefault="00C55673" w:rsidP="00E5799B">
            <w:pPr>
              <w:widowControl/>
              <w:spacing w:before="60" w:line="240" w:lineRule="auto"/>
            </w:pPr>
            <w:r w:rsidRPr="00C542AD">
              <w:t>Susmitha Palacherla</w:t>
            </w:r>
          </w:p>
        </w:tc>
      </w:tr>
      <w:tr w:rsidR="006B017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Pr="00C542AD" w:rsidRDefault="006B017C" w:rsidP="00234379">
            <w:pPr>
              <w:widowControl/>
              <w:spacing w:before="60" w:line="240" w:lineRule="auto"/>
            </w:pPr>
            <w:r w:rsidRPr="00C542AD">
              <w:t>03/31/2015</w:t>
            </w:r>
          </w:p>
        </w:tc>
        <w:tc>
          <w:tcPr>
            <w:tcW w:w="1774"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13.0</w:t>
            </w:r>
          </w:p>
        </w:tc>
        <w:tc>
          <w:tcPr>
            <w:tcW w:w="4140" w:type="dxa"/>
            <w:tcBorders>
              <w:top w:val="single" w:sz="4" w:space="0" w:color="auto"/>
              <w:left w:val="single" w:sz="4" w:space="0" w:color="auto"/>
              <w:bottom w:val="single" w:sz="4" w:space="0" w:color="auto"/>
              <w:right w:val="single" w:sz="4" w:space="0" w:color="auto"/>
            </w:tcBorders>
          </w:tcPr>
          <w:p w:rsidR="006B017C" w:rsidRPr="00C542AD" w:rsidRDefault="006B017C" w:rsidP="00E5799B">
            <w:pPr>
              <w:widowControl/>
              <w:spacing w:before="60" w:line="240" w:lineRule="auto"/>
            </w:pPr>
            <w:r w:rsidRPr="00C542AD">
              <w:t xml:space="preserve">Updated to add new objects </w:t>
            </w:r>
            <w:r w:rsidR="00535079" w:rsidRPr="00C542AD">
              <w:t>created to support the dashboard redesign and the 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Pr="00C542AD" w:rsidRDefault="00535079" w:rsidP="00E5799B">
            <w:pPr>
              <w:widowControl/>
              <w:spacing w:before="60" w:line="240" w:lineRule="auto"/>
            </w:pPr>
            <w:r w:rsidRPr="00C542AD">
              <w:t>Susmitha Palacherla</w:t>
            </w:r>
          </w:p>
        </w:tc>
      </w:tr>
      <w:tr w:rsidR="00C72A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Pr="00C542AD" w:rsidRDefault="00C72A4E" w:rsidP="00234379">
            <w:pPr>
              <w:widowControl/>
              <w:spacing w:before="60" w:line="240" w:lineRule="auto"/>
            </w:pPr>
            <w:r w:rsidRPr="00C542AD">
              <w:t>04/13/2015</w:t>
            </w:r>
          </w:p>
        </w:tc>
        <w:tc>
          <w:tcPr>
            <w:tcW w:w="1774"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14.0</w:t>
            </w:r>
          </w:p>
        </w:tc>
        <w:tc>
          <w:tcPr>
            <w:tcW w:w="41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Pr="00C542AD" w:rsidRDefault="00C72A4E" w:rsidP="00E5799B">
            <w:pPr>
              <w:widowControl/>
              <w:spacing w:before="60" w:line="240" w:lineRule="auto"/>
            </w:pPr>
            <w:r w:rsidRPr="00C542AD">
              <w:t>Susmitha Palacherla</w:t>
            </w:r>
          </w:p>
        </w:tc>
      </w:tr>
      <w:tr w:rsidR="006A4B6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Pr="00C542AD" w:rsidRDefault="006A4B64" w:rsidP="00234379">
            <w:pPr>
              <w:widowControl/>
              <w:spacing w:before="60" w:line="240" w:lineRule="auto"/>
            </w:pPr>
            <w:r w:rsidRPr="00C542AD">
              <w:t>04/23/2015</w:t>
            </w:r>
          </w:p>
        </w:tc>
        <w:tc>
          <w:tcPr>
            <w:tcW w:w="1774"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15.0</w:t>
            </w:r>
          </w:p>
        </w:tc>
        <w:tc>
          <w:tcPr>
            <w:tcW w:w="41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Pr="00C542AD" w:rsidRDefault="006A4B64" w:rsidP="00E5799B">
            <w:pPr>
              <w:widowControl/>
              <w:spacing w:before="60" w:line="240" w:lineRule="auto"/>
            </w:pPr>
            <w:r w:rsidRPr="00C542AD">
              <w:t>Susmitha Palacherla</w:t>
            </w:r>
          </w:p>
        </w:tc>
      </w:tr>
      <w:tr w:rsidR="00D26ED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Pr="00C542AD" w:rsidRDefault="00D26ED8" w:rsidP="00234379">
            <w:pPr>
              <w:widowControl/>
              <w:spacing w:before="60" w:line="240" w:lineRule="auto"/>
            </w:pPr>
            <w:r w:rsidRPr="00C542AD">
              <w:t>05/26/2015</w:t>
            </w:r>
          </w:p>
        </w:tc>
        <w:tc>
          <w:tcPr>
            <w:tcW w:w="1774"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16.0</w:t>
            </w:r>
          </w:p>
        </w:tc>
        <w:tc>
          <w:tcPr>
            <w:tcW w:w="41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Pr="00C542AD" w:rsidRDefault="00D26ED8" w:rsidP="00E5799B">
            <w:pPr>
              <w:widowControl/>
              <w:spacing w:before="60" w:line="240" w:lineRule="auto"/>
            </w:pPr>
            <w:r w:rsidRPr="00C542AD">
              <w:t>Susmitha Palacherla</w:t>
            </w:r>
          </w:p>
        </w:tc>
      </w:tr>
      <w:tr w:rsidR="008A33A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Pr="00C542AD" w:rsidRDefault="008A33AB" w:rsidP="008A33AB">
            <w:pPr>
              <w:widowControl/>
              <w:spacing w:before="60" w:line="240" w:lineRule="auto"/>
            </w:pPr>
            <w:r w:rsidRPr="00C542AD">
              <w:t>06/05/2015</w:t>
            </w:r>
          </w:p>
        </w:tc>
        <w:tc>
          <w:tcPr>
            <w:tcW w:w="1774"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t>17.0</w:t>
            </w:r>
          </w:p>
        </w:tc>
        <w:tc>
          <w:tcPr>
            <w:tcW w:w="4140" w:type="dxa"/>
            <w:tcBorders>
              <w:top w:val="single" w:sz="4" w:space="0" w:color="auto"/>
              <w:left w:val="single" w:sz="4" w:space="0" w:color="auto"/>
              <w:bottom w:val="single" w:sz="4" w:space="0" w:color="auto"/>
              <w:right w:val="single" w:sz="4" w:space="0" w:color="auto"/>
            </w:tcBorders>
          </w:tcPr>
          <w:p w:rsidR="009D4D8F" w:rsidRPr="00C542AD" w:rsidRDefault="009D4D8F" w:rsidP="009D4D8F">
            <w:pPr>
              <w:widowControl/>
              <w:spacing w:before="60" w:line="240" w:lineRule="auto"/>
            </w:pPr>
            <w:r w:rsidRPr="00C542AD">
              <w:t>SCR 14951. Select Reasons records</w:t>
            </w:r>
          </w:p>
          <w:p w:rsidR="009D4D8F" w:rsidRPr="00C542AD" w:rsidRDefault="009D4D8F" w:rsidP="009D4D8F">
            <w:pPr>
              <w:widowControl/>
              <w:spacing w:before="60" w:line="240" w:lineRule="auto"/>
            </w:pPr>
            <w:r w:rsidRPr="00C542AD">
              <w:t>from Coaching or Warning table given a form name. Added one new Procedure.(#114)</w:t>
            </w:r>
          </w:p>
          <w:p w:rsidR="008A33AB" w:rsidRPr="00C542AD" w:rsidRDefault="008A33AB" w:rsidP="009D4D8F">
            <w:pPr>
              <w:widowControl/>
              <w:spacing w:before="60" w:line="240" w:lineRule="auto"/>
            </w:pPr>
            <w:r w:rsidRPr="00C542AD">
              <w:lastRenderedPageBreak/>
              <w:t xml:space="preserve">SCR 14893. Performance round 2. Added 6 new functions </w:t>
            </w:r>
            <w:r w:rsidR="009D4D8F" w:rsidRPr="00C542AD">
              <w:t xml:space="preserve">(#28-33) </w:t>
            </w:r>
            <w:r w:rsidRPr="00C542AD">
              <w:t xml:space="preserve">and </w:t>
            </w:r>
          </w:p>
          <w:p w:rsidR="008A33AB" w:rsidRPr="00C542AD" w:rsidRDefault="008A33AB" w:rsidP="008A33AB">
            <w:pPr>
              <w:widowControl/>
              <w:spacing w:before="60" w:line="240" w:lineRule="auto"/>
            </w:pPr>
            <w:r w:rsidRPr="00C542AD">
              <w:t>7new procedures.</w:t>
            </w:r>
            <w:r w:rsidR="009D4D8F" w:rsidRPr="00C542AD">
              <w:t>(#115-121)</w:t>
            </w:r>
          </w:p>
          <w:p w:rsidR="008A33AB" w:rsidRPr="00C542AD" w:rsidRDefault="008A33AB" w:rsidP="008A33AB">
            <w:pPr>
              <w:widowControl/>
              <w:spacing w:before="60" w:line="240" w:lineRule="auto"/>
            </w:pPr>
            <w:r w:rsidRPr="00C542AD">
              <w:t>SCR 14478 – added one new stored procedure.</w:t>
            </w:r>
            <w:r w:rsidR="009D4D8F" w:rsidRPr="00C542AD">
              <w:t>(#122)</w:t>
            </w:r>
          </w:p>
          <w:p w:rsidR="008A33AB" w:rsidRPr="00C542AD" w:rsidRDefault="008A33AB" w:rsidP="008A33AB">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A33AB" w:rsidRPr="00C542AD" w:rsidRDefault="008A33AB" w:rsidP="00E5799B">
            <w:pPr>
              <w:widowControl/>
              <w:spacing w:before="60" w:line="240" w:lineRule="auto"/>
            </w:pPr>
            <w:r w:rsidRPr="00C542AD">
              <w:lastRenderedPageBreak/>
              <w:t>Susmitha Palacherla</w:t>
            </w:r>
          </w:p>
        </w:tc>
      </w:tr>
      <w:tr w:rsidR="009D551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D5517" w:rsidRPr="00C542AD" w:rsidRDefault="009D5517" w:rsidP="008A33AB">
            <w:pPr>
              <w:widowControl/>
              <w:spacing w:before="60" w:line="240" w:lineRule="auto"/>
            </w:pPr>
            <w:r w:rsidRPr="00C542AD">
              <w:t>09/14/2015</w:t>
            </w:r>
          </w:p>
        </w:tc>
        <w:tc>
          <w:tcPr>
            <w:tcW w:w="1774" w:type="dxa"/>
            <w:tcBorders>
              <w:top w:val="single" w:sz="4" w:space="0" w:color="auto"/>
              <w:left w:val="single" w:sz="4" w:space="0" w:color="auto"/>
              <w:bottom w:val="single" w:sz="4" w:space="0" w:color="auto"/>
              <w:right w:val="single" w:sz="4" w:space="0" w:color="auto"/>
            </w:tcBorders>
          </w:tcPr>
          <w:p w:rsidR="009D5517" w:rsidRPr="00C542AD" w:rsidRDefault="009D5517" w:rsidP="00E5799B">
            <w:pPr>
              <w:widowControl/>
              <w:spacing w:before="60" w:line="240" w:lineRule="auto"/>
            </w:pPr>
            <w:r w:rsidRPr="00C542AD">
              <w:t>18.0</w:t>
            </w:r>
          </w:p>
        </w:tc>
        <w:tc>
          <w:tcPr>
            <w:tcW w:w="4140" w:type="dxa"/>
            <w:tcBorders>
              <w:top w:val="single" w:sz="4" w:space="0" w:color="auto"/>
              <w:left w:val="single" w:sz="4" w:space="0" w:color="auto"/>
              <w:bottom w:val="single" w:sz="4" w:space="0" w:color="auto"/>
              <w:right w:val="single" w:sz="4" w:space="0" w:color="auto"/>
            </w:tcBorders>
          </w:tcPr>
          <w:p w:rsidR="009D5517" w:rsidRPr="00C542AD" w:rsidRDefault="009D5517" w:rsidP="009D4D8F">
            <w:pPr>
              <w:widowControl/>
              <w:spacing w:before="60" w:line="240" w:lineRule="auto"/>
            </w:pPr>
            <w:r w:rsidRPr="00C542AD">
              <w:t>TFS 549 CSR Survey</w:t>
            </w:r>
          </w:p>
          <w:p w:rsidR="00D210B8" w:rsidRPr="00C542AD" w:rsidRDefault="00D210B8" w:rsidP="009D4D8F">
            <w:pPr>
              <w:widowControl/>
              <w:spacing w:before="60" w:line="240" w:lineRule="auto"/>
            </w:pPr>
            <w:r w:rsidRPr="00C542AD">
              <w:t>Added Table definitions 2.1.40 through 2.1.4</w:t>
            </w:r>
            <w:r w:rsidR="007B5BB6" w:rsidRPr="00C542AD">
              <w:t>4</w:t>
            </w:r>
          </w:p>
          <w:p w:rsidR="00D210B8" w:rsidRPr="00C542AD" w:rsidRDefault="00D64592" w:rsidP="009D4D8F">
            <w:pPr>
              <w:widowControl/>
              <w:spacing w:before="60" w:line="240" w:lineRule="auto"/>
            </w:pPr>
            <w:r w:rsidRPr="00C542AD">
              <w:t>Added column Surv</w:t>
            </w:r>
            <w:r w:rsidR="00FA1AE2" w:rsidRPr="00C542AD">
              <w:t>e</w:t>
            </w:r>
            <w:r w:rsidRPr="00C542AD">
              <w:t>ySent to table 2.1.1</w:t>
            </w:r>
          </w:p>
          <w:p w:rsidR="00CC30B3" w:rsidRPr="00C542AD" w:rsidRDefault="004633F1" w:rsidP="009D4D8F">
            <w:pPr>
              <w:widowControl/>
              <w:spacing w:before="60" w:line="240" w:lineRule="auto"/>
            </w:pPr>
            <w:r w:rsidRPr="00C542AD">
              <w:t>Ad</w:t>
            </w:r>
            <w:r w:rsidR="00E8536F" w:rsidRPr="00C542AD">
              <w:t>ded procedures #123 through #13</w:t>
            </w:r>
            <w:r w:rsidR="00CC30B3" w:rsidRPr="00C542AD">
              <w:t>1 in 2.2</w:t>
            </w:r>
          </w:p>
          <w:p w:rsidR="009D5517" w:rsidRPr="00C542AD" w:rsidRDefault="00CC30B3" w:rsidP="009D4D8F">
            <w:pPr>
              <w:widowControl/>
              <w:spacing w:before="60" w:line="240" w:lineRule="auto"/>
            </w:pPr>
            <w:r w:rsidRPr="00C542AD">
              <w:t>Added Fn # 34 in section 2.3</w:t>
            </w:r>
            <w:r w:rsidR="00E8536F" w:rsidRPr="00C542AD">
              <w:t>.</w:t>
            </w:r>
          </w:p>
          <w:p w:rsidR="00C97A51" w:rsidRPr="00C542AD" w:rsidRDefault="00C97A51" w:rsidP="009D4D8F">
            <w:pPr>
              <w:widowControl/>
              <w:spacing w:before="60" w:line="240" w:lineRule="auto"/>
            </w:pPr>
            <w:r w:rsidRPr="00C542AD">
              <w:t>Added Code and DD docs for Surveys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9D5517" w:rsidRPr="00C542AD" w:rsidRDefault="004633F1" w:rsidP="00E5799B">
            <w:pPr>
              <w:widowControl/>
              <w:spacing w:before="60" w:line="240" w:lineRule="auto"/>
            </w:pPr>
            <w:r w:rsidRPr="00C542AD">
              <w:t>Susmitha P</w:t>
            </w:r>
            <w:r w:rsidR="009D5517" w:rsidRPr="00C542AD">
              <w:t>alacherla</w:t>
            </w:r>
          </w:p>
        </w:tc>
      </w:tr>
      <w:tr w:rsidR="00DF110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F1108" w:rsidRPr="00C542AD" w:rsidRDefault="00DF1108" w:rsidP="008A33AB">
            <w:pPr>
              <w:widowControl/>
              <w:spacing w:before="60" w:line="240" w:lineRule="auto"/>
            </w:pPr>
            <w:r w:rsidRPr="00C542AD">
              <w:t>09/21/2015</w:t>
            </w:r>
          </w:p>
        </w:tc>
        <w:tc>
          <w:tcPr>
            <w:tcW w:w="1774" w:type="dxa"/>
            <w:tcBorders>
              <w:top w:val="single" w:sz="4" w:space="0" w:color="auto"/>
              <w:left w:val="single" w:sz="4" w:space="0" w:color="auto"/>
              <w:bottom w:val="single" w:sz="4" w:space="0" w:color="auto"/>
              <w:right w:val="single" w:sz="4" w:space="0" w:color="auto"/>
            </w:tcBorders>
          </w:tcPr>
          <w:p w:rsidR="00DF1108" w:rsidRPr="00C542AD" w:rsidRDefault="00DF1108" w:rsidP="00E5799B">
            <w:pPr>
              <w:widowControl/>
              <w:spacing w:before="60" w:line="240" w:lineRule="auto"/>
            </w:pPr>
            <w:r w:rsidRPr="00C542AD">
              <w:t>18.1</w:t>
            </w:r>
          </w:p>
        </w:tc>
        <w:tc>
          <w:tcPr>
            <w:tcW w:w="4140" w:type="dxa"/>
            <w:tcBorders>
              <w:top w:val="single" w:sz="4" w:space="0" w:color="auto"/>
              <w:left w:val="single" w:sz="4" w:space="0" w:color="auto"/>
              <w:bottom w:val="single" w:sz="4" w:space="0" w:color="auto"/>
              <w:right w:val="single" w:sz="4" w:space="0" w:color="auto"/>
            </w:tcBorders>
          </w:tcPr>
          <w:p w:rsidR="00DF1108" w:rsidRPr="00C542AD" w:rsidRDefault="00DF1108" w:rsidP="009D4D8F">
            <w:pPr>
              <w:widowControl/>
              <w:spacing w:before="60" w:line="240" w:lineRule="auto"/>
            </w:pPr>
            <w:r w:rsidRPr="00C542AD">
              <w:t>TFS 644 ARC Escalations OMR feeds</w:t>
            </w:r>
          </w:p>
          <w:p w:rsidR="00DF1108" w:rsidRPr="00C542AD" w:rsidRDefault="00DF1108" w:rsidP="009D4D8F">
            <w:pPr>
              <w:widowControl/>
              <w:spacing w:before="60" w:line="240" w:lineRule="auto"/>
            </w:pPr>
            <w:r w:rsidRPr="00C542AD">
              <w:t>Added 2 columns CD1 and CD2 to tables 2.1.18, 2.1.19 and 2.1.20</w:t>
            </w:r>
          </w:p>
          <w:p w:rsidR="00F02C6D" w:rsidRPr="00C542AD" w:rsidRDefault="00F02C6D" w:rsidP="009D4D8F">
            <w:pPr>
              <w:widowControl/>
              <w:spacing w:before="60" w:line="240" w:lineRule="auto"/>
            </w:pPr>
            <w:r w:rsidRPr="00C542AD">
              <w:t xml:space="preserve">Added </w:t>
            </w:r>
            <w:r w:rsidR="00FA30B8" w:rsidRPr="00C542AD">
              <w:rPr>
                <w:color w:val="000000"/>
              </w:rPr>
              <w:t>Inappropriate ARC Transfer-IAT</w:t>
            </w:r>
            <w:r w:rsidR="00FA30B8" w:rsidRPr="00C542AD">
              <w:t xml:space="preserve">  and </w:t>
            </w:r>
            <w:r w:rsidRPr="00C542AD">
              <w:t>mappings for CD1 and CD2 in 14.1.5</w:t>
            </w:r>
          </w:p>
        </w:tc>
        <w:tc>
          <w:tcPr>
            <w:tcW w:w="2340" w:type="dxa"/>
            <w:tcBorders>
              <w:top w:val="single" w:sz="4" w:space="0" w:color="auto"/>
              <w:left w:val="single" w:sz="4" w:space="0" w:color="auto"/>
              <w:bottom w:val="single" w:sz="4" w:space="0" w:color="auto"/>
              <w:right w:val="single" w:sz="4" w:space="0" w:color="auto"/>
            </w:tcBorders>
          </w:tcPr>
          <w:p w:rsidR="00DF1108" w:rsidRPr="00C542AD" w:rsidRDefault="00F02C6D" w:rsidP="00E5799B">
            <w:pPr>
              <w:widowControl/>
              <w:spacing w:before="60" w:line="240" w:lineRule="auto"/>
            </w:pPr>
            <w:r w:rsidRPr="00C542AD">
              <w:t>Susmitha P</w:t>
            </w:r>
            <w:r w:rsidR="00DF1108" w:rsidRPr="00C542AD">
              <w:t>alacherla</w:t>
            </w:r>
          </w:p>
        </w:tc>
      </w:tr>
      <w:tr w:rsidR="003A1FFF"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A1FFF" w:rsidRPr="00C542AD" w:rsidRDefault="003A1FFF" w:rsidP="008A33AB">
            <w:pPr>
              <w:widowControl/>
              <w:spacing w:before="60" w:line="240" w:lineRule="auto"/>
            </w:pPr>
            <w:r w:rsidRPr="00C542AD">
              <w:t>10/21/2015</w:t>
            </w:r>
          </w:p>
        </w:tc>
        <w:tc>
          <w:tcPr>
            <w:tcW w:w="1774"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19.0</w:t>
            </w:r>
          </w:p>
        </w:tc>
        <w:tc>
          <w:tcPr>
            <w:tcW w:w="4140" w:type="dxa"/>
            <w:tcBorders>
              <w:top w:val="single" w:sz="4" w:space="0" w:color="auto"/>
              <w:left w:val="single" w:sz="4" w:space="0" w:color="auto"/>
              <w:bottom w:val="single" w:sz="4" w:space="0" w:color="auto"/>
              <w:right w:val="single" w:sz="4" w:space="0" w:color="auto"/>
            </w:tcBorders>
          </w:tcPr>
          <w:p w:rsidR="003A1FFF" w:rsidRPr="00C542AD" w:rsidRDefault="003A1FFF" w:rsidP="009D4D8F">
            <w:pPr>
              <w:widowControl/>
              <w:spacing w:before="60" w:line="240" w:lineRule="auto"/>
            </w:pPr>
            <w:r w:rsidRPr="00C542AD">
              <w:t>TFS 861 to open Warnings for all Modules. Added new column Behavior to Warning_Log Table</w:t>
            </w:r>
            <w:r w:rsidR="00175B4D" w:rsidRPr="00C542AD">
              <w:t xml:space="preserve"> </w:t>
            </w:r>
            <w:r w:rsidR="005B296C" w:rsidRPr="00C542AD">
              <w:t>(2.1.29)</w:t>
            </w:r>
          </w:p>
        </w:tc>
        <w:tc>
          <w:tcPr>
            <w:tcW w:w="2340" w:type="dxa"/>
            <w:tcBorders>
              <w:top w:val="single" w:sz="4" w:space="0" w:color="auto"/>
              <w:left w:val="single" w:sz="4" w:space="0" w:color="auto"/>
              <w:bottom w:val="single" w:sz="4" w:space="0" w:color="auto"/>
              <w:right w:val="single" w:sz="4" w:space="0" w:color="auto"/>
            </w:tcBorders>
          </w:tcPr>
          <w:p w:rsidR="003A1FFF" w:rsidRPr="00C542AD" w:rsidRDefault="003A1FFF" w:rsidP="00E5799B">
            <w:pPr>
              <w:widowControl/>
              <w:spacing w:before="60" w:line="240" w:lineRule="auto"/>
            </w:pPr>
            <w:r w:rsidRPr="00C542AD">
              <w:t>Susmitha Palacherla</w:t>
            </w:r>
          </w:p>
        </w:tc>
      </w:tr>
      <w:tr w:rsidR="005956A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956A3" w:rsidRPr="00C542AD" w:rsidRDefault="005956A3" w:rsidP="008A33AB">
            <w:pPr>
              <w:widowControl/>
              <w:spacing w:before="60" w:line="240" w:lineRule="auto"/>
            </w:pPr>
            <w:r w:rsidRPr="00C542AD">
              <w:t>02/19/2016</w:t>
            </w:r>
          </w:p>
        </w:tc>
        <w:tc>
          <w:tcPr>
            <w:tcW w:w="1774"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20.0</w:t>
            </w:r>
          </w:p>
        </w:tc>
        <w:tc>
          <w:tcPr>
            <w:tcW w:w="4140" w:type="dxa"/>
            <w:tcBorders>
              <w:top w:val="single" w:sz="4" w:space="0" w:color="auto"/>
              <w:left w:val="single" w:sz="4" w:space="0" w:color="auto"/>
              <w:bottom w:val="single" w:sz="4" w:space="0" w:color="auto"/>
              <w:right w:val="single" w:sz="4" w:space="0" w:color="auto"/>
            </w:tcBorders>
          </w:tcPr>
          <w:p w:rsidR="005956A3" w:rsidRPr="00C542AD" w:rsidRDefault="005956A3" w:rsidP="009D4D8F">
            <w:pPr>
              <w:widowControl/>
              <w:spacing w:before="60" w:line="240" w:lineRule="auto"/>
            </w:pPr>
            <w:r w:rsidRPr="00C542AD">
              <w:t>TFS 1710 – Email Reminders for past due ecls</w:t>
            </w:r>
          </w:p>
          <w:p w:rsidR="00AA1545" w:rsidRPr="00C542AD" w:rsidRDefault="00AA1545" w:rsidP="009D4D8F">
            <w:pPr>
              <w:widowControl/>
              <w:spacing w:before="60" w:line="240" w:lineRule="auto"/>
            </w:pPr>
            <w:r w:rsidRPr="00C542AD">
              <w:t>Added additional columns to tables 2.1.1 and 2.1.3</w:t>
            </w:r>
          </w:p>
          <w:p w:rsidR="000D062A" w:rsidRPr="00C542AD" w:rsidRDefault="000D062A" w:rsidP="009D4D8F">
            <w:pPr>
              <w:widowControl/>
              <w:spacing w:before="60" w:line="240" w:lineRule="auto"/>
            </w:pPr>
            <w:r w:rsidRPr="00C542AD">
              <w:t>Added Procedures #132 and 133 in Section 2.2</w:t>
            </w:r>
          </w:p>
          <w:p w:rsidR="00AA1545" w:rsidRPr="00C542AD" w:rsidRDefault="00AA1545" w:rsidP="009D4D8F">
            <w:pPr>
              <w:widowControl/>
              <w:spacing w:before="60" w:line="240" w:lineRule="auto"/>
            </w:pPr>
            <w:r w:rsidRPr="00C542AD">
              <w:t>Added Function</w:t>
            </w:r>
            <w:r w:rsidR="000D062A" w:rsidRPr="00C542AD">
              <w:t xml:space="preserve"> #</w:t>
            </w:r>
            <w:r w:rsidRPr="00C542AD">
              <w:t xml:space="preserve"> 35 in section 2.3</w:t>
            </w:r>
          </w:p>
          <w:p w:rsidR="00AA1545" w:rsidRPr="00C542AD" w:rsidRDefault="00AA1545" w:rsidP="009D4D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5956A3" w:rsidRPr="00C542AD" w:rsidRDefault="005956A3" w:rsidP="00E5799B">
            <w:pPr>
              <w:widowControl/>
              <w:spacing w:before="60" w:line="240" w:lineRule="auto"/>
            </w:pPr>
            <w:r w:rsidRPr="00C542AD">
              <w:t>Susmitha Palacherla</w:t>
            </w:r>
          </w:p>
        </w:tc>
      </w:tr>
      <w:tr w:rsidR="00173C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02/26/2016</w:t>
            </w:r>
          </w:p>
        </w:tc>
        <w:tc>
          <w:tcPr>
            <w:tcW w:w="1774" w:type="dxa"/>
            <w:tcBorders>
              <w:top w:val="single" w:sz="4" w:space="0" w:color="auto"/>
              <w:left w:val="single" w:sz="4" w:space="0" w:color="auto"/>
              <w:bottom w:val="single" w:sz="4" w:space="0" w:color="auto"/>
              <w:right w:val="single" w:sz="4" w:space="0" w:color="auto"/>
            </w:tcBorders>
          </w:tcPr>
          <w:p w:rsidR="00173C77" w:rsidRPr="00C542AD" w:rsidRDefault="00173C77" w:rsidP="00173C77">
            <w:pPr>
              <w:widowControl/>
              <w:spacing w:before="60" w:line="240" w:lineRule="auto"/>
            </w:pPr>
            <w:r w:rsidRPr="00C542AD">
              <w:t>21.0</w:t>
            </w:r>
          </w:p>
        </w:tc>
        <w:tc>
          <w:tcPr>
            <w:tcW w:w="41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TFS 2502 – Email Reminders for active surveys</w:t>
            </w:r>
          </w:p>
          <w:p w:rsidR="00173C77" w:rsidRPr="00C542AD" w:rsidRDefault="00173C77" w:rsidP="00A579A2">
            <w:pPr>
              <w:widowControl/>
              <w:spacing w:before="60" w:line="240" w:lineRule="auto"/>
            </w:pPr>
            <w:r w:rsidRPr="00C542AD">
              <w:t>Added additional column to table</w:t>
            </w:r>
          </w:p>
          <w:p w:rsidR="00173C77" w:rsidRPr="00C542AD" w:rsidRDefault="00173C77" w:rsidP="00A579A2">
            <w:pPr>
              <w:widowControl/>
              <w:spacing w:before="60" w:line="240" w:lineRule="auto"/>
            </w:pPr>
            <w:r w:rsidRPr="00C542AD">
              <w:t>2.1.43</w:t>
            </w:r>
          </w:p>
          <w:p w:rsidR="00173C77" w:rsidRPr="00C542AD" w:rsidRDefault="00173C77" w:rsidP="00A579A2">
            <w:pPr>
              <w:widowControl/>
              <w:spacing w:before="60" w:line="240" w:lineRule="auto"/>
            </w:pPr>
            <w:r w:rsidRPr="00C542AD">
              <w:t>Added Procedures #134 in Section 2.2</w:t>
            </w:r>
          </w:p>
          <w:p w:rsidR="00173C77" w:rsidRPr="00C542AD" w:rsidRDefault="00173C77" w:rsidP="00173C77">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173C77" w:rsidRPr="00C542AD" w:rsidRDefault="00173C77" w:rsidP="00A579A2">
            <w:pPr>
              <w:widowControl/>
              <w:spacing w:before="60" w:line="240" w:lineRule="auto"/>
            </w:pPr>
            <w:r w:rsidRPr="00C542AD">
              <w:t>Susmitha Palacherla</w:t>
            </w:r>
          </w:p>
        </w:tc>
      </w:tr>
      <w:tr w:rsidR="007B5BB6"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3/4/2016</w:t>
            </w:r>
          </w:p>
        </w:tc>
        <w:tc>
          <w:tcPr>
            <w:tcW w:w="1774"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22.0</w:t>
            </w:r>
          </w:p>
        </w:tc>
        <w:tc>
          <w:tcPr>
            <w:tcW w:w="41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 xml:space="preserve">TFS 1732 SDR feed </w:t>
            </w:r>
          </w:p>
          <w:p w:rsidR="007B5BB6" w:rsidRPr="00C542AD" w:rsidRDefault="007B5BB6" w:rsidP="00A579A2">
            <w:pPr>
              <w:widowControl/>
              <w:spacing w:before="60" w:line="240" w:lineRule="auto"/>
            </w:pPr>
            <w:r w:rsidRPr="00C542AD">
              <w:t>Added Table definitions 2.1.45 through 2.1.48</w:t>
            </w:r>
          </w:p>
          <w:p w:rsidR="007B5BB6" w:rsidRPr="00C542AD" w:rsidRDefault="007B5BB6" w:rsidP="00A579A2">
            <w:pPr>
              <w:widowControl/>
              <w:spacing w:before="60" w:line="240" w:lineRule="auto"/>
            </w:pPr>
            <w:r w:rsidRPr="00C542AD">
              <w:t>Added procedure #135 in 2.2</w:t>
            </w:r>
          </w:p>
          <w:p w:rsidR="007B5BB6" w:rsidRPr="00C542AD" w:rsidRDefault="007B5BB6" w:rsidP="007B5BB6">
            <w:pPr>
              <w:widowControl/>
              <w:spacing w:before="60" w:line="240" w:lineRule="auto"/>
            </w:pPr>
            <w:r w:rsidRPr="00C542AD">
              <w:t>Added Code and DD docs for SDR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7B5BB6" w:rsidRPr="00C542AD" w:rsidRDefault="007B5BB6" w:rsidP="00A579A2">
            <w:pPr>
              <w:widowControl/>
              <w:spacing w:before="60" w:line="240" w:lineRule="auto"/>
            </w:pPr>
            <w:r w:rsidRPr="00C542AD">
              <w:t>Susmitha Palacherla</w:t>
            </w:r>
          </w:p>
        </w:tc>
      </w:tr>
      <w:tr w:rsidR="00BC275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3/8/2016</w:t>
            </w:r>
          </w:p>
        </w:tc>
        <w:tc>
          <w:tcPr>
            <w:tcW w:w="1774"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23.0</w:t>
            </w:r>
          </w:p>
        </w:tc>
        <w:tc>
          <w:tcPr>
            <w:tcW w:w="41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 xml:space="preserve">TFS 2182 – Update recipients for LCS Pending Manager Review Reminders </w:t>
            </w:r>
          </w:p>
          <w:p w:rsidR="00BC275B" w:rsidRPr="00C542AD" w:rsidRDefault="00BC275B" w:rsidP="00BC275B">
            <w:pPr>
              <w:widowControl/>
              <w:spacing w:before="60" w:line="240" w:lineRule="auto"/>
            </w:pPr>
            <w:r w:rsidRPr="00C542AD">
              <w:t>Added Function # 36 in section 2.3</w:t>
            </w:r>
          </w:p>
          <w:p w:rsidR="00BC275B" w:rsidRPr="00C542AD" w:rsidRDefault="00BC275B" w:rsidP="00A579A2">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C275B" w:rsidRPr="00C542AD" w:rsidRDefault="00BC275B" w:rsidP="00A579A2">
            <w:pPr>
              <w:widowControl/>
              <w:spacing w:before="60" w:line="240" w:lineRule="auto"/>
            </w:pPr>
            <w:r w:rsidRPr="00C542AD">
              <w:t>Susmitha Palacherla</w:t>
            </w:r>
          </w:p>
        </w:tc>
      </w:tr>
      <w:tr w:rsidR="006C767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3/23/2016</w:t>
            </w:r>
          </w:p>
        </w:tc>
        <w:tc>
          <w:tcPr>
            <w:tcW w:w="1774"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24.0</w:t>
            </w:r>
          </w:p>
        </w:tc>
        <w:tc>
          <w:tcPr>
            <w:tcW w:w="41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t>Renamed objects created in revision 22.0 (TFS 1732 – SDR Feed) to reflect the new requirements of a generic Training Feed structure per TFS 2383.</w:t>
            </w:r>
          </w:p>
          <w:p w:rsidR="006C7677" w:rsidRPr="00C542AD" w:rsidRDefault="006C7677" w:rsidP="006C7677">
            <w:pPr>
              <w:widowControl/>
              <w:spacing w:before="60" w:line="240" w:lineRule="auto"/>
            </w:pPr>
            <w:r w:rsidRPr="00C542AD">
              <w:lastRenderedPageBreak/>
              <w:t>Table definitions 2.1.45 through 2.1.48</w:t>
            </w:r>
          </w:p>
          <w:p w:rsidR="006C7677" w:rsidRPr="00C542AD" w:rsidRDefault="006C7677" w:rsidP="00A579A2">
            <w:pPr>
              <w:widowControl/>
              <w:spacing w:before="60" w:line="240" w:lineRule="auto"/>
            </w:pPr>
            <w:r w:rsidRPr="00C542AD">
              <w:t>Procedure #135 in 2.2</w:t>
            </w:r>
          </w:p>
          <w:p w:rsidR="006C7677" w:rsidRPr="00C542AD" w:rsidRDefault="006C7677" w:rsidP="006C7677">
            <w:pPr>
              <w:widowControl/>
              <w:spacing w:before="60" w:line="240" w:lineRule="auto"/>
            </w:pPr>
            <w:r w:rsidRPr="00C542AD">
              <w:t>Code and DD docs for Training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6C7677" w:rsidRPr="00C542AD" w:rsidRDefault="006C7677" w:rsidP="00A579A2">
            <w:pPr>
              <w:widowControl/>
              <w:spacing w:before="60" w:line="240" w:lineRule="auto"/>
            </w:pPr>
            <w:r w:rsidRPr="00C542AD">
              <w:lastRenderedPageBreak/>
              <w:t>Susmitha Palacherla</w:t>
            </w:r>
          </w:p>
        </w:tc>
      </w:tr>
      <w:tr w:rsidR="00EB3B6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4/11/2016</w:t>
            </w:r>
          </w:p>
        </w:tc>
        <w:tc>
          <w:tcPr>
            <w:tcW w:w="1774" w:type="dxa"/>
            <w:tcBorders>
              <w:top w:val="single" w:sz="4" w:space="0" w:color="auto"/>
              <w:left w:val="single" w:sz="4" w:space="0" w:color="auto"/>
              <w:bottom w:val="single" w:sz="4" w:space="0" w:color="auto"/>
              <w:right w:val="single" w:sz="4" w:space="0" w:color="auto"/>
            </w:tcBorders>
          </w:tcPr>
          <w:p w:rsidR="00EB3B6D" w:rsidRPr="00C542AD" w:rsidRDefault="00B30A5A" w:rsidP="00A579A2">
            <w:pPr>
              <w:widowControl/>
              <w:spacing w:before="60" w:line="240" w:lineRule="auto"/>
            </w:pPr>
            <w:r w:rsidRPr="00C542AD">
              <w:t>2</w:t>
            </w:r>
            <w:r w:rsidR="00EB3B6D" w:rsidRPr="00C542AD">
              <w:t>5.0</w:t>
            </w:r>
          </w:p>
        </w:tc>
        <w:tc>
          <w:tcPr>
            <w:tcW w:w="4140" w:type="dxa"/>
            <w:tcBorders>
              <w:top w:val="single" w:sz="4" w:space="0" w:color="auto"/>
              <w:left w:val="single" w:sz="4" w:space="0" w:color="auto"/>
              <w:bottom w:val="single" w:sz="4" w:space="0" w:color="auto"/>
              <w:right w:val="single" w:sz="4" w:space="0" w:color="auto"/>
            </w:tcBorders>
          </w:tcPr>
          <w:p w:rsidR="00EB3B6D" w:rsidRPr="00C542AD" w:rsidRDefault="00EB3B6D" w:rsidP="00EB3B6D">
            <w:pPr>
              <w:widowControl/>
              <w:spacing w:before="60" w:line="240" w:lineRule="auto"/>
            </w:pPr>
            <w:r w:rsidRPr="00C542AD">
              <w:t>TFS 2470 OTH</w:t>
            </w:r>
            <w:r w:rsidR="006E260C" w:rsidRPr="00C542AD">
              <w:t xml:space="preserve"> (Generic)</w:t>
            </w:r>
            <w:r w:rsidRPr="00C542AD">
              <w:t xml:space="preserve"> feed </w:t>
            </w:r>
          </w:p>
          <w:p w:rsidR="00EB3B6D" w:rsidRPr="00C542AD" w:rsidRDefault="00EB3B6D" w:rsidP="00EB3B6D">
            <w:pPr>
              <w:widowControl/>
              <w:spacing w:before="60" w:line="240" w:lineRule="auto"/>
            </w:pPr>
            <w:r w:rsidRPr="00C542AD">
              <w:t>Added Table definitions 2.1.49 through 2.1.52</w:t>
            </w:r>
          </w:p>
          <w:p w:rsidR="00EB3B6D" w:rsidRPr="00C542AD" w:rsidRDefault="00EB3B6D" w:rsidP="00EB3B6D">
            <w:pPr>
              <w:widowControl/>
              <w:spacing w:before="60" w:line="240" w:lineRule="auto"/>
            </w:pPr>
            <w:r w:rsidRPr="00C542AD">
              <w:t>Added procedure #1</w:t>
            </w:r>
            <w:r w:rsidR="00CB2065" w:rsidRPr="00C542AD">
              <w:t>54</w:t>
            </w:r>
            <w:r w:rsidRPr="00C542AD">
              <w:t xml:space="preserve"> in 2.2</w:t>
            </w:r>
          </w:p>
          <w:p w:rsidR="00EB3B6D" w:rsidRPr="00C542AD" w:rsidRDefault="00EB3B6D" w:rsidP="00EB3B6D">
            <w:pPr>
              <w:widowControl/>
              <w:spacing w:before="60" w:line="240" w:lineRule="auto"/>
            </w:pPr>
            <w:r w:rsidRPr="00C542AD">
              <w:t>Added Code and DD docs for OTH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EB3B6D" w:rsidRPr="00C542AD" w:rsidRDefault="00EB3B6D" w:rsidP="00A579A2">
            <w:pPr>
              <w:widowControl/>
              <w:spacing w:before="60" w:line="240" w:lineRule="auto"/>
            </w:pPr>
            <w:r w:rsidRPr="00C542AD">
              <w:t>Susmitha Palacherla</w:t>
            </w:r>
          </w:p>
        </w:tc>
      </w:tr>
      <w:tr w:rsidR="00DB59CD"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4/13/2016</w:t>
            </w:r>
          </w:p>
        </w:tc>
        <w:tc>
          <w:tcPr>
            <w:tcW w:w="1774" w:type="dxa"/>
            <w:tcBorders>
              <w:top w:val="single" w:sz="4" w:space="0" w:color="auto"/>
              <w:left w:val="single" w:sz="4" w:space="0" w:color="auto"/>
              <w:bottom w:val="single" w:sz="4" w:space="0" w:color="auto"/>
              <w:right w:val="single" w:sz="4" w:space="0" w:color="auto"/>
            </w:tcBorders>
          </w:tcPr>
          <w:p w:rsidR="00DB59CD" w:rsidRPr="00C542AD" w:rsidRDefault="00B30A5A" w:rsidP="00A579A2">
            <w:pPr>
              <w:widowControl/>
              <w:spacing w:before="60" w:line="240" w:lineRule="auto"/>
            </w:pPr>
            <w:r w:rsidRPr="00C542AD">
              <w:t>2</w:t>
            </w:r>
            <w:r w:rsidR="00DB59CD" w:rsidRPr="00C542AD">
              <w:t>6.0</w:t>
            </w:r>
          </w:p>
        </w:tc>
        <w:tc>
          <w:tcPr>
            <w:tcW w:w="4140" w:type="dxa"/>
            <w:tcBorders>
              <w:top w:val="single" w:sz="4" w:space="0" w:color="auto"/>
              <w:left w:val="single" w:sz="4" w:space="0" w:color="auto"/>
              <w:bottom w:val="single" w:sz="4" w:space="0" w:color="auto"/>
              <w:right w:val="single" w:sz="4" w:space="0" w:color="auto"/>
            </w:tcBorders>
          </w:tcPr>
          <w:p w:rsidR="00B30A5A" w:rsidRPr="00C542AD" w:rsidRDefault="00B30A5A" w:rsidP="00EB3B6D">
            <w:pPr>
              <w:widowControl/>
              <w:spacing w:before="60" w:line="240" w:lineRule="auto"/>
            </w:pPr>
            <w:r w:rsidRPr="00C542AD">
              <w:t>Updated typo of internal version number to 25.0 from 15.0</w:t>
            </w:r>
          </w:p>
          <w:p w:rsidR="00DB59CD" w:rsidRPr="00C542AD" w:rsidRDefault="00DB59CD" w:rsidP="00EB3B6D">
            <w:pPr>
              <w:widowControl/>
              <w:spacing w:before="60" w:line="240" w:lineRule="auto"/>
            </w:pPr>
            <w:r w:rsidRPr="00C542AD">
              <w:t>Added new table</w:t>
            </w:r>
            <w:r w:rsidR="00A579A2" w:rsidRPr="00C542AD">
              <w:t>s</w:t>
            </w:r>
            <w:r w:rsidRPr="00C542AD">
              <w:t xml:space="preserve"> </w:t>
            </w:r>
            <w:r w:rsidR="00A579A2" w:rsidRPr="00C542AD">
              <w:t xml:space="preserve">2.1.53 and 2.1.54 </w:t>
            </w:r>
            <w:r w:rsidRPr="00C542AD">
              <w:t xml:space="preserve">and procedure </w:t>
            </w:r>
            <w:r w:rsidR="00A579A2" w:rsidRPr="00C542AD">
              <w:t xml:space="preserve">#137, #138 </w:t>
            </w:r>
            <w:r w:rsidRPr="00C542AD">
              <w:t>to support supplementary HR File</w:t>
            </w:r>
            <w:r w:rsidR="00A579A2" w:rsidRPr="00C542AD">
              <w:t xml:space="preserve"> and access control.</w:t>
            </w:r>
            <w:r w:rsidR="00B30A5A" w:rsidRPr="00C542AD">
              <w:t xml:space="preserve"> TFS 2332.</w:t>
            </w:r>
          </w:p>
        </w:tc>
        <w:tc>
          <w:tcPr>
            <w:tcW w:w="2340" w:type="dxa"/>
            <w:tcBorders>
              <w:top w:val="single" w:sz="4" w:space="0" w:color="auto"/>
              <w:left w:val="single" w:sz="4" w:space="0" w:color="auto"/>
              <w:bottom w:val="single" w:sz="4" w:space="0" w:color="auto"/>
              <w:right w:val="single" w:sz="4" w:space="0" w:color="auto"/>
            </w:tcBorders>
          </w:tcPr>
          <w:p w:rsidR="00DB59CD" w:rsidRPr="00C542AD" w:rsidRDefault="00DB59CD" w:rsidP="00A579A2">
            <w:pPr>
              <w:widowControl/>
              <w:spacing w:before="60" w:line="240" w:lineRule="auto"/>
            </w:pPr>
            <w:r w:rsidRPr="00C542AD">
              <w:t>Susmitha Palacherla</w:t>
            </w:r>
          </w:p>
        </w:tc>
      </w:tr>
      <w:tr w:rsidR="0022534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5/13/2016</w:t>
            </w:r>
          </w:p>
        </w:tc>
        <w:tc>
          <w:tcPr>
            <w:tcW w:w="1774"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27.0</w:t>
            </w:r>
          </w:p>
        </w:tc>
        <w:tc>
          <w:tcPr>
            <w:tcW w:w="4140" w:type="dxa"/>
            <w:tcBorders>
              <w:top w:val="single" w:sz="4" w:space="0" w:color="auto"/>
              <w:left w:val="single" w:sz="4" w:space="0" w:color="auto"/>
              <w:bottom w:val="single" w:sz="4" w:space="0" w:color="auto"/>
              <w:right w:val="single" w:sz="4" w:space="0" w:color="auto"/>
            </w:tcBorders>
          </w:tcPr>
          <w:p w:rsidR="0022534E" w:rsidRPr="00C542AD" w:rsidRDefault="0022534E" w:rsidP="00EB3B6D">
            <w:pPr>
              <w:widowControl/>
              <w:spacing w:before="60" w:line="240" w:lineRule="auto"/>
            </w:pPr>
            <w:r w:rsidRPr="00C542AD">
              <w:t>TFS 1709 – Admin tool</w:t>
            </w:r>
          </w:p>
          <w:p w:rsidR="00766553" w:rsidRPr="00C542AD" w:rsidRDefault="00766553" w:rsidP="00766553">
            <w:pPr>
              <w:widowControl/>
              <w:spacing w:before="60" w:line="240" w:lineRule="auto"/>
            </w:pPr>
            <w:r w:rsidRPr="00C542AD">
              <w:t>Added Tables 55-66 in section 2.1</w:t>
            </w:r>
          </w:p>
          <w:p w:rsidR="00766553" w:rsidRPr="00C542AD" w:rsidRDefault="00766553" w:rsidP="00766553">
            <w:pPr>
              <w:widowControl/>
              <w:spacing w:before="60" w:line="240" w:lineRule="auto"/>
            </w:pPr>
            <w:r w:rsidRPr="00C542AD">
              <w:t>Added Procedures 139-153 in Sectio</w:t>
            </w:r>
            <w:r w:rsidR="00A90F4B" w:rsidRPr="00C542AD">
              <w:t>n</w:t>
            </w:r>
            <w:r w:rsidRPr="00C542AD">
              <w:t xml:space="preserve"> 2.2</w:t>
            </w:r>
          </w:p>
          <w:p w:rsidR="00766553" w:rsidRPr="00C542AD" w:rsidRDefault="00766553" w:rsidP="00766553">
            <w:pPr>
              <w:widowControl/>
              <w:spacing w:before="60" w:line="240" w:lineRule="auto"/>
            </w:pPr>
            <w:r w:rsidRPr="00C542AD">
              <w:t>Added Functions 37 and 38 in Sectio</w:t>
            </w:r>
            <w:r w:rsidR="00A90F4B" w:rsidRPr="00C542AD">
              <w:t>n</w:t>
            </w:r>
            <w:r w:rsidRPr="00C542AD">
              <w:t xml:space="preserve"> 2.3</w:t>
            </w:r>
          </w:p>
          <w:p w:rsidR="0022534E" w:rsidRPr="00C542AD" w:rsidRDefault="00766553" w:rsidP="00766553">
            <w:pPr>
              <w:widowControl/>
              <w:spacing w:before="60" w:line="240" w:lineRule="auto"/>
            </w:pPr>
            <w:r w:rsidRPr="00C542AD">
              <w:t>Added 2 new docs for AT create and Dimension data in Sectio</w:t>
            </w:r>
            <w:r w:rsidR="00A90F4B" w:rsidRPr="00C542AD">
              <w:t>n</w:t>
            </w:r>
            <w:r w:rsidRPr="00C542AD">
              <w:t xml:space="preserve"> 2.4</w:t>
            </w:r>
          </w:p>
        </w:tc>
        <w:tc>
          <w:tcPr>
            <w:tcW w:w="2340" w:type="dxa"/>
            <w:tcBorders>
              <w:top w:val="single" w:sz="4" w:space="0" w:color="auto"/>
              <w:left w:val="single" w:sz="4" w:space="0" w:color="auto"/>
              <w:bottom w:val="single" w:sz="4" w:space="0" w:color="auto"/>
              <w:right w:val="single" w:sz="4" w:space="0" w:color="auto"/>
            </w:tcBorders>
          </w:tcPr>
          <w:p w:rsidR="0022534E" w:rsidRPr="00C542AD" w:rsidRDefault="0022534E" w:rsidP="00A579A2">
            <w:pPr>
              <w:widowControl/>
              <w:spacing w:before="60" w:line="240" w:lineRule="auto"/>
            </w:pPr>
            <w:r w:rsidRPr="00C542AD">
              <w:t>Susmitha Palacherla</w:t>
            </w:r>
          </w:p>
        </w:tc>
      </w:tr>
      <w:tr w:rsidR="000A4267"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6/13/2016</w:t>
            </w:r>
          </w:p>
        </w:tc>
        <w:tc>
          <w:tcPr>
            <w:tcW w:w="1774"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28.0</w:t>
            </w:r>
          </w:p>
        </w:tc>
        <w:tc>
          <w:tcPr>
            <w:tcW w:w="4140" w:type="dxa"/>
            <w:tcBorders>
              <w:top w:val="single" w:sz="4" w:space="0" w:color="auto"/>
              <w:left w:val="single" w:sz="4" w:space="0" w:color="auto"/>
              <w:bottom w:val="single" w:sz="4" w:space="0" w:color="auto"/>
              <w:right w:val="single" w:sz="4" w:space="0" w:color="auto"/>
            </w:tcBorders>
          </w:tcPr>
          <w:p w:rsidR="000A4267" w:rsidRPr="00C542AD" w:rsidRDefault="000A4267" w:rsidP="00EB3B6D">
            <w:pPr>
              <w:widowControl/>
              <w:spacing w:before="60" w:line="240" w:lineRule="auto"/>
            </w:pPr>
            <w:r w:rsidRPr="00C542AD">
              <w:t>Additional updates for TFS 1709 and 2332.</w:t>
            </w:r>
          </w:p>
          <w:p w:rsidR="000A4267" w:rsidRPr="00C542AD" w:rsidRDefault="000A4267" w:rsidP="00EB3B6D">
            <w:pPr>
              <w:widowControl/>
              <w:spacing w:before="60" w:line="240" w:lineRule="auto"/>
            </w:pPr>
            <w:r w:rsidRPr="00C542AD">
              <w:t>TFS 1709 Updates</w:t>
            </w:r>
          </w:p>
          <w:p w:rsidR="000A4267" w:rsidRPr="00C542AD" w:rsidRDefault="000A4267" w:rsidP="000A4267">
            <w:pPr>
              <w:widowControl/>
              <w:spacing w:before="60" w:line="240" w:lineRule="auto"/>
            </w:pPr>
            <w:r w:rsidRPr="00C542AD">
              <w:t>Added 3 new functions 39, 40 and 41 in Section 2.3</w:t>
            </w:r>
          </w:p>
          <w:p w:rsidR="000A4267" w:rsidRPr="00C542AD" w:rsidRDefault="000A4267" w:rsidP="00EB3B6D">
            <w:pPr>
              <w:widowControl/>
              <w:spacing w:before="60" w:line="240" w:lineRule="auto"/>
            </w:pPr>
          </w:p>
          <w:p w:rsidR="00587E3B" w:rsidRPr="00C542AD" w:rsidRDefault="00587E3B" w:rsidP="00EB3B6D">
            <w:pPr>
              <w:widowControl/>
              <w:spacing w:before="60" w:line="240" w:lineRule="auto"/>
            </w:pPr>
            <w:r w:rsidRPr="00C542AD">
              <w:t>TFS 2332 Updates</w:t>
            </w:r>
          </w:p>
          <w:p w:rsidR="00587E3B" w:rsidRPr="00C542AD" w:rsidRDefault="00587E3B" w:rsidP="00587E3B">
            <w:pPr>
              <w:widowControl/>
              <w:spacing w:before="60" w:line="240" w:lineRule="auto"/>
            </w:pPr>
            <w:r w:rsidRPr="00C542AD">
              <w:t>Added 1 new function 42 in Section 2.3</w:t>
            </w:r>
          </w:p>
          <w:p w:rsidR="000A4267" w:rsidRPr="00C542AD" w:rsidRDefault="000A4267" w:rsidP="00EB3B6D">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0A4267" w:rsidRPr="00C542AD" w:rsidRDefault="000A4267" w:rsidP="00A579A2">
            <w:pPr>
              <w:widowControl/>
              <w:spacing w:before="60" w:line="240" w:lineRule="auto"/>
            </w:pPr>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6/28/2016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29.0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 xml:space="preserve">TFS 2268 CTC (Quality other) feed </w:t>
            </w:r>
          </w:p>
          <w:p w:rsidR="00BB4CEC" w:rsidRPr="00C542AD" w:rsidRDefault="00BB4CEC" w:rsidP="00BB4CEC">
            <w:pPr>
              <w:widowControl/>
              <w:spacing w:before="60" w:line="240" w:lineRule="auto"/>
            </w:pPr>
            <w:r w:rsidRPr="00C542AD">
              <w:t>Added Table definitions 2.1.67 through 2.1.70</w:t>
            </w:r>
          </w:p>
          <w:p w:rsidR="00BB4CEC" w:rsidRPr="00C542AD" w:rsidRDefault="00BB4CEC" w:rsidP="00BB4CEC">
            <w:pPr>
              <w:widowControl/>
              <w:spacing w:before="60" w:line="240" w:lineRule="auto"/>
            </w:pPr>
            <w:r w:rsidRPr="00C542AD">
              <w:t>Added procedure #1</w:t>
            </w:r>
            <w:r w:rsidR="00F56EC8" w:rsidRPr="00C542AD">
              <w:t>54</w:t>
            </w:r>
            <w:r w:rsidRPr="00C542AD">
              <w:t xml:space="preserve"> in 2.2</w:t>
            </w:r>
          </w:p>
          <w:p w:rsidR="00BB4CEC" w:rsidRPr="00C542AD" w:rsidRDefault="00BB4CEC" w:rsidP="00BB4CEC">
            <w:pPr>
              <w:widowControl/>
              <w:spacing w:before="60" w:line="240" w:lineRule="auto"/>
            </w:pPr>
            <w:r w:rsidRPr="00C542AD">
              <w:t>Added Code and DD docs for Quality Other Feed Load under Section 3 reference Materials.</w:t>
            </w: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BB4CE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10/17/2016</w:t>
            </w:r>
          </w:p>
        </w:tc>
        <w:tc>
          <w:tcPr>
            <w:tcW w:w="1774"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30.0</w:t>
            </w:r>
          </w:p>
        </w:tc>
        <w:tc>
          <w:tcPr>
            <w:tcW w:w="4140" w:type="dxa"/>
            <w:tcBorders>
              <w:top w:val="single" w:sz="4" w:space="0" w:color="auto"/>
              <w:left w:val="single" w:sz="4" w:space="0" w:color="auto"/>
              <w:bottom w:val="single" w:sz="4" w:space="0" w:color="auto"/>
              <w:right w:val="single" w:sz="4" w:space="0" w:color="auto"/>
            </w:tcBorders>
          </w:tcPr>
          <w:p w:rsidR="00BB4CEC" w:rsidRPr="00C542AD" w:rsidRDefault="00BB4CEC" w:rsidP="00BB4CEC">
            <w:pPr>
              <w:widowControl/>
              <w:spacing w:before="60" w:line="240" w:lineRule="auto"/>
            </w:pPr>
            <w:r w:rsidRPr="00C542AD">
              <w:t>TFS 3932 to add Archiving of Coaching logs</w:t>
            </w:r>
          </w:p>
          <w:p w:rsidR="00BB4CEC" w:rsidRPr="00C542AD" w:rsidRDefault="00BB4CEC" w:rsidP="00BB4CEC">
            <w:pPr>
              <w:widowControl/>
              <w:spacing w:before="60" w:line="240" w:lineRule="auto"/>
            </w:pPr>
            <w:r w:rsidRPr="00C542AD">
              <w:t>Added Table definitions 2.1.71 and 2.1.72</w:t>
            </w:r>
          </w:p>
          <w:p w:rsidR="00BB4CEC" w:rsidRPr="00C542AD" w:rsidRDefault="00BB4CEC" w:rsidP="00BB4CEC">
            <w:pPr>
              <w:widowControl/>
              <w:spacing w:before="60" w:line="240" w:lineRule="auto"/>
            </w:pPr>
            <w:r w:rsidRPr="00C542AD">
              <w:t>Added procedure #1</w:t>
            </w:r>
            <w:r w:rsidR="00F56EC8" w:rsidRPr="00C542AD">
              <w:t>55</w:t>
            </w:r>
            <w:r w:rsidRPr="00C542AD">
              <w:t xml:space="preserve"> in 2.2</w:t>
            </w:r>
          </w:p>
          <w:p w:rsidR="00BB4CEC" w:rsidRPr="00C542AD" w:rsidRDefault="00BB4CEC" w:rsidP="00BB4CEC">
            <w:pPr>
              <w:widowControl/>
              <w:spacing w:before="60" w:line="240" w:lineRule="auto"/>
            </w:pPr>
          </w:p>
          <w:p w:rsidR="00BB4CEC" w:rsidRPr="00C542AD" w:rsidRDefault="00BB4CEC" w:rsidP="00BB4CEC">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BB4CEC" w:rsidRPr="00C542AD" w:rsidRDefault="00BB4CEC" w:rsidP="00BB4CEC">
            <w:r w:rsidRPr="00C542AD">
              <w:t>Susmitha Palacherla</w:t>
            </w:r>
          </w:p>
        </w:tc>
      </w:tr>
      <w:tr w:rsidR="004A252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10/21/2016</w:t>
            </w:r>
          </w:p>
        </w:tc>
        <w:tc>
          <w:tcPr>
            <w:tcW w:w="1774"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31.0</w:t>
            </w:r>
          </w:p>
        </w:tc>
        <w:tc>
          <w:tcPr>
            <w:tcW w:w="4140" w:type="dxa"/>
            <w:tcBorders>
              <w:top w:val="single" w:sz="4" w:space="0" w:color="auto"/>
              <w:left w:val="single" w:sz="4" w:space="0" w:color="auto"/>
              <w:bottom w:val="single" w:sz="4" w:space="0" w:color="auto"/>
              <w:right w:val="single" w:sz="4" w:space="0" w:color="auto"/>
            </w:tcBorders>
          </w:tcPr>
          <w:p w:rsidR="004A2524" w:rsidRPr="00C542AD" w:rsidRDefault="004A2524" w:rsidP="00BB4CEC">
            <w:pPr>
              <w:widowControl/>
              <w:spacing w:before="60" w:line="240" w:lineRule="auto"/>
            </w:pPr>
            <w:r w:rsidRPr="00C542AD">
              <w:t xml:space="preserve">TFS 4418 – Updates from peer </w:t>
            </w:r>
            <w:r w:rsidR="00506E53" w:rsidRPr="00C542AD">
              <w:t>r</w:t>
            </w:r>
            <w:r w:rsidRPr="00C542AD">
              <w:t>eview</w:t>
            </w:r>
          </w:p>
          <w:p w:rsidR="004A2524" w:rsidRPr="00C542AD" w:rsidRDefault="004A2524" w:rsidP="00BB4CEC">
            <w:pPr>
              <w:widowControl/>
              <w:spacing w:before="60" w:line="240" w:lineRule="auto"/>
            </w:pPr>
            <w:r w:rsidRPr="00C542AD">
              <w:t>Added Training and quality Other Feeds in section 1.1 system diagram and 1.4.1 Inputs section.</w:t>
            </w:r>
          </w:p>
          <w:p w:rsidR="004A2524" w:rsidRPr="00C542AD" w:rsidRDefault="004A2524" w:rsidP="00BB4CEC">
            <w:pPr>
              <w:widowControl/>
              <w:spacing w:before="60" w:line="240" w:lineRule="auto"/>
            </w:pPr>
            <w:r w:rsidRPr="00C542AD">
              <w:t>Updated sql agent job names in 1.4.1.x</w:t>
            </w:r>
          </w:p>
        </w:tc>
        <w:tc>
          <w:tcPr>
            <w:tcW w:w="2340" w:type="dxa"/>
            <w:tcBorders>
              <w:top w:val="single" w:sz="4" w:space="0" w:color="auto"/>
              <w:left w:val="single" w:sz="4" w:space="0" w:color="auto"/>
              <w:bottom w:val="single" w:sz="4" w:space="0" w:color="auto"/>
              <w:right w:val="single" w:sz="4" w:space="0" w:color="auto"/>
            </w:tcBorders>
          </w:tcPr>
          <w:p w:rsidR="004A2524" w:rsidRPr="00C542AD" w:rsidRDefault="004A2524" w:rsidP="00BB4CEC">
            <w:r w:rsidRPr="00C542AD">
              <w:t>Susmitha Palacherla</w:t>
            </w:r>
          </w:p>
          <w:p w:rsidR="004A2524" w:rsidRPr="00C542AD" w:rsidRDefault="004A2524" w:rsidP="00BB4CEC"/>
        </w:tc>
      </w:tr>
      <w:tr w:rsidR="00FA6A34"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lastRenderedPageBreak/>
              <w:t>10/26/2016</w:t>
            </w:r>
          </w:p>
        </w:tc>
        <w:tc>
          <w:tcPr>
            <w:tcW w:w="1774"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32.0</w:t>
            </w:r>
          </w:p>
        </w:tc>
        <w:tc>
          <w:tcPr>
            <w:tcW w:w="4140" w:type="dxa"/>
            <w:tcBorders>
              <w:top w:val="single" w:sz="4" w:space="0" w:color="auto"/>
              <w:left w:val="single" w:sz="4" w:space="0" w:color="auto"/>
              <w:bottom w:val="single" w:sz="4" w:space="0" w:color="auto"/>
              <w:right w:val="single" w:sz="4" w:space="0" w:color="auto"/>
            </w:tcBorders>
          </w:tcPr>
          <w:p w:rsidR="00FA6A34" w:rsidRPr="00C542AD" w:rsidRDefault="00FA6A34" w:rsidP="00BB4CEC">
            <w:pPr>
              <w:widowControl/>
              <w:spacing w:before="60" w:line="240" w:lineRule="auto"/>
            </w:pPr>
            <w:r w:rsidRPr="00C542AD">
              <w:t>TFS 4353 – Incorporate reassigned recipients fo</w:t>
            </w:r>
            <w:r w:rsidR="001E4B42" w:rsidRPr="00C542AD">
              <w:t>r reminders. Added Fn #43</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FA6A34" w:rsidRPr="00C542AD" w:rsidRDefault="00FA6A34" w:rsidP="00BB4CEC">
            <w:r w:rsidRPr="00C542AD">
              <w:t>Susmitha Palacherla</w:t>
            </w:r>
          </w:p>
        </w:tc>
      </w:tr>
      <w:tr w:rsidR="00017A2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11/18/2016</w:t>
            </w:r>
          </w:p>
        </w:tc>
        <w:tc>
          <w:tcPr>
            <w:tcW w:w="1774"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33.0</w:t>
            </w:r>
          </w:p>
        </w:tc>
        <w:tc>
          <w:tcPr>
            <w:tcW w:w="4140" w:type="dxa"/>
            <w:tcBorders>
              <w:top w:val="single" w:sz="4" w:space="0" w:color="auto"/>
              <w:left w:val="single" w:sz="4" w:space="0" w:color="auto"/>
              <w:bottom w:val="single" w:sz="4" w:space="0" w:color="auto"/>
              <w:right w:val="single" w:sz="4" w:space="0" w:color="auto"/>
            </w:tcBorders>
          </w:tcPr>
          <w:p w:rsidR="00017A2E" w:rsidRPr="00C542AD" w:rsidRDefault="00017A2E" w:rsidP="00BB4CEC">
            <w:pPr>
              <w:widowControl/>
              <w:spacing w:before="60" w:line="240" w:lineRule="auto"/>
            </w:pPr>
            <w:r w:rsidRPr="00C542AD">
              <w:t>TFS 3027 – Added objects created to support SrMgr dashboard</w:t>
            </w:r>
          </w:p>
          <w:p w:rsidR="00604FE1" w:rsidRPr="00C542AD" w:rsidRDefault="00604FE1" w:rsidP="00BB4CEC">
            <w:pPr>
              <w:widowControl/>
              <w:spacing w:before="60" w:line="240" w:lineRule="auto"/>
            </w:pPr>
            <w:r w:rsidRPr="00C542AD">
              <w:t xml:space="preserve">Added procedures </w:t>
            </w:r>
            <w:r w:rsidR="0045623D" w:rsidRPr="00C542AD">
              <w:t>156 through 166 in section 2.2</w:t>
            </w:r>
          </w:p>
        </w:tc>
        <w:tc>
          <w:tcPr>
            <w:tcW w:w="2340" w:type="dxa"/>
            <w:tcBorders>
              <w:top w:val="single" w:sz="4" w:space="0" w:color="auto"/>
              <w:left w:val="single" w:sz="4" w:space="0" w:color="auto"/>
              <w:bottom w:val="single" w:sz="4" w:space="0" w:color="auto"/>
              <w:right w:val="single" w:sz="4" w:space="0" w:color="auto"/>
            </w:tcBorders>
          </w:tcPr>
          <w:p w:rsidR="00017A2E" w:rsidRPr="00C542AD" w:rsidRDefault="00CF06D2" w:rsidP="00BB4CEC">
            <w:r w:rsidRPr="00C542AD">
              <w:t>Susmitha Palacherla</w:t>
            </w:r>
          </w:p>
        </w:tc>
      </w:tr>
      <w:tr w:rsidR="00D90E1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12/12/2016</w:t>
            </w:r>
          </w:p>
        </w:tc>
        <w:tc>
          <w:tcPr>
            <w:tcW w:w="1774"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34.0</w:t>
            </w:r>
          </w:p>
        </w:tc>
        <w:tc>
          <w:tcPr>
            <w:tcW w:w="4140" w:type="dxa"/>
            <w:tcBorders>
              <w:top w:val="single" w:sz="4" w:space="0" w:color="auto"/>
              <w:left w:val="single" w:sz="4" w:space="0" w:color="auto"/>
              <w:bottom w:val="single" w:sz="4" w:space="0" w:color="auto"/>
              <w:right w:val="single" w:sz="4" w:space="0" w:color="auto"/>
            </w:tcBorders>
          </w:tcPr>
          <w:p w:rsidR="00D90E13" w:rsidRPr="00C542AD" w:rsidRDefault="00D90E13" w:rsidP="00D90E13">
            <w:pPr>
              <w:widowControl/>
              <w:spacing w:before="60" w:line="240" w:lineRule="auto"/>
            </w:pPr>
            <w:r w:rsidRPr="00C542AD">
              <w:t>TFS 4916 – Updates to generic load process. Added Fns #44 and #45 in Section 2.3</w:t>
            </w:r>
          </w:p>
        </w:tc>
        <w:tc>
          <w:tcPr>
            <w:tcW w:w="2340" w:type="dxa"/>
            <w:tcBorders>
              <w:top w:val="single" w:sz="4" w:space="0" w:color="auto"/>
              <w:left w:val="single" w:sz="4" w:space="0" w:color="auto"/>
              <w:bottom w:val="single" w:sz="4" w:space="0" w:color="auto"/>
              <w:right w:val="single" w:sz="4" w:space="0" w:color="auto"/>
            </w:tcBorders>
          </w:tcPr>
          <w:p w:rsidR="00D90E13" w:rsidRPr="00C542AD" w:rsidRDefault="00D90E13" w:rsidP="00D90E13">
            <w:r w:rsidRPr="00C542AD">
              <w:t>Susmitha Palacherla</w:t>
            </w:r>
          </w:p>
        </w:tc>
      </w:tr>
      <w:tr w:rsidR="008D536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03/02/2017</w:t>
            </w:r>
          </w:p>
        </w:tc>
        <w:tc>
          <w:tcPr>
            <w:tcW w:w="1774"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35.0</w:t>
            </w:r>
          </w:p>
        </w:tc>
        <w:tc>
          <w:tcPr>
            <w:tcW w:w="4140" w:type="dxa"/>
            <w:tcBorders>
              <w:top w:val="single" w:sz="4" w:space="0" w:color="auto"/>
              <w:left w:val="single" w:sz="4" w:space="0" w:color="auto"/>
              <w:bottom w:val="single" w:sz="4" w:space="0" w:color="auto"/>
              <w:right w:val="single" w:sz="4" w:space="0" w:color="auto"/>
            </w:tcBorders>
          </w:tcPr>
          <w:p w:rsidR="008D536E" w:rsidRPr="00C542AD" w:rsidRDefault="008D536E" w:rsidP="00D90E13">
            <w:pPr>
              <w:widowControl/>
              <w:spacing w:before="60" w:line="240" w:lineRule="auto"/>
            </w:pPr>
            <w:r w:rsidRPr="00C542AD">
              <w:t>TFS 5653 - Create new NPN coaching logs from existing quality submitted scorecard logs</w:t>
            </w:r>
          </w:p>
          <w:p w:rsidR="008D536E" w:rsidRPr="00C542AD" w:rsidRDefault="008D536E" w:rsidP="008D536E">
            <w:pPr>
              <w:widowControl/>
              <w:spacing w:before="60" w:line="240" w:lineRule="auto"/>
            </w:pPr>
            <w:r w:rsidRPr="00C542AD">
              <w:t>Added Table definitions # 7</w:t>
            </w:r>
            <w:r w:rsidR="00BF7B47" w:rsidRPr="00C542AD">
              <w:t>3</w:t>
            </w:r>
            <w:r w:rsidRPr="00C542AD">
              <w:t xml:space="preserve"> in section 2.1</w:t>
            </w:r>
          </w:p>
          <w:p w:rsidR="008D536E" w:rsidRPr="00C542AD" w:rsidRDefault="008D536E" w:rsidP="008D536E">
            <w:pPr>
              <w:widowControl/>
              <w:spacing w:before="60" w:line="240" w:lineRule="auto"/>
            </w:pPr>
            <w:r w:rsidRPr="00C542AD">
              <w:t>Added table definition 2.1.7</w:t>
            </w:r>
            <w:r w:rsidR="00BF7B47" w:rsidRPr="00C542AD">
              <w:t>3</w:t>
            </w:r>
          </w:p>
          <w:p w:rsidR="008D536E" w:rsidRPr="00C542AD" w:rsidRDefault="008D536E" w:rsidP="00D90E13">
            <w:pPr>
              <w:widowControl/>
              <w:spacing w:before="60" w:line="240" w:lineRule="auto"/>
            </w:pPr>
            <w:r w:rsidRPr="00C542AD">
              <w:t>Added procedures 1</w:t>
            </w:r>
            <w:r w:rsidR="00B127AF" w:rsidRPr="00C542AD">
              <w:t>67 and 168</w:t>
            </w:r>
            <w:r w:rsidRPr="00C542AD">
              <w:t xml:space="preserve"> in section 2.2</w:t>
            </w:r>
          </w:p>
          <w:p w:rsidR="008D536E" w:rsidRPr="00C542AD" w:rsidRDefault="008D536E" w:rsidP="00A156EF">
            <w:pPr>
              <w:widowControl/>
              <w:spacing w:before="60" w:line="240" w:lineRule="auto"/>
            </w:pPr>
            <w:r w:rsidRPr="00C542AD">
              <w:t>Added Fns #4</w:t>
            </w:r>
            <w:r w:rsidR="00A156EF" w:rsidRPr="00C542AD">
              <w:t>6</w:t>
            </w:r>
            <w:r w:rsidRPr="00C542AD">
              <w:t xml:space="preserve"> and #4</w:t>
            </w:r>
            <w:r w:rsidR="00A156EF" w:rsidRPr="00C542AD">
              <w:t>7</w:t>
            </w:r>
            <w:r w:rsidRPr="00C542AD">
              <w:t xml:space="preserve"> in Section 2.3</w:t>
            </w:r>
          </w:p>
        </w:tc>
        <w:tc>
          <w:tcPr>
            <w:tcW w:w="2340" w:type="dxa"/>
            <w:tcBorders>
              <w:top w:val="single" w:sz="4" w:space="0" w:color="auto"/>
              <w:left w:val="single" w:sz="4" w:space="0" w:color="auto"/>
              <w:bottom w:val="single" w:sz="4" w:space="0" w:color="auto"/>
              <w:right w:val="single" w:sz="4" w:space="0" w:color="auto"/>
            </w:tcBorders>
          </w:tcPr>
          <w:p w:rsidR="008D536E" w:rsidRPr="00C542AD" w:rsidRDefault="00DF3F46" w:rsidP="00D90E13">
            <w:r w:rsidRPr="00C542AD">
              <w:t>Susmitha Palacherla</w:t>
            </w:r>
          </w:p>
        </w:tc>
      </w:tr>
      <w:tr w:rsidR="0085129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4/17/2107</w:t>
            </w:r>
          </w:p>
        </w:tc>
        <w:tc>
          <w:tcPr>
            <w:tcW w:w="1774"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36.0</w:t>
            </w:r>
          </w:p>
        </w:tc>
        <w:tc>
          <w:tcPr>
            <w:tcW w:w="4140" w:type="dxa"/>
            <w:tcBorders>
              <w:top w:val="single" w:sz="4" w:space="0" w:color="auto"/>
              <w:left w:val="single" w:sz="4" w:space="0" w:color="auto"/>
              <w:bottom w:val="single" w:sz="4" w:space="0" w:color="auto"/>
              <w:right w:val="single" w:sz="4" w:space="0" w:color="auto"/>
            </w:tcBorders>
          </w:tcPr>
          <w:p w:rsidR="00851291" w:rsidRPr="00C542AD" w:rsidRDefault="00851291" w:rsidP="00D90E13">
            <w:pPr>
              <w:widowControl/>
              <w:spacing w:before="60" w:line="240" w:lineRule="auto"/>
            </w:pPr>
            <w:r w:rsidRPr="00C542AD">
              <w:t>TFS 5420 – Infrastructure to control access to SSRS Reports.</w:t>
            </w:r>
          </w:p>
          <w:p w:rsidR="00851291" w:rsidRPr="00C542AD" w:rsidRDefault="00851291" w:rsidP="00851291">
            <w:pPr>
              <w:widowControl/>
              <w:spacing w:before="60" w:line="240" w:lineRule="auto"/>
            </w:pPr>
            <w:r w:rsidRPr="00C542AD">
              <w:t>Added Table definition # 74 in section 2.1</w:t>
            </w:r>
          </w:p>
          <w:p w:rsidR="00851291" w:rsidRPr="00C542AD" w:rsidRDefault="00851291" w:rsidP="00851291">
            <w:pPr>
              <w:widowControl/>
              <w:spacing w:before="60" w:line="240" w:lineRule="auto"/>
            </w:pPr>
            <w:r w:rsidRPr="00C542AD">
              <w:t>TFS 5621 – SSRS Summary Reports</w:t>
            </w:r>
          </w:p>
          <w:p w:rsidR="00851291" w:rsidRPr="00C542AD" w:rsidRDefault="00851291" w:rsidP="00851291">
            <w:pPr>
              <w:widowControl/>
              <w:spacing w:before="60" w:line="240" w:lineRule="auto"/>
            </w:pPr>
            <w:r w:rsidRPr="00C542AD">
              <w:t xml:space="preserve">Added Stored procedures 169 </w:t>
            </w:r>
            <w:r w:rsidR="00F574B0" w:rsidRPr="00C542AD">
              <w:t xml:space="preserve">through 175 </w:t>
            </w:r>
            <w:r w:rsidRPr="00C542AD">
              <w:t>in Section 2.2</w:t>
            </w:r>
          </w:p>
          <w:p w:rsidR="00851291" w:rsidRPr="00C542AD" w:rsidRDefault="00851291"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51291" w:rsidRPr="00C542AD" w:rsidRDefault="00851291" w:rsidP="00D90E13">
            <w:r w:rsidRPr="00C542AD">
              <w:t>Susmitha Palacherla</w:t>
            </w:r>
          </w:p>
        </w:tc>
      </w:tr>
      <w:tr w:rsidR="0089369E"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4/25/2017</w:t>
            </w:r>
          </w:p>
        </w:tc>
        <w:tc>
          <w:tcPr>
            <w:tcW w:w="1774"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37.0</w:t>
            </w:r>
          </w:p>
        </w:tc>
        <w:tc>
          <w:tcPr>
            <w:tcW w:w="4140" w:type="dxa"/>
            <w:tcBorders>
              <w:top w:val="single" w:sz="4" w:space="0" w:color="auto"/>
              <w:left w:val="single" w:sz="4" w:space="0" w:color="auto"/>
              <w:bottom w:val="single" w:sz="4" w:space="0" w:color="auto"/>
              <w:right w:val="single" w:sz="4" w:space="0" w:color="auto"/>
            </w:tcBorders>
          </w:tcPr>
          <w:p w:rsidR="0089369E" w:rsidRPr="00C542AD" w:rsidRDefault="0089369E" w:rsidP="00D90E13">
            <w:pPr>
              <w:widowControl/>
              <w:spacing w:before="60" w:line="240" w:lineRule="auto"/>
            </w:pPr>
            <w:r w:rsidRPr="00C542AD">
              <w:t>TFS 6377 – Add Quality and Sup Modules to Breaks OMR feeds</w:t>
            </w:r>
          </w:p>
          <w:p w:rsidR="0089369E" w:rsidRPr="00C542AD" w:rsidRDefault="0089369E" w:rsidP="00D90E13">
            <w:pPr>
              <w:widowControl/>
              <w:spacing w:before="60" w:line="240" w:lineRule="auto"/>
            </w:pPr>
            <w:r w:rsidRPr="00C542AD">
              <w:t>2.1.18 - Added 3 new columns in Outlier_Coaching_Stage</w:t>
            </w:r>
          </w:p>
          <w:p w:rsidR="00250951" w:rsidRPr="00C542AD" w:rsidRDefault="00250951" w:rsidP="00D90E13">
            <w:pPr>
              <w:widowControl/>
              <w:spacing w:before="60" w:line="240" w:lineRule="auto"/>
            </w:pPr>
            <w:r w:rsidRPr="00C542AD">
              <w:t>2.1.19 and .20 – Added 1 new column to Outlier Rejected and Fact tables</w:t>
            </w:r>
          </w:p>
          <w:p w:rsidR="00D17DD5" w:rsidRPr="00C542AD" w:rsidRDefault="00D17DD5" w:rsidP="00D17DD5">
            <w:pPr>
              <w:widowControl/>
              <w:spacing w:before="60" w:line="240" w:lineRule="auto"/>
            </w:pPr>
            <w:r w:rsidRPr="00C542AD">
              <w:t>Added procedure #176 in 2.2</w:t>
            </w:r>
          </w:p>
          <w:p w:rsidR="00D17DD5" w:rsidRPr="00C542AD" w:rsidRDefault="00D17DD5" w:rsidP="00D90E13">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89369E" w:rsidRPr="00C542AD" w:rsidRDefault="0089369E" w:rsidP="00D90E13">
            <w:r w:rsidRPr="00C542AD">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38.0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6625 – Updated column size for CSR_Site in tables 2.1.18, 2.1.19 and 2.1.20</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5/22/2017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39.0</w:t>
            </w:r>
          </w:p>
        </w:tc>
        <w:tc>
          <w:tcPr>
            <w:tcW w:w="4140"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rsidRPr="00C542AD">
              <w:t>TFS 6624 – Updated column size for Task_Number and Project_Number in tables 2.1.31, 2.1.32 and 2.1.33</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55706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5/25/2017</w:t>
            </w:r>
          </w:p>
        </w:tc>
        <w:tc>
          <w:tcPr>
            <w:tcW w:w="1774" w:type="dxa"/>
            <w:tcBorders>
              <w:top w:val="single" w:sz="4" w:space="0" w:color="auto"/>
              <w:left w:val="single" w:sz="4" w:space="0" w:color="auto"/>
              <w:bottom w:val="single" w:sz="4" w:space="0" w:color="auto"/>
              <w:right w:val="single" w:sz="4" w:space="0" w:color="auto"/>
            </w:tcBorders>
          </w:tcPr>
          <w:p w:rsidR="0055706B" w:rsidRPr="00C542AD" w:rsidRDefault="0055706B" w:rsidP="0055706B">
            <w:pPr>
              <w:widowControl/>
              <w:spacing w:before="60" w:line="240" w:lineRule="auto"/>
            </w:pPr>
            <w:r>
              <w:t>40.0</w:t>
            </w:r>
          </w:p>
        </w:tc>
        <w:tc>
          <w:tcPr>
            <w:tcW w:w="4140" w:type="dxa"/>
            <w:tcBorders>
              <w:top w:val="single" w:sz="4" w:space="0" w:color="auto"/>
              <w:left w:val="single" w:sz="4" w:space="0" w:color="auto"/>
              <w:bottom w:val="single" w:sz="4" w:space="0" w:color="auto"/>
              <w:right w:val="single" w:sz="4" w:space="0" w:color="auto"/>
            </w:tcBorders>
          </w:tcPr>
          <w:p w:rsidR="0055706B" w:rsidRDefault="0055706B" w:rsidP="0055706B">
            <w:pPr>
              <w:widowControl/>
              <w:spacing w:before="60" w:line="240" w:lineRule="auto"/>
            </w:pPr>
            <w:r>
              <w:t xml:space="preserve">TFS 6622 - </w:t>
            </w:r>
            <w:r w:rsidRPr="0055706B">
              <w:t>Cleanup Database DD</w:t>
            </w:r>
          </w:p>
          <w:p w:rsidR="0055706B" w:rsidRDefault="0055706B" w:rsidP="0055706B">
            <w:pPr>
              <w:widowControl/>
              <w:spacing w:before="60" w:line="240" w:lineRule="auto"/>
            </w:pPr>
            <w:r>
              <w:t>Reviwed and cleaned up entire doc.</w:t>
            </w:r>
          </w:p>
          <w:p w:rsidR="0055706B" w:rsidRPr="00C542AD" w:rsidRDefault="0055706B" w:rsidP="0055706B">
            <w:pPr>
              <w:widowControl/>
              <w:spacing w:before="60" w:line="240" w:lineRule="auto"/>
            </w:pPr>
            <w:r>
              <w:t xml:space="preserve">Clarified and or added details as needed throughout the document. </w:t>
            </w:r>
          </w:p>
        </w:tc>
        <w:tc>
          <w:tcPr>
            <w:tcW w:w="2340" w:type="dxa"/>
            <w:tcBorders>
              <w:top w:val="single" w:sz="4" w:space="0" w:color="auto"/>
              <w:left w:val="single" w:sz="4" w:space="0" w:color="auto"/>
              <w:bottom w:val="single" w:sz="4" w:space="0" w:color="auto"/>
              <w:right w:val="single" w:sz="4" w:space="0" w:color="auto"/>
            </w:tcBorders>
          </w:tcPr>
          <w:p w:rsidR="0055706B" w:rsidRPr="00C542AD" w:rsidRDefault="0055706B" w:rsidP="0055706B">
            <w:r w:rsidRPr="00964626">
              <w:t>Susmitha Palacherla</w:t>
            </w:r>
          </w:p>
        </w:tc>
      </w:tr>
      <w:tr w:rsidR="00C61131"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06/01/2017</w:t>
            </w:r>
          </w:p>
        </w:tc>
        <w:tc>
          <w:tcPr>
            <w:tcW w:w="1774" w:type="dxa"/>
            <w:tcBorders>
              <w:top w:val="single" w:sz="4" w:space="0" w:color="auto"/>
              <w:left w:val="single" w:sz="4" w:space="0" w:color="auto"/>
              <w:bottom w:val="single" w:sz="4" w:space="0" w:color="auto"/>
              <w:right w:val="single" w:sz="4" w:space="0" w:color="auto"/>
            </w:tcBorders>
          </w:tcPr>
          <w:p w:rsidR="00C61131" w:rsidRDefault="00C61131" w:rsidP="0055706B">
            <w:pPr>
              <w:widowControl/>
              <w:spacing w:before="60" w:line="240" w:lineRule="auto"/>
            </w:pPr>
            <w:r>
              <w:t>41.0</w:t>
            </w:r>
          </w:p>
        </w:tc>
        <w:tc>
          <w:tcPr>
            <w:tcW w:w="4140" w:type="dxa"/>
            <w:tcBorders>
              <w:top w:val="single" w:sz="4" w:space="0" w:color="auto"/>
              <w:left w:val="single" w:sz="4" w:space="0" w:color="auto"/>
              <w:bottom w:val="single" w:sz="4" w:space="0" w:color="auto"/>
              <w:right w:val="single" w:sz="4" w:space="0" w:color="auto"/>
            </w:tcBorders>
          </w:tcPr>
          <w:p w:rsidR="00C61131" w:rsidRPr="00C61131" w:rsidRDefault="00C61131" w:rsidP="00C61131">
            <w:pPr>
              <w:widowControl/>
              <w:spacing w:before="60" w:line="240" w:lineRule="auto"/>
            </w:pPr>
            <w:r w:rsidRPr="00C61131">
              <w:t xml:space="preserve">TFS 6881 – updated column size for column </w:t>
            </w:r>
            <w:r w:rsidRPr="00C61131">
              <w:rPr>
                <w:noProof/>
              </w:rPr>
              <w:t>strReasonNotCoachable in tables Coaching_Log and Coaching_Log_Archive and param @nvcstrReasonNotCoachable in sp sp_Update5Review_Coaching_Log to 100.</w:t>
            </w:r>
          </w:p>
        </w:tc>
        <w:tc>
          <w:tcPr>
            <w:tcW w:w="2340" w:type="dxa"/>
            <w:tcBorders>
              <w:top w:val="single" w:sz="4" w:space="0" w:color="auto"/>
              <w:left w:val="single" w:sz="4" w:space="0" w:color="auto"/>
              <w:bottom w:val="single" w:sz="4" w:space="0" w:color="auto"/>
              <w:right w:val="single" w:sz="4" w:space="0" w:color="auto"/>
            </w:tcBorders>
          </w:tcPr>
          <w:p w:rsidR="00C61131" w:rsidRPr="00964626" w:rsidRDefault="00C61131" w:rsidP="0055706B">
            <w:r w:rsidRPr="00964626">
              <w:t>Susmitha Palacherla</w:t>
            </w:r>
          </w:p>
        </w:tc>
      </w:tr>
      <w:tr w:rsidR="008A1518"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08/18/2017</w:t>
            </w:r>
          </w:p>
        </w:tc>
        <w:tc>
          <w:tcPr>
            <w:tcW w:w="1774" w:type="dxa"/>
            <w:tcBorders>
              <w:top w:val="single" w:sz="4" w:space="0" w:color="auto"/>
              <w:left w:val="single" w:sz="4" w:space="0" w:color="auto"/>
              <w:bottom w:val="single" w:sz="4" w:space="0" w:color="auto"/>
              <w:right w:val="single" w:sz="4" w:space="0" w:color="auto"/>
            </w:tcBorders>
          </w:tcPr>
          <w:p w:rsidR="008A1518" w:rsidRDefault="008A1518" w:rsidP="0055706B">
            <w:pPr>
              <w:widowControl/>
              <w:spacing w:before="60" w:line="240" w:lineRule="auto"/>
            </w:pPr>
            <w:r>
              <w:t>42.0</w:t>
            </w:r>
          </w:p>
        </w:tc>
        <w:tc>
          <w:tcPr>
            <w:tcW w:w="4140" w:type="dxa"/>
            <w:tcBorders>
              <w:top w:val="single" w:sz="4" w:space="0" w:color="auto"/>
              <w:left w:val="single" w:sz="4" w:space="0" w:color="auto"/>
              <w:bottom w:val="single" w:sz="4" w:space="0" w:color="auto"/>
              <w:right w:val="single" w:sz="4" w:space="0" w:color="auto"/>
            </w:tcBorders>
          </w:tcPr>
          <w:p w:rsidR="008A1518" w:rsidRPr="00C61131" w:rsidRDefault="008A1518" w:rsidP="00C61131">
            <w:pPr>
              <w:widowControl/>
              <w:spacing w:before="60" w:line="240" w:lineRule="auto"/>
            </w:pPr>
            <w:r>
              <w:t>TFS 7109 – Upgrade to SQL Server 2012</w:t>
            </w:r>
          </w:p>
        </w:tc>
        <w:tc>
          <w:tcPr>
            <w:tcW w:w="2340" w:type="dxa"/>
            <w:tcBorders>
              <w:top w:val="single" w:sz="4" w:space="0" w:color="auto"/>
              <w:left w:val="single" w:sz="4" w:space="0" w:color="auto"/>
              <w:bottom w:val="single" w:sz="4" w:space="0" w:color="auto"/>
              <w:right w:val="single" w:sz="4" w:space="0" w:color="auto"/>
            </w:tcBorders>
          </w:tcPr>
          <w:p w:rsidR="008A1518" w:rsidRPr="00964626" w:rsidRDefault="008A1518" w:rsidP="0055706B">
            <w:r w:rsidRPr="00964626">
              <w:t>Susmitha Palacherla</w:t>
            </w:r>
          </w:p>
        </w:tc>
      </w:tr>
      <w:tr w:rsidR="00682B2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09/19/2017</w:t>
            </w:r>
          </w:p>
        </w:tc>
        <w:tc>
          <w:tcPr>
            <w:tcW w:w="1774" w:type="dxa"/>
            <w:tcBorders>
              <w:top w:val="single" w:sz="4" w:space="0" w:color="auto"/>
              <w:left w:val="single" w:sz="4" w:space="0" w:color="auto"/>
              <w:bottom w:val="single" w:sz="4" w:space="0" w:color="auto"/>
              <w:right w:val="single" w:sz="4" w:space="0" w:color="auto"/>
            </w:tcBorders>
          </w:tcPr>
          <w:p w:rsidR="00682B23" w:rsidRDefault="00682B23" w:rsidP="0055706B">
            <w:pPr>
              <w:widowControl/>
              <w:spacing w:before="60" w:line="240" w:lineRule="auto"/>
            </w:pPr>
            <w:r>
              <w:t>43.0</w:t>
            </w:r>
          </w:p>
        </w:tc>
        <w:tc>
          <w:tcPr>
            <w:tcW w:w="4140" w:type="dxa"/>
            <w:tcBorders>
              <w:top w:val="single" w:sz="4" w:space="0" w:color="auto"/>
              <w:left w:val="single" w:sz="4" w:space="0" w:color="auto"/>
              <w:bottom w:val="single" w:sz="4" w:space="0" w:color="auto"/>
              <w:right w:val="single" w:sz="4" w:space="0" w:color="auto"/>
            </w:tcBorders>
          </w:tcPr>
          <w:p w:rsidR="0053258F" w:rsidRDefault="00682B23" w:rsidP="0053258F">
            <w:pPr>
              <w:widowControl/>
              <w:spacing w:before="60" w:line="240" w:lineRule="auto"/>
            </w:pPr>
            <w:r>
              <w:t xml:space="preserve">TFS 7646 – Add columns to Generic_Coaching_Stage </w:t>
            </w:r>
            <w:r w:rsidR="0053258F">
              <w:t xml:space="preserve">and And add new </w:t>
            </w:r>
            <w:r w:rsidR="0053258F">
              <w:lastRenderedPageBreak/>
              <w:t xml:space="preserve">Stored procedures </w:t>
            </w:r>
            <w:r w:rsidR="0053258F" w:rsidRPr="0053258F">
              <w:t>sp_Update_Generic_Coaching_Stage</w:t>
            </w:r>
          </w:p>
          <w:p w:rsidR="0053258F" w:rsidRDefault="0053258F" w:rsidP="0053258F">
            <w:pPr>
              <w:widowControl/>
              <w:spacing w:before="60" w:line="240" w:lineRule="auto"/>
            </w:pPr>
            <w:r>
              <w:t xml:space="preserve">And </w:t>
            </w:r>
            <w:r w:rsidRPr="0053258F">
              <w:t>sp_InsertInto_</w:t>
            </w:r>
            <w:r>
              <w:t>Generic</w:t>
            </w:r>
            <w:r w:rsidRPr="0053258F">
              <w:t>_Rejected</w:t>
            </w:r>
            <w:r>
              <w:t xml:space="preserve"> in section 2.2</w:t>
            </w:r>
            <w:r w:rsidR="00D074BB">
              <w:t xml:space="preserve"> and 2.2.164 and 2.2.165</w:t>
            </w:r>
          </w:p>
          <w:p w:rsidR="00682B23" w:rsidRDefault="00682B23" w:rsidP="00C61131">
            <w:pPr>
              <w:widowControl/>
              <w:spacing w:before="60" w:line="240" w:lineRule="auto"/>
            </w:pPr>
            <w:r>
              <w:t>AND</w:t>
            </w:r>
          </w:p>
          <w:p w:rsidR="0053258F" w:rsidRDefault="0053258F" w:rsidP="00682B23">
            <w:pPr>
              <w:widowControl/>
              <w:spacing w:before="60" w:line="240" w:lineRule="auto"/>
            </w:pPr>
            <w:r>
              <w:t xml:space="preserve">TFS 7541 - </w:t>
            </w:r>
            <w:r w:rsidR="00682B23">
              <w:t>Add columns to Quality_Coa</w:t>
            </w:r>
            <w:r>
              <w:t xml:space="preserve">ching_Stage </w:t>
            </w:r>
          </w:p>
          <w:p w:rsidR="0053258F" w:rsidRDefault="0053258F" w:rsidP="00682B23">
            <w:pPr>
              <w:widowControl/>
              <w:spacing w:before="60" w:line="240" w:lineRule="auto"/>
            </w:pPr>
            <w:r>
              <w:t>Update column size in Quality_Rejected</w:t>
            </w:r>
          </w:p>
          <w:p w:rsidR="0053258F" w:rsidRDefault="0053258F" w:rsidP="00682B23">
            <w:pPr>
              <w:widowControl/>
              <w:spacing w:before="60" w:line="240" w:lineRule="auto"/>
            </w:pPr>
            <w:r>
              <w:t xml:space="preserve">And add new Stored procedure </w:t>
            </w:r>
            <w:r w:rsidRPr="0053258F">
              <w:t>sp_InsertInto_IQS_Rejected</w:t>
            </w:r>
            <w:r>
              <w:t xml:space="preserve"> in section 2.2</w:t>
            </w:r>
            <w:r w:rsidR="00D074BB">
              <w:t xml:space="preserve"> and 2.2.166</w:t>
            </w:r>
          </w:p>
          <w:p w:rsidR="00682B23" w:rsidRDefault="00682B23" w:rsidP="0053258F">
            <w:pPr>
              <w:widowControl/>
              <w:spacing w:before="60" w:line="240" w:lineRule="auto"/>
            </w:pPr>
          </w:p>
        </w:tc>
        <w:tc>
          <w:tcPr>
            <w:tcW w:w="2340" w:type="dxa"/>
            <w:tcBorders>
              <w:top w:val="single" w:sz="4" w:space="0" w:color="auto"/>
              <w:left w:val="single" w:sz="4" w:space="0" w:color="auto"/>
              <w:bottom w:val="single" w:sz="4" w:space="0" w:color="auto"/>
              <w:right w:val="single" w:sz="4" w:space="0" w:color="auto"/>
            </w:tcBorders>
          </w:tcPr>
          <w:p w:rsidR="00682B23" w:rsidRPr="00964626" w:rsidRDefault="00682B23" w:rsidP="0055706B">
            <w:r w:rsidRPr="00964626">
              <w:lastRenderedPageBreak/>
              <w:t>Susmitha Palacherla</w:t>
            </w:r>
          </w:p>
        </w:tc>
      </w:tr>
      <w:tr w:rsidR="0084022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09/25/2017</w:t>
            </w:r>
          </w:p>
        </w:tc>
        <w:tc>
          <w:tcPr>
            <w:tcW w:w="1774" w:type="dxa"/>
            <w:tcBorders>
              <w:top w:val="single" w:sz="4" w:space="0" w:color="auto"/>
              <w:left w:val="single" w:sz="4" w:space="0" w:color="auto"/>
              <w:bottom w:val="single" w:sz="4" w:space="0" w:color="auto"/>
              <w:right w:val="single" w:sz="4" w:space="0" w:color="auto"/>
            </w:tcBorders>
          </w:tcPr>
          <w:p w:rsidR="0084022C" w:rsidRDefault="0084022C" w:rsidP="0055706B">
            <w:pPr>
              <w:widowControl/>
              <w:spacing w:before="60" w:line="240" w:lineRule="auto"/>
            </w:pPr>
            <w:r>
              <w:t>44.0</w:t>
            </w:r>
          </w:p>
        </w:tc>
        <w:tc>
          <w:tcPr>
            <w:tcW w:w="4140" w:type="dxa"/>
            <w:tcBorders>
              <w:top w:val="single" w:sz="4" w:space="0" w:color="auto"/>
              <w:left w:val="single" w:sz="4" w:space="0" w:color="auto"/>
              <w:bottom w:val="single" w:sz="4" w:space="0" w:color="auto"/>
              <w:right w:val="single" w:sz="4" w:space="0" w:color="auto"/>
            </w:tcBorders>
          </w:tcPr>
          <w:p w:rsidR="0084022C" w:rsidRDefault="0084022C" w:rsidP="0053258F">
            <w:pPr>
              <w:widowControl/>
              <w:spacing w:before="60" w:line="240" w:lineRule="auto"/>
            </w:pPr>
            <w:r>
              <w:t xml:space="preserve">TFS 8228 - </w:t>
            </w:r>
            <w:r w:rsidRPr="0084022C">
              <w:t xml:space="preserve"> Revise logic to flag re-used Employee Ids and clean up data</w:t>
            </w:r>
          </w:p>
          <w:p w:rsidR="0084022C" w:rsidRDefault="0084022C" w:rsidP="0053258F">
            <w:pPr>
              <w:widowControl/>
              <w:spacing w:before="60" w:line="240" w:lineRule="auto"/>
            </w:pPr>
            <w:r>
              <w:t>Incorporate new fields for Employee ID with Prefix, Hire Date, Dept ID, Dept Desc, Reg/Temp and Full/Parttime</w:t>
            </w:r>
            <w:r w:rsidR="00173BDF">
              <w:t>.</w:t>
            </w:r>
          </w:p>
          <w:p w:rsidR="00173BDF" w:rsidRDefault="00173BDF" w:rsidP="0053258F">
            <w:pPr>
              <w:widowControl/>
              <w:spacing w:before="60" w:line="240" w:lineRule="auto"/>
            </w:pPr>
            <w:r>
              <w:t>Tables #’s 3,3 and 53.</w:t>
            </w:r>
          </w:p>
          <w:p w:rsidR="00173BDF" w:rsidRDefault="00173BDF" w:rsidP="0053258F">
            <w:pPr>
              <w:widowControl/>
              <w:spacing w:before="60" w:line="240" w:lineRule="auto"/>
            </w:pPr>
            <w:r>
              <w:t>Added 2 new functions #48 and #49 in Section 2.3</w:t>
            </w:r>
          </w:p>
        </w:tc>
        <w:tc>
          <w:tcPr>
            <w:tcW w:w="2340" w:type="dxa"/>
            <w:tcBorders>
              <w:top w:val="single" w:sz="4" w:space="0" w:color="auto"/>
              <w:left w:val="single" w:sz="4" w:space="0" w:color="auto"/>
              <w:bottom w:val="single" w:sz="4" w:space="0" w:color="auto"/>
              <w:right w:val="single" w:sz="4" w:space="0" w:color="auto"/>
            </w:tcBorders>
          </w:tcPr>
          <w:p w:rsidR="0084022C" w:rsidRPr="00964626" w:rsidRDefault="0084022C" w:rsidP="0055706B">
            <w:r>
              <w:t>Susmitha Palacherla</w:t>
            </w:r>
          </w:p>
        </w:tc>
      </w:tr>
      <w:tr w:rsidR="0095416C"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09/29/2017</w:t>
            </w:r>
          </w:p>
        </w:tc>
        <w:tc>
          <w:tcPr>
            <w:tcW w:w="1774" w:type="dxa"/>
            <w:tcBorders>
              <w:top w:val="single" w:sz="4" w:space="0" w:color="auto"/>
              <w:left w:val="single" w:sz="4" w:space="0" w:color="auto"/>
              <w:bottom w:val="single" w:sz="4" w:space="0" w:color="auto"/>
              <w:right w:val="single" w:sz="4" w:space="0" w:color="auto"/>
            </w:tcBorders>
          </w:tcPr>
          <w:p w:rsidR="0095416C" w:rsidRDefault="0095416C" w:rsidP="0055706B">
            <w:pPr>
              <w:widowControl/>
              <w:spacing w:before="60" w:line="240" w:lineRule="auto"/>
            </w:pPr>
            <w:r>
              <w:t>45.0</w:t>
            </w:r>
          </w:p>
        </w:tc>
        <w:tc>
          <w:tcPr>
            <w:tcW w:w="4140" w:type="dxa"/>
            <w:tcBorders>
              <w:top w:val="single" w:sz="4" w:space="0" w:color="auto"/>
              <w:left w:val="single" w:sz="4" w:space="0" w:color="auto"/>
              <w:bottom w:val="single" w:sz="4" w:space="0" w:color="auto"/>
              <w:right w:val="single" w:sz="4" w:space="0" w:color="auto"/>
            </w:tcBorders>
          </w:tcPr>
          <w:p w:rsidR="0095416C" w:rsidRDefault="0095416C" w:rsidP="0053258F">
            <w:pPr>
              <w:widowControl/>
              <w:spacing w:before="60" w:line="240" w:lineRule="auto"/>
            </w:pPr>
            <w:r>
              <w:t xml:space="preserve">TFS 7855 - </w:t>
            </w:r>
            <w:r w:rsidRPr="0095416C">
              <w:t>Data Encryption - phase 2 remove unused objects</w:t>
            </w:r>
          </w:p>
          <w:p w:rsidR="0095416C" w:rsidRDefault="0095416C" w:rsidP="0053258F">
            <w:pPr>
              <w:widowControl/>
              <w:spacing w:before="60" w:line="240" w:lineRule="auto"/>
            </w:pPr>
            <w:r>
              <w:t xml:space="preserve">Table </w:t>
            </w:r>
            <w:r w:rsidRPr="0095416C">
              <w:t>Inactivations_Stage</w:t>
            </w:r>
            <w:r>
              <w:t xml:space="preserve"> removed and list reordered</w:t>
            </w:r>
          </w:p>
          <w:p w:rsidR="0095416C" w:rsidRDefault="0095416C" w:rsidP="0053258F">
            <w:pPr>
              <w:widowControl/>
              <w:spacing w:before="60" w:line="240" w:lineRule="auto"/>
            </w:pPr>
            <w:r>
              <w:t xml:space="preserve">SP </w:t>
            </w:r>
            <w:r w:rsidRPr="0095416C">
              <w:t>sp_Inactivations_From_Feed</w:t>
            </w:r>
            <w:r>
              <w:t xml:space="preserve"> removed and list reordered</w:t>
            </w:r>
          </w:p>
        </w:tc>
        <w:tc>
          <w:tcPr>
            <w:tcW w:w="2340" w:type="dxa"/>
            <w:tcBorders>
              <w:top w:val="single" w:sz="4" w:space="0" w:color="auto"/>
              <w:left w:val="single" w:sz="4" w:space="0" w:color="auto"/>
              <w:bottom w:val="single" w:sz="4" w:space="0" w:color="auto"/>
              <w:right w:val="single" w:sz="4" w:space="0" w:color="auto"/>
            </w:tcBorders>
          </w:tcPr>
          <w:p w:rsidR="0095416C" w:rsidRDefault="0095416C" w:rsidP="0055706B">
            <w:r>
              <w:t>Susmitha Palacherla</w:t>
            </w:r>
          </w:p>
        </w:tc>
      </w:tr>
      <w:tr w:rsidR="00324203"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10/06/2017</w:t>
            </w:r>
          </w:p>
        </w:tc>
        <w:tc>
          <w:tcPr>
            <w:tcW w:w="1774" w:type="dxa"/>
            <w:tcBorders>
              <w:top w:val="single" w:sz="4" w:space="0" w:color="auto"/>
              <w:left w:val="single" w:sz="4" w:space="0" w:color="auto"/>
              <w:bottom w:val="single" w:sz="4" w:space="0" w:color="auto"/>
              <w:right w:val="single" w:sz="4" w:space="0" w:color="auto"/>
            </w:tcBorders>
          </w:tcPr>
          <w:p w:rsidR="00324203" w:rsidRDefault="00324203" w:rsidP="0055706B">
            <w:pPr>
              <w:widowControl/>
              <w:spacing w:before="60" w:line="240" w:lineRule="auto"/>
            </w:pPr>
            <w:r>
              <w:t>46.0</w:t>
            </w:r>
          </w:p>
        </w:tc>
        <w:tc>
          <w:tcPr>
            <w:tcW w:w="4140" w:type="dxa"/>
            <w:tcBorders>
              <w:top w:val="single" w:sz="4" w:space="0" w:color="auto"/>
              <w:left w:val="single" w:sz="4" w:space="0" w:color="auto"/>
              <w:bottom w:val="single" w:sz="4" w:space="0" w:color="auto"/>
              <w:right w:val="single" w:sz="4" w:space="0" w:color="auto"/>
            </w:tcBorders>
          </w:tcPr>
          <w:p w:rsidR="00324203" w:rsidRDefault="00324203" w:rsidP="00914B37">
            <w:pPr>
              <w:widowControl/>
              <w:spacing w:before="60" w:line="240" w:lineRule="auto"/>
            </w:pPr>
            <w:r>
              <w:t>TFS 6066 – Added 2 new stored</w:t>
            </w:r>
            <w:r w:rsidR="00914B37">
              <w:t xml:space="preserve"> procedures</w:t>
            </w:r>
            <w:r>
              <w:t xml:space="preserve"> </w:t>
            </w:r>
            <w:r w:rsidR="00914B37">
              <w:t xml:space="preserve">(2.2.166 and 2.2.167) </w:t>
            </w:r>
            <w:r>
              <w:t>for scheduling Coaching summary Reports</w:t>
            </w:r>
            <w:r w:rsidR="00914B37">
              <w:t>.</w:t>
            </w:r>
          </w:p>
        </w:tc>
        <w:tc>
          <w:tcPr>
            <w:tcW w:w="2340" w:type="dxa"/>
            <w:tcBorders>
              <w:top w:val="single" w:sz="4" w:space="0" w:color="auto"/>
              <w:left w:val="single" w:sz="4" w:space="0" w:color="auto"/>
              <w:bottom w:val="single" w:sz="4" w:space="0" w:color="auto"/>
              <w:right w:val="single" w:sz="4" w:space="0" w:color="auto"/>
            </w:tcBorders>
          </w:tcPr>
          <w:p w:rsidR="00324203" w:rsidRDefault="00324203" w:rsidP="0055706B">
            <w:r>
              <w:t>Susmitha Palacherla</w:t>
            </w:r>
          </w:p>
        </w:tc>
      </w:tr>
      <w:tr w:rsidR="00153E92"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11/15/2017</w:t>
            </w:r>
          </w:p>
        </w:tc>
        <w:tc>
          <w:tcPr>
            <w:tcW w:w="1774"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47.0</w:t>
            </w:r>
          </w:p>
        </w:tc>
        <w:tc>
          <w:tcPr>
            <w:tcW w:w="4140" w:type="dxa"/>
            <w:tcBorders>
              <w:top w:val="single" w:sz="4" w:space="0" w:color="auto"/>
              <w:left w:val="single" w:sz="4" w:space="0" w:color="auto"/>
              <w:bottom w:val="single" w:sz="4" w:space="0" w:color="auto"/>
              <w:right w:val="single" w:sz="4" w:space="0" w:color="auto"/>
            </w:tcBorders>
          </w:tcPr>
          <w:p w:rsidR="00153E92" w:rsidRDefault="00153E92" w:rsidP="00153E92">
            <w:pPr>
              <w:widowControl/>
              <w:spacing w:before="60" w:line="240" w:lineRule="auto"/>
            </w:pPr>
            <w:r>
              <w:t>TFS 8974 – Added 2 new fields from PeopleSoft</w:t>
            </w:r>
          </w:p>
          <w:p w:rsidR="00153E92" w:rsidRDefault="00153E92" w:rsidP="00153E92">
            <w:pPr>
              <w:widowControl/>
              <w:spacing w:before="60" w:line="240" w:lineRule="auto"/>
            </w:pPr>
            <w:r>
              <w:t>Term_date and FLSA_Status</w:t>
            </w:r>
          </w:p>
        </w:tc>
        <w:tc>
          <w:tcPr>
            <w:tcW w:w="2340" w:type="dxa"/>
            <w:tcBorders>
              <w:top w:val="single" w:sz="4" w:space="0" w:color="auto"/>
              <w:left w:val="single" w:sz="4" w:space="0" w:color="auto"/>
              <w:bottom w:val="single" w:sz="4" w:space="0" w:color="auto"/>
              <w:right w:val="single" w:sz="4" w:space="0" w:color="auto"/>
            </w:tcBorders>
          </w:tcPr>
          <w:p w:rsidR="00153E92" w:rsidRDefault="00153E92" w:rsidP="00153E92">
            <w:r>
              <w:t>Susmitha Palacherla</w:t>
            </w:r>
          </w:p>
        </w:tc>
      </w:tr>
      <w:tr w:rsidR="00CB64EB" w:rsidRPr="00C542AD"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12/29/2017</w:t>
            </w:r>
          </w:p>
        </w:tc>
        <w:tc>
          <w:tcPr>
            <w:tcW w:w="1774"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pPr>
            <w:r>
              <w:t>48.0</w:t>
            </w:r>
            <w:bookmarkStart w:id="1" w:name="_GoBack"/>
            <w:bookmarkEnd w:id="1"/>
          </w:p>
        </w:tc>
        <w:tc>
          <w:tcPr>
            <w:tcW w:w="4140" w:type="dxa"/>
            <w:tcBorders>
              <w:top w:val="single" w:sz="4" w:space="0" w:color="auto"/>
              <w:left w:val="single" w:sz="4" w:space="0" w:color="auto"/>
              <w:bottom w:val="single" w:sz="4" w:space="0" w:color="auto"/>
              <w:right w:val="single" w:sz="4" w:space="0" w:color="auto"/>
            </w:tcBorders>
          </w:tcPr>
          <w:p w:rsidR="00CB64EB" w:rsidRDefault="00CB64EB" w:rsidP="00CB64EB">
            <w:pPr>
              <w:widowControl/>
              <w:spacing w:before="60" w:line="240" w:lineRule="auto"/>
              <w:rPr>
                <w:ins w:id="2" w:author="Palacherla, Susmitha C (NONUS)" w:date="2017-12-29T15:22:00Z"/>
              </w:rPr>
            </w:pPr>
            <w:r>
              <w:t xml:space="preserve">TFS 9451 – </w:t>
            </w:r>
            <w:r w:rsidRPr="00CB64EB">
              <w:t xml:space="preserve"> update documentation to show new OMR report code IAEF</w:t>
            </w:r>
          </w:p>
          <w:p w:rsidR="0025280A" w:rsidRDefault="0025280A" w:rsidP="00CB64EB">
            <w:pPr>
              <w:widowControl/>
              <w:spacing w:before="60" w:line="240" w:lineRule="auto"/>
            </w:pPr>
            <w:ins w:id="3" w:author="Palacherla, Susmitha C (NONUS)" w:date="2017-12-29T15:22:00Z">
              <w:r>
                <w:t xml:space="preserve">Sections 1.4.1.6  </w:t>
              </w:r>
            </w:ins>
          </w:p>
        </w:tc>
        <w:tc>
          <w:tcPr>
            <w:tcW w:w="2340" w:type="dxa"/>
            <w:tcBorders>
              <w:top w:val="single" w:sz="4" w:space="0" w:color="auto"/>
              <w:left w:val="single" w:sz="4" w:space="0" w:color="auto"/>
              <w:bottom w:val="single" w:sz="4" w:space="0" w:color="auto"/>
              <w:right w:val="single" w:sz="4" w:space="0" w:color="auto"/>
            </w:tcBorders>
          </w:tcPr>
          <w:p w:rsidR="00CB64EB" w:rsidRDefault="00CB64EB" w:rsidP="00CB64EB">
            <w:r>
              <w:t>Susmitha Palacherla</w:t>
            </w:r>
          </w:p>
        </w:tc>
      </w:tr>
      <w:tr w:rsidR="0025280A" w:rsidRPr="00C542AD" w:rsidTr="00E75CC8">
        <w:trPr>
          <w:jc w:val="center"/>
          <w:ins w:id="4" w:author="Palacherla, Susmitha C (NONUS)" w:date="2017-12-29T15:21:00Z"/>
        </w:trPr>
        <w:tc>
          <w:tcPr>
            <w:tcW w:w="1466"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rPr>
                <w:ins w:id="5" w:author="Palacherla, Susmitha C (NONUS)" w:date="2017-12-29T15:21:00Z"/>
              </w:rPr>
            </w:pPr>
            <w:ins w:id="6" w:author="Palacherla, Susmitha C (NONUS)" w:date="2017-12-29T15:21:00Z">
              <w:r>
                <w:t>12/29/2017</w:t>
              </w:r>
            </w:ins>
          </w:p>
        </w:tc>
        <w:tc>
          <w:tcPr>
            <w:tcW w:w="1774"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rPr>
                <w:ins w:id="7" w:author="Palacherla, Susmitha C (NONUS)" w:date="2017-12-29T15:21:00Z"/>
              </w:rPr>
            </w:pPr>
            <w:ins w:id="8" w:author="Palacherla, Susmitha C (NONUS)" w:date="2017-12-29T15:26:00Z">
              <w:r>
                <w:t>49.0</w:t>
              </w:r>
            </w:ins>
          </w:p>
        </w:tc>
        <w:tc>
          <w:tcPr>
            <w:tcW w:w="4140" w:type="dxa"/>
            <w:tcBorders>
              <w:top w:val="single" w:sz="4" w:space="0" w:color="auto"/>
              <w:left w:val="single" w:sz="4" w:space="0" w:color="auto"/>
              <w:bottom w:val="single" w:sz="4" w:space="0" w:color="auto"/>
              <w:right w:val="single" w:sz="4" w:space="0" w:color="auto"/>
            </w:tcBorders>
          </w:tcPr>
          <w:p w:rsidR="0025280A" w:rsidRDefault="0025280A" w:rsidP="0025280A">
            <w:pPr>
              <w:widowControl/>
              <w:spacing w:before="60" w:line="240" w:lineRule="auto"/>
              <w:rPr>
                <w:ins w:id="9" w:author="Palacherla, Susmitha C (NONUS)" w:date="2017-12-29T15:25:00Z"/>
              </w:rPr>
            </w:pPr>
            <w:ins w:id="10" w:author="Palacherla, Susmitha C (NONUS)" w:date="2017-12-29T15:21:00Z">
              <w:r>
                <w:t xml:space="preserve">TFS 9451 – </w:t>
              </w:r>
              <w:r w:rsidRPr="00CB64EB">
                <w:t xml:space="preserve"> </w:t>
              </w:r>
            </w:ins>
            <w:ins w:id="11" w:author="Palacherla, Susmitha C (NONUS)" w:date="2017-12-29T15:22:00Z">
              <w:r>
                <w:t>U</w:t>
              </w:r>
            </w:ins>
            <w:ins w:id="12" w:author="Palacherla, Susmitha C (NONUS)" w:date="2017-12-29T15:21:00Z">
              <w:r w:rsidRPr="00CB64EB">
                <w:t>pdate documentation to show new OMR report code IAEF</w:t>
              </w:r>
            </w:ins>
            <w:ins w:id="13" w:author="Palacherla, Susmitha C (NONUS)" w:date="2017-12-29T15:22:00Z">
              <w:r>
                <w:t xml:space="preserve"> - </w:t>
              </w:r>
              <w:r>
                <w:t>Additional Updates.</w:t>
              </w:r>
            </w:ins>
          </w:p>
          <w:p w:rsidR="0025280A" w:rsidRDefault="0025280A" w:rsidP="0025280A">
            <w:pPr>
              <w:widowControl/>
              <w:spacing w:before="60" w:line="240" w:lineRule="auto"/>
              <w:rPr>
                <w:ins w:id="14" w:author="Palacherla, Susmitha C (NONUS)" w:date="2017-12-29T15:21:00Z"/>
              </w:rPr>
            </w:pPr>
            <w:ins w:id="15" w:author="Palacherla, Susmitha C (NONUS)" w:date="2017-12-29T15:25:00Z">
              <w:r>
                <w:t>Sections 1.4.1.6 and</w:t>
              </w:r>
              <w:r>
                <w:t xml:space="preserve"> 2.1.18</w:t>
              </w:r>
            </w:ins>
          </w:p>
        </w:tc>
        <w:tc>
          <w:tcPr>
            <w:tcW w:w="2340" w:type="dxa"/>
            <w:tcBorders>
              <w:top w:val="single" w:sz="4" w:space="0" w:color="auto"/>
              <w:left w:val="single" w:sz="4" w:space="0" w:color="auto"/>
              <w:bottom w:val="single" w:sz="4" w:space="0" w:color="auto"/>
              <w:right w:val="single" w:sz="4" w:space="0" w:color="auto"/>
            </w:tcBorders>
          </w:tcPr>
          <w:p w:rsidR="0025280A" w:rsidRDefault="0025280A" w:rsidP="0025280A">
            <w:pPr>
              <w:rPr>
                <w:ins w:id="16" w:author="Palacherla, Susmitha C (NONUS)" w:date="2017-12-29T15:21:00Z"/>
              </w:rPr>
            </w:pPr>
            <w:ins w:id="17" w:author="Palacherla, Susmitha C (NONUS)" w:date="2017-12-29T15:21:00Z">
              <w:r>
                <w:t>Susmitha Palacherla</w:t>
              </w:r>
            </w:ins>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20526D" w:rsidRDefault="0084022C">
      <w:pPr>
        <w:pStyle w:val="TOC1"/>
        <w:tabs>
          <w:tab w:val="left" w:pos="432"/>
        </w:tabs>
        <w:rPr>
          <w:rFonts w:asciiTheme="minorHAnsi" w:eastAsiaTheme="minorEastAsia" w:hAnsiTheme="minorHAnsi" w:cstheme="minorBidi"/>
          <w:noProof/>
          <w:sz w:val="22"/>
          <w:szCs w:val="22"/>
        </w:rPr>
      </w:pPr>
      <w:r>
        <w:fldChar w:fldCharType="begin"/>
      </w:r>
      <w:r>
        <w:instrText xml:space="preserve"> TOC \o "1-5" \h \z \u </w:instrText>
      </w:r>
      <w:r>
        <w:fldChar w:fldCharType="separate"/>
      </w:r>
      <w:hyperlink w:anchor="_Toc495488336" w:history="1">
        <w:r w:rsidR="0020526D" w:rsidRPr="0013653E">
          <w:rPr>
            <w:rStyle w:val="Hyperlink"/>
            <w:b/>
            <w:noProof/>
          </w:rPr>
          <w:t>1.</w:t>
        </w:r>
        <w:r w:rsidR="0020526D">
          <w:rPr>
            <w:rFonts w:asciiTheme="minorHAnsi" w:eastAsiaTheme="minorEastAsia" w:hAnsiTheme="minorHAnsi" w:cstheme="minorBidi"/>
            <w:noProof/>
            <w:sz w:val="22"/>
            <w:szCs w:val="22"/>
          </w:rPr>
          <w:tab/>
        </w:r>
        <w:r w:rsidR="0020526D" w:rsidRPr="0013653E">
          <w:rPr>
            <w:rStyle w:val="Hyperlink"/>
            <w:b/>
            <w:noProof/>
          </w:rPr>
          <w:t>Software Project Overview and Scope</w:t>
        </w:r>
        <w:r w:rsidR="0020526D">
          <w:rPr>
            <w:noProof/>
            <w:webHidden/>
          </w:rPr>
          <w:tab/>
        </w:r>
        <w:r w:rsidR="0020526D">
          <w:rPr>
            <w:noProof/>
            <w:webHidden/>
          </w:rPr>
          <w:fldChar w:fldCharType="begin"/>
        </w:r>
        <w:r w:rsidR="0020526D">
          <w:rPr>
            <w:noProof/>
            <w:webHidden/>
          </w:rPr>
          <w:instrText xml:space="preserve"> PAGEREF _Toc495488336 \h </w:instrText>
        </w:r>
        <w:r w:rsidR="0020526D">
          <w:rPr>
            <w:noProof/>
            <w:webHidden/>
          </w:rPr>
        </w:r>
        <w:r w:rsidR="0020526D">
          <w:rPr>
            <w:noProof/>
            <w:webHidden/>
          </w:rPr>
          <w:fldChar w:fldCharType="separate"/>
        </w:r>
        <w:r w:rsidR="0020526D">
          <w:rPr>
            <w:noProof/>
            <w:webHidden/>
          </w:rPr>
          <w:t>13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37" w:history="1">
        <w:r w:rsidR="0020526D" w:rsidRPr="0013653E">
          <w:rPr>
            <w:rStyle w:val="Hyperlink"/>
            <w:rFonts w:cs="Arial"/>
            <w:b/>
            <w:bCs/>
            <w:noProof/>
          </w:rPr>
          <w:t>1.1.</w:t>
        </w:r>
        <w:r w:rsidR="0020526D">
          <w:rPr>
            <w:rFonts w:asciiTheme="minorHAnsi" w:eastAsiaTheme="minorEastAsia" w:hAnsiTheme="minorHAnsi" w:cstheme="minorBidi"/>
            <w:noProof/>
            <w:sz w:val="22"/>
            <w:szCs w:val="22"/>
          </w:rPr>
          <w:tab/>
        </w:r>
        <w:r w:rsidR="0020526D" w:rsidRPr="0013653E">
          <w:rPr>
            <w:rStyle w:val="Hyperlink"/>
            <w:rFonts w:cs="Arial"/>
            <w:b/>
            <w:bCs/>
            <w:noProof/>
          </w:rPr>
          <w:t>System  Diagram</w:t>
        </w:r>
        <w:r w:rsidR="0020526D">
          <w:rPr>
            <w:noProof/>
            <w:webHidden/>
          </w:rPr>
          <w:tab/>
        </w:r>
        <w:r w:rsidR="0020526D">
          <w:rPr>
            <w:noProof/>
            <w:webHidden/>
          </w:rPr>
          <w:fldChar w:fldCharType="begin"/>
        </w:r>
        <w:r w:rsidR="0020526D">
          <w:rPr>
            <w:noProof/>
            <w:webHidden/>
          </w:rPr>
          <w:instrText xml:space="preserve"> PAGEREF _Toc495488337 \h </w:instrText>
        </w:r>
        <w:r w:rsidR="0020526D">
          <w:rPr>
            <w:noProof/>
            <w:webHidden/>
          </w:rPr>
        </w:r>
        <w:r w:rsidR="0020526D">
          <w:rPr>
            <w:noProof/>
            <w:webHidden/>
          </w:rPr>
          <w:fldChar w:fldCharType="separate"/>
        </w:r>
        <w:r w:rsidR="0020526D">
          <w:rPr>
            <w:noProof/>
            <w:webHidden/>
          </w:rPr>
          <w:t>14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46" w:history="1">
        <w:r w:rsidR="0020526D" w:rsidRPr="0013653E">
          <w:rPr>
            <w:rStyle w:val="Hyperlink"/>
            <w:rFonts w:cs="Arial"/>
            <w:b/>
            <w:bCs/>
            <w:noProof/>
          </w:rPr>
          <w:t>1.2.</w:t>
        </w:r>
        <w:r w:rsidR="0020526D">
          <w:rPr>
            <w:rFonts w:asciiTheme="minorHAnsi" w:eastAsiaTheme="minorEastAsia" w:hAnsiTheme="minorHAnsi" w:cstheme="minorBidi"/>
            <w:noProof/>
            <w:sz w:val="22"/>
            <w:szCs w:val="22"/>
          </w:rPr>
          <w:tab/>
        </w:r>
        <w:r w:rsidR="0020526D" w:rsidRPr="0013653E">
          <w:rPr>
            <w:rStyle w:val="Hyperlink"/>
            <w:rFonts w:cs="Arial"/>
            <w:b/>
            <w:bCs/>
            <w:noProof/>
          </w:rPr>
          <w:t>Interfaces</w:t>
        </w:r>
        <w:r w:rsidR="0020526D">
          <w:rPr>
            <w:noProof/>
            <w:webHidden/>
          </w:rPr>
          <w:tab/>
        </w:r>
        <w:r w:rsidR="0020526D">
          <w:rPr>
            <w:noProof/>
            <w:webHidden/>
          </w:rPr>
          <w:fldChar w:fldCharType="begin"/>
        </w:r>
        <w:r w:rsidR="0020526D">
          <w:rPr>
            <w:noProof/>
            <w:webHidden/>
          </w:rPr>
          <w:instrText xml:space="preserve"> PAGEREF _Toc495488346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47" w:history="1">
        <w:r w:rsidR="0020526D" w:rsidRPr="0013653E">
          <w:rPr>
            <w:rStyle w:val="Hyperlink"/>
            <w:rFonts w:cs="Arial"/>
            <w:b/>
            <w:bCs/>
            <w:noProof/>
          </w:rPr>
          <w:t>1.2.1.</w:t>
        </w:r>
        <w:r w:rsidR="0020526D">
          <w:rPr>
            <w:rFonts w:asciiTheme="minorHAnsi" w:eastAsiaTheme="minorEastAsia" w:hAnsiTheme="minorHAnsi" w:cstheme="minorBidi"/>
            <w:noProof/>
            <w:sz w:val="22"/>
            <w:szCs w:val="22"/>
          </w:rPr>
          <w:tab/>
        </w:r>
        <w:r w:rsidR="0020526D" w:rsidRPr="0013653E">
          <w:rPr>
            <w:rStyle w:val="Hyperlink"/>
            <w:rFonts w:cs="Arial"/>
            <w:b/>
            <w:bCs/>
            <w:noProof/>
          </w:rPr>
          <w:t>Hardware</w:t>
        </w:r>
        <w:r w:rsidR="0020526D">
          <w:rPr>
            <w:noProof/>
            <w:webHidden/>
          </w:rPr>
          <w:tab/>
        </w:r>
        <w:r w:rsidR="0020526D">
          <w:rPr>
            <w:noProof/>
            <w:webHidden/>
          </w:rPr>
          <w:fldChar w:fldCharType="begin"/>
        </w:r>
        <w:r w:rsidR="0020526D">
          <w:rPr>
            <w:noProof/>
            <w:webHidden/>
          </w:rPr>
          <w:instrText xml:space="preserve"> PAGEREF _Toc495488347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48" w:history="1">
        <w:r w:rsidR="0020526D" w:rsidRPr="0013653E">
          <w:rPr>
            <w:rStyle w:val="Hyperlink"/>
            <w:rFonts w:cs="Arial"/>
            <w:b/>
            <w:bCs/>
            <w:noProof/>
          </w:rPr>
          <w:t>1.2.2.</w:t>
        </w:r>
        <w:r w:rsidR="0020526D">
          <w:rPr>
            <w:rFonts w:asciiTheme="minorHAnsi" w:eastAsiaTheme="minorEastAsia" w:hAnsiTheme="minorHAnsi" w:cstheme="minorBidi"/>
            <w:noProof/>
            <w:sz w:val="22"/>
            <w:szCs w:val="22"/>
          </w:rPr>
          <w:tab/>
        </w:r>
        <w:r w:rsidR="0020526D" w:rsidRPr="0013653E">
          <w:rPr>
            <w:rStyle w:val="Hyperlink"/>
            <w:rFonts w:cs="Arial"/>
            <w:b/>
            <w:bCs/>
            <w:noProof/>
          </w:rPr>
          <w:t>External Software</w:t>
        </w:r>
        <w:r w:rsidR="0020526D">
          <w:rPr>
            <w:noProof/>
            <w:webHidden/>
          </w:rPr>
          <w:tab/>
        </w:r>
        <w:r w:rsidR="0020526D">
          <w:rPr>
            <w:noProof/>
            <w:webHidden/>
          </w:rPr>
          <w:fldChar w:fldCharType="begin"/>
        </w:r>
        <w:r w:rsidR="0020526D">
          <w:rPr>
            <w:noProof/>
            <w:webHidden/>
          </w:rPr>
          <w:instrText xml:space="preserve"> PAGEREF _Toc495488348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49" w:history="1">
        <w:r w:rsidR="0020526D" w:rsidRPr="0013653E">
          <w:rPr>
            <w:rStyle w:val="Hyperlink"/>
            <w:rFonts w:cs="Arial"/>
            <w:b/>
            <w:bCs/>
            <w:noProof/>
          </w:rPr>
          <w:t>1.3.</w:t>
        </w:r>
        <w:r w:rsidR="0020526D">
          <w:rPr>
            <w:rFonts w:asciiTheme="minorHAnsi" w:eastAsiaTheme="minorEastAsia" w:hAnsiTheme="minorHAnsi" w:cstheme="minorBidi"/>
            <w:noProof/>
            <w:sz w:val="22"/>
            <w:szCs w:val="22"/>
          </w:rPr>
          <w:tab/>
        </w:r>
        <w:r w:rsidR="0020526D" w:rsidRPr="0013653E">
          <w:rPr>
            <w:rStyle w:val="Hyperlink"/>
            <w:rFonts w:cs="Arial"/>
            <w:b/>
            <w:bCs/>
            <w:noProof/>
          </w:rPr>
          <w:t>Users and User Access</w:t>
        </w:r>
        <w:r w:rsidR="0020526D">
          <w:rPr>
            <w:noProof/>
            <w:webHidden/>
          </w:rPr>
          <w:tab/>
        </w:r>
        <w:r w:rsidR="0020526D">
          <w:rPr>
            <w:noProof/>
            <w:webHidden/>
          </w:rPr>
          <w:fldChar w:fldCharType="begin"/>
        </w:r>
        <w:r w:rsidR="0020526D">
          <w:rPr>
            <w:noProof/>
            <w:webHidden/>
          </w:rPr>
          <w:instrText xml:space="preserve"> PAGEREF _Toc495488349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50" w:history="1">
        <w:r w:rsidR="0020526D" w:rsidRPr="0013653E">
          <w:rPr>
            <w:rStyle w:val="Hyperlink"/>
            <w:rFonts w:cs="Arial"/>
            <w:b/>
            <w:bCs/>
            <w:noProof/>
          </w:rPr>
          <w:t>1.4.</w:t>
        </w:r>
        <w:r w:rsidR="0020526D">
          <w:rPr>
            <w:rFonts w:asciiTheme="minorHAnsi" w:eastAsiaTheme="minorEastAsia" w:hAnsiTheme="minorHAnsi" w:cstheme="minorBidi"/>
            <w:noProof/>
            <w:sz w:val="22"/>
            <w:szCs w:val="22"/>
          </w:rPr>
          <w:tab/>
        </w:r>
        <w:r w:rsidR="0020526D" w:rsidRPr="0013653E">
          <w:rPr>
            <w:rStyle w:val="Hyperlink"/>
            <w:rFonts w:cs="Arial"/>
            <w:b/>
            <w:bCs/>
            <w:noProof/>
          </w:rPr>
          <w:t>Inputs and Outputs</w:t>
        </w:r>
        <w:r w:rsidR="0020526D">
          <w:rPr>
            <w:noProof/>
            <w:webHidden/>
          </w:rPr>
          <w:tab/>
        </w:r>
        <w:r w:rsidR="0020526D">
          <w:rPr>
            <w:noProof/>
            <w:webHidden/>
          </w:rPr>
          <w:fldChar w:fldCharType="begin"/>
        </w:r>
        <w:r w:rsidR="0020526D">
          <w:rPr>
            <w:noProof/>
            <w:webHidden/>
          </w:rPr>
          <w:instrText xml:space="preserve"> PAGEREF _Toc495488350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51" w:history="1">
        <w:r w:rsidR="0020526D" w:rsidRPr="0013653E">
          <w:rPr>
            <w:rStyle w:val="Hyperlink"/>
            <w:rFonts w:cs="Arial"/>
            <w:b/>
            <w:bCs/>
            <w:noProof/>
          </w:rPr>
          <w:t>1.4.1.</w:t>
        </w:r>
        <w:r w:rsidR="0020526D">
          <w:rPr>
            <w:rFonts w:asciiTheme="minorHAnsi" w:eastAsiaTheme="minorEastAsia" w:hAnsiTheme="minorHAnsi" w:cstheme="minorBidi"/>
            <w:noProof/>
            <w:sz w:val="22"/>
            <w:szCs w:val="22"/>
          </w:rPr>
          <w:tab/>
        </w:r>
        <w:r w:rsidR="0020526D" w:rsidRPr="0013653E">
          <w:rPr>
            <w:rStyle w:val="Hyperlink"/>
            <w:rFonts w:cs="Arial"/>
            <w:b/>
            <w:bCs/>
            <w:noProof/>
          </w:rPr>
          <w:t>Inputs</w:t>
        </w:r>
        <w:r w:rsidR="0020526D">
          <w:rPr>
            <w:noProof/>
            <w:webHidden/>
          </w:rPr>
          <w:tab/>
        </w:r>
        <w:r w:rsidR="0020526D">
          <w:rPr>
            <w:noProof/>
            <w:webHidden/>
          </w:rPr>
          <w:fldChar w:fldCharType="begin"/>
        </w:r>
        <w:r w:rsidR="0020526D">
          <w:rPr>
            <w:noProof/>
            <w:webHidden/>
          </w:rPr>
          <w:instrText xml:space="preserve"> PAGEREF _Toc495488351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58" w:history="1">
        <w:r w:rsidR="0020526D" w:rsidRPr="0013653E">
          <w:rPr>
            <w:rStyle w:val="Hyperlink"/>
            <w:noProof/>
          </w:rPr>
          <w:t>1.4.1.1</w:t>
        </w:r>
        <w:r w:rsidR="0020526D">
          <w:rPr>
            <w:rFonts w:asciiTheme="minorHAnsi" w:eastAsiaTheme="minorEastAsia" w:hAnsiTheme="minorHAnsi" w:cstheme="minorBidi"/>
            <w:noProof/>
            <w:sz w:val="22"/>
            <w:szCs w:val="22"/>
          </w:rPr>
          <w:tab/>
        </w:r>
        <w:r w:rsidR="0020526D" w:rsidRPr="0013653E">
          <w:rPr>
            <w:rStyle w:val="Hyperlink"/>
            <w:noProof/>
          </w:rPr>
          <w:t>Employee Feed from PeopleSoft</w:t>
        </w:r>
        <w:r w:rsidR="0020526D">
          <w:rPr>
            <w:noProof/>
            <w:webHidden/>
          </w:rPr>
          <w:tab/>
        </w:r>
        <w:r w:rsidR="0020526D">
          <w:rPr>
            <w:noProof/>
            <w:webHidden/>
          </w:rPr>
          <w:fldChar w:fldCharType="begin"/>
        </w:r>
        <w:r w:rsidR="0020526D">
          <w:rPr>
            <w:noProof/>
            <w:webHidden/>
          </w:rPr>
          <w:instrText xml:space="preserve"> PAGEREF _Toc495488358 \h </w:instrText>
        </w:r>
        <w:r w:rsidR="0020526D">
          <w:rPr>
            <w:noProof/>
            <w:webHidden/>
          </w:rPr>
        </w:r>
        <w:r w:rsidR="0020526D">
          <w:rPr>
            <w:noProof/>
            <w:webHidden/>
          </w:rPr>
          <w:fldChar w:fldCharType="separate"/>
        </w:r>
        <w:r w:rsidR="0020526D">
          <w:rPr>
            <w:noProof/>
            <w:webHidden/>
          </w:rPr>
          <w:t>15</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59" w:history="1">
        <w:r w:rsidR="0020526D" w:rsidRPr="0013653E">
          <w:rPr>
            <w:rStyle w:val="Hyperlink"/>
            <w:noProof/>
          </w:rPr>
          <w:t>1.4.1.2</w:t>
        </w:r>
        <w:r w:rsidR="0020526D">
          <w:rPr>
            <w:rFonts w:asciiTheme="minorHAnsi" w:eastAsiaTheme="minorEastAsia" w:hAnsiTheme="minorHAnsi" w:cstheme="minorBidi"/>
            <w:noProof/>
            <w:sz w:val="22"/>
            <w:szCs w:val="22"/>
          </w:rPr>
          <w:tab/>
        </w:r>
        <w:r w:rsidR="0020526D" w:rsidRPr="0013653E">
          <w:rPr>
            <w:rStyle w:val="Hyperlink"/>
            <w:noProof/>
          </w:rPr>
          <w:t>Employee Feed from Aspect eWFM</w:t>
        </w:r>
        <w:r w:rsidR="0020526D">
          <w:rPr>
            <w:noProof/>
            <w:webHidden/>
          </w:rPr>
          <w:tab/>
        </w:r>
        <w:r w:rsidR="0020526D">
          <w:rPr>
            <w:noProof/>
            <w:webHidden/>
          </w:rPr>
          <w:fldChar w:fldCharType="begin"/>
        </w:r>
        <w:r w:rsidR="0020526D">
          <w:rPr>
            <w:noProof/>
            <w:webHidden/>
          </w:rPr>
          <w:instrText xml:space="preserve"> PAGEREF _Toc495488359 \h </w:instrText>
        </w:r>
        <w:r w:rsidR="0020526D">
          <w:rPr>
            <w:noProof/>
            <w:webHidden/>
          </w:rPr>
        </w:r>
        <w:r w:rsidR="0020526D">
          <w:rPr>
            <w:noProof/>
            <w:webHidden/>
          </w:rPr>
          <w:fldChar w:fldCharType="separate"/>
        </w:r>
        <w:r w:rsidR="0020526D">
          <w:rPr>
            <w:noProof/>
            <w:webHidden/>
          </w:rPr>
          <w:t>16</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0" w:history="1">
        <w:r w:rsidR="0020526D" w:rsidRPr="0013653E">
          <w:rPr>
            <w:rStyle w:val="Hyperlink"/>
            <w:noProof/>
          </w:rPr>
          <w:t>1.4.1.3</w:t>
        </w:r>
        <w:r w:rsidR="0020526D">
          <w:rPr>
            <w:rFonts w:asciiTheme="minorHAnsi" w:eastAsiaTheme="minorEastAsia" w:hAnsiTheme="minorHAnsi" w:cstheme="minorBidi"/>
            <w:noProof/>
            <w:sz w:val="22"/>
            <w:szCs w:val="22"/>
          </w:rPr>
          <w:tab/>
        </w:r>
        <w:r w:rsidR="0020526D" w:rsidRPr="0013653E">
          <w:rPr>
            <w:rStyle w:val="Hyperlink"/>
            <w:noProof/>
          </w:rPr>
          <w:t>HR Employee Feed from HR</w:t>
        </w:r>
        <w:r w:rsidR="0020526D">
          <w:rPr>
            <w:noProof/>
            <w:webHidden/>
          </w:rPr>
          <w:tab/>
        </w:r>
        <w:r w:rsidR="0020526D">
          <w:rPr>
            <w:noProof/>
            <w:webHidden/>
          </w:rPr>
          <w:fldChar w:fldCharType="begin"/>
        </w:r>
        <w:r w:rsidR="0020526D">
          <w:rPr>
            <w:noProof/>
            <w:webHidden/>
          </w:rPr>
          <w:instrText xml:space="preserve"> PAGEREF _Toc495488360 \h </w:instrText>
        </w:r>
        <w:r w:rsidR="0020526D">
          <w:rPr>
            <w:noProof/>
            <w:webHidden/>
          </w:rPr>
        </w:r>
        <w:r w:rsidR="0020526D">
          <w:rPr>
            <w:noProof/>
            <w:webHidden/>
          </w:rPr>
          <w:fldChar w:fldCharType="separate"/>
        </w:r>
        <w:r w:rsidR="0020526D">
          <w:rPr>
            <w:noProof/>
            <w:webHidden/>
          </w:rPr>
          <w:t>17</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1" w:history="1">
        <w:r w:rsidR="0020526D" w:rsidRPr="0013653E">
          <w:rPr>
            <w:rStyle w:val="Hyperlink"/>
            <w:noProof/>
          </w:rPr>
          <w:t>1.4.1.4</w:t>
        </w:r>
        <w:r w:rsidR="0020526D">
          <w:rPr>
            <w:rFonts w:asciiTheme="minorHAnsi" w:eastAsiaTheme="minorEastAsia" w:hAnsiTheme="minorHAnsi" w:cstheme="minorBidi"/>
            <w:noProof/>
            <w:sz w:val="22"/>
            <w:szCs w:val="22"/>
          </w:rPr>
          <w:tab/>
        </w:r>
        <w:r w:rsidR="0020526D" w:rsidRPr="0013653E">
          <w:rPr>
            <w:rStyle w:val="Hyperlink"/>
            <w:noProof/>
          </w:rPr>
          <w:t>Web Interface for Coaching Logs</w:t>
        </w:r>
        <w:r w:rsidR="0020526D">
          <w:rPr>
            <w:noProof/>
            <w:webHidden/>
          </w:rPr>
          <w:tab/>
        </w:r>
        <w:r w:rsidR="0020526D">
          <w:rPr>
            <w:noProof/>
            <w:webHidden/>
          </w:rPr>
          <w:fldChar w:fldCharType="begin"/>
        </w:r>
        <w:r w:rsidR="0020526D">
          <w:rPr>
            <w:noProof/>
            <w:webHidden/>
          </w:rPr>
          <w:instrText xml:space="preserve"> PAGEREF _Toc495488361 \h </w:instrText>
        </w:r>
        <w:r w:rsidR="0020526D">
          <w:rPr>
            <w:noProof/>
            <w:webHidden/>
          </w:rPr>
        </w:r>
        <w:r w:rsidR="0020526D">
          <w:rPr>
            <w:noProof/>
            <w:webHidden/>
          </w:rPr>
          <w:fldChar w:fldCharType="separate"/>
        </w:r>
        <w:r w:rsidR="0020526D">
          <w:rPr>
            <w:noProof/>
            <w:webHidden/>
          </w:rPr>
          <w:t>17</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2" w:history="1">
        <w:r w:rsidR="0020526D" w:rsidRPr="0013653E">
          <w:rPr>
            <w:rStyle w:val="Hyperlink"/>
            <w:noProof/>
          </w:rPr>
          <w:t>1.4.1.5</w:t>
        </w:r>
        <w:r w:rsidR="0020526D">
          <w:rPr>
            <w:rFonts w:asciiTheme="minorHAnsi" w:eastAsiaTheme="minorEastAsia" w:hAnsiTheme="minorHAnsi" w:cstheme="minorBidi"/>
            <w:noProof/>
            <w:sz w:val="22"/>
            <w:szCs w:val="22"/>
          </w:rPr>
          <w:tab/>
        </w:r>
        <w:r w:rsidR="0020526D" w:rsidRPr="0013653E">
          <w:rPr>
            <w:rStyle w:val="Hyperlink"/>
            <w:noProof/>
          </w:rPr>
          <w:t>Quality Feed for Coaching Logs</w:t>
        </w:r>
        <w:r w:rsidR="0020526D">
          <w:rPr>
            <w:noProof/>
            <w:webHidden/>
          </w:rPr>
          <w:tab/>
        </w:r>
        <w:r w:rsidR="0020526D">
          <w:rPr>
            <w:noProof/>
            <w:webHidden/>
          </w:rPr>
          <w:fldChar w:fldCharType="begin"/>
        </w:r>
        <w:r w:rsidR="0020526D">
          <w:rPr>
            <w:noProof/>
            <w:webHidden/>
          </w:rPr>
          <w:instrText xml:space="preserve"> PAGEREF _Toc495488362 \h </w:instrText>
        </w:r>
        <w:r w:rsidR="0020526D">
          <w:rPr>
            <w:noProof/>
            <w:webHidden/>
          </w:rPr>
        </w:r>
        <w:r w:rsidR="0020526D">
          <w:rPr>
            <w:noProof/>
            <w:webHidden/>
          </w:rPr>
          <w:fldChar w:fldCharType="separate"/>
        </w:r>
        <w:r w:rsidR="0020526D">
          <w:rPr>
            <w:noProof/>
            <w:webHidden/>
          </w:rPr>
          <w:t>17</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3" w:history="1">
        <w:r w:rsidR="0020526D" w:rsidRPr="0013653E">
          <w:rPr>
            <w:rStyle w:val="Hyperlink"/>
            <w:noProof/>
          </w:rPr>
          <w:t>1.4.1.6</w:t>
        </w:r>
        <w:r w:rsidR="0020526D">
          <w:rPr>
            <w:rFonts w:asciiTheme="minorHAnsi" w:eastAsiaTheme="minorEastAsia" w:hAnsiTheme="minorHAnsi" w:cstheme="minorBidi"/>
            <w:noProof/>
            <w:sz w:val="22"/>
            <w:szCs w:val="22"/>
          </w:rPr>
          <w:tab/>
        </w:r>
        <w:r w:rsidR="0020526D" w:rsidRPr="0013653E">
          <w:rPr>
            <w:rStyle w:val="Hyperlink"/>
            <w:noProof/>
          </w:rPr>
          <w:t>Outliers Feed for Coaching Logs</w:t>
        </w:r>
        <w:r w:rsidR="0020526D">
          <w:rPr>
            <w:noProof/>
            <w:webHidden/>
          </w:rPr>
          <w:tab/>
        </w:r>
        <w:r w:rsidR="0020526D">
          <w:rPr>
            <w:noProof/>
            <w:webHidden/>
          </w:rPr>
          <w:fldChar w:fldCharType="begin"/>
        </w:r>
        <w:r w:rsidR="0020526D">
          <w:rPr>
            <w:noProof/>
            <w:webHidden/>
          </w:rPr>
          <w:instrText xml:space="preserve"> PAGEREF _Toc495488363 \h </w:instrText>
        </w:r>
        <w:r w:rsidR="0020526D">
          <w:rPr>
            <w:noProof/>
            <w:webHidden/>
          </w:rPr>
        </w:r>
        <w:r w:rsidR="0020526D">
          <w:rPr>
            <w:noProof/>
            <w:webHidden/>
          </w:rPr>
          <w:fldChar w:fldCharType="separate"/>
        </w:r>
        <w:r w:rsidR="0020526D">
          <w:rPr>
            <w:noProof/>
            <w:webHidden/>
          </w:rPr>
          <w:t>19</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4" w:history="1">
        <w:r w:rsidR="0020526D" w:rsidRPr="0013653E">
          <w:rPr>
            <w:rStyle w:val="Hyperlink"/>
            <w:noProof/>
          </w:rPr>
          <w:t>1.4.1.7</w:t>
        </w:r>
        <w:r w:rsidR="0020526D">
          <w:rPr>
            <w:rFonts w:asciiTheme="minorHAnsi" w:eastAsiaTheme="minorEastAsia" w:hAnsiTheme="minorHAnsi" w:cstheme="minorBidi"/>
            <w:noProof/>
            <w:sz w:val="22"/>
            <w:szCs w:val="22"/>
          </w:rPr>
          <w:tab/>
        </w:r>
        <w:r w:rsidR="0020526D" w:rsidRPr="0013653E">
          <w:rPr>
            <w:rStyle w:val="Hyperlink"/>
            <w:noProof/>
          </w:rPr>
          <w:t>ETS Feeds for Coaching Logs</w:t>
        </w:r>
        <w:r w:rsidR="0020526D">
          <w:rPr>
            <w:noProof/>
            <w:webHidden/>
          </w:rPr>
          <w:tab/>
        </w:r>
        <w:r w:rsidR="0020526D">
          <w:rPr>
            <w:noProof/>
            <w:webHidden/>
          </w:rPr>
          <w:fldChar w:fldCharType="begin"/>
        </w:r>
        <w:r w:rsidR="0020526D">
          <w:rPr>
            <w:noProof/>
            <w:webHidden/>
          </w:rPr>
          <w:instrText xml:space="preserve"> PAGEREF _Toc495488364 \h </w:instrText>
        </w:r>
        <w:r w:rsidR="0020526D">
          <w:rPr>
            <w:noProof/>
            <w:webHidden/>
          </w:rPr>
        </w:r>
        <w:r w:rsidR="0020526D">
          <w:rPr>
            <w:noProof/>
            <w:webHidden/>
          </w:rPr>
          <w:fldChar w:fldCharType="separate"/>
        </w:r>
        <w:r w:rsidR="0020526D">
          <w:rPr>
            <w:noProof/>
            <w:webHidden/>
          </w:rPr>
          <w:t>21</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5" w:history="1">
        <w:r w:rsidR="0020526D" w:rsidRPr="0013653E">
          <w:rPr>
            <w:rStyle w:val="Hyperlink"/>
            <w:noProof/>
          </w:rPr>
          <w:t>1.4.1.8</w:t>
        </w:r>
        <w:r w:rsidR="0020526D">
          <w:rPr>
            <w:rFonts w:asciiTheme="minorHAnsi" w:eastAsiaTheme="minorEastAsia" w:hAnsiTheme="minorHAnsi" w:cstheme="minorBidi"/>
            <w:noProof/>
            <w:sz w:val="22"/>
            <w:szCs w:val="22"/>
          </w:rPr>
          <w:tab/>
        </w:r>
        <w:r w:rsidR="0020526D" w:rsidRPr="0013653E">
          <w:rPr>
            <w:rStyle w:val="Hyperlink"/>
            <w:noProof/>
          </w:rPr>
          <w:t>ETS Compliance (Outstanding Action) Feeds for Coaching Logs</w:t>
        </w:r>
        <w:r w:rsidR="0020526D">
          <w:rPr>
            <w:noProof/>
            <w:webHidden/>
          </w:rPr>
          <w:tab/>
        </w:r>
        <w:r w:rsidR="0020526D">
          <w:rPr>
            <w:noProof/>
            <w:webHidden/>
          </w:rPr>
          <w:fldChar w:fldCharType="begin"/>
        </w:r>
        <w:r w:rsidR="0020526D">
          <w:rPr>
            <w:noProof/>
            <w:webHidden/>
          </w:rPr>
          <w:instrText xml:space="preserve"> PAGEREF _Toc495488365 \h </w:instrText>
        </w:r>
        <w:r w:rsidR="0020526D">
          <w:rPr>
            <w:noProof/>
            <w:webHidden/>
          </w:rPr>
        </w:r>
        <w:r w:rsidR="0020526D">
          <w:rPr>
            <w:noProof/>
            <w:webHidden/>
          </w:rPr>
          <w:fldChar w:fldCharType="separate"/>
        </w:r>
        <w:r w:rsidR="0020526D">
          <w:rPr>
            <w:noProof/>
            <w:webHidden/>
          </w:rPr>
          <w:t>22</w:t>
        </w:r>
        <w:r w:rsidR="0020526D">
          <w:rPr>
            <w:noProof/>
            <w:webHidden/>
          </w:rPr>
          <w:fldChar w:fldCharType="end"/>
        </w:r>
      </w:hyperlink>
    </w:p>
    <w:p w:rsidR="0020526D" w:rsidRDefault="00AF5B77">
      <w:pPr>
        <w:pStyle w:val="TOC4"/>
        <w:tabs>
          <w:tab w:val="left" w:pos="1400"/>
          <w:tab w:val="right" w:pos="9350"/>
        </w:tabs>
        <w:rPr>
          <w:rFonts w:asciiTheme="minorHAnsi" w:eastAsiaTheme="minorEastAsia" w:hAnsiTheme="minorHAnsi" w:cstheme="minorBidi"/>
          <w:noProof/>
          <w:sz w:val="22"/>
          <w:szCs w:val="22"/>
        </w:rPr>
      </w:pPr>
      <w:hyperlink w:anchor="_Toc495488366" w:history="1">
        <w:r w:rsidR="0020526D" w:rsidRPr="0013653E">
          <w:rPr>
            <w:rStyle w:val="Hyperlink"/>
            <w:noProof/>
          </w:rPr>
          <w:t>1.4.1.9</w:t>
        </w:r>
        <w:r w:rsidR="0020526D">
          <w:rPr>
            <w:rFonts w:asciiTheme="minorHAnsi" w:eastAsiaTheme="minorEastAsia" w:hAnsiTheme="minorHAnsi" w:cstheme="minorBidi"/>
            <w:noProof/>
            <w:sz w:val="22"/>
            <w:szCs w:val="22"/>
          </w:rPr>
          <w:tab/>
        </w:r>
        <w:r w:rsidR="0020526D" w:rsidRPr="0013653E">
          <w:rPr>
            <w:rStyle w:val="Hyperlink"/>
            <w:noProof/>
          </w:rPr>
          <w:t>Quality Other Feeds for Coaching Logs</w:t>
        </w:r>
        <w:r w:rsidR="0020526D">
          <w:rPr>
            <w:noProof/>
            <w:webHidden/>
          </w:rPr>
          <w:tab/>
        </w:r>
        <w:r w:rsidR="0020526D">
          <w:rPr>
            <w:noProof/>
            <w:webHidden/>
          </w:rPr>
          <w:fldChar w:fldCharType="begin"/>
        </w:r>
        <w:r w:rsidR="0020526D">
          <w:rPr>
            <w:noProof/>
            <w:webHidden/>
          </w:rPr>
          <w:instrText xml:space="preserve"> PAGEREF _Toc495488366 \h </w:instrText>
        </w:r>
        <w:r w:rsidR="0020526D">
          <w:rPr>
            <w:noProof/>
            <w:webHidden/>
          </w:rPr>
        </w:r>
        <w:r w:rsidR="0020526D">
          <w:rPr>
            <w:noProof/>
            <w:webHidden/>
          </w:rPr>
          <w:fldChar w:fldCharType="separate"/>
        </w:r>
        <w:r w:rsidR="0020526D">
          <w:rPr>
            <w:noProof/>
            <w:webHidden/>
          </w:rPr>
          <w:t>23</w:t>
        </w:r>
        <w:r w:rsidR="0020526D">
          <w:rPr>
            <w:noProof/>
            <w:webHidden/>
          </w:rPr>
          <w:fldChar w:fldCharType="end"/>
        </w:r>
      </w:hyperlink>
    </w:p>
    <w:p w:rsidR="0020526D" w:rsidRDefault="00AF5B77">
      <w:pPr>
        <w:pStyle w:val="TOC4"/>
        <w:tabs>
          <w:tab w:val="left" w:pos="1600"/>
          <w:tab w:val="right" w:pos="9350"/>
        </w:tabs>
        <w:rPr>
          <w:rFonts w:asciiTheme="minorHAnsi" w:eastAsiaTheme="minorEastAsia" w:hAnsiTheme="minorHAnsi" w:cstheme="minorBidi"/>
          <w:noProof/>
          <w:sz w:val="22"/>
          <w:szCs w:val="22"/>
        </w:rPr>
      </w:pPr>
      <w:hyperlink w:anchor="_Toc495488367" w:history="1">
        <w:r w:rsidR="0020526D" w:rsidRPr="0013653E">
          <w:rPr>
            <w:rStyle w:val="Hyperlink"/>
            <w:noProof/>
          </w:rPr>
          <w:t>1.4.1.10</w:t>
        </w:r>
        <w:r w:rsidR="0020526D">
          <w:rPr>
            <w:rFonts w:asciiTheme="minorHAnsi" w:eastAsiaTheme="minorEastAsia" w:hAnsiTheme="minorHAnsi" w:cstheme="minorBidi"/>
            <w:noProof/>
            <w:sz w:val="22"/>
            <w:szCs w:val="22"/>
          </w:rPr>
          <w:tab/>
        </w:r>
        <w:r w:rsidR="0020526D" w:rsidRPr="0013653E">
          <w:rPr>
            <w:rStyle w:val="Hyperlink"/>
            <w:noProof/>
          </w:rPr>
          <w:t>Training Feeds for Coaching Logs</w:t>
        </w:r>
        <w:r w:rsidR="0020526D">
          <w:rPr>
            <w:noProof/>
            <w:webHidden/>
          </w:rPr>
          <w:tab/>
        </w:r>
        <w:r w:rsidR="0020526D">
          <w:rPr>
            <w:noProof/>
            <w:webHidden/>
          </w:rPr>
          <w:fldChar w:fldCharType="begin"/>
        </w:r>
        <w:r w:rsidR="0020526D">
          <w:rPr>
            <w:noProof/>
            <w:webHidden/>
          </w:rPr>
          <w:instrText xml:space="preserve"> PAGEREF _Toc495488367 \h </w:instrText>
        </w:r>
        <w:r w:rsidR="0020526D">
          <w:rPr>
            <w:noProof/>
            <w:webHidden/>
          </w:rPr>
        </w:r>
        <w:r w:rsidR="0020526D">
          <w:rPr>
            <w:noProof/>
            <w:webHidden/>
          </w:rPr>
          <w:fldChar w:fldCharType="separate"/>
        </w:r>
        <w:r w:rsidR="0020526D">
          <w:rPr>
            <w:noProof/>
            <w:webHidden/>
          </w:rPr>
          <w:t>25</w:t>
        </w:r>
        <w:r w:rsidR="0020526D">
          <w:rPr>
            <w:noProof/>
            <w:webHidden/>
          </w:rPr>
          <w:fldChar w:fldCharType="end"/>
        </w:r>
      </w:hyperlink>
    </w:p>
    <w:p w:rsidR="0020526D" w:rsidRDefault="00AF5B77">
      <w:pPr>
        <w:pStyle w:val="TOC4"/>
        <w:tabs>
          <w:tab w:val="left" w:pos="1600"/>
          <w:tab w:val="right" w:pos="9350"/>
        </w:tabs>
        <w:rPr>
          <w:rFonts w:asciiTheme="minorHAnsi" w:eastAsiaTheme="minorEastAsia" w:hAnsiTheme="minorHAnsi" w:cstheme="minorBidi"/>
          <w:noProof/>
          <w:sz w:val="22"/>
          <w:szCs w:val="22"/>
        </w:rPr>
      </w:pPr>
      <w:hyperlink w:anchor="_Toc495488368" w:history="1">
        <w:r w:rsidR="0020526D" w:rsidRPr="0013653E">
          <w:rPr>
            <w:rStyle w:val="Hyperlink"/>
            <w:noProof/>
          </w:rPr>
          <w:t>1.4.1.11</w:t>
        </w:r>
        <w:r w:rsidR="0020526D">
          <w:rPr>
            <w:rFonts w:asciiTheme="minorHAnsi" w:eastAsiaTheme="minorEastAsia" w:hAnsiTheme="minorHAnsi" w:cstheme="minorBidi"/>
            <w:noProof/>
            <w:sz w:val="22"/>
            <w:szCs w:val="22"/>
          </w:rPr>
          <w:tab/>
        </w:r>
        <w:r w:rsidR="0020526D" w:rsidRPr="0013653E">
          <w:rPr>
            <w:rStyle w:val="Hyperlink"/>
            <w:noProof/>
          </w:rPr>
          <w:t>Generic Feeds for Coaching Logs</w:t>
        </w:r>
        <w:r w:rsidR="0020526D">
          <w:rPr>
            <w:noProof/>
            <w:webHidden/>
          </w:rPr>
          <w:tab/>
        </w:r>
        <w:r w:rsidR="0020526D">
          <w:rPr>
            <w:noProof/>
            <w:webHidden/>
          </w:rPr>
          <w:fldChar w:fldCharType="begin"/>
        </w:r>
        <w:r w:rsidR="0020526D">
          <w:rPr>
            <w:noProof/>
            <w:webHidden/>
          </w:rPr>
          <w:instrText xml:space="preserve"> PAGEREF _Toc495488368 \h </w:instrText>
        </w:r>
        <w:r w:rsidR="0020526D">
          <w:rPr>
            <w:noProof/>
            <w:webHidden/>
          </w:rPr>
        </w:r>
        <w:r w:rsidR="0020526D">
          <w:rPr>
            <w:noProof/>
            <w:webHidden/>
          </w:rPr>
          <w:fldChar w:fldCharType="separate"/>
        </w:r>
        <w:r w:rsidR="0020526D">
          <w:rPr>
            <w:noProof/>
            <w:webHidden/>
          </w:rPr>
          <w:t>26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69" w:history="1">
        <w:r w:rsidR="0020526D" w:rsidRPr="0013653E">
          <w:rPr>
            <w:rStyle w:val="Hyperlink"/>
            <w:rFonts w:cs="Arial"/>
            <w:b/>
            <w:bCs/>
            <w:noProof/>
          </w:rPr>
          <w:t>1.4.2.</w:t>
        </w:r>
        <w:r w:rsidR="0020526D">
          <w:rPr>
            <w:rFonts w:asciiTheme="minorHAnsi" w:eastAsiaTheme="minorEastAsia" w:hAnsiTheme="minorHAnsi" w:cstheme="minorBidi"/>
            <w:noProof/>
            <w:sz w:val="22"/>
            <w:szCs w:val="22"/>
          </w:rPr>
          <w:tab/>
        </w:r>
        <w:r w:rsidR="0020526D" w:rsidRPr="0013653E">
          <w:rPr>
            <w:rStyle w:val="Hyperlink"/>
            <w:rFonts w:cs="Arial"/>
            <w:b/>
            <w:bCs/>
            <w:noProof/>
          </w:rPr>
          <w:t>Outputs</w:t>
        </w:r>
        <w:r w:rsidR="0020526D">
          <w:rPr>
            <w:noProof/>
            <w:webHidden/>
          </w:rPr>
          <w:tab/>
        </w:r>
        <w:r w:rsidR="0020526D">
          <w:rPr>
            <w:noProof/>
            <w:webHidden/>
          </w:rPr>
          <w:fldChar w:fldCharType="begin"/>
        </w:r>
        <w:r w:rsidR="0020526D">
          <w:rPr>
            <w:noProof/>
            <w:webHidden/>
          </w:rPr>
          <w:instrText xml:space="preserve"> PAGEREF _Toc495488369 \h </w:instrText>
        </w:r>
        <w:r w:rsidR="0020526D">
          <w:rPr>
            <w:noProof/>
            <w:webHidden/>
          </w:rPr>
        </w:r>
        <w:r w:rsidR="0020526D">
          <w:rPr>
            <w:noProof/>
            <w:webHidden/>
          </w:rPr>
          <w:fldChar w:fldCharType="separate"/>
        </w:r>
        <w:r w:rsidR="0020526D">
          <w:rPr>
            <w:noProof/>
            <w:webHidden/>
          </w:rPr>
          <w:t>27</w:t>
        </w:r>
        <w:r w:rsidR="0020526D">
          <w:rPr>
            <w:noProof/>
            <w:webHidden/>
          </w:rPr>
          <w:fldChar w:fldCharType="end"/>
        </w:r>
      </w:hyperlink>
    </w:p>
    <w:p w:rsidR="0020526D" w:rsidRDefault="00AF5B77">
      <w:pPr>
        <w:pStyle w:val="TOC1"/>
        <w:tabs>
          <w:tab w:val="left" w:pos="432"/>
        </w:tabs>
        <w:rPr>
          <w:rFonts w:asciiTheme="minorHAnsi" w:eastAsiaTheme="minorEastAsia" w:hAnsiTheme="minorHAnsi" w:cstheme="minorBidi"/>
          <w:noProof/>
          <w:sz w:val="22"/>
          <w:szCs w:val="22"/>
        </w:rPr>
      </w:pPr>
      <w:hyperlink w:anchor="_Toc495488370" w:history="1">
        <w:r w:rsidR="0020526D" w:rsidRPr="0013653E">
          <w:rPr>
            <w:rStyle w:val="Hyperlink"/>
            <w:b/>
            <w:noProof/>
          </w:rPr>
          <w:t>2.</w:t>
        </w:r>
        <w:r w:rsidR="0020526D">
          <w:rPr>
            <w:rFonts w:asciiTheme="minorHAnsi" w:eastAsiaTheme="minorEastAsia" w:hAnsiTheme="minorHAnsi" w:cstheme="minorBidi"/>
            <w:noProof/>
            <w:sz w:val="22"/>
            <w:szCs w:val="22"/>
          </w:rPr>
          <w:tab/>
        </w:r>
        <w:r w:rsidR="0020526D" w:rsidRPr="0013653E">
          <w:rPr>
            <w:rStyle w:val="Hyperlink"/>
            <w:b/>
            <w:noProof/>
          </w:rPr>
          <w:t>Database</w:t>
        </w:r>
        <w:r w:rsidR="0020526D">
          <w:rPr>
            <w:noProof/>
            <w:webHidden/>
          </w:rPr>
          <w:tab/>
        </w:r>
        <w:r w:rsidR="0020526D">
          <w:rPr>
            <w:noProof/>
            <w:webHidden/>
          </w:rPr>
          <w:fldChar w:fldCharType="begin"/>
        </w:r>
        <w:r w:rsidR="0020526D">
          <w:rPr>
            <w:noProof/>
            <w:webHidden/>
          </w:rPr>
          <w:instrText xml:space="preserve"> PAGEREF _Toc495488370 \h </w:instrText>
        </w:r>
        <w:r w:rsidR="0020526D">
          <w:rPr>
            <w:noProof/>
            <w:webHidden/>
          </w:rPr>
        </w:r>
        <w:r w:rsidR="0020526D">
          <w:rPr>
            <w:noProof/>
            <w:webHidden/>
          </w:rPr>
          <w:fldChar w:fldCharType="separate"/>
        </w:r>
        <w:r w:rsidR="0020526D">
          <w:rPr>
            <w:noProof/>
            <w:webHidden/>
          </w:rPr>
          <w:t>27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1" w:history="1">
        <w:r w:rsidR="0020526D" w:rsidRPr="0013653E">
          <w:rPr>
            <w:rStyle w:val="Hyperlink"/>
            <w:rFonts w:cs="Arial"/>
            <w:b/>
            <w:bCs/>
            <w:noProof/>
          </w:rPr>
          <w:t>2.1.</w:t>
        </w:r>
        <w:r w:rsidR="0020526D">
          <w:rPr>
            <w:rFonts w:asciiTheme="minorHAnsi" w:eastAsiaTheme="minorEastAsia" w:hAnsiTheme="minorHAnsi" w:cstheme="minorBidi"/>
            <w:noProof/>
            <w:sz w:val="22"/>
            <w:szCs w:val="22"/>
          </w:rPr>
          <w:tab/>
        </w:r>
        <w:r w:rsidR="0020526D" w:rsidRPr="0013653E">
          <w:rPr>
            <w:rStyle w:val="Hyperlink"/>
            <w:rFonts w:cs="Arial"/>
            <w:b/>
            <w:bCs/>
            <w:noProof/>
          </w:rPr>
          <w:t>eCoaching Tables.</w:t>
        </w:r>
        <w:r w:rsidR="0020526D">
          <w:rPr>
            <w:noProof/>
            <w:webHidden/>
          </w:rPr>
          <w:tab/>
        </w:r>
        <w:r w:rsidR="0020526D">
          <w:rPr>
            <w:noProof/>
            <w:webHidden/>
          </w:rPr>
          <w:fldChar w:fldCharType="begin"/>
        </w:r>
        <w:r w:rsidR="0020526D">
          <w:rPr>
            <w:noProof/>
            <w:webHidden/>
          </w:rPr>
          <w:instrText xml:space="preserve"> PAGEREF _Toc495488371 \h </w:instrText>
        </w:r>
        <w:r w:rsidR="0020526D">
          <w:rPr>
            <w:noProof/>
            <w:webHidden/>
          </w:rPr>
        </w:r>
        <w:r w:rsidR="0020526D">
          <w:rPr>
            <w:noProof/>
            <w:webHidden/>
          </w:rPr>
          <w:fldChar w:fldCharType="separate"/>
        </w:r>
        <w:r w:rsidR="0020526D">
          <w:rPr>
            <w:noProof/>
            <w:webHidden/>
          </w:rPr>
          <w:t>27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4" w:history="1">
        <w:r w:rsidR="0020526D" w:rsidRPr="0013653E">
          <w:rPr>
            <w:rStyle w:val="Hyperlink"/>
            <w:noProof/>
          </w:rPr>
          <w:t>2.1.1</w:t>
        </w:r>
        <w:r w:rsidR="0020526D">
          <w:rPr>
            <w:rFonts w:asciiTheme="minorHAnsi" w:eastAsiaTheme="minorEastAsia" w:hAnsiTheme="minorHAnsi" w:cstheme="minorBidi"/>
            <w:noProof/>
            <w:sz w:val="22"/>
            <w:szCs w:val="22"/>
          </w:rPr>
          <w:tab/>
        </w:r>
        <w:r w:rsidR="0020526D" w:rsidRPr="0013653E">
          <w:rPr>
            <w:rStyle w:val="Hyperlink"/>
            <w:noProof/>
          </w:rPr>
          <w:t>EC.Coaching_Log</w:t>
        </w:r>
        <w:r w:rsidR="0020526D">
          <w:rPr>
            <w:noProof/>
            <w:webHidden/>
          </w:rPr>
          <w:tab/>
        </w:r>
        <w:r w:rsidR="0020526D">
          <w:rPr>
            <w:noProof/>
            <w:webHidden/>
          </w:rPr>
          <w:fldChar w:fldCharType="begin"/>
        </w:r>
        <w:r w:rsidR="0020526D">
          <w:rPr>
            <w:noProof/>
            <w:webHidden/>
          </w:rPr>
          <w:instrText xml:space="preserve"> PAGEREF _Toc495488374 \h </w:instrText>
        </w:r>
        <w:r w:rsidR="0020526D">
          <w:rPr>
            <w:noProof/>
            <w:webHidden/>
          </w:rPr>
        </w:r>
        <w:r w:rsidR="0020526D">
          <w:rPr>
            <w:noProof/>
            <w:webHidden/>
          </w:rPr>
          <w:fldChar w:fldCharType="separate"/>
        </w:r>
        <w:r w:rsidR="0020526D">
          <w:rPr>
            <w:noProof/>
            <w:webHidden/>
          </w:rPr>
          <w:t>33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5" w:history="1">
        <w:r w:rsidR="0020526D" w:rsidRPr="0013653E">
          <w:rPr>
            <w:rStyle w:val="Hyperlink"/>
            <w:noProof/>
          </w:rPr>
          <w:t>2.1.2</w:t>
        </w:r>
        <w:r w:rsidR="0020526D">
          <w:rPr>
            <w:rFonts w:asciiTheme="minorHAnsi" w:eastAsiaTheme="minorEastAsia" w:hAnsiTheme="minorHAnsi" w:cstheme="minorBidi"/>
            <w:noProof/>
            <w:sz w:val="22"/>
            <w:szCs w:val="22"/>
          </w:rPr>
          <w:tab/>
        </w:r>
        <w:r w:rsidR="0020526D" w:rsidRPr="0013653E">
          <w:rPr>
            <w:rStyle w:val="Hyperlink"/>
            <w:noProof/>
          </w:rPr>
          <w:t>EC.Coaching_Log_Reason</w:t>
        </w:r>
        <w:r w:rsidR="0020526D">
          <w:rPr>
            <w:noProof/>
            <w:webHidden/>
          </w:rPr>
          <w:tab/>
        </w:r>
        <w:r w:rsidR="0020526D">
          <w:rPr>
            <w:noProof/>
            <w:webHidden/>
          </w:rPr>
          <w:fldChar w:fldCharType="begin"/>
        </w:r>
        <w:r w:rsidR="0020526D">
          <w:rPr>
            <w:noProof/>
            <w:webHidden/>
          </w:rPr>
          <w:instrText xml:space="preserve"> PAGEREF _Toc495488375 \h </w:instrText>
        </w:r>
        <w:r w:rsidR="0020526D">
          <w:rPr>
            <w:noProof/>
            <w:webHidden/>
          </w:rPr>
        </w:r>
        <w:r w:rsidR="0020526D">
          <w:rPr>
            <w:noProof/>
            <w:webHidden/>
          </w:rPr>
          <w:fldChar w:fldCharType="separate"/>
        </w:r>
        <w:r w:rsidR="0020526D">
          <w:rPr>
            <w:noProof/>
            <w:webHidden/>
          </w:rPr>
          <w:t>35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6" w:history="1">
        <w:r w:rsidR="0020526D" w:rsidRPr="0013653E">
          <w:rPr>
            <w:rStyle w:val="Hyperlink"/>
            <w:noProof/>
          </w:rPr>
          <w:t>2.1.3</w:t>
        </w:r>
        <w:r w:rsidR="0020526D">
          <w:rPr>
            <w:rFonts w:asciiTheme="minorHAnsi" w:eastAsiaTheme="minorEastAsia" w:hAnsiTheme="minorHAnsi" w:cstheme="minorBidi"/>
            <w:noProof/>
            <w:sz w:val="22"/>
            <w:szCs w:val="22"/>
          </w:rPr>
          <w:tab/>
        </w:r>
        <w:r w:rsidR="0020526D" w:rsidRPr="0013653E">
          <w:rPr>
            <w:rStyle w:val="Hyperlink"/>
            <w:noProof/>
          </w:rPr>
          <w:t>EC.Employee_Hierarchy</w:t>
        </w:r>
        <w:r w:rsidR="0020526D">
          <w:rPr>
            <w:noProof/>
            <w:webHidden/>
          </w:rPr>
          <w:tab/>
        </w:r>
        <w:r w:rsidR="0020526D">
          <w:rPr>
            <w:noProof/>
            <w:webHidden/>
          </w:rPr>
          <w:fldChar w:fldCharType="begin"/>
        </w:r>
        <w:r w:rsidR="0020526D">
          <w:rPr>
            <w:noProof/>
            <w:webHidden/>
          </w:rPr>
          <w:instrText xml:space="preserve"> PAGEREF _Toc495488376 \h </w:instrText>
        </w:r>
        <w:r w:rsidR="0020526D">
          <w:rPr>
            <w:noProof/>
            <w:webHidden/>
          </w:rPr>
        </w:r>
        <w:r w:rsidR="0020526D">
          <w:rPr>
            <w:noProof/>
            <w:webHidden/>
          </w:rPr>
          <w:fldChar w:fldCharType="separate"/>
        </w:r>
        <w:r w:rsidR="0020526D">
          <w:rPr>
            <w:noProof/>
            <w:webHidden/>
          </w:rPr>
          <w:t>36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7" w:history="1">
        <w:r w:rsidR="0020526D" w:rsidRPr="0013653E">
          <w:rPr>
            <w:rStyle w:val="Hyperlink"/>
            <w:noProof/>
          </w:rPr>
          <w:t>2.1.4</w:t>
        </w:r>
        <w:r w:rsidR="0020526D">
          <w:rPr>
            <w:rFonts w:asciiTheme="minorHAnsi" w:eastAsiaTheme="minorEastAsia" w:hAnsiTheme="minorHAnsi" w:cstheme="minorBidi"/>
            <w:noProof/>
            <w:sz w:val="22"/>
            <w:szCs w:val="22"/>
          </w:rPr>
          <w:tab/>
        </w:r>
        <w:r w:rsidR="0020526D" w:rsidRPr="0013653E">
          <w:rPr>
            <w:rStyle w:val="Hyperlink"/>
            <w:noProof/>
          </w:rPr>
          <w:t>EC.Employee_Hierarchy_Stage</w:t>
        </w:r>
        <w:r w:rsidR="0020526D">
          <w:rPr>
            <w:noProof/>
            <w:webHidden/>
          </w:rPr>
          <w:tab/>
        </w:r>
        <w:r w:rsidR="0020526D">
          <w:rPr>
            <w:noProof/>
            <w:webHidden/>
          </w:rPr>
          <w:fldChar w:fldCharType="begin"/>
        </w:r>
        <w:r w:rsidR="0020526D">
          <w:rPr>
            <w:noProof/>
            <w:webHidden/>
          </w:rPr>
          <w:instrText xml:space="preserve"> PAGEREF _Toc495488377 \h </w:instrText>
        </w:r>
        <w:r w:rsidR="0020526D">
          <w:rPr>
            <w:noProof/>
            <w:webHidden/>
          </w:rPr>
        </w:r>
        <w:r w:rsidR="0020526D">
          <w:rPr>
            <w:noProof/>
            <w:webHidden/>
          </w:rPr>
          <w:fldChar w:fldCharType="separate"/>
        </w:r>
        <w:r w:rsidR="0020526D">
          <w:rPr>
            <w:noProof/>
            <w:webHidden/>
          </w:rPr>
          <w:t>37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8" w:history="1">
        <w:r w:rsidR="0020526D" w:rsidRPr="0013653E">
          <w:rPr>
            <w:rStyle w:val="Hyperlink"/>
            <w:noProof/>
          </w:rPr>
          <w:t>2.1.5</w:t>
        </w:r>
        <w:r w:rsidR="0020526D">
          <w:rPr>
            <w:rFonts w:asciiTheme="minorHAnsi" w:eastAsiaTheme="minorEastAsia" w:hAnsiTheme="minorHAnsi" w:cstheme="minorBidi"/>
            <w:noProof/>
            <w:sz w:val="22"/>
            <w:szCs w:val="22"/>
          </w:rPr>
          <w:tab/>
        </w:r>
        <w:r w:rsidR="0020526D" w:rsidRPr="0013653E">
          <w:rPr>
            <w:rStyle w:val="Hyperlink"/>
            <w:noProof/>
          </w:rPr>
          <w:t>EC.EmpID_To_SupID_Stage</w:t>
        </w:r>
        <w:r w:rsidR="0020526D">
          <w:rPr>
            <w:noProof/>
            <w:webHidden/>
          </w:rPr>
          <w:tab/>
        </w:r>
        <w:r w:rsidR="0020526D">
          <w:rPr>
            <w:noProof/>
            <w:webHidden/>
          </w:rPr>
          <w:fldChar w:fldCharType="begin"/>
        </w:r>
        <w:r w:rsidR="0020526D">
          <w:rPr>
            <w:noProof/>
            <w:webHidden/>
          </w:rPr>
          <w:instrText xml:space="preserve"> PAGEREF _Toc495488378 \h </w:instrText>
        </w:r>
        <w:r w:rsidR="0020526D">
          <w:rPr>
            <w:noProof/>
            <w:webHidden/>
          </w:rPr>
        </w:r>
        <w:r w:rsidR="0020526D">
          <w:rPr>
            <w:noProof/>
            <w:webHidden/>
          </w:rPr>
          <w:fldChar w:fldCharType="separate"/>
        </w:r>
        <w:r w:rsidR="0020526D">
          <w:rPr>
            <w:noProof/>
            <w:webHidden/>
          </w:rPr>
          <w:t>38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79" w:history="1">
        <w:r w:rsidR="0020526D" w:rsidRPr="0013653E">
          <w:rPr>
            <w:rStyle w:val="Hyperlink"/>
            <w:noProof/>
          </w:rPr>
          <w:t>2.1.6</w:t>
        </w:r>
        <w:r w:rsidR="0020526D">
          <w:rPr>
            <w:rFonts w:asciiTheme="minorHAnsi" w:eastAsiaTheme="minorEastAsia" w:hAnsiTheme="minorHAnsi" w:cstheme="minorBidi"/>
            <w:noProof/>
            <w:sz w:val="22"/>
            <w:szCs w:val="22"/>
          </w:rPr>
          <w:tab/>
        </w:r>
        <w:r w:rsidR="0020526D" w:rsidRPr="0013653E">
          <w:rPr>
            <w:rStyle w:val="Hyperlink"/>
            <w:noProof/>
          </w:rPr>
          <w:t>EC.EmployeeID_To_LanID</w:t>
        </w:r>
        <w:r w:rsidR="0020526D">
          <w:rPr>
            <w:noProof/>
            <w:webHidden/>
          </w:rPr>
          <w:tab/>
        </w:r>
        <w:r w:rsidR="0020526D">
          <w:rPr>
            <w:noProof/>
            <w:webHidden/>
          </w:rPr>
          <w:fldChar w:fldCharType="begin"/>
        </w:r>
        <w:r w:rsidR="0020526D">
          <w:rPr>
            <w:noProof/>
            <w:webHidden/>
          </w:rPr>
          <w:instrText xml:space="preserve"> PAGEREF _Toc495488379 \h </w:instrText>
        </w:r>
        <w:r w:rsidR="0020526D">
          <w:rPr>
            <w:noProof/>
            <w:webHidden/>
          </w:rPr>
        </w:r>
        <w:r w:rsidR="0020526D">
          <w:rPr>
            <w:noProof/>
            <w:webHidden/>
          </w:rPr>
          <w:fldChar w:fldCharType="separate"/>
        </w:r>
        <w:r w:rsidR="0020526D">
          <w:rPr>
            <w:noProof/>
            <w:webHidden/>
          </w:rPr>
          <w:t>38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0" w:history="1">
        <w:r w:rsidR="0020526D" w:rsidRPr="0013653E">
          <w:rPr>
            <w:rStyle w:val="Hyperlink"/>
            <w:noProof/>
          </w:rPr>
          <w:t>datetime</w:t>
        </w:r>
        <w:r w:rsidR="0020526D">
          <w:rPr>
            <w:noProof/>
            <w:webHidden/>
          </w:rPr>
          <w:tab/>
        </w:r>
        <w:r w:rsidR="0020526D">
          <w:rPr>
            <w:noProof/>
            <w:webHidden/>
          </w:rPr>
          <w:fldChar w:fldCharType="begin"/>
        </w:r>
        <w:r w:rsidR="0020526D">
          <w:rPr>
            <w:noProof/>
            <w:webHidden/>
          </w:rPr>
          <w:instrText xml:space="preserve"> PAGEREF _Toc495488380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1" w:history="1">
        <w:r w:rsidR="0020526D" w:rsidRPr="0013653E">
          <w:rPr>
            <w:rStyle w:val="Hyperlink"/>
            <w:noProof/>
          </w:rPr>
          <w:t>2.1.7</w:t>
        </w:r>
        <w:r w:rsidR="0020526D">
          <w:rPr>
            <w:rFonts w:asciiTheme="minorHAnsi" w:eastAsiaTheme="minorEastAsia" w:hAnsiTheme="minorHAnsi" w:cstheme="minorBidi"/>
            <w:noProof/>
            <w:sz w:val="22"/>
            <w:szCs w:val="22"/>
          </w:rPr>
          <w:tab/>
        </w:r>
        <w:r w:rsidR="0020526D" w:rsidRPr="0013653E">
          <w:rPr>
            <w:rStyle w:val="Hyperlink"/>
            <w:noProof/>
          </w:rPr>
          <w:t>EC.CSR_Hierarchy</w:t>
        </w:r>
        <w:r w:rsidR="0020526D">
          <w:rPr>
            <w:noProof/>
            <w:webHidden/>
          </w:rPr>
          <w:tab/>
        </w:r>
        <w:r w:rsidR="0020526D">
          <w:rPr>
            <w:noProof/>
            <w:webHidden/>
          </w:rPr>
          <w:fldChar w:fldCharType="begin"/>
        </w:r>
        <w:r w:rsidR="0020526D">
          <w:rPr>
            <w:noProof/>
            <w:webHidden/>
          </w:rPr>
          <w:instrText xml:space="preserve"> PAGEREF _Toc495488381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2" w:history="1">
        <w:r w:rsidR="0020526D" w:rsidRPr="0013653E">
          <w:rPr>
            <w:rStyle w:val="Hyperlink"/>
            <w:noProof/>
          </w:rPr>
          <w:t>2.1.8</w:t>
        </w:r>
        <w:r w:rsidR="0020526D">
          <w:rPr>
            <w:rFonts w:asciiTheme="minorHAnsi" w:eastAsiaTheme="minorEastAsia" w:hAnsiTheme="minorHAnsi" w:cstheme="minorBidi"/>
            <w:noProof/>
            <w:sz w:val="22"/>
            <w:szCs w:val="22"/>
          </w:rPr>
          <w:tab/>
        </w:r>
        <w:r w:rsidR="0020526D" w:rsidRPr="0013653E">
          <w:rPr>
            <w:rStyle w:val="Hyperlink"/>
            <w:noProof/>
          </w:rPr>
          <w:t>EC.DIM_Coaching_Reason</w:t>
        </w:r>
        <w:r w:rsidR="0020526D">
          <w:rPr>
            <w:noProof/>
            <w:webHidden/>
          </w:rPr>
          <w:tab/>
        </w:r>
        <w:r w:rsidR="0020526D">
          <w:rPr>
            <w:noProof/>
            <w:webHidden/>
          </w:rPr>
          <w:fldChar w:fldCharType="begin"/>
        </w:r>
        <w:r w:rsidR="0020526D">
          <w:rPr>
            <w:noProof/>
            <w:webHidden/>
          </w:rPr>
          <w:instrText xml:space="preserve"> PAGEREF _Toc495488382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3" w:history="1">
        <w:r w:rsidR="0020526D" w:rsidRPr="0013653E">
          <w:rPr>
            <w:rStyle w:val="Hyperlink"/>
            <w:noProof/>
          </w:rPr>
          <w:t>2.1.9</w:t>
        </w:r>
        <w:r w:rsidR="0020526D">
          <w:rPr>
            <w:rFonts w:asciiTheme="minorHAnsi" w:eastAsiaTheme="minorEastAsia" w:hAnsiTheme="minorHAnsi" w:cstheme="minorBidi"/>
            <w:noProof/>
            <w:sz w:val="22"/>
            <w:szCs w:val="22"/>
          </w:rPr>
          <w:tab/>
        </w:r>
        <w:r w:rsidR="0020526D" w:rsidRPr="0013653E">
          <w:rPr>
            <w:rStyle w:val="Hyperlink"/>
            <w:noProof/>
          </w:rPr>
          <w:t>EC.DIM_Date</w:t>
        </w:r>
        <w:r w:rsidR="0020526D">
          <w:rPr>
            <w:noProof/>
            <w:webHidden/>
          </w:rPr>
          <w:tab/>
        </w:r>
        <w:r w:rsidR="0020526D">
          <w:rPr>
            <w:noProof/>
            <w:webHidden/>
          </w:rPr>
          <w:fldChar w:fldCharType="begin"/>
        </w:r>
        <w:r w:rsidR="0020526D">
          <w:rPr>
            <w:noProof/>
            <w:webHidden/>
          </w:rPr>
          <w:instrText xml:space="preserve"> PAGEREF _Toc495488383 \h </w:instrText>
        </w:r>
        <w:r w:rsidR="0020526D">
          <w:rPr>
            <w:noProof/>
            <w:webHidden/>
          </w:rPr>
        </w:r>
        <w:r w:rsidR="0020526D">
          <w:rPr>
            <w:noProof/>
            <w:webHidden/>
          </w:rPr>
          <w:fldChar w:fldCharType="separate"/>
        </w:r>
        <w:r w:rsidR="0020526D">
          <w:rPr>
            <w:noProof/>
            <w:webHidden/>
          </w:rPr>
          <w:t>39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4" w:history="1">
        <w:r w:rsidR="0020526D" w:rsidRPr="0013653E">
          <w:rPr>
            <w:rStyle w:val="Hyperlink"/>
            <w:noProof/>
          </w:rPr>
          <w:t>2.1.10</w:t>
        </w:r>
        <w:r w:rsidR="0020526D">
          <w:rPr>
            <w:rFonts w:asciiTheme="minorHAnsi" w:eastAsiaTheme="minorEastAsia" w:hAnsiTheme="minorHAnsi" w:cstheme="minorBidi"/>
            <w:noProof/>
            <w:sz w:val="22"/>
            <w:szCs w:val="22"/>
          </w:rPr>
          <w:tab/>
        </w:r>
        <w:r w:rsidR="0020526D" w:rsidRPr="0013653E">
          <w:rPr>
            <w:rStyle w:val="Hyperlink"/>
            <w:noProof/>
          </w:rPr>
          <w:t>EC.DIM_Site</w:t>
        </w:r>
        <w:r w:rsidR="0020526D">
          <w:rPr>
            <w:noProof/>
            <w:webHidden/>
          </w:rPr>
          <w:tab/>
        </w:r>
        <w:r w:rsidR="0020526D">
          <w:rPr>
            <w:noProof/>
            <w:webHidden/>
          </w:rPr>
          <w:fldChar w:fldCharType="begin"/>
        </w:r>
        <w:r w:rsidR="0020526D">
          <w:rPr>
            <w:noProof/>
            <w:webHidden/>
          </w:rPr>
          <w:instrText xml:space="preserve"> PAGEREF _Toc495488384 \h </w:instrText>
        </w:r>
        <w:r w:rsidR="0020526D">
          <w:rPr>
            <w:noProof/>
            <w:webHidden/>
          </w:rPr>
        </w:r>
        <w:r w:rsidR="0020526D">
          <w:rPr>
            <w:noProof/>
            <w:webHidden/>
          </w:rPr>
          <w:fldChar w:fldCharType="separate"/>
        </w:r>
        <w:r w:rsidR="0020526D">
          <w:rPr>
            <w:noProof/>
            <w:webHidden/>
          </w:rPr>
          <w:t>40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5" w:history="1">
        <w:r w:rsidR="0020526D" w:rsidRPr="0013653E">
          <w:rPr>
            <w:rStyle w:val="Hyperlink"/>
            <w:noProof/>
          </w:rPr>
          <w:t>2.1.11</w:t>
        </w:r>
        <w:r w:rsidR="0020526D">
          <w:rPr>
            <w:rFonts w:asciiTheme="minorHAnsi" w:eastAsiaTheme="minorEastAsia" w:hAnsiTheme="minorHAnsi" w:cstheme="minorBidi"/>
            <w:noProof/>
            <w:sz w:val="22"/>
            <w:szCs w:val="22"/>
          </w:rPr>
          <w:tab/>
        </w:r>
        <w:r w:rsidR="0020526D" w:rsidRPr="0013653E">
          <w:rPr>
            <w:rStyle w:val="Hyperlink"/>
            <w:noProof/>
          </w:rPr>
          <w:t>EC.DIM_Status</w:t>
        </w:r>
        <w:r w:rsidR="0020526D">
          <w:rPr>
            <w:noProof/>
            <w:webHidden/>
          </w:rPr>
          <w:tab/>
        </w:r>
        <w:r w:rsidR="0020526D">
          <w:rPr>
            <w:noProof/>
            <w:webHidden/>
          </w:rPr>
          <w:fldChar w:fldCharType="begin"/>
        </w:r>
        <w:r w:rsidR="0020526D">
          <w:rPr>
            <w:noProof/>
            <w:webHidden/>
          </w:rPr>
          <w:instrText xml:space="preserve"> PAGEREF _Toc495488385 \h </w:instrText>
        </w:r>
        <w:r w:rsidR="0020526D">
          <w:rPr>
            <w:noProof/>
            <w:webHidden/>
          </w:rPr>
        </w:r>
        <w:r w:rsidR="0020526D">
          <w:rPr>
            <w:noProof/>
            <w:webHidden/>
          </w:rPr>
          <w:fldChar w:fldCharType="separate"/>
        </w:r>
        <w:r w:rsidR="0020526D">
          <w:rPr>
            <w:noProof/>
            <w:webHidden/>
          </w:rPr>
          <w:t>40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6" w:history="1">
        <w:r w:rsidR="0020526D" w:rsidRPr="0013653E">
          <w:rPr>
            <w:rStyle w:val="Hyperlink"/>
            <w:noProof/>
          </w:rPr>
          <w:t>2.1.12</w:t>
        </w:r>
        <w:r w:rsidR="0020526D">
          <w:rPr>
            <w:rFonts w:asciiTheme="minorHAnsi" w:eastAsiaTheme="minorEastAsia" w:hAnsiTheme="minorHAnsi" w:cstheme="minorBidi"/>
            <w:noProof/>
            <w:sz w:val="22"/>
            <w:szCs w:val="22"/>
          </w:rPr>
          <w:tab/>
        </w:r>
        <w:r w:rsidR="0020526D" w:rsidRPr="0013653E">
          <w:rPr>
            <w:rStyle w:val="Hyperlink"/>
            <w:noProof/>
          </w:rPr>
          <w:t>EC.DIM_Source</w:t>
        </w:r>
        <w:r w:rsidR="0020526D">
          <w:rPr>
            <w:noProof/>
            <w:webHidden/>
          </w:rPr>
          <w:tab/>
        </w:r>
        <w:r w:rsidR="0020526D">
          <w:rPr>
            <w:noProof/>
            <w:webHidden/>
          </w:rPr>
          <w:fldChar w:fldCharType="begin"/>
        </w:r>
        <w:r w:rsidR="0020526D">
          <w:rPr>
            <w:noProof/>
            <w:webHidden/>
          </w:rPr>
          <w:instrText xml:space="preserve"> PAGEREF _Toc495488386 \h </w:instrText>
        </w:r>
        <w:r w:rsidR="0020526D">
          <w:rPr>
            <w:noProof/>
            <w:webHidden/>
          </w:rPr>
        </w:r>
        <w:r w:rsidR="0020526D">
          <w:rPr>
            <w:noProof/>
            <w:webHidden/>
          </w:rPr>
          <w:fldChar w:fldCharType="separate"/>
        </w:r>
        <w:r w:rsidR="0020526D">
          <w:rPr>
            <w:noProof/>
            <w:webHidden/>
          </w:rPr>
          <w:t>40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7" w:history="1">
        <w:r w:rsidR="0020526D" w:rsidRPr="0013653E">
          <w:rPr>
            <w:rStyle w:val="Hyperlink"/>
            <w:noProof/>
          </w:rPr>
          <w:t>2.1.13</w:t>
        </w:r>
        <w:r w:rsidR="0020526D">
          <w:rPr>
            <w:rFonts w:asciiTheme="minorHAnsi" w:eastAsiaTheme="minorEastAsia" w:hAnsiTheme="minorHAnsi" w:cstheme="minorBidi"/>
            <w:noProof/>
            <w:sz w:val="22"/>
            <w:szCs w:val="22"/>
          </w:rPr>
          <w:tab/>
        </w:r>
        <w:r w:rsidR="0020526D" w:rsidRPr="0013653E">
          <w:rPr>
            <w:rStyle w:val="Hyperlink"/>
            <w:noProof/>
          </w:rPr>
          <w:t>EC.DIM_Sub_Coaching_Reason</w:t>
        </w:r>
        <w:r w:rsidR="0020526D">
          <w:rPr>
            <w:noProof/>
            <w:webHidden/>
          </w:rPr>
          <w:tab/>
        </w:r>
        <w:r w:rsidR="0020526D">
          <w:rPr>
            <w:noProof/>
            <w:webHidden/>
          </w:rPr>
          <w:fldChar w:fldCharType="begin"/>
        </w:r>
        <w:r w:rsidR="0020526D">
          <w:rPr>
            <w:noProof/>
            <w:webHidden/>
          </w:rPr>
          <w:instrText xml:space="preserve"> PAGEREF _Toc495488387 \h </w:instrText>
        </w:r>
        <w:r w:rsidR="0020526D">
          <w:rPr>
            <w:noProof/>
            <w:webHidden/>
          </w:rPr>
        </w:r>
        <w:r w:rsidR="0020526D">
          <w:rPr>
            <w:noProof/>
            <w:webHidden/>
          </w:rPr>
          <w:fldChar w:fldCharType="separate"/>
        </w:r>
        <w:r w:rsidR="0020526D">
          <w:rPr>
            <w:noProof/>
            <w:webHidden/>
          </w:rPr>
          <w:t>41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8" w:history="1">
        <w:r w:rsidR="0020526D" w:rsidRPr="0013653E">
          <w:rPr>
            <w:rStyle w:val="Hyperlink"/>
            <w:noProof/>
          </w:rPr>
          <w:t>2.1.14</w:t>
        </w:r>
        <w:r w:rsidR="0020526D">
          <w:rPr>
            <w:rFonts w:asciiTheme="minorHAnsi" w:eastAsiaTheme="minorEastAsia" w:hAnsiTheme="minorHAnsi" w:cstheme="minorBidi"/>
            <w:noProof/>
            <w:sz w:val="22"/>
            <w:szCs w:val="22"/>
          </w:rPr>
          <w:tab/>
        </w:r>
        <w:r w:rsidR="0020526D" w:rsidRPr="0013653E">
          <w:rPr>
            <w:rStyle w:val="Hyperlink"/>
            <w:noProof/>
          </w:rPr>
          <w:t>EC.Quality_Coaching_Stage</w:t>
        </w:r>
        <w:r w:rsidR="0020526D">
          <w:rPr>
            <w:noProof/>
            <w:webHidden/>
          </w:rPr>
          <w:tab/>
        </w:r>
        <w:r w:rsidR="0020526D">
          <w:rPr>
            <w:noProof/>
            <w:webHidden/>
          </w:rPr>
          <w:fldChar w:fldCharType="begin"/>
        </w:r>
        <w:r w:rsidR="0020526D">
          <w:rPr>
            <w:noProof/>
            <w:webHidden/>
          </w:rPr>
          <w:instrText xml:space="preserve"> PAGEREF _Toc495488388 \h </w:instrText>
        </w:r>
        <w:r w:rsidR="0020526D">
          <w:rPr>
            <w:noProof/>
            <w:webHidden/>
          </w:rPr>
        </w:r>
        <w:r w:rsidR="0020526D">
          <w:rPr>
            <w:noProof/>
            <w:webHidden/>
          </w:rPr>
          <w:fldChar w:fldCharType="separate"/>
        </w:r>
        <w:r w:rsidR="0020526D">
          <w:rPr>
            <w:noProof/>
            <w:webHidden/>
          </w:rPr>
          <w:t>41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89" w:history="1">
        <w:r w:rsidR="0020526D" w:rsidRPr="0013653E">
          <w:rPr>
            <w:rStyle w:val="Hyperlink"/>
            <w:noProof/>
          </w:rPr>
          <w:t>2.1.15</w:t>
        </w:r>
        <w:r w:rsidR="0020526D">
          <w:rPr>
            <w:rFonts w:asciiTheme="minorHAnsi" w:eastAsiaTheme="minorEastAsia" w:hAnsiTheme="minorHAnsi" w:cstheme="minorBidi"/>
            <w:noProof/>
            <w:sz w:val="22"/>
            <w:szCs w:val="22"/>
          </w:rPr>
          <w:tab/>
        </w:r>
        <w:r w:rsidR="0020526D" w:rsidRPr="0013653E">
          <w:rPr>
            <w:rStyle w:val="Hyperlink"/>
            <w:noProof/>
          </w:rPr>
          <w:t>EC.Quality _Coaching_Rejected</w:t>
        </w:r>
        <w:r w:rsidR="0020526D">
          <w:rPr>
            <w:noProof/>
            <w:webHidden/>
          </w:rPr>
          <w:tab/>
        </w:r>
        <w:r w:rsidR="0020526D">
          <w:rPr>
            <w:noProof/>
            <w:webHidden/>
          </w:rPr>
          <w:fldChar w:fldCharType="begin"/>
        </w:r>
        <w:r w:rsidR="0020526D">
          <w:rPr>
            <w:noProof/>
            <w:webHidden/>
          </w:rPr>
          <w:instrText xml:space="preserve"> PAGEREF _Toc495488389 \h </w:instrText>
        </w:r>
        <w:r w:rsidR="0020526D">
          <w:rPr>
            <w:noProof/>
            <w:webHidden/>
          </w:rPr>
        </w:r>
        <w:r w:rsidR="0020526D">
          <w:rPr>
            <w:noProof/>
            <w:webHidden/>
          </w:rPr>
          <w:fldChar w:fldCharType="separate"/>
        </w:r>
        <w:r w:rsidR="0020526D">
          <w:rPr>
            <w:noProof/>
            <w:webHidden/>
          </w:rPr>
          <w:t>43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0" w:history="1">
        <w:r w:rsidR="0020526D" w:rsidRPr="0013653E">
          <w:rPr>
            <w:rStyle w:val="Hyperlink"/>
            <w:noProof/>
          </w:rPr>
          <w:t>2.1.16</w:t>
        </w:r>
        <w:r w:rsidR="0020526D">
          <w:rPr>
            <w:rFonts w:asciiTheme="minorHAnsi" w:eastAsiaTheme="minorEastAsia" w:hAnsiTheme="minorHAnsi" w:cstheme="minorBidi"/>
            <w:noProof/>
            <w:sz w:val="22"/>
            <w:szCs w:val="22"/>
          </w:rPr>
          <w:tab/>
        </w:r>
        <w:r w:rsidR="0020526D" w:rsidRPr="0013653E">
          <w:rPr>
            <w:rStyle w:val="Hyperlink"/>
            <w:noProof/>
          </w:rPr>
          <w:t>EC. Quality_Coaching_Fact</w:t>
        </w:r>
        <w:r w:rsidR="0020526D">
          <w:rPr>
            <w:noProof/>
            <w:webHidden/>
          </w:rPr>
          <w:tab/>
        </w:r>
        <w:r w:rsidR="0020526D">
          <w:rPr>
            <w:noProof/>
            <w:webHidden/>
          </w:rPr>
          <w:fldChar w:fldCharType="begin"/>
        </w:r>
        <w:r w:rsidR="0020526D">
          <w:rPr>
            <w:noProof/>
            <w:webHidden/>
          </w:rPr>
          <w:instrText xml:space="preserve"> PAGEREF _Toc495488390 \h </w:instrText>
        </w:r>
        <w:r w:rsidR="0020526D">
          <w:rPr>
            <w:noProof/>
            <w:webHidden/>
          </w:rPr>
        </w:r>
        <w:r w:rsidR="0020526D">
          <w:rPr>
            <w:noProof/>
            <w:webHidden/>
          </w:rPr>
          <w:fldChar w:fldCharType="separate"/>
        </w:r>
        <w:r w:rsidR="0020526D">
          <w:rPr>
            <w:noProof/>
            <w:webHidden/>
          </w:rPr>
          <w:t>44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1" w:history="1">
        <w:r w:rsidR="0020526D" w:rsidRPr="0013653E">
          <w:rPr>
            <w:rStyle w:val="Hyperlink"/>
            <w:noProof/>
          </w:rPr>
          <w:t>2.1.17</w:t>
        </w:r>
        <w:r w:rsidR="0020526D">
          <w:rPr>
            <w:rFonts w:asciiTheme="minorHAnsi" w:eastAsiaTheme="minorEastAsia" w:hAnsiTheme="minorHAnsi" w:cstheme="minorBidi"/>
            <w:noProof/>
            <w:sz w:val="22"/>
            <w:szCs w:val="22"/>
          </w:rPr>
          <w:tab/>
        </w:r>
        <w:r w:rsidR="0020526D" w:rsidRPr="0013653E">
          <w:rPr>
            <w:rStyle w:val="Hyperlink"/>
            <w:noProof/>
          </w:rPr>
          <w:t>EC.Quality_FileList</w:t>
        </w:r>
        <w:r w:rsidR="0020526D">
          <w:rPr>
            <w:noProof/>
            <w:webHidden/>
          </w:rPr>
          <w:tab/>
        </w:r>
        <w:r w:rsidR="0020526D">
          <w:rPr>
            <w:noProof/>
            <w:webHidden/>
          </w:rPr>
          <w:fldChar w:fldCharType="begin"/>
        </w:r>
        <w:r w:rsidR="0020526D">
          <w:rPr>
            <w:noProof/>
            <w:webHidden/>
          </w:rPr>
          <w:instrText xml:space="preserve"> PAGEREF _Toc495488391 \h </w:instrText>
        </w:r>
        <w:r w:rsidR="0020526D">
          <w:rPr>
            <w:noProof/>
            <w:webHidden/>
          </w:rPr>
        </w:r>
        <w:r w:rsidR="0020526D">
          <w:rPr>
            <w:noProof/>
            <w:webHidden/>
          </w:rPr>
          <w:fldChar w:fldCharType="separate"/>
        </w:r>
        <w:r w:rsidR="0020526D">
          <w:rPr>
            <w:noProof/>
            <w:webHidden/>
          </w:rPr>
          <w:t>44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2" w:history="1">
        <w:r w:rsidR="0020526D" w:rsidRPr="0013653E">
          <w:rPr>
            <w:rStyle w:val="Hyperlink"/>
            <w:noProof/>
          </w:rPr>
          <w:t>2.1.18</w:t>
        </w:r>
        <w:r w:rsidR="0020526D">
          <w:rPr>
            <w:rFonts w:asciiTheme="minorHAnsi" w:eastAsiaTheme="minorEastAsia" w:hAnsiTheme="minorHAnsi" w:cstheme="minorBidi"/>
            <w:noProof/>
            <w:sz w:val="22"/>
            <w:szCs w:val="22"/>
          </w:rPr>
          <w:tab/>
        </w:r>
        <w:r w:rsidR="0020526D" w:rsidRPr="0013653E">
          <w:rPr>
            <w:rStyle w:val="Hyperlink"/>
            <w:noProof/>
          </w:rPr>
          <w:t>EC.Outlier_Coaching_Stage</w:t>
        </w:r>
        <w:r w:rsidR="0020526D">
          <w:rPr>
            <w:noProof/>
            <w:webHidden/>
          </w:rPr>
          <w:tab/>
        </w:r>
        <w:r w:rsidR="0020526D">
          <w:rPr>
            <w:noProof/>
            <w:webHidden/>
          </w:rPr>
          <w:fldChar w:fldCharType="begin"/>
        </w:r>
        <w:r w:rsidR="0020526D">
          <w:rPr>
            <w:noProof/>
            <w:webHidden/>
          </w:rPr>
          <w:instrText xml:space="preserve"> PAGEREF _Toc495488392 \h </w:instrText>
        </w:r>
        <w:r w:rsidR="0020526D">
          <w:rPr>
            <w:noProof/>
            <w:webHidden/>
          </w:rPr>
        </w:r>
        <w:r w:rsidR="0020526D">
          <w:rPr>
            <w:noProof/>
            <w:webHidden/>
          </w:rPr>
          <w:fldChar w:fldCharType="separate"/>
        </w:r>
        <w:r w:rsidR="0020526D">
          <w:rPr>
            <w:noProof/>
            <w:webHidden/>
          </w:rPr>
          <w:t>45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3" w:history="1">
        <w:r w:rsidR="0020526D" w:rsidRPr="0013653E">
          <w:rPr>
            <w:rStyle w:val="Hyperlink"/>
            <w:noProof/>
          </w:rPr>
          <w:t>2.1.19</w:t>
        </w:r>
        <w:r w:rsidR="0020526D">
          <w:rPr>
            <w:rFonts w:asciiTheme="minorHAnsi" w:eastAsiaTheme="minorEastAsia" w:hAnsiTheme="minorHAnsi" w:cstheme="minorBidi"/>
            <w:noProof/>
            <w:sz w:val="22"/>
            <w:szCs w:val="22"/>
          </w:rPr>
          <w:tab/>
        </w:r>
        <w:r w:rsidR="0020526D" w:rsidRPr="0013653E">
          <w:rPr>
            <w:rStyle w:val="Hyperlink"/>
            <w:noProof/>
          </w:rPr>
          <w:t>EC.Outlier_Coaching_Rejected</w:t>
        </w:r>
        <w:r w:rsidR="0020526D">
          <w:rPr>
            <w:noProof/>
            <w:webHidden/>
          </w:rPr>
          <w:tab/>
        </w:r>
        <w:r w:rsidR="0020526D">
          <w:rPr>
            <w:noProof/>
            <w:webHidden/>
          </w:rPr>
          <w:fldChar w:fldCharType="begin"/>
        </w:r>
        <w:r w:rsidR="0020526D">
          <w:rPr>
            <w:noProof/>
            <w:webHidden/>
          </w:rPr>
          <w:instrText xml:space="preserve"> PAGEREF _Toc495488393 \h </w:instrText>
        </w:r>
        <w:r w:rsidR="0020526D">
          <w:rPr>
            <w:noProof/>
            <w:webHidden/>
          </w:rPr>
        </w:r>
        <w:r w:rsidR="0020526D">
          <w:rPr>
            <w:noProof/>
            <w:webHidden/>
          </w:rPr>
          <w:fldChar w:fldCharType="separate"/>
        </w:r>
        <w:r w:rsidR="0020526D">
          <w:rPr>
            <w:noProof/>
            <w:webHidden/>
          </w:rPr>
          <w:t>46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4" w:history="1">
        <w:r w:rsidR="0020526D" w:rsidRPr="0013653E">
          <w:rPr>
            <w:rStyle w:val="Hyperlink"/>
            <w:noProof/>
          </w:rPr>
          <w:t>2.1.20</w:t>
        </w:r>
        <w:r w:rsidR="0020526D">
          <w:rPr>
            <w:rFonts w:asciiTheme="minorHAnsi" w:eastAsiaTheme="minorEastAsia" w:hAnsiTheme="minorHAnsi" w:cstheme="minorBidi"/>
            <w:noProof/>
            <w:sz w:val="22"/>
            <w:szCs w:val="22"/>
          </w:rPr>
          <w:tab/>
        </w:r>
        <w:r w:rsidR="0020526D" w:rsidRPr="0013653E">
          <w:rPr>
            <w:rStyle w:val="Hyperlink"/>
            <w:noProof/>
          </w:rPr>
          <w:t>EC.Outlier_Coaching_Fact</w:t>
        </w:r>
        <w:r w:rsidR="0020526D">
          <w:rPr>
            <w:noProof/>
            <w:webHidden/>
          </w:rPr>
          <w:tab/>
        </w:r>
        <w:r w:rsidR="0020526D">
          <w:rPr>
            <w:noProof/>
            <w:webHidden/>
          </w:rPr>
          <w:fldChar w:fldCharType="begin"/>
        </w:r>
        <w:r w:rsidR="0020526D">
          <w:rPr>
            <w:noProof/>
            <w:webHidden/>
          </w:rPr>
          <w:instrText xml:space="preserve"> PAGEREF _Toc495488394 \h </w:instrText>
        </w:r>
        <w:r w:rsidR="0020526D">
          <w:rPr>
            <w:noProof/>
            <w:webHidden/>
          </w:rPr>
        </w:r>
        <w:r w:rsidR="0020526D">
          <w:rPr>
            <w:noProof/>
            <w:webHidden/>
          </w:rPr>
          <w:fldChar w:fldCharType="separate"/>
        </w:r>
        <w:r w:rsidR="0020526D">
          <w:rPr>
            <w:noProof/>
            <w:webHidden/>
          </w:rPr>
          <w:t>46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5" w:history="1">
        <w:r w:rsidR="0020526D" w:rsidRPr="0013653E">
          <w:rPr>
            <w:rStyle w:val="Hyperlink"/>
            <w:noProof/>
          </w:rPr>
          <w:t>2.1.21</w:t>
        </w:r>
        <w:r w:rsidR="0020526D">
          <w:rPr>
            <w:rFonts w:asciiTheme="minorHAnsi" w:eastAsiaTheme="minorEastAsia" w:hAnsiTheme="minorHAnsi" w:cstheme="minorBidi"/>
            <w:noProof/>
            <w:sz w:val="22"/>
            <w:szCs w:val="22"/>
          </w:rPr>
          <w:tab/>
        </w:r>
        <w:r w:rsidR="0020526D" w:rsidRPr="0013653E">
          <w:rPr>
            <w:rStyle w:val="Hyperlink"/>
            <w:noProof/>
          </w:rPr>
          <w:t>EC.Outlier_FileList</w:t>
        </w:r>
        <w:r w:rsidR="0020526D">
          <w:rPr>
            <w:noProof/>
            <w:webHidden/>
          </w:rPr>
          <w:tab/>
        </w:r>
        <w:r w:rsidR="0020526D">
          <w:rPr>
            <w:noProof/>
            <w:webHidden/>
          </w:rPr>
          <w:fldChar w:fldCharType="begin"/>
        </w:r>
        <w:r w:rsidR="0020526D">
          <w:rPr>
            <w:noProof/>
            <w:webHidden/>
          </w:rPr>
          <w:instrText xml:space="preserve"> PAGEREF _Toc495488395 \h </w:instrText>
        </w:r>
        <w:r w:rsidR="0020526D">
          <w:rPr>
            <w:noProof/>
            <w:webHidden/>
          </w:rPr>
        </w:r>
        <w:r w:rsidR="0020526D">
          <w:rPr>
            <w:noProof/>
            <w:webHidden/>
          </w:rPr>
          <w:fldChar w:fldCharType="separate"/>
        </w:r>
        <w:r w:rsidR="0020526D">
          <w:rPr>
            <w:noProof/>
            <w:webHidden/>
          </w:rPr>
          <w:t>47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6" w:history="1">
        <w:r w:rsidR="0020526D" w:rsidRPr="0013653E">
          <w:rPr>
            <w:rStyle w:val="Hyperlink"/>
            <w:noProof/>
          </w:rPr>
          <w:t>2.1.22</w:t>
        </w:r>
        <w:r w:rsidR="0020526D">
          <w:rPr>
            <w:rFonts w:asciiTheme="minorHAnsi" w:eastAsiaTheme="minorEastAsia" w:hAnsiTheme="minorHAnsi" w:cstheme="minorBidi"/>
            <w:noProof/>
            <w:sz w:val="22"/>
            <w:szCs w:val="22"/>
          </w:rPr>
          <w:tab/>
        </w:r>
        <w:r w:rsidR="0020526D" w:rsidRPr="0013653E">
          <w:rPr>
            <w:rStyle w:val="Hyperlink"/>
            <w:noProof/>
          </w:rPr>
          <w:t>EC.Historical_Dashboard_ACL</w:t>
        </w:r>
        <w:r w:rsidR="0020526D">
          <w:rPr>
            <w:noProof/>
            <w:webHidden/>
          </w:rPr>
          <w:tab/>
        </w:r>
        <w:r w:rsidR="0020526D">
          <w:rPr>
            <w:noProof/>
            <w:webHidden/>
          </w:rPr>
          <w:fldChar w:fldCharType="begin"/>
        </w:r>
        <w:r w:rsidR="0020526D">
          <w:rPr>
            <w:noProof/>
            <w:webHidden/>
          </w:rPr>
          <w:instrText xml:space="preserve"> PAGEREF _Toc495488396 \h </w:instrText>
        </w:r>
        <w:r w:rsidR="0020526D">
          <w:rPr>
            <w:noProof/>
            <w:webHidden/>
          </w:rPr>
        </w:r>
        <w:r w:rsidR="0020526D">
          <w:rPr>
            <w:noProof/>
            <w:webHidden/>
          </w:rPr>
          <w:fldChar w:fldCharType="separate"/>
        </w:r>
        <w:r w:rsidR="0020526D">
          <w:rPr>
            <w:noProof/>
            <w:webHidden/>
          </w:rPr>
          <w:t>47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7" w:history="1">
        <w:r w:rsidR="0020526D" w:rsidRPr="0013653E">
          <w:rPr>
            <w:rStyle w:val="Hyperlink"/>
            <w:noProof/>
          </w:rPr>
          <w:t>2.1.23</w:t>
        </w:r>
        <w:r w:rsidR="0020526D">
          <w:rPr>
            <w:rFonts w:asciiTheme="minorHAnsi" w:eastAsiaTheme="minorEastAsia" w:hAnsiTheme="minorHAnsi" w:cstheme="minorBidi"/>
            <w:noProof/>
            <w:sz w:val="22"/>
            <w:szCs w:val="22"/>
          </w:rPr>
          <w:tab/>
        </w:r>
        <w:r w:rsidR="0020526D" w:rsidRPr="0013653E">
          <w:rPr>
            <w:rStyle w:val="Hyperlink"/>
            <w:noProof/>
          </w:rPr>
          <w:t>EC.DIM_Module</w:t>
        </w:r>
        <w:r w:rsidR="0020526D">
          <w:rPr>
            <w:noProof/>
            <w:webHidden/>
          </w:rPr>
          <w:tab/>
        </w:r>
        <w:r w:rsidR="0020526D">
          <w:rPr>
            <w:noProof/>
            <w:webHidden/>
          </w:rPr>
          <w:fldChar w:fldCharType="begin"/>
        </w:r>
        <w:r w:rsidR="0020526D">
          <w:rPr>
            <w:noProof/>
            <w:webHidden/>
          </w:rPr>
          <w:instrText xml:space="preserve"> PAGEREF _Toc495488397 \h </w:instrText>
        </w:r>
        <w:r w:rsidR="0020526D">
          <w:rPr>
            <w:noProof/>
            <w:webHidden/>
          </w:rPr>
        </w:r>
        <w:r w:rsidR="0020526D">
          <w:rPr>
            <w:noProof/>
            <w:webHidden/>
          </w:rPr>
          <w:fldChar w:fldCharType="separate"/>
        </w:r>
        <w:r w:rsidR="0020526D">
          <w:rPr>
            <w:noProof/>
            <w:webHidden/>
          </w:rPr>
          <w:t>48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8" w:history="1">
        <w:r w:rsidR="0020526D" w:rsidRPr="0013653E">
          <w:rPr>
            <w:rStyle w:val="Hyperlink"/>
            <w:noProof/>
          </w:rPr>
          <w:t>2.1.24</w:t>
        </w:r>
        <w:r w:rsidR="0020526D">
          <w:rPr>
            <w:rFonts w:asciiTheme="minorHAnsi" w:eastAsiaTheme="minorEastAsia" w:hAnsiTheme="minorHAnsi" w:cstheme="minorBidi"/>
            <w:noProof/>
            <w:sz w:val="22"/>
            <w:szCs w:val="22"/>
          </w:rPr>
          <w:tab/>
        </w:r>
        <w:r w:rsidR="0020526D" w:rsidRPr="0013653E">
          <w:rPr>
            <w:rStyle w:val="Hyperlink"/>
            <w:noProof/>
          </w:rPr>
          <w:t>EC.Employee_Selection</w:t>
        </w:r>
        <w:r w:rsidR="0020526D">
          <w:rPr>
            <w:noProof/>
            <w:webHidden/>
          </w:rPr>
          <w:tab/>
        </w:r>
        <w:r w:rsidR="0020526D">
          <w:rPr>
            <w:noProof/>
            <w:webHidden/>
          </w:rPr>
          <w:fldChar w:fldCharType="begin"/>
        </w:r>
        <w:r w:rsidR="0020526D">
          <w:rPr>
            <w:noProof/>
            <w:webHidden/>
          </w:rPr>
          <w:instrText xml:space="preserve"> PAGEREF _Toc495488398 \h </w:instrText>
        </w:r>
        <w:r w:rsidR="0020526D">
          <w:rPr>
            <w:noProof/>
            <w:webHidden/>
          </w:rPr>
        </w:r>
        <w:r w:rsidR="0020526D">
          <w:rPr>
            <w:noProof/>
            <w:webHidden/>
          </w:rPr>
          <w:fldChar w:fldCharType="separate"/>
        </w:r>
        <w:r w:rsidR="0020526D">
          <w:rPr>
            <w:noProof/>
            <w:webHidden/>
          </w:rPr>
          <w:t>48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399" w:history="1">
        <w:r w:rsidR="0020526D" w:rsidRPr="0013653E">
          <w:rPr>
            <w:rStyle w:val="Hyperlink"/>
            <w:noProof/>
          </w:rPr>
          <w:t>2.1.25</w:t>
        </w:r>
        <w:r w:rsidR="0020526D">
          <w:rPr>
            <w:rFonts w:asciiTheme="minorHAnsi" w:eastAsiaTheme="minorEastAsia" w:hAnsiTheme="minorHAnsi" w:cstheme="minorBidi"/>
            <w:noProof/>
            <w:sz w:val="22"/>
            <w:szCs w:val="22"/>
          </w:rPr>
          <w:tab/>
        </w:r>
        <w:r w:rsidR="0020526D" w:rsidRPr="0013653E">
          <w:rPr>
            <w:rStyle w:val="Hyperlink"/>
            <w:noProof/>
          </w:rPr>
          <w:t>EC.Module_Submission</w:t>
        </w:r>
        <w:r w:rsidR="0020526D">
          <w:rPr>
            <w:noProof/>
            <w:webHidden/>
          </w:rPr>
          <w:tab/>
        </w:r>
        <w:r w:rsidR="0020526D">
          <w:rPr>
            <w:noProof/>
            <w:webHidden/>
          </w:rPr>
          <w:fldChar w:fldCharType="begin"/>
        </w:r>
        <w:r w:rsidR="0020526D">
          <w:rPr>
            <w:noProof/>
            <w:webHidden/>
          </w:rPr>
          <w:instrText xml:space="preserve"> PAGEREF _Toc495488399 \h </w:instrText>
        </w:r>
        <w:r w:rsidR="0020526D">
          <w:rPr>
            <w:noProof/>
            <w:webHidden/>
          </w:rPr>
        </w:r>
        <w:r w:rsidR="0020526D">
          <w:rPr>
            <w:noProof/>
            <w:webHidden/>
          </w:rPr>
          <w:fldChar w:fldCharType="separate"/>
        </w:r>
        <w:r w:rsidR="0020526D">
          <w:rPr>
            <w:noProof/>
            <w:webHidden/>
          </w:rPr>
          <w:t>49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0" w:history="1">
        <w:r w:rsidR="0020526D" w:rsidRPr="0013653E">
          <w:rPr>
            <w:rStyle w:val="Hyperlink"/>
            <w:noProof/>
          </w:rPr>
          <w:t>2.1.26</w:t>
        </w:r>
        <w:r w:rsidR="0020526D">
          <w:rPr>
            <w:rFonts w:asciiTheme="minorHAnsi" w:eastAsiaTheme="minorEastAsia" w:hAnsiTheme="minorHAnsi" w:cstheme="minorBidi"/>
            <w:noProof/>
            <w:sz w:val="22"/>
            <w:szCs w:val="22"/>
          </w:rPr>
          <w:tab/>
        </w:r>
        <w:r w:rsidR="0020526D" w:rsidRPr="0013653E">
          <w:rPr>
            <w:rStyle w:val="Hyperlink"/>
            <w:noProof/>
          </w:rPr>
          <w:t>EC.DIM_Program</w:t>
        </w:r>
        <w:r w:rsidR="0020526D">
          <w:rPr>
            <w:noProof/>
            <w:webHidden/>
          </w:rPr>
          <w:tab/>
        </w:r>
        <w:r w:rsidR="0020526D">
          <w:rPr>
            <w:noProof/>
            <w:webHidden/>
          </w:rPr>
          <w:fldChar w:fldCharType="begin"/>
        </w:r>
        <w:r w:rsidR="0020526D">
          <w:rPr>
            <w:noProof/>
            <w:webHidden/>
          </w:rPr>
          <w:instrText xml:space="preserve"> PAGEREF _Toc495488400 \h </w:instrText>
        </w:r>
        <w:r w:rsidR="0020526D">
          <w:rPr>
            <w:noProof/>
            <w:webHidden/>
          </w:rPr>
        </w:r>
        <w:r w:rsidR="0020526D">
          <w:rPr>
            <w:noProof/>
            <w:webHidden/>
          </w:rPr>
          <w:fldChar w:fldCharType="separate"/>
        </w:r>
        <w:r w:rsidR="0020526D">
          <w:rPr>
            <w:noProof/>
            <w:webHidden/>
          </w:rPr>
          <w:t>49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1" w:history="1">
        <w:r w:rsidR="0020526D" w:rsidRPr="0013653E">
          <w:rPr>
            <w:rStyle w:val="Hyperlink"/>
            <w:noProof/>
          </w:rPr>
          <w:t>2.1.27</w:t>
        </w:r>
        <w:r w:rsidR="0020526D">
          <w:rPr>
            <w:rFonts w:asciiTheme="minorHAnsi" w:eastAsiaTheme="minorEastAsia" w:hAnsiTheme="minorHAnsi" w:cstheme="minorBidi"/>
            <w:noProof/>
            <w:sz w:val="22"/>
            <w:szCs w:val="22"/>
          </w:rPr>
          <w:tab/>
        </w:r>
        <w:r w:rsidR="0020526D" w:rsidRPr="0013653E">
          <w:rPr>
            <w:rStyle w:val="Hyperlink"/>
            <w:noProof/>
          </w:rPr>
          <w:t>EC.Coaching_Reason_Selection</w:t>
        </w:r>
        <w:r w:rsidR="0020526D">
          <w:rPr>
            <w:noProof/>
            <w:webHidden/>
          </w:rPr>
          <w:tab/>
        </w:r>
        <w:r w:rsidR="0020526D">
          <w:rPr>
            <w:noProof/>
            <w:webHidden/>
          </w:rPr>
          <w:fldChar w:fldCharType="begin"/>
        </w:r>
        <w:r w:rsidR="0020526D">
          <w:rPr>
            <w:noProof/>
            <w:webHidden/>
          </w:rPr>
          <w:instrText xml:space="preserve"> PAGEREF _Toc495488401 \h </w:instrText>
        </w:r>
        <w:r w:rsidR="0020526D">
          <w:rPr>
            <w:noProof/>
            <w:webHidden/>
          </w:rPr>
        </w:r>
        <w:r w:rsidR="0020526D">
          <w:rPr>
            <w:noProof/>
            <w:webHidden/>
          </w:rPr>
          <w:fldChar w:fldCharType="separate"/>
        </w:r>
        <w:r w:rsidR="0020526D">
          <w:rPr>
            <w:noProof/>
            <w:webHidden/>
          </w:rPr>
          <w:t>49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2" w:history="1">
        <w:r w:rsidR="0020526D" w:rsidRPr="0013653E">
          <w:rPr>
            <w:rStyle w:val="Hyperlink"/>
            <w:noProof/>
          </w:rPr>
          <w:t>2.1.28</w:t>
        </w:r>
        <w:r w:rsidR="0020526D">
          <w:rPr>
            <w:rFonts w:asciiTheme="minorHAnsi" w:eastAsiaTheme="minorEastAsia" w:hAnsiTheme="minorHAnsi" w:cstheme="minorBidi"/>
            <w:noProof/>
            <w:sz w:val="22"/>
            <w:szCs w:val="22"/>
          </w:rPr>
          <w:tab/>
        </w:r>
        <w:r w:rsidR="0020526D" w:rsidRPr="0013653E">
          <w:rPr>
            <w:rStyle w:val="Hyperlink"/>
            <w:noProof/>
          </w:rPr>
          <w:t>EC.CallID_Selection</w:t>
        </w:r>
        <w:r w:rsidR="0020526D">
          <w:rPr>
            <w:noProof/>
            <w:webHidden/>
          </w:rPr>
          <w:tab/>
        </w:r>
        <w:r w:rsidR="0020526D">
          <w:rPr>
            <w:noProof/>
            <w:webHidden/>
          </w:rPr>
          <w:fldChar w:fldCharType="begin"/>
        </w:r>
        <w:r w:rsidR="0020526D">
          <w:rPr>
            <w:noProof/>
            <w:webHidden/>
          </w:rPr>
          <w:instrText xml:space="preserve"> PAGEREF _Toc495488402 \h </w:instrText>
        </w:r>
        <w:r w:rsidR="0020526D">
          <w:rPr>
            <w:noProof/>
            <w:webHidden/>
          </w:rPr>
        </w:r>
        <w:r w:rsidR="0020526D">
          <w:rPr>
            <w:noProof/>
            <w:webHidden/>
          </w:rPr>
          <w:fldChar w:fldCharType="separate"/>
        </w:r>
        <w:r w:rsidR="0020526D">
          <w:rPr>
            <w:noProof/>
            <w:webHidden/>
          </w:rPr>
          <w:t>51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3" w:history="1">
        <w:r w:rsidR="0020526D" w:rsidRPr="0013653E">
          <w:rPr>
            <w:rStyle w:val="Hyperlink"/>
            <w:noProof/>
          </w:rPr>
          <w:t>2.1.29</w:t>
        </w:r>
        <w:r w:rsidR="0020526D">
          <w:rPr>
            <w:rFonts w:asciiTheme="minorHAnsi" w:eastAsiaTheme="minorEastAsia" w:hAnsiTheme="minorHAnsi" w:cstheme="minorBidi"/>
            <w:noProof/>
            <w:sz w:val="22"/>
            <w:szCs w:val="22"/>
          </w:rPr>
          <w:tab/>
        </w:r>
        <w:r w:rsidR="0020526D" w:rsidRPr="0013653E">
          <w:rPr>
            <w:rStyle w:val="Hyperlink"/>
            <w:noProof/>
          </w:rPr>
          <w:t>EC.Email_Notifications</w:t>
        </w:r>
        <w:r w:rsidR="0020526D">
          <w:rPr>
            <w:noProof/>
            <w:webHidden/>
          </w:rPr>
          <w:tab/>
        </w:r>
        <w:r w:rsidR="0020526D">
          <w:rPr>
            <w:noProof/>
            <w:webHidden/>
          </w:rPr>
          <w:fldChar w:fldCharType="begin"/>
        </w:r>
        <w:r w:rsidR="0020526D">
          <w:rPr>
            <w:noProof/>
            <w:webHidden/>
          </w:rPr>
          <w:instrText xml:space="preserve"> PAGEREF _Toc495488403 \h </w:instrText>
        </w:r>
        <w:r w:rsidR="0020526D">
          <w:rPr>
            <w:noProof/>
            <w:webHidden/>
          </w:rPr>
        </w:r>
        <w:r w:rsidR="0020526D">
          <w:rPr>
            <w:noProof/>
            <w:webHidden/>
          </w:rPr>
          <w:fldChar w:fldCharType="separate"/>
        </w:r>
        <w:r w:rsidR="0020526D">
          <w:rPr>
            <w:noProof/>
            <w:webHidden/>
          </w:rPr>
          <w:t>51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4" w:history="1">
        <w:r w:rsidR="0020526D" w:rsidRPr="0013653E">
          <w:rPr>
            <w:rStyle w:val="Hyperlink"/>
            <w:noProof/>
          </w:rPr>
          <w:t>2.1.30</w:t>
        </w:r>
        <w:r w:rsidR="0020526D">
          <w:rPr>
            <w:rFonts w:asciiTheme="minorHAnsi" w:eastAsiaTheme="minorEastAsia" w:hAnsiTheme="minorHAnsi" w:cstheme="minorBidi"/>
            <w:noProof/>
            <w:sz w:val="22"/>
            <w:szCs w:val="22"/>
          </w:rPr>
          <w:tab/>
        </w:r>
        <w:r w:rsidR="0020526D" w:rsidRPr="0013653E">
          <w:rPr>
            <w:rStyle w:val="Hyperlink"/>
            <w:noProof/>
          </w:rPr>
          <w:t>EC.Warning_Log</w:t>
        </w:r>
        <w:r w:rsidR="0020526D">
          <w:rPr>
            <w:noProof/>
            <w:webHidden/>
          </w:rPr>
          <w:tab/>
        </w:r>
        <w:r w:rsidR="0020526D">
          <w:rPr>
            <w:noProof/>
            <w:webHidden/>
          </w:rPr>
          <w:fldChar w:fldCharType="begin"/>
        </w:r>
        <w:r w:rsidR="0020526D">
          <w:rPr>
            <w:noProof/>
            <w:webHidden/>
          </w:rPr>
          <w:instrText xml:space="preserve"> PAGEREF _Toc495488404 \h </w:instrText>
        </w:r>
        <w:r w:rsidR="0020526D">
          <w:rPr>
            <w:noProof/>
            <w:webHidden/>
          </w:rPr>
        </w:r>
        <w:r w:rsidR="0020526D">
          <w:rPr>
            <w:noProof/>
            <w:webHidden/>
          </w:rPr>
          <w:fldChar w:fldCharType="separate"/>
        </w:r>
        <w:r w:rsidR="0020526D">
          <w:rPr>
            <w:noProof/>
            <w:webHidden/>
          </w:rPr>
          <w:t>52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5" w:history="1">
        <w:r w:rsidR="0020526D" w:rsidRPr="0013653E">
          <w:rPr>
            <w:rStyle w:val="Hyperlink"/>
            <w:noProof/>
          </w:rPr>
          <w:t>2.1.31</w:t>
        </w:r>
        <w:r w:rsidR="0020526D">
          <w:rPr>
            <w:rFonts w:asciiTheme="minorHAnsi" w:eastAsiaTheme="minorEastAsia" w:hAnsiTheme="minorHAnsi" w:cstheme="minorBidi"/>
            <w:noProof/>
            <w:sz w:val="22"/>
            <w:szCs w:val="22"/>
          </w:rPr>
          <w:tab/>
        </w:r>
        <w:r w:rsidR="0020526D" w:rsidRPr="0013653E">
          <w:rPr>
            <w:rStyle w:val="Hyperlink"/>
            <w:noProof/>
          </w:rPr>
          <w:t>EC.Warning_Log_Reason</w:t>
        </w:r>
        <w:r w:rsidR="0020526D">
          <w:rPr>
            <w:noProof/>
            <w:webHidden/>
          </w:rPr>
          <w:tab/>
        </w:r>
        <w:r w:rsidR="0020526D">
          <w:rPr>
            <w:noProof/>
            <w:webHidden/>
          </w:rPr>
          <w:fldChar w:fldCharType="begin"/>
        </w:r>
        <w:r w:rsidR="0020526D">
          <w:rPr>
            <w:noProof/>
            <w:webHidden/>
          </w:rPr>
          <w:instrText xml:space="preserve"> PAGEREF _Toc495488405 \h </w:instrText>
        </w:r>
        <w:r w:rsidR="0020526D">
          <w:rPr>
            <w:noProof/>
            <w:webHidden/>
          </w:rPr>
        </w:r>
        <w:r w:rsidR="0020526D">
          <w:rPr>
            <w:noProof/>
            <w:webHidden/>
          </w:rPr>
          <w:fldChar w:fldCharType="separate"/>
        </w:r>
        <w:r w:rsidR="0020526D">
          <w:rPr>
            <w:noProof/>
            <w:webHidden/>
          </w:rPr>
          <w:t>53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6" w:history="1">
        <w:r w:rsidR="0020526D" w:rsidRPr="0013653E">
          <w:rPr>
            <w:rStyle w:val="Hyperlink"/>
            <w:noProof/>
          </w:rPr>
          <w:t>2.1.32</w:t>
        </w:r>
        <w:r w:rsidR="0020526D">
          <w:rPr>
            <w:rFonts w:asciiTheme="minorHAnsi" w:eastAsiaTheme="minorEastAsia" w:hAnsiTheme="minorHAnsi" w:cstheme="minorBidi"/>
            <w:noProof/>
            <w:sz w:val="22"/>
            <w:szCs w:val="22"/>
          </w:rPr>
          <w:tab/>
        </w:r>
        <w:r w:rsidR="0020526D" w:rsidRPr="0013653E">
          <w:rPr>
            <w:rStyle w:val="Hyperlink"/>
            <w:noProof/>
          </w:rPr>
          <w:t>EC.ETS_Coaching_Stage</w:t>
        </w:r>
        <w:r w:rsidR="0020526D">
          <w:rPr>
            <w:noProof/>
            <w:webHidden/>
          </w:rPr>
          <w:tab/>
        </w:r>
        <w:r w:rsidR="0020526D">
          <w:rPr>
            <w:noProof/>
            <w:webHidden/>
          </w:rPr>
          <w:fldChar w:fldCharType="begin"/>
        </w:r>
        <w:r w:rsidR="0020526D">
          <w:rPr>
            <w:noProof/>
            <w:webHidden/>
          </w:rPr>
          <w:instrText xml:space="preserve"> PAGEREF _Toc495488406 \h </w:instrText>
        </w:r>
        <w:r w:rsidR="0020526D">
          <w:rPr>
            <w:noProof/>
            <w:webHidden/>
          </w:rPr>
        </w:r>
        <w:r w:rsidR="0020526D">
          <w:rPr>
            <w:noProof/>
            <w:webHidden/>
          </w:rPr>
          <w:fldChar w:fldCharType="separate"/>
        </w:r>
        <w:r w:rsidR="0020526D">
          <w:rPr>
            <w:noProof/>
            <w:webHidden/>
          </w:rPr>
          <w:t>53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7" w:history="1">
        <w:r w:rsidR="0020526D" w:rsidRPr="0013653E">
          <w:rPr>
            <w:rStyle w:val="Hyperlink"/>
            <w:noProof/>
          </w:rPr>
          <w:t>2.1.33</w:t>
        </w:r>
        <w:r w:rsidR="0020526D">
          <w:rPr>
            <w:rFonts w:asciiTheme="minorHAnsi" w:eastAsiaTheme="minorEastAsia" w:hAnsiTheme="minorHAnsi" w:cstheme="minorBidi"/>
            <w:noProof/>
            <w:sz w:val="22"/>
            <w:szCs w:val="22"/>
          </w:rPr>
          <w:tab/>
        </w:r>
        <w:r w:rsidR="0020526D" w:rsidRPr="0013653E">
          <w:rPr>
            <w:rStyle w:val="Hyperlink"/>
            <w:noProof/>
          </w:rPr>
          <w:t>EC.ETS_Coaching_Fact</w:t>
        </w:r>
        <w:r w:rsidR="0020526D">
          <w:rPr>
            <w:noProof/>
            <w:webHidden/>
          </w:rPr>
          <w:tab/>
        </w:r>
        <w:r w:rsidR="0020526D">
          <w:rPr>
            <w:noProof/>
            <w:webHidden/>
          </w:rPr>
          <w:fldChar w:fldCharType="begin"/>
        </w:r>
        <w:r w:rsidR="0020526D">
          <w:rPr>
            <w:noProof/>
            <w:webHidden/>
          </w:rPr>
          <w:instrText xml:space="preserve"> PAGEREF _Toc495488407 \h </w:instrText>
        </w:r>
        <w:r w:rsidR="0020526D">
          <w:rPr>
            <w:noProof/>
            <w:webHidden/>
          </w:rPr>
        </w:r>
        <w:r w:rsidR="0020526D">
          <w:rPr>
            <w:noProof/>
            <w:webHidden/>
          </w:rPr>
          <w:fldChar w:fldCharType="separate"/>
        </w:r>
        <w:r w:rsidR="0020526D">
          <w:rPr>
            <w:noProof/>
            <w:webHidden/>
          </w:rPr>
          <w:t>54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8" w:history="1">
        <w:r w:rsidR="0020526D" w:rsidRPr="0013653E">
          <w:rPr>
            <w:rStyle w:val="Hyperlink"/>
            <w:noProof/>
          </w:rPr>
          <w:t>2.1.34</w:t>
        </w:r>
        <w:r w:rsidR="0020526D">
          <w:rPr>
            <w:rFonts w:asciiTheme="minorHAnsi" w:eastAsiaTheme="minorEastAsia" w:hAnsiTheme="minorHAnsi" w:cstheme="minorBidi"/>
            <w:noProof/>
            <w:sz w:val="22"/>
            <w:szCs w:val="22"/>
          </w:rPr>
          <w:tab/>
        </w:r>
        <w:r w:rsidR="0020526D" w:rsidRPr="0013653E">
          <w:rPr>
            <w:rStyle w:val="Hyperlink"/>
            <w:noProof/>
          </w:rPr>
          <w:t>EC.ETS_Coaching_Rejected</w:t>
        </w:r>
        <w:r w:rsidR="0020526D">
          <w:rPr>
            <w:noProof/>
            <w:webHidden/>
          </w:rPr>
          <w:tab/>
        </w:r>
        <w:r w:rsidR="0020526D">
          <w:rPr>
            <w:noProof/>
            <w:webHidden/>
          </w:rPr>
          <w:fldChar w:fldCharType="begin"/>
        </w:r>
        <w:r w:rsidR="0020526D">
          <w:rPr>
            <w:noProof/>
            <w:webHidden/>
          </w:rPr>
          <w:instrText xml:space="preserve"> PAGEREF _Toc495488408 \h </w:instrText>
        </w:r>
        <w:r w:rsidR="0020526D">
          <w:rPr>
            <w:noProof/>
            <w:webHidden/>
          </w:rPr>
        </w:r>
        <w:r w:rsidR="0020526D">
          <w:rPr>
            <w:noProof/>
            <w:webHidden/>
          </w:rPr>
          <w:fldChar w:fldCharType="separate"/>
        </w:r>
        <w:r w:rsidR="0020526D">
          <w:rPr>
            <w:noProof/>
            <w:webHidden/>
          </w:rPr>
          <w:t>55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09" w:history="1">
        <w:r w:rsidR="0020526D" w:rsidRPr="0013653E">
          <w:rPr>
            <w:rStyle w:val="Hyperlink"/>
            <w:noProof/>
          </w:rPr>
          <w:t>2.1.35</w:t>
        </w:r>
        <w:r w:rsidR="0020526D">
          <w:rPr>
            <w:rFonts w:asciiTheme="minorHAnsi" w:eastAsiaTheme="minorEastAsia" w:hAnsiTheme="minorHAnsi" w:cstheme="minorBidi"/>
            <w:noProof/>
            <w:sz w:val="22"/>
            <w:szCs w:val="22"/>
          </w:rPr>
          <w:tab/>
        </w:r>
        <w:r w:rsidR="0020526D" w:rsidRPr="0013653E">
          <w:rPr>
            <w:rStyle w:val="Hyperlink"/>
            <w:noProof/>
          </w:rPr>
          <w:t>EC.ETS_Description</w:t>
        </w:r>
        <w:r w:rsidR="0020526D">
          <w:rPr>
            <w:noProof/>
            <w:webHidden/>
          </w:rPr>
          <w:tab/>
        </w:r>
        <w:r w:rsidR="0020526D">
          <w:rPr>
            <w:noProof/>
            <w:webHidden/>
          </w:rPr>
          <w:fldChar w:fldCharType="begin"/>
        </w:r>
        <w:r w:rsidR="0020526D">
          <w:rPr>
            <w:noProof/>
            <w:webHidden/>
          </w:rPr>
          <w:instrText xml:space="preserve"> PAGEREF _Toc495488409 \h </w:instrText>
        </w:r>
        <w:r w:rsidR="0020526D">
          <w:rPr>
            <w:noProof/>
            <w:webHidden/>
          </w:rPr>
        </w:r>
        <w:r w:rsidR="0020526D">
          <w:rPr>
            <w:noProof/>
            <w:webHidden/>
          </w:rPr>
          <w:fldChar w:fldCharType="separate"/>
        </w:r>
        <w:r w:rsidR="0020526D">
          <w:rPr>
            <w:noProof/>
            <w:webHidden/>
          </w:rPr>
          <w:t>56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0" w:history="1">
        <w:r w:rsidR="0020526D" w:rsidRPr="0013653E">
          <w:rPr>
            <w:rStyle w:val="Hyperlink"/>
            <w:noProof/>
          </w:rPr>
          <w:t>2.1.36</w:t>
        </w:r>
        <w:r w:rsidR="0020526D">
          <w:rPr>
            <w:rFonts w:asciiTheme="minorHAnsi" w:eastAsiaTheme="minorEastAsia" w:hAnsiTheme="minorHAnsi" w:cstheme="minorBidi"/>
            <w:noProof/>
            <w:sz w:val="22"/>
            <w:szCs w:val="22"/>
          </w:rPr>
          <w:tab/>
        </w:r>
        <w:r w:rsidR="0020526D" w:rsidRPr="0013653E">
          <w:rPr>
            <w:rStyle w:val="Hyperlink"/>
            <w:noProof/>
          </w:rPr>
          <w:t>EC.ETS_FileList</w:t>
        </w:r>
        <w:r w:rsidR="0020526D">
          <w:rPr>
            <w:noProof/>
            <w:webHidden/>
          </w:rPr>
          <w:tab/>
        </w:r>
        <w:r w:rsidR="0020526D">
          <w:rPr>
            <w:noProof/>
            <w:webHidden/>
          </w:rPr>
          <w:fldChar w:fldCharType="begin"/>
        </w:r>
        <w:r w:rsidR="0020526D">
          <w:rPr>
            <w:noProof/>
            <w:webHidden/>
          </w:rPr>
          <w:instrText xml:space="preserve"> PAGEREF _Toc495488410 \h </w:instrText>
        </w:r>
        <w:r w:rsidR="0020526D">
          <w:rPr>
            <w:noProof/>
            <w:webHidden/>
          </w:rPr>
        </w:r>
        <w:r w:rsidR="0020526D">
          <w:rPr>
            <w:noProof/>
            <w:webHidden/>
          </w:rPr>
          <w:fldChar w:fldCharType="separate"/>
        </w:r>
        <w:r w:rsidR="0020526D">
          <w:rPr>
            <w:noProof/>
            <w:webHidden/>
          </w:rPr>
          <w:t>56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1" w:history="1">
        <w:r w:rsidR="0020526D" w:rsidRPr="0013653E">
          <w:rPr>
            <w:rStyle w:val="Hyperlink"/>
            <w:noProof/>
          </w:rPr>
          <w:t>2.1.37</w:t>
        </w:r>
        <w:r w:rsidR="0020526D">
          <w:rPr>
            <w:rFonts w:asciiTheme="minorHAnsi" w:eastAsiaTheme="minorEastAsia" w:hAnsiTheme="minorHAnsi" w:cstheme="minorBidi"/>
            <w:noProof/>
            <w:sz w:val="22"/>
            <w:szCs w:val="22"/>
          </w:rPr>
          <w:tab/>
        </w:r>
        <w:r w:rsidR="0020526D" w:rsidRPr="0013653E">
          <w:rPr>
            <w:rStyle w:val="Hyperlink"/>
            <w:noProof/>
          </w:rPr>
          <w:t>EC.DIM_Bahavior</w:t>
        </w:r>
        <w:r w:rsidR="0020526D">
          <w:rPr>
            <w:noProof/>
            <w:webHidden/>
          </w:rPr>
          <w:tab/>
        </w:r>
        <w:r w:rsidR="0020526D">
          <w:rPr>
            <w:noProof/>
            <w:webHidden/>
          </w:rPr>
          <w:fldChar w:fldCharType="begin"/>
        </w:r>
        <w:r w:rsidR="0020526D">
          <w:rPr>
            <w:noProof/>
            <w:webHidden/>
          </w:rPr>
          <w:instrText xml:space="preserve"> PAGEREF _Toc495488411 \h </w:instrText>
        </w:r>
        <w:r w:rsidR="0020526D">
          <w:rPr>
            <w:noProof/>
            <w:webHidden/>
          </w:rPr>
        </w:r>
        <w:r w:rsidR="0020526D">
          <w:rPr>
            <w:noProof/>
            <w:webHidden/>
          </w:rPr>
          <w:fldChar w:fldCharType="separate"/>
        </w:r>
        <w:r w:rsidR="0020526D">
          <w:rPr>
            <w:noProof/>
            <w:webHidden/>
          </w:rPr>
          <w:t>56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2" w:history="1">
        <w:r w:rsidR="0020526D" w:rsidRPr="0013653E">
          <w:rPr>
            <w:rStyle w:val="Hyperlink"/>
            <w:noProof/>
          </w:rPr>
          <w:t>2.1.38</w:t>
        </w:r>
        <w:r w:rsidR="0020526D">
          <w:rPr>
            <w:rFonts w:asciiTheme="minorHAnsi" w:eastAsiaTheme="minorEastAsia" w:hAnsiTheme="minorHAnsi" w:cstheme="minorBidi"/>
            <w:noProof/>
            <w:sz w:val="22"/>
            <w:szCs w:val="22"/>
          </w:rPr>
          <w:tab/>
        </w:r>
        <w:r w:rsidR="0020526D" w:rsidRPr="0013653E">
          <w:rPr>
            <w:rStyle w:val="Hyperlink"/>
            <w:noProof/>
          </w:rPr>
          <w:t>EC.Survey_DIM_Type</w:t>
        </w:r>
        <w:r w:rsidR="0020526D">
          <w:rPr>
            <w:noProof/>
            <w:webHidden/>
          </w:rPr>
          <w:tab/>
        </w:r>
        <w:r w:rsidR="0020526D">
          <w:rPr>
            <w:noProof/>
            <w:webHidden/>
          </w:rPr>
          <w:fldChar w:fldCharType="begin"/>
        </w:r>
        <w:r w:rsidR="0020526D">
          <w:rPr>
            <w:noProof/>
            <w:webHidden/>
          </w:rPr>
          <w:instrText xml:space="preserve"> PAGEREF _Toc495488412 \h </w:instrText>
        </w:r>
        <w:r w:rsidR="0020526D">
          <w:rPr>
            <w:noProof/>
            <w:webHidden/>
          </w:rPr>
        </w:r>
        <w:r w:rsidR="0020526D">
          <w:rPr>
            <w:noProof/>
            <w:webHidden/>
          </w:rPr>
          <w:fldChar w:fldCharType="separate"/>
        </w:r>
        <w:r w:rsidR="0020526D">
          <w:rPr>
            <w:noProof/>
            <w:webHidden/>
          </w:rPr>
          <w:t>57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3" w:history="1">
        <w:r w:rsidR="0020526D" w:rsidRPr="0013653E">
          <w:rPr>
            <w:rStyle w:val="Hyperlink"/>
            <w:noProof/>
          </w:rPr>
          <w:t>2.1.39</w:t>
        </w:r>
        <w:r w:rsidR="0020526D">
          <w:rPr>
            <w:rFonts w:asciiTheme="minorHAnsi" w:eastAsiaTheme="minorEastAsia" w:hAnsiTheme="minorHAnsi" w:cstheme="minorBidi"/>
            <w:noProof/>
            <w:sz w:val="22"/>
            <w:szCs w:val="22"/>
          </w:rPr>
          <w:tab/>
        </w:r>
        <w:r w:rsidR="0020526D" w:rsidRPr="0013653E">
          <w:rPr>
            <w:rStyle w:val="Hyperlink"/>
            <w:noProof/>
          </w:rPr>
          <w:t>EC.Survey_DIM_Question</w:t>
        </w:r>
        <w:r w:rsidR="0020526D">
          <w:rPr>
            <w:noProof/>
            <w:webHidden/>
          </w:rPr>
          <w:tab/>
        </w:r>
        <w:r w:rsidR="0020526D">
          <w:rPr>
            <w:noProof/>
            <w:webHidden/>
          </w:rPr>
          <w:fldChar w:fldCharType="begin"/>
        </w:r>
        <w:r w:rsidR="0020526D">
          <w:rPr>
            <w:noProof/>
            <w:webHidden/>
          </w:rPr>
          <w:instrText xml:space="preserve"> PAGEREF _Toc495488413 \h </w:instrText>
        </w:r>
        <w:r w:rsidR="0020526D">
          <w:rPr>
            <w:noProof/>
            <w:webHidden/>
          </w:rPr>
        </w:r>
        <w:r w:rsidR="0020526D">
          <w:rPr>
            <w:noProof/>
            <w:webHidden/>
          </w:rPr>
          <w:fldChar w:fldCharType="separate"/>
        </w:r>
        <w:r w:rsidR="0020526D">
          <w:rPr>
            <w:noProof/>
            <w:webHidden/>
          </w:rPr>
          <w:t>57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4" w:history="1">
        <w:r w:rsidR="0020526D" w:rsidRPr="0013653E">
          <w:rPr>
            <w:rStyle w:val="Hyperlink"/>
            <w:noProof/>
          </w:rPr>
          <w:t>2.1.40</w:t>
        </w:r>
        <w:r w:rsidR="0020526D">
          <w:rPr>
            <w:rFonts w:asciiTheme="minorHAnsi" w:eastAsiaTheme="minorEastAsia" w:hAnsiTheme="minorHAnsi" w:cstheme="minorBidi"/>
            <w:noProof/>
            <w:sz w:val="22"/>
            <w:szCs w:val="22"/>
          </w:rPr>
          <w:tab/>
        </w:r>
        <w:r w:rsidR="0020526D" w:rsidRPr="0013653E">
          <w:rPr>
            <w:rStyle w:val="Hyperlink"/>
            <w:noProof/>
          </w:rPr>
          <w:t>EC.Survey_DIM_Response</w:t>
        </w:r>
        <w:r w:rsidR="0020526D">
          <w:rPr>
            <w:noProof/>
            <w:webHidden/>
          </w:rPr>
          <w:tab/>
        </w:r>
        <w:r w:rsidR="0020526D">
          <w:rPr>
            <w:noProof/>
            <w:webHidden/>
          </w:rPr>
          <w:fldChar w:fldCharType="begin"/>
        </w:r>
        <w:r w:rsidR="0020526D">
          <w:rPr>
            <w:noProof/>
            <w:webHidden/>
          </w:rPr>
          <w:instrText xml:space="preserve"> PAGEREF _Toc495488414 \h </w:instrText>
        </w:r>
        <w:r w:rsidR="0020526D">
          <w:rPr>
            <w:noProof/>
            <w:webHidden/>
          </w:rPr>
        </w:r>
        <w:r w:rsidR="0020526D">
          <w:rPr>
            <w:noProof/>
            <w:webHidden/>
          </w:rPr>
          <w:fldChar w:fldCharType="separate"/>
        </w:r>
        <w:r w:rsidR="0020526D">
          <w:rPr>
            <w:noProof/>
            <w:webHidden/>
          </w:rPr>
          <w:t>58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5" w:history="1">
        <w:r w:rsidR="0020526D" w:rsidRPr="0013653E">
          <w:rPr>
            <w:rStyle w:val="Hyperlink"/>
            <w:noProof/>
          </w:rPr>
          <w:t>2.1.41</w:t>
        </w:r>
        <w:r w:rsidR="0020526D">
          <w:rPr>
            <w:rFonts w:asciiTheme="minorHAnsi" w:eastAsiaTheme="minorEastAsia" w:hAnsiTheme="minorHAnsi" w:cstheme="minorBidi"/>
            <w:noProof/>
            <w:sz w:val="22"/>
            <w:szCs w:val="22"/>
          </w:rPr>
          <w:tab/>
        </w:r>
        <w:r w:rsidR="0020526D" w:rsidRPr="0013653E">
          <w:rPr>
            <w:rStyle w:val="Hyperlink"/>
            <w:noProof/>
          </w:rPr>
          <w:t>EC.Survey_DIM_QAnswer</w:t>
        </w:r>
        <w:r w:rsidR="0020526D">
          <w:rPr>
            <w:noProof/>
            <w:webHidden/>
          </w:rPr>
          <w:tab/>
        </w:r>
        <w:r w:rsidR="0020526D">
          <w:rPr>
            <w:noProof/>
            <w:webHidden/>
          </w:rPr>
          <w:fldChar w:fldCharType="begin"/>
        </w:r>
        <w:r w:rsidR="0020526D">
          <w:rPr>
            <w:noProof/>
            <w:webHidden/>
          </w:rPr>
          <w:instrText xml:space="preserve"> PAGEREF _Toc495488415 \h </w:instrText>
        </w:r>
        <w:r w:rsidR="0020526D">
          <w:rPr>
            <w:noProof/>
            <w:webHidden/>
          </w:rPr>
        </w:r>
        <w:r w:rsidR="0020526D">
          <w:rPr>
            <w:noProof/>
            <w:webHidden/>
          </w:rPr>
          <w:fldChar w:fldCharType="separate"/>
        </w:r>
        <w:r w:rsidR="0020526D">
          <w:rPr>
            <w:noProof/>
            <w:webHidden/>
          </w:rPr>
          <w:t>58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6" w:history="1">
        <w:r w:rsidR="0020526D" w:rsidRPr="0013653E">
          <w:rPr>
            <w:rStyle w:val="Hyperlink"/>
            <w:noProof/>
          </w:rPr>
          <w:t>2.1.42</w:t>
        </w:r>
        <w:r w:rsidR="0020526D">
          <w:rPr>
            <w:rFonts w:asciiTheme="minorHAnsi" w:eastAsiaTheme="minorEastAsia" w:hAnsiTheme="minorHAnsi" w:cstheme="minorBidi"/>
            <w:noProof/>
            <w:sz w:val="22"/>
            <w:szCs w:val="22"/>
          </w:rPr>
          <w:tab/>
        </w:r>
        <w:r w:rsidR="0020526D" w:rsidRPr="0013653E">
          <w:rPr>
            <w:rStyle w:val="Hyperlink"/>
            <w:noProof/>
          </w:rPr>
          <w:t>EC.Survey_Response_Header</w:t>
        </w:r>
        <w:r w:rsidR="0020526D">
          <w:rPr>
            <w:noProof/>
            <w:webHidden/>
          </w:rPr>
          <w:tab/>
        </w:r>
        <w:r w:rsidR="0020526D">
          <w:rPr>
            <w:noProof/>
            <w:webHidden/>
          </w:rPr>
          <w:fldChar w:fldCharType="begin"/>
        </w:r>
        <w:r w:rsidR="0020526D">
          <w:rPr>
            <w:noProof/>
            <w:webHidden/>
          </w:rPr>
          <w:instrText xml:space="preserve"> PAGEREF _Toc495488416 \h </w:instrText>
        </w:r>
        <w:r w:rsidR="0020526D">
          <w:rPr>
            <w:noProof/>
            <w:webHidden/>
          </w:rPr>
        </w:r>
        <w:r w:rsidR="0020526D">
          <w:rPr>
            <w:noProof/>
            <w:webHidden/>
          </w:rPr>
          <w:fldChar w:fldCharType="separate"/>
        </w:r>
        <w:r w:rsidR="0020526D">
          <w:rPr>
            <w:noProof/>
            <w:webHidden/>
          </w:rPr>
          <w:t>59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7" w:history="1">
        <w:r w:rsidR="0020526D" w:rsidRPr="0013653E">
          <w:rPr>
            <w:rStyle w:val="Hyperlink"/>
            <w:noProof/>
          </w:rPr>
          <w:t>2.1.43</w:t>
        </w:r>
        <w:r w:rsidR="0020526D">
          <w:rPr>
            <w:rFonts w:asciiTheme="minorHAnsi" w:eastAsiaTheme="minorEastAsia" w:hAnsiTheme="minorHAnsi" w:cstheme="minorBidi"/>
            <w:noProof/>
            <w:sz w:val="22"/>
            <w:szCs w:val="22"/>
          </w:rPr>
          <w:tab/>
        </w:r>
        <w:r w:rsidR="0020526D" w:rsidRPr="0013653E">
          <w:rPr>
            <w:rStyle w:val="Hyperlink"/>
            <w:noProof/>
          </w:rPr>
          <w:t>EC.Survey_Response_Detail</w:t>
        </w:r>
        <w:r w:rsidR="0020526D">
          <w:rPr>
            <w:noProof/>
            <w:webHidden/>
          </w:rPr>
          <w:tab/>
        </w:r>
        <w:r w:rsidR="0020526D">
          <w:rPr>
            <w:noProof/>
            <w:webHidden/>
          </w:rPr>
          <w:fldChar w:fldCharType="begin"/>
        </w:r>
        <w:r w:rsidR="0020526D">
          <w:rPr>
            <w:noProof/>
            <w:webHidden/>
          </w:rPr>
          <w:instrText xml:space="preserve"> PAGEREF _Toc495488417 \h </w:instrText>
        </w:r>
        <w:r w:rsidR="0020526D">
          <w:rPr>
            <w:noProof/>
            <w:webHidden/>
          </w:rPr>
        </w:r>
        <w:r w:rsidR="0020526D">
          <w:rPr>
            <w:noProof/>
            <w:webHidden/>
          </w:rPr>
          <w:fldChar w:fldCharType="separate"/>
        </w:r>
        <w:r w:rsidR="0020526D">
          <w:rPr>
            <w:noProof/>
            <w:webHidden/>
          </w:rPr>
          <w:t>60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8" w:history="1">
        <w:r w:rsidR="0020526D" w:rsidRPr="0013653E">
          <w:rPr>
            <w:rStyle w:val="Hyperlink"/>
            <w:noProof/>
          </w:rPr>
          <w:t>2.1.44</w:t>
        </w:r>
        <w:r w:rsidR="0020526D">
          <w:rPr>
            <w:rFonts w:asciiTheme="minorHAnsi" w:eastAsiaTheme="minorEastAsia" w:hAnsiTheme="minorHAnsi" w:cstheme="minorBidi"/>
            <w:noProof/>
            <w:sz w:val="22"/>
            <w:szCs w:val="22"/>
          </w:rPr>
          <w:tab/>
        </w:r>
        <w:r w:rsidR="0020526D" w:rsidRPr="0013653E">
          <w:rPr>
            <w:rStyle w:val="Hyperlink"/>
            <w:noProof/>
          </w:rPr>
          <w:t>EC.Training_Coaching_Stage</w:t>
        </w:r>
        <w:r w:rsidR="0020526D">
          <w:rPr>
            <w:noProof/>
            <w:webHidden/>
          </w:rPr>
          <w:tab/>
        </w:r>
        <w:r w:rsidR="0020526D">
          <w:rPr>
            <w:noProof/>
            <w:webHidden/>
          </w:rPr>
          <w:fldChar w:fldCharType="begin"/>
        </w:r>
        <w:r w:rsidR="0020526D">
          <w:rPr>
            <w:noProof/>
            <w:webHidden/>
          </w:rPr>
          <w:instrText xml:space="preserve"> PAGEREF _Toc495488418 \h </w:instrText>
        </w:r>
        <w:r w:rsidR="0020526D">
          <w:rPr>
            <w:noProof/>
            <w:webHidden/>
          </w:rPr>
        </w:r>
        <w:r w:rsidR="0020526D">
          <w:rPr>
            <w:noProof/>
            <w:webHidden/>
          </w:rPr>
          <w:fldChar w:fldCharType="separate"/>
        </w:r>
        <w:r w:rsidR="0020526D">
          <w:rPr>
            <w:noProof/>
            <w:webHidden/>
          </w:rPr>
          <w:t>60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19" w:history="1">
        <w:r w:rsidR="0020526D" w:rsidRPr="0013653E">
          <w:rPr>
            <w:rStyle w:val="Hyperlink"/>
            <w:noProof/>
          </w:rPr>
          <w:t>2.1.45</w:t>
        </w:r>
        <w:r w:rsidR="0020526D">
          <w:rPr>
            <w:rFonts w:asciiTheme="minorHAnsi" w:eastAsiaTheme="minorEastAsia" w:hAnsiTheme="minorHAnsi" w:cstheme="minorBidi"/>
            <w:noProof/>
            <w:sz w:val="22"/>
            <w:szCs w:val="22"/>
          </w:rPr>
          <w:tab/>
        </w:r>
        <w:r w:rsidR="0020526D" w:rsidRPr="0013653E">
          <w:rPr>
            <w:rStyle w:val="Hyperlink"/>
            <w:noProof/>
          </w:rPr>
          <w:t>EC.Training_Coaching_Rejected</w:t>
        </w:r>
        <w:r w:rsidR="0020526D">
          <w:rPr>
            <w:noProof/>
            <w:webHidden/>
          </w:rPr>
          <w:tab/>
        </w:r>
        <w:r w:rsidR="0020526D">
          <w:rPr>
            <w:noProof/>
            <w:webHidden/>
          </w:rPr>
          <w:fldChar w:fldCharType="begin"/>
        </w:r>
        <w:r w:rsidR="0020526D">
          <w:rPr>
            <w:noProof/>
            <w:webHidden/>
          </w:rPr>
          <w:instrText xml:space="preserve"> PAGEREF _Toc495488419 \h </w:instrText>
        </w:r>
        <w:r w:rsidR="0020526D">
          <w:rPr>
            <w:noProof/>
            <w:webHidden/>
          </w:rPr>
        </w:r>
        <w:r w:rsidR="0020526D">
          <w:rPr>
            <w:noProof/>
            <w:webHidden/>
          </w:rPr>
          <w:fldChar w:fldCharType="separate"/>
        </w:r>
        <w:r w:rsidR="0020526D">
          <w:rPr>
            <w:noProof/>
            <w:webHidden/>
          </w:rPr>
          <w:t>61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0" w:history="1">
        <w:r w:rsidR="0020526D" w:rsidRPr="0013653E">
          <w:rPr>
            <w:rStyle w:val="Hyperlink"/>
            <w:noProof/>
          </w:rPr>
          <w:t>2.1.46</w:t>
        </w:r>
        <w:r w:rsidR="0020526D">
          <w:rPr>
            <w:rFonts w:asciiTheme="minorHAnsi" w:eastAsiaTheme="minorEastAsia" w:hAnsiTheme="minorHAnsi" w:cstheme="minorBidi"/>
            <w:noProof/>
            <w:sz w:val="22"/>
            <w:szCs w:val="22"/>
          </w:rPr>
          <w:tab/>
        </w:r>
        <w:r w:rsidR="0020526D" w:rsidRPr="0013653E">
          <w:rPr>
            <w:rStyle w:val="Hyperlink"/>
            <w:noProof/>
          </w:rPr>
          <w:t>EC.Training_Coaching_Fact</w:t>
        </w:r>
        <w:r w:rsidR="0020526D">
          <w:rPr>
            <w:noProof/>
            <w:webHidden/>
          </w:rPr>
          <w:tab/>
        </w:r>
        <w:r w:rsidR="0020526D">
          <w:rPr>
            <w:noProof/>
            <w:webHidden/>
          </w:rPr>
          <w:fldChar w:fldCharType="begin"/>
        </w:r>
        <w:r w:rsidR="0020526D">
          <w:rPr>
            <w:noProof/>
            <w:webHidden/>
          </w:rPr>
          <w:instrText xml:space="preserve"> PAGEREF _Toc495488420 \h </w:instrText>
        </w:r>
        <w:r w:rsidR="0020526D">
          <w:rPr>
            <w:noProof/>
            <w:webHidden/>
          </w:rPr>
        </w:r>
        <w:r w:rsidR="0020526D">
          <w:rPr>
            <w:noProof/>
            <w:webHidden/>
          </w:rPr>
          <w:fldChar w:fldCharType="separate"/>
        </w:r>
        <w:r w:rsidR="0020526D">
          <w:rPr>
            <w:noProof/>
            <w:webHidden/>
          </w:rPr>
          <w:t>62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1" w:history="1">
        <w:r w:rsidR="0020526D" w:rsidRPr="0013653E">
          <w:rPr>
            <w:rStyle w:val="Hyperlink"/>
            <w:noProof/>
          </w:rPr>
          <w:t>2.1.47</w:t>
        </w:r>
        <w:r w:rsidR="0020526D">
          <w:rPr>
            <w:rFonts w:asciiTheme="minorHAnsi" w:eastAsiaTheme="minorEastAsia" w:hAnsiTheme="minorHAnsi" w:cstheme="minorBidi"/>
            <w:noProof/>
            <w:sz w:val="22"/>
            <w:szCs w:val="22"/>
          </w:rPr>
          <w:tab/>
        </w:r>
        <w:r w:rsidR="0020526D" w:rsidRPr="0013653E">
          <w:rPr>
            <w:rStyle w:val="Hyperlink"/>
            <w:noProof/>
          </w:rPr>
          <w:t>EC.Training_FileList</w:t>
        </w:r>
        <w:r w:rsidR="0020526D">
          <w:rPr>
            <w:noProof/>
            <w:webHidden/>
          </w:rPr>
          <w:tab/>
        </w:r>
        <w:r w:rsidR="0020526D">
          <w:rPr>
            <w:noProof/>
            <w:webHidden/>
          </w:rPr>
          <w:fldChar w:fldCharType="begin"/>
        </w:r>
        <w:r w:rsidR="0020526D">
          <w:rPr>
            <w:noProof/>
            <w:webHidden/>
          </w:rPr>
          <w:instrText xml:space="preserve"> PAGEREF _Toc495488421 \h </w:instrText>
        </w:r>
        <w:r w:rsidR="0020526D">
          <w:rPr>
            <w:noProof/>
            <w:webHidden/>
          </w:rPr>
        </w:r>
        <w:r w:rsidR="0020526D">
          <w:rPr>
            <w:noProof/>
            <w:webHidden/>
          </w:rPr>
          <w:fldChar w:fldCharType="separate"/>
        </w:r>
        <w:r w:rsidR="0020526D">
          <w:rPr>
            <w:noProof/>
            <w:webHidden/>
          </w:rPr>
          <w:t>62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2" w:history="1">
        <w:r w:rsidR="0020526D" w:rsidRPr="0013653E">
          <w:rPr>
            <w:rStyle w:val="Hyperlink"/>
            <w:noProof/>
          </w:rPr>
          <w:t>2.1.48</w:t>
        </w:r>
        <w:r w:rsidR="0020526D">
          <w:rPr>
            <w:rFonts w:asciiTheme="minorHAnsi" w:eastAsiaTheme="minorEastAsia" w:hAnsiTheme="minorHAnsi" w:cstheme="minorBidi"/>
            <w:noProof/>
            <w:sz w:val="22"/>
            <w:szCs w:val="22"/>
          </w:rPr>
          <w:tab/>
        </w:r>
        <w:r w:rsidR="0020526D" w:rsidRPr="0013653E">
          <w:rPr>
            <w:rStyle w:val="Hyperlink"/>
            <w:noProof/>
          </w:rPr>
          <w:t>EC. Generic_Coaching_Stage</w:t>
        </w:r>
        <w:r w:rsidR="0020526D">
          <w:rPr>
            <w:noProof/>
            <w:webHidden/>
          </w:rPr>
          <w:tab/>
        </w:r>
        <w:r w:rsidR="0020526D">
          <w:rPr>
            <w:noProof/>
            <w:webHidden/>
          </w:rPr>
          <w:fldChar w:fldCharType="begin"/>
        </w:r>
        <w:r w:rsidR="0020526D">
          <w:rPr>
            <w:noProof/>
            <w:webHidden/>
          </w:rPr>
          <w:instrText xml:space="preserve"> PAGEREF _Toc495488422 \h </w:instrText>
        </w:r>
        <w:r w:rsidR="0020526D">
          <w:rPr>
            <w:noProof/>
            <w:webHidden/>
          </w:rPr>
        </w:r>
        <w:r w:rsidR="0020526D">
          <w:rPr>
            <w:noProof/>
            <w:webHidden/>
          </w:rPr>
          <w:fldChar w:fldCharType="separate"/>
        </w:r>
        <w:r w:rsidR="0020526D">
          <w:rPr>
            <w:noProof/>
            <w:webHidden/>
          </w:rPr>
          <w:t>62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3" w:history="1">
        <w:r w:rsidR="0020526D" w:rsidRPr="0013653E">
          <w:rPr>
            <w:rStyle w:val="Hyperlink"/>
            <w:noProof/>
          </w:rPr>
          <w:t>2.1.49</w:t>
        </w:r>
        <w:r w:rsidR="0020526D">
          <w:rPr>
            <w:rFonts w:asciiTheme="minorHAnsi" w:eastAsiaTheme="minorEastAsia" w:hAnsiTheme="minorHAnsi" w:cstheme="minorBidi"/>
            <w:noProof/>
            <w:sz w:val="22"/>
            <w:szCs w:val="22"/>
          </w:rPr>
          <w:tab/>
        </w:r>
        <w:r w:rsidR="0020526D" w:rsidRPr="0013653E">
          <w:rPr>
            <w:rStyle w:val="Hyperlink"/>
            <w:noProof/>
          </w:rPr>
          <w:t>EC. Generic_Coaching_Rejected</w:t>
        </w:r>
        <w:r w:rsidR="0020526D">
          <w:rPr>
            <w:noProof/>
            <w:webHidden/>
          </w:rPr>
          <w:tab/>
        </w:r>
        <w:r w:rsidR="0020526D">
          <w:rPr>
            <w:noProof/>
            <w:webHidden/>
          </w:rPr>
          <w:fldChar w:fldCharType="begin"/>
        </w:r>
        <w:r w:rsidR="0020526D">
          <w:rPr>
            <w:noProof/>
            <w:webHidden/>
          </w:rPr>
          <w:instrText xml:space="preserve"> PAGEREF _Toc495488423 \h </w:instrText>
        </w:r>
        <w:r w:rsidR="0020526D">
          <w:rPr>
            <w:noProof/>
            <w:webHidden/>
          </w:rPr>
        </w:r>
        <w:r w:rsidR="0020526D">
          <w:rPr>
            <w:noProof/>
            <w:webHidden/>
          </w:rPr>
          <w:fldChar w:fldCharType="separate"/>
        </w:r>
        <w:r w:rsidR="0020526D">
          <w:rPr>
            <w:noProof/>
            <w:webHidden/>
          </w:rPr>
          <w:t>64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4" w:history="1">
        <w:r w:rsidR="0020526D" w:rsidRPr="0013653E">
          <w:rPr>
            <w:rStyle w:val="Hyperlink"/>
            <w:noProof/>
          </w:rPr>
          <w:t>2.1.50</w:t>
        </w:r>
        <w:r w:rsidR="0020526D">
          <w:rPr>
            <w:rFonts w:asciiTheme="minorHAnsi" w:eastAsiaTheme="minorEastAsia" w:hAnsiTheme="minorHAnsi" w:cstheme="minorBidi"/>
            <w:noProof/>
            <w:sz w:val="22"/>
            <w:szCs w:val="22"/>
          </w:rPr>
          <w:tab/>
        </w:r>
        <w:r w:rsidR="0020526D" w:rsidRPr="0013653E">
          <w:rPr>
            <w:rStyle w:val="Hyperlink"/>
            <w:noProof/>
          </w:rPr>
          <w:t>EC. Generic_Coaching_Fact</w:t>
        </w:r>
        <w:r w:rsidR="0020526D">
          <w:rPr>
            <w:noProof/>
            <w:webHidden/>
          </w:rPr>
          <w:tab/>
        </w:r>
        <w:r w:rsidR="0020526D">
          <w:rPr>
            <w:noProof/>
            <w:webHidden/>
          </w:rPr>
          <w:fldChar w:fldCharType="begin"/>
        </w:r>
        <w:r w:rsidR="0020526D">
          <w:rPr>
            <w:noProof/>
            <w:webHidden/>
          </w:rPr>
          <w:instrText xml:space="preserve"> PAGEREF _Toc495488424 \h </w:instrText>
        </w:r>
        <w:r w:rsidR="0020526D">
          <w:rPr>
            <w:noProof/>
            <w:webHidden/>
          </w:rPr>
        </w:r>
        <w:r w:rsidR="0020526D">
          <w:rPr>
            <w:noProof/>
            <w:webHidden/>
          </w:rPr>
          <w:fldChar w:fldCharType="separate"/>
        </w:r>
        <w:r w:rsidR="0020526D">
          <w:rPr>
            <w:noProof/>
            <w:webHidden/>
          </w:rPr>
          <w:t>64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5" w:history="1">
        <w:r w:rsidR="0020526D" w:rsidRPr="0013653E">
          <w:rPr>
            <w:rStyle w:val="Hyperlink"/>
            <w:noProof/>
          </w:rPr>
          <w:t>2.1.51</w:t>
        </w:r>
        <w:r w:rsidR="0020526D">
          <w:rPr>
            <w:rFonts w:asciiTheme="minorHAnsi" w:eastAsiaTheme="minorEastAsia" w:hAnsiTheme="minorHAnsi" w:cstheme="minorBidi"/>
            <w:noProof/>
            <w:sz w:val="22"/>
            <w:szCs w:val="22"/>
          </w:rPr>
          <w:tab/>
        </w:r>
        <w:r w:rsidR="0020526D" w:rsidRPr="0013653E">
          <w:rPr>
            <w:rStyle w:val="Hyperlink"/>
            <w:noProof/>
          </w:rPr>
          <w:t>EC. Generic_FileList</w:t>
        </w:r>
        <w:r w:rsidR="0020526D">
          <w:rPr>
            <w:noProof/>
            <w:webHidden/>
          </w:rPr>
          <w:tab/>
        </w:r>
        <w:r w:rsidR="0020526D">
          <w:rPr>
            <w:noProof/>
            <w:webHidden/>
          </w:rPr>
          <w:fldChar w:fldCharType="begin"/>
        </w:r>
        <w:r w:rsidR="0020526D">
          <w:rPr>
            <w:noProof/>
            <w:webHidden/>
          </w:rPr>
          <w:instrText xml:space="preserve"> PAGEREF _Toc495488425 \h </w:instrText>
        </w:r>
        <w:r w:rsidR="0020526D">
          <w:rPr>
            <w:noProof/>
            <w:webHidden/>
          </w:rPr>
        </w:r>
        <w:r w:rsidR="0020526D">
          <w:rPr>
            <w:noProof/>
            <w:webHidden/>
          </w:rPr>
          <w:fldChar w:fldCharType="separate"/>
        </w:r>
        <w:r w:rsidR="0020526D">
          <w:rPr>
            <w:noProof/>
            <w:webHidden/>
          </w:rPr>
          <w:t>65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6" w:history="1">
        <w:r w:rsidR="0020526D" w:rsidRPr="0013653E">
          <w:rPr>
            <w:rStyle w:val="Hyperlink"/>
            <w:noProof/>
          </w:rPr>
          <w:t>2.1.52</w:t>
        </w:r>
        <w:r w:rsidR="0020526D">
          <w:rPr>
            <w:rFonts w:asciiTheme="minorHAnsi" w:eastAsiaTheme="minorEastAsia" w:hAnsiTheme="minorHAnsi" w:cstheme="minorBidi"/>
            <w:noProof/>
            <w:sz w:val="22"/>
            <w:szCs w:val="22"/>
          </w:rPr>
          <w:tab/>
        </w:r>
        <w:r w:rsidR="0020526D" w:rsidRPr="0013653E">
          <w:rPr>
            <w:rStyle w:val="Hyperlink"/>
            <w:noProof/>
          </w:rPr>
          <w:t>EC.HR_Hierarchy_Stage</w:t>
        </w:r>
        <w:r w:rsidR="0020526D">
          <w:rPr>
            <w:noProof/>
            <w:webHidden/>
          </w:rPr>
          <w:tab/>
        </w:r>
        <w:r w:rsidR="0020526D">
          <w:rPr>
            <w:noProof/>
            <w:webHidden/>
          </w:rPr>
          <w:fldChar w:fldCharType="begin"/>
        </w:r>
        <w:r w:rsidR="0020526D">
          <w:rPr>
            <w:noProof/>
            <w:webHidden/>
          </w:rPr>
          <w:instrText xml:space="preserve"> PAGEREF _Toc495488426 \h </w:instrText>
        </w:r>
        <w:r w:rsidR="0020526D">
          <w:rPr>
            <w:noProof/>
            <w:webHidden/>
          </w:rPr>
        </w:r>
        <w:r w:rsidR="0020526D">
          <w:rPr>
            <w:noProof/>
            <w:webHidden/>
          </w:rPr>
          <w:fldChar w:fldCharType="separate"/>
        </w:r>
        <w:r w:rsidR="0020526D">
          <w:rPr>
            <w:noProof/>
            <w:webHidden/>
          </w:rPr>
          <w:t>65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7" w:history="1">
        <w:r w:rsidR="0020526D" w:rsidRPr="0013653E">
          <w:rPr>
            <w:rStyle w:val="Hyperlink"/>
            <w:noProof/>
          </w:rPr>
          <w:t>2.1.53</w:t>
        </w:r>
        <w:r w:rsidR="0020526D">
          <w:rPr>
            <w:rFonts w:asciiTheme="minorHAnsi" w:eastAsiaTheme="minorEastAsia" w:hAnsiTheme="minorHAnsi" w:cstheme="minorBidi"/>
            <w:noProof/>
            <w:sz w:val="22"/>
            <w:szCs w:val="22"/>
          </w:rPr>
          <w:tab/>
        </w:r>
        <w:r w:rsidR="0020526D" w:rsidRPr="0013653E">
          <w:rPr>
            <w:rStyle w:val="Hyperlink"/>
            <w:noProof/>
          </w:rPr>
          <w:t>EC.AT_Coaching_Inactivation_Reactivation_Audit</w:t>
        </w:r>
        <w:r w:rsidR="0020526D">
          <w:rPr>
            <w:noProof/>
            <w:webHidden/>
          </w:rPr>
          <w:tab/>
        </w:r>
        <w:r w:rsidR="0020526D">
          <w:rPr>
            <w:noProof/>
            <w:webHidden/>
          </w:rPr>
          <w:fldChar w:fldCharType="begin"/>
        </w:r>
        <w:r w:rsidR="0020526D">
          <w:rPr>
            <w:noProof/>
            <w:webHidden/>
          </w:rPr>
          <w:instrText xml:space="preserve"> PAGEREF _Toc495488427 \h </w:instrText>
        </w:r>
        <w:r w:rsidR="0020526D">
          <w:rPr>
            <w:noProof/>
            <w:webHidden/>
          </w:rPr>
        </w:r>
        <w:r w:rsidR="0020526D">
          <w:rPr>
            <w:noProof/>
            <w:webHidden/>
          </w:rPr>
          <w:fldChar w:fldCharType="separate"/>
        </w:r>
        <w:r w:rsidR="0020526D">
          <w:rPr>
            <w:noProof/>
            <w:webHidden/>
          </w:rPr>
          <w:t>66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8" w:history="1">
        <w:r w:rsidR="0020526D" w:rsidRPr="0013653E">
          <w:rPr>
            <w:rStyle w:val="Hyperlink"/>
            <w:noProof/>
          </w:rPr>
          <w:t>2.1.54</w:t>
        </w:r>
        <w:r w:rsidR="0020526D">
          <w:rPr>
            <w:rFonts w:asciiTheme="minorHAnsi" w:eastAsiaTheme="minorEastAsia" w:hAnsiTheme="minorHAnsi" w:cstheme="minorBidi"/>
            <w:noProof/>
            <w:sz w:val="22"/>
            <w:szCs w:val="22"/>
          </w:rPr>
          <w:tab/>
        </w:r>
        <w:r w:rsidR="0020526D" w:rsidRPr="0013653E">
          <w:rPr>
            <w:rStyle w:val="Hyperlink"/>
            <w:noProof/>
          </w:rPr>
          <w:t>EC.AT_Warning_Inactivation_Reactivation_Audit</w:t>
        </w:r>
        <w:r w:rsidR="0020526D">
          <w:rPr>
            <w:noProof/>
            <w:webHidden/>
          </w:rPr>
          <w:tab/>
        </w:r>
        <w:r w:rsidR="0020526D">
          <w:rPr>
            <w:noProof/>
            <w:webHidden/>
          </w:rPr>
          <w:fldChar w:fldCharType="begin"/>
        </w:r>
        <w:r w:rsidR="0020526D">
          <w:rPr>
            <w:noProof/>
            <w:webHidden/>
          </w:rPr>
          <w:instrText xml:space="preserve"> PAGEREF _Toc495488428 \h </w:instrText>
        </w:r>
        <w:r w:rsidR="0020526D">
          <w:rPr>
            <w:noProof/>
            <w:webHidden/>
          </w:rPr>
        </w:r>
        <w:r w:rsidR="0020526D">
          <w:rPr>
            <w:noProof/>
            <w:webHidden/>
          </w:rPr>
          <w:fldChar w:fldCharType="separate"/>
        </w:r>
        <w:r w:rsidR="0020526D">
          <w:rPr>
            <w:noProof/>
            <w:webHidden/>
          </w:rPr>
          <w:t>67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29" w:history="1">
        <w:r w:rsidR="0020526D" w:rsidRPr="0013653E">
          <w:rPr>
            <w:rStyle w:val="Hyperlink"/>
            <w:noProof/>
          </w:rPr>
          <w:t>2.1.55</w:t>
        </w:r>
        <w:r w:rsidR="0020526D">
          <w:rPr>
            <w:rFonts w:asciiTheme="minorHAnsi" w:eastAsiaTheme="minorEastAsia" w:hAnsiTheme="minorHAnsi" w:cstheme="minorBidi"/>
            <w:noProof/>
            <w:sz w:val="22"/>
            <w:szCs w:val="22"/>
          </w:rPr>
          <w:tab/>
        </w:r>
        <w:r w:rsidR="0020526D" w:rsidRPr="0013653E">
          <w:rPr>
            <w:rStyle w:val="Hyperlink"/>
            <w:noProof/>
          </w:rPr>
          <w:t>EC.AT_Coaching_Reassignment_Audit</w:t>
        </w:r>
        <w:r w:rsidR="0020526D">
          <w:rPr>
            <w:noProof/>
            <w:webHidden/>
          </w:rPr>
          <w:tab/>
        </w:r>
        <w:r w:rsidR="0020526D">
          <w:rPr>
            <w:noProof/>
            <w:webHidden/>
          </w:rPr>
          <w:fldChar w:fldCharType="begin"/>
        </w:r>
        <w:r w:rsidR="0020526D">
          <w:rPr>
            <w:noProof/>
            <w:webHidden/>
          </w:rPr>
          <w:instrText xml:space="preserve"> PAGEREF _Toc495488429 \h </w:instrText>
        </w:r>
        <w:r w:rsidR="0020526D">
          <w:rPr>
            <w:noProof/>
            <w:webHidden/>
          </w:rPr>
        </w:r>
        <w:r w:rsidR="0020526D">
          <w:rPr>
            <w:noProof/>
            <w:webHidden/>
          </w:rPr>
          <w:fldChar w:fldCharType="separate"/>
        </w:r>
        <w:r w:rsidR="0020526D">
          <w:rPr>
            <w:noProof/>
            <w:webHidden/>
          </w:rPr>
          <w:t>67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0" w:history="1">
        <w:r w:rsidR="0020526D" w:rsidRPr="0013653E">
          <w:rPr>
            <w:rStyle w:val="Hyperlink"/>
            <w:noProof/>
          </w:rPr>
          <w:t>2.1.56</w:t>
        </w:r>
        <w:r w:rsidR="0020526D">
          <w:rPr>
            <w:rFonts w:asciiTheme="minorHAnsi" w:eastAsiaTheme="minorEastAsia" w:hAnsiTheme="minorHAnsi" w:cstheme="minorBidi"/>
            <w:noProof/>
            <w:sz w:val="22"/>
            <w:szCs w:val="22"/>
          </w:rPr>
          <w:tab/>
        </w:r>
        <w:r w:rsidR="0020526D" w:rsidRPr="0013653E">
          <w:rPr>
            <w:rStyle w:val="Hyperlink"/>
            <w:noProof/>
          </w:rPr>
          <w:t>EC.AT_User</w:t>
        </w:r>
        <w:r w:rsidR="0020526D">
          <w:rPr>
            <w:noProof/>
            <w:webHidden/>
          </w:rPr>
          <w:tab/>
        </w:r>
        <w:r w:rsidR="0020526D">
          <w:rPr>
            <w:noProof/>
            <w:webHidden/>
          </w:rPr>
          <w:fldChar w:fldCharType="begin"/>
        </w:r>
        <w:r w:rsidR="0020526D">
          <w:rPr>
            <w:noProof/>
            <w:webHidden/>
          </w:rPr>
          <w:instrText xml:space="preserve"> PAGEREF _Toc495488430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1" w:history="1">
        <w:r w:rsidR="0020526D" w:rsidRPr="0013653E">
          <w:rPr>
            <w:rStyle w:val="Hyperlink"/>
            <w:noProof/>
          </w:rPr>
          <w:t>2.1.57</w:t>
        </w:r>
        <w:r w:rsidR="0020526D">
          <w:rPr>
            <w:rFonts w:asciiTheme="minorHAnsi" w:eastAsiaTheme="minorEastAsia" w:hAnsiTheme="minorHAnsi" w:cstheme="minorBidi"/>
            <w:noProof/>
            <w:sz w:val="22"/>
            <w:szCs w:val="22"/>
          </w:rPr>
          <w:tab/>
        </w:r>
        <w:r w:rsidR="0020526D" w:rsidRPr="0013653E">
          <w:rPr>
            <w:rStyle w:val="Hyperlink"/>
            <w:noProof/>
          </w:rPr>
          <w:t>EC.AT_Role</w:t>
        </w:r>
        <w:r w:rsidR="0020526D">
          <w:rPr>
            <w:noProof/>
            <w:webHidden/>
          </w:rPr>
          <w:tab/>
        </w:r>
        <w:r w:rsidR="0020526D">
          <w:rPr>
            <w:noProof/>
            <w:webHidden/>
          </w:rPr>
          <w:fldChar w:fldCharType="begin"/>
        </w:r>
        <w:r w:rsidR="0020526D">
          <w:rPr>
            <w:noProof/>
            <w:webHidden/>
          </w:rPr>
          <w:instrText xml:space="preserve"> PAGEREF _Toc495488431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2" w:history="1">
        <w:r w:rsidR="0020526D" w:rsidRPr="0013653E">
          <w:rPr>
            <w:rStyle w:val="Hyperlink"/>
            <w:noProof/>
          </w:rPr>
          <w:t>2.1.58</w:t>
        </w:r>
        <w:r w:rsidR="0020526D">
          <w:rPr>
            <w:rFonts w:asciiTheme="minorHAnsi" w:eastAsiaTheme="minorEastAsia" w:hAnsiTheme="minorHAnsi" w:cstheme="minorBidi"/>
            <w:noProof/>
            <w:sz w:val="22"/>
            <w:szCs w:val="22"/>
          </w:rPr>
          <w:tab/>
        </w:r>
        <w:r w:rsidR="0020526D" w:rsidRPr="0013653E">
          <w:rPr>
            <w:rStyle w:val="Hyperlink"/>
            <w:noProof/>
          </w:rPr>
          <w:t>EC.AT_User_Role_Link</w:t>
        </w:r>
        <w:r w:rsidR="0020526D">
          <w:rPr>
            <w:noProof/>
            <w:webHidden/>
          </w:rPr>
          <w:tab/>
        </w:r>
        <w:r w:rsidR="0020526D">
          <w:rPr>
            <w:noProof/>
            <w:webHidden/>
          </w:rPr>
          <w:fldChar w:fldCharType="begin"/>
        </w:r>
        <w:r w:rsidR="0020526D">
          <w:rPr>
            <w:noProof/>
            <w:webHidden/>
          </w:rPr>
          <w:instrText xml:space="preserve"> PAGEREF _Toc495488432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3" w:history="1">
        <w:r w:rsidR="0020526D" w:rsidRPr="0013653E">
          <w:rPr>
            <w:rStyle w:val="Hyperlink"/>
            <w:noProof/>
          </w:rPr>
          <w:t>2.1.59</w:t>
        </w:r>
        <w:r w:rsidR="0020526D">
          <w:rPr>
            <w:rFonts w:asciiTheme="minorHAnsi" w:eastAsiaTheme="minorEastAsia" w:hAnsiTheme="minorHAnsi" w:cstheme="minorBidi"/>
            <w:noProof/>
            <w:sz w:val="22"/>
            <w:szCs w:val="22"/>
          </w:rPr>
          <w:tab/>
        </w:r>
        <w:r w:rsidR="0020526D" w:rsidRPr="0013653E">
          <w:rPr>
            <w:rStyle w:val="Hyperlink"/>
            <w:noProof/>
          </w:rPr>
          <w:t>EC.AT_Entitlement</w:t>
        </w:r>
        <w:r w:rsidR="0020526D">
          <w:rPr>
            <w:noProof/>
            <w:webHidden/>
          </w:rPr>
          <w:tab/>
        </w:r>
        <w:r w:rsidR="0020526D">
          <w:rPr>
            <w:noProof/>
            <w:webHidden/>
          </w:rPr>
          <w:fldChar w:fldCharType="begin"/>
        </w:r>
        <w:r w:rsidR="0020526D">
          <w:rPr>
            <w:noProof/>
            <w:webHidden/>
          </w:rPr>
          <w:instrText xml:space="preserve"> PAGEREF _Toc495488433 \h </w:instrText>
        </w:r>
        <w:r w:rsidR="0020526D">
          <w:rPr>
            <w:noProof/>
            <w:webHidden/>
          </w:rPr>
        </w:r>
        <w:r w:rsidR="0020526D">
          <w:rPr>
            <w:noProof/>
            <w:webHidden/>
          </w:rPr>
          <w:fldChar w:fldCharType="separate"/>
        </w:r>
        <w:r w:rsidR="0020526D">
          <w:rPr>
            <w:noProof/>
            <w:webHidden/>
          </w:rPr>
          <w:t>68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4" w:history="1">
        <w:r w:rsidR="0020526D" w:rsidRPr="0013653E">
          <w:rPr>
            <w:rStyle w:val="Hyperlink"/>
            <w:noProof/>
          </w:rPr>
          <w:t>2.1.60</w:t>
        </w:r>
        <w:r w:rsidR="0020526D">
          <w:rPr>
            <w:rFonts w:asciiTheme="minorHAnsi" w:eastAsiaTheme="minorEastAsia" w:hAnsiTheme="minorHAnsi" w:cstheme="minorBidi"/>
            <w:noProof/>
            <w:sz w:val="22"/>
            <w:szCs w:val="22"/>
          </w:rPr>
          <w:tab/>
        </w:r>
        <w:r w:rsidR="0020526D" w:rsidRPr="0013653E">
          <w:rPr>
            <w:rStyle w:val="Hyperlink"/>
            <w:noProof/>
          </w:rPr>
          <w:t>EC.AT_Role_Entitlement_Link</w:t>
        </w:r>
        <w:r w:rsidR="0020526D">
          <w:rPr>
            <w:noProof/>
            <w:webHidden/>
          </w:rPr>
          <w:tab/>
        </w:r>
        <w:r w:rsidR="0020526D">
          <w:rPr>
            <w:noProof/>
            <w:webHidden/>
          </w:rPr>
          <w:fldChar w:fldCharType="begin"/>
        </w:r>
        <w:r w:rsidR="0020526D">
          <w:rPr>
            <w:noProof/>
            <w:webHidden/>
          </w:rPr>
          <w:instrText xml:space="preserve"> PAGEREF _Toc495488434 \h </w:instrText>
        </w:r>
        <w:r w:rsidR="0020526D">
          <w:rPr>
            <w:noProof/>
            <w:webHidden/>
          </w:rPr>
        </w:r>
        <w:r w:rsidR="0020526D">
          <w:rPr>
            <w:noProof/>
            <w:webHidden/>
          </w:rPr>
          <w:fldChar w:fldCharType="separate"/>
        </w:r>
        <w:r w:rsidR="0020526D">
          <w:rPr>
            <w:noProof/>
            <w:webHidden/>
          </w:rPr>
          <w:t>69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5" w:history="1">
        <w:r w:rsidR="0020526D" w:rsidRPr="0013653E">
          <w:rPr>
            <w:rStyle w:val="Hyperlink"/>
            <w:noProof/>
          </w:rPr>
          <w:t>2.1.61</w:t>
        </w:r>
        <w:r w:rsidR="0020526D">
          <w:rPr>
            <w:rFonts w:asciiTheme="minorHAnsi" w:eastAsiaTheme="minorEastAsia" w:hAnsiTheme="minorHAnsi" w:cstheme="minorBidi"/>
            <w:noProof/>
            <w:sz w:val="22"/>
            <w:szCs w:val="22"/>
          </w:rPr>
          <w:tab/>
        </w:r>
        <w:r w:rsidR="0020526D" w:rsidRPr="0013653E">
          <w:rPr>
            <w:rStyle w:val="Hyperlink"/>
            <w:noProof/>
          </w:rPr>
          <w:t>EC.AT_Action_Reasons</w:t>
        </w:r>
        <w:r w:rsidR="0020526D">
          <w:rPr>
            <w:noProof/>
            <w:webHidden/>
          </w:rPr>
          <w:tab/>
        </w:r>
        <w:r w:rsidR="0020526D">
          <w:rPr>
            <w:noProof/>
            <w:webHidden/>
          </w:rPr>
          <w:fldChar w:fldCharType="begin"/>
        </w:r>
        <w:r w:rsidR="0020526D">
          <w:rPr>
            <w:noProof/>
            <w:webHidden/>
          </w:rPr>
          <w:instrText xml:space="preserve"> PAGEREF _Toc495488435 \h </w:instrText>
        </w:r>
        <w:r w:rsidR="0020526D">
          <w:rPr>
            <w:noProof/>
            <w:webHidden/>
          </w:rPr>
        </w:r>
        <w:r w:rsidR="0020526D">
          <w:rPr>
            <w:noProof/>
            <w:webHidden/>
          </w:rPr>
          <w:fldChar w:fldCharType="separate"/>
        </w:r>
        <w:r w:rsidR="0020526D">
          <w:rPr>
            <w:noProof/>
            <w:webHidden/>
          </w:rPr>
          <w:t>69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6" w:history="1">
        <w:r w:rsidR="0020526D" w:rsidRPr="0013653E">
          <w:rPr>
            <w:rStyle w:val="Hyperlink"/>
            <w:noProof/>
          </w:rPr>
          <w:t>2.1.62</w:t>
        </w:r>
        <w:r w:rsidR="0020526D">
          <w:rPr>
            <w:rFonts w:asciiTheme="minorHAnsi" w:eastAsiaTheme="minorEastAsia" w:hAnsiTheme="minorHAnsi" w:cstheme="minorBidi"/>
            <w:noProof/>
            <w:sz w:val="22"/>
            <w:szCs w:val="22"/>
          </w:rPr>
          <w:tab/>
        </w:r>
        <w:r w:rsidR="0020526D" w:rsidRPr="0013653E">
          <w:rPr>
            <w:rStyle w:val="Hyperlink"/>
            <w:noProof/>
          </w:rPr>
          <w:t>EC.AT_Module_Access</w:t>
        </w:r>
        <w:r w:rsidR="0020526D">
          <w:rPr>
            <w:noProof/>
            <w:webHidden/>
          </w:rPr>
          <w:tab/>
        </w:r>
        <w:r w:rsidR="0020526D">
          <w:rPr>
            <w:noProof/>
            <w:webHidden/>
          </w:rPr>
          <w:fldChar w:fldCharType="begin"/>
        </w:r>
        <w:r w:rsidR="0020526D">
          <w:rPr>
            <w:noProof/>
            <w:webHidden/>
          </w:rPr>
          <w:instrText xml:space="preserve"> PAGEREF _Toc495488436 \h </w:instrText>
        </w:r>
        <w:r w:rsidR="0020526D">
          <w:rPr>
            <w:noProof/>
            <w:webHidden/>
          </w:rPr>
        </w:r>
        <w:r w:rsidR="0020526D">
          <w:rPr>
            <w:noProof/>
            <w:webHidden/>
          </w:rPr>
          <w:fldChar w:fldCharType="separate"/>
        </w:r>
        <w:r w:rsidR="0020526D">
          <w:rPr>
            <w:noProof/>
            <w:webHidden/>
          </w:rPr>
          <w:t>69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7" w:history="1">
        <w:r w:rsidR="0020526D" w:rsidRPr="0013653E">
          <w:rPr>
            <w:rStyle w:val="Hyperlink"/>
            <w:noProof/>
          </w:rPr>
          <w:t>2.1.63</w:t>
        </w:r>
        <w:r w:rsidR="0020526D">
          <w:rPr>
            <w:rFonts w:asciiTheme="minorHAnsi" w:eastAsiaTheme="minorEastAsia" w:hAnsiTheme="minorHAnsi" w:cstheme="minorBidi"/>
            <w:noProof/>
            <w:sz w:val="22"/>
            <w:szCs w:val="22"/>
          </w:rPr>
          <w:tab/>
        </w:r>
        <w:r w:rsidR="0020526D" w:rsidRPr="0013653E">
          <w:rPr>
            <w:rStyle w:val="Hyperlink"/>
            <w:noProof/>
          </w:rPr>
          <w:t>EC.AT_Role_Access</w:t>
        </w:r>
        <w:r w:rsidR="0020526D">
          <w:rPr>
            <w:noProof/>
            <w:webHidden/>
          </w:rPr>
          <w:tab/>
        </w:r>
        <w:r w:rsidR="0020526D">
          <w:rPr>
            <w:noProof/>
            <w:webHidden/>
          </w:rPr>
          <w:fldChar w:fldCharType="begin"/>
        </w:r>
        <w:r w:rsidR="0020526D">
          <w:rPr>
            <w:noProof/>
            <w:webHidden/>
          </w:rPr>
          <w:instrText xml:space="preserve"> PAGEREF _Toc495488437 \h </w:instrText>
        </w:r>
        <w:r w:rsidR="0020526D">
          <w:rPr>
            <w:noProof/>
            <w:webHidden/>
          </w:rPr>
        </w:r>
        <w:r w:rsidR="0020526D">
          <w:rPr>
            <w:noProof/>
            <w:webHidden/>
          </w:rPr>
          <w:fldChar w:fldCharType="separate"/>
        </w:r>
        <w:r w:rsidR="0020526D">
          <w:rPr>
            <w:noProof/>
            <w:webHidden/>
          </w:rPr>
          <w:t>70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8" w:history="1">
        <w:r w:rsidR="0020526D" w:rsidRPr="0013653E">
          <w:rPr>
            <w:rStyle w:val="Hyperlink"/>
            <w:noProof/>
          </w:rPr>
          <w:t>2.1.64</w:t>
        </w:r>
        <w:r w:rsidR="0020526D">
          <w:rPr>
            <w:rFonts w:asciiTheme="minorHAnsi" w:eastAsiaTheme="minorEastAsia" w:hAnsiTheme="minorHAnsi" w:cstheme="minorBidi"/>
            <w:noProof/>
            <w:sz w:val="22"/>
            <w:szCs w:val="22"/>
          </w:rPr>
          <w:tab/>
        </w:r>
        <w:r w:rsidR="0020526D" w:rsidRPr="0013653E">
          <w:rPr>
            <w:rStyle w:val="Hyperlink"/>
            <w:noProof/>
          </w:rPr>
          <w:t>EC.AT_Reassign_Status_For_Module</w:t>
        </w:r>
        <w:r w:rsidR="0020526D">
          <w:rPr>
            <w:noProof/>
            <w:webHidden/>
          </w:rPr>
          <w:tab/>
        </w:r>
        <w:r w:rsidR="0020526D">
          <w:rPr>
            <w:noProof/>
            <w:webHidden/>
          </w:rPr>
          <w:fldChar w:fldCharType="begin"/>
        </w:r>
        <w:r w:rsidR="0020526D">
          <w:rPr>
            <w:noProof/>
            <w:webHidden/>
          </w:rPr>
          <w:instrText xml:space="preserve"> PAGEREF _Toc495488438 \h </w:instrText>
        </w:r>
        <w:r w:rsidR="0020526D">
          <w:rPr>
            <w:noProof/>
            <w:webHidden/>
          </w:rPr>
        </w:r>
        <w:r w:rsidR="0020526D">
          <w:rPr>
            <w:noProof/>
            <w:webHidden/>
          </w:rPr>
          <w:fldChar w:fldCharType="separate"/>
        </w:r>
        <w:r w:rsidR="0020526D">
          <w:rPr>
            <w:noProof/>
            <w:webHidden/>
          </w:rPr>
          <w:t>70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39" w:history="1">
        <w:r w:rsidR="0020526D" w:rsidRPr="0013653E">
          <w:rPr>
            <w:rStyle w:val="Hyperlink"/>
            <w:noProof/>
          </w:rPr>
          <w:t>2.1.65</w:t>
        </w:r>
        <w:r w:rsidR="0020526D">
          <w:rPr>
            <w:rFonts w:asciiTheme="minorHAnsi" w:eastAsiaTheme="minorEastAsia" w:hAnsiTheme="minorHAnsi" w:cstheme="minorBidi"/>
            <w:noProof/>
            <w:sz w:val="22"/>
            <w:szCs w:val="22"/>
          </w:rPr>
          <w:tab/>
        </w:r>
        <w:r w:rsidR="0020526D" w:rsidRPr="0013653E">
          <w:rPr>
            <w:rStyle w:val="Hyperlink"/>
            <w:noProof/>
          </w:rPr>
          <w:t>EC. Qulaity_Other_Coaching_Stage</w:t>
        </w:r>
        <w:r w:rsidR="0020526D">
          <w:rPr>
            <w:noProof/>
            <w:webHidden/>
          </w:rPr>
          <w:tab/>
        </w:r>
        <w:r w:rsidR="0020526D">
          <w:rPr>
            <w:noProof/>
            <w:webHidden/>
          </w:rPr>
          <w:fldChar w:fldCharType="begin"/>
        </w:r>
        <w:r w:rsidR="0020526D">
          <w:rPr>
            <w:noProof/>
            <w:webHidden/>
          </w:rPr>
          <w:instrText xml:space="preserve"> PAGEREF _Toc495488439 \h </w:instrText>
        </w:r>
        <w:r w:rsidR="0020526D">
          <w:rPr>
            <w:noProof/>
            <w:webHidden/>
          </w:rPr>
        </w:r>
        <w:r w:rsidR="0020526D">
          <w:rPr>
            <w:noProof/>
            <w:webHidden/>
          </w:rPr>
          <w:fldChar w:fldCharType="separate"/>
        </w:r>
        <w:r w:rsidR="0020526D">
          <w:rPr>
            <w:noProof/>
            <w:webHidden/>
          </w:rPr>
          <w:t>71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0" w:history="1">
        <w:r w:rsidR="0020526D" w:rsidRPr="0013653E">
          <w:rPr>
            <w:rStyle w:val="Hyperlink"/>
            <w:noProof/>
          </w:rPr>
          <w:t>2.1.66</w:t>
        </w:r>
        <w:r w:rsidR="0020526D">
          <w:rPr>
            <w:rFonts w:asciiTheme="minorHAnsi" w:eastAsiaTheme="minorEastAsia" w:hAnsiTheme="minorHAnsi" w:cstheme="minorBidi"/>
            <w:noProof/>
            <w:sz w:val="22"/>
            <w:szCs w:val="22"/>
          </w:rPr>
          <w:tab/>
        </w:r>
        <w:r w:rsidR="0020526D" w:rsidRPr="0013653E">
          <w:rPr>
            <w:rStyle w:val="Hyperlink"/>
            <w:noProof/>
          </w:rPr>
          <w:t>EC. Quality_Other_Coaching_Rejected</w:t>
        </w:r>
        <w:r w:rsidR="0020526D">
          <w:rPr>
            <w:noProof/>
            <w:webHidden/>
          </w:rPr>
          <w:tab/>
        </w:r>
        <w:r w:rsidR="0020526D">
          <w:rPr>
            <w:noProof/>
            <w:webHidden/>
          </w:rPr>
          <w:fldChar w:fldCharType="begin"/>
        </w:r>
        <w:r w:rsidR="0020526D">
          <w:rPr>
            <w:noProof/>
            <w:webHidden/>
          </w:rPr>
          <w:instrText xml:space="preserve"> PAGEREF _Toc495488440 \h </w:instrText>
        </w:r>
        <w:r w:rsidR="0020526D">
          <w:rPr>
            <w:noProof/>
            <w:webHidden/>
          </w:rPr>
        </w:r>
        <w:r w:rsidR="0020526D">
          <w:rPr>
            <w:noProof/>
            <w:webHidden/>
          </w:rPr>
          <w:fldChar w:fldCharType="separate"/>
        </w:r>
        <w:r w:rsidR="0020526D">
          <w:rPr>
            <w:noProof/>
            <w:webHidden/>
          </w:rPr>
          <w:t>72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1" w:history="1">
        <w:r w:rsidR="0020526D" w:rsidRPr="0013653E">
          <w:rPr>
            <w:rStyle w:val="Hyperlink"/>
            <w:noProof/>
          </w:rPr>
          <w:t>2.1.67</w:t>
        </w:r>
        <w:r w:rsidR="0020526D">
          <w:rPr>
            <w:rFonts w:asciiTheme="minorHAnsi" w:eastAsiaTheme="minorEastAsia" w:hAnsiTheme="minorHAnsi" w:cstheme="minorBidi"/>
            <w:noProof/>
            <w:sz w:val="22"/>
            <w:szCs w:val="22"/>
          </w:rPr>
          <w:tab/>
        </w:r>
        <w:r w:rsidR="0020526D" w:rsidRPr="0013653E">
          <w:rPr>
            <w:rStyle w:val="Hyperlink"/>
            <w:noProof/>
          </w:rPr>
          <w:t>EC. Qulaity_Other_Coaching_Fact</w:t>
        </w:r>
        <w:r w:rsidR="0020526D">
          <w:rPr>
            <w:noProof/>
            <w:webHidden/>
          </w:rPr>
          <w:tab/>
        </w:r>
        <w:r w:rsidR="0020526D">
          <w:rPr>
            <w:noProof/>
            <w:webHidden/>
          </w:rPr>
          <w:fldChar w:fldCharType="begin"/>
        </w:r>
        <w:r w:rsidR="0020526D">
          <w:rPr>
            <w:noProof/>
            <w:webHidden/>
          </w:rPr>
          <w:instrText xml:space="preserve"> PAGEREF _Toc495488441 \h </w:instrText>
        </w:r>
        <w:r w:rsidR="0020526D">
          <w:rPr>
            <w:noProof/>
            <w:webHidden/>
          </w:rPr>
        </w:r>
        <w:r w:rsidR="0020526D">
          <w:rPr>
            <w:noProof/>
            <w:webHidden/>
          </w:rPr>
          <w:fldChar w:fldCharType="separate"/>
        </w:r>
        <w:r w:rsidR="0020526D">
          <w:rPr>
            <w:noProof/>
            <w:webHidden/>
          </w:rPr>
          <w:t>73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2" w:history="1">
        <w:r w:rsidR="0020526D" w:rsidRPr="0013653E">
          <w:rPr>
            <w:rStyle w:val="Hyperlink"/>
            <w:noProof/>
          </w:rPr>
          <w:t>2.1.68</w:t>
        </w:r>
        <w:r w:rsidR="0020526D">
          <w:rPr>
            <w:rFonts w:asciiTheme="minorHAnsi" w:eastAsiaTheme="minorEastAsia" w:hAnsiTheme="minorHAnsi" w:cstheme="minorBidi"/>
            <w:noProof/>
            <w:sz w:val="22"/>
            <w:szCs w:val="22"/>
          </w:rPr>
          <w:tab/>
        </w:r>
        <w:r w:rsidR="0020526D" w:rsidRPr="0013653E">
          <w:rPr>
            <w:rStyle w:val="Hyperlink"/>
            <w:noProof/>
          </w:rPr>
          <w:t>EC. Quality_Other_FileList</w:t>
        </w:r>
        <w:r w:rsidR="0020526D">
          <w:rPr>
            <w:noProof/>
            <w:webHidden/>
          </w:rPr>
          <w:tab/>
        </w:r>
        <w:r w:rsidR="0020526D">
          <w:rPr>
            <w:noProof/>
            <w:webHidden/>
          </w:rPr>
          <w:fldChar w:fldCharType="begin"/>
        </w:r>
        <w:r w:rsidR="0020526D">
          <w:rPr>
            <w:noProof/>
            <w:webHidden/>
          </w:rPr>
          <w:instrText xml:space="preserve"> PAGEREF _Toc495488442 \h </w:instrText>
        </w:r>
        <w:r w:rsidR="0020526D">
          <w:rPr>
            <w:noProof/>
            <w:webHidden/>
          </w:rPr>
        </w:r>
        <w:r w:rsidR="0020526D">
          <w:rPr>
            <w:noProof/>
            <w:webHidden/>
          </w:rPr>
          <w:fldChar w:fldCharType="separate"/>
        </w:r>
        <w:r w:rsidR="0020526D">
          <w:rPr>
            <w:noProof/>
            <w:webHidden/>
          </w:rPr>
          <w:t>73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3" w:history="1">
        <w:r w:rsidR="0020526D" w:rsidRPr="0013653E">
          <w:rPr>
            <w:rStyle w:val="Hyperlink"/>
            <w:noProof/>
          </w:rPr>
          <w:t>2.1.69</w:t>
        </w:r>
        <w:r w:rsidR="0020526D">
          <w:rPr>
            <w:rFonts w:asciiTheme="minorHAnsi" w:eastAsiaTheme="minorEastAsia" w:hAnsiTheme="minorHAnsi" w:cstheme="minorBidi"/>
            <w:noProof/>
            <w:sz w:val="22"/>
            <w:szCs w:val="22"/>
          </w:rPr>
          <w:tab/>
        </w:r>
        <w:r w:rsidR="0020526D" w:rsidRPr="0013653E">
          <w:rPr>
            <w:rStyle w:val="Hyperlink"/>
            <w:noProof/>
          </w:rPr>
          <w:t>EC.Coaching_Log_Archive</w:t>
        </w:r>
        <w:r w:rsidR="0020526D">
          <w:rPr>
            <w:noProof/>
            <w:webHidden/>
          </w:rPr>
          <w:tab/>
        </w:r>
        <w:r w:rsidR="0020526D">
          <w:rPr>
            <w:noProof/>
            <w:webHidden/>
          </w:rPr>
          <w:fldChar w:fldCharType="begin"/>
        </w:r>
        <w:r w:rsidR="0020526D">
          <w:rPr>
            <w:noProof/>
            <w:webHidden/>
          </w:rPr>
          <w:instrText xml:space="preserve"> PAGEREF _Toc495488443 \h </w:instrText>
        </w:r>
        <w:r w:rsidR="0020526D">
          <w:rPr>
            <w:noProof/>
            <w:webHidden/>
          </w:rPr>
        </w:r>
        <w:r w:rsidR="0020526D">
          <w:rPr>
            <w:noProof/>
            <w:webHidden/>
          </w:rPr>
          <w:fldChar w:fldCharType="separate"/>
        </w:r>
        <w:r w:rsidR="0020526D">
          <w:rPr>
            <w:noProof/>
            <w:webHidden/>
          </w:rPr>
          <w:t>73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4" w:history="1">
        <w:r w:rsidR="0020526D" w:rsidRPr="0013653E">
          <w:rPr>
            <w:rStyle w:val="Hyperlink"/>
            <w:noProof/>
          </w:rPr>
          <w:t>2.1.70</w:t>
        </w:r>
        <w:r w:rsidR="0020526D">
          <w:rPr>
            <w:rFonts w:asciiTheme="minorHAnsi" w:eastAsiaTheme="minorEastAsia" w:hAnsiTheme="minorHAnsi" w:cstheme="minorBidi"/>
            <w:noProof/>
            <w:sz w:val="22"/>
            <w:szCs w:val="22"/>
          </w:rPr>
          <w:tab/>
        </w:r>
        <w:r w:rsidR="0020526D" w:rsidRPr="0013653E">
          <w:rPr>
            <w:rStyle w:val="Hyperlink"/>
            <w:noProof/>
          </w:rPr>
          <w:t>EC.Coaching_Log_Reason_Archive</w:t>
        </w:r>
        <w:r w:rsidR="0020526D">
          <w:rPr>
            <w:noProof/>
            <w:webHidden/>
          </w:rPr>
          <w:tab/>
        </w:r>
        <w:r w:rsidR="0020526D">
          <w:rPr>
            <w:noProof/>
            <w:webHidden/>
          </w:rPr>
          <w:fldChar w:fldCharType="begin"/>
        </w:r>
        <w:r w:rsidR="0020526D">
          <w:rPr>
            <w:noProof/>
            <w:webHidden/>
          </w:rPr>
          <w:instrText xml:space="preserve"> PAGEREF _Toc495488444 \h </w:instrText>
        </w:r>
        <w:r w:rsidR="0020526D">
          <w:rPr>
            <w:noProof/>
            <w:webHidden/>
          </w:rPr>
        </w:r>
        <w:r w:rsidR="0020526D">
          <w:rPr>
            <w:noProof/>
            <w:webHidden/>
          </w:rPr>
          <w:fldChar w:fldCharType="separate"/>
        </w:r>
        <w:r w:rsidR="0020526D">
          <w:rPr>
            <w:noProof/>
            <w:webHidden/>
          </w:rPr>
          <w:t>75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5" w:history="1">
        <w:r w:rsidR="0020526D" w:rsidRPr="0013653E">
          <w:rPr>
            <w:rStyle w:val="Hyperlink"/>
            <w:noProof/>
          </w:rPr>
          <w:t>2.1.71</w:t>
        </w:r>
        <w:r w:rsidR="0020526D">
          <w:rPr>
            <w:rFonts w:asciiTheme="minorHAnsi" w:eastAsiaTheme="minorEastAsia" w:hAnsiTheme="minorHAnsi" w:cstheme="minorBidi"/>
            <w:noProof/>
            <w:sz w:val="22"/>
            <w:szCs w:val="22"/>
          </w:rPr>
          <w:tab/>
        </w:r>
        <w:r w:rsidR="0020526D" w:rsidRPr="0013653E">
          <w:rPr>
            <w:rStyle w:val="Hyperlink"/>
            <w:noProof/>
          </w:rPr>
          <w:t>EC. NPN_Description</w:t>
        </w:r>
        <w:r w:rsidR="0020526D">
          <w:rPr>
            <w:noProof/>
            <w:webHidden/>
          </w:rPr>
          <w:tab/>
        </w:r>
        <w:r w:rsidR="0020526D">
          <w:rPr>
            <w:noProof/>
            <w:webHidden/>
          </w:rPr>
          <w:fldChar w:fldCharType="begin"/>
        </w:r>
        <w:r w:rsidR="0020526D">
          <w:rPr>
            <w:noProof/>
            <w:webHidden/>
          </w:rPr>
          <w:instrText xml:space="preserve"> PAGEREF _Toc495488445 \h </w:instrText>
        </w:r>
        <w:r w:rsidR="0020526D">
          <w:rPr>
            <w:noProof/>
            <w:webHidden/>
          </w:rPr>
        </w:r>
        <w:r w:rsidR="0020526D">
          <w:rPr>
            <w:noProof/>
            <w:webHidden/>
          </w:rPr>
          <w:fldChar w:fldCharType="separate"/>
        </w:r>
        <w:r w:rsidR="0020526D">
          <w:rPr>
            <w:noProof/>
            <w:webHidden/>
          </w:rPr>
          <w:t>75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6" w:history="1">
        <w:r w:rsidR="0020526D" w:rsidRPr="0013653E">
          <w:rPr>
            <w:rStyle w:val="Hyperlink"/>
            <w:noProof/>
          </w:rPr>
          <w:t>2.1.72</w:t>
        </w:r>
        <w:r w:rsidR="0020526D">
          <w:rPr>
            <w:rFonts w:asciiTheme="minorHAnsi" w:eastAsiaTheme="minorEastAsia" w:hAnsiTheme="minorHAnsi" w:cstheme="minorBidi"/>
            <w:noProof/>
            <w:sz w:val="22"/>
            <w:szCs w:val="22"/>
          </w:rPr>
          <w:tab/>
        </w:r>
        <w:r w:rsidR="0020526D" w:rsidRPr="0013653E">
          <w:rPr>
            <w:rStyle w:val="Hyperlink"/>
            <w:noProof/>
          </w:rPr>
          <w:t>EC.AT_Role_Module_Link</w:t>
        </w:r>
        <w:r w:rsidR="0020526D">
          <w:rPr>
            <w:noProof/>
            <w:webHidden/>
          </w:rPr>
          <w:tab/>
        </w:r>
        <w:r w:rsidR="0020526D">
          <w:rPr>
            <w:noProof/>
            <w:webHidden/>
          </w:rPr>
          <w:fldChar w:fldCharType="begin"/>
        </w:r>
        <w:r w:rsidR="0020526D">
          <w:rPr>
            <w:noProof/>
            <w:webHidden/>
          </w:rPr>
          <w:instrText xml:space="preserve"> PAGEREF _Toc495488446 \h </w:instrText>
        </w:r>
        <w:r w:rsidR="0020526D">
          <w:rPr>
            <w:noProof/>
            <w:webHidden/>
          </w:rPr>
        </w:r>
        <w:r w:rsidR="0020526D">
          <w:rPr>
            <w:noProof/>
            <w:webHidden/>
          </w:rPr>
          <w:fldChar w:fldCharType="separate"/>
        </w:r>
        <w:r w:rsidR="0020526D">
          <w:rPr>
            <w:noProof/>
            <w:webHidden/>
          </w:rPr>
          <w:t>75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7" w:history="1">
        <w:r w:rsidR="0020526D" w:rsidRPr="0013653E">
          <w:rPr>
            <w:rStyle w:val="Hyperlink"/>
            <w:b/>
            <w:bCs/>
            <w:noProof/>
          </w:rPr>
          <w:t>2.2.</w:t>
        </w:r>
        <w:r w:rsidR="0020526D">
          <w:rPr>
            <w:rFonts w:asciiTheme="minorHAnsi" w:eastAsiaTheme="minorEastAsia" w:hAnsiTheme="minorHAnsi" w:cstheme="minorBidi"/>
            <w:noProof/>
            <w:sz w:val="22"/>
            <w:szCs w:val="22"/>
          </w:rPr>
          <w:tab/>
        </w:r>
        <w:r w:rsidR="0020526D" w:rsidRPr="0013653E">
          <w:rPr>
            <w:rStyle w:val="Hyperlink"/>
            <w:b/>
            <w:bCs/>
            <w:noProof/>
          </w:rPr>
          <w:t>eCoaching Procedures</w:t>
        </w:r>
        <w:r w:rsidR="0020526D">
          <w:rPr>
            <w:noProof/>
            <w:webHidden/>
          </w:rPr>
          <w:tab/>
        </w:r>
        <w:r w:rsidR="0020526D">
          <w:rPr>
            <w:noProof/>
            <w:webHidden/>
          </w:rPr>
          <w:fldChar w:fldCharType="begin"/>
        </w:r>
        <w:r w:rsidR="0020526D">
          <w:rPr>
            <w:noProof/>
            <w:webHidden/>
          </w:rPr>
          <w:instrText xml:space="preserve"> PAGEREF _Toc495488447 \h </w:instrText>
        </w:r>
        <w:r w:rsidR="0020526D">
          <w:rPr>
            <w:noProof/>
            <w:webHidden/>
          </w:rPr>
        </w:r>
        <w:r w:rsidR="0020526D">
          <w:rPr>
            <w:noProof/>
            <w:webHidden/>
          </w:rPr>
          <w:fldChar w:fldCharType="separate"/>
        </w:r>
        <w:r w:rsidR="0020526D">
          <w:rPr>
            <w:noProof/>
            <w:webHidden/>
          </w:rPr>
          <w:t>76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8" w:history="1">
        <w:r w:rsidR="0020526D" w:rsidRPr="0013653E">
          <w:rPr>
            <w:rStyle w:val="Hyperlink"/>
            <w:b/>
            <w:bCs/>
            <w:noProof/>
          </w:rPr>
          <w:t>2.2.1.</w:t>
        </w:r>
        <w:r w:rsidR="0020526D">
          <w:rPr>
            <w:rFonts w:asciiTheme="minorHAnsi" w:eastAsiaTheme="minorEastAsia" w:hAnsiTheme="minorHAnsi" w:cstheme="minorBidi"/>
            <w:noProof/>
            <w:sz w:val="22"/>
            <w:szCs w:val="22"/>
          </w:rPr>
          <w:tab/>
        </w:r>
        <w:r w:rsidR="0020526D" w:rsidRPr="0013653E">
          <w:rPr>
            <w:rStyle w:val="Hyperlink"/>
            <w:b/>
            <w:bCs/>
            <w:noProof/>
          </w:rPr>
          <w:t>sp_Check_AgentRole</w:t>
        </w:r>
        <w:r w:rsidR="0020526D">
          <w:rPr>
            <w:noProof/>
            <w:webHidden/>
          </w:rPr>
          <w:tab/>
        </w:r>
        <w:r w:rsidR="0020526D">
          <w:rPr>
            <w:noProof/>
            <w:webHidden/>
          </w:rPr>
          <w:fldChar w:fldCharType="begin"/>
        </w:r>
        <w:r w:rsidR="0020526D">
          <w:rPr>
            <w:noProof/>
            <w:webHidden/>
          </w:rPr>
          <w:instrText xml:space="preserve"> PAGEREF _Toc495488448 \h </w:instrText>
        </w:r>
        <w:r w:rsidR="0020526D">
          <w:rPr>
            <w:noProof/>
            <w:webHidden/>
          </w:rPr>
        </w:r>
        <w:r w:rsidR="0020526D">
          <w:rPr>
            <w:noProof/>
            <w:webHidden/>
          </w:rPr>
          <w:fldChar w:fldCharType="separate"/>
        </w:r>
        <w:r w:rsidR="0020526D">
          <w:rPr>
            <w:noProof/>
            <w:webHidden/>
          </w:rPr>
          <w:t>81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49" w:history="1">
        <w:r w:rsidR="0020526D" w:rsidRPr="0013653E">
          <w:rPr>
            <w:rStyle w:val="Hyperlink"/>
            <w:b/>
            <w:bCs/>
            <w:noProof/>
          </w:rPr>
          <w:t>2.2.2.</w:t>
        </w:r>
        <w:r w:rsidR="0020526D">
          <w:rPr>
            <w:rFonts w:asciiTheme="minorHAnsi" w:eastAsiaTheme="minorEastAsia" w:hAnsiTheme="minorHAnsi" w:cstheme="minorBidi"/>
            <w:noProof/>
            <w:sz w:val="22"/>
            <w:szCs w:val="22"/>
          </w:rPr>
          <w:tab/>
        </w:r>
        <w:r w:rsidR="0020526D" w:rsidRPr="0013653E">
          <w:rPr>
            <w:rStyle w:val="Hyperlink"/>
            <w:b/>
            <w:bCs/>
            <w:noProof/>
          </w:rPr>
          <w:t>sp_Dim_Date_Add_Date_Range</w:t>
        </w:r>
        <w:r w:rsidR="0020526D">
          <w:rPr>
            <w:noProof/>
            <w:webHidden/>
          </w:rPr>
          <w:tab/>
        </w:r>
        <w:r w:rsidR="0020526D">
          <w:rPr>
            <w:noProof/>
            <w:webHidden/>
          </w:rPr>
          <w:fldChar w:fldCharType="begin"/>
        </w:r>
        <w:r w:rsidR="0020526D">
          <w:rPr>
            <w:noProof/>
            <w:webHidden/>
          </w:rPr>
          <w:instrText xml:space="preserve"> PAGEREF _Toc495488449 \h </w:instrText>
        </w:r>
        <w:r w:rsidR="0020526D">
          <w:rPr>
            <w:noProof/>
            <w:webHidden/>
          </w:rPr>
        </w:r>
        <w:r w:rsidR="0020526D">
          <w:rPr>
            <w:noProof/>
            <w:webHidden/>
          </w:rPr>
          <w:fldChar w:fldCharType="separate"/>
        </w:r>
        <w:r w:rsidR="0020526D">
          <w:rPr>
            <w:noProof/>
            <w:webHidden/>
          </w:rPr>
          <w:t>81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0" w:history="1">
        <w:r w:rsidR="0020526D" w:rsidRPr="0013653E">
          <w:rPr>
            <w:rStyle w:val="Hyperlink"/>
            <w:b/>
            <w:bCs/>
            <w:noProof/>
          </w:rPr>
          <w:t>2.2.3.</w:t>
        </w:r>
        <w:r w:rsidR="0020526D">
          <w:rPr>
            <w:rFonts w:asciiTheme="minorHAnsi" w:eastAsiaTheme="minorEastAsia" w:hAnsiTheme="minorHAnsi" w:cstheme="minorBidi"/>
            <w:noProof/>
            <w:sz w:val="22"/>
            <w:szCs w:val="22"/>
          </w:rPr>
          <w:tab/>
        </w:r>
        <w:r w:rsidR="0020526D" w:rsidRPr="0013653E">
          <w:rPr>
            <w:rStyle w:val="Hyperlink"/>
            <w:b/>
            <w:bCs/>
            <w:noProof/>
          </w:rPr>
          <w:t>sp_Dim_Date_Add_Unknown_Row</w:t>
        </w:r>
        <w:r w:rsidR="0020526D">
          <w:rPr>
            <w:noProof/>
            <w:webHidden/>
          </w:rPr>
          <w:tab/>
        </w:r>
        <w:r w:rsidR="0020526D">
          <w:rPr>
            <w:noProof/>
            <w:webHidden/>
          </w:rPr>
          <w:fldChar w:fldCharType="begin"/>
        </w:r>
        <w:r w:rsidR="0020526D">
          <w:rPr>
            <w:noProof/>
            <w:webHidden/>
          </w:rPr>
          <w:instrText xml:space="preserve"> PAGEREF _Toc495488450 \h </w:instrText>
        </w:r>
        <w:r w:rsidR="0020526D">
          <w:rPr>
            <w:noProof/>
            <w:webHidden/>
          </w:rPr>
        </w:r>
        <w:r w:rsidR="0020526D">
          <w:rPr>
            <w:noProof/>
            <w:webHidden/>
          </w:rPr>
          <w:fldChar w:fldCharType="separate"/>
        </w:r>
        <w:r w:rsidR="0020526D">
          <w:rPr>
            <w:noProof/>
            <w:webHidden/>
          </w:rPr>
          <w:t>81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1" w:history="1">
        <w:r w:rsidR="0020526D" w:rsidRPr="0013653E">
          <w:rPr>
            <w:rStyle w:val="Hyperlink"/>
            <w:b/>
            <w:bCs/>
            <w:noProof/>
          </w:rPr>
          <w:t>2.2.4.</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w:t>
        </w:r>
        <w:r w:rsidR="0020526D">
          <w:rPr>
            <w:noProof/>
            <w:webHidden/>
          </w:rPr>
          <w:tab/>
        </w:r>
        <w:r w:rsidR="0020526D">
          <w:rPr>
            <w:noProof/>
            <w:webHidden/>
          </w:rPr>
          <w:fldChar w:fldCharType="begin"/>
        </w:r>
        <w:r w:rsidR="0020526D">
          <w:rPr>
            <w:noProof/>
            <w:webHidden/>
          </w:rPr>
          <w:instrText xml:space="preserve"> PAGEREF _Toc495488451 \h </w:instrText>
        </w:r>
        <w:r w:rsidR="0020526D">
          <w:rPr>
            <w:noProof/>
            <w:webHidden/>
          </w:rPr>
        </w:r>
        <w:r w:rsidR="0020526D">
          <w:rPr>
            <w:noProof/>
            <w:webHidden/>
          </w:rPr>
          <w:fldChar w:fldCharType="separate"/>
        </w:r>
        <w:r w:rsidR="0020526D">
          <w:rPr>
            <w:noProof/>
            <w:webHidden/>
          </w:rPr>
          <w:t>82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2" w:history="1">
        <w:r w:rsidR="0020526D" w:rsidRPr="0013653E">
          <w:rPr>
            <w:rStyle w:val="Hyperlink"/>
            <w:b/>
            <w:bCs/>
            <w:noProof/>
          </w:rPr>
          <w:t>2.2.5.</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sp_InsertInto_Coaching_Log_Outlier</w:t>
        </w:r>
        <w:r w:rsidR="0020526D">
          <w:rPr>
            <w:noProof/>
            <w:webHidden/>
          </w:rPr>
          <w:tab/>
        </w:r>
        <w:r w:rsidR="0020526D">
          <w:rPr>
            <w:noProof/>
            <w:webHidden/>
          </w:rPr>
          <w:fldChar w:fldCharType="begin"/>
        </w:r>
        <w:r w:rsidR="0020526D">
          <w:rPr>
            <w:noProof/>
            <w:webHidden/>
          </w:rPr>
          <w:instrText xml:space="preserve"> PAGEREF _Toc495488452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3" w:history="1">
        <w:r w:rsidR="0020526D" w:rsidRPr="0013653E">
          <w:rPr>
            <w:rStyle w:val="Hyperlink"/>
            <w:b/>
            <w:bCs/>
            <w:noProof/>
          </w:rPr>
          <w:t>2.2.6.</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sp_InsertInto_Coaching_Log_Quality</w:t>
        </w:r>
        <w:r w:rsidR="0020526D">
          <w:rPr>
            <w:noProof/>
            <w:webHidden/>
          </w:rPr>
          <w:tab/>
        </w:r>
        <w:r w:rsidR="0020526D">
          <w:rPr>
            <w:noProof/>
            <w:webHidden/>
          </w:rPr>
          <w:fldChar w:fldCharType="begin"/>
        </w:r>
        <w:r w:rsidR="0020526D">
          <w:rPr>
            <w:noProof/>
            <w:webHidden/>
          </w:rPr>
          <w:instrText xml:space="preserve"> PAGEREF _Toc495488453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4" w:history="1">
        <w:r w:rsidR="0020526D" w:rsidRPr="0013653E">
          <w:rPr>
            <w:rStyle w:val="Hyperlink"/>
            <w:b/>
            <w:bCs/>
            <w:noProof/>
          </w:rPr>
          <w:t>2.2.7.</w:t>
        </w:r>
        <w:r w:rsidR="0020526D">
          <w:rPr>
            <w:rFonts w:asciiTheme="minorHAnsi" w:eastAsiaTheme="minorEastAsia" w:hAnsiTheme="minorHAnsi" w:cstheme="minorBidi"/>
            <w:noProof/>
            <w:sz w:val="22"/>
            <w:szCs w:val="22"/>
          </w:rPr>
          <w:tab/>
        </w:r>
        <w:r w:rsidR="0020526D" w:rsidRPr="0013653E">
          <w:rPr>
            <w:rStyle w:val="Hyperlink"/>
            <w:b/>
            <w:bCs/>
            <w:noProof/>
          </w:rPr>
          <w:t>sp_InsertInto_Outlier_Rejected</w:t>
        </w:r>
        <w:r w:rsidR="0020526D">
          <w:rPr>
            <w:noProof/>
            <w:webHidden/>
          </w:rPr>
          <w:tab/>
        </w:r>
        <w:r w:rsidR="0020526D">
          <w:rPr>
            <w:noProof/>
            <w:webHidden/>
          </w:rPr>
          <w:fldChar w:fldCharType="begin"/>
        </w:r>
        <w:r w:rsidR="0020526D">
          <w:rPr>
            <w:noProof/>
            <w:webHidden/>
          </w:rPr>
          <w:instrText xml:space="preserve"> PAGEREF _Toc495488454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5" w:history="1">
        <w:r w:rsidR="0020526D" w:rsidRPr="0013653E">
          <w:rPr>
            <w:rStyle w:val="Hyperlink"/>
            <w:b/>
            <w:bCs/>
            <w:noProof/>
          </w:rPr>
          <w:t>2.2.8.</w:t>
        </w:r>
        <w:r w:rsidR="0020526D">
          <w:rPr>
            <w:rFonts w:asciiTheme="minorHAnsi" w:eastAsiaTheme="minorEastAsia" w:hAnsiTheme="minorHAnsi" w:cstheme="minorBidi"/>
            <w:noProof/>
            <w:sz w:val="22"/>
            <w:szCs w:val="22"/>
          </w:rPr>
          <w:tab/>
        </w:r>
        <w:r w:rsidR="0020526D" w:rsidRPr="0013653E">
          <w:rPr>
            <w:rStyle w:val="Hyperlink"/>
            <w:b/>
            <w:bCs/>
            <w:noProof/>
          </w:rPr>
          <w:t>sp_Populate_Employee_Hierarchy</w:t>
        </w:r>
        <w:r w:rsidR="0020526D">
          <w:rPr>
            <w:noProof/>
            <w:webHidden/>
          </w:rPr>
          <w:tab/>
        </w:r>
        <w:r w:rsidR="0020526D">
          <w:rPr>
            <w:noProof/>
            <w:webHidden/>
          </w:rPr>
          <w:fldChar w:fldCharType="begin"/>
        </w:r>
        <w:r w:rsidR="0020526D">
          <w:rPr>
            <w:noProof/>
            <w:webHidden/>
          </w:rPr>
          <w:instrText xml:space="preserve"> PAGEREF _Toc495488455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6" w:history="1">
        <w:r w:rsidR="0020526D" w:rsidRPr="0013653E">
          <w:rPr>
            <w:rStyle w:val="Hyperlink"/>
            <w:b/>
            <w:bCs/>
            <w:noProof/>
          </w:rPr>
          <w:t>2.2.9.</w:t>
        </w:r>
        <w:r w:rsidR="0020526D">
          <w:rPr>
            <w:rFonts w:asciiTheme="minorHAnsi" w:eastAsiaTheme="minorEastAsia" w:hAnsiTheme="minorHAnsi" w:cstheme="minorBidi"/>
            <w:noProof/>
            <w:sz w:val="22"/>
            <w:szCs w:val="22"/>
          </w:rPr>
          <w:tab/>
        </w:r>
        <w:r w:rsidR="0020526D" w:rsidRPr="0013653E">
          <w:rPr>
            <w:rStyle w:val="Hyperlink"/>
            <w:b/>
            <w:bCs/>
            <w:noProof/>
          </w:rPr>
          <w:t>sp_SelectCoaching4Contact</w:t>
        </w:r>
        <w:r w:rsidR="0020526D">
          <w:rPr>
            <w:noProof/>
            <w:webHidden/>
          </w:rPr>
          <w:tab/>
        </w:r>
        <w:r w:rsidR="0020526D">
          <w:rPr>
            <w:noProof/>
            <w:webHidden/>
          </w:rPr>
          <w:fldChar w:fldCharType="begin"/>
        </w:r>
        <w:r w:rsidR="0020526D">
          <w:rPr>
            <w:noProof/>
            <w:webHidden/>
          </w:rPr>
          <w:instrText xml:space="preserve"> PAGEREF _Toc495488456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7" w:history="1">
        <w:r w:rsidR="0020526D" w:rsidRPr="0013653E">
          <w:rPr>
            <w:rStyle w:val="Hyperlink"/>
            <w:b/>
            <w:bCs/>
            <w:noProof/>
          </w:rPr>
          <w:t>2.2.10.</w:t>
        </w:r>
        <w:r w:rsidR="0020526D">
          <w:rPr>
            <w:rFonts w:asciiTheme="minorHAnsi" w:eastAsiaTheme="minorEastAsia" w:hAnsiTheme="minorHAnsi" w:cstheme="minorBidi"/>
            <w:noProof/>
            <w:sz w:val="22"/>
            <w:szCs w:val="22"/>
          </w:rPr>
          <w:tab/>
        </w:r>
        <w:r w:rsidR="0020526D" w:rsidRPr="0013653E">
          <w:rPr>
            <w:rStyle w:val="Hyperlink"/>
            <w:b/>
            <w:bCs/>
            <w:noProof/>
          </w:rPr>
          <w:t>sp_SelectCSRsbyLocation</w:t>
        </w:r>
        <w:r w:rsidR="0020526D">
          <w:rPr>
            <w:noProof/>
            <w:webHidden/>
          </w:rPr>
          <w:tab/>
        </w:r>
        <w:r w:rsidR="0020526D">
          <w:rPr>
            <w:noProof/>
            <w:webHidden/>
          </w:rPr>
          <w:fldChar w:fldCharType="begin"/>
        </w:r>
        <w:r w:rsidR="0020526D">
          <w:rPr>
            <w:noProof/>
            <w:webHidden/>
          </w:rPr>
          <w:instrText xml:space="preserve"> PAGEREF _Toc495488457 \h </w:instrText>
        </w:r>
        <w:r w:rsidR="0020526D">
          <w:rPr>
            <w:noProof/>
            <w:webHidden/>
          </w:rPr>
        </w:r>
        <w:r w:rsidR="0020526D">
          <w:rPr>
            <w:noProof/>
            <w:webHidden/>
          </w:rPr>
          <w:fldChar w:fldCharType="separate"/>
        </w:r>
        <w:r w:rsidR="0020526D">
          <w:rPr>
            <w:noProof/>
            <w:webHidden/>
          </w:rPr>
          <w:t>83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8" w:history="1">
        <w:r w:rsidR="0020526D" w:rsidRPr="0013653E">
          <w:rPr>
            <w:rStyle w:val="Hyperlink"/>
            <w:b/>
            <w:bCs/>
            <w:noProof/>
          </w:rPr>
          <w:t>2.2.11.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sp_SelectFrom_Coaching_Log_CSRCompleted</w:t>
        </w:r>
        <w:r w:rsidR="0020526D">
          <w:rPr>
            <w:noProof/>
            <w:webHidden/>
          </w:rPr>
          <w:tab/>
        </w:r>
        <w:r w:rsidR="0020526D">
          <w:rPr>
            <w:noProof/>
            <w:webHidden/>
          </w:rPr>
          <w:fldChar w:fldCharType="begin"/>
        </w:r>
        <w:r w:rsidR="0020526D">
          <w:rPr>
            <w:noProof/>
            <w:webHidden/>
          </w:rPr>
          <w:instrText xml:space="preserve"> PAGEREF _Toc495488458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59" w:history="1">
        <w:r w:rsidR="0020526D" w:rsidRPr="0013653E">
          <w:rPr>
            <w:rStyle w:val="Hyperlink"/>
            <w:b/>
            <w:bCs/>
            <w:noProof/>
          </w:rPr>
          <w:t>2.2.12.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sp_SelectFrom_Coaching_Log_CSRPending</w:t>
        </w:r>
        <w:r w:rsidR="0020526D">
          <w:rPr>
            <w:noProof/>
            <w:webHidden/>
          </w:rPr>
          <w:tab/>
        </w:r>
        <w:r w:rsidR="0020526D">
          <w:rPr>
            <w:noProof/>
            <w:webHidden/>
          </w:rPr>
          <w:fldChar w:fldCharType="begin"/>
        </w:r>
        <w:r w:rsidR="0020526D">
          <w:rPr>
            <w:noProof/>
            <w:webHidden/>
          </w:rPr>
          <w:instrText xml:space="preserve"> PAGEREF _Toc495488459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0" w:history="1">
        <w:r w:rsidR="0020526D" w:rsidRPr="0013653E">
          <w:rPr>
            <w:rStyle w:val="Hyperlink"/>
            <w:b/>
            <w:bCs/>
            <w:noProof/>
          </w:rPr>
          <w:t>2.2.13.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sp_SelectFrom_Coaching_Log_HistoricalSUP</w:t>
        </w:r>
        <w:r w:rsidR="0020526D">
          <w:rPr>
            <w:noProof/>
            <w:webHidden/>
          </w:rPr>
          <w:tab/>
        </w:r>
        <w:r w:rsidR="0020526D">
          <w:rPr>
            <w:noProof/>
            <w:webHidden/>
          </w:rPr>
          <w:fldChar w:fldCharType="begin"/>
        </w:r>
        <w:r w:rsidR="0020526D">
          <w:rPr>
            <w:noProof/>
            <w:webHidden/>
          </w:rPr>
          <w:instrText xml:space="preserve"> PAGEREF _Toc495488460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1" w:history="1">
        <w:r w:rsidR="0020526D" w:rsidRPr="0013653E">
          <w:rPr>
            <w:rStyle w:val="Hyperlink"/>
            <w:b/>
            <w:bCs/>
            <w:noProof/>
          </w:rPr>
          <w:t>2.2.14.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sp_SelectFrom_Coaching_Log_MGRCSRCompleted</w:t>
        </w:r>
        <w:r w:rsidR="0020526D">
          <w:rPr>
            <w:noProof/>
            <w:webHidden/>
          </w:rPr>
          <w:tab/>
        </w:r>
        <w:r w:rsidR="0020526D">
          <w:rPr>
            <w:noProof/>
            <w:webHidden/>
          </w:rPr>
          <w:fldChar w:fldCharType="begin"/>
        </w:r>
        <w:r w:rsidR="0020526D">
          <w:rPr>
            <w:noProof/>
            <w:webHidden/>
          </w:rPr>
          <w:instrText xml:space="preserve"> PAGEREF _Toc495488461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2" w:history="1">
        <w:r w:rsidR="0020526D" w:rsidRPr="0013653E">
          <w:rPr>
            <w:rStyle w:val="Hyperlink"/>
            <w:b/>
            <w:bCs/>
            <w:noProof/>
          </w:rPr>
          <w:t>2.2.15.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sp_SelectFrom_Coaching_Log_MGRCSRPending</w:t>
        </w:r>
        <w:r w:rsidR="0020526D">
          <w:rPr>
            <w:noProof/>
            <w:webHidden/>
          </w:rPr>
          <w:tab/>
        </w:r>
        <w:r w:rsidR="0020526D">
          <w:rPr>
            <w:noProof/>
            <w:webHidden/>
          </w:rPr>
          <w:fldChar w:fldCharType="begin"/>
        </w:r>
        <w:r w:rsidR="0020526D">
          <w:rPr>
            <w:noProof/>
            <w:webHidden/>
          </w:rPr>
          <w:instrText xml:space="preserve"> PAGEREF _Toc495488462 \h </w:instrText>
        </w:r>
        <w:r w:rsidR="0020526D">
          <w:rPr>
            <w:noProof/>
            <w:webHidden/>
          </w:rPr>
        </w:r>
        <w:r w:rsidR="0020526D">
          <w:rPr>
            <w:noProof/>
            <w:webHidden/>
          </w:rPr>
          <w:fldChar w:fldCharType="separate"/>
        </w:r>
        <w:r w:rsidR="0020526D">
          <w:rPr>
            <w:noProof/>
            <w:webHidden/>
          </w:rPr>
          <w:t>84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3" w:history="1">
        <w:r w:rsidR="0020526D" w:rsidRPr="0013653E">
          <w:rPr>
            <w:rStyle w:val="Hyperlink"/>
            <w:b/>
            <w:bCs/>
            <w:noProof/>
          </w:rPr>
          <w:t>2.2.16.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sp_SelectFrom_Coaching_Log_MGRPending</w:t>
        </w:r>
        <w:r w:rsidR="0020526D">
          <w:rPr>
            <w:noProof/>
            <w:webHidden/>
          </w:rPr>
          <w:tab/>
        </w:r>
        <w:r w:rsidR="0020526D">
          <w:rPr>
            <w:noProof/>
            <w:webHidden/>
          </w:rPr>
          <w:fldChar w:fldCharType="begin"/>
        </w:r>
        <w:r w:rsidR="0020526D">
          <w:rPr>
            <w:noProof/>
            <w:webHidden/>
          </w:rPr>
          <w:instrText xml:space="preserve"> PAGEREF _Toc495488463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4" w:history="1">
        <w:r w:rsidR="0020526D" w:rsidRPr="0013653E">
          <w:rPr>
            <w:rStyle w:val="Hyperlink"/>
            <w:b/>
            <w:bCs/>
            <w:noProof/>
          </w:rPr>
          <w:t>2.2.17.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sp_SelectFrom_Coaching_Log_MyCompSubmitted_DashboardStaff</w:t>
        </w:r>
        <w:r w:rsidR="0020526D">
          <w:rPr>
            <w:noProof/>
            <w:webHidden/>
          </w:rPr>
          <w:tab/>
        </w:r>
        <w:r w:rsidR="0020526D">
          <w:rPr>
            <w:noProof/>
            <w:webHidden/>
          </w:rPr>
          <w:fldChar w:fldCharType="begin"/>
        </w:r>
        <w:r w:rsidR="0020526D">
          <w:rPr>
            <w:noProof/>
            <w:webHidden/>
          </w:rPr>
          <w:instrText xml:space="preserve"> PAGEREF _Toc495488464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5" w:history="1">
        <w:r w:rsidR="0020526D" w:rsidRPr="0013653E">
          <w:rPr>
            <w:rStyle w:val="Hyperlink"/>
            <w:b/>
            <w:bCs/>
            <w:noProof/>
          </w:rPr>
          <w:t>2.2.18.</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sp_SelectFrom_Coaching_Log_MyPenSubmitted_DashboardStaff</w:t>
        </w:r>
        <w:r w:rsidR="0020526D">
          <w:rPr>
            <w:noProof/>
            <w:webHidden/>
          </w:rPr>
          <w:tab/>
        </w:r>
        <w:r w:rsidR="0020526D">
          <w:rPr>
            <w:noProof/>
            <w:webHidden/>
          </w:rPr>
          <w:fldChar w:fldCharType="begin"/>
        </w:r>
        <w:r w:rsidR="0020526D">
          <w:rPr>
            <w:noProof/>
            <w:webHidden/>
          </w:rPr>
          <w:instrText xml:space="preserve"> PAGEREF _Toc495488465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6" w:history="1">
        <w:r w:rsidR="0020526D" w:rsidRPr="0013653E">
          <w:rPr>
            <w:rStyle w:val="Hyperlink"/>
            <w:b/>
            <w:bCs/>
            <w:noProof/>
          </w:rPr>
          <w:t>2.2.19.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sp_SelectFrom_Coaching_Log_MySubmitted_Dashboard</w:t>
        </w:r>
        <w:r w:rsidR="0020526D">
          <w:rPr>
            <w:noProof/>
            <w:webHidden/>
          </w:rPr>
          <w:tab/>
        </w:r>
        <w:r w:rsidR="0020526D">
          <w:rPr>
            <w:noProof/>
            <w:webHidden/>
          </w:rPr>
          <w:fldChar w:fldCharType="begin"/>
        </w:r>
        <w:r w:rsidR="0020526D">
          <w:rPr>
            <w:noProof/>
            <w:webHidden/>
          </w:rPr>
          <w:instrText xml:space="preserve"> PAGEREF _Toc495488466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7" w:history="1">
        <w:r w:rsidR="0020526D" w:rsidRPr="0013653E">
          <w:rPr>
            <w:rStyle w:val="Hyperlink"/>
            <w:b/>
            <w:bCs/>
            <w:noProof/>
          </w:rPr>
          <w:t>2.2.20.</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sp_SelectFrom_Coaching_Log_MySubmitted_DashboardMGR</w:t>
        </w:r>
        <w:r w:rsidR="0020526D">
          <w:rPr>
            <w:noProof/>
            <w:webHidden/>
          </w:rPr>
          <w:tab/>
        </w:r>
        <w:r w:rsidR="0020526D">
          <w:rPr>
            <w:noProof/>
            <w:webHidden/>
          </w:rPr>
          <w:fldChar w:fldCharType="begin"/>
        </w:r>
        <w:r w:rsidR="0020526D">
          <w:rPr>
            <w:noProof/>
            <w:webHidden/>
          </w:rPr>
          <w:instrText xml:space="preserve"> PAGEREF _Toc495488467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8" w:history="1">
        <w:r w:rsidR="0020526D" w:rsidRPr="0013653E">
          <w:rPr>
            <w:rStyle w:val="Hyperlink"/>
            <w:b/>
            <w:bCs/>
            <w:noProof/>
          </w:rPr>
          <w:t>2.2.21.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sp_SelectFrom_Coaching_Log_MySubmitted_DashboardSUP</w:t>
        </w:r>
        <w:r w:rsidR="0020526D">
          <w:rPr>
            <w:noProof/>
            <w:webHidden/>
          </w:rPr>
          <w:tab/>
        </w:r>
        <w:r w:rsidR="0020526D">
          <w:rPr>
            <w:noProof/>
            <w:webHidden/>
          </w:rPr>
          <w:fldChar w:fldCharType="begin"/>
        </w:r>
        <w:r w:rsidR="0020526D">
          <w:rPr>
            <w:noProof/>
            <w:webHidden/>
          </w:rPr>
          <w:instrText xml:space="preserve"> PAGEREF _Toc495488468 \h </w:instrText>
        </w:r>
        <w:r w:rsidR="0020526D">
          <w:rPr>
            <w:noProof/>
            <w:webHidden/>
          </w:rPr>
        </w:r>
        <w:r w:rsidR="0020526D">
          <w:rPr>
            <w:noProof/>
            <w:webHidden/>
          </w:rPr>
          <w:fldChar w:fldCharType="separate"/>
        </w:r>
        <w:r w:rsidR="0020526D">
          <w:rPr>
            <w:noProof/>
            <w:webHidden/>
          </w:rPr>
          <w:t>85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69" w:history="1">
        <w:r w:rsidR="0020526D" w:rsidRPr="0013653E">
          <w:rPr>
            <w:rStyle w:val="Hyperlink"/>
            <w:b/>
            <w:bCs/>
            <w:noProof/>
          </w:rPr>
          <w:t>2.2.22.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sp_SelectFrom_Coaching_Log_SUPCSRCompleted</w:t>
        </w:r>
        <w:r w:rsidR="0020526D">
          <w:rPr>
            <w:noProof/>
            <w:webHidden/>
          </w:rPr>
          <w:tab/>
        </w:r>
        <w:r w:rsidR="0020526D">
          <w:rPr>
            <w:noProof/>
            <w:webHidden/>
          </w:rPr>
          <w:fldChar w:fldCharType="begin"/>
        </w:r>
        <w:r w:rsidR="0020526D">
          <w:rPr>
            <w:noProof/>
            <w:webHidden/>
          </w:rPr>
          <w:instrText xml:space="preserve"> PAGEREF _Toc495488469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0" w:history="1">
        <w:r w:rsidR="0020526D" w:rsidRPr="0013653E">
          <w:rPr>
            <w:rStyle w:val="Hyperlink"/>
            <w:b/>
            <w:bCs/>
            <w:noProof/>
          </w:rPr>
          <w:t>2.2.23.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sp_SelectFrom_Coaching_Log_SUPCSRPending</w:t>
        </w:r>
        <w:r w:rsidR="0020526D">
          <w:rPr>
            <w:noProof/>
            <w:webHidden/>
          </w:rPr>
          <w:tab/>
        </w:r>
        <w:r w:rsidR="0020526D">
          <w:rPr>
            <w:noProof/>
            <w:webHidden/>
          </w:rPr>
          <w:fldChar w:fldCharType="begin"/>
        </w:r>
        <w:r w:rsidR="0020526D">
          <w:rPr>
            <w:noProof/>
            <w:webHidden/>
          </w:rPr>
          <w:instrText xml:space="preserve"> PAGEREF _Toc495488470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1" w:history="1">
        <w:r w:rsidR="0020526D" w:rsidRPr="0013653E">
          <w:rPr>
            <w:rStyle w:val="Hyperlink"/>
            <w:b/>
            <w:bCs/>
            <w:noProof/>
          </w:rPr>
          <w:t>2.2.24.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sp_SelectFrom_Coaching_Log_SUPPending</w:t>
        </w:r>
        <w:r w:rsidR="0020526D">
          <w:rPr>
            <w:noProof/>
            <w:webHidden/>
          </w:rPr>
          <w:tab/>
        </w:r>
        <w:r w:rsidR="0020526D">
          <w:rPr>
            <w:noProof/>
            <w:webHidden/>
          </w:rPr>
          <w:fldChar w:fldCharType="begin"/>
        </w:r>
        <w:r w:rsidR="0020526D">
          <w:rPr>
            <w:noProof/>
            <w:webHidden/>
          </w:rPr>
          <w:instrText xml:space="preserve"> PAGEREF _Toc495488471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2" w:history="1">
        <w:r w:rsidR="0020526D" w:rsidRPr="0013653E">
          <w:rPr>
            <w:rStyle w:val="Hyperlink"/>
            <w:b/>
            <w:bCs/>
            <w:noProof/>
          </w:rPr>
          <w:t>2.2.25.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w:t>
        </w:r>
        <w:r w:rsidR="0020526D">
          <w:rPr>
            <w:noProof/>
            <w:webHidden/>
          </w:rPr>
          <w:tab/>
        </w:r>
        <w:r w:rsidR="0020526D">
          <w:rPr>
            <w:noProof/>
            <w:webHidden/>
          </w:rPr>
          <w:fldChar w:fldCharType="begin"/>
        </w:r>
        <w:r w:rsidR="0020526D">
          <w:rPr>
            <w:noProof/>
            <w:webHidden/>
          </w:rPr>
          <w:instrText xml:space="preserve"> PAGEREF _Toc495488472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3" w:history="1">
        <w:r w:rsidR="0020526D" w:rsidRPr="0013653E">
          <w:rPr>
            <w:rStyle w:val="Hyperlink"/>
            <w:b/>
            <w:bCs/>
            <w:noProof/>
          </w:rPr>
          <w:t>2.2.26.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sp_SelectFrom_Coaching_LogMgrDistinctCSRSubmitted</w:t>
        </w:r>
        <w:r w:rsidR="0020526D">
          <w:rPr>
            <w:noProof/>
            <w:webHidden/>
          </w:rPr>
          <w:tab/>
        </w:r>
        <w:r w:rsidR="0020526D">
          <w:rPr>
            <w:noProof/>
            <w:webHidden/>
          </w:rPr>
          <w:fldChar w:fldCharType="begin"/>
        </w:r>
        <w:r w:rsidR="0020526D">
          <w:rPr>
            <w:noProof/>
            <w:webHidden/>
          </w:rPr>
          <w:instrText xml:space="preserve"> PAGEREF _Toc495488473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4" w:history="1">
        <w:r w:rsidR="0020526D" w:rsidRPr="0013653E">
          <w:rPr>
            <w:rStyle w:val="Hyperlink"/>
            <w:b/>
            <w:bCs/>
            <w:noProof/>
          </w:rPr>
          <w:t>2.2.27.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sp_SelectFrom_Coaching_LogMgrDistinctCSRTeam</w:t>
        </w:r>
        <w:r w:rsidR="0020526D">
          <w:rPr>
            <w:noProof/>
            <w:webHidden/>
          </w:rPr>
          <w:tab/>
        </w:r>
        <w:r w:rsidR="0020526D">
          <w:rPr>
            <w:noProof/>
            <w:webHidden/>
          </w:rPr>
          <w:fldChar w:fldCharType="begin"/>
        </w:r>
        <w:r w:rsidR="0020526D">
          <w:rPr>
            <w:noProof/>
            <w:webHidden/>
          </w:rPr>
          <w:instrText xml:space="preserve"> PAGEREF _Toc495488474 \h </w:instrText>
        </w:r>
        <w:r w:rsidR="0020526D">
          <w:rPr>
            <w:noProof/>
            <w:webHidden/>
          </w:rPr>
        </w:r>
        <w:r w:rsidR="0020526D">
          <w:rPr>
            <w:noProof/>
            <w:webHidden/>
          </w:rPr>
          <w:fldChar w:fldCharType="separate"/>
        </w:r>
        <w:r w:rsidR="0020526D">
          <w:rPr>
            <w:noProof/>
            <w:webHidden/>
          </w:rPr>
          <w:t>86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5" w:history="1">
        <w:r w:rsidR="0020526D" w:rsidRPr="0013653E">
          <w:rPr>
            <w:rStyle w:val="Hyperlink"/>
            <w:b/>
            <w:bCs/>
            <w:noProof/>
          </w:rPr>
          <w:t>2.2.28.</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sp_SelectFrom_Coaching_LogMgrDistinctCSRTeamCompleted</w:t>
        </w:r>
        <w:r w:rsidR="0020526D">
          <w:rPr>
            <w:noProof/>
            <w:webHidden/>
          </w:rPr>
          <w:tab/>
        </w:r>
        <w:r w:rsidR="0020526D">
          <w:rPr>
            <w:noProof/>
            <w:webHidden/>
          </w:rPr>
          <w:fldChar w:fldCharType="begin"/>
        </w:r>
        <w:r w:rsidR="0020526D">
          <w:rPr>
            <w:noProof/>
            <w:webHidden/>
          </w:rPr>
          <w:instrText xml:space="preserve"> PAGEREF _Toc495488475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6" w:history="1">
        <w:r w:rsidR="0020526D" w:rsidRPr="0013653E">
          <w:rPr>
            <w:rStyle w:val="Hyperlink"/>
            <w:b/>
            <w:bCs/>
            <w:noProof/>
          </w:rPr>
          <w:t>2.2.29.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sp_SelectFrom_Coaching_LogMgrDistinctMGRSubmitted</w:t>
        </w:r>
        <w:r w:rsidR="0020526D">
          <w:rPr>
            <w:noProof/>
            <w:webHidden/>
          </w:rPr>
          <w:tab/>
        </w:r>
        <w:r w:rsidR="0020526D">
          <w:rPr>
            <w:noProof/>
            <w:webHidden/>
          </w:rPr>
          <w:fldChar w:fldCharType="begin"/>
        </w:r>
        <w:r w:rsidR="0020526D">
          <w:rPr>
            <w:noProof/>
            <w:webHidden/>
          </w:rPr>
          <w:instrText xml:space="preserve"> PAGEREF _Toc495488476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7" w:history="1">
        <w:r w:rsidR="0020526D" w:rsidRPr="0013653E">
          <w:rPr>
            <w:rStyle w:val="Hyperlink"/>
            <w:b/>
            <w:bCs/>
            <w:noProof/>
          </w:rPr>
          <w:t>2.2.30.</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w:t>
        </w:r>
        <w:r w:rsidR="0020526D">
          <w:rPr>
            <w:noProof/>
            <w:webHidden/>
          </w:rPr>
          <w:tab/>
        </w:r>
        <w:r w:rsidR="0020526D">
          <w:rPr>
            <w:noProof/>
            <w:webHidden/>
          </w:rPr>
          <w:fldChar w:fldCharType="begin"/>
        </w:r>
        <w:r w:rsidR="0020526D">
          <w:rPr>
            <w:noProof/>
            <w:webHidden/>
          </w:rPr>
          <w:instrText xml:space="preserve"> PAGEREF _Toc495488477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8" w:history="1">
        <w:r w:rsidR="0020526D" w:rsidRPr="0013653E">
          <w:rPr>
            <w:rStyle w:val="Hyperlink"/>
            <w:b/>
            <w:bCs/>
            <w:noProof/>
          </w:rPr>
          <w:t>2.2.31.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sp_SelectFrom_Coaching_LogMgrDistinctSUPSubmitted</w:t>
        </w:r>
        <w:r w:rsidR="0020526D">
          <w:rPr>
            <w:noProof/>
            <w:webHidden/>
          </w:rPr>
          <w:tab/>
        </w:r>
        <w:r w:rsidR="0020526D">
          <w:rPr>
            <w:noProof/>
            <w:webHidden/>
          </w:rPr>
          <w:fldChar w:fldCharType="begin"/>
        </w:r>
        <w:r w:rsidR="0020526D">
          <w:rPr>
            <w:noProof/>
            <w:webHidden/>
          </w:rPr>
          <w:instrText xml:space="preserve"> PAGEREF _Toc495488478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79" w:history="1">
        <w:r w:rsidR="0020526D" w:rsidRPr="0013653E">
          <w:rPr>
            <w:rStyle w:val="Hyperlink"/>
            <w:b/>
            <w:bCs/>
            <w:noProof/>
          </w:rPr>
          <w:t>2.2.32.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sp_SelectFrom_Coaching_LogMgrDistinctSUPTeam</w:t>
        </w:r>
        <w:r w:rsidR="0020526D">
          <w:rPr>
            <w:noProof/>
            <w:webHidden/>
          </w:rPr>
          <w:tab/>
        </w:r>
        <w:r w:rsidR="0020526D">
          <w:rPr>
            <w:noProof/>
            <w:webHidden/>
          </w:rPr>
          <w:fldChar w:fldCharType="begin"/>
        </w:r>
        <w:r w:rsidR="0020526D">
          <w:rPr>
            <w:noProof/>
            <w:webHidden/>
          </w:rPr>
          <w:instrText xml:space="preserve"> PAGEREF _Toc495488479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0" w:history="1">
        <w:r w:rsidR="0020526D" w:rsidRPr="0013653E">
          <w:rPr>
            <w:rStyle w:val="Hyperlink"/>
            <w:b/>
            <w:bCs/>
            <w:noProof/>
          </w:rPr>
          <w:t>2.2.33.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sp_SelectFrom_Coaching_LogMgrDistinctSUPTeamCompleted</w:t>
        </w:r>
        <w:r w:rsidR="0020526D">
          <w:rPr>
            <w:noProof/>
            <w:webHidden/>
          </w:rPr>
          <w:tab/>
        </w:r>
        <w:r w:rsidR="0020526D">
          <w:rPr>
            <w:noProof/>
            <w:webHidden/>
          </w:rPr>
          <w:fldChar w:fldCharType="begin"/>
        </w:r>
        <w:r w:rsidR="0020526D">
          <w:rPr>
            <w:noProof/>
            <w:webHidden/>
          </w:rPr>
          <w:instrText xml:space="preserve"> PAGEREF _Toc495488480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1" w:history="1">
        <w:r w:rsidR="0020526D" w:rsidRPr="0013653E">
          <w:rPr>
            <w:rStyle w:val="Hyperlink"/>
            <w:b/>
            <w:bCs/>
            <w:noProof/>
          </w:rPr>
          <w:t>2.2.34.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sp_SelectFrom_Coaching_LogStaffDistinctCompletedCSRSubmitted</w:t>
        </w:r>
        <w:r w:rsidR="0020526D">
          <w:rPr>
            <w:noProof/>
            <w:webHidden/>
          </w:rPr>
          <w:tab/>
        </w:r>
        <w:r w:rsidR="0020526D">
          <w:rPr>
            <w:noProof/>
            <w:webHidden/>
          </w:rPr>
          <w:fldChar w:fldCharType="begin"/>
        </w:r>
        <w:r w:rsidR="0020526D">
          <w:rPr>
            <w:noProof/>
            <w:webHidden/>
          </w:rPr>
          <w:instrText xml:space="preserve"> PAGEREF _Toc495488481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2" w:history="1">
        <w:r w:rsidR="0020526D" w:rsidRPr="0013653E">
          <w:rPr>
            <w:rStyle w:val="Hyperlink"/>
            <w:b/>
            <w:bCs/>
            <w:noProof/>
          </w:rPr>
          <w:t>2.2.35.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sp_SelectFrom_Coaching_LogStaffDistinctCompletedMGRSubmitted</w:t>
        </w:r>
        <w:r w:rsidR="0020526D">
          <w:rPr>
            <w:noProof/>
            <w:webHidden/>
          </w:rPr>
          <w:tab/>
        </w:r>
        <w:r w:rsidR="0020526D">
          <w:rPr>
            <w:noProof/>
            <w:webHidden/>
          </w:rPr>
          <w:fldChar w:fldCharType="begin"/>
        </w:r>
        <w:r w:rsidR="0020526D">
          <w:rPr>
            <w:noProof/>
            <w:webHidden/>
          </w:rPr>
          <w:instrText xml:space="preserve"> PAGEREF _Toc495488482 \h </w:instrText>
        </w:r>
        <w:r w:rsidR="0020526D">
          <w:rPr>
            <w:noProof/>
            <w:webHidden/>
          </w:rPr>
        </w:r>
        <w:r w:rsidR="0020526D">
          <w:rPr>
            <w:noProof/>
            <w:webHidden/>
          </w:rPr>
          <w:fldChar w:fldCharType="separate"/>
        </w:r>
        <w:r w:rsidR="0020526D">
          <w:rPr>
            <w:noProof/>
            <w:webHidden/>
          </w:rPr>
          <w:t>87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3" w:history="1">
        <w:r w:rsidR="0020526D" w:rsidRPr="0013653E">
          <w:rPr>
            <w:rStyle w:val="Hyperlink"/>
            <w:b/>
            <w:bCs/>
            <w:noProof/>
          </w:rPr>
          <w:t>2.2.36.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sp_SelectFrom_Coaching_LogStaffDistinctCompletedSUPSubmitted</w:t>
        </w:r>
        <w:r w:rsidR="0020526D">
          <w:rPr>
            <w:noProof/>
            <w:webHidden/>
          </w:rPr>
          <w:tab/>
        </w:r>
        <w:r w:rsidR="0020526D">
          <w:rPr>
            <w:noProof/>
            <w:webHidden/>
          </w:rPr>
          <w:fldChar w:fldCharType="begin"/>
        </w:r>
        <w:r w:rsidR="0020526D">
          <w:rPr>
            <w:noProof/>
            <w:webHidden/>
          </w:rPr>
          <w:instrText xml:space="preserve"> PAGEREF _Toc495488483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4" w:history="1">
        <w:r w:rsidR="0020526D" w:rsidRPr="0013653E">
          <w:rPr>
            <w:rStyle w:val="Hyperlink"/>
            <w:b/>
            <w:bCs/>
            <w:noProof/>
          </w:rPr>
          <w:t>2.2.37.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sp_SelectFrom_Coaching_LogStaffDistinctPendingCSRSubmitted</w:t>
        </w:r>
        <w:r w:rsidR="0020526D">
          <w:rPr>
            <w:noProof/>
            <w:webHidden/>
          </w:rPr>
          <w:tab/>
        </w:r>
        <w:r w:rsidR="0020526D">
          <w:rPr>
            <w:noProof/>
            <w:webHidden/>
          </w:rPr>
          <w:fldChar w:fldCharType="begin"/>
        </w:r>
        <w:r w:rsidR="0020526D">
          <w:rPr>
            <w:noProof/>
            <w:webHidden/>
          </w:rPr>
          <w:instrText xml:space="preserve"> PAGEREF _Toc495488484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5" w:history="1">
        <w:r w:rsidR="0020526D" w:rsidRPr="0013653E">
          <w:rPr>
            <w:rStyle w:val="Hyperlink"/>
            <w:b/>
            <w:bCs/>
            <w:noProof/>
          </w:rPr>
          <w:t>2.2.38.</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sp_SelectFrom_Coaching_LogStaffDistinctPendingMGRSubmitted</w:t>
        </w:r>
        <w:r w:rsidR="0020526D">
          <w:rPr>
            <w:noProof/>
            <w:webHidden/>
          </w:rPr>
          <w:tab/>
        </w:r>
        <w:r w:rsidR="0020526D">
          <w:rPr>
            <w:noProof/>
            <w:webHidden/>
          </w:rPr>
          <w:fldChar w:fldCharType="begin"/>
        </w:r>
        <w:r w:rsidR="0020526D">
          <w:rPr>
            <w:noProof/>
            <w:webHidden/>
          </w:rPr>
          <w:instrText xml:space="preserve"> PAGEREF _Toc495488485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6" w:history="1">
        <w:r w:rsidR="0020526D" w:rsidRPr="0013653E">
          <w:rPr>
            <w:rStyle w:val="Hyperlink"/>
            <w:b/>
            <w:bCs/>
            <w:noProof/>
          </w:rPr>
          <w:t>2.2.39.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sp_SelectFrom_Coaching_LogStaffDistinctPendingSUPSubmitted</w:t>
        </w:r>
        <w:r w:rsidR="0020526D">
          <w:rPr>
            <w:noProof/>
            <w:webHidden/>
          </w:rPr>
          <w:tab/>
        </w:r>
        <w:r w:rsidR="0020526D">
          <w:rPr>
            <w:noProof/>
            <w:webHidden/>
          </w:rPr>
          <w:fldChar w:fldCharType="begin"/>
        </w:r>
        <w:r w:rsidR="0020526D">
          <w:rPr>
            <w:noProof/>
            <w:webHidden/>
          </w:rPr>
          <w:instrText xml:space="preserve"> PAGEREF _Toc495488486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7" w:history="1">
        <w:r w:rsidR="0020526D" w:rsidRPr="0013653E">
          <w:rPr>
            <w:rStyle w:val="Hyperlink"/>
            <w:b/>
            <w:bCs/>
            <w:noProof/>
          </w:rPr>
          <w:t>2.2.40.</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sp_SelectFrom_Coaching_LogSupDistinctCSR</w:t>
        </w:r>
        <w:r w:rsidR="0020526D">
          <w:rPr>
            <w:noProof/>
            <w:webHidden/>
          </w:rPr>
          <w:tab/>
        </w:r>
        <w:r w:rsidR="0020526D">
          <w:rPr>
            <w:noProof/>
            <w:webHidden/>
          </w:rPr>
          <w:fldChar w:fldCharType="begin"/>
        </w:r>
        <w:r w:rsidR="0020526D">
          <w:rPr>
            <w:noProof/>
            <w:webHidden/>
          </w:rPr>
          <w:instrText xml:space="preserve"> PAGEREF _Toc495488487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8" w:history="1">
        <w:r w:rsidR="0020526D" w:rsidRPr="0013653E">
          <w:rPr>
            <w:rStyle w:val="Hyperlink"/>
            <w:b/>
            <w:bCs/>
            <w:noProof/>
          </w:rPr>
          <w:t>2.2.41.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sp_SelectFrom_Coaching_LogSupDistinctCSRTeam</w:t>
        </w:r>
        <w:r w:rsidR="0020526D">
          <w:rPr>
            <w:noProof/>
            <w:webHidden/>
          </w:rPr>
          <w:tab/>
        </w:r>
        <w:r w:rsidR="0020526D">
          <w:rPr>
            <w:noProof/>
            <w:webHidden/>
          </w:rPr>
          <w:fldChar w:fldCharType="begin"/>
        </w:r>
        <w:r w:rsidR="0020526D">
          <w:rPr>
            <w:noProof/>
            <w:webHidden/>
          </w:rPr>
          <w:instrText xml:space="preserve"> PAGEREF _Toc495488488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89" w:history="1">
        <w:r w:rsidR="0020526D" w:rsidRPr="0013653E">
          <w:rPr>
            <w:rStyle w:val="Hyperlink"/>
            <w:b/>
            <w:bCs/>
            <w:noProof/>
          </w:rPr>
          <w:t>2.2.42.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sp_SelectFrom_Coaching_LogSupDistinctCSRTeamCompleted</w:t>
        </w:r>
        <w:r w:rsidR="0020526D">
          <w:rPr>
            <w:noProof/>
            <w:webHidden/>
          </w:rPr>
          <w:tab/>
        </w:r>
        <w:r w:rsidR="0020526D">
          <w:rPr>
            <w:noProof/>
            <w:webHidden/>
          </w:rPr>
          <w:fldChar w:fldCharType="begin"/>
        </w:r>
        <w:r w:rsidR="0020526D">
          <w:rPr>
            <w:noProof/>
            <w:webHidden/>
          </w:rPr>
          <w:instrText xml:space="preserve"> PAGEREF _Toc495488489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0" w:history="1">
        <w:r w:rsidR="0020526D" w:rsidRPr="0013653E">
          <w:rPr>
            <w:rStyle w:val="Hyperlink"/>
            <w:b/>
            <w:bCs/>
            <w:noProof/>
          </w:rPr>
          <w:t>2.2.43.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sp_SelectFrom_Coaching_LogSupDistinctMGR</w:t>
        </w:r>
        <w:r w:rsidR="0020526D">
          <w:rPr>
            <w:noProof/>
            <w:webHidden/>
          </w:rPr>
          <w:tab/>
        </w:r>
        <w:r w:rsidR="0020526D">
          <w:rPr>
            <w:noProof/>
            <w:webHidden/>
          </w:rPr>
          <w:fldChar w:fldCharType="begin"/>
        </w:r>
        <w:r w:rsidR="0020526D">
          <w:rPr>
            <w:noProof/>
            <w:webHidden/>
          </w:rPr>
          <w:instrText xml:space="preserve"> PAGEREF _Toc495488490 \h </w:instrText>
        </w:r>
        <w:r w:rsidR="0020526D">
          <w:rPr>
            <w:noProof/>
            <w:webHidden/>
          </w:rPr>
        </w:r>
        <w:r w:rsidR="0020526D">
          <w:rPr>
            <w:noProof/>
            <w:webHidden/>
          </w:rPr>
          <w:fldChar w:fldCharType="separate"/>
        </w:r>
        <w:r w:rsidR="0020526D">
          <w:rPr>
            <w:noProof/>
            <w:webHidden/>
          </w:rPr>
          <w:t>88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1" w:history="1">
        <w:r w:rsidR="0020526D" w:rsidRPr="0013653E">
          <w:rPr>
            <w:rStyle w:val="Hyperlink"/>
            <w:b/>
            <w:bCs/>
            <w:noProof/>
          </w:rPr>
          <w:t>2.2.44.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sp_SelectFrom_Coaching_LogSupDistinctMGRTeamCompleted</w:t>
        </w:r>
        <w:r w:rsidR="0020526D">
          <w:rPr>
            <w:noProof/>
            <w:webHidden/>
          </w:rPr>
          <w:tab/>
        </w:r>
        <w:r w:rsidR="0020526D">
          <w:rPr>
            <w:noProof/>
            <w:webHidden/>
          </w:rPr>
          <w:fldChar w:fldCharType="begin"/>
        </w:r>
        <w:r w:rsidR="0020526D">
          <w:rPr>
            <w:noProof/>
            <w:webHidden/>
          </w:rPr>
          <w:instrText xml:space="preserve"> PAGEREF _Toc495488491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2" w:history="1">
        <w:r w:rsidR="0020526D" w:rsidRPr="0013653E">
          <w:rPr>
            <w:rStyle w:val="Hyperlink"/>
            <w:b/>
            <w:bCs/>
            <w:noProof/>
          </w:rPr>
          <w:t>2.2.45.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sp_SelectFrom_Coaching_LogSupDistinctSUP</w:t>
        </w:r>
        <w:r w:rsidR="0020526D">
          <w:rPr>
            <w:noProof/>
            <w:webHidden/>
          </w:rPr>
          <w:tab/>
        </w:r>
        <w:r w:rsidR="0020526D">
          <w:rPr>
            <w:noProof/>
            <w:webHidden/>
          </w:rPr>
          <w:fldChar w:fldCharType="begin"/>
        </w:r>
        <w:r w:rsidR="0020526D">
          <w:rPr>
            <w:noProof/>
            <w:webHidden/>
          </w:rPr>
          <w:instrText xml:space="preserve"> PAGEREF _Toc495488492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3" w:history="1">
        <w:r w:rsidR="0020526D" w:rsidRPr="0013653E">
          <w:rPr>
            <w:rStyle w:val="Hyperlink"/>
            <w:b/>
            <w:bCs/>
            <w:noProof/>
          </w:rPr>
          <w:t>2.2.46.</w:t>
        </w:r>
        <w:r w:rsidR="0020526D">
          <w:rPr>
            <w:rFonts w:asciiTheme="minorHAnsi" w:eastAsiaTheme="minorEastAsia" w:hAnsiTheme="minorHAnsi" w:cstheme="minorBidi"/>
            <w:noProof/>
            <w:sz w:val="22"/>
            <w:szCs w:val="22"/>
          </w:rPr>
          <w:tab/>
        </w:r>
        <w:r w:rsidR="0020526D" w:rsidRPr="0013653E">
          <w:rPr>
            <w:rStyle w:val="Hyperlink"/>
            <w:b/>
            <w:bCs/>
            <w:noProof/>
          </w:rPr>
          <w:t>sp_SelectRecordStatus</w:t>
        </w:r>
        <w:r w:rsidR="0020526D">
          <w:rPr>
            <w:noProof/>
            <w:webHidden/>
          </w:rPr>
          <w:tab/>
        </w:r>
        <w:r w:rsidR="0020526D">
          <w:rPr>
            <w:noProof/>
            <w:webHidden/>
          </w:rPr>
          <w:fldChar w:fldCharType="begin"/>
        </w:r>
        <w:r w:rsidR="0020526D">
          <w:rPr>
            <w:noProof/>
            <w:webHidden/>
          </w:rPr>
          <w:instrText xml:space="preserve"> PAGEREF _Toc495488493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4" w:history="1">
        <w:r w:rsidR="0020526D" w:rsidRPr="0013653E">
          <w:rPr>
            <w:rStyle w:val="Hyperlink"/>
            <w:b/>
            <w:bCs/>
            <w:noProof/>
          </w:rPr>
          <w:t>2.2.47.</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w:t>
        </w:r>
        <w:r w:rsidR="0020526D">
          <w:rPr>
            <w:noProof/>
            <w:webHidden/>
          </w:rPr>
          <w:tab/>
        </w:r>
        <w:r w:rsidR="0020526D">
          <w:rPr>
            <w:noProof/>
            <w:webHidden/>
          </w:rPr>
          <w:fldChar w:fldCharType="begin"/>
        </w:r>
        <w:r w:rsidR="0020526D">
          <w:rPr>
            <w:noProof/>
            <w:webHidden/>
          </w:rPr>
          <w:instrText xml:space="preserve"> PAGEREF _Toc495488494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5" w:history="1">
        <w:r w:rsidR="0020526D" w:rsidRPr="0013653E">
          <w:rPr>
            <w:rStyle w:val="Hyperlink"/>
            <w:b/>
            <w:bCs/>
            <w:noProof/>
          </w:rPr>
          <w:t>2.2.48.</w:t>
        </w:r>
        <w:r w:rsidR="0020526D">
          <w:rPr>
            <w:rFonts w:asciiTheme="minorHAnsi" w:eastAsiaTheme="minorEastAsia" w:hAnsiTheme="minorHAnsi" w:cstheme="minorBidi"/>
            <w:noProof/>
            <w:sz w:val="22"/>
            <w:szCs w:val="22"/>
          </w:rPr>
          <w:tab/>
        </w:r>
        <w:r w:rsidR="0020526D" w:rsidRPr="0013653E">
          <w:rPr>
            <w:rStyle w:val="Hyperlink"/>
            <w:b/>
            <w:bCs/>
            <w:noProof/>
          </w:rPr>
          <w:t>sp_Update_CSR_Hierarchy</w:t>
        </w:r>
        <w:r w:rsidR="0020526D">
          <w:rPr>
            <w:noProof/>
            <w:webHidden/>
          </w:rPr>
          <w:tab/>
        </w:r>
        <w:r w:rsidR="0020526D">
          <w:rPr>
            <w:noProof/>
            <w:webHidden/>
          </w:rPr>
          <w:fldChar w:fldCharType="begin"/>
        </w:r>
        <w:r w:rsidR="0020526D">
          <w:rPr>
            <w:noProof/>
            <w:webHidden/>
          </w:rPr>
          <w:instrText xml:space="preserve"> PAGEREF _Toc495488495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6" w:history="1">
        <w:r w:rsidR="0020526D" w:rsidRPr="0013653E">
          <w:rPr>
            <w:rStyle w:val="Hyperlink"/>
            <w:b/>
            <w:bCs/>
            <w:noProof/>
          </w:rPr>
          <w:t>2.2.49.</w:t>
        </w:r>
        <w:r w:rsidR="0020526D">
          <w:rPr>
            <w:rFonts w:asciiTheme="minorHAnsi" w:eastAsiaTheme="minorEastAsia" w:hAnsiTheme="minorHAnsi" w:cstheme="minorBidi"/>
            <w:noProof/>
            <w:sz w:val="22"/>
            <w:szCs w:val="22"/>
          </w:rPr>
          <w:tab/>
        </w:r>
        <w:r w:rsidR="0020526D" w:rsidRPr="0013653E">
          <w:rPr>
            <w:rStyle w:val="Hyperlink"/>
            <w:b/>
            <w:bCs/>
            <w:noProof/>
          </w:rPr>
          <w:t>sp_Update_Employee_Hierarchy_Stage</w:t>
        </w:r>
        <w:r w:rsidR="0020526D">
          <w:rPr>
            <w:noProof/>
            <w:webHidden/>
          </w:rPr>
          <w:tab/>
        </w:r>
        <w:r w:rsidR="0020526D">
          <w:rPr>
            <w:noProof/>
            <w:webHidden/>
          </w:rPr>
          <w:fldChar w:fldCharType="begin"/>
        </w:r>
        <w:r w:rsidR="0020526D">
          <w:rPr>
            <w:noProof/>
            <w:webHidden/>
          </w:rPr>
          <w:instrText xml:space="preserve"> PAGEREF _Toc495488496 \h </w:instrText>
        </w:r>
        <w:r w:rsidR="0020526D">
          <w:rPr>
            <w:noProof/>
            <w:webHidden/>
          </w:rPr>
        </w:r>
        <w:r w:rsidR="0020526D">
          <w:rPr>
            <w:noProof/>
            <w:webHidden/>
          </w:rPr>
          <w:fldChar w:fldCharType="separate"/>
        </w:r>
        <w:r w:rsidR="0020526D">
          <w:rPr>
            <w:noProof/>
            <w:webHidden/>
          </w:rPr>
          <w:t>89</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7" w:history="1">
        <w:r w:rsidR="0020526D" w:rsidRPr="0013653E">
          <w:rPr>
            <w:rStyle w:val="Hyperlink"/>
            <w:b/>
            <w:bCs/>
            <w:noProof/>
          </w:rPr>
          <w:t>2.2.50.</w:t>
        </w:r>
        <w:r w:rsidR="0020526D">
          <w:rPr>
            <w:rFonts w:asciiTheme="minorHAnsi" w:eastAsiaTheme="minorEastAsia" w:hAnsiTheme="minorHAnsi" w:cstheme="minorBidi"/>
            <w:noProof/>
            <w:sz w:val="22"/>
            <w:szCs w:val="22"/>
          </w:rPr>
          <w:tab/>
        </w:r>
        <w:r w:rsidR="0020526D" w:rsidRPr="0013653E">
          <w:rPr>
            <w:rStyle w:val="Hyperlink"/>
            <w:b/>
            <w:bCs/>
            <w:noProof/>
          </w:rPr>
          <w:t>sp_Update_EmployeeID_To_LanID</w:t>
        </w:r>
        <w:r w:rsidR="0020526D">
          <w:rPr>
            <w:noProof/>
            <w:webHidden/>
          </w:rPr>
          <w:tab/>
        </w:r>
        <w:r w:rsidR="0020526D">
          <w:rPr>
            <w:noProof/>
            <w:webHidden/>
          </w:rPr>
          <w:fldChar w:fldCharType="begin"/>
        </w:r>
        <w:r w:rsidR="0020526D">
          <w:rPr>
            <w:noProof/>
            <w:webHidden/>
          </w:rPr>
          <w:instrText xml:space="preserve"> PAGEREF _Toc495488497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8" w:history="1">
        <w:r w:rsidR="0020526D" w:rsidRPr="0013653E">
          <w:rPr>
            <w:rStyle w:val="Hyperlink"/>
            <w:b/>
            <w:bCs/>
            <w:noProof/>
          </w:rPr>
          <w:t>2.2.51.</w:t>
        </w:r>
        <w:r w:rsidR="0020526D">
          <w:rPr>
            <w:rFonts w:asciiTheme="minorHAnsi" w:eastAsiaTheme="minorEastAsia" w:hAnsiTheme="minorHAnsi" w:cstheme="minorBidi"/>
            <w:noProof/>
            <w:sz w:val="22"/>
            <w:szCs w:val="22"/>
          </w:rPr>
          <w:tab/>
        </w:r>
        <w:r w:rsidR="0020526D" w:rsidRPr="0013653E">
          <w:rPr>
            <w:rStyle w:val="Hyperlink"/>
            <w:b/>
            <w:bCs/>
            <w:noProof/>
          </w:rPr>
          <w:t>sp_Update_Migrated_User_Logs</w:t>
        </w:r>
        <w:r w:rsidR="0020526D">
          <w:rPr>
            <w:noProof/>
            <w:webHidden/>
          </w:rPr>
          <w:tab/>
        </w:r>
        <w:r w:rsidR="0020526D">
          <w:rPr>
            <w:noProof/>
            <w:webHidden/>
          </w:rPr>
          <w:fldChar w:fldCharType="begin"/>
        </w:r>
        <w:r w:rsidR="0020526D">
          <w:rPr>
            <w:noProof/>
            <w:webHidden/>
          </w:rPr>
          <w:instrText xml:space="preserve"> PAGEREF _Toc495488498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499" w:history="1">
        <w:r w:rsidR="0020526D" w:rsidRPr="0013653E">
          <w:rPr>
            <w:rStyle w:val="Hyperlink"/>
            <w:b/>
            <w:bCs/>
            <w:noProof/>
          </w:rPr>
          <w:t>2.2.52.</w:t>
        </w:r>
        <w:r w:rsidR="0020526D">
          <w:rPr>
            <w:rFonts w:asciiTheme="minorHAnsi" w:eastAsiaTheme="minorEastAsia" w:hAnsiTheme="minorHAnsi" w:cstheme="minorBidi"/>
            <w:noProof/>
            <w:sz w:val="22"/>
            <w:szCs w:val="22"/>
          </w:rPr>
          <w:tab/>
        </w:r>
        <w:r w:rsidR="0020526D" w:rsidRPr="0013653E">
          <w:rPr>
            <w:rStyle w:val="Hyperlink"/>
            <w:b/>
            <w:bCs/>
            <w:noProof/>
          </w:rPr>
          <w:t>sp_Update1Review_Coaching_Log</w:t>
        </w:r>
        <w:r w:rsidR="0020526D">
          <w:rPr>
            <w:noProof/>
            <w:webHidden/>
          </w:rPr>
          <w:tab/>
        </w:r>
        <w:r w:rsidR="0020526D">
          <w:rPr>
            <w:noProof/>
            <w:webHidden/>
          </w:rPr>
          <w:fldChar w:fldCharType="begin"/>
        </w:r>
        <w:r w:rsidR="0020526D">
          <w:rPr>
            <w:noProof/>
            <w:webHidden/>
          </w:rPr>
          <w:instrText xml:space="preserve"> PAGEREF _Toc495488499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0" w:history="1">
        <w:r w:rsidR="0020526D" w:rsidRPr="0013653E">
          <w:rPr>
            <w:rStyle w:val="Hyperlink"/>
            <w:b/>
            <w:bCs/>
            <w:noProof/>
          </w:rPr>
          <w:t>2.2.53.</w:t>
        </w:r>
        <w:r w:rsidR="0020526D">
          <w:rPr>
            <w:rFonts w:asciiTheme="minorHAnsi" w:eastAsiaTheme="minorEastAsia" w:hAnsiTheme="minorHAnsi" w:cstheme="minorBidi"/>
            <w:noProof/>
            <w:sz w:val="22"/>
            <w:szCs w:val="22"/>
          </w:rPr>
          <w:tab/>
        </w:r>
        <w:r w:rsidR="0020526D" w:rsidRPr="0013653E">
          <w:rPr>
            <w:rStyle w:val="Hyperlink"/>
            <w:b/>
            <w:bCs/>
            <w:noProof/>
          </w:rPr>
          <w:t>sp_Update2Review_Coaching_Log</w:t>
        </w:r>
        <w:r w:rsidR="0020526D">
          <w:rPr>
            <w:noProof/>
            <w:webHidden/>
          </w:rPr>
          <w:tab/>
        </w:r>
        <w:r w:rsidR="0020526D">
          <w:rPr>
            <w:noProof/>
            <w:webHidden/>
          </w:rPr>
          <w:fldChar w:fldCharType="begin"/>
        </w:r>
        <w:r w:rsidR="0020526D">
          <w:rPr>
            <w:noProof/>
            <w:webHidden/>
          </w:rPr>
          <w:instrText xml:space="preserve"> PAGEREF _Toc495488500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1" w:history="1">
        <w:r w:rsidR="0020526D" w:rsidRPr="0013653E">
          <w:rPr>
            <w:rStyle w:val="Hyperlink"/>
            <w:b/>
            <w:bCs/>
            <w:noProof/>
          </w:rPr>
          <w:t>2.2.54.</w:t>
        </w:r>
        <w:r w:rsidR="0020526D">
          <w:rPr>
            <w:rFonts w:asciiTheme="minorHAnsi" w:eastAsiaTheme="minorEastAsia" w:hAnsiTheme="minorHAnsi" w:cstheme="minorBidi"/>
            <w:noProof/>
            <w:sz w:val="22"/>
            <w:szCs w:val="22"/>
          </w:rPr>
          <w:tab/>
        </w:r>
        <w:r w:rsidR="0020526D" w:rsidRPr="0013653E">
          <w:rPr>
            <w:rStyle w:val="Hyperlink"/>
            <w:b/>
            <w:bCs/>
            <w:noProof/>
          </w:rPr>
          <w:t>sp_Update3Review_Coaching_Log</w:t>
        </w:r>
        <w:r w:rsidR="0020526D">
          <w:rPr>
            <w:noProof/>
            <w:webHidden/>
          </w:rPr>
          <w:tab/>
        </w:r>
        <w:r w:rsidR="0020526D">
          <w:rPr>
            <w:noProof/>
            <w:webHidden/>
          </w:rPr>
          <w:fldChar w:fldCharType="begin"/>
        </w:r>
        <w:r w:rsidR="0020526D">
          <w:rPr>
            <w:noProof/>
            <w:webHidden/>
          </w:rPr>
          <w:instrText xml:space="preserve"> PAGEREF _Toc495488501 \h </w:instrText>
        </w:r>
        <w:r w:rsidR="0020526D">
          <w:rPr>
            <w:noProof/>
            <w:webHidden/>
          </w:rPr>
        </w:r>
        <w:r w:rsidR="0020526D">
          <w:rPr>
            <w:noProof/>
            <w:webHidden/>
          </w:rPr>
          <w:fldChar w:fldCharType="separate"/>
        </w:r>
        <w:r w:rsidR="0020526D">
          <w:rPr>
            <w:noProof/>
            <w:webHidden/>
          </w:rPr>
          <w:t>90</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2" w:history="1">
        <w:r w:rsidR="0020526D" w:rsidRPr="0013653E">
          <w:rPr>
            <w:rStyle w:val="Hyperlink"/>
            <w:b/>
            <w:bCs/>
            <w:noProof/>
          </w:rPr>
          <w:t>2.2.55.</w:t>
        </w:r>
        <w:r w:rsidR="0020526D">
          <w:rPr>
            <w:rFonts w:asciiTheme="minorHAnsi" w:eastAsiaTheme="minorEastAsia" w:hAnsiTheme="minorHAnsi" w:cstheme="minorBidi"/>
            <w:noProof/>
            <w:sz w:val="22"/>
            <w:szCs w:val="22"/>
          </w:rPr>
          <w:tab/>
        </w:r>
        <w:r w:rsidR="0020526D" w:rsidRPr="0013653E">
          <w:rPr>
            <w:rStyle w:val="Hyperlink"/>
            <w:b/>
            <w:bCs/>
            <w:noProof/>
          </w:rPr>
          <w:t>sp_Update4Review_Coaching_Log</w:t>
        </w:r>
        <w:r w:rsidR="0020526D">
          <w:rPr>
            <w:noProof/>
            <w:webHidden/>
          </w:rPr>
          <w:tab/>
        </w:r>
        <w:r w:rsidR="0020526D">
          <w:rPr>
            <w:noProof/>
            <w:webHidden/>
          </w:rPr>
          <w:fldChar w:fldCharType="begin"/>
        </w:r>
        <w:r w:rsidR="0020526D">
          <w:rPr>
            <w:noProof/>
            <w:webHidden/>
          </w:rPr>
          <w:instrText xml:space="preserve"> PAGEREF _Toc495488502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3" w:history="1">
        <w:r w:rsidR="0020526D" w:rsidRPr="0013653E">
          <w:rPr>
            <w:rStyle w:val="Hyperlink"/>
            <w:b/>
            <w:bCs/>
            <w:noProof/>
          </w:rPr>
          <w:t>2.2.56.</w:t>
        </w:r>
        <w:r w:rsidR="0020526D">
          <w:rPr>
            <w:rFonts w:asciiTheme="minorHAnsi" w:eastAsiaTheme="minorEastAsia" w:hAnsiTheme="minorHAnsi" w:cstheme="minorBidi"/>
            <w:noProof/>
            <w:sz w:val="22"/>
            <w:szCs w:val="22"/>
          </w:rPr>
          <w:tab/>
        </w:r>
        <w:r w:rsidR="0020526D" w:rsidRPr="0013653E">
          <w:rPr>
            <w:rStyle w:val="Hyperlink"/>
            <w:b/>
            <w:bCs/>
            <w:noProof/>
          </w:rPr>
          <w:t>sp_Update5Review_Coaching_Log</w:t>
        </w:r>
        <w:r w:rsidR="0020526D">
          <w:rPr>
            <w:noProof/>
            <w:webHidden/>
          </w:rPr>
          <w:tab/>
        </w:r>
        <w:r w:rsidR="0020526D">
          <w:rPr>
            <w:noProof/>
            <w:webHidden/>
          </w:rPr>
          <w:fldChar w:fldCharType="begin"/>
        </w:r>
        <w:r w:rsidR="0020526D">
          <w:rPr>
            <w:noProof/>
            <w:webHidden/>
          </w:rPr>
          <w:instrText xml:space="preserve"> PAGEREF _Toc495488503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4" w:history="1">
        <w:r w:rsidR="0020526D" w:rsidRPr="0013653E">
          <w:rPr>
            <w:rStyle w:val="Hyperlink"/>
            <w:b/>
            <w:bCs/>
            <w:noProof/>
          </w:rPr>
          <w:t>2.2.57.</w:t>
        </w:r>
        <w:r w:rsidR="0020526D">
          <w:rPr>
            <w:rFonts w:asciiTheme="minorHAnsi" w:eastAsiaTheme="minorEastAsia" w:hAnsiTheme="minorHAnsi" w:cstheme="minorBidi"/>
            <w:noProof/>
            <w:sz w:val="22"/>
            <w:szCs w:val="22"/>
          </w:rPr>
          <w:tab/>
        </w:r>
        <w:r w:rsidR="0020526D" w:rsidRPr="0013653E">
          <w:rPr>
            <w:rStyle w:val="Hyperlink"/>
            <w:b/>
            <w:bCs/>
            <w:noProof/>
          </w:rPr>
          <w:t>sp_Update6Review_Coaching_Log</w:t>
        </w:r>
        <w:r w:rsidR="0020526D">
          <w:rPr>
            <w:noProof/>
            <w:webHidden/>
          </w:rPr>
          <w:tab/>
        </w:r>
        <w:r w:rsidR="0020526D">
          <w:rPr>
            <w:noProof/>
            <w:webHidden/>
          </w:rPr>
          <w:fldChar w:fldCharType="begin"/>
        </w:r>
        <w:r w:rsidR="0020526D">
          <w:rPr>
            <w:noProof/>
            <w:webHidden/>
          </w:rPr>
          <w:instrText xml:space="preserve"> PAGEREF _Toc495488504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5" w:history="1">
        <w:r w:rsidR="0020526D" w:rsidRPr="0013653E">
          <w:rPr>
            <w:rStyle w:val="Hyperlink"/>
            <w:b/>
            <w:bCs/>
            <w:noProof/>
          </w:rPr>
          <w:t>2.2.58.</w:t>
        </w:r>
        <w:r w:rsidR="0020526D">
          <w:rPr>
            <w:rFonts w:asciiTheme="minorHAnsi" w:eastAsiaTheme="minorEastAsia" w:hAnsiTheme="minorHAnsi" w:cstheme="minorBidi"/>
            <w:noProof/>
            <w:sz w:val="22"/>
            <w:szCs w:val="22"/>
          </w:rPr>
          <w:tab/>
        </w:r>
        <w:r w:rsidR="0020526D" w:rsidRPr="0013653E">
          <w:rPr>
            <w:rStyle w:val="Hyperlink"/>
            <w:b/>
            <w:bCs/>
            <w:noProof/>
          </w:rPr>
          <w:t>sp_Update7Review_Coaching_Log</w:t>
        </w:r>
        <w:r w:rsidR="0020526D">
          <w:rPr>
            <w:noProof/>
            <w:webHidden/>
          </w:rPr>
          <w:tab/>
        </w:r>
        <w:r w:rsidR="0020526D">
          <w:rPr>
            <w:noProof/>
            <w:webHidden/>
          </w:rPr>
          <w:fldChar w:fldCharType="begin"/>
        </w:r>
        <w:r w:rsidR="0020526D">
          <w:rPr>
            <w:noProof/>
            <w:webHidden/>
          </w:rPr>
          <w:instrText xml:space="preserve"> PAGEREF _Toc495488505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6" w:history="1">
        <w:r w:rsidR="0020526D" w:rsidRPr="0013653E">
          <w:rPr>
            <w:rStyle w:val="Hyperlink"/>
            <w:b/>
            <w:bCs/>
            <w:noProof/>
          </w:rPr>
          <w:t>2.2.59.</w:t>
        </w:r>
        <w:r w:rsidR="0020526D">
          <w:rPr>
            <w:rFonts w:asciiTheme="minorHAnsi" w:eastAsiaTheme="minorEastAsia" w:hAnsiTheme="minorHAnsi" w:cstheme="minorBidi"/>
            <w:noProof/>
            <w:sz w:val="22"/>
            <w:szCs w:val="22"/>
          </w:rPr>
          <w:tab/>
        </w:r>
        <w:r w:rsidR="0020526D" w:rsidRPr="0013653E">
          <w:rPr>
            <w:rStyle w:val="Hyperlink"/>
            <w:b/>
            <w:bCs/>
            <w:noProof/>
          </w:rPr>
          <w:t>sp_UpdateFeedMailSent</w:t>
        </w:r>
        <w:r w:rsidR="0020526D">
          <w:rPr>
            <w:noProof/>
            <w:webHidden/>
          </w:rPr>
          <w:tab/>
        </w:r>
        <w:r w:rsidR="0020526D">
          <w:rPr>
            <w:noProof/>
            <w:webHidden/>
          </w:rPr>
          <w:fldChar w:fldCharType="begin"/>
        </w:r>
        <w:r w:rsidR="0020526D">
          <w:rPr>
            <w:noProof/>
            <w:webHidden/>
          </w:rPr>
          <w:instrText xml:space="preserve"> PAGEREF _Toc495488506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7" w:history="1">
        <w:r w:rsidR="0020526D" w:rsidRPr="0013653E">
          <w:rPr>
            <w:rStyle w:val="Hyperlink"/>
            <w:b/>
            <w:bCs/>
            <w:noProof/>
          </w:rPr>
          <w:t>2.2.60.</w:t>
        </w:r>
        <w:r w:rsidR="0020526D">
          <w:rPr>
            <w:rFonts w:asciiTheme="minorHAnsi" w:eastAsiaTheme="minorEastAsia" w:hAnsiTheme="minorHAnsi" w:cstheme="minorBidi"/>
            <w:noProof/>
            <w:sz w:val="22"/>
            <w:szCs w:val="22"/>
          </w:rPr>
          <w:tab/>
        </w:r>
        <w:r w:rsidR="0020526D" w:rsidRPr="0013653E">
          <w:rPr>
            <w:rStyle w:val="Hyperlink"/>
            <w:b/>
            <w:bCs/>
            <w:noProof/>
          </w:rPr>
          <w:t>sp_Whoami</w:t>
        </w:r>
        <w:r w:rsidR="0020526D">
          <w:rPr>
            <w:noProof/>
            <w:webHidden/>
          </w:rPr>
          <w:tab/>
        </w:r>
        <w:r w:rsidR="0020526D">
          <w:rPr>
            <w:noProof/>
            <w:webHidden/>
          </w:rPr>
          <w:fldChar w:fldCharType="begin"/>
        </w:r>
        <w:r w:rsidR="0020526D">
          <w:rPr>
            <w:noProof/>
            <w:webHidden/>
          </w:rPr>
          <w:instrText xml:space="preserve"> PAGEREF _Toc495488507 \h </w:instrText>
        </w:r>
        <w:r w:rsidR="0020526D">
          <w:rPr>
            <w:noProof/>
            <w:webHidden/>
          </w:rPr>
        </w:r>
        <w:r w:rsidR="0020526D">
          <w:rPr>
            <w:noProof/>
            <w:webHidden/>
          </w:rPr>
          <w:fldChar w:fldCharType="separate"/>
        </w:r>
        <w:r w:rsidR="0020526D">
          <w:rPr>
            <w:noProof/>
            <w:webHidden/>
          </w:rPr>
          <w:t>91</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8" w:history="1">
        <w:r w:rsidR="0020526D" w:rsidRPr="0013653E">
          <w:rPr>
            <w:rStyle w:val="Hyperlink"/>
            <w:b/>
            <w:bCs/>
            <w:noProof/>
          </w:rPr>
          <w:t>2.2.61.</w:t>
        </w:r>
        <w:r w:rsidR="0020526D">
          <w:rPr>
            <w:rFonts w:asciiTheme="minorHAnsi" w:eastAsiaTheme="minorEastAsia" w:hAnsiTheme="minorHAnsi" w:cstheme="minorBidi"/>
            <w:noProof/>
            <w:sz w:val="22"/>
            <w:szCs w:val="22"/>
          </w:rPr>
          <w:tab/>
        </w:r>
        <w:r w:rsidR="0020526D" w:rsidRPr="0013653E">
          <w:rPr>
            <w:rStyle w:val="Hyperlink"/>
            <w:b/>
            <w:bCs/>
            <w:noProof/>
          </w:rPr>
          <w:t>sp_Whoisthis</w:t>
        </w:r>
        <w:r w:rsidR="0020526D">
          <w:rPr>
            <w:noProof/>
            <w:webHidden/>
          </w:rPr>
          <w:tab/>
        </w:r>
        <w:r w:rsidR="0020526D">
          <w:rPr>
            <w:noProof/>
            <w:webHidden/>
          </w:rPr>
          <w:fldChar w:fldCharType="begin"/>
        </w:r>
        <w:r w:rsidR="0020526D">
          <w:rPr>
            <w:noProof/>
            <w:webHidden/>
          </w:rPr>
          <w:instrText xml:space="preserve"> PAGEREF _Toc495488508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09" w:history="1">
        <w:r w:rsidR="0020526D" w:rsidRPr="0013653E">
          <w:rPr>
            <w:rStyle w:val="Hyperlink"/>
            <w:b/>
            <w:bCs/>
            <w:noProof/>
          </w:rPr>
          <w:t>2.2.62.</w:t>
        </w:r>
        <w:r w:rsidR="0020526D">
          <w:rPr>
            <w:rFonts w:asciiTheme="minorHAnsi" w:eastAsiaTheme="minorEastAsia" w:hAnsiTheme="minorHAnsi" w:cstheme="minorBidi"/>
            <w:noProof/>
            <w:sz w:val="22"/>
            <w:szCs w:val="22"/>
          </w:rPr>
          <w:tab/>
        </w:r>
        <w:r w:rsidR="0020526D" w:rsidRPr="0013653E">
          <w:rPr>
            <w:rStyle w:val="Hyperlink"/>
            <w:b/>
            <w:bCs/>
            <w:noProof/>
          </w:rPr>
          <w:t>sp_DeleteFromHistoricalDashboardACL</w:t>
        </w:r>
        <w:r w:rsidR="0020526D">
          <w:rPr>
            <w:noProof/>
            <w:webHidden/>
          </w:rPr>
          <w:tab/>
        </w:r>
        <w:r w:rsidR="0020526D">
          <w:rPr>
            <w:noProof/>
            <w:webHidden/>
          </w:rPr>
          <w:fldChar w:fldCharType="begin"/>
        </w:r>
        <w:r w:rsidR="0020526D">
          <w:rPr>
            <w:noProof/>
            <w:webHidden/>
          </w:rPr>
          <w:instrText xml:space="preserve"> PAGEREF _Toc495488509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0" w:history="1">
        <w:r w:rsidR="0020526D" w:rsidRPr="0013653E">
          <w:rPr>
            <w:rStyle w:val="Hyperlink"/>
            <w:b/>
            <w:bCs/>
            <w:noProof/>
          </w:rPr>
          <w:t>2.2.63.</w:t>
        </w:r>
        <w:r w:rsidR="0020526D">
          <w:rPr>
            <w:rFonts w:asciiTheme="minorHAnsi" w:eastAsiaTheme="minorEastAsia" w:hAnsiTheme="minorHAnsi" w:cstheme="minorBidi"/>
            <w:noProof/>
            <w:sz w:val="22"/>
            <w:szCs w:val="22"/>
          </w:rPr>
          <w:tab/>
        </w:r>
        <w:r w:rsidR="0020526D" w:rsidRPr="0013653E">
          <w:rPr>
            <w:rStyle w:val="Hyperlink"/>
            <w:b/>
            <w:bCs/>
            <w:noProof/>
          </w:rPr>
          <w:t>sp_InactivateCoachingLogsForTerms</w:t>
        </w:r>
        <w:r w:rsidR="0020526D">
          <w:rPr>
            <w:noProof/>
            <w:webHidden/>
          </w:rPr>
          <w:tab/>
        </w:r>
        <w:r w:rsidR="0020526D">
          <w:rPr>
            <w:noProof/>
            <w:webHidden/>
          </w:rPr>
          <w:fldChar w:fldCharType="begin"/>
        </w:r>
        <w:r w:rsidR="0020526D">
          <w:rPr>
            <w:noProof/>
            <w:webHidden/>
          </w:rPr>
          <w:instrText xml:space="preserve"> PAGEREF _Toc495488510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1" w:history="1">
        <w:r w:rsidR="0020526D" w:rsidRPr="0013653E">
          <w:rPr>
            <w:rStyle w:val="Hyperlink"/>
            <w:b/>
            <w:bCs/>
            <w:noProof/>
          </w:rPr>
          <w:t>2.2.64.</w:t>
        </w:r>
        <w:r w:rsidR="0020526D">
          <w:rPr>
            <w:rFonts w:asciiTheme="minorHAnsi" w:eastAsiaTheme="minorEastAsia" w:hAnsiTheme="minorHAnsi" w:cstheme="minorBidi"/>
            <w:noProof/>
            <w:sz w:val="22"/>
            <w:szCs w:val="22"/>
          </w:rPr>
          <w:tab/>
        </w:r>
        <w:r w:rsidR="0020526D" w:rsidRPr="0013653E">
          <w:rPr>
            <w:rStyle w:val="Hyperlink"/>
            <w:b/>
            <w:bCs/>
            <w:noProof/>
          </w:rPr>
          <w:t>sp_HistoricalDashboardAclInsert</w:t>
        </w:r>
        <w:r w:rsidR="0020526D">
          <w:rPr>
            <w:noProof/>
            <w:webHidden/>
          </w:rPr>
          <w:tab/>
        </w:r>
        <w:r w:rsidR="0020526D">
          <w:rPr>
            <w:noProof/>
            <w:webHidden/>
          </w:rPr>
          <w:fldChar w:fldCharType="begin"/>
        </w:r>
        <w:r w:rsidR="0020526D">
          <w:rPr>
            <w:noProof/>
            <w:webHidden/>
          </w:rPr>
          <w:instrText xml:space="preserve"> PAGEREF _Toc495488511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2" w:history="1">
        <w:r w:rsidR="0020526D" w:rsidRPr="0013653E">
          <w:rPr>
            <w:rStyle w:val="Hyperlink"/>
            <w:b/>
            <w:bCs/>
            <w:noProof/>
          </w:rPr>
          <w:t>2.2.65.</w:t>
        </w:r>
        <w:r w:rsidR="0020526D">
          <w:rPr>
            <w:rFonts w:asciiTheme="minorHAnsi" w:eastAsiaTheme="minorEastAsia" w:hAnsiTheme="minorHAnsi" w:cstheme="minorBidi"/>
            <w:noProof/>
            <w:sz w:val="22"/>
            <w:szCs w:val="22"/>
          </w:rPr>
          <w:tab/>
        </w:r>
        <w:r w:rsidR="0020526D" w:rsidRPr="0013653E">
          <w:rPr>
            <w:rStyle w:val="Hyperlink"/>
            <w:b/>
            <w:bCs/>
            <w:noProof/>
          </w:rPr>
          <w:t>sp_SelectFrom_Historical_Dashboard_ACL</w:t>
        </w:r>
        <w:r w:rsidR="0020526D">
          <w:rPr>
            <w:noProof/>
            <w:webHidden/>
          </w:rPr>
          <w:tab/>
        </w:r>
        <w:r w:rsidR="0020526D">
          <w:rPr>
            <w:noProof/>
            <w:webHidden/>
          </w:rPr>
          <w:fldChar w:fldCharType="begin"/>
        </w:r>
        <w:r w:rsidR="0020526D">
          <w:rPr>
            <w:noProof/>
            <w:webHidden/>
          </w:rPr>
          <w:instrText xml:space="preserve"> PAGEREF _Toc495488512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3" w:history="1">
        <w:r w:rsidR="0020526D" w:rsidRPr="0013653E">
          <w:rPr>
            <w:rStyle w:val="Hyperlink"/>
            <w:b/>
            <w:bCs/>
            <w:noProof/>
          </w:rPr>
          <w:t>2.2.66.</w:t>
        </w:r>
        <w:r w:rsidR="0020526D">
          <w:rPr>
            <w:rFonts w:asciiTheme="minorHAnsi" w:eastAsiaTheme="minorEastAsia" w:hAnsiTheme="minorHAnsi" w:cstheme="minorBidi"/>
            <w:noProof/>
            <w:sz w:val="22"/>
            <w:szCs w:val="22"/>
          </w:rPr>
          <w:tab/>
        </w:r>
        <w:r w:rsidR="0020526D" w:rsidRPr="0013653E">
          <w:rPr>
            <w:rStyle w:val="Hyperlink"/>
            <w:b/>
            <w:bCs/>
            <w:noProof/>
          </w:rPr>
          <w:t>sp_Update_Coaching_Log_Quality</w:t>
        </w:r>
        <w:r w:rsidR="0020526D">
          <w:rPr>
            <w:noProof/>
            <w:webHidden/>
          </w:rPr>
          <w:tab/>
        </w:r>
        <w:r w:rsidR="0020526D">
          <w:rPr>
            <w:noProof/>
            <w:webHidden/>
          </w:rPr>
          <w:fldChar w:fldCharType="begin"/>
        </w:r>
        <w:r w:rsidR="0020526D">
          <w:rPr>
            <w:noProof/>
            <w:webHidden/>
          </w:rPr>
          <w:instrText xml:space="preserve"> PAGEREF _Toc495488513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4" w:history="1">
        <w:r w:rsidR="0020526D" w:rsidRPr="0013653E">
          <w:rPr>
            <w:rStyle w:val="Hyperlink"/>
            <w:b/>
            <w:bCs/>
            <w:noProof/>
          </w:rPr>
          <w:t>2.2.67.</w:t>
        </w:r>
        <w:r w:rsidR="0020526D">
          <w:rPr>
            <w:rFonts w:asciiTheme="minorHAnsi" w:eastAsiaTheme="minorEastAsia" w:hAnsiTheme="minorHAnsi" w:cstheme="minorBidi"/>
            <w:noProof/>
            <w:sz w:val="22"/>
            <w:szCs w:val="22"/>
          </w:rPr>
          <w:tab/>
        </w:r>
        <w:r w:rsidR="0020526D" w:rsidRPr="0013653E">
          <w:rPr>
            <w:rStyle w:val="Hyperlink"/>
            <w:b/>
            <w:bCs/>
            <w:noProof/>
          </w:rPr>
          <w:t>sp_UpdateHistorical_Dashboard_ACL</w:t>
        </w:r>
        <w:r w:rsidR="0020526D">
          <w:rPr>
            <w:noProof/>
            <w:webHidden/>
          </w:rPr>
          <w:tab/>
        </w:r>
        <w:r w:rsidR="0020526D">
          <w:rPr>
            <w:noProof/>
            <w:webHidden/>
          </w:rPr>
          <w:fldChar w:fldCharType="begin"/>
        </w:r>
        <w:r w:rsidR="0020526D">
          <w:rPr>
            <w:noProof/>
            <w:webHidden/>
          </w:rPr>
          <w:instrText xml:space="preserve"> PAGEREF _Toc495488514 \h </w:instrText>
        </w:r>
        <w:r w:rsidR="0020526D">
          <w:rPr>
            <w:noProof/>
            <w:webHidden/>
          </w:rPr>
        </w:r>
        <w:r w:rsidR="0020526D">
          <w:rPr>
            <w:noProof/>
            <w:webHidden/>
          </w:rPr>
          <w:fldChar w:fldCharType="separate"/>
        </w:r>
        <w:r w:rsidR="0020526D">
          <w:rPr>
            <w:noProof/>
            <w:webHidden/>
          </w:rPr>
          <w:t>92</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5" w:history="1">
        <w:r w:rsidR="0020526D" w:rsidRPr="0013653E">
          <w:rPr>
            <w:rStyle w:val="Hyperlink"/>
            <w:b/>
            <w:bCs/>
            <w:noProof/>
          </w:rPr>
          <w:t>2.2.68.</w:t>
        </w:r>
        <w:r w:rsidR="0020526D">
          <w:rPr>
            <w:rFonts w:asciiTheme="minorHAnsi" w:eastAsiaTheme="minorEastAsia" w:hAnsiTheme="minorHAnsi" w:cstheme="minorBidi"/>
            <w:noProof/>
            <w:sz w:val="22"/>
            <w:szCs w:val="22"/>
          </w:rPr>
          <w:tab/>
        </w:r>
        <w:r w:rsidR="0020526D" w:rsidRPr="0013653E">
          <w:rPr>
            <w:rStyle w:val="Hyperlink"/>
            <w:b/>
            <w:bCs/>
            <w:noProof/>
          </w:rPr>
          <w:t>sp_Update_Quality_Fact</w:t>
        </w:r>
        <w:r w:rsidR="0020526D">
          <w:rPr>
            <w:noProof/>
            <w:webHidden/>
          </w:rPr>
          <w:tab/>
        </w:r>
        <w:r w:rsidR="0020526D">
          <w:rPr>
            <w:noProof/>
            <w:webHidden/>
          </w:rPr>
          <w:fldChar w:fldCharType="begin"/>
        </w:r>
        <w:r w:rsidR="0020526D">
          <w:rPr>
            <w:noProof/>
            <w:webHidden/>
          </w:rPr>
          <w:instrText xml:space="preserve"> PAGEREF _Toc495488515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6" w:history="1">
        <w:r w:rsidR="0020526D" w:rsidRPr="0013653E">
          <w:rPr>
            <w:rStyle w:val="Hyperlink"/>
            <w:b/>
            <w:bCs/>
            <w:noProof/>
          </w:rPr>
          <w:t>2.2.69.</w:t>
        </w:r>
        <w:r w:rsidR="0020526D">
          <w:rPr>
            <w:rFonts w:asciiTheme="minorHAnsi" w:eastAsiaTheme="minorEastAsia" w:hAnsiTheme="minorHAnsi" w:cstheme="minorBidi"/>
            <w:noProof/>
            <w:sz w:val="22"/>
            <w:szCs w:val="22"/>
          </w:rPr>
          <w:tab/>
        </w:r>
        <w:r w:rsidR="0020526D" w:rsidRPr="0013653E">
          <w:rPr>
            <w:rStyle w:val="Hyperlink"/>
            <w:b/>
            <w:bCs/>
            <w:noProof/>
          </w:rPr>
          <w:t>sp_Check_AppRole</w:t>
        </w:r>
        <w:r w:rsidR="0020526D">
          <w:rPr>
            <w:noProof/>
            <w:webHidden/>
          </w:rPr>
          <w:tab/>
        </w:r>
        <w:r w:rsidR="0020526D">
          <w:rPr>
            <w:noProof/>
            <w:webHidden/>
          </w:rPr>
          <w:fldChar w:fldCharType="begin"/>
        </w:r>
        <w:r w:rsidR="0020526D">
          <w:rPr>
            <w:noProof/>
            <w:webHidden/>
          </w:rPr>
          <w:instrText xml:space="preserve"> PAGEREF _Toc495488516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7" w:history="1">
        <w:r w:rsidR="0020526D" w:rsidRPr="0013653E">
          <w:rPr>
            <w:rStyle w:val="Hyperlink"/>
            <w:b/>
            <w:bCs/>
            <w:noProof/>
          </w:rPr>
          <w:t>2.2.70.</w:t>
        </w:r>
        <w:r w:rsidR="0020526D">
          <w:rPr>
            <w:rFonts w:asciiTheme="minorHAnsi" w:eastAsiaTheme="minorEastAsia" w:hAnsiTheme="minorHAnsi" w:cstheme="minorBidi"/>
            <w:noProof/>
            <w:sz w:val="22"/>
            <w:szCs w:val="22"/>
          </w:rPr>
          <w:tab/>
        </w:r>
        <w:r w:rsidR="0020526D" w:rsidRPr="0013653E">
          <w:rPr>
            <w:rStyle w:val="Hyperlink"/>
            <w:b/>
            <w:bCs/>
            <w:noProof/>
          </w:rPr>
          <w:t>sp_SelectEmployeesByModule</w:t>
        </w:r>
        <w:r w:rsidR="0020526D">
          <w:rPr>
            <w:noProof/>
            <w:webHidden/>
          </w:rPr>
          <w:tab/>
        </w:r>
        <w:r w:rsidR="0020526D">
          <w:rPr>
            <w:noProof/>
            <w:webHidden/>
          </w:rPr>
          <w:fldChar w:fldCharType="begin"/>
        </w:r>
        <w:r w:rsidR="0020526D">
          <w:rPr>
            <w:noProof/>
            <w:webHidden/>
          </w:rPr>
          <w:instrText xml:space="preserve"> PAGEREF _Toc495488517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8" w:history="1">
        <w:r w:rsidR="0020526D" w:rsidRPr="0013653E">
          <w:rPr>
            <w:rStyle w:val="Hyperlink"/>
            <w:b/>
            <w:bCs/>
            <w:noProof/>
          </w:rPr>
          <w:t>2.2.71.</w:t>
        </w:r>
        <w:r w:rsidR="0020526D">
          <w:rPr>
            <w:rFonts w:asciiTheme="minorHAnsi" w:eastAsiaTheme="minorEastAsia" w:hAnsiTheme="minorHAnsi" w:cstheme="minorBidi"/>
            <w:noProof/>
            <w:sz w:val="22"/>
            <w:szCs w:val="22"/>
          </w:rPr>
          <w:tab/>
        </w:r>
        <w:r w:rsidR="0020526D" w:rsidRPr="0013653E">
          <w:rPr>
            <w:rStyle w:val="Hyperlink"/>
            <w:b/>
            <w:bCs/>
            <w:noProof/>
          </w:rPr>
          <w:t>sp_Select_Modules_By_Job_Code</w:t>
        </w:r>
        <w:r w:rsidR="0020526D">
          <w:rPr>
            <w:noProof/>
            <w:webHidden/>
          </w:rPr>
          <w:tab/>
        </w:r>
        <w:r w:rsidR="0020526D">
          <w:rPr>
            <w:noProof/>
            <w:webHidden/>
          </w:rPr>
          <w:fldChar w:fldCharType="begin"/>
        </w:r>
        <w:r w:rsidR="0020526D">
          <w:rPr>
            <w:noProof/>
            <w:webHidden/>
          </w:rPr>
          <w:instrText xml:space="preserve"> PAGEREF _Toc495488518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19" w:history="1">
        <w:r w:rsidR="0020526D" w:rsidRPr="0013653E">
          <w:rPr>
            <w:rStyle w:val="Hyperlink"/>
            <w:b/>
            <w:bCs/>
            <w:noProof/>
          </w:rPr>
          <w:t>2.2.72.</w:t>
        </w:r>
        <w:r w:rsidR="0020526D">
          <w:rPr>
            <w:rFonts w:asciiTheme="minorHAnsi" w:eastAsiaTheme="minorEastAsia" w:hAnsiTheme="minorHAnsi" w:cstheme="minorBidi"/>
            <w:noProof/>
            <w:sz w:val="22"/>
            <w:szCs w:val="22"/>
          </w:rPr>
          <w:tab/>
        </w:r>
        <w:r w:rsidR="0020526D" w:rsidRPr="0013653E">
          <w:rPr>
            <w:rStyle w:val="Hyperlink"/>
            <w:b/>
            <w:bCs/>
            <w:noProof/>
          </w:rPr>
          <w:t>sp_Display_Sites_For_Module</w:t>
        </w:r>
        <w:r w:rsidR="0020526D">
          <w:rPr>
            <w:noProof/>
            <w:webHidden/>
          </w:rPr>
          <w:tab/>
        </w:r>
        <w:r w:rsidR="0020526D">
          <w:rPr>
            <w:noProof/>
            <w:webHidden/>
          </w:rPr>
          <w:fldChar w:fldCharType="begin"/>
        </w:r>
        <w:r w:rsidR="0020526D">
          <w:rPr>
            <w:noProof/>
            <w:webHidden/>
          </w:rPr>
          <w:instrText xml:space="preserve"> PAGEREF _Toc495488519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0" w:history="1">
        <w:r w:rsidR="0020526D" w:rsidRPr="0013653E">
          <w:rPr>
            <w:rStyle w:val="Hyperlink"/>
            <w:b/>
            <w:bCs/>
            <w:noProof/>
          </w:rPr>
          <w:t>2.2.73.</w:t>
        </w:r>
        <w:r w:rsidR="0020526D">
          <w:rPr>
            <w:rFonts w:asciiTheme="minorHAnsi" w:eastAsiaTheme="minorEastAsia" w:hAnsiTheme="minorHAnsi" w:cstheme="minorBidi"/>
            <w:noProof/>
            <w:sz w:val="22"/>
            <w:szCs w:val="22"/>
          </w:rPr>
          <w:tab/>
        </w:r>
        <w:r w:rsidR="0020526D" w:rsidRPr="0013653E">
          <w:rPr>
            <w:rStyle w:val="Hyperlink"/>
            <w:b/>
            <w:bCs/>
            <w:noProof/>
          </w:rPr>
          <w:t>sp_Select_Source_By_Module</w:t>
        </w:r>
        <w:r w:rsidR="0020526D">
          <w:rPr>
            <w:noProof/>
            <w:webHidden/>
          </w:rPr>
          <w:tab/>
        </w:r>
        <w:r w:rsidR="0020526D">
          <w:rPr>
            <w:noProof/>
            <w:webHidden/>
          </w:rPr>
          <w:fldChar w:fldCharType="begin"/>
        </w:r>
        <w:r w:rsidR="0020526D">
          <w:rPr>
            <w:noProof/>
            <w:webHidden/>
          </w:rPr>
          <w:instrText xml:space="preserve"> PAGEREF _Toc495488520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1" w:history="1">
        <w:r w:rsidR="0020526D" w:rsidRPr="0013653E">
          <w:rPr>
            <w:rStyle w:val="Hyperlink"/>
            <w:b/>
            <w:bCs/>
            <w:noProof/>
          </w:rPr>
          <w:t>2.2.74.</w:t>
        </w:r>
        <w:r w:rsidR="0020526D">
          <w:rPr>
            <w:rFonts w:asciiTheme="minorHAnsi" w:eastAsiaTheme="minorEastAsia" w:hAnsiTheme="minorHAnsi" w:cstheme="minorBidi"/>
            <w:noProof/>
            <w:sz w:val="22"/>
            <w:szCs w:val="22"/>
          </w:rPr>
          <w:tab/>
        </w:r>
        <w:r w:rsidR="0020526D" w:rsidRPr="0013653E">
          <w:rPr>
            <w:rStyle w:val="Hyperlink"/>
            <w:b/>
            <w:bCs/>
            <w:noProof/>
          </w:rPr>
          <w:t>sp_Select_Programs</w:t>
        </w:r>
        <w:r w:rsidR="0020526D">
          <w:rPr>
            <w:noProof/>
            <w:webHidden/>
          </w:rPr>
          <w:tab/>
        </w:r>
        <w:r w:rsidR="0020526D">
          <w:rPr>
            <w:noProof/>
            <w:webHidden/>
          </w:rPr>
          <w:fldChar w:fldCharType="begin"/>
        </w:r>
        <w:r w:rsidR="0020526D">
          <w:rPr>
            <w:noProof/>
            <w:webHidden/>
          </w:rPr>
          <w:instrText xml:space="preserve"> PAGEREF _Toc495488521 \h </w:instrText>
        </w:r>
        <w:r w:rsidR="0020526D">
          <w:rPr>
            <w:noProof/>
            <w:webHidden/>
          </w:rPr>
        </w:r>
        <w:r w:rsidR="0020526D">
          <w:rPr>
            <w:noProof/>
            <w:webHidden/>
          </w:rPr>
          <w:fldChar w:fldCharType="separate"/>
        </w:r>
        <w:r w:rsidR="0020526D">
          <w:rPr>
            <w:noProof/>
            <w:webHidden/>
          </w:rPr>
          <w:t>93</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2" w:history="1">
        <w:r w:rsidR="0020526D" w:rsidRPr="0013653E">
          <w:rPr>
            <w:rStyle w:val="Hyperlink"/>
            <w:b/>
            <w:bCs/>
            <w:noProof/>
          </w:rPr>
          <w:t>2.2.75.</w:t>
        </w:r>
        <w:r w:rsidR="0020526D">
          <w:rPr>
            <w:rFonts w:asciiTheme="minorHAnsi" w:eastAsiaTheme="minorEastAsia" w:hAnsiTheme="minorHAnsi" w:cstheme="minorBidi"/>
            <w:noProof/>
            <w:sz w:val="22"/>
            <w:szCs w:val="22"/>
          </w:rPr>
          <w:tab/>
        </w:r>
        <w:r w:rsidR="0020526D" w:rsidRPr="0013653E">
          <w:rPr>
            <w:rStyle w:val="Hyperlink"/>
            <w:b/>
            <w:bCs/>
            <w:noProof/>
          </w:rPr>
          <w:t>sp_Select_CoachingReasons_By_Module</w:t>
        </w:r>
        <w:r w:rsidR="0020526D">
          <w:rPr>
            <w:noProof/>
            <w:webHidden/>
          </w:rPr>
          <w:tab/>
        </w:r>
        <w:r w:rsidR="0020526D">
          <w:rPr>
            <w:noProof/>
            <w:webHidden/>
          </w:rPr>
          <w:fldChar w:fldCharType="begin"/>
        </w:r>
        <w:r w:rsidR="0020526D">
          <w:rPr>
            <w:noProof/>
            <w:webHidden/>
          </w:rPr>
          <w:instrText xml:space="preserve"> PAGEREF _Toc495488522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3" w:history="1">
        <w:r w:rsidR="0020526D" w:rsidRPr="0013653E">
          <w:rPr>
            <w:rStyle w:val="Hyperlink"/>
            <w:b/>
            <w:bCs/>
            <w:noProof/>
          </w:rPr>
          <w:t>2.2.76.</w:t>
        </w:r>
        <w:r w:rsidR="0020526D">
          <w:rPr>
            <w:rFonts w:asciiTheme="minorHAnsi" w:eastAsiaTheme="minorEastAsia" w:hAnsiTheme="minorHAnsi" w:cstheme="minorBidi"/>
            <w:noProof/>
            <w:sz w:val="22"/>
            <w:szCs w:val="22"/>
          </w:rPr>
          <w:tab/>
        </w:r>
        <w:r w:rsidR="0020526D" w:rsidRPr="0013653E">
          <w:rPr>
            <w:rStyle w:val="Hyperlink"/>
            <w:b/>
            <w:bCs/>
            <w:noProof/>
          </w:rPr>
          <w:t>sp_Select_CallID_By_Module</w:t>
        </w:r>
        <w:r w:rsidR="0020526D">
          <w:rPr>
            <w:noProof/>
            <w:webHidden/>
          </w:rPr>
          <w:tab/>
        </w:r>
        <w:r w:rsidR="0020526D">
          <w:rPr>
            <w:noProof/>
            <w:webHidden/>
          </w:rPr>
          <w:fldChar w:fldCharType="begin"/>
        </w:r>
        <w:r w:rsidR="0020526D">
          <w:rPr>
            <w:noProof/>
            <w:webHidden/>
          </w:rPr>
          <w:instrText xml:space="preserve"> PAGEREF _Toc495488523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4" w:history="1">
        <w:r w:rsidR="0020526D" w:rsidRPr="0013653E">
          <w:rPr>
            <w:rStyle w:val="Hyperlink"/>
            <w:b/>
            <w:bCs/>
            <w:noProof/>
          </w:rPr>
          <w:t>2.2.77.</w:t>
        </w:r>
        <w:r w:rsidR="0020526D">
          <w:rPr>
            <w:rFonts w:asciiTheme="minorHAnsi" w:eastAsiaTheme="minorEastAsia" w:hAnsiTheme="minorHAnsi" w:cstheme="minorBidi"/>
            <w:noProof/>
            <w:sz w:val="22"/>
            <w:szCs w:val="22"/>
          </w:rPr>
          <w:tab/>
        </w:r>
        <w:r w:rsidR="0020526D" w:rsidRPr="0013653E">
          <w:rPr>
            <w:rStyle w:val="Hyperlink"/>
            <w:b/>
            <w:bCs/>
            <w:noProof/>
          </w:rPr>
          <w:t>sp_Select_SubCoachingReasons_By_Reason</w:t>
        </w:r>
        <w:r w:rsidR="0020526D">
          <w:rPr>
            <w:noProof/>
            <w:webHidden/>
          </w:rPr>
          <w:tab/>
        </w:r>
        <w:r w:rsidR="0020526D">
          <w:rPr>
            <w:noProof/>
            <w:webHidden/>
          </w:rPr>
          <w:fldChar w:fldCharType="begin"/>
        </w:r>
        <w:r w:rsidR="0020526D">
          <w:rPr>
            <w:noProof/>
            <w:webHidden/>
          </w:rPr>
          <w:instrText xml:space="preserve"> PAGEREF _Toc495488524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5" w:history="1">
        <w:r w:rsidR="0020526D" w:rsidRPr="0013653E">
          <w:rPr>
            <w:rStyle w:val="Hyperlink"/>
            <w:b/>
            <w:bCs/>
            <w:noProof/>
          </w:rPr>
          <w:t>2.2.78.</w:t>
        </w:r>
        <w:r w:rsidR="0020526D">
          <w:rPr>
            <w:rFonts w:asciiTheme="minorHAnsi" w:eastAsiaTheme="minorEastAsia" w:hAnsiTheme="minorHAnsi" w:cstheme="minorBidi"/>
            <w:noProof/>
            <w:sz w:val="22"/>
            <w:szCs w:val="22"/>
          </w:rPr>
          <w:tab/>
        </w:r>
        <w:r w:rsidR="0020526D" w:rsidRPr="0013653E">
          <w:rPr>
            <w:rStyle w:val="Hyperlink"/>
            <w:b/>
            <w:bCs/>
            <w:noProof/>
          </w:rPr>
          <w:t>sp_Select_Email_Attributes</w:t>
        </w:r>
        <w:r w:rsidR="0020526D">
          <w:rPr>
            <w:noProof/>
            <w:webHidden/>
          </w:rPr>
          <w:tab/>
        </w:r>
        <w:r w:rsidR="0020526D">
          <w:rPr>
            <w:noProof/>
            <w:webHidden/>
          </w:rPr>
          <w:fldChar w:fldCharType="begin"/>
        </w:r>
        <w:r w:rsidR="0020526D">
          <w:rPr>
            <w:noProof/>
            <w:webHidden/>
          </w:rPr>
          <w:instrText xml:space="preserve"> PAGEREF _Toc495488525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6" w:history="1">
        <w:r w:rsidR="0020526D" w:rsidRPr="0013653E">
          <w:rPr>
            <w:rStyle w:val="Hyperlink"/>
            <w:b/>
            <w:bCs/>
            <w:noProof/>
          </w:rPr>
          <w:t>2.2.79.</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sp_SelectReviewFrom_Coaching_Log_Reasons</w:t>
        </w:r>
        <w:r w:rsidR="0020526D">
          <w:rPr>
            <w:noProof/>
            <w:webHidden/>
          </w:rPr>
          <w:tab/>
        </w:r>
        <w:r w:rsidR="0020526D">
          <w:rPr>
            <w:noProof/>
            <w:webHidden/>
          </w:rPr>
          <w:fldChar w:fldCharType="begin"/>
        </w:r>
        <w:r w:rsidR="0020526D">
          <w:rPr>
            <w:noProof/>
            <w:webHidden/>
          </w:rPr>
          <w:instrText xml:space="preserve"> PAGEREF _Toc495488526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7" w:history="1">
        <w:r w:rsidR="0020526D" w:rsidRPr="0013653E">
          <w:rPr>
            <w:rStyle w:val="Hyperlink"/>
            <w:b/>
            <w:bCs/>
            <w:noProof/>
          </w:rPr>
          <w:t>2.2.80.</w:t>
        </w:r>
        <w:r w:rsidR="0020526D">
          <w:rPr>
            <w:rFonts w:asciiTheme="minorHAnsi" w:eastAsiaTheme="minorEastAsia" w:hAnsiTheme="minorHAnsi" w:cstheme="minorBidi"/>
            <w:noProof/>
            <w:sz w:val="22"/>
            <w:szCs w:val="22"/>
          </w:rPr>
          <w:tab/>
        </w:r>
        <w:r w:rsidR="0020526D" w:rsidRPr="0013653E">
          <w:rPr>
            <w:rStyle w:val="Hyperlink"/>
            <w:b/>
            <w:bCs/>
            <w:noProof/>
          </w:rPr>
          <w:t>sp_Select_Values_By_Reason</w:t>
        </w:r>
        <w:r w:rsidR="0020526D">
          <w:rPr>
            <w:noProof/>
            <w:webHidden/>
          </w:rPr>
          <w:tab/>
        </w:r>
        <w:r w:rsidR="0020526D">
          <w:rPr>
            <w:noProof/>
            <w:webHidden/>
          </w:rPr>
          <w:fldChar w:fldCharType="begin"/>
        </w:r>
        <w:r w:rsidR="0020526D">
          <w:rPr>
            <w:noProof/>
            <w:webHidden/>
          </w:rPr>
          <w:instrText xml:space="preserve"> PAGEREF _Toc495488527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8" w:history="1">
        <w:r w:rsidR="0020526D" w:rsidRPr="0013653E">
          <w:rPr>
            <w:rStyle w:val="Hyperlink"/>
            <w:b/>
            <w:bCs/>
            <w:noProof/>
          </w:rPr>
          <w:t>2.2.81.</w:t>
        </w:r>
        <w:r w:rsidR="0020526D">
          <w:rPr>
            <w:rFonts w:asciiTheme="minorHAnsi" w:eastAsiaTheme="minorEastAsia" w:hAnsiTheme="minorHAnsi" w:cstheme="minorBidi"/>
            <w:noProof/>
            <w:sz w:val="22"/>
            <w:szCs w:val="22"/>
          </w:rPr>
          <w:tab/>
        </w:r>
        <w:r w:rsidR="0020526D" w:rsidRPr="0013653E">
          <w:rPr>
            <w:rStyle w:val="Hyperlink"/>
            <w:b/>
            <w:bCs/>
            <w:noProof/>
          </w:rPr>
          <w:t>sp_InsertInto_Warning_Log</w:t>
        </w:r>
        <w:r w:rsidR="0020526D">
          <w:rPr>
            <w:noProof/>
            <w:webHidden/>
          </w:rPr>
          <w:tab/>
        </w:r>
        <w:r w:rsidR="0020526D">
          <w:rPr>
            <w:noProof/>
            <w:webHidden/>
          </w:rPr>
          <w:fldChar w:fldCharType="begin"/>
        </w:r>
        <w:r w:rsidR="0020526D">
          <w:rPr>
            <w:noProof/>
            <w:webHidden/>
          </w:rPr>
          <w:instrText xml:space="preserve"> PAGEREF _Toc495488528 \h </w:instrText>
        </w:r>
        <w:r w:rsidR="0020526D">
          <w:rPr>
            <w:noProof/>
            <w:webHidden/>
          </w:rPr>
        </w:r>
        <w:r w:rsidR="0020526D">
          <w:rPr>
            <w:noProof/>
            <w:webHidden/>
          </w:rPr>
          <w:fldChar w:fldCharType="separate"/>
        </w:r>
        <w:r w:rsidR="0020526D">
          <w:rPr>
            <w:noProof/>
            <w:webHidden/>
          </w:rPr>
          <w:t>94</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29" w:history="1">
        <w:r w:rsidR="0020526D" w:rsidRPr="0013653E">
          <w:rPr>
            <w:rStyle w:val="Hyperlink"/>
            <w:b/>
            <w:bCs/>
            <w:noProof/>
          </w:rPr>
          <w:t>2.2.82.</w:t>
        </w:r>
        <w:r w:rsidR="0020526D">
          <w:rPr>
            <w:rFonts w:asciiTheme="minorHAnsi" w:eastAsiaTheme="minorEastAsia" w:hAnsiTheme="minorHAnsi" w:cstheme="minorBidi"/>
            <w:noProof/>
            <w:sz w:val="22"/>
            <w:szCs w:val="22"/>
          </w:rPr>
          <w:tab/>
        </w:r>
        <w:r w:rsidR="0020526D" w:rsidRPr="0013653E">
          <w:rPr>
            <w:rStyle w:val="Hyperlink"/>
            <w:b/>
            <w:bCs/>
            <w:noProof/>
          </w:rPr>
          <w:t>sp_SelectFrom_Warning_Log_CSRCompleted</w:t>
        </w:r>
        <w:r w:rsidR="0020526D">
          <w:rPr>
            <w:noProof/>
            <w:webHidden/>
          </w:rPr>
          <w:tab/>
        </w:r>
        <w:r w:rsidR="0020526D">
          <w:rPr>
            <w:noProof/>
            <w:webHidden/>
          </w:rPr>
          <w:fldChar w:fldCharType="begin"/>
        </w:r>
        <w:r w:rsidR="0020526D">
          <w:rPr>
            <w:noProof/>
            <w:webHidden/>
          </w:rPr>
          <w:instrText xml:space="preserve"> PAGEREF _Toc495488529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0" w:history="1">
        <w:r w:rsidR="0020526D" w:rsidRPr="0013653E">
          <w:rPr>
            <w:rStyle w:val="Hyperlink"/>
            <w:b/>
            <w:bCs/>
            <w:noProof/>
          </w:rPr>
          <w:t>2.2.83.</w:t>
        </w:r>
        <w:r w:rsidR="0020526D">
          <w:rPr>
            <w:rFonts w:asciiTheme="minorHAnsi" w:eastAsiaTheme="minorEastAsia" w:hAnsiTheme="minorHAnsi" w:cstheme="minorBidi"/>
            <w:noProof/>
            <w:sz w:val="22"/>
            <w:szCs w:val="22"/>
          </w:rPr>
          <w:tab/>
        </w:r>
        <w:r w:rsidR="0020526D" w:rsidRPr="0013653E">
          <w:rPr>
            <w:rStyle w:val="Hyperlink"/>
            <w:b/>
            <w:bCs/>
            <w:noProof/>
          </w:rPr>
          <w:t>sp_SelectReviewFrom_Warning_Log</w:t>
        </w:r>
        <w:r w:rsidR="0020526D">
          <w:rPr>
            <w:noProof/>
            <w:webHidden/>
          </w:rPr>
          <w:tab/>
        </w:r>
        <w:r w:rsidR="0020526D">
          <w:rPr>
            <w:noProof/>
            <w:webHidden/>
          </w:rPr>
          <w:fldChar w:fldCharType="begin"/>
        </w:r>
        <w:r w:rsidR="0020526D">
          <w:rPr>
            <w:noProof/>
            <w:webHidden/>
          </w:rPr>
          <w:instrText xml:space="preserve"> PAGEREF _Toc495488530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1" w:history="1">
        <w:r w:rsidR="0020526D" w:rsidRPr="0013653E">
          <w:rPr>
            <w:rStyle w:val="Hyperlink"/>
            <w:b/>
            <w:bCs/>
            <w:noProof/>
          </w:rPr>
          <w:t>2.2.84.</w:t>
        </w:r>
        <w:r w:rsidR="0020526D">
          <w:rPr>
            <w:rFonts w:asciiTheme="minorHAnsi" w:eastAsiaTheme="minorEastAsia" w:hAnsiTheme="minorHAnsi" w:cstheme="minorBidi"/>
            <w:noProof/>
            <w:sz w:val="22"/>
            <w:szCs w:val="22"/>
          </w:rPr>
          <w:tab/>
        </w:r>
        <w:r w:rsidR="0020526D" w:rsidRPr="0013653E">
          <w:rPr>
            <w:rStyle w:val="Hyperlink"/>
            <w:b/>
            <w:bCs/>
            <w:noProof/>
          </w:rPr>
          <w:t>sp_SelectReviewFrom_Warning_Log_Reasons</w:t>
        </w:r>
        <w:r w:rsidR="0020526D">
          <w:rPr>
            <w:noProof/>
            <w:webHidden/>
          </w:rPr>
          <w:tab/>
        </w:r>
        <w:r w:rsidR="0020526D">
          <w:rPr>
            <w:noProof/>
            <w:webHidden/>
          </w:rPr>
          <w:fldChar w:fldCharType="begin"/>
        </w:r>
        <w:r w:rsidR="0020526D">
          <w:rPr>
            <w:noProof/>
            <w:webHidden/>
          </w:rPr>
          <w:instrText xml:space="preserve"> PAGEREF _Toc495488531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2" w:history="1">
        <w:r w:rsidR="0020526D" w:rsidRPr="0013653E">
          <w:rPr>
            <w:rStyle w:val="Hyperlink"/>
            <w:b/>
            <w:bCs/>
            <w:noProof/>
          </w:rPr>
          <w:t>2.2.85.</w:t>
        </w:r>
        <w:r w:rsidR="0020526D">
          <w:rPr>
            <w:rFonts w:asciiTheme="minorHAnsi" w:eastAsiaTheme="minorEastAsia" w:hAnsiTheme="minorHAnsi" w:cstheme="minorBidi"/>
            <w:noProof/>
            <w:sz w:val="22"/>
            <w:szCs w:val="22"/>
          </w:rPr>
          <w:tab/>
        </w:r>
        <w:r w:rsidR="0020526D" w:rsidRPr="0013653E">
          <w:rPr>
            <w:rStyle w:val="Hyperlink"/>
            <w:b/>
            <w:bCs/>
            <w:noProof/>
          </w:rPr>
          <w:t>sp_SelectFrom_Warning_Log_MGRCSRCompleted</w:t>
        </w:r>
        <w:r w:rsidR="0020526D">
          <w:rPr>
            <w:noProof/>
            <w:webHidden/>
          </w:rPr>
          <w:tab/>
        </w:r>
        <w:r w:rsidR="0020526D">
          <w:rPr>
            <w:noProof/>
            <w:webHidden/>
          </w:rPr>
          <w:fldChar w:fldCharType="begin"/>
        </w:r>
        <w:r w:rsidR="0020526D">
          <w:rPr>
            <w:noProof/>
            <w:webHidden/>
          </w:rPr>
          <w:instrText xml:space="preserve"> PAGEREF _Toc495488532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3" w:history="1">
        <w:r w:rsidR="0020526D" w:rsidRPr="0013653E">
          <w:rPr>
            <w:rStyle w:val="Hyperlink"/>
            <w:b/>
            <w:bCs/>
            <w:noProof/>
          </w:rPr>
          <w:t>2.2.86.</w:t>
        </w:r>
        <w:r w:rsidR="0020526D">
          <w:rPr>
            <w:rFonts w:asciiTheme="minorHAnsi" w:eastAsiaTheme="minorEastAsia" w:hAnsiTheme="minorHAnsi" w:cstheme="minorBidi"/>
            <w:noProof/>
            <w:sz w:val="22"/>
            <w:szCs w:val="22"/>
          </w:rPr>
          <w:tab/>
        </w:r>
        <w:r w:rsidR="0020526D" w:rsidRPr="0013653E">
          <w:rPr>
            <w:rStyle w:val="Hyperlink"/>
            <w:b/>
            <w:bCs/>
            <w:noProof/>
          </w:rPr>
          <w:t>sp_SelectFrom_Warning_Log_SUPCSRCompleted</w:t>
        </w:r>
        <w:r w:rsidR="0020526D">
          <w:rPr>
            <w:noProof/>
            <w:webHidden/>
          </w:rPr>
          <w:tab/>
        </w:r>
        <w:r w:rsidR="0020526D">
          <w:rPr>
            <w:noProof/>
            <w:webHidden/>
          </w:rPr>
          <w:fldChar w:fldCharType="begin"/>
        </w:r>
        <w:r w:rsidR="0020526D">
          <w:rPr>
            <w:noProof/>
            <w:webHidden/>
          </w:rPr>
          <w:instrText xml:space="preserve"> PAGEREF _Toc495488533 \h </w:instrText>
        </w:r>
        <w:r w:rsidR="0020526D">
          <w:rPr>
            <w:noProof/>
            <w:webHidden/>
          </w:rPr>
        </w:r>
        <w:r w:rsidR="0020526D">
          <w:rPr>
            <w:noProof/>
            <w:webHidden/>
          </w:rPr>
          <w:fldChar w:fldCharType="separate"/>
        </w:r>
        <w:r w:rsidR="0020526D">
          <w:rPr>
            <w:noProof/>
            <w:webHidden/>
          </w:rPr>
          <w:t>95</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4" w:history="1">
        <w:r w:rsidR="0020526D" w:rsidRPr="0013653E">
          <w:rPr>
            <w:rStyle w:val="Hyperlink"/>
            <w:b/>
            <w:bCs/>
            <w:noProof/>
          </w:rPr>
          <w:t>2.2.87.</w:t>
        </w:r>
        <w:r w:rsidR="0020526D">
          <w:rPr>
            <w:rFonts w:asciiTheme="minorHAnsi" w:eastAsiaTheme="minorEastAsia" w:hAnsiTheme="minorHAnsi" w:cstheme="minorBidi"/>
            <w:noProof/>
            <w:sz w:val="22"/>
            <w:szCs w:val="22"/>
          </w:rPr>
          <w:tab/>
        </w:r>
        <w:r w:rsidR="0020526D" w:rsidRPr="0013653E">
          <w:rPr>
            <w:rStyle w:val="Hyperlink"/>
            <w:b/>
            <w:bCs/>
            <w:noProof/>
          </w:rPr>
          <w:t>sp_InactivateExpiredWarningLogs</w:t>
        </w:r>
        <w:r w:rsidR="0020526D">
          <w:rPr>
            <w:noProof/>
            <w:webHidden/>
          </w:rPr>
          <w:tab/>
        </w:r>
        <w:r w:rsidR="0020526D">
          <w:rPr>
            <w:noProof/>
            <w:webHidden/>
          </w:rPr>
          <w:fldChar w:fldCharType="begin"/>
        </w:r>
        <w:r w:rsidR="0020526D">
          <w:rPr>
            <w:noProof/>
            <w:webHidden/>
          </w:rPr>
          <w:instrText xml:space="preserve"> PAGEREF _Toc495488534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5" w:history="1">
        <w:r w:rsidR="0020526D" w:rsidRPr="0013653E">
          <w:rPr>
            <w:rStyle w:val="Hyperlink"/>
            <w:b/>
            <w:bCs/>
            <w:noProof/>
          </w:rPr>
          <w:t>2.2.88.</w:t>
        </w:r>
        <w:r w:rsidR="0020526D">
          <w:rPr>
            <w:rFonts w:asciiTheme="minorHAnsi" w:eastAsiaTheme="minorEastAsia" w:hAnsiTheme="minorHAnsi" w:cstheme="minorBidi"/>
            <w:noProof/>
            <w:sz w:val="22"/>
            <w:szCs w:val="22"/>
          </w:rPr>
          <w:tab/>
        </w:r>
        <w:r w:rsidR="0020526D" w:rsidRPr="0013653E">
          <w:rPr>
            <w:rStyle w:val="Hyperlink"/>
            <w:b/>
            <w:bCs/>
            <w:noProof/>
          </w:rPr>
          <w:t>sp_Update_ETS_Coaching_Stage</w:t>
        </w:r>
        <w:r w:rsidR="0020526D">
          <w:rPr>
            <w:noProof/>
            <w:webHidden/>
          </w:rPr>
          <w:tab/>
        </w:r>
        <w:r w:rsidR="0020526D">
          <w:rPr>
            <w:noProof/>
            <w:webHidden/>
          </w:rPr>
          <w:fldChar w:fldCharType="begin"/>
        </w:r>
        <w:r w:rsidR="0020526D">
          <w:rPr>
            <w:noProof/>
            <w:webHidden/>
          </w:rPr>
          <w:instrText xml:space="preserve"> PAGEREF _Toc495488535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6" w:history="1">
        <w:r w:rsidR="0020526D" w:rsidRPr="0013653E">
          <w:rPr>
            <w:rStyle w:val="Hyperlink"/>
            <w:b/>
            <w:bCs/>
            <w:noProof/>
          </w:rPr>
          <w:t>2.2.89.</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sp_InsertInto_Coaching_Log_ETS</w:t>
        </w:r>
        <w:r w:rsidR="0020526D">
          <w:rPr>
            <w:noProof/>
            <w:webHidden/>
          </w:rPr>
          <w:tab/>
        </w:r>
        <w:r w:rsidR="0020526D">
          <w:rPr>
            <w:noProof/>
            <w:webHidden/>
          </w:rPr>
          <w:fldChar w:fldCharType="begin"/>
        </w:r>
        <w:r w:rsidR="0020526D">
          <w:rPr>
            <w:noProof/>
            <w:webHidden/>
          </w:rPr>
          <w:instrText xml:space="preserve"> PAGEREF _Toc495488536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7" w:history="1">
        <w:r w:rsidR="0020526D" w:rsidRPr="0013653E">
          <w:rPr>
            <w:rStyle w:val="Hyperlink"/>
            <w:b/>
            <w:bCs/>
            <w:noProof/>
          </w:rPr>
          <w:t>2.2.90.</w:t>
        </w:r>
        <w:r w:rsidR="0020526D">
          <w:rPr>
            <w:rFonts w:asciiTheme="minorHAnsi" w:eastAsiaTheme="minorEastAsia" w:hAnsiTheme="minorHAnsi" w:cstheme="minorBidi"/>
            <w:noProof/>
            <w:sz w:val="22"/>
            <w:szCs w:val="22"/>
          </w:rPr>
          <w:tab/>
        </w:r>
        <w:r w:rsidR="0020526D" w:rsidRPr="0013653E">
          <w:rPr>
            <w:rStyle w:val="Hyperlink"/>
            <w:b/>
            <w:bCs/>
            <w:noProof/>
          </w:rPr>
          <w:t>sp_Update_ETS_Fact</w:t>
        </w:r>
        <w:r w:rsidR="0020526D">
          <w:rPr>
            <w:noProof/>
            <w:webHidden/>
          </w:rPr>
          <w:tab/>
        </w:r>
        <w:r w:rsidR="0020526D">
          <w:rPr>
            <w:noProof/>
            <w:webHidden/>
          </w:rPr>
          <w:fldChar w:fldCharType="begin"/>
        </w:r>
        <w:r w:rsidR="0020526D">
          <w:rPr>
            <w:noProof/>
            <w:webHidden/>
          </w:rPr>
          <w:instrText xml:space="preserve"> PAGEREF _Toc495488537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8" w:history="1">
        <w:r w:rsidR="0020526D" w:rsidRPr="0013653E">
          <w:rPr>
            <w:rStyle w:val="Hyperlink"/>
            <w:b/>
            <w:bCs/>
            <w:noProof/>
          </w:rPr>
          <w:t>2.2.91.</w:t>
        </w:r>
        <w:r w:rsidR="0020526D">
          <w:rPr>
            <w:rFonts w:asciiTheme="minorHAnsi" w:eastAsiaTheme="minorEastAsia" w:hAnsiTheme="minorHAnsi" w:cstheme="minorBidi"/>
            <w:noProof/>
            <w:sz w:val="22"/>
            <w:szCs w:val="22"/>
          </w:rPr>
          <w:tab/>
        </w:r>
        <w:r w:rsidR="0020526D" w:rsidRPr="0013653E">
          <w:rPr>
            <w:rStyle w:val="Hyperlink"/>
            <w:b/>
            <w:bCs/>
            <w:noProof/>
          </w:rPr>
          <w:t>sp_InsertInto_ETS_Rejected</w:t>
        </w:r>
        <w:r w:rsidR="0020526D">
          <w:rPr>
            <w:noProof/>
            <w:webHidden/>
          </w:rPr>
          <w:tab/>
        </w:r>
        <w:r w:rsidR="0020526D">
          <w:rPr>
            <w:noProof/>
            <w:webHidden/>
          </w:rPr>
          <w:fldChar w:fldCharType="begin"/>
        </w:r>
        <w:r w:rsidR="0020526D">
          <w:rPr>
            <w:noProof/>
            <w:webHidden/>
          </w:rPr>
          <w:instrText xml:space="preserve"> PAGEREF _Toc495488538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39" w:history="1">
        <w:r w:rsidR="0020526D" w:rsidRPr="0013653E">
          <w:rPr>
            <w:rStyle w:val="Hyperlink"/>
            <w:b/>
            <w:bCs/>
            <w:noProof/>
          </w:rPr>
          <w:t>2.2.92.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sp_SelectFrom_Coaching_LogDistinctSubmitterCompleted2</w:t>
        </w:r>
        <w:r w:rsidR="0020526D">
          <w:rPr>
            <w:noProof/>
            <w:webHidden/>
          </w:rPr>
          <w:tab/>
        </w:r>
        <w:r w:rsidR="0020526D">
          <w:rPr>
            <w:noProof/>
            <w:webHidden/>
          </w:rPr>
          <w:fldChar w:fldCharType="begin"/>
        </w:r>
        <w:r w:rsidR="0020526D">
          <w:rPr>
            <w:noProof/>
            <w:webHidden/>
          </w:rPr>
          <w:instrText xml:space="preserve"> PAGEREF _Toc495488539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0" w:history="1">
        <w:r w:rsidR="0020526D" w:rsidRPr="0013653E">
          <w:rPr>
            <w:rStyle w:val="Hyperlink"/>
            <w:b/>
            <w:bCs/>
            <w:noProof/>
          </w:rPr>
          <w:t>2.2.93.</w:t>
        </w:r>
        <w:r w:rsidR="0020526D">
          <w:rPr>
            <w:rFonts w:asciiTheme="minorHAnsi" w:eastAsiaTheme="minorEastAsia" w:hAnsiTheme="minorHAnsi" w:cstheme="minorBidi"/>
            <w:noProof/>
            <w:sz w:val="22"/>
            <w:szCs w:val="22"/>
          </w:rPr>
          <w:tab/>
        </w:r>
        <w:r w:rsidR="0020526D" w:rsidRPr="0013653E">
          <w:rPr>
            <w:rStyle w:val="Hyperlink"/>
            <w:b/>
            <w:bCs/>
            <w:noProof/>
          </w:rPr>
          <w:t>sp_Select_Sites_For_Dashboard</w:t>
        </w:r>
        <w:r w:rsidR="0020526D">
          <w:rPr>
            <w:noProof/>
            <w:webHidden/>
          </w:rPr>
          <w:tab/>
        </w:r>
        <w:r w:rsidR="0020526D">
          <w:rPr>
            <w:noProof/>
            <w:webHidden/>
          </w:rPr>
          <w:fldChar w:fldCharType="begin"/>
        </w:r>
        <w:r w:rsidR="0020526D">
          <w:rPr>
            <w:noProof/>
            <w:webHidden/>
          </w:rPr>
          <w:instrText xml:space="preserve"> PAGEREF _Toc495488540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1" w:history="1">
        <w:r w:rsidR="0020526D" w:rsidRPr="0013653E">
          <w:rPr>
            <w:rStyle w:val="Hyperlink"/>
            <w:b/>
            <w:bCs/>
            <w:noProof/>
          </w:rPr>
          <w:t>2.2.94.</w:t>
        </w:r>
        <w:r w:rsidR="0020526D">
          <w:rPr>
            <w:rFonts w:asciiTheme="minorHAnsi" w:eastAsiaTheme="minorEastAsia" w:hAnsiTheme="minorHAnsi" w:cstheme="minorBidi"/>
            <w:noProof/>
            <w:sz w:val="22"/>
            <w:szCs w:val="22"/>
          </w:rPr>
          <w:tab/>
        </w:r>
        <w:r w:rsidR="0020526D" w:rsidRPr="0013653E">
          <w:rPr>
            <w:rStyle w:val="Hyperlink"/>
            <w:b/>
            <w:bCs/>
            <w:noProof/>
          </w:rPr>
          <w:t>sp_Select_Sources_For_Dashboard</w:t>
        </w:r>
        <w:r w:rsidR="0020526D">
          <w:rPr>
            <w:noProof/>
            <w:webHidden/>
          </w:rPr>
          <w:tab/>
        </w:r>
        <w:r w:rsidR="0020526D">
          <w:rPr>
            <w:noProof/>
            <w:webHidden/>
          </w:rPr>
          <w:fldChar w:fldCharType="begin"/>
        </w:r>
        <w:r w:rsidR="0020526D">
          <w:rPr>
            <w:noProof/>
            <w:webHidden/>
          </w:rPr>
          <w:instrText xml:space="preserve"> PAGEREF _Toc495488541 \h </w:instrText>
        </w:r>
        <w:r w:rsidR="0020526D">
          <w:rPr>
            <w:noProof/>
            <w:webHidden/>
          </w:rPr>
        </w:r>
        <w:r w:rsidR="0020526D">
          <w:rPr>
            <w:noProof/>
            <w:webHidden/>
          </w:rPr>
          <w:fldChar w:fldCharType="separate"/>
        </w:r>
        <w:r w:rsidR="0020526D">
          <w:rPr>
            <w:noProof/>
            <w:webHidden/>
          </w:rPr>
          <w:t>96</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2" w:history="1">
        <w:r w:rsidR="0020526D" w:rsidRPr="0013653E">
          <w:rPr>
            <w:rStyle w:val="Hyperlink"/>
            <w:b/>
            <w:bCs/>
            <w:noProof/>
          </w:rPr>
          <w:t>2.2.95.</w:t>
        </w:r>
        <w:r w:rsidR="0020526D">
          <w:rPr>
            <w:rFonts w:asciiTheme="minorHAnsi" w:eastAsiaTheme="minorEastAsia" w:hAnsiTheme="minorHAnsi" w:cstheme="minorBidi"/>
            <w:noProof/>
            <w:sz w:val="22"/>
            <w:szCs w:val="22"/>
          </w:rPr>
          <w:tab/>
        </w:r>
        <w:r w:rsidR="0020526D" w:rsidRPr="0013653E">
          <w:rPr>
            <w:rStyle w:val="Hyperlink"/>
            <w:b/>
            <w:bCs/>
            <w:noProof/>
          </w:rPr>
          <w:t>sp_Select_States_For_Dashboard</w:t>
        </w:r>
        <w:r w:rsidR="0020526D">
          <w:rPr>
            <w:noProof/>
            <w:webHidden/>
          </w:rPr>
          <w:tab/>
        </w:r>
        <w:r w:rsidR="0020526D">
          <w:rPr>
            <w:noProof/>
            <w:webHidden/>
          </w:rPr>
          <w:fldChar w:fldCharType="begin"/>
        </w:r>
        <w:r w:rsidR="0020526D">
          <w:rPr>
            <w:noProof/>
            <w:webHidden/>
          </w:rPr>
          <w:instrText xml:space="preserve"> PAGEREF _Toc495488542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3" w:history="1">
        <w:r w:rsidR="0020526D" w:rsidRPr="0013653E">
          <w:rPr>
            <w:rStyle w:val="Hyperlink"/>
            <w:b/>
            <w:bCs/>
            <w:noProof/>
          </w:rPr>
          <w:t>2.2.96.</w:t>
        </w:r>
        <w:r w:rsidR="0020526D">
          <w:rPr>
            <w:rFonts w:asciiTheme="minorHAnsi" w:eastAsiaTheme="minorEastAsia" w:hAnsiTheme="minorHAnsi" w:cstheme="minorBidi"/>
            <w:noProof/>
            <w:sz w:val="22"/>
            <w:szCs w:val="22"/>
          </w:rPr>
          <w:tab/>
        </w:r>
        <w:r w:rsidR="0020526D" w:rsidRPr="0013653E">
          <w:rPr>
            <w:rStyle w:val="Hyperlink"/>
            <w:b/>
            <w:bCs/>
            <w:noProof/>
          </w:rPr>
          <w:t>sp_Select_Statuses_For_Dashboard</w:t>
        </w:r>
        <w:r w:rsidR="0020526D">
          <w:rPr>
            <w:noProof/>
            <w:webHidden/>
          </w:rPr>
          <w:tab/>
        </w:r>
        <w:r w:rsidR="0020526D">
          <w:rPr>
            <w:noProof/>
            <w:webHidden/>
          </w:rPr>
          <w:fldChar w:fldCharType="begin"/>
        </w:r>
        <w:r w:rsidR="0020526D">
          <w:rPr>
            <w:noProof/>
            <w:webHidden/>
          </w:rPr>
          <w:instrText xml:space="preserve"> PAGEREF _Toc495488543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4" w:history="1">
        <w:r w:rsidR="0020526D" w:rsidRPr="0013653E">
          <w:rPr>
            <w:rStyle w:val="Hyperlink"/>
            <w:b/>
            <w:bCs/>
            <w:noProof/>
          </w:rPr>
          <w:t>2.2.97.</w:t>
        </w:r>
        <w:r w:rsidR="0020526D">
          <w:rPr>
            <w:rFonts w:asciiTheme="minorHAnsi" w:eastAsiaTheme="minorEastAsia" w:hAnsiTheme="minorHAnsi" w:cstheme="minorBidi"/>
            <w:noProof/>
            <w:sz w:val="22"/>
            <w:szCs w:val="22"/>
          </w:rPr>
          <w:tab/>
        </w:r>
        <w:r w:rsidR="0020526D" w:rsidRPr="0013653E">
          <w:rPr>
            <w:rStyle w:val="Hyperlink"/>
            <w:b/>
            <w:bCs/>
            <w:noProof/>
          </w:rPr>
          <w:t>sp_Select_Values_For_Dashboard</w:t>
        </w:r>
        <w:r w:rsidR="0020526D">
          <w:rPr>
            <w:noProof/>
            <w:webHidden/>
          </w:rPr>
          <w:tab/>
        </w:r>
        <w:r w:rsidR="0020526D">
          <w:rPr>
            <w:noProof/>
            <w:webHidden/>
          </w:rPr>
          <w:fldChar w:fldCharType="begin"/>
        </w:r>
        <w:r w:rsidR="0020526D">
          <w:rPr>
            <w:noProof/>
            <w:webHidden/>
          </w:rPr>
          <w:instrText xml:space="preserve"> PAGEREF _Toc495488544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5" w:history="1">
        <w:r w:rsidR="0020526D" w:rsidRPr="0013653E">
          <w:rPr>
            <w:rStyle w:val="Hyperlink"/>
            <w:b/>
            <w:bCs/>
            <w:noProof/>
          </w:rPr>
          <w:t>2.2.98.</w:t>
        </w:r>
        <w:r w:rsidR="0020526D">
          <w:rPr>
            <w:rFonts w:asciiTheme="minorHAnsi" w:eastAsiaTheme="minorEastAsia" w:hAnsiTheme="minorHAnsi" w:cstheme="minorBidi"/>
            <w:noProof/>
            <w:sz w:val="22"/>
            <w:szCs w:val="22"/>
          </w:rPr>
          <w:tab/>
        </w:r>
        <w:r w:rsidR="0020526D" w:rsidRPr="0013653E">
          <w:rPr>
            <w:rStyle w:val="Hyperlink"/>
            <w:b/>
            <w:bCs/>
            <w:noProof/>
          </w:rPr>
          <w:t>sp_Select_Behaviors</w:t>
        </w:r>
        <w:r w:rsidR="0020526D">
          <w:rPr>
            <w:noProof/>
            <w:webHidden/>
          </w:rPr>
          <w:tab/>
        </w:r>
        <w:r w:rsidR="0020526D">
          <w:rPr>
            <w:noProof/>
            <w:webHidden/>
          </w:rPr>
          <w:fldChar w:fldCharType="begin"/>
        </w:r>
        <w:r w:rsidR="0020526D">
          <w:rPr>
            <w:noProof/>
            <w:webHidden/>
          </w:rPr>
          <w:instrText xml:space="preserve"> PAGEREF _Toc495488545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546" w:history="1">
        <w:r w:rsidR="0020526D" w:rsidRPr="0013653E">
          <w:rPr>
            <w:rStyle w:val="Hyperlink"/>
            <w:b/>
            <w:bCs/>
            <w:noProof/>
          </w:rPr>
          <w:t>2.2.99.</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sp_SelectFrom_Coaching_Log_Historical_Export</w:t>
        </w:r>
        <w:r w:rsidR="0020526D">
          <w:rPr>
            <w:noProof/>
            <w:webHidden/>
          </w:rPr>
          <w:tab/>
        </w:r>
        <w:r w:rsidR="0020526D">
          <w:rPr>
            <w:noProof/>
            <w:webHidden/>
          </w:rPr>
          <w:fldChar w:fldCharType="begin"/>
        </w:r>
        <w:r w:rsidR="0020526D">
          <w:rPr>
            <w:noProof/>
            <w:webHidden/>
          </w:rPr>
          <w:instrText xml:space="preserve"> PAGEREF _Toc495488546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47" w:history="1">
        <w:r w:rsidR="0020526D" w:rsidRPr="0013653E">
          <w:rPr>
            <w:rStyle w:val="Hyperlink"/>
            <w:b/>
            <w:bCs/>
            <w:noProof/>
          </w:rPr>
          <w:t>2.2.100.</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sp_SelectReviewFrom_Coaching_Log_Reasons_Combined</w:t>
        </w:r>
        <w:r w:rsidR="0020526D">
          <w:rPr>
            <w:noProof/>
            <w:webHidden/>
          </w:rPr>
          <w:tab/>
        </w:r>
        <w:r w:rsidR="0020526D">
          <w:rPr>
            <w:noProof/>
            <w:webHidden/>
          </w:rPr>
          <w:fldChar w:fldCharType="begin"/>
        </w:r>
        <w:r w:rsidR="0020526D">
          <w:rPr>
            <w:noProof/>
            <w:webHidden/>
          </w:rPr>
          <w:instrText xml:space="preserve"> PAGEREF _Toc495488547 \h </w:instrText>
        </w:r>
        <w:r w:rsidR="0020526D">
          <w:rPr>
            <w:noProof/>
            <w:webHidden/>
          </w:rPr>
        </w:r>
        <w:r w:rsidR="0020526D">
          <w:rPr>
            <w:noProof/>
            <w:webHidden/>
          </w:rPr>
          <w:fldChar w:fldCharType="separate"/>
        </w:r>
        <w:r w:rsidR="0020526D">
          <w:rPr>
            <w:noProof/>
            <w:webHidden/>
          </w:rPr>
          <w:t>97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48" w:history="1">
        <w:r w:rsidR="0020526D" w:rsidRPr="0013653E">
          <w:rPr>
            <w:rStyle w:val="Hyperlink"/>
            <w:b/>
            <w:bCs/>
            <w:noProof/>
          </w:rPr>
          <w:t>2.2.101.</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sp_SelectFrom_Coaching_Log_HistoricalSUP_Count</w:t>
        </w:r>
        <w:r w:rsidR="0020526D">
          <w:rPr>
            <w:noProof/>
            <w:webHidden/>
          </w:rPr>
          <w:tab/>
        </w:r>
        <w:r w:rsidR="0020526D">
          <w:rPr>
            <w:noProof/>
            <w:webHidden/>
          </w:rPr>
          <w:fldChar w:fldCharType="begin"/>
        </w:r>
        <w:r w:rsidR="0020526D">
          <w:rPr>
            <w:noProof/>
            <w:webHidden/>
          </w:rPr>
          <w:instrText xml:space="preserve"> PAGEREF _Toc495488548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49" w:history="1">
        <w:r w:rsidR="0020526D" w:rsidRPr="0013653E">
          <w:rPr>
            <w:rStyle w:val="Hyperlink"/>
            <w:b/>
            <w:bCs/>
            <w:noProof/>
          </w:rPr>
          <w:t>2.2.102.</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sp_SelectFrom_Coaching_LogDistinctCSRCompleted_All</w:t>
        </w:r>
        <w:r w:rsidR="0020526D">
          <w:rPr>
            <w:noProof/>
            <w:webHidden/>
          </w:rPr>
          <w:tab/>
        </w:r>
        <w:r w:rsidR="0020526D">
          <w:rPr>
            <w:noProof/>
            <w:webHidden/>
          </w:rPr>
          <w:fldChar w:fldCharType="begin"/>
        </w:r>
        <w:r w:rsidR="0020526D">
          <w:rPr>
            <w:noProof/>
            <w:webHidden/>
          </w:rPr>
          <w:instrText xml:space="preserve"> PAGEREF _Toc495488549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0" w:history="1">
        <w:r w:rsidR="0020526D" w:rsidRPr="0013653E">
          <w:rPr>
            <w:rStyle w:val="Hyperlink"/>
            <w:b/>
            <w:bCs/>
            <w:noProof/>
          </w:rPr>
          <w:t>2.2.103.</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sp_SelectFrom_Coaching_LogDistinctCSRCompleted_Site</w:t>
        </w:r>
        <w:r w:rsidR="0020526D">
          <w:rPr>
            <w:noProof/>
            <w:webHidden/>
          </w:rPr>
          <w:tab/>
        </w:r>
        <w:r w:rsidR="0020526D">
          <w:rPr>
            <w:noProof/>
            <w:webHidden/>
          </w:rPr>
          <w:fldChar w:fldCharType="begin"/>
        </w:r>
        <w:r w:rsidR="0020526D">
          <w:rPr>
            <w:noProof/>
            <w:webHidden/>
          </w:rPr>
          <w:instrText xml:space="preserve"> PAGEREF _Toc495488550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1" w:history="1">
        <w:r w:rsidR="0020526D" w:rsidRPr="0013653E">
          <w:rPr>
            <w:rStyle w:val="Hyperlink"/>
            <w:b/>
            <w:bCs/>
            <w:noProof/>
          </w:rPr>
          <w:t>2.2.104.</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sp_SelectFrom_Coaching_LogDistinctSUPCompleted_All</w:t>
        </w:r>
        <w:r w:rsidR="0020526D">
          <w:rPr>
            <w:noProof/>
            <w:webHidden/>
          </w:rPr>
          <w:tab/>
        </w:r>
        <w:r w:rsidR="0020526D">
          <w:rPr>
            <w:noProof/>
            <w:webHidden/>
          </w:rPr>
          <w:fldChar w:fldCharType="begin"/>
        </w:r>
        <w:r w:rsidR="0020526D">
          <w:rPr>
            <w:noProof/>
            <w:webHidden/>
          </w:rPr>
          <w:instrText xml:space="preserve"> PAGEREF _Toc495488551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2" w:history="1">
        <w:r w:rsidR="0020526D" w:rsidRPr="0013653E">
          <w:rPr>
            <w:rStyle w:val="Hyperlink"/>
            <w:b/>
            <w:bCs/>
            <w:noProof/>
          </w:rPr>
          <w:t>2.2.105.</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sp_SelectFrom_Coaching_LogDistinctSUPCompleted_Site</w:t>
        </w:r>
        <w:r w:rsidR="0020526D">
          <w:rPr>
            <w:noProof/>
            <w:webHidden/>
          </w:rPr>
          <w:tab/>
        </w:r>
        <w:r w:rsidR="0020526D">
          <w:rPr>
            <w:noProof/>
            <w:webHidden/>
          </w:rPr>
          <w:fldChar w:fldCharType="begin"/>
        </w:r>
        <w:r w:rsidR="0020526D">
          <w:rPr>
            <w:noProof/>
            <w:webHidden/>
          </w:rPr>
          <w:instrText xml:space="preserve"> PAGEREF _Toc495488552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3" w:history="1">
        <w:r w:rsidR="0020526D" w:rsidRPr="0013653E">
          <w:rPr>
            <w:rStyle w:val="Hyperlink"/>
            <w:b/>
            <w:bCs/>
            <w:noProof/>
          </w:rPr>
          <w:t>2.2.106.</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sp_SelectFrom_Coaching_LogDistinctMGRCompleted_All</w:t>
        </w:r>
        <w:r w:rsidR="0020526D">
          <w:rPr>
            <w:noProof/>
            <w:webHidden/>
          </w:rPr>
          <w:tab/>
        </w:r>
        <w:r w:rsidR="0020526D">
          <w:rPr>
            <w:noProof/>
            <w:webHidden/>
          </w:rPr>
          <w:fldChar w:fldCharType="begin"/>
        </w:r>
        <w:r w:rsidR="0020526D">
          <w:rPr>
            <w:noProof/>
            <w:webHidden/>
          </w:rPr>
          <w:instrText xml:space="preserve"> PAGEREF _Toc495488553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4" w:history="1">
        <w:r w:rsidR="0020526D" w:rsidRPr="0013653E">
          <w:rPr>
            <w:rStyle w:val="Hyperlink"/>
            <w:b/>
            <w:bCs/>
            <w:noProof/>
          </w:rPr>
          <w:t>2.2.107.</w:t>
        </w:r>
        <w:r w:rsidR="0020526D">
          <w:rPr>
            <w:rFonts w:asciiTheme="minorHAnsi" w:eastAsiaTheme="minorEastAsia" w:hAnsiTheme="minorHAnsi" w:cstheme="minorBidi"/>
            <w:noProof/>
            <w:sz w:val="22"/>
            <w:szCs w:val="22"/>
          </w:rPr>
          <w:tab/>
        </w:r>
        <w:r w:rsidR="0020526D" w:rsidRPr="0013653E">
          <w:rPr>
            <w:rStyle w:val="Hyperlink"/>
            <w:b/>
            <w:bCs/>
            <w:noProof/>
          </w:rPr>
          <w:t>sp_SelectFrom_Coaching_LogDistinctMGRCompleted_Site</w:t>
        </w:r>
        <w:r w:rsidR="0020526D">
          <w:rPr>
            <w:noProof/>
            <w:webHidden/>
          </w:rPr>
          <w:tab/>
        </w:r>
        <w:r w:rsidR="0020526D">
          <w:rPr>
            <w:noProof/>
            <w:webHidden/>
          </w:rPr>
          <w:fldChar w:fldCharType="begin"/>
        </w:r>
        <w:r w:rsidR="0020526D">
          <w:rPr>
            <w:noProof/>
            <w:webHidden/>
          </w:rPr>
          <w:instrText xml:space="preserve"> PAGEREF _Toc495488554 \h </w:instrText>
        </w:r>
        <w:r w:rsidR="0020526D">
          <w:rPr>
            <w:noProof/>
            <w:webHidden/>
          </w:rPr>
        </w:r>
        <w:r w:rsidR="0020526D">
          <w:rPr>
            <w:noProof/>
            <w:webHidden/>
          </w:rPr>
          <w:fldChar w:fldCharType="separate"/>
        </w:r>
        <w:r w:rsidR="0020526D">
          <w:rPr>
            <w:noProof/>
            <w:webHidden/>
          </w:rPr>
          <w:t>98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5" w:history="1">
        <w:r w:rsidR="0020526D" w:rsidRPr="0013653E">
          <w:rPr>
            <w:rStyle w:val="Hyperlink"/>
            <w:b/>
            <w:bCs/>
            <w:noProof/>
          </w:rPr>
          <w:t>2.2.108.</w:t>
        </w:r>
        <w:r w:rsidR="0020526D">
          <w:rPr>
            <w:rFonts w:asciiTheme="minorHAnsi" w:eastAsiaTheme="minorEastAsia" w:hAnsiTheme="minorHAnsi" w:cstheme="minorBidi"/>
            <w:noProof/>
            <w:sz w:val="22"/>
            <w:szCs w:val="22"/>
          </w:rPr>
          <w:tab/>
        </w:r>
        <w:r w:rsidR="0020526D" w:rsidRPr="0013653E">
          <w:rPr>
            <w:rStyle w:val="Hyperlink"/>
            <w:b/>
            <w:bCs/>
            <w:noProof/>
          </w:rPr>
          <w:t>sp_SelectReviewFrom_Coaching_Log_For_Delete</w:t>
        </w:r>
        <w:r w:rsidR="0020526D">
          <w:rPr>
            <w:noProof/>
            <w:webHidden/>
          </w:rPr>
          <w:tab/>
        </w:r>
        <w:r w:rsidR="0020526D">
          <w:rPr>
            <w:noProof/>
            <w:webHidden/>
          </w:rPr>
          <w:fldChar w:fldCharType="begin"/>
        </w:r>
        <w:r w:rsidR="0020526D">
          <w:rPr>
            <w:noProof/>
            <w:webHidden/>
          </w:rPr>
          <w:instrText xml:space="preserve"> PAGEREF _Toc495488555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6" w:history="1">
        <w:r w:rsidR="0020526D" w:rsidRPr="0013653E">
          <w:rPr>
            <w:rStyle w:val="Hyperlink"/>
            <w:b/>
            <w:bCs/>
            <w:noProof/>
          </w:rPr>
          <w:t>2.2.109.</w:t>
        </w:r>
        <w:r w:rsidR="0020526D">
          <w:rPr>
            <w:rFonts w:asciiTheme="minorHAnsi" w:eastAsiaTheme="minorEastAsia" w:hAnsiTheme="minorHAnsi" w:cstheme="minorBidi"/>
            <w:noProof/>
            <w:sz w:val="22"/>
            <w:szCs w:val="22"/>
          </w:rPr>
          <w:tab/>
        </w:r>
        <w:r w:rsidR="0020526D" w:rsidRPr="0013653E">
          <w:rPr>
            <w:rStyle w:val="Hyperlink"/>
            <w:b/>
            <w:bCs/>
            <w:noProof/>
          </w:rPr>
          <w:t>sp_InsertInto_Survey_Response_Header</w:t>
        </w:r>
        <w:r w:rsidR="0020526D">
          <w:rPr>
            <w:noProof/>
            <w:webHidden/>
          </w:rPr>
          <w:tab/>
        </w:r>
        <w:r w:rsidR="0020526D">
          <w:rPr>
            <w:noProof/>
            <w:webHidden/>
          </w:rPr>
          <w:fldChar w:fldCharType="begin"/>
        </w:r>
        <w:r w:rsidR="0020526D">
          <w:rPr>
            <w:noProof/>
            <w:webHidden/>
          </w:rPr>
          <w:instrText xml:space="preserve"> PAGEREF _Toc495488556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7" w:history="1">
        <w:r w:rsidR="0020526D" w:rsidRPr="0013653E">
          <w:rPr>
            <w:rStyle w:val="Hyperlink"/>
            <w:b/>
            <w:bCs/>
            <w:noProof/>
          </w:rPr>
          <w:t>2.2.110.</w:t>
        </w:r>
        <w:r w:rsidR="0020526D">
          <w:rPr>
            <w:rFonts w:asciiTheme="minorHAnsi" w:eastAsiaTheme="minorEastAsia" w:hAnsiTheme="minorHAnsi" w:cstheme="minorBidi"/>
            <w:noProof/>
            <w:sz w:val="22"/>
            <w:szCs w:val="22"/>
          </w:rPr>
          <w:tab/>
        </w:r>
        <w:r w:rsidR="0020526D" w:rsidRPr="0013653E">
          <w:rPr>
            <w:rStyle w:val="Hyperlink"/>
            <w:b/>
            <w:bCs/>
            <w:noProof/>
          </w:rPr>
          <w:t>sp_InsertInto_Survey_Response_Header_Resend</w:t>
        </w:r>
        <w:r w:rsidR="0020526D">
          <w:rPr>
            <w:noProof/>
            <w:webHidden/>
          </w:rPr>
          <w:tab/>
        </w:r>
        <w:r w:rsidR="0020526D">
          <w:rPr>
            <w:noProof/>
            <w:webHidden/>
          </w:rPr>
          <w:fldChar w:fldCharType="begin"/>
        </w:r>
        <w:r w:rsidR="0020526D">
          <w:rPr>
            <w:noProof/>
            <w:webHidden/>
          </w:rPr>
          <w:instrText xml:space="preserve"> PAGEREF _Toc495488557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8" w:history="1">
        <w:r w:rsidR="0020526D" w:rsidRPr="0013653E">
          <w:rPr>
            <w:rStyle w:val="Hyperlink"/>
            <w:b/>
            <w:bCs/>
            <w:noProof/>
          </w:rPr>
          <w:t>2.2.111.</w:t>
        </w:r>
        <w:r w:rsidR="0020526D">
          <w:rPr>
            <w:rFonts w:asciiTheme="minorHAnsi" w:eastAsiaTheme="minorEastAsia" w:hAnsiTheme="minorHAnsi" w:cstheme="minorBidi"/>
            <w:noProof/>
            <w:sz w:val="22"/>
            <w:szCs w:val="22"/>
          </w:rPr>
          <w:tab/>
        </w:r>
        <w:r w:rsidR="0020526D" w:rsidRPr="0013653E">
          <w:rPr>
            <w:rStyle w:val="Hyperlink"/>
            <w:b/>
            <w:bCs/>
            <w:noProof/>
          </w:rPr>
          <w:t>sp_Update_Survey_Response</w:t>
        </w:r>
        <w:r w:rsidR="0020526D">
          <w:rPr>
            <w:noProof/>
            <w:webHidden/>
          </w:rPr>
          <w:tab/>
        </w:r>
        <w:r w:rsidR="0020526D">
          <w:rPr>
            <w:noProof/>
            <w:webHidden/>
          </w:rPr>
          <w:fldChar w:fldCharType="begin"/>
        </w:r>
        <w:r w:rsidR="0020526D">
          <w:rPr>
            <w:noProof/>
            <w:webHidden/>
          </w:rPr>
          <w:instrText xml:space="preserve"> PAGEREF _Toc495488558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59" w:history="1">
        <w:r w:rsidR="0020526D" w:rsidRPr="0013653E">
          <w:rPr>
            <w:rStyle w:val="Hyperlink"/>
            <w:b/>
            <w:bCs/>
            <w:noProof/>
          </w:rPr>
          <w:t>2.2.112.</w:t>
        </w:r>
        <w:r w:rsidR="0020526D">
          <w:rPr>
            <w:rFonts w:asciiTheme="minorHAnsi" w:eastAsiaTheme="minorEastAsia" w:hAnsiTheme="minorHAnsi" w:cstheme="minorBidi"/>
            <w:noProof/>
            <w:sz w:val="22"/>
            <w:szCs w:val="22"/>
          </w:rPr>
          <w:tab/>
        </w:r>
        <w:r w:rsidR="0020526D" w:rsidRPr="0013653E">
          <w:rPr>
            <w:rStyle w:val="Hyperlink"/>
            <w:b/>
            <w:bCs/>
            <w:noProof/>
          </w:rPr>
          <w:t>sp_SelectSurvey4Contact</w:t>
        </w:r>
        <w:r w:rsidR="0020526D">
          <w:rPr>
            <w:noProof/>
            <w:webHidden/>
          </w:rPr>
          <w:tab/>
        </w:r>
        <w:r w:rsidR="0020526D">
          <w:rPr>
            <w:noProof/>
            <w:webHidden/>
          </w:rPr>
          <w:fldChar w:fldCharType="begin"/>
        </w:r>
        <w:r w:rsidR="0020526D">
          <w:rPr>
            <w:noProof/>
            <w:webHidden/>
          </w:rPr>
          <w:instrText xml:space="preserve"> PAGEREF _Toc495488559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0" w:history="1">
        <w:r w:rsidR="0020526D" w:rsidRPr="0013653E">
          <w:rPr>
            <w:rStyle w:val="Hyperlink"/>
            <w:b/>
            <w:bCs/>
            <w:noProof/>
          </w:rPr>
          <w:t>2.2.113.</w:t>
        </w:r>
        <w:r w:rsidR="0020526D">
          <w:rPr>
            <w:rFonts w:asciiTheme="minorHAnsi" w:eastAsiaTheme="minorEastAsia" w:hAnsiTheme="minorHAnsi" w:cstheme="minorBidi"/>
            <w:noProof/>
            <w:sz w:val="22"/>
            <w:szCs w:val="22"/>
          </w:rPr>
          <w:tab/>
        </w:r>
        <w:r w:rsidR="0020526D" w:rsidRPr="0013653E">
          <w:rPr>
            <w:rStyle w:val="Hyperlink"/>
            <w:b/>
            <w:bCs/>
            <w:noProof/>
          </w:rPr>
          <w:t>sp_UpdateSurveyMailSent</w:t>
        </w:r>
        <w:r w:rsidR="0020526D">
          <w:rPr>
            <w:noProof/>
            <w:webHidden/>
          </w:rPr>
          <w:tab/>
        </w:r>
        <w:r w:rsidR="0020526D">
          <w:rPr>
            <w:noProof/>
            <w:webHidden/>
          </w:rPr>
          <w:fldChar w:fldCharType="begin"/>
        </w:r>
        <w:r w:rsidR="0020526D">
          <w:rPr>
            <w:noProof/>
            <w:webHidden/>
          </w:rPr>
          <w:instrText xml:space="preserve"> PAGEREF _Toc495488560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1" w:history="1">
        <w:r w:rsidR="0020526D" w:rsidRPr="0013653E">
          <w:rPr>
            <w:rStyle w:val="Hyperlink"/>
            <w:b/>
            <w:bCs/>
            <w:noProof/>
          </w:rPr>
          <w:t>2.2.114.</w:t>
        </w:r>
        <w:r w:rsidR="0020526D">
          <w:rPr>
            <w:rFonts w:asciiTheme="minorHAnsi" w:eastAsiaTheme="minorEastAsia" w:hAnsiTheme="minorHAnsi" w:cstheme="minorBidi"/>
            <w:noProof/>
            <w:sz w:val="22"/>
            <w:szCs w:val="22"/>
          </w:rPr>
          <w:tab/>
        </w:r>
        <w:r w:rsidR="0020526D" w:rsidRPr="0013653E">
          <w:rPr>
            <w:rStyle w:val="Hyperlink"/>
            <w:b/>
            <w:bCs/>
            <w:noProof/>
          </w:rPr>
          <w:t>sp_Select_Questions_For_Survey</w:t>
        </w:r>
        <w:r w:rsidR="0020526D">
          <w:rPr>
            <w:noProof/>
            <w:webHidden/>
          </w:rPr>
          <w:tab/>
        </w:r>
        <w:r w:rsidR="0020526D">
          <w:rPr>
            <w:noProof/>
            <w:webHidden/>
          </w:rPr>
          <w:fldChar w:fldCharType="begin"/>
        </w:r>
        <w:r w:rsidR="0020526D">
          <w:rPr>
            <w:noProof/>
            <w:webHidden/>
          </w:rPr>
          <w:instrText xml:space="preserve"> PAGEREF _Toc495488561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2" w:history="1">
        <w:r w:rsidR="0020526D" w:rsidRPr="0013653E">
          <w:rPr>
            <w:rStyle w:val="Hyperlink"/>
            <w:b/>
            <w:bCs/>
            <w:noProof/>
          </w:rPr>
          <w:t>2.2.115.</w:t>
        </w:r>
        <w:r w:rsidR="0020526D">
          <w:rPr>
            <w:rFonts w:asciiTheme="minorHAnsi" w:eastAsiaTheme="minorEastAsia" w:hAnsiTheme="minorHAnsi" w:cstheme="minorBidi"/>
            <w:noProof/>
            <w:sz w:val="22"/>
            <w:szCs w:val="22"/>
          </w:rPr>
          <w:tab/>
        </w:r>
        <w:r w:rsidR="0020526D" w:rsidRPr="0013653E">
          <w:rPr>
            <w:rStyle w:val="Hyperlink"/>
            <w:b/>
            <w:bCs/>
            <w:noProof/>
          </w:rPr>
          <w:t>sp_Select_Responses_For_Survey</w:t>
        </w:r>
        <w:r w:rsidR="0020526D">
          <w:rPr>
            <w:noProof/>
            <w:webHidden/>
          </w:rPr>
          <w:tab/>
        </w:r>
        <w:r w:rsidR="0020526D">
          <w:rPr>
            <w:noProof/>
            <w:webHidden/>
          </w:rPr>
          <w:fldChar w:fldCharType="begin"/>
        </w:r>
        <w:r w:rsidR="0020526D">
          <w:rPr>
            <w:noProof/>
            <w:webHidden/>
          </w:rPr>
          <w:instrText xml:space="preserve"> PAGEREF _Toc495488562 \h </w:instrText>
        </w:r>
        <w:r w:rsidR="0020526D">
          <w:rPr>
            <w:noProof/>
            <w:webHidden/>
          </w:rPr>
        </w:r>
        <w:r w:rsidR="0020526D">
          <w:rPr>
            <w:noProof/>
            <w:webHidden/>
          </w:rPr>
          <w:fldChar w:fldCharType="separate"/>
        </w:r>
        <w:r w:rsidR="0020526D">
          <w:rPr>
            <w:noProof/>
            <w:webHidden/>
          </w:rPr>
          <w:t>99</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3" w:history="1">
        <w:r w:rsidR="0020526D" w:rsidRPr="0013653E">
          <w:rPr>
            <w:rStyle w:val="Hyperlink"/>
            <w:b/>
            <w:bCs/>
            <w:noProof/>
          </w:rPr>
          <w:t>2.2.116.</w:t>
        </w:r>
        <w:r w:rsidR="0020526D">
          <w:rPr>
            <w:rFonts w:asciiTheme="minorHAnsi" w:eastAsiaTheme="minorEastAsia" w:hAnsiTheme="minorHAnsi" w:cstheme="minorBidi"/>
            <w:noProof/>
            <w:sz w:val="22"/>
            <w:szCs w:val="22"/>
          </w:rPr>
          <w:tab/>
        </w:r>
        <w:r w:rsidR="0020526D" w:rsidRPr="0013653E">
          <w:rPr>
            <w:rStyle w:val="Hyperlink"/>
            <w:b/>
            <w:bCs/>
            <w:noProof/>
          </w:rPr>
          <w:t>sp_Select_Responses_By_Question</w:t>
        </w:r>
        <w:r w:rsidR="0020526D">
          <w:rPr>
            <w:noProof/>
            <w:webHidden/>
          </w:rPr>
          <w:tab/>
        </w:r>
        <w:r w:rsidR="0020526D">
          <w:rPr>
            <w:noProof/>
            <w:webHidden/>
          </w:rPr>
          <w:fldChar w:fldCharType="begin"/>
        </w:r>
        <w:r w:rsidR="0020526D">
          <w:rPr>
            <w:noProof/>
            <w:webHidden/>
          </w:rPr>
          <w:instrText xml:space="preserve"> PAGEREF _Toc495488563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4" w:history="1">
        <w:r w:rsidR="0020526D" w:rsidRPr="0013653E">
          <w:rPr>
            <w:rStyle w:val="Hyperlink"/>
            <w:b/>
            <w:bCs/>
            <w:noProof/>
          </w:rPr>
          <w:t>2.2.117.</w:t>
        </w:r>
        <w:r w:rsidR="0020526D">
          <w:rPr>
            <w:rFonts w:asciiTheme="minorHAnsi" w:eastAsiaTheme="minorEastAsia" w:hAnsiTheme="minorHAnsi" w:cstheme="minorBidi"/>
            <w:noProof/>
            <w:sz w:val="22"/>
            <w:szCs w:val="22"/>
          </w:rPr>
          <w:tab/>
        </w:r>
        <w:r w:rsidR="0020526D" w:rsidRPr="0013653E">
          <w:rPr>
            <w:rStyle w:val="Hyperlink"/>
            <w:b/>
            <w:bCs/>
            <w:noProof/>
          </w:rPr>
          <w:t>sp_Select_SurveyDetails_By_SurveyID</w:t>
        </w:r>
        <w:r w:rsidR="0020526D">
          <w:rPr>
            <w:noProof/>
            <w:webHidden/>
          </w:rPr>
          <w:tab/>
        </w:r>
        <w:r w:rsidR="0020526D">
          <w:rPr>
            <w:noProof/>
            <w:webHidden/>
          </w:rPr>
          <w:fldChar w:fldCharType="begin"/>
        </w:r>
        <w:r w:rsidR="0020526D">
          <w:rPr>
            <w:noProof/>
            <w:webHidden/>
          </w:rPr>
          <w:instrText xml:space="preserve"> PAGEREF _Toc495488564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5" w:history="1">
        <w:r w:rsidR="0020526D" w:rsidRPr="0013653E">
          <w:rPr>
            <w:rStyle w:val="Hyperlink"/>
            <w:b/>
            <w:bCs/>
            <w:noProof/>
          </w:rPr>
          <w:t>2.2.118.</w:t>
        </w:r>
        <w:r w:rsidR="0020526D">
          <w:rPr>
            <w:rFonts w:asciiTheme="minorHAnsi" w:eastAsiaTheme="minorEastAsia" w:hAnsiTheme="minorHAnsi" w:cstheme="minorBidi"/>
            <w:noProof/>
            <w:sz w:val="22"/>
            <w:szCs w:val="22"/>
          </w:rPr>
          <w:tab/>
        </w:r>
        <w:r w:rsidR="0020526D" w:rsidRPr="0013653E">
          <w:rPr>
            <w:rStyle w:val="Hyperlink"/>
            <w:b/>
            <w:bCs/>
            <w:noProof/>
          </w:rPr>
          <w:t>sp_SelectCoaching4Reminder</w:t>
        </w:r>
        <w:r w:rsidR="0020526D">
          <w:rPr>
            <w:noProof/>
            <w:webHidden/>
          </w:rPr>
          <w:tab/>
        </w:r>
        <w:r w:rsidR="0020526D">
          <w:rPr>
            <w:noProof/>
            <w:webHidden/>
          </w:rPr>
          <w:fldChar w:fldCharType="begin"/>
        </w:r>
        <w:r w:rsidR="0020526D">
          <w:rPr>
            <w:noProof/>
            <w:webHidden/>
          </w:rPr>
          <w:instrText xml:space="preserve"> PAGEREF _Toc495488565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6" w:history="1">
        <w:r w:rsidR="0020526D" w:rsidRPr="0013653E">
          <w:rPr>
            <w:rStyle w:val="Hyperlink"/>
            <w:b/>
            <w:bCs/>
            <w:noProof/>
          </w:rPr>
          <w:t>2.2.119.</w:t>
        </w:r>
        <w:r w:rsidR="0020526D">
          <w:rPr>
            <w:rFonts w:asciiTheme="minorHAnsi" w:eastAsiaTheme="minorEastAsia" w:hAnsiTheme="minorHAnsi" w:cstheme="minorBidi"/>
            <w:noProof/>
            <w:sz w:val="22"/>
            <w:szCs w:val="22"/>
          </w:rPr>
          <w:tab/>
        </w:r>
        <w:r w:rsidR="0020526D" w:rsidRPr="0013653E">
          <w:rPr>
            <w:rStyle w:val="Hyperlink"/>
            <w:b/>
            <w:bCs/>
            <w:noProof/>
          </w:rPr>
          <w:t>sp_UpdateReminderMailSent</w:t>
        </w:r>
        <w:r w:rsidR="0020526D">
          <w:rPr>
            <w:noProof/>
            <w:webHidden/>
          </w:rPr>
          <w:tab/>
        </w:r>
        <w:r w:rsidR="0020526D">
          <w:rPr>
            <w:noProof/>
            <w:webHidden/>
          </w:rPr>
          <w:fldChar w:fldCharType="begin"/>
        </w:r>
        <w:r w:rsidR="0020526D">
          <w:rPr>
            <w:noProof/>
            <w:webHidden/>
          </w:rPr>
          <w:instrText xml:space="preserve"> PAGEREF _Toc495488566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7" w:history="1">
        <w:r w:rsidR="0020526D" w:rsidRPr="0013653E">
          <w:rPr>
            <w:rStyle w:val="Hyperlink"/>
            <w:b/>
            <w:bCs/>
            <w:noProof/>
          </w:rPr>
          <w:t>2.2.120.</w:t>
        </w:r>
        <w:r w:rsidR="0020526D">
          <w:rPr>
            <w:rFonts w:asciiTheme="minorHAnsi" w:eastAsiaTheme="minorEastAsia" w:hAnsiTheme="minorHAnsi" w:cstheme="minorBidi"/>
            <w:noProof/>
            <w:sz w:val="22"/>
            <w:szCs w:val="22"/>
          </w:rPr>
          <w:tab/>
        </w:r>
        <w:r w:rsidR="0020526D" w:rsidRPr="0013653E">
          <w:rPr>
            <w:rStyle w:val="Hyperlink"/>
            <w:b/>
            <w:bCs/>
            <w:noProof/>
          </w:rPr>
          <w:t>sp_SelectSurvey4Reminder</w:t>
        </w:r>
        <w:r w:rsidR="0020526D">
          <w:rPr>
            <w:noProof/>
            <w:webHidden/>
          </w:rPr>
          <w:tab/>
        </w:r>
        <w:r w:rsidR="0020526D">
          <w:rPr>
            <w:noProof/>
            <w:webHidden/>
          </w:rPr>
          <w:fldChar w:fldCharType="begin"/>
        </w:r>
        <w:r w:rsidR="0020526D">
          <w:rPr>
            <w:noProof/>
            <w:webHidden/>
          </w:rPr>
          <w:instrText xml:space="preserve"> PAGEREF _Toc495488567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8" w:history="1">
        <w:r w:rsidR="0020526D" w:rsidRPr="0013653E">
          <w:rPr>
            <w:rStyle w:val="Hyperlink"/>
            <w:b/>
            <w:bCs/>
            <w:noProof/>
          </w:rPr>
          <w:t>2.2.121.</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sp_InsertInto_Coaching_Log_Training</w:t>
        </w:r>
        <w:r w:rsidR="0020526D">
          <w:rPr>
            <w:noProof/>
            <w:webHidden/>
          </w:rPr>
          <w:tab/>
        </w:r>
        <w:r w:rsidR="0020526D">
          <w:rPr>
            <w:noProof/>
            <w:webHidden/>
          </w:rPr>
          <w:fldChar w:fldCharType="begin"/>
        </w:r>
        <w:r w:rsidR="0020526D">
          <w:rPr>
            <w:noProof/>
            <w:webHidden/>
          </w:rPr>
          <w:instrText xml:space="preserve"> PAGEREF _Toc495488568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69" w:history="1">
        <w:r w:rsidR="0020526D" w:rsidRPr="0013653E">
          <w:rPr>
            <w:rStyle w:val="Hyperlink"/>
            <w:b/>
            <w:bCs/>
            <w:noProof/>
          </w:rPr>
          <w:t>2.2.122.</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sp_InsertInto_Coaching_Log_Generic</w:t>
        </w:r>
        <w:r w:rsidR="0020526D">
          <w:rPr>
            <w:noProof/>
            <w:webHidden/>
          </w:rPr>
          <w:tab/>
        </w:r>
        <w:r w:rsidR="0020526D">
          <w:rPr>
            <w:noProof/>
            <w:webHidden/>
          </w:rPr>
          <w:fldChar w:fldCharType="begin"/>
        </w:r>
        <w:r w:rsidR="0020526D">
          <w:rPr>
            <w:noProof/>
            <w:webHidden/>
          </w:rPr>
          <w:instrText xml:space="preserve"> PAGEREF _Toc495488569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0" w:history="1">
        <w:r w:rsidR="0020526D" w:rsidRPr="0013653E">
          <w:rPr>
            <w:rStyle w:val="Hyperlink"/>
            <w:b/>
            <w:bCs/>
            <w:noProof/>
          </w:rPr>
          <w:t>2.2.123.</w:t>
        </w:r>
        <w:r w:rsidR="0020526D">
          <w:rPr>
            <w:rFonts w:asciiTheme="minorHAnsi" w:eastAsiaTheme="minorEastAsia" w:hAnsiTheme="minorHAnsi" w:cstheme="minorBidi"/>
            <w:noProof/>
            <w:sz w:val="22"/>
            <w:szCs w:val="22"/>
          </w:rPr>
          <w:tab/>
        </w:r>
        <w:r w:rsidR="0020526D" w:rsidRPr="0013653E">
          <w:rPr>
            <w:rStyle w:val="Hyperlink"/>
            <w:b/>
            <w:bCs/>
            <w:noProof/>
          </w:rPr>
          <w:t>sp_CheckIf_HRUser</w:t>
        </w:r>
        <w:r w:rsidR="0020526D">
          <w:rPr>
            <w:noProof/>
            <w:webHidden/>
          </w:rPr>
          <w:tab/>
        </w:r>
        <w:r w:rsidR="0020526D">
          <w:rPr>
            <w:noProof/>
            <w:webHidden/>
          </w:rPr>
          <w:fldChar w:fldCharType="begin"/>
        </w:r>
        <w:r w:rsidR="0020526D">
          <w:rPr>
            <w:noProof/>
            <w:webHidden/>
          </w:rPr>
          <w:instrText xml:space="preserve"> PAGEREF _Toc495488570 \h </w:instrText>
        </w:r>
        <w:r w:rsidR="0020526D">
          <w:rPr>
            <w:noProof/>
            <w:webHidden/>
          </w:rPr>
        </w:r>
        <w:r w:rsidR="0020526D">
          <w:rPr>
            <w:noProof/>
            <w:webHidden/>
          </w:rPr>
          <w:fldChar w:fldCharType="separate"/>
        </w:r>
        <w:r w:rsidR="0020526D">
          <w:rPr>
            <w:noProof/>
            <w:webHidden/>
          </w:rPr>
          <w:t>100</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1" w:history="1">
        <w:r w:rsidR="0020526D" w:rsidRPr="0013653E">
          <w:rPr>
            <w:rStyle w:val="Hyperlink"/>
            <w:b/>
            <w:bCs/>
            <w:noProof/>
          </w:rPr>
          <w:t>2.2.124.</w:t>
        </w:r>
        <w:r w:rsidR="0020526D">
          <w:rPr>
            <w:rFonts w:asciiTheme="minorHAnsi" w:eastAsiaTheme="minorEastAsia" w:hAnsiTheme="minorHAnsi" w:cstheme="minorBidi"/>
            <w:noProof/>
            <w:sz w:val="22"/>
            <w:szCs w:val="22"/>
          </w:rPr>
          <w:tab/>
        </w:r>
        <w:r w:rsidR="0020526D" w:rsidRPr="0013653E">
          <w:rPr>
            <w:rStyle w:val="Hyperlink"/>
            <w:b/>
            <w:bCs/>
            <w:noProof/>
          </w:rPr>
          <w:t>sp_Merge_HR_Employee_Hierarchy_Stage</w:t>
        </w:r>
        <w:r w:rsidR="0020526D">
          <w:rPr>
            <w:noProof/>
            <w:webHidden/>
          </w:rPr>
          <w:tab/>
        </w:r>
        <w:r w:rsidR="0020526D">
          <w:rPr>
            <w:noProof/>
            <w:webHidden/>
          </w:rPr>
          <w:fldChar w:fldCharType="begin"/>
        </w:r>
        <w:r w:rsidR="0020526D">
          <w:rPr>
            <w:noProof/>
            <w:webHidden/>
          </w:rPr>
          <w:instrText xml:space="preserve"> PAGEREF _Toc495488571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2" w:history="1">
        <w:r w:rsidR="0020526D" w:rsidRPr="0013653E">
          <w:rPr>
            <w:rStyle w:val="Hyperlink"/>
            <w:b/>
            <w:bCs/>
            <w:noProof/>
          </w:rPr>
          <w:t>2.2.125.</w:t>
        </w:r>
        <w:r w:rsidR="0020526D">
          <w:rPr>
            <w:rFonts w:asciiTheme="minorHAnsi" w:eastAsiaTheme="minorEastAsia" w:hAnsiTheme="minorHAnsi" w:cstheme="minorBidi"/>
            <w:noProof/>
            <w:sz w:val="22"/>
            <w:szCs w:val="22"/>
          </w:rPr>
          <w:tab/>
        </w:r>
        <w:r w:rsidR="0020526D" w:rsidRPr="0013653E">
          <w:rPr>
            <w:rStyle w:val="Hyperlink"/>
            <w:b/>
            <w:bCs/>
            <w:noProof/>
          </w:rPr>
          <w:t>sp_AT_Coaching_Inactivation_Reactivation</w:t>
        </w:r>
        <w:r w:rsidR="0020526D">
          <w:rPr>
            <w:noProof/>
            <w:webHidden/>
          </w:rPr>
          <w:tab/>
        </w:r>
        <w:r w:rsidR="0020526D">
          <w:rPr>
            <w:noProof/>
            <w:webHidden/>
          </w:rPr>
          <w:fldChar w:fldCharType="begin"/>
        </w:r>
        <w:r w:rsidR="0020526D">
          <w:rPr>
            <w:noProof/>
            <w:webHidden/>
          </w:rPr>
          <w:instrText xml:space="preserve"> PAGEREF _Toc495488572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3" w:history="1">
        <w:r w:rsidR="0020526D" w:rsidRPr="0013653E">
          <w:rPr>
            <w:rStyle w:val="Hyperlink"/>
            <w:b/>
            <w:bCs/>
            <w:noProof/>
          </w:rPr>
          <w:t>2.2.126.</w:t>
        </w:r>
        <w:r w:rsidR="0020526D">
          <w:rPr>
            <w:rFonts w:asciiTheme="minorHAnsi" w:eastAsiaTheme="minorEastAsia" w:hAnsiTheme="minorHAnsi" w:cstheme="minorBidi"/>
            <w:noProof/>
            <w:sz w:val="22"/>
            <w:szCs w:val="22"/>
          </w:rPr>
          <w:tab/>
        </w:r>
        <w:r w:rsidR="0020526D" w:rsidRPr="0013653E">
          <w:rPr>
            <w:rStyle w:val="Hyperlink"/>
            <w:b/>
            <w:bCs/>
            <w:noProof/>
          </w:rPr>
          <w:t>sp_AT_Warning_Inactivation_Reactivation</w:t>
        </w:r>
        <w:r w:rsidR="0020526D">
          <w:rPr>
            <w:noProof/>
            <w:webHidden/>
          </w:rPr>
          <w:tab/>
        </w:r>
        <w:r w:rsidR="0020526D">
          <w:rPr>
            <w:noProof/>
            <w:webHidden/>
          </w:rPr>
          <w:fldChar w:fldCharType="begin"/>
        </w:r>
        <w:r w:rsidR="0020526D">
          <w:rPr>
            <w:noProof/>
            <w:webHidden/>
          </w:rPr>
          <w:instrText xml:space="preserve"> PAGEREF _Toc495488573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4" w:history="1">
        <w:r w:rsidR="0020526D" w:rsidRPr="0013653E">
          <w:rPr>
            <w:rStyle w:val="Hyperlink"/>
            <w:b/>
            <w:bCs/>
            <w:noProof/>
          </w:rPr>
          <w:t>2.2.127.</w:t>
        </w:r>
        <w:r w:rsidR="0020526D">
          <w:rPr>
            <w:rFonts w:asciiTheme="minorHAnsi" w:eastAsiaTheme="minorEastAsia" w:hAnsiTheme="minorHAnsi" w:cstheme="minorBidi"/>
            <w:noProof/>
            <w:sz w:val="22"/>
            <w:szCs w:val="22"/>
          </w:rPr>
          <w:tab/>
        </w:r>
        <w:r w:rsidR="0020526D" w:rsidRPr="0013653E">
          <w:rPr>
            <w:rStyle w:val="Hyperlink"/>
            <w:b/>
            <w:bCs/>
            <w:noProof/>
          </w:rPr>
          <w:t>sp_AT_Select_Employees_Coaching_Inactivation_Reactivation</w:t>
        </w:r>
        <w:r w:rsidR="0020526D">
          <w:rPr>
            <w:noProof/>
            <w:webHidden/>
          </w:rPr>
          <w:tab/>
        </w:r>
        <w:r w:rsidR="0020526D">
          <w:rPr>
            <w:noProof/>
            <w:webHidden/>
          </w:rPr>
          <w:fldChar w:fldCharType="begin"/>
        </w:r>
        <w:r w:rsidR="0020526D">
          <w:rPr>
            <w:noProof/>
            <w:webHidden/>
          </w:rPr>
          <w:instrText xml:space="preserve"> PAGEREF _Toc495488574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5" w:history="1">
        <w:r w:rsidR="0020526D" w:rsidRPr="0013653E">
          <w:rPr>
            <w:rStyle w:val="Hyperlink"/>
            <w:b/>
            <w:bCs/>
            <w:noProof/>
          </w:rPr>
          <w:t>2.2.128.</w:t>
        </w:r>
        <w:r w:rsidR="0020526D">
          <w:rPr>
            <w:rFonts w:asciiTheme="minorHAnsi" w:eastAsiaTheme="minorEastAsia" w:hAnsiTheme="minorHAnsi" w:cstheme="minorBidi"/>
            <w:noProof/>
            <w:sz w:val="22"/>
            <w:szCs w:val="22"/>
          </w:rPr>
          <w:tab/>
        </w:r>
        <w:r w:rsidR="0020526D" w:rsidRPr="0013653E">
          <w:rPr>
            <w:rStyle w:val="Hyperlink"/>
            <w:b/>
            <w:bCs/>
            <w:noProof/>
          </w:rPr>
          <w:t>sp_AT_Select_Employees_Warning_Inactivation_Reactivation</w:t>
        </w:r>
        <w:r w:rsidR="0020526D">
          <w:rPr>
            <w:noProof/>
            <w:webHidden/>
          </w:rPr>
          <w:tab/>
        </w:r>
        <w:r w:rsidR="0020526D">
          <w:rPr>
            <w:noProof/>
            <w:webHidden/>
          </w:rPr>
          <w:fldChar w:fldCharType="begin"/>
        </w:r>
        <w:r w:rsidR="0020526D">
          <w:rPr>
            <w:noProof/>
            <w:webHidden/>
          </w:rPr>
          <w:instrText xml:space="preserve"> PAGEREF _Toc495488575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6" w:history="1">
        <w:r w:rsidR="0020526D" w:rsidRPr="0013653E">
          <w:rPr>
            <w:rStyle w:val="Hyperlink"/>
            <w:b/>
            <w:bCs/>
            <w:noProof/>
          </w:rPr>
          <w:t>2.2.129.</w:t>
        </w:r>
        <w:r w:rsidR="0020526D">
          <w:rPr>
            <w:rFonts w:asciiTheme="minorHAnsi" w:eastAsiaTheme="minorEastAsia" w:hAnsiTheme="minorHAnsi" w:cstheme="minorBidi"/>
            <w:noProof/>
            <w:sz w:val="22"/>
            <w:szCs w:val="22"/>
          </w:rPr>
          <w:tab/>
        </w:r>
        <w:r w:rsidR="0020526D" w:rsidRPr="0013653E">
          <w:rPr>
            <w:rStyle w:val="Hyperlink"/>
            <w:b/>
            <w:bCs/>
            <w:noProof/>
          </w:rPr>
          <w:t>sp_AT_Select_Employees_Inactivation_Reactivation</w:t>
        </w:r>
        <w:r w:rsidR="0020526D">
          <w:rPr>
            <w:noProof/>
            <w:webHidden/>
          </w:rPr>
          <w:tab/>
        </w:r>
        <w:r w:rsidR="0020526D">
          <w:rPr>
            <w:noProof/>
            <w:webHidden/>
          </w:rPr>
          <w:fldChar w:fldCharType="begin"/>
        </w:r>
        <w:r w:rsidR="0020526D">
          <w:rPr>
            <w:noProof/>
            <w:webHidden/>
          </w:rPr>
          <w:instrText xml:space="preserve"> PAGEREF _Toc495488576 \h </w:instrText>
        </w:r>
        <w:r w:rsidR="0020526D">
          <w:rPr>
            <w:noProof/>
            <w:webHidden/>
          </w:rPr>
        </w:r>
        <w:r w:rsidR="0020526D">
          <w:rPr>
            <w:noProof/>
            <w:webHidden/>
          </w:rPr>
          <w:fldChar w:fldCharType="separate"/>
        </w:r>
        <w:r w:rsidR="0020526D">
          <w:rPr>
            <w:noProof/>
            <w:webHidden/>
          </w:rPr>
          <w:t>101</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7" w:history="1">
        <w:r w:rsidR="0020526D" w:rsidRPr="0013653E">
          <w:rPr>
            <w:rStyle w:val="Hyperlink"/>
            <w:b/>
            <w:bCs/>
            <w:noProof/>
          </w:rPr>
          <w:t>2.2.130.</w:t>
        </w:r>
        <w:r w:rsidR="0020526D">
          <w:rPr>
            <w:rFonts w:asciiTheme="minorHAnsi" w:eastAsiaTheme="minorEastAsia" w:hAnsiTheme="minorHAnsi" w:cstheme="minorBidi"/>
            <w:noProof/>
            <w:sz w:val="22"/>
            <w:szCs w:val="22"/>
          </w:rPr>
          <w:tab/>
        </w:r>
        <w:r w:rsidR="0020526D" w:rsidRPr="0013653E">
          <w:rPr>
            <w:rStyle w:val="Hyperlink"/>
            <w:b/>
            <w:bCs/>
            <w:noProof/>
          </w:rPr>
          <w:t>sp_AT_Select_Logs_Inactivation_Reactivation</w:t>
        </w:r>
        <w:r w:rsidR="0020526D">
          <w:rPr>
            <w:noProof/>
            <w:webHidden/>
          </w:rPr>
          <w:tab/>
        </w:r>
        <w:r w:rsidR="0020526D">
          <w:rPr>
            <w:noProof/>
            <w:webHidden/>
          </w:rPr>
          <w:fldChar w:fldCharType="begin"/>
        </w:r>
        <w:r w:rsidR="0020526D">
          <w:rPr>
            <w:noProof/>
            <w:webHidden/>
          </w:rPr>
          <w:instrText xml:space="preserve"> PAGEREF _Toc495488577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8" w:history="1">
        <w:r w:rsidR="0020526D" w:rsidRPr="0013653E">
          <w:rPr>
            <w:rStyle w:val="Hyperlink"/>
            <w:b/>
            <w:bCs/>
            <w:noProof/>
          </w:rPr>
          <w:t>2.2.131.</w:t>
        </w:r>
        <w:r w:rsidR="0020526D">
          <w:rPr>
            <w:rFonts w:asciiTheme="minorHAnsi" w:eastAsiaTheme="minorEastAsia" w:hAnsiTheme="minorHAnsi" w:cstheme="minorBidi"/>
            <w:noProof/>
            <w:sz w:val="22"/>
            <w:szCs w:val="22"/>
          </w:rPr>
          <w:tab/>
        </w:r>
        <w:r w:rsidR="0020526D" w:rsidRPr="0013653E">
          <w:rPr>
            <w:rStyle w:val="Hyperlink"/>
            <w:b/>
            <w:bCs/>
            <w:noProof/>
          </w:rPr>
          <w:t>sp_AT_Check_Entitlements</w:t>
        </w:r>
        <w:r w:rsidR="0020526D">
          <w:rPr>
            <w:noProof/>
            <w:webHidden/>
          </w:rPr>
          <w:tab/>
        </w:r>
        <w:r w:rsidR="0020526D">
          <w:rPr>
            <w:noProof/>
            <w:webHidden/>
          </w:rPr>
          <w:fldChar w:fldCharType="begin"/>
        </w:r>
        <w:r w:rsidR="0020526D">
          <w:rPr>
            <w:noProof/>
            <w:webHidden/>
          </w:rPr>
          <w:instrText xml:space="preserve"> PAGEREF _Toc495488578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79" w:history="1">
        <w:r w:rsidR="0020526D" w:rsidRPr="0013653E">
          <w:rPr>
            <w:rStyle w:val="Hyperlink"/>
            <w:b/>
            <w:bCs/>
            <w:noProof/>
          </w:rPr>
          <w:t>2.2.132.</w:t>
        </w:r>
        <w:r w:rsidR="0020526D">
          <w:rPr>
            <w:rFonts w:asciiTheme="minorHAnsi" w:eastAsiaTheme="minorEastAsia" w:hAnsiTheme="minorHAnsi" w:cstheme="minorBidi"/>
            <w:noProof/>
            <w:sz w:val="22"/>
            <w:szCs w:val="22"/>
          </w:rPr>
          <w:tab/>
        </w:r>
        <w:r w:rsidR="0020526D" w:rsidRPr="0013653E">
          <w:rPr>
            <w:rStyle w:val="Hyperlink"/>
            <w:b/>
            <w:bCs/>
            <w:noProof/>
          </w:rPr>
          <w:t>sp_AT_Select_Action_Reasons</w:t>
        </w:r>
        <w:r w:rsidR="0020526D">
          <w:rPr>
            <w:noProof/>
            <w:webHidden/>
          </w:rPr>
          <w:tab/>
        </w:r>
        <w:r w:rsidR="0020526D">
          <w:rPr>
            <w:noProof/>
            <w:webHidden/>
          </w:rPr>
          <w:fldChar w:fldCharType="begin"/>
        </w:r>
        <w:r w:rsidR="0020526D">
          <w:rPr>
            <w:noProof/>
            <w:webHidden/>
          </w:rPr>
          <w:instrText xml:space="preserve"> PAGEREF _Toc495488579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0" w:history="1">
        <w:r w:rsidR="0020526D" w:rsidRPr="0013653E">
          <w:rPr>
            <w:rStyle w:val="Hyperlink"/>
            <w:b/>
            <w:bCs/>
            <w:noProof/>
          </w:rPr>
          <w:t>2.2.133.</w:t>
        </w:r>
        <w:r w:rsidR="0020526D">
          <w:rPr>
            <w:rFonts w:asciiTheme="minorHAnsi" w:eastAsiaTheme="minorEastAsia" w:hAnsiTheme="minorHAnsi" w:cstheme="minorBidi"/>
            <w:noProof/>
            <w:sz w:val="22"/>
            <w:szCs w:val="22"/>
          </w:rPr>
          <w:tab/>
        </w:r>
        <w:r w:rsidR="0020526D" w:rsidRPr="0013653E">
          <w:rPr>
            <w:rStyle w:val="Hyperlink"/>
            <w:b/>
            <w:bCs/>
            <w:noProof/>
          </w:rPr>
          <w:t>sp_AT_Select_Modules_By_LanID</w:t>
        </w:r>
        <w:r w:rsidR="0020526D">
          <w:rPr>
            <w:noProof/>
            <w:webHidden/>
          </w:rPr>
          <w:tab/>
        </w:r>
        <w:r w:rsidR="0020526D">
          <w:rPr>
            <w:noProof/>
            <w:webHidden/>
          </w:rPr>
          <w:fldChar w:fldCharType="begin"/>
        </w:r>
        <w:r w:rsidR="0020526D">
          <w:rPr>
            <w:noProof/>
            <w:webHidden/>
          </w:rPr>
          <w:instrText xml:space="preserve"> PAGEREF _Toc495488580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1" w:history="1">
        <w:r w:rsidR="0020526D" w:rsidRPr="0013653E">
          <w:rPr>
            <w:rStyle w:val="Hyperlink"/>
            <w:b/>
            <w:bCs/>
            <w:noProof/>
          </w:rPr>
          <w:t>2.2.134.</w:t>
        </w:r>
        <w:r w:rsidR="0020526D">
          <w:rPr>
            <w:rFonts w:asciiTheme="minorHAnsi" w:eastAsiaTheme="minorEastAsia" w:hAnsiTheme="minorHAnsi" w:cstheme="minorBidi"/>
            <w:noProof/>
            <w:sz w:val="22"/>
            <w:szCs w:val="22"/>
          </w:rPr>
          <w:tab/>
        </w:r>
        <w:r w:rsidR="0020526D" w:rsidRPr="0013653E">
          <w:rPr>
            <w:rStyle w:val="Hyperlink"/>
            <w:b/>
            <w:bCs/>
            <w:noProof/>
          </w:rPr>
          <w:t>sp_AT_Select_Status_By_Module</w:t>
        </w:r>
        <w:r w:rsidR="0020526D">
          <w:rPr>
            <w:noProof/>
            <w:webHidden/>
          </w:rPr>
          <w:tab/>
        </w:r>
        <w:r w:rsidR="0020526D">
          <w:rPr>
            <w:noProof/>
            <w:webHidden/>
          </w:rPr>
          <w:fldChar w:fldCharType="begin"/>
        </w:r>
        <w:r w:rsidR="0020526D">
          <w:rPr>
            <w:noProof/>
            <w:webHidden/>
          </w:rPr>
          <w:instrText xml:space="preserve"> PAGEREF _Toc495488581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2" w:history="1">
        <w:r w:rsidR="0020526D" w:rsidRPr="0013653E">
          <w:rPr>
            <w:rStyle w:val="Hyperlink"/>
            <w:b/>
            <w:bCs/>
            <w:noProof/>
          </w:rPr>
          <w:t>2.2.135.</w:t>
        </w:r>
        <w:r w:rsidR="0020526D">
          <w:rPr>
            <w:rFonts w:asciiTheme="minorHAnsi" w:eastAsiaTheme="minorEastAsia" w:hAnsiTheme="minorHAnsi" w:cstheme="minorBidi"/>
            <w:noProof/>
            <w:sz w:val="22"/>
            <w:szCs w:val="22"/>
          </w:rPr>
          <w:tab/>
        </w:r>
        <w:r w:rsidR="0020526D" w:rsidRPr="0013653E">
          <w:rPr>
            <w:rStyle w:val="Hyperlink"/>
            <w:b/>
            <w:bCs/>
            <w:noProof/>
          </w:rPr>
          <w:t>sp_AT_Coaching_Reassignment</w:t>
        </w:r>
        <w:r w:rsidR="0020526D">
          <w:rPr>
            <w:noProof/>
            <w:webHidden/>
          </w:rPr>
          <w:tab/>
        </w:r>
        <w:r w:rsidR="0020526D">
          <w:rPr>
            <w:noProof/>
            <w:webHidden/>
          </w:rPr>
          <w:fldChar w:fldCharType="begin"/>
        </w:r>
        <w:r w:rsidR="0020526D">
          <w:rPr>
            <w:noProof/>
            <w:webHidden/>
          </w:rPr>
          <w:instrText xml:space="preserve"> PAGEREF _Toc495488582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3" w:history="1">
        <w:r w:rsidR="0020526D" w:rsidRPr="0013653E">
          <w:rPr>
            <w:rStyle w:val="Hyperlink"/>
            <w:b/>
            <w:bCs/>
            <w:noProof/>
          </w:rPr>
          <w:t>2.2.136.</w:t>
        </w:r>
        <w:r w:rsidR="0020526D">
          <w:rPr>
            <w:rFonts w:asciiTheme="minorHAnsi" w:eastAsiaTheme="minorEastAsia" w:hAnsiTheme="minorHAnsi" w:cstheme="minorBidi"/>
            <w:noProof/>
            <w:sz w:val="22"/>
            <w:szCs w:val="22"/>
          </w:rPr>
          <w:tab/>
        </w:r>
        <w:r w:rsidR="0020526D" w:rsidRPr="0013653E">
          <w:rPr>
            <w:rStyle w:val="Hyperlink"/>
            <w:b/>
            <w:bCs/>
            <w:noProof/>
          </w:rPr>
          <w:t>sp_AT_Select_ReassignFrom_Users</w:t>
        </w:r>
        <w:r w:rsidR="0020526D">
          <w:rPr>
            <w:noProof/>
            <w:webHidden/>
          </w:rPr>
          <w:tab/>
        </w:r>
        <w:r w:rsidR="0020526D">
          <w:rPr>
            <w:noProof/>
            <w:webHidden/>
          </w:rPr>
          <w:fldChar w:fldCharType="begin"/>
        </w:r>
        <w:r w:rsidR="0020526D">
          <w:rPr>
            <w:noProof/>
            <w:webHidden/>
          </w:rPr>
          <w:instrText xml:space="preserve"> PAGEREF _Toc495488583 \h </w:instrText>
        </w:r>
        <w:r w:rsidR="0020526D">
          <w:rPr>
            <w:noProof/>
            <w:webHidden/>
          </w:rPr>
        </w:r>
        <w:r w:rsidR="0020526D">
          <w:rPr>
            <w:noProof/>
            <w:webHidden/>
          </w:rPr>
          <w:fldChar w:fldCharType="separate"/>
        </w:r>
        <w:r w:rsidR="0020526D">
          <w:rPr>
            <w:noProof/>
            <w:webHidden/>
          </w:rPr>
          <w:t>102</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4" w:history="1">
        <w:r w:rsidR="0020526D" w:rsidRPr="0013653E">
          <w:rPr>
            <w:rStyle w:val="Hyperlink"/>
            <w:b/>
            <w:bCs/>
            <w:noProof/>
          </w:rPr>
          <w:t>2.2.137.</w:t>
        </w:r>
        <w:r w:rsidR="0020526D">
          <w:rPr>
            <w:rFonts w:asciiTheme="minorHAnsi" w:eastAsiaTheme="minorEastAsia" w:hAnsiTheme="minorHAnsi" w:cstheme="minorBidi"/>
            <w:noProof/>
            <w:sz w:val="22"/>
            <w:szCs w:val="22"/>
          </w:rPr>
          <w:tab/>
        </w:r>
        <w:r w:rsidR="0020526D" w:rsidRPr="0013653E">
          <w:rPr>
            <w:rStyle w:val="Hyperlink"/>
            <w:b/>
            <w:bCs/>
            <w:noProof/>
          </w:rPr>
          <w:t>sp_AT_Select_ReassignTo_Users</w:t>
        </w:r>
        <w:r w:rsidR="0020526D">
          <w:rPr>
            <w:noProof/>
            <w:webHidden/>
          </w:rPr>
          <w:tab/>
        </w:r>
        <w:r w:rsidR="0020526D">
          <w:rPr>
            <w:noProof/>
            <w:webHidden/>
          </w:rPr>
          <w:fldChar w:fldCharType="begin"/>
        </w:r>
        <w:r w:rsidR="0020526D">
          <w:rPr>
            <w:noProof/>
            <w:webHidden/>
          </w:rPr>
          <w:instrText xml:space="preserve"> PAGEREF _Toc495488584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5" w:history="1">
        <w:r w:rsidR="0020526D" w:rsidRPr="0013653E">
          <w:rPr>
            <w:rStyle w:val="Hyperlink"/>
            <w:b/>
            <w:bCs/>
            <w:noProof/>
          </w:rPr>
          <w:t>2.2.138.</w:t>
        </w:r>
        <w:r w:rsidR="0020526D">
          <w:rPr>
            <w:rFonts w:asciiTheme="minorHAnsi" w:eastAsiaTheme="minorEastAsia" w:hAnsiTheme="minorHAnsi" w:cstheme="minorBidi"/>
            <w:noProof/>
            <w:sz w:val="22"/>
            <w:szCs w:val="22"/>
          </w:rPr>
          <w:tab/>
        </w:r>
        <w:r w:rsidR="0020526D" w:rsidRPr="0013653E">
          <w:rPr>
            <w:rStyle w:val="Hyperlink"/>
            <w:b/>
            <w:bCs/>
            <w:noProof/>
          </w:rPr>
          <w:t>sp_AT_Select_Logs_Reassign</w:t>
        </w:r>
        <w:r w:rsidR="0020526D">
          <w:rPr>
            <w:noProof/>
            <w:webHidden/>
          </w:rPr>
          <w:tab/>
        </w:r>
        <w:r w:rsidR="0020526D">
          <w:rPr>
            <w:noProof/>
            <w:webHidden/>
          </w:rPr>
          <w:fldChar w:fldCharType="begin"/>
        </w:r>
        <w:r w:rsidR="0020526D">
          <w:rPr>
            <w:noProof/>
            <w:webHidden/>
          </w:rPr>
          <w:instrText xml:space="preserve"> PAGEREF _Toc495488585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6" w:history="1">
        <w:r w:rsidR="0020526D" w:rsidRPr="0013653E">
          <w:rPr>
            <w:rStyle w:val="Hyperlink"/>
            <w:b/>
            <w:bCs/>
            <w:noProof/>
          </w:rPr>
          <w:t>2.2.139.</w:t>
        </w:r>
        <w:r w:rsidR="0020526D">
          <w:rPr>
            <w:rFonts w:asciiTheme="minorHAnsi" w:eastAsiaTheme="minorEastAsia" w:hAnsiTheme="minorHAnsi" w:cstheme="minorBidi"/>
            <w:noProof/>
            <w:sz w:val="22"/>
            <w:szCs w:val="22"/>
          </w:rPr>
          <w:tab/>
        </w:r>
        <w:r w:rsidR="0020526D" w:rsidRPr="0013653E">
          <w:rPr>
            <w:rStyle w:val="Hyperlink"/>
            <w:b/>
            <w:bCs/>
            <w:noProof/>
          </w:rPr>
          <w:t>sp_AT_Populate_User</w:t>
        </w:r>
        <w:r w:rsidR="0020526D">
          <w:rPr>
            <w:noProof/>
            <w:webHidden/>
          </w:rPr>
          <w:tab/>
        </w:r>
        <w:r w:rsidR="0020526D">
          <w:rPr>
            <w:noProof/>
            <w:webHidden/>
          </w:rPr>
          <w:fldChar w:fldCharType="begin"/>
        </w:r>
        <w:r w:rsidR="0020526D">
          <w:rPr>
            <w:noProof/>
            <w:webHidden/>
          </w:rPr>
          <w:instrText xml:space="preserve"> PAGEREF _Toc495488586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7" w:history="1">
        <w:r w:rsidR="0020526D" w:rsidRPr="0013653E">
          <w:rPr>
            <w:rStyle w:val="Hyperlink"/>
            <w:b/>
            <w:bCs/>
            <w:noProof/>
          </w:rPr>
          <w:t>2.2.140.</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sp_InsertInto_Coaching_Log_Quality_Other</w:t>
        </w:r>
        <w:r w:rsidR="0020526D">
          <w:rPr>
            <w:noProof/>
            <w:webHidden/>
          </w:rPr>
          <w:tab/>
        </w:r>
        <w:r w:rsidR="0020526D">
          <w:rPr>
            <w:noProof/>
            <w:webHidden/>
          </w:rPr>
          <w:fldChar w:fldCharType="begin"/>
        </w:r>
        <w:r w:rsidR="0020526D">
          <w:rPr>
            <w:noProof/>
            <w:webHidden/>
          </w:rPr>
          <w:instrText xml:space="preserve"> PAGEREF _Toc495488587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8" w:history="1">
        <w:r w:rsidR="0020526D" w:rsidRPr="0013653E">
          <w:rPr>
            <w:rStyle w:val="Hyperlink"/>
            <w:b/>
            <w:bCs/>
            <w:noProof/>
          </w:rPr>
          <w:t>2.2.141.</w:t>
        </w:r>
        <w:r w:rsidR="0020526D">
          <w:rPr>
            <w:rFonts w:asciiTheme="minorHAnsi" w:eastAsiaTheme="minorEastAsia" w:hAnsiTheme="minorHAnsi" w:cstheme="minorBidi"/>
            <w:noProof/>
            <w:sz w:val="22"/>
            <w:szCs w:val="22"/>
          </w:rPr>
          <w:tab/>
        </w:r>
        <w:r w:rsidR="0020526D" w:rsidRPr="0013653E">
          <w:rPr>
            <w:rStyle w:val="Hyperlink"/>
            <w:b/>
            <w:bCs/>
            <w:noProof/>
          </w:rPr>
          <w:t>sp_Insert_Into_Coaching_Log_Archive</w:t>
        </w:r>
        <w:r w:rsidR="0020526D">
          <w:rPr>
            <w:noProof/>
            <w:webHidden/>
          </w:rPr>
          <w:tab/>
        </w:r>
        <w:r w:rsidR="0020526D">
          <w:rPr>
            <w:noProof/>
            <w:webHidden/>
          </w:rPr>
          <w:fldChar w:fldCharType="begin"/>
        </w:r>
        <w:r w:rsidR="0020526D">
          <w:rPr>
            <w:noProof/>
            <w:webHidden/>
          </w:rPr>
          <w:instrText xml:space="preserve"> PAGEREF _Toc495488588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89" w:history="1">
        <w:r w:rsidR="0020526D" w:rsidRPr="0013653E">
          <w:rPr>
            <w:rStyle w:val="Hyperlink"/>
            <w:b/>
            <w:bCs/>
            <w:noProof/>
          </w:rPr>
          <w:t>2.2.142.</w:t>
        </w:r>
        <w:r w:rsidR="0020526D">
          <w:rPr>
            <w:rFonts w:asciiTheme="minorHAnsi" w:eastAsiaTheme="minorEastAsia" w:hAnsiTheme="minorHAnsi" w:cstheme="minorBidi"/>
            <w:noProof/>
            <w:sz w:val="22"/>
            <w:szCs w:val="22"/>
          </w:rPr>
          <w:tab/>
        </w:r>
        <w:r w:rsidR="0020526D" w:rsidRPr="0013653E">
          <w:rPr>
            <w:rStyle w:val="Hyperlink"/>
            <w:b/>
            <w:bCs/>
            <w:noProof/>
          </w:rPr>
          <w:t>sp_SelectFrom_SRMGR_Count</w:t>
        </w:r>
        <w:r w:rsidR="0020526D">
          <w:rPr>
            <w:noProof/>
            <w:webHidden/>
          </w:rPr>
          <w:tab/>
        </w:r>
        <w:r w:rsidR="0020526D">
          <w:rPr>
            <w:noProof/>
            <w:webHidden/>
          </w:rPr>
          <w:fldChar w:fldCharType="begin"/>
        </w:r>
        <w:r w:rsidR="0020526D">
          <w:rPr>
            <w:noProof/>
            <w:webHidden/>
          </w:rPr>
          <w:instrText xml:space="preserve"> PAGEREF _Toc495488589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0" w:history="1">
        <w:r w:rsidR="0020526D" w:rsidRPr="0013653E">
          <w:rPr>
            <w:rStyle w:val="Hyperlink"/>
            <w:b/>
            <w:bCs/>
            <w:noProof/>
          </w:rPr>
          <w:t>2.2.143.</w:t>
        </w:r>
        <w:r w:rsidR="0020526D">
          <w:rPr>
            <w:rFonts w:asciiTheme="minorHAnsi" w:eastAsiaTheme="minorEastAsia" w:hAnsiTheme="minorHAnsi" w:cstheme="minorBidi"/>
            <w:noProof/>
            <w:sz w:val="22"/>
            <w:szCs w:val="22"/>
          </w:rPr>
          <w:tab/>
        </w:r>
        <w:r w:rsidR="0020526D" w:rsidRPr="0013653E">
          <w:rPr>
            <w:rStyle w:val="Hyperlink"/>
            <w:b/>
            <w:bCs/>
            <w:noProof/>
          </w:rPr>
          <w:t>sp_SelectFrom_SRMGR_Detail_Count</w:t>
        </w:r>
        <w:r w:rsidR="0020526D">
          <w:rPr>
            <w:noProof/>
            <w:webHidden/>
          </w:rPr>
          <w:tab/>
        </w:r>
        <w:r w:rsidR="0020526D">
          <w:rPr>
            <w:noProof/>
            <w:webHidden/>
          </w:rPr>
          <w:fldChar w:fldCharType="begin"/>
        </w:r>
        <w:r w:rsidR="0020526D">
          <w:rPr>
            <w:noProof/>
            <w:webHidden/>
          </w:rPr>
          <w:instrText xml:space="preserve"> PAGEREF _Toc495488590 \h </w:instrText>
        </w:r>
        <w:r w:rsidR="0020526D">
          <w:rPr>
            <w:noProof/>
            <w:webHidden/>
          </w:rPr>
        </w:r>
        <w:r w:rsidR="0020526D">
          <w:rPr>
            <w:noProof/>
            <w:webHidden/>
          </w:rPr>
          <w:fldChar w:fldCharType="separate"/>
        </w:r>
        <w:r w:rsidR="0020526D">
          <w:rPr>
            <w:noProof/>
            <w:webHidden/>
          </w:rPr>
          <w:t>103</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1" w:history="1">
        <w:r w:rsidR="0020526D" w:rsidRPr="0013653E">
          <w:rPr>
            <w:rStyle w:val="Hyperlink"/>
            <w:b/>
            <w:bCs/>
            <w:noProof/>
          </w:rPr>
          <w:t>2.2.144.</w:t>
        </w:r>
        <w:r w:rsidR="0020526D">
          <w:rPr>
            <w:rFonts w:asciiTheme="minorHAnsi" w:eastAsiaTheme="minorEastAsia" w:hAnsiTheme="minorHAnsi" w:cstheme="minorBidi"/>
            <w:noProof/>
            <w:sz w:val="22"/>
            <w:szCs w:val="22"/>
          </w:rPr>
          <w:tab/>
        </w:r>
        <w:r w:rsidR="0020526D" w:rsidRPr="0013653E">
          <w:rPr>
            <w:rStyle w:val="Hyperlink"/>
            <w:b/>
            <w:bCs/>
            <w:noProof/>
          </w:rPr>
          <w:t>sp_SelectFrom_SRMGR_Details</w:t>
        </w:r>
        <w:r w:rsidR="0020526D">
          <w:rPr>
            <w:noProof/>
            <w:webHidden/>
          </w:rPr>
          <w:tab/>
        </w:r>
        <w:r w:rsidR="0020526D">
          <w:rPr>
            <w:noProof/>
            <w:webHidden/>
          </w:rPr>
          <w:fldChar w:fldCharType="begin"/>
        </w:r>
        <w:r w:rsidR="0020526D">
          <w:rPr>
            <w:noProof/>
            <w:webHidden/>
          </w:rPr>
          <w:instrText xml:space="preserve"> PAGEREF _Toc495488591 \h </w:instrText>
        </w:r>
        <w:r w:rsidR="0020526D">
          <w:rPr>
            <w:noProof/>
            <w:webHidden/>
          </w:rPr>
        </w:r>
        <w:r w:rsidR="0020526D">
          <w:rPr>
            <w:noProof/>
            <w:webHidden/>
          </w:rPr>
          <w:fldChar w:fldCharType="separate"/>
        </w:r>
        <w:r w:rsidR="0020526D">
          <w:rPr>
            <w:noProof/>
            <w:webHidden/>
          </w:rPr>
          <w:t>104</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2" w:history="1">
        <w:r w:rsidR="0020526D" w:rsidRPr="0013653E">
          <w:rPr>
            <w:rStyle w:val="Hyperlink"/>
            <w:b/>
            <w:bCs/>
            <w:noProof/>
          </w:rPr>
          <w:t>2.2.145.</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sp_SelectFrom_SRMGR_EmployeeCoaching</w:t>
        </w:r>
        <w:r w:rsidR="0020526D">
          <w:rPr>
            <w:noProof/>
            <w:webHidden/>
          </w:rPr>
          <w:tab/>
        </w:r>
        <w:r w:rsidR="0020526D">
          <w:rPr>
            <w:noProof/>
            <w:webHidden/>
          </w:rPr>
          <w:fldChar w:fldCharType="begin"/>
        </w:r>
        <w:r w:rsidR="0020526D">
          <w:rPr>
            <w:noProof/>
            <w:webHidden/>
          </w:rPr>
          <w:instrText xml:space="preserve"> PAGEREF _Toc495488592 \h </w:instrText>
        </w:r>
        <w:r w:rsidR="0020526D">
          <w:rPr>
            <w:noProof/>
            <w:webHidden/>
          </w:rPr>
        </w:r>
        <w:r w:rsidR="0020526D">
          <w:rPr>
            <w:noProof/>
            <w:webHidden/>
          </w:rPr>
          <w:fldChar w:fldCharType="separate"/>
        </w:r>
        <w:r w:rsidR="0020526D">
          <w:rPr>
            <w:noProof/>
            <w:webHidden/>
          </w:rPr>
          <w:t>104</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3" w:history="1">
        <w:r w:rsidR="0020526D" w:rsidRPr="0013653E">
          <w:rPr>
            <w:rStyle w:val="Hyperlink"/>
            <w:b/>
            <w:bCs/>
            <w:noProof/>
          </w:rPr>
          <w:t>2.2.146.</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sp_SelectFrom_SRMGR_EmployeeWarning</w:t>
        </w:r>
        <w:r w:rsidR="0020526D">
          <w:rPr>
            <w:noProof/>
            <w:webHidden/>
          </w:rPr>
          <w:tab/>
        </w:r>
        <w:r w:rsidR="0020526D">
          <w:rPr>
            <w:noProof/>
            <w:webHidden/>
          </w:rPr>
          <w:fldChar w:fldCharType="begin"/>
        </w:r>
        <w:r w:rsidR="0020526D">
          <w:rPr>
            <w:noProof/>
            <w:webHidden/>
          </w:rPr>
          <w:instrText xml:space="preserve"> PAGEREF _Toc495488593 \h </w:instrText>
        </w:r>
        <w:r w:rsidR="0020526D">
          <w:rPr>
            <w:noProof/>
            <w:webHidden/>
          </w:rPr>
        </w:r>
        <w:r w:rsidR="0020526D">
          <w:rPr>
            <w:noProof/>
            <w:webHidden/>
          </w:rPr>
          <w:fldChar w:fldCharType="separate"/>
        </w:r>
        <w:r w:rsidR="0020526D">
          <w:rPr>
            <w:noProof/>
            <w:webHidden/>
          </w:rPr>
          <w:t>104</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4" w:history="1">
        <w:r w:rsidR="0020526D" w:rsidRPr="0013653E">
          <w:rPr>
            <w:rStyle w:val="Hyperlink"/>
            <w:b/>
            <w:bCs/>
            <w:noProof/>
          </w:rPr>
          <w:t>2.2.147.</w:t>
        </w:r>
        <w:r w:rsidR="0020526D">
          <w:rPr>
            <w:rFonts w:asciiTheme="minorHAnsi" w:eastAsiaTheme="minorEastAsia" w:hAnsiTheme="minorHAnsi" w:cstheme="minorBidi"/>
            <w:noProof/>
            <w:sz w:val="22"/>
            <w:szCs w:val="22"/>
          </w:rPr>
          <w:tab/>
        </w:r>
        <w:r w:rsidR="0020526D" w:rsidRPr="0013653E">
          <w:rPr>
            <w:rStyle w:val="Hyperlink"/>
            <w:b/>
            <w:bCs/>
            <w:noProof/>
          </w:rPr>
          <w:t>sp_SelectFrom_SRMGR_Review</w:t>
        </w:r>
        <w:r w:rsidR="0020526D">
          <w:rPr>
            <w:noProof/>
            <w:webHidden/>
          </w:rPr>
          <w:tab/>
        </w:r>
        <w:r w:rsidR="0020526D">
          <w:rPr>
            <w:noProof/>
            <w:webHidden/>
          </w:rPr>
          <w:fldChar w:fldCharType="begin"/>
        </w:r>
        <w:r w:rsidR="0020526D">
          <w:rPr>
            <w:noProof/>
            <w:webHidden/>
          </w:rPr>
          <w:instrText xml:space="preserve"> PAGEREF _Toc495488594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5" w:history="1">
        <w:r w:rsidR="0020526D" w:rsidRPr="0013653E">
          <w:rPr>
            <w:rStyle w:val="Hyperlink"/>
            <w:b/>
            <w:bCs/>
            <w:noProof/>
          </w:rPr>
          <w:t>2.2.148.</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sp_SelectFrom_SRMGR_EmployeeCoaching_Review</w:t>
        </w:r>
        <w:r w:rsidR="0020526D">
          <w:rPr>
            <w:noProof/>
            <w:webHidden/>
          </w:rPr>
          <w:tab/>
        </w:r>
        <w:r w:rsidR="0020526D">
          <w:rPr>
            <w:noProof/>
            <w:webHidden/>
          </w:rPr>
          <w:fldChar w:fldCharType="begin"/>
        </w:r>
        <w:r w:rsidR="0020526D">
          <w:rPr>
            <w:noProof/>
            <w:webHidden/>
          </w:rPr>
          <w:instrText xml:space="preserve"> PAGEREF _Toc495488595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6" w:history="1">
        <w:r w:rsidR="0020526D" w:rsidRPr="0013653E">
          <w:rPr>
            <w:rStyle w:val="Hyperlink"/>
            <w:b/>
            <w:bCs/>
            <w:noProof/>
          </w:rPr>
          <w:t>2.2.149.</w:t>
        </w:r>
        <w:r w:rsidR="0020526D">
          <w:rPr>
            <w:rFonts w:asciiTheme="minorHAnsi" w:eastAsiaTheme="minorEastAsia" w:hAnsiTheme="minorHAnsi" w:cstheme="minorBidi"/>
            <w:noProof/>
            <w:sz w:val="22"/>
            <w:szCs w:val="22"/>
          </w:rPr>
          <w:tab/>
        </w:r>
        <w:r w:rsidR="0020526D" w:rsidRPr="0013653E">
          <w:rPr>
            <w:rStyle w:val="Hyperlink"/>
            <w:b/>
            <w:bCs/>
            <w:noProof/>
          </w:rPr>
          <w:t>sp_SelectFrom_SRMGR_EmployeeWarning_Review</w:t>
        </w:r>
        <w:r w:rsidR="0020526D">
          <w:rPr>
            <w:noProof/>
            <w:webHidden/>
          </w:rPr>
          <w:tab/>
        </w:r>
        <w:r w:rsidR="0020526D">
          <w:rPr>
            <w:noProof/>
            <w:webHidden/>
          </w:rPr>
          <w:fldChar w:fldCharType="begin"/>
        </w:r>
        <w:r w:rsidR="0020526D">
          <w:rPr>
            <w:noProof/>
            <w:webHidden/>
          </w:rPr>
          <w:instrText xml:space="preserve"> PAGEREF _Toc495488596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7" w:history="1">
        <w:r w:rsidR="0020526D" w:rsidRPr="0013653E">
          <w:rPr>
            <w:rStyle w:val="Hyperlink"/>
            <w:b/>
            <w:bCs/>
            <w:noProof/>
          </w:rPr>
          <w:t>2.2.150.</w:t>
        </w:r>
        <w:r w:rsidR="0020526D">
          <w:rPr>
            <w:rFonts w:asciiTheme="minorHAnsi" w:eastAsiaTheme="minorEastAsia" w:hAnsiTheme="minorHAnsi" w:cstheme="minorBidi"/>
            <w:noProof/>
            <w:sz w:val="22"/>
            <w:szCs w:val="22"/>
          </w:rPr>
          <w:tab/>
        </w:r>
        <w:r w:rsidR="0020526D" w:rsidRPr="0013653E">
          <w:rPr>
            <w:rStyle w:val="Hyperlink"/>
            <w:b/>
            <w:bCs/>
            <w:noProof/>
          </w:rPr>
          <w:t>sp_SelectFrom_SRMGR_Completed_CoachingByWeek</w:t>
        </w:r>
        <w:r w:rsidR="0020526D">
          <w:rPr>
            <w:noProof/>
            <w:webHidden/>
          </w:rPr>
          <w:tab/>
        </w:r>
        <w:r w:rsidR="0020526D">
          <w:rPr>
            <w:noProof/>
            <w:webHidden/>
          </w:rPr>
          <w:fldChar w:fldCharType="begin"/>
        </w:r>
        <w:r w:rsidR="0020526D">
          <w:rPr>
            <w:noProof/>
            <w:webHidden/>
          </w:rPr>
          <w:instrText xml:space="preserve"> PAGEREF _Toc495488597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8" w:history="1">
        <w:r w:rsidR="0020526D" w:rsidRPr="0013653E">
          <w:rPr>
            <w:rStyle w:val="Hyperlink"/>
            <w:b/>
            <w:bCs/>
            <w:noProof/>
          </w:rPr>
          <w:t>2.2.151.</w:t>
        </w:r>
        <w:r w:rsidR="0020526D">
          <w:rPr>
            <w:rFonts w:asciiTheme="minorHAnsi" w:eastAsiaTheme="minorEastAsia" w:hAnsiTheme="minorHAnsi" w:cstheme="minorBidi"/>
            <w:noProof/>
            <w:sz w:val="22"/>
            <w:szCs w:val="22"/>
          </w:rPr>
          <w:tab/>
        </w:r>
        <w:r w:rsidR="0020526D" w:rsidRPr="0013653E">
          <w:rPr>
            <w:rStyle w:val="Hyperlink"/>
            <w:b/>
            <w:bCs/>
            <w:noProof/>
          </w:rPr>
          <w:t>sp_SelectFrom_SRMGR_Pending_CoachingByWeek</w:t>
        </w:r>
        <w:r w:rsidR="0020526D">
          <w:rPr>
            <w:noProof/>
            <w:webHidden/>
          </w:rPr>
          <w:tab/>
        </w:r>
        <w:r w:rsidR="0020526D">
          <w:rPr>
            <w:noProof/>
            <w:webHidden/>
          </w:rPr>
          <w:fldChar w:fldCharType="begin"/>
        </w:r>
        <w:r w:rsidR="0020526D">
          <w:rPr>
            <w:noProof/>
            <w:webHidden/>
          </w:rPr>
          <w:instrText xml:space="preserve"> PAGEREF _Toc495488598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599" w:history="1">
        <w:r w:rsidR="0020526D" w:rsidRPr="0013653E">
          <w:rPr>
            <w:rStyle w:val="Hyperlink"/>
            <w:b/>
            <w:bCs/>
            <w:noProof/>
          </w:rPr>
          <w:t>2.2.152.</w:t>
        </w:r>
        <w:r w:rsidR="0020526D">
          <w:rPr>
            <w:rFonts w:asciiTheme="minorHAnsi" w:eastAsiaTheme="minorEastAsia" w:hAnsiTheme="minorHAnsi" w:cstheme="minorBidi"/>
            <w:noProof/>
            <w:sz w:val="22"/>
            <w:szCs w:val="22"/>
          </w:rPr>
          <w:tab/>
        </w:r>
        <w:r w:rsidR="0020526D" w:rsidRPr="0013653E">
          <w:rPr>
            <w:rStyle w:val="Hyperlink"/>
            <w:b/>
            <w:bCs/>
            <w:noProof/>
          </w:rPr>
          <w:t>sp_SelectFrom_SRMGR_Active_WarningByWeek</w:t>
        </w:r>
        <w:r w:rsidR="0020526D">
          <w:rPr>
            <w:noProof/>
            <w:webHidden/>
          </w:rPr>
          <w:tab/>
        </w:r>
        <w:r w:rsidR="0020526D">
          <w:rPr>
            <w:noProof/>
            <w:webHidden/>
          </w:rPr>
          <w:fldChar w:fldCharType="begin"/>
        </w:r>
        <w:r w:rsidR="0020526D">
          <w:rPr>
            <w:noProof/>
            <w:webHidden/>
          </w:rPr>
          <w:instrText xml:space="preserve"> PAGEREF _Toc495488599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0" w:history="1">
        <w:r w:rsidR="0020526D" w:rsidRPr="0013653E">
          <w:rPr>
            <w:rStyle w:val="Hyperlink"/>
            <w:b/>
            <w:bCs/>
            <w:noProof/>
          </w:rPr>
          <w:t>2.2.153.</w:t>
        </w:r>
        <w:r w:rsidR="0020526D">
          <w:rPr>
            <w:rFonts w:asciiTheme="minorHAnsi" w:eastAsiaTheme="minorEastAsia" w:hAnsiTheme="minorHAnsi" w:cstheme="minorBidi"/>
            <w:noProof/>
            <w:sz w:val="22"/>
            <w:szCs w:val="22"/>
          </w:rPr>
          <w:tab/>
        </w:r>
        <w:r w:rsidR="0020526D" w:rsidRPr="0013653E">
          <w:rPr>
            <w:rStyle w:val="Hyperlink"/>
            <w:b/>
            <w:bCs/>
            <w:noProof/>
          </w:rPr>
          <w:t>sp_Get_Dates_For_Previous_Week</w:t>
        </w:r>
        <w:r w:rsidR="0020526D">
          <w:rPr>
            <w:noProof/>
            <w:webHidden/>
          </w:rPr>
          <w:tab/>
        </w:r>
        <w:r w:rsidR="0020526D">
          <w:rPr>
            <w:noProof/>
            <w:webHidden/>
          </w:rPr>
          <w:fldChar w:fldCharType="begin"/>
        </w:r>
        <w:r w:rsidR="0020526D">
          <w:rPr>
            <w:noProof/>
            <w:webHidden/>
          </w:rPr>
          <w:instrText xml:space="preserve"> PAGEREF _Toc495488600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1" w:history="1">
        <w:r w:rsidR="0020526D" w:rsidRPr="0013653E">
          <w:rPr>
            <w:rStyle w:val="Hyperlink"/>
            <w:b/>
            <w:bCs/>
            <w:noProof/>
          </w:rPr>
          <w:t>2.2.154.</w:t>
        </w:r>
        <w:r w:rsidR="0020526D">
          <w:rPr>
            <w:rFonts w:asciiTheme="minorHAnsi" w:eastAsiaTheme="minorEastAsia" w:hAnsiTheme="minorHAnsi" w:cstheme="minorBidi"/>
            <w:noProof/>
            <w:sz w:val="22"/>
            <w:szCs w:val="22"/>
          </w:rPr>
          <w:tab/>
        </w:r>
        <w:r w:rsidR="0020526D" w:rsidRPr="0013653E">
          <w:rPr>
            <w:rStyle w:val="Hyperlink"/>
            <w:b/>
            <w:bCs/>
            <w:noProof/>
          </w:rPr>
          <w:t>sp_InsertInto_Coaching_Log_NPN</w:t>
        </w:r>
        <w:r w:rsidR="0020526D">
          <w:rPr>
            <w:noProof/>
            <w:webHidden/>
          </w:rPr>
          <w:tab/>
        </w:r>
        <w:r w:rsidR="0020526D">
          <w:rPr>
            <w:noProof/>
            <w:webHidden/>
          </w:rPr>
          <w:fldChar w:fldCharType="begin"/>
        </w:r>
        <w:r w:rsidR="0020526D">
          <w:rPr>
            <w:noProof/>
            <w:webHidden/>
          </w:rPr>
          <w:instrText xml:space="preserve"> PAGEREF _Toc495488601 \h </w:instrText>
        </w:r>
        <w:r w:rsidR="0020526D">
          <w:rPr>
            <w:noProof/>
            <w:webHidden/>
          </w:rPr>
        </w:r>
        <w:r w:rsidR="0020526D">
          <w:rPr>
            <w:noProof/>
            <w:webHidden/>
          </w:rPr>
          <w:fldChar w:fldCharType="separate"/>
        </w:r>
        <w:r w:rsidR="0020526D">
          <w:rPr>
            <w:noProof/>
            <w:webHidden/>
          </w:rPr>
          <w:t>105</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2" w:history="1">
        <w:r w:rsidR="0020526D" w:rsidRPr="0013653E">
          <w:rPr>
            <w:rStyle w:val="Hyperlink"/>
            <w:b/>
            <w:bCs/>
            <w:noProof/>
          </w:rPr>
          <w:t>2.2.155.</w:t>
        </w:r>
        <w:r w:rsidR="0020526D">
          <w:rPr>
            <w:rFonts w:asciiTheme="minorHAnsi" w:eastAsiaTheme="minorEastAsia" w:hAnsiTheme="minorHAnsi" w:cstheme="minorBidi"/>
            <w:noProof/>
            <w:sz w:val="22"/>
            <w:szCs w:val="22"/>
          </w:rPr>
          <w:tab/>
        </w:r>
        <w:r w:rsidR="0020526D" w:rsidRPr="0013653E">
          <w:rPr>
            <w:rStyle w:val="Hyperlink"/>
            <w:b/>
            <w:bCs/>
            <w:noProof/>
          </w:rPr>
          <w:t>sp_rptAdminActivitySummary</w:t>
        </w:r>
        <w:r w:rsidR="0020526D">
          <w:rPr>
            <w:noProof/>
            <w:webHidden/>
          </w:rPr>
          <w:tab/>
        </w:r>
        <w:r w:rsidR="0020526D">
          <w:rPr>
            <w:noProof/>
            <w:webHidden/>
          </w:rPr>
          <w:fldChar w:fldCharType="begin"/>
        </w:r>
        <w:r w:rsidR="0020526D">
          <w:rPr>
            <w:noProof/>
            <w:webHidden/>
          </w:rPr>
          <w:instrText xml:space="preserve"> PAGEREF _Toc495488602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3" w:history="1">
        <w:r w:rsidR="0020526D" w:rsidRPr="0013653E">
          <w:rPr>
            <w:rStyle w:val="Hyperlink"/>
            <w:b/>
            <w:bCs/>
            <w:noProof/>
          </w:rPr>
          <w:t>2.2.156.</w:t>
        </w:r>
        <w:r w:rsidR="0020526D">
          <w:rPr>
            <w:rFonts w:asciiTheme="minorHAnsi" w:eastAsiaTheme="minorEastAsia" w:hAnsiTheme="minorHAnsi" w:cstheme="minorBidi"/>
            <w:noProof/>
            <w:sz w:val="22"/>
            <w:szCs w:val="22"/>
          </w:rPr>
          <w:tab/>
        </w:r>
        <w:r w:rsidR="0020526D" w:rsidRPr="0013653E">
          <w:rPr>
            <w:rStyle w:val="Hyperlink"/>
            <w:b/>
            <w:bCs/>
            <w:noProof/>
          </w:rPr>
          <w:t>sp_rptCoachingSummary</w:t>
        </w:r>
        <w:r w:rsidR="0020526D">
          <w:rPr>
            <w:noProof/>
            <w:webHidden/>
          </w:rPr>
          <w:tab/>
        </w:r>
        <w:r w:rsidR="0020526D">
          <w:rPr>
            <w:noProof/>
            <w:webHidden/>
          </w:rPr>
          <w:fldChar w:fldCharType="begin"/>
        </w:r>
        <w:r w:rsidR="0020526D">
          <w:rPr>
            <w:noProof/>
            <w:webHidden/>
          </w:rPr>
          <w:instrText xml:space="preserve"> PAGEREF _Toc495488603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4" w:history="1">
        <w:r w:rsidR="0020526D" w:rsidRPr="0013653E">
          <w:rPr>
            <w:rStyle w:val="Hyperlink"/>
            <w:b/>
            <w:bCs/>
            <w:noProof/>
          </w:rPr>
          <w:t>2.2.157.</w:t>
        </w:r>
        <w:r w:rsidR="0020526D">
          <w:rPr>
            <w:rFonts w:asciiTheme="minorHAnsi" w:eastAsiaTheme="minorEastAsia" w:hAnsiTheme="minorHAnsi" w:cstheme="minorBidi"/>
            <w:noProof/>
            <w:sz w:val="22"/>
            <w:szCs w:val="22"/>
          </w:rPr>
          <w:tab/>
        </w:r>
        <w:r w:rsidR="0020526D" w:rsidRPr="0013653E">
          <w:rPr>
            <w:rStyle w:val="Hyperlink"/>
            <w:b/>
            <w:bCs/>
            <w:noProof/>
          </w:rPr>
          <w:t>sp_rptGetActionsforAdminType</w:t>
        </w:r>
        <w:r w:rsidR="0020526D">
          <w:rPr>
            <w:noProof/>
            <w:webHidden/>
          </w:rPr>
          <w:tab/>
        </w:r>
        <w:r w:rsidR="0020526D">
          <w:rPr>
            <w:noProof/>
            <w:webHidden/>
          </w:rPr>
          <w:fldChar w:fldCharType="begin"/>
        </w:r>
        <w:r w:rsidR="0020526D">
          <w:rPr>
            <w:noProof/>
            <w:webHidden/>
          </w:rPr>
          <w:instrText xml:space="preserve"> PAGEREF _Toc495488604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5" w:history="1">
        <w:r w:rsidR="0020526D" w:rsidRPr="0013653E">
          <w:rPr>
            <w:rStyle w:val="Hyperlink"/>
            <w:b/>
            <w:bCs/>
            <w:noProof/>
          </w:rPr>
          <w:t>2.2.158.</w:t>
        </w:r>
        <w:r w:rsidR="0020526D">
          <w:rPr>
            <w:rFonts w:asciiTheme="minorHAnsi" w:eastAsiaTheme="minorEastAsia" w:hAnsiTheme="minorHAnsi" w:cstheme="minorBidi"/>
            <w:noProof/>
            <w:sz w:val="22"/>
            <w:szCs w:val="22"/>
          </w:rPr>
          <w:tab/>
        </w:r>
        <w:r w:rsidR="0020526D" w:rsidRPr="0013653E">
          <w:rPr>
            <w:rStyle w:val="Hyperlink"/>
            <w:b/>
            <w:bCs/>
            <w:noProof/>
          </w:rPr>
          <w:t>sp_rptGetFormNamesforAdminActivity</w:t>
        </w:r>
        <w:r w:rsidR="0020526D">
          <w:rPr>
            <w:noProof/>
            <w:webHidden/>
          </w:rPr>
          <w:tab/>
        </w:r>
        <w:r w:rsidR="0020526D">
          <w:rPr>
            <w:noProof/>
            <w:webHidden/>
          </w:rPr>
          <w:fldChar w:fldCharType="begin"/>
        </w:r>
        <w:r w:rsidR="0020526D">
          <w:rPr>
            <w:noProof/>
            <w:webHidden/>
          </w:rPr>
          <w:instrText xml:space="preserve"> PAGEREF _Toc495488605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6" w:history="1">
        <w:r w:rsidR="0020526D" w:rsidRPr="0013653E">
          <w:rPr>
            <w:rStyle w:val="Hyperlink"/>
            <w:b/>
            <w:bCs/>
            <w:noProof/>
          </w:rPr>
          <w:t>2.2.159.</w:t>
        </w:r>
        <w:r w:rsidR="0020526D">
          <w:rPr>
            <w:rFonts w:asciiTheme="minorHAnsi" w:eastAsiaTheme="minorEastAsia" w:hAnsiTheme="minorHAnsi" w:cstheme="minorBidi"/>
            <w:noProof/>
            <w:sz w:val="22"/>
            <w:szCs w:val="22"/>
          </w:rPr>
          <w:tab/>
        </w:r>
        <w:r w:rsidR="0020526D" w:rsidRPr="0013653E">
          <w:rPr>
            <w:rStyle w:val="Hyperlink"/>
            <w:b/>
            <w:bCs/>
            <w:noProof/>
          </w:rPr>
          <w:t>sp_rptHierarchySummary</w:t>
        </w:r>
        <w:r w:rsidR="0020526D">
          <w:rPr>
            <w:noProof/>
            <w:webHidden/>
          </w:rPr>
          <w:tab/>
        </w:r>
        <w:r w:rsidR="0020526D">
          <w:rPr>
            <w:noProof/>
            <w:webHidden/>
          </w:rPr>
          <w:fldChar w:fldCharType="begin"/>
        </w:r>
        <w:r w:rsidR="0020526D">
          <w:rPr>
            <w:noProof/>
            <w:webHidden/>
          </w:rPr>
          <w:instrText xml:space="preserve"> PAGEREF _Toc495488606 \h </w:instrText>
        </w:r>
        <w:r w:rsidR="0020526D">
          <w:rPr>
            <w:noProof/>
            <w:webHidden/>
          </w:rPr>
        </w:r>
        <w:r w:rsidR="0020526D">
          <w:rPr>
            <w:noProof/>
            <w:webHidden/>
          </w:rPr>
          <w:fldChar w:fldCharType="separate"/>
        </w:r>
        <w:r w:rsidR="0020526D">
          <w:rPr>
            <w:noProof/>
            <w:webHidden/>
          </w:rPr>
          <w:t>106</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7" w:history="1">
        <w:r w:rsidR="0020526D" w:rsidRPr="0013653E">
          <w:rPr>
            <w:rStyle w:val="Hyperlink"/>
            <w:b/>
            <w:bCs/>
            <w:noProof/>
          </w:rPr>
          <w:t>2.2.160.</w:t>
        </w:r>
        <w:r w:rsidR="0020526D">
          <w:rPr>
            <w:rFonts w:asciiTheme="minorHAnsi" w:eastAsiaTheme="minorEastAsia" w:hAnsiTheme="minorHAnsi" w:cstheme="minorBidi"/>
            <w:noProof/>
            <w:sz w:val="22"/>
            <w:szCs w:val="22"/>
          </w:rPr>
          <w:tab/>
        </w:r>
        <w:r w:rsidR="0020526D" w:rsidRPr="0013653E">
          <w:rPr>
            <w:rStyle w:val="Hyperlink"/>
            <w:b/>
            <w:bCs/>
            <w:noProof/>
          </w:rPr>
          <w:t>sp_rptModulesByRole.sql</w:t>
        </w:r>
        <w:r w:rsidR="0020526D">
          <w:rPr>
            <w:noProof/>
            <w:webHidden/>
          </w:rPr>
          <w:tab/>
        </w:r>
        <w:r w:rsidR="0020526D">
          <w:rPr>
            <w:noProof/>
            <w:webHidden/>
          </w:rPr>
          <w:fldChar w:fldCharType="begin"/>
        </w:r>
        <w:r w:rsidR="0020526D">
          <w:rPr>
            <w:noProof/>
            <w:webHidden/>
          </w:rPr>
          <w:instrText xml:space="preserve"> PAGEREF _Toc495488607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8" w:history="1">
        <w:r w:rsidR="0020526D" w:rsidRPr="0013653E">
          <w:rPr>
            <w:rStyle w:val="Hyperlink"/>
            <w:b/>
            <w:bCs/>
            <w:noProof/>
          </w:rPr>
          <w:t>2.2.161.</w:t>
        </w:r>
        <w:r w:rsidR="0020526D">
          <w:rPr>
            <w:rFonts w:asciiTheme="minorHAnsi" w:eastAsiaTheme="minorEastAsia" w:hAnsiTheme="minorHAnsi" w:cstheme="minorBidi"/>
            <w:noProof/>
            <w:sz w:val="22"/>
            <w:szCs w:val="22"/>
          </w:rPr>
          <w:tab/>
        </w:r>
        <w:r w:rsidR="0020526D" w:rsidRPr="0013653E">
          <w:rPr>
            <w:rStyle w:val="Hyperlink"/>
            <w:b/>
            <w:bCs/>
            <w:noProof/>
          </w:rPr>
          <w:t>sp_rptWarningSummary.sql</w:t>
        </w:r>
        <w:r w:rsidR="0020526D">
          <w:rPr>
            <w:noProof/>
            <w:webHidden/>
          </w:rPr>
          <w:tab/>
        </w:r>
        <w:r w:rsidR="0020526D">
          <w:rPr>
            <w:noProof/>
            <w:webHidden/>
          </w:rPr>
          <w:fldChar w:fldCharType="begin"/>
        </w:r>
        <w:r w:rsidR="0020526D">
          <w:rPr>
            <w:noProof/>
            <w:webHidden/>
          </w:rPr>
          <w:instrText xml:space="preserve"> PAGEREF _Toc495488608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09" w:history="1">
        <w:r w:rsidR="0020526D" w:rsidRPr="0013653E">
          <w:rPr>
            <w:rStyle w:val="Hyperlink"/>
            <w:b/>
            <w:bCs/>
            <w:noProof/>
          </w:rPr>
          <w:t>2.2.162.</w:t>
        </w:r>
        <w:r w:rsidR="0020526D">
          <w:rPr>
            <w:rFonts w:asciiTheme="minorHAnsi" w:eastAsiaTheme="minorEastAsia" w:hAnsiTheme="minorHAnsi" w:cstheme="minorBidi"/>
            <w:noProof/>
            <w:sz w:val="22"/>
            <w:szCs w:val="22"/>
          </w:rPr>
          <w:tab/>
        </w:r>
        <w:r w:rsidR="0020526D" w:rsidRPr="0013653E">
          <w:rPr>
            <w:rStyle w:val="Hyperlink"/>
            <w:b/>
            <w:bCs/>
            <w:noProof/>
          </w:rPr>
          <w:t>sp_Update_Outlier_Coaching_Stage.sql</w:t>
        </w:r>
        <w:r w:rsidR="0020526D">
          <w:rPr>
            <w:noProof/>
            <w:webHidden/>
          </w:rPr>
          <w:tab/>
        </w:r>
        <w:r w:rsidR="0020526D">
          <w:rPr>
            <w:noProof/>
            <w:webHidden/>
          </w:rPr>
          <w:fldChar w:fldCharType="begin"/>
        </w:r>
        <w:r w:rsidR="0020526D">
          <w:rPr>
            <w:noProof/>
            <w:webHidden/>
          </w:rPr>
          <w:instrText xml:space="preserve"> PAGEREF _Toc495488609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10" w:history="1">
        <w:r w:rsidR="0020526D" w:rsidRPr="0013653E">
          <w:rPr>
            <w:rStyle w:val="Hyperlink"/>
            <w:b/>
            <w:bCs/>
            <w:noProof/>
          </w:rPr>
          <w:t>2.2.163.</w:t>
        </w:r>
        <w:r w:rsidR="0020526D">
          <w:rPr>
            <w:rFonts w:asciiTheme="minorHAnsi" w:eastAsiaTheme="minorEastAsia" w:hAnsiTheme="minorHAnsi" w:cstheme="minorBidi"/>
            <w:noProof/>
            <w:sz w:val="22"/>
            <w:szCs w:val="22"/>
          </w:rPr>
          <w:tab/>
        </w:r>
        <w:r w:rsidR="0020526D" w:rsidRPr="0013653E">
          <w:rPr>
            <w:rStyle w:val="Hyperlink"/>
            <w:b/>
            <w:bCs/>
            <w:noProof/>
          </w:rPr>
          <w:t>sp_Update_Generic_Coaching_Stage</w:t>
        </w:r>
        <w:r w:rsidR="0020526D">
          <w:rPr>
            <w:noProof/>
            <w:webHidden/>
          </w:rPr>
          <w:tab/>
        </w:r>
        <w:r w:rsidR="0020526D">
          <w:rPr>
            <w:noProof/>
            <w:webHidden/>
          </w:rPr>
          <w:fldChar w:fldCharType="begin"/>
        </w:r>
        <w:r w:rsidR="0020526D">
          <w:rPr>
            <w:noProof/>
            <w:webHidden/>
          </w:rPr>
          <w:instrText xml:space="preserve"> PAGEREF _Toc495488610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11" w:history="1">
        <w:r w:rsidR="0020526D" w:rsidRPr="0013653E">
          <w:rPr>
            <w:rStyle w:val="Hyperlink"/>
            <w:b/>
            <w:bCs/>
            <w:noProof/>
          </w:rPr>
          <w:t>2.2.164.</w:t>
        </w:r>
        <w:r w:rsidR="0020526D">
          <w:rPr>
            <w:rFonts w:asciiTheme="minorHAnsi" w:eastAsiaTheme="minorEastAsia" w:hAnsiTheme="minorHAnsi" w:cstheme="minorBidi"/>
            <w:noProof/>
            <w:sz w:val="22"/>
            <w:szCs w:val="22"/>
          </w:rPr>
          <w:tab/>
        </w:r>
        <w:r w:rsidR="0020526D" w:rsidRPr="0013653E">
          <w:rPr>
            <w:rStyle w:val="Hyperlink"/>
            <w:b/>
            <w:bCs/>
            <w:noProof/>
          </w:rPr>
          <w:t>sp_InsertInto_Generic_Rejected</w:t>
        </w:r>
        <w:r w:rsidR="0020526D">
          <w:rPr>
            <w:noProof/>
            <w:webHidden/>
          </w:rPr>
          <w:tab/>
        </w:r>
        <w:r w:rsidR="0020526D">
          <w:rPr>
            <w:noProof/>
            <w:webHidden/>
          </w:rPr>
          <w:fldChar w:fldCharType="begin"/>
        </w:r>
        <w:r w:rsidR="0020526D">
          <w:rPr>
            <w:noProof/>
            <w:webHidden/>
          </w:rPr>
          <w:instrText xml:space="preserve"> PAGEREF _Toc495488611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12" w:history="1">
        <w:r w:rsidR="0020526D" w:rsidRPr="0013653E">
          <w:rPr>
            <w:rStyle w:val="Hyperlink"/>
            <w:b/>
            <w:bCs/>
            <w:noProof/>
          </w:rPr>
          <w:t>2.2.165.</w:t>
        </w:r>
        <w:r w:rsidR="0020526D">
          <w:rPr>
            <w:rFonts w:asciiTheme="minorHAnsi" w:eastAsiaTheme="minorEastAsia" w:hAnsiTheme="minorHAnsi" w:cstheme="minorBidi"/>
            <w:noProof/>
            <w:sz w:val="22"/>
            <w:szCs w:val="22"/>
          </w:rPr>
          <w:tab/>
        </w:r>
        <w:r w:rsidR="0020526D" w:rsidRPr="0013653E">
          <w:rPr>
            <w:rStyle w:val="Hyperlink"/>
            <w:b/>
            <w:bCs/>
            <w:noProof/>
          </w:rPr>
          <w:t>sp_InsertInto_IQS_Rejected</w:t>
        </w:r>
        <w:r w:rsidR="0020526D">
          <w:rPr>
            <w:noProof/>
            <w:webHidden/>
          </w:rPr>
          <w:tab/>
        </w:r>
        <w:r w:rsidR="0020526D">
          <w:rPr>
            <w:noProof/>
            <w:webHidden/>
          </w:rPr>
          <w:fldChar w:fldCharType="begin"/>
        </w:r>
        <w:r w:rsidR="0020526D">
          <w:rPr>
            <w:noProof/>
            <w:webHidden/>
          </w:rPr>
          <w:instrText xml:space="preserve"> PAGEREF _Toc495488612 \h </w:instrText>
        </w:r>
        <w:r w:rsidR="0020526D">
          <w:rPr>
            <w:noProof/>
            <w:webHidden/>
          </w:rPr>
        </w:r>
        <w:r w:rsidR="0020526D">
          <w:rPr>
            <w:noProof/>
            <w:webHidden/>
          </w:rPr>
          <w:fldChar w:fldCharType="separate"/>
        </w:r>
        <w:r w:rsidR="0020526D">
          <w:rPr>
            <w:noProof/>
            <w:webHidden/>
          </w:rPr>
          <w:t>107</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13" w:history="1">
        <w:r w:rsidR="0020526D" w:rsidRPr="0013653E">
          <w:rPr>
            <w:rStyle w:val="Hyperlink"/>
            <w:b/>
            <w:bCs/>
            <w:noProof/>
          </w:rPr>
          <w:t>2.2.166.</w:t>
        </w:r>
        <w:r w:rsidR="0020526D">
          <w:rPr>
            <w:rFonts w:asciiTheme="minorHAnsi" w:eastAsiaTheme="minorEastAsia" w:hAnsiTheme="minorHAnsi" w:cstheme="minorBidi"/>
            <w:noProof/>
            <w:sz w:val="22"/>
            <w:szCs w:val="22"/>
          </w:rPr>
          <w:tab/>
        </w:r>
        <w:r w:rsidR="0020526D" w:rsidRPr="0013653E">
          <w:rPr>
            <w:rStyle w:val="Hyperlink"/>
            <w:b/>
            <w:bCs/>
            <w:noProof/>
          </w:rPr>
          <w:t>sp_Get_Dates_For_Previous_Month</w:t>
        </w:r>
        <w:r w:rsidR="0020526D">
          <w:rPr>
            <w:noProof/>
            <w:webHidden/>
          </w:rPr>
          <w:tab/>
        </w:r>
        <w:r w:rsidR="0020526D">
          <w:rPr>
            <w:noProof/>
            <w:webHidden/>
          </w:rPr>
          <w:fldChar w:fldCharType="begin"/>
        </w:r>
        <w:r w:rsidR="0020526D">
          <w:rPr>
            <w:noProof/>
            <w:webHidden/>
          </w:rPr>
          <w:instrText xml:space="preserve"> PAGEREF _Toc495488613 \h </w:instrText>
        </w:r>
        <w:r w:rsidR="0020526D">
          <w:rPr>
            <w:noProof/>
            <w:webHidden/>
          </w:rPr>
        </w:r>
        <w:r w:rsidR="0020526D">
          <w:rPr>
            <w:noProof/>
            <w:webHidden/>
          </w:rPr>
          <w:fldChar w:fldCharType="separate"/>
        </w:r>
        <w:r w:rsidR="0020526D">
          <w:rPr>
            <w:noProof/>
            <w:webHidden/>
          </w:rPr>
          <w:t>108</w:t>
        </w:r>
        <w:r w:rsidR="0020526D">
          <w:rPr>
            <w:noProof/>
            <w:webHidden/>
          </w:rPr>
          <w:fldChar w:fldCharType="end"/>
        </w:r>
      </w:hyperlink>
    </w:p>
    <w:p w:rsidR="0020526D" w:rsidRDefault="00AF5B77">
      <w:pPr>
        <w:pStyle w:val="TOC3"/>
        <w:tabs>
          <w:tab w:val="left" w:pos="1734"/>
        </w:tabs>
        <w:rPr>
          <w:rFonts w:asciiTheme="minorHAnsi" w:eastAsiaTheme="minorEastAsia" w:hAnsiTheme="minorHAnsi" w:cstheme="minorBidi"/>
          <w:noProof/>
          <w:sz w:val="22"/>
          <w:szCs w:val="22"/>
        </w:rPr>
      </w:pPr>
      <w:hyperlink w:anchor="_Toc495488614" w:history="1">
        <w:r w:rsidR="0020526D" w:rsidRPr="0013653E">
          <w:rPr>
            <w:rStyle w:val="Hyperlink"/>
            <w:b/>
            <w:bCs/>
            <w:noProof/>
          </w:rPr>
          <w:t>2.2.167.</w:t>
        </w:r>
        <w:r w:rsidR="0020526D">
          <w:rPr>
            <w:rFonts w:asciiTheme="minorHAnsi" w:eastAsiaTheme="minorEastAsia" w:hAnsiTheme="minorHAnsi" w:cstheme="minorBidi"/>
            <w:noProof/>
            <w:sz w:val="22"/>
            <w:szCs w:val="22"/>
          </w:rPr>
          <w:tab/>
        </w:r>
        <w:r w:rsidR="0020526D" w:rsidRPr="0013653E">
          <w:rPr>
            <w:rStyle w:val="Hyperlink"/>
            <w:b/>
            <w:bCs/>
            <w:noProof/>
          </w:rPr>
          <w:t>sp_rptCoachingSummaryForModule</w:t>
        </w:r>
        <w:r w:rsidR="0020526D">
          <w:rPr>
            <w:noProof/>
            <w:webHidden/>
          </w:rPr>
          <w:tab/>
        </w:r>
        <w:r w:rsidR="0020526D">
          <w:rPr>
            <w:noProof/>
            <w:webHidden/>
          </w:rPr>
          <w:fldChar w:fldCharType="begin"/>
        </w:r>
        <w:r w:rsidR="0020526D">
          <w:rPr>
            <w:noProof/>
            <w:webHidden/>
          </w:rPr>
          <w:instrText xml:space="preserve"> PAGEREF _Toc495488614 \h </w:instrText>
        </w:r>
        <w:r w:rsidR="0020526D">
          <w:rPr>
            <w:noProof/>
            <w:webHidden/>
          </w:rPr>
        </w:r>
        <w:r w:rsidR="0020526D">
          <w:rPr>
            <w:noProof/>
            <w:webHidden/>
          </w:rPr>
          <w:fldChar w:fldCharType="separate"/>
        </w:r>
        <w:r w:rsidR="0020526D">
          <w:rPr>
            <w:noProof/>
            <w:webHidden/>
          </w:rPr>
          <w:t>108</w:t>
        </w:r>
        <w:r w:rsidR="0020526D">
          <w:rPr>
            <w:noProof/>
            <w:webHidden/>
          </w:rPr>
          <w:fldChar w:fldCharType="end"/>
        </w:r>
      </w:hyperlink>
    </w:p>
    <w:p w:rsidR="0020526D" w:rsidRDefault="00AF5B77">
      <w:pPr>
        <w:pStyle w:val="TOC3"/>
        <w:rPr>
          <w:rFonts w:asciiTheme="minorHAnsi" w:eastAsiaTheme="minorEastAsia" w:hAnsiTheme="minorHAnsi" w:cstheme="minorBidi"/>
          <w:noProof/>
          <w:sz w:val="22"/>
          <w:szCs w:val="22"/>
        </w:rPr>
      </w:pPr>
      <w:hyperlink w:anchor="_Toc495488615" w:history="1">
        <w:r w:rsidR="0020526D" w:rsidRPr="0013653E">
          <w:rPr>
            <w:rStyle w:val="Hyperlink"/>
            <w:b/>
            <w:bCs/>
            <w:noProof/>
          </w:rPr>
          <w:t>2.3.</w:t>
        </w:r>
        <w:r w:rsidR="0020526D">
          <w:rPr>
            <w:rFonts w:asciiTheme="minorHAnsi" w:eastAsiaTheme="minorEastAsia" w:hAnsiTheme="minorHAnsi" w:cstheme="minorBidi"/>
            <w:noProof/>
            <w:sz w:val="22"/>
            <w:szCs w:val="22"/>
          </w:rPr>
          <w:tab/>
        </w:r>
        <w:r w:rsidR="0020526D" w:rsidRPr="0013653E">
          <w:rPr>
            <w:rStyle w:val="Hyperlink"/>
            <w:b/>
            <w:bCs/>
            <w:noProof/>
          </w:rPr>
          <w:t>eCoaching Functions</w:t>
        </w:r>
        <w:r w:rsidR="0020526D">
          <w:rPr>
            <w:noProof/>
            <w:webHidden/>
          </w:rPr>
          <w:tab/>
        </w:r>
        <w:r w:rsidR="0020526D">
          <w:rPr>
            <w:noProof/>
            <w:webHidden/>
          </w:rPr>
          <w:fldChar w:fldCharType="begin"/>
        </w:r>
        <w:r w:rsidR="0020526D">
          <w:rPr>
            <w:noProof/>
            <w:webHidden/>
          </w:rPr>
          <w:instrText xml:space="preserve"> PAGEREF _Toc495488615 \h </w:instrText>
        </w:r>
        <w:r w:rsidR="0020526D">
          <w:rPr>
            <w:noProof/>
            <w:webHidden/>
          </w:rPr>
        </w:r>
        <w:r w:rsidR="0020526D">
          <w:rPr>
            <w:noProof/>
            <w:webHidden/>
          </w:rPr>
          <w:fldChar w:fldCharType="separate"/>
        </w:r>
        <w:r w:rsidR="0020526D">
          <w:rPr>
            <w:noProof/>
            <w:webHidden/>
          </w:rPr>
          <w:t>108</w:t>
        </w:r>
        <w:r w:rsidR="0020526D">
          <w:rPr>
            <w:noProof/>
            <w:webHidden/>
          </w:rPr>
          <w:fldChar w:fldCharType="end"/>
        </w:r>
      </w:hyperlink>
    </w:p>
    <w:p w:rsidR="0020526D" w:rsidRDefault="00AF5B77">
      <w:pPr>
        <w:pStyle w:val="TOC1"/>
        <w:tabs>
          <w:tab w:val="left" w:pos="432"/>
        </w:tabs>
        <w:rPr>
          <w:rFonts w:asciiTheme="minorHAnsi" w:eastAsiaTheme="minorEastAsia" w:hAnsiTheme="minorHAnsi" w:cstheme="minorBidi"/>
          <w:noProof/>
          <w:sz w:val="22"/>
          <w:szCs w:val="22"/>
        </w:rPr>
      </w:pPr>
      <w:hyperlink w:anchor="_Toc495488616" w:history="1">
        <w:r w:rsidR="0020526D" w:rsidRPr="0013653E">
          <w:rPr>
            <w:rStyle w:val="Hyperlink"/>
            <w:b/>
            <w:noProof/>
          </w:rPr>
          <w:t>3.</w:t>
        </w:r>
        <w:r w:rsidR="0020526D">
          <w:rPr>
            <w:rFonts w:asciiTheme="minorHAnsi" w:eastAsiaTheme="minorEastAsia" w:hAnsiTheme="minorHAnsi" w:cstheme="minorBidi"/>
            <w:noProof/>
            <w:sz w:val="22"/>
            <w:szCs w:val="22"/>
          </w:rPr>
          <w:tab/>
        </w:r>
        <w:r w:rsidR="0020526D" w:rsidRPr="0013653E">
          <w:rPr>
            <w:rStyle w:val="Hyperlink"/>
            <w:b/>
            <w:noProof/>
          </w:rPr>
          <w:t>Reference Materials</w:t>
        </w:r>
        <w:r w:rsidR="0020526D">
          <w:rPr>
            <w:noProof/>
            <w:webHidden/>
          </w:rPr>
          <w:tab/>
        </w:r>
        <w:r w:rsidR="0020526D">
          <w:rPr>
            <w:noProof/>
            <w:webHidden/>
          </w:rPr>
          <w:fldChar w:fldCharType="begin"/>
        </w:r>
        <w:r w:rsidR="0020526D">
          <w:rPr>
            <w:noProof/>
            <w:webHidden/>
          </w:rPr>
          <w:instrText xml:space="preserve"> PAGEREF _Toc495488616 \h </w:instrText>
        </w:r>
        <w:r w:rsidR="0020526D">
          <w:rPr>
            <w:noProof/>
            <w:webHidden/>
          </w:rPr>
        </w:r>
        <w:r w:rsidR="0020526D">
          <w:rPr>
            <w:noProof/>
            <w:webHidden/>
          </w:rPr>
          <w:fldChar w:fldCharType="separate"/>
        </w:r>
        <w:r w:rsidR="0020526D">
          <w:rPr>
            <w:noProof/>
            <w:webHidden/>
          </w:rPr>
          <w:t>112</w:t>
        </w:r>
        <w:r w:rsidR="0020526D">
          <w:rPr>
            <w:noProof/>
            <w:webHidden/>
          </w:rPr>
          <w:fldChar w:fldCharType="end"/>
        </w:r>
      </w:hyperlink>
    </w:p>
    <w:p w:rsidR="0020526D" w:rsidRDefault="00AF5B77">
      <w:pPr>
        <w:pStyle w:val="TOC1"/>
        <w:tabs>
          <w:tab w:val="left" w:pos="432"/>
        </w:tabs>
        <w:rPr>
          <w:rFonts w:asciiTheme="minorHAnsi" w:eastAsiaTheme="minorEastAsia" w:hAnsiTheme="minorHAnsi" w:cstheme="minorBidi"/>
          <w:noProof/>
          <w:sz w:val="22"/>
          <w:szCs w:val="22"/>
        </w:rPr>
      </w:pPr>
      <w:hyperlink w:anchor="_Toc495488617" w:history="1">
        <w:r w:rsidR="0020526D" w:rsidRPr="0013653E">
          <w:rPr>
            <w:rStyle w:val="Hyperlink"/>
            <w:b/>
            <w:noProof/>
          </w:rPr>
          <w:t>4.</w:t>
        </w:r>
        <w:r w:rsidR="0020526D">
          <w:rPr>
            <w:rFonts w:asciiTheme="minorHAnsi" w:eastAsiaTheme="minorEastAsia" w:hAnsiTheme="minorHAnsi" w:cstheme="minorBidi"/>
            <w:noProof/>
            <w:sz w:val="22"/>
            <w:szCs w:val="22"/>
          </w:rPr>
          <w:tab/>
        </w:r>
        <w:r w:rsidR="0020526D" w:rsidRPr="0013653E">
          <w:rPr>
            <w:rStyle w:val="Hyperlink"/>
            <w:b/>
            <w:noProof/>
          </w:rPr>
          <w:t>Definitions and Acronyms</w:t>
        </w:r>
        <w:r w:rsidR="0020526D">
          <w:rPr>
            <w:noProof/>
            <w:webHidden/>
          </w:rPr>
          <w:tab/>
        </w:r>
        <w:r w:rsidR="0020526D">
          <w:rPr>
            <w:noProof/>
            <w:webHidden/>
          </w:rPr>
          <w:fldChar w:fldCharType="begin"/>
        </w:r>
        <w:r w:rsidR="0020526D">
          <w:rPr>
            <w:noProof/>
            <w:webHidden/>
          </w:rPr>
          <w:instrText xml:space="preserve"> PAGEREF _Toc495488617 \h </w:instrText>
        </w:r>
        <w:r w:rsidR="0020526D">
          <w:rPr>
            <w:noProof/>
            <w:webHidden/>
          </w:rPr>
        </w:r>
        <w:r w:rsidR="0020526D">
          <w:rPr>
            <w:noProof/>
            <w:webHidden/>
          </w:rPr>
          <w:fldChar w:fldCharType="separate"/>
        </w:r>
        <w:r w:rsidR="0020526D">
          <w:rPr>
            <w:noProof/>
            <w:webHidden/>
          </w:rPr>
          <w:t>112</w:t>
        </w:r>
        <w:r w:rsidR="0020526D">
          <w:rPr>
            <w:noProof/>
            <w:webHidden/>
          </w:rPr>
          <w:fldChar w:fldCharType="end"/>
        </w:r>
      </w:hyperlink>
    </w:p>
    <w:p w:rsidR="00E5799B" w:rsidRPr="00E5799B" w:rsidRDefault="0084022C" w:rsidP="00E5799B">
      <w:pPr>
        <w:widowControl/>
        <w:spacing w:line="240" w:lineRule="auto"/>
      </w:pPr>
      <w:r>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8" w:name="_Toc493675020"/>
      <w:bookmarkStart w:id="19" w:name="_Toc495488336"/>
      <w:r w:rsidRPr="00E5799B">
        <w:rPr>
          <w:b/>
          <w:sz w:val="22"/>
        </w:rPr>
        <w:lastRenderedPageBreak/>
        <w:t>Software Project Overview</w:t>
      </w:r>
      <w:r w:rsidR="004D572E">
        <w:rPr>
          <w:b/>
          <w:sz w:val="22"/>
        </w:rPr>
        <w:t xml:space="preserve"> and Scope</w:t>
      </w:r>
      <w:bookmarkEnd w:id="18"/>
      <w:bookmarkEnd w:id="19"/>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0" w:name="_Toc48447895"/>
      <w:bookmarkStart w:id="21" w:name="_Toc48447988"/>
      <w:bookmarkStart w:id="22" w:name="_Toc48454255"/>
      <w:bookmarkStart w:id="23" w:name="_Toc48454364"/>
      <w:bookmarkStart w:id="24" w:name="_Toc48965374"/>
      <w:bookmarkStart w:id="25" w:name="_Toc49219671"/>
      <w:bookmarkStart w:id="26" w:name="_Toc49220510"/>
      <w:bookmarkStart w:id="27" w:name="_Toc49837155"/>
      <w:bookmarkStart w:id="28" w:name="_Toc49837237"/>
      <w:bookmarkStart w:id="29" w:name="_Toc51046052"/>
      <w:bookmarkStart w:id="30" w:name="_Toc51046125"/>
      <w:bookmarkStart w:id="31" w:name="_Toc51046198"/>
      <w:bookmarkStart w:id="32" w:name="_Toc51051893"/>
      <w:bookmarkStart w:id="33" w:name="_Toc51125717"/>
      <w:bookmarkStart w:id="34" w:name="_Toc51125943"/>
      <w:bookmarkStart w:id="35" w:name="_Toc54428656"/>
      <w:bookmarkStart w:id="36" w:name="_Toc58395938"/>
      <w:bookmarkStart w:id="37" w:name="_Toc58641333"/>
      <w:bookmarkStart w:id="38" w:name="_Toc58641528"/>
      <w:bookmarkStart w:id="39" w:name="_Toc58641610"/>
      <w:bookmarkStart w:id="40" w:name="_Toc58641692"/>
      <w:bookmarkStart w:id="41" w:name="_Toc58641773"/>
      <w:bookmarkStart w:id="42" w:name="_Toc58641854"/>
      <w:bookmarkStart w:id="43" w:name="_Toc58733055"/>
      <w:bookmarkStart w:id="44" w:name="_Toc59423727"/>
      <w:bookmarkStart w:id="45" w:name="_Toc59432918"/>
      <w:bookmarkStart w:id="46" w:name="_Toc59436077"/>
      <w:bookmarkStart w:id="47" w:name="_Toc61839661"/>
      <w:bookmarkStart w:id="48" w:name="_Toc61839804"/>
      <w:bookmarkStart w:id="49" w:name="_Toc61839886"/>
      <w:bookmarkStart w:id="50" w:name="_Toc64190325"/>
      <w:bookmarkStart w:id="51" w:name="_Toc64682591"/>
      <w:bookmarkStart w:id="52" w:name="_Toc64855795"/>
      <w:bookmarkStart w:id="53" w:name="_Toc67821908"/>
      <w:bookmarkStart w:id="54" w:name="_Toc67899228"/>
      <w:bookmarkStart w:id="55" w:name="_Toc67899319"/>
      <w:bookmarkStart w:id="56" w:name="_Toc67905447"/>
      <w:bookmarkStart w:id="57" w:name="_Toc68078681"/>
      <w:bookmarkStart w:id="58" w:name="_Toc68401433"/>
      <w:bookmarkStart w:id="59" w:name="_Toc68513042"/>
      <w:bookmarkStart w:id="60" w:name="_Toc68572727"/>
      <w:bookmarkStart w:id="61" w:name="_Toc68572810"/>
      <w:bookmarkStart w:id="62" w:name="_Toc68934240"/>
      <w:bookmarkStart w:id="63" w:name="_Toc68937000"/>
      <w:bookmarkStart w:id="64" w:name="_Toc70299808"/>
      <w:bookmarkStart w:id="65" w:name="_Toc71527520"/>
      <w:bookmarkStart w:id="66" w:name="_Toc71617216"/>
      <w:bookmarkStart w:id="67" w:name="_Toc73269079"/>
      <w:bookmarkStart w:id="68" w:name="_Toc73269656"/>
      <w:bookmarkStart w:id="69" w:name="_Toc73345084"/>
      <w:bookmarkStart w:id="70" w:name="_Toc73523546"/>
      <w:bookmarkStart w:id="71" w:name="_Toc73523713"/>
      <w:bookmarkStart w:id="72" w:name="_Toc73523928"/>
      <w:bookmarkStart w:id="73" w:name="_Toc74457374"/>
      <w:bookmarkStart w:id="74" w:name="_Toc80158836"/>
      <w:bookmarkStart w:id="75" w:name="_Toc80158888"/>
      <w:bookmarkStart w:id="76" w:name="_Toc80162389"/>
      <w:bookmarkStart w:id="77" w:name="_Toc80511283"/>
      <w:bookmarkStart w:id="78" w:name="_Toc80511334"/>
      <w:bookmarkStart w:id="79" w:name="_Toc80769396"/>
      <w:bookmarkStart w:id="80" w:name="_Toc80770753"/>
      <w:bookmarkStart w:id="81" w:name="_Toc107373678"/>
      <w:bookmarkStart w:id="82" w:name="_Toc125531047"/>
      <w:bookmarkStart w:id="83" w:name="_Toc125531183"/>
      <w:bookmarkStart w:id="84" w:name="_Toc48447899"/>
      <w:bookmarkStart w:id="85" w:name="_Toc48447992"/>
      <w:bookmarkStart w:id="86" w:name="_Toc48454259"/>
      <w:bookmarkStart w:id="87" w:name="_Toc48454368"/>
      <w:bookmarkStart w:id="88" w:name="_Toc48965378"/>
      <w:bookmarkStart w:id="89" w:name="_Toc49219675"/>
      <w:bookmarkStart w:id="90" w:name="_Toc49220514"/>
      <w:bookmarkStart w:id="91" w:name="_Toc49837159"/>
      <w:bookmarkStart w:id="92" w:name="_Toc49837241"/>
      <w:bookmarkStart w:id="93" w:name="_Toc51046056"/>
      <w:bookmarkStart w:id="94" w:name="_Toc51046129"/>
      <w:bookmarkStart w:id="95" w:name="_Toc51046202"/>
      <w:bookmarkStart w:id="96" w:name="_Toc51051897"/>
      <w:bookmarkStart w:id="97" w:name="_Toc51125721"/>
      <w:bookmarkStart w:id="98" w:name="_Toc51125947"/>
      <w:bookmarkStart w:id="99" w:name="_Toc54428660"/>
      <w:bookmarkStart w:id="100" w:name="_Toc58395942"/>
      <w:bookmarkStart w:id="101" w:name="_Toc58641337"/>
      <w:bookmarkStart w:id="102" w:name="_Toc58641532"/>
      <w:bookmarkStart w:id="103" w:name="_Toc58641614"/>
      <w:bookmarkStart w:id="104" w:name="_Toc58641696"/>
      <w:bookmarkStart w:id="105" w:name="_Toc58641777"/>
      <w:bookmarkStart w:id="106" w:name="_Toc58641858"/>
      <w:bookmarkStart w:id="107" w:name="_Toc58733059"/>
      <w:bookmarkStart w:id="108" w:name="_Toc59423731"/>
      <w:bookmarkStart w:id="109" w:name="_Toc59432922"/>
      <w:bookmarkStart w:id="110" w:name="_Toc59436081"/>
      <w:bookmarkStart w:id="111" w:name="_Toc61839665"/>
      <w:bookmarkStart w:id="112" w:name="_Toc61839808"/>
      <w:bookmarkStart w:id="113" w:name="_Toc61839890"/>
      <w:bookmarkStart w:id="114" w:name="_Toc64190329"/>
      <w:bookmarkStart w:id="115" w:name="_Toc64682595"/>
      <w:bookmarkStart w:id="116" w:name="_Toc64855799"/>
      <w:bookmarkStart w:id="117" w:name="_Toc67821912"/>
      <w:bookmarkStart w:id="118" w:name="_Toc67899232"/>
      <w:bookmarkStart w:id="119" w:name="_Toc67899323"/>
      <w:bookmarkStart w:id="120" w:name="_Toc67905451"/>
      <w:bookmarkStart w:id="121" w:name="_Toc68078685"/>
      <w:bookmarkStart w:id="122" w:name="_Toc68401437"/>
      <w:bookmarkStart w:id="123" w:name="_Toc68513046"/>
      <w:bookmarkStart w:id="124" w:name="_Toc68572731"/>
      <w:bookmarkStart w:id="125" w:name="_Toc68572814"/>
      <w:bookmarkStart w:id="126" w:name="_Toc68934244"/>
      <w:bookmarkStart w:id="127" w:name="_Toc68937004"/>
      <w:bookmarkStart w:id="128" w:name="_Toc70299812"/>
      <w:bookmarkStart w:id="129" w:name="_Toc71527524"/>
      <w:bookmarkStart w:id="130" w:name="_Toc71617220"/>
      <w:bookmarkStart w:id="131" w:name="_Toc73269083"/>
      <w:bookmarkStart w:id="132" w:name="_Toc73269660"/>
      <w:bookmarkStart w:id="133" w:name="_Toc73345088"/>
      <w:bookmarkStart w:id="134" w:name="_Toc73523550"/>
      <w:bookmarkStart w:id="135" w:name="_Toc73523717"/>
      <w:bookmarkStart w:id="136" w:name="_Toc73523932"/>
      <w:bookmarkStart w:id="137" w:name="_Toc74457378"/>
      <w:bookmarkStart w:id="138" w:name="_Toc80158840"/>
      <w:bookmarkStart w:id="139" w:name="_Toc80158892"/>
      <w:bookmarkStart w:id="140" w:name="_Toc80162393"/>
      <w:bookmarkStart w:id="141" w:name="_Toc80511287"/>
      <w:bookmarkStart w:id="142" w:name="_Toc80511338"/>
      <w:bookmarkStart w:id="143" w:name="_Toc80769400"/>
      <w:bookmarkStart w:id="144" w:name="_Toc80770757"/>
      <w:bookmarkStart w:id="145" w:name="_Toc107373682"/>
      <w:bookmarkStart w:id="146" w:name="_Toc125531051"/>
      <w:bookmarkStart w:id="147" w:name="_Toc125531187"/>
      <w:bookmarkStart w:id="148" w:name="_Toc48447903"/>
      <w:bookmarkStart w:id="149" w:name="_Toc48447996"/>
      <w:bookmarkStart w:id="150" w:name="_Toc48454263"/>
      <w:bookmarkStart w:id="151" w:name="_Toc48454372"/>
      <w:bookmarkStart w:id="152" w:name="_Toc48965382"/>
      <w:bookmarkStart w:id="153" w:name="_Toc49219679"/>
      <w:bookmarkStart w:id="154" w:name="_Toc49220518"/>
      <w:bookmarkStart w:id="155" w:name="_Toc49837163"/>
      <w:bookmarkStart w:id="156" w:name="_Toc49837245"/>
      <w:bookmarkStart w:id="157" w:name="_Toc51046060"/>
      <w:bookmarkStart w:id="158" w:name="_Toc51046133"/>
      <w:bookmarkStart w:id="159" w:name="_Toc51046206"/>
      <w:bookmarkStart w:id="160" w:name="_Toc51051901"/>
      <w:bookmarkStart w:id="161" w:name="_Toc51125725"/>
      <w:bookmarkStart w:id="162" w:name="_Toc51125951"/>
      <w:bookmarkStart w:id="163" w:name="_Toc54428664"/>
      <w:bookmarkStart w:id="164" w:name="_Toc58395946"/>
      <w:bookmarkStart w:id="165" w:name="_Toc58641341"/>
      <w:bookmarkStart w:id="166" w:name="_Toc58641536"/>
      <w:bookmarkStart w:id="167" w:name="_Toc58641618"/>
      <w:bookmarkStart w:id="168" w:name="_Toc58641700"/>
      <w:bookmarkStart w:id="169" w:name="_Toc58641781"/>
      <w:bookmarkStart w:id="170" w:name="_Toc58641862"/>
      <w:bookmarkStart w:id="171" w:name="_Toc58733063"/>
      <w:bookmarkStart w:id="172" w:name="_Toc59423735"/>
      <w:bookmarkStart w:id="173" w:name="_Toc59432926"/>
      <w:bookmarkStart w:id="174" w:name="_Toc59436085"/>
      <w:bookmarkStart w:id="175" w:name="_Toc61839669"/>
      <w:bookmarkStart w:id="176" w:name="_Toc61839812"/>
      <w:bookmarkStart w:id="177" w:name="_Toc61839894"/>
      <w:bookmarkStart w:id="178" w:name="_Toc64190333"/>
      <w:bookmarkStart w:id="179" w:name="_Toc64682599"/>
      <w:bookmarkStart w:id="180" w:name="_Toc64855803"/>
      <w:bookmarkStart w:id="181" w:name="_Toc67821916"/>
      <w:bookmarkStart w:id="182" w:name="_Toc67899236"/>
      <w:bookmarkStart w:id="183" w:name="_Toc67899327"/>
      <w:bookmarkStart w:id="184" w:name="_Toc67905455"/>
      <w:bookmarkStart w:id="185" w:name="_Toc68078689"/>
      <w:bookmarkStart w:id="186" w:name="_Toc68401441"/>
      <w:bookmarkStart w:id="187" w:name="_Toc68513050"/>
      <w:bookmarkStart w:id="188" w:name="_Toc68572735"/>
      <w:bookmarkStart w:id="189" w:name="_Toc68572818"/>
      <w:bookmarkStart w:id="190" w:name="_Toc68934248"/>
      <w:bookmarkStart w:id="191" w:name="_Toc68937008"/>
      <w:bookmarkStart w:id="192" w:name="_Toc70299816"/>
      <w:bookmarkStart w:id="193" w:name="_Toc71527528"/>
      <w:bookmarkStart w:id="194" w:name="_Toc71617224"/>
      <w:bookmarkStart w:id="195" w:name="_Toc73269087"/>
      <w:bookmarkStart w:id="196" w:name="_Toc73269664"/>
      <w:bookmarkStart w:id="197" w:name="_Toc73345092"/>
      <w:bookmarkStart w:id="198" w:name="_Toc73523554"/>
      <w:bookmarkStart w:id="199" w:name="_Toc73523721"/>
      <w:bookmarkStart w:id="200" w:name="_Toc73523936"/>
      <w:bookmarkStart w:id="201" w:name="_Toc74457382"/>
      <w:bookmarkStart w:id="202" w:name="_Toc80158844"/>
      <w:bookmarkStart w:id="203" w:name="_Toc80158896"/>
      <w:bookmarkStart w:id="204" w:name="_Toc80162397"/>
      <w:bookmarkStart w:id="205" w:name="_Toc80511291"/>
      <w:bookmarkStart w:id="206" w:name="_Toc80511342"/>
      <w:bookmarkStart w:id="207" w:name="_Toc80769404"/>
      <w:bookmarkStart w:id="208" w:name="_Toc80770761"/>
      <w:bookmarkStart w:id="209" w:name="_Toc107373686"/>
      <w:bookmarkStart w:id="210" w:name="_Toc125531055"/>
      <w:bookmarkStart w:id="211" w:name="_Toc125531191"/>
      <w:bookmarkStart w:id="212" w:name="_Toc48447907"/>
      <w:bookmarkStart w:id="213" w:name="_Toc48448000"/>
      <w:bookmarkStart w:id="214" w:name="_Toc48454267"/>
      <w:bookmarkStart w:id="215" w:name="_Toc48454376"/>
      <w:bookmarkStart w:id="216" w:name="_Toc48965386"/>
      <w:bookmarkStart w:id="217" w:name="_Toc49219683"/>
      <w:bookmarkStart w:id="218" w:name="_Toc49220522"/>
      <w:bookmarkStart w:id="219" w:name="_Toc49837167"/>
      <w:bookmarkStart w:id="220" w:name="_Toc49837249"/>
      <w:bookmarkStart w:id="221" w:name="_Toc51046064"/>
      <w:bookmarkStart w:id="222" w:name="_Toc51046137"/>
      <w:bookmarkStart w:id="223" w:name="_Toc51046210"/>
      <w:bookmarkStart w:id="224" w:name="_Toc51051905"/>
      <w:bookmarkStart w:id="225" w:name="_Toc51125729"/>
      <w:bookmarkStart w:id="226" w:name="_Toc51125955"/>
      <w:bookmarkStart w:id="227" w:name="_Toc54428668"/>
      <w:bookmarkStart w:id="228" w:name="_Toc58395950"/>
      <w:bookmarkStart w:id="229" w:name="_Toc58641345"/>
      <w:bookmarkStart w:id="230" w:name="_Toc58641540"/>
      <w:bookmarkStart w:id="231" w:name="_Toc58641622"/>
      <w:bookmarkStart w:id="232" w:name="_Toc58641704"/>
      <w:bookmarkStart w:id="233" w:name="_Toc58641785"/>
      <w:bookmarkStart w:id="234" w:name="_Toc58641866"/>
      <w:bookmarkStart w:id="235" w:name="_Toc58733067"/>
      <w:bookmarkStart w:id="236" w:name="_Toc59423739"/>
      <w:bookmarkStart w:id="237" w:name="_Toc59432930"/>
      <w:bookmarkStart w:id="238" w:name="_Toc59436089"/>
      <w:bookmarkStart w:id="239" w:name="_Toc61839673"/>
      <w:bookmarkStart w:id="240" w:name="_Toc61839816"/>
      <w:bookmarkStart w:id="241" w:name="_Toc61839898"/>
      <w:bookmarkStart w:id="242" w:name="_Toc64190337"/>
      <w:bookmarkStart w:id="243" w:name="_Toc64682603"/>
      <w:bookmarkStart w:id="244" w:name="_Toc64855807"/>
      <w:bookmarkStart w:id="245" w:name="_Toc67821920"/>
      <w:bookmarkStart w:id="246" w:name="_Toc67899240"/>
      <w:bookmarkStart w:id="247" w:name="_Toc67899331"/>
      <w:bookmarkStart w:id="248" w:name="_Toc67905459"/>
      <w:bookmarkStart w:id="249" w:name="_Toc68078693"/>
      <w:bookmarkStart w:id="250" w:name="_Toc68401445"/>
      <w:bookmarkStart w:id="251" w:name="_Toc68513054"/>
      <w:bookmarkStart w:id="252" w:name="_Toc68572739"/>
      <w:bookmarkStart w:id="253" w:name="_Toc68572822"/>
      <w:bookmarkStart w:id="254" w:name="_Toc68934252"/>
      <w:bookmarkStart w:id="255" w:name="_Toc68937012"/>
      <w:bookmarkStart w:id="256" w:name="_Toc70299820"/>
      <w:bookmarkStart w:id="257" w:name="_Toc71527532"/>
      <w:bookmarkStart w:id="258" w:name="_Toc71617228"/>
      <w:bookmarkStart w:id="259" w:name="_Toc73269091"/>
      <w:bookmarkStart w:id="260" w:name="_Toc73269668"/>
      <w:bookmarkStart w:id="261" w:name="_Toc73345096"/>
      <w:bookmarkStart w:id="262" w:name="_Toc73523558"/>
      <w:bookmarkStart w:id="263" w:name="_Toc73523725"/>
      <w:bookmarkStart w:id="264" w:name="_Toc73523940"/>
      <w:bookmarkStart w:id="265" w:name="_Toc74457386"/>
      <w:bookmarkStart w:id="266" w:name="_Toc80158848"/>
      <w:bookmarkStart w:id="267" w:name="_Toc80158900"/>
      <w:bookmarkStart w:id="268" w:name="_Toc80162401"/>
      <w:bookmarkStart w:id="269" w:name="_Toc80511295"/>
      <w:bookmarkStart w:id="270" w:name="_Toc80511346"/>
      <w:bookmarkStart w:id="271" w:name="_Toc80769408"/>
      <w:bookmarkStart w:id="272" w:name="_Toc80770765"/>
      <w:bookmarkStart w:id="273" w:name="_Toc107373690"/>
      <w:bookmarkStart w:id="274" w:name="_Toc125531059"/>
      <w:bookmarkStart w:id="275" w:name="_Toc125531195"/>
      <w:bookmarkStart w:id="276" w:name="_Toc48447911"/>
      <w:bookmarkStart w:id="277" w:name="_Toc48448004"/>
      <w:bookmarkStart w:id="278" w:name="_Toc48454271"/>
      <w:bookmarkStart w:id="279" w:name="_Toc48454380"/>
      <w:bookmarkStart w:id="280" w:name="_Toc48965390"/>
      <w:bookmarkStart w:id="281" w:name="_Toc49219687"/>
      <w:bookmarkStart w:id="282" w:name="_Toc49220526"/>
      <w:bookmarkStart w:id="283" w:name="_Toc49837171"/>
      <w:bookmarkStart w:id="284" w:name="_Toc49837253"/>
      <w:bookmarkStart w:id="285" w:name="_Toc51046068"/>
      <w:bookmarkStart w:id="286" w:name="_Toc51046141"/>
      <w:bookmarkStart w:id="287" w:name="_Toc51046214"/>
      <w:bookmarkStart w:id="288" w:name="_Toc51051909"/>
      <w:bookmarkStart w:id="289" w:name="_Toc51125733"/>
      <w:bookmarkStart w:id="290" w:name="_Toc51125959"/>
      <w:bookmarkStart w:id="291" w:name="_Toc54428672"/>
      <w:bookmarkStart w:id="292" w:name="_Toc58395954"/>
      <w:bookmarkStart w:id="293" w:name="_Toc58641349"/>
      <w:bookmarkStart w:id="294" w:name="_Toc58641544"/>
      <w:bookmarkStart w:id="295" w:name="_Toc58641626"/>
      <w:bookmarkStart w:id="296" w:name="_Toc58641708"/>
      <w:bookmarkStart w:id="297" w:name="_Toc58641789"/>
      <w:bookmarkStart w:id="298" w:name="_Toc58641870"/>
      <w:bookmarkStart w:id="299" w:name="_Toc58733071"/>
      <w:bookmarkStart w:id="300" w:name="_Toc59423743"/>
      <w:bookmarkStart w:id="301" w:name="_Toc59432934"/>
      <w:bookmarkStart w:id="302" w:name="_Toc59436093"/>
      <w:bookmarkStart w:id="303" w:name="_Toc61839677"/>
      <w:bookmarkStart w:id="304" w:name="_Toc61839820"/>
      <w:bookmarkStart w:id="305" w:name="_Toc61839902"/>
      <w:bookmarkStart w:id="306" w:name="_Toc64190341"/>
      <w:bookmarkStart w:id="307" w:name="_Toc64682607"/>
      <w:bookmarkStart w:id="308" w:name="_Toc64855811"/>
      <w:bookmarkStart w:id="309" w:name="_Toc67821924"/>
      <w:bookmarkStart w:id="310" w:name="_Toc67899244"/>
      <w:bookmarkStart w:id="311" w:name="_Toc67899335"/>
      <w:bookmarkStart w:id="312" w:name="_Toc67905463"/>
      <w:bookmarkStart w:id="313" w:name="_Toc68078697"/>
      <w:bookmarkStart w:id="314" w:name="_Toc68401449"/>
      <w:bookmarkStart w:id="315" w:name="_Toc68513058"/>
      <w:bookmarkStart w:id="316" w:name="_Toc68572743"/>
      <w:bookmarkStart w:id="317" w:name="_Toc68572826"/>
      <w:bookmarkStart w:id="318" w:name="_Toc68934256"/>
      <w:bookmarkStart w:id="319" w:name="_Toc68937016"/>
      <w:bookmarkStart w:id="320" w:name="_Toc70299824"/>
      <w:bookmarkStart w:id="321" w:name="_Toc71527536"/>
      <w:bookmarkStart w:id="322" w:name="_Toc71617232"/>
      <w:bookmarkStart w:id="323" w:name="_Toc73269095"/>
      <w:bookmarkStart w:id="324" w:name="_Toc73269672"/>
      <w:bookmarkStart w:id="325" w:name="_Toc73345100"/>
      <w:bookmarkStart w:id="326" w:name="_Toc73523562"/>
      <w:bookmarkStart w:id="327" w:name="_Toc73523729"/>
      <w:bookmarkStart w:id="328" w:name="_Toc73523944"/>
      <w:bookmarkStart w:id="329" w:name="_Toc74457390"/>
      <w:bookmarkStart w:id="330" w:name="_Toc80158852"/>
      <w:bookmarkStart w:id="331" w:name="_Toc80158904"/>
      <w:bookmarkStart w:id="332" w:name="_Toc80162405"/>
      <w:bookmarkStart w:id="333" w:name="_Toc80511299"/>
      <w:bookmarkStart w:id="334" w:name="_Toc80511350"/>
      <w:bookmarkStart w:id="335" w:name="_Toc80769412"/>
      <w:bookmarkStart w:id="336" w:name="_Toc80770769"/>
      <w:bookmarkStart w:id="337" w:name="_Toc107373694"/>
      <w:bookmarkStart w:id="338" w:name="_Toc125531063"/>
      <w:bookmarkStart w:id="339" w:name="_Toc125531199"/>
      <w:bookmarkStart w:id="340" w:name="_Toc48447912"/>
      <w:bookmarkStart w:id="341" w:name="_Toc48448005"/>
      <w:bookmarkStart w:id="342" w:name="_Toc48454272"/>
      <w:bookmarkStart w:id="343" w:name="_Toc48454381"/>
      <w:bookmarkStart w:id="344" w:name="_Toc48965391"/>
      <w:bookmarkStart w:id="345" w:name="_Toc49219688"/>
      <w:bookmarkStart w:id="346" w:name="_Toc49220527"/>
      <w:bookmarkStart w:id="347" w:name="_Toc49837172"/>
      <w:bookmarkStart w:id="348" w:name="_Toc49837254"/>
      <w:bookmarkStart w:id="349" w:name="_Toc51046069"/>
      <w:bookmarkStart w:id="350" w:name="_Toc51046142"/>
      <w:bookmarkStart w:id="351" w:name="_Toc51046215"/>
      <w:bookmarkStart w:id="352" w:name="_Toc51051910"/>
      <w:bookmarkStart w:id="353" w:name="_Toc51125734"/>
      <w:bookmarkStart w:id="354" w:name="_Toc51125960"/>
      <w:bookmarkStart w:id="355" w:name="_Toc54428673"/>
      <w:bookmarkStart w:id="356" w:name="_Toc58395955"/>
      <w:bookmarkStart w:id="357" w:name="_Toc58641350"/>
      <w:bookmarkStart w:id="358" w:name="_Toc58641545"/>
      <w:bookmarkStart w:id="359" w:name="_Toc58641627"/>
      <w:bookmarkStart w:id="360" w:name="_Toc58641709"/>
      <w:bookmarkStart w:id="361" w:name="_Toc58641790"/>
      <w:bookmarkStart w:id="362" w:name="_Toc58641871"/>
      <w:bookmarkStart w:id="363" w:name="_Toc58733072"/>
      <w:bookmarkStart w:id="364" w:name="_Toc59423744"/>
      <w:bookmarkStart w:id="365" w:name="_Toc59432935"/>
      <w:bookmarkStart w:id="366" w:name="_Toc59436094"/>
      <w:bookmarkStart w:id="367" w:name="_Toc61839678"/>
      <w:bookmarkStart w:id="368" w:name="_Toc61839821"/>
      <w:bookmarkStart w:id="369" w:name="_Toc61839903"/>
      <w:bookmarkStart w:id="370" w:name="_Toc64190342"/>
      <w:bookmarkStart w:id="371" w:name="_Toc64682608"/>
      <w:bookmarkStart w:id="372" w:name="_Toc64855812"/>
      <w:bookmarkStart w:id="373" w:name="_Toc67821925"/>
      <w:bookmarkStart w:id="374" w:name="_Toc67899245"/>
      <w:bookmarkStart w:id="375" w:name="_Toc67899336"/>
      <w:bookmarkStart w:id="376" w:name="_Toc67905464"/>
      <w:bookmarkStart w:id="377" w:name="_Toc68078698"/>
      <w:bookmarkStart w:id="378" w:name="_Toc68401450"/>
      <w:bookmarkStart w:id="379" w:name="_Toc68513059"/>
      <w:bookmarkStart w:id="380" w:name="_Toc68572744"/>
      <w:bookmarkStart w:id="381" w:name="_Toc68572827"/>
      <w:bookmarkStart w:id="382" w:name="_Toc68934257"/>
      <w:bookmarkStart w:id="383" w:name="_Toc68937017"/>
      <w:bookmarkStart w:id="384" w:name="_Toc70299825"/>
      <w:bookmarkStart w:id="385" w:name="_Toc71527537"/>
      <w:bookmarkStart w:id="386" w:name="_Toc71617233"/>
      <w:bookmarkStart w:id="387" w:name="_Toc73269096"/>
      <w:bookmarkStart w:id="388" w:name="_Toc73269673"/>
      <w:bookmarkStart w:id="389" w:name="_Toc73345101"/>
      <w:bookmarkStart w:id="390" w:name="_Toc73523563"/>
      <w:bookmarkStart w:id="391" w:name="_Toc73523730"/>
      <w:bookmarkStart w:id="392" w:name="_Toc73523945"/>
      <w:bookmarkStart w:id="393" w:name="_Toc74457391"/>
      <w:bookmarkStart w:id="394" w:name="_Toc80158853"/>
      <w:bookmarkStart w:id="395" w:name="_Toc80158905"/>
      <w:bookmarkStart w:id="396" w:name="_Toc80162406"/>
      <w:bookmarkStart w:id="397" w:name="_Toc80511300"/>
      <w:bookmarkStart w:id="398" w:name="_Toc80511351"/>
      <w:bookmarkStart w:id="399" w:name="_Toc80769413"/>
      <w:bookmarkStart w:id="400" w:name="_Toc80770770"/>
      <w:bookmarkStart w:id="401" w:name="_Toc107373695"/>
      <w:bookmarkStart w:id="402" w:name="_Toc125531064"/>
      <w:bookmarkStart w:id="403" w:name="_Toc125531200"/>
      <w:bookmarkEnd w:id="0"/>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w:t>
      </w:r>
      <w:r w:rsidR="00BF7545">
        <w:rPr>
          <w:sz w:val="22"/>
          <w:szCs w:val="22"/>
        </w:rPr>
        <w:t xml:space="preserve">input from </w:t>
      </w:r>
      <w:r w:rsidR="00BF7545" w:rsidRPr="000E72D7">
        <w:rPr>
          <w:sz w:val="22"/>
          <w:szCs w:val="22"/>
        </w:rPr>
        <w:t>feed files sourced</w:t>
      </w:r>
      <w:r w:rsidR="0071706F" w:rsidRPr="000E72D7">
        <w:rPr>
          <w:sz w:val="22"/>
          <w:szCs w:val="22"/>
        </w:rPr>
        <w:t xml:space="preserve"> from the Quality </w:t>
      </w:r>
      <w:r w:rsidR="00BF7545" w:rsidRPr="000E72D7">
        <w:rPr>
          <w:sz w:val="22"/>
          <w:szCs w:val="22"/>
        </w:rPr>
        <w:t>Monitoring System, Telecommunication Systems and other Call Center Operational and Management applications</w:t>
      </w:r>
      <w:r w:rsidR="0071706F" w:rsidRPr="000E72D7">
        <w:rPr>
          <w:sz w:val="22"/>
          <w:szCs w:val="22"/>
        </w:rPr>
        <w:t xml:space="preserve">. </w:t>
      </w:r>
      <w:r w:rsidR="009B6EEB" w:rsidRPr="000E72D7">
        <w:rPr>
          <w:sz w:val="22"/>
          <w:szCs w:val="22"/>
        </w:rPr>
        <w:t>The application will also act as a repository for storing Progressive warnings</w:t>
      </w:r>
      <w:r w:rsidR="009B6EEB">
        <w:rPr>
          <w:sz w:val="22"/>
          <w:szCs w:val="22"/>
        </w:rPr>
        <w:t xml:space="preserve">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Pr="000E72D7"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04" w:name="_Toc48447916"/>
      <w:bookmarkStart w:id="405" w:name="_Toc48448009"/>
      <w:bookmarkStart w:id="406" w:name="_Toc48454276"/>
      <w:bookmarkStart w:id="407" w:name="_Toc48454385"/>
      <w:bookmarkStart w:id="408" w:name="_Toc48965395"/>
      <w:bookmarkStart w:id="409" w:name="_Toc49219692"/>
      <w:bookmarkStart w:id="410" w:name="_Toc49220531"/>
      <w:bookmarkStart w:id="411" w:name="_Toc49837176"/>
      <w:bookmarkStart w:id="412" w:name="_Toc49837258"/>
      <w:bookmarkStart w:id="413" w:name="_Toc51046073"/>
      <w:bookmarkStart w:id="414" w:name="_Toc51046146"/>
      <w:bookmarkStart w:id="415" w:name="_Toc51046219"/>
      <w:bookmarkStart w:id="416" w:name="_Toc51051914"/>
      <w:bookmarkStart w:id="417" w:name="_Toc51125738"/>
      <w:bookmarkStart w:id="418" w:name="_Toc51125964"/>
      <w:bookmarkStart w:id="419" w:name="_Toc54428677"/>
      <w:bookmarkStart w:id="420" w:name="_Toc58395959"/>
      <w:bookmarkStart w:id="421" w:name="_Toc58641354"/>
      <w:bookmarkStart w:id="422" w:name="_Toc58641549"/>
      <w:bookmarkStart w:id="423" w:name="_Toc58641631"/>
      <w:bookmarkStart w:id="424" w:name="_Toc58641713"/>
      <w:bookmarkStart w:id="425" w:name="_Toc58641794"/>
      <w:bookmarkStart w:id="426" w:name="_Toc58641875"/>
      <w:bookmarkStart w:id="427" w:name="_Toc58733076"/>
      <w:bookmarkStart w:id="428" w:name="_Toc59423748"/>
      <w:bookmarkStart w:id="429" w:name="_Toc59432939"/>
      <w:bookmarkStart w:id="430" w:name="_Toc59436098"/>
      <w:bookmarkStart w:id="431" w:name="_Toc61839682"/>
      <w:bookmarkStart w:id="432" w:name="_Toc61839825"/>
      <w:bookmarkStart w:id="433" w:name="_Toc61839907"/>
      <w:bookmarkStart w:id="434" w:name="_Toc64190346"/>
      <w:bookmarkStart w:id="435" w:name="_Toc64682612"/>
      <w:bookmarkStart w:id="436" w:name="_Toc64855816"/>
      <w:bookmarkStart w:id="437" w:name="_Toc67821929"/>
      <w:bookmarkStart w:id="438" w:name="_Toc67899249"/>
      <w:bookmarkStart w:id="439" w:name="_Toc67899340"/>
      <w:bookmarkStart w:id="440" w:name="_Toc67905468"/>
      <w:bookmarkStart w:id="441" w:name="_Toc68078702"/>
      <w:bookmarkStart w:id="442" w:name="_Toc68401454"/>
      <w:bookmarkStart w:id="443" w:name="_Toc68513063"/>
      <w:bookmarkStart w:id="444" w:name="_Toc68572748"/>
      <w:bookmarkStart w:id="445" w:name="_Toc68572831"/>
      <w:bookmarkStart w:id="446" w:name="_Toc68934261"/>
      <w:bookmarkStart w:id="447" w:name="_Toc68937021"/>
      <w:bookmarkStart w:id="448" w:name="_Toc70299829"/>
      <w:bookmarkStart w:id="449" w:name="_Toc71527541"/>
      <w:bookmarkStart w:id="450" w:name="_Toc71617237"/>
      <w:bookmarkStart w:id="451" w:name="_Toc73269100"/>
      <w:bookmarkStart w:id="452" w:name="_Toc73269677"/>
      <w:bookmarkStart w:id="453" w:name="_Toc73345105"/>
      <w:bookmarkStart w:id="454" w:name="_Toc73523567"/>
      <w:bookmarkStart w:id="455" w:name="_Toc73523734"/>
      <w:bookmarkStart w:id="456" w:name="_Toc73523949"/>
      <w:bookmarkStart w:id="457" w:name="_Toc74457395"/>
      <w:bookmarkStart w:id="458" w:name="_Toc80158857"/>
      <w:bookmarkStart w:id="459" w:name="_Toc80158909"/>
      <w:bookmarkStart w:id="460" w:name="_Toc80162410"/>
      <w:bookmarkStart w:id="461" w:name="_Toc80511304"/>
      <w:bookmarkStart w:id="462" w:name="_Toc80511355"/>
      <w:bookmarkStart w:id="463" w:name="_Toc80769417"/>
      <w:bookmarkStart w:id="464" w:name="_Toc80770774"/>
      <w:bookmarkStart w:id="465" w:name="_Toc107373699"/>
      <w:bookmarkStart w:id="466" w:name="_Toc125531068"/>
      <w:bookmarkStart w:id="467" w:name="_Toc125531204"/>
      <w:bookmarkStart w:id="468" w:name="_Toc493675021"/>
      <w:bookmarkStart w:id="469" w:name="_Toc495488337"/>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r w:rsidRPr="000E72D7">
        <w:rPr>
          <w:rFonts w:cs="Arial"/>
          <w:b/>
          <w:bCs/>
          <w:szCs w:val="26"/>
        </w:rPr>
        <w:lastRenderedPageBreak/>
        <w:t>System  Diagram</w:t>
      </w:r>
      <w:bookmarkEnd w:id="468"/>
      <w:bookmarkEnd w:id="469"/>
    </w:p>
    <w:p w:rsidR="004F2D70" w:rsidRDefault="004F2D70" w:rsidP="004F2D70">
      <w:pPr>
        <w:keepNext/>
        <w:widowControl/>
        <w:tabs>
          <w:tab w:val="num" w:pos="1260"/>
        </w:tabs>
        <w:spacing w:before="240" w:after="60" w:line="240" w:lineRule="auto"/>
        <w:outlineLvl w:val="2"/>
        <w:rPr>
          <w:rFonts w:cs="Arial"/>
          <w:b/>
          <w:bCs/>
          <w:szCs w:val="26"/>
        </w:rPr>
      </w:pPr>
    </w:p>
    <w:bookmarkStart w:id="470" w:name="_Toc433205423"/>
    <w:bookmarkStart w:id="471" w:name="_Toc464813728"/>
    <w:bookmarkStart w:id="472" w:name="_Toc484061289"/>
    <w:bookmarkStart w:id="473" w:name="_Toc493675022"/>
    <w:bookmarkStart w:id="474" w:name="_Toc494103907"/>
    <w:bookmarkStart w:id="475" w:name="_Toc495073027"/>
    <w:bookmarkStart w:id="476" w:name="_Toc495488338"/>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4384" behindDoc="0" locked="0" layoutInCell="1" allowOverlap="1" wp14:anchorId="31DDB0E5" wp14:editId="20D8005C">
                <wp:simplePos x="0" y="0"/>
                <wp:positionH relativeFrom="column">
                  <wp:posOffset>3688080</wp:posOffset>
                </wp:positionH>
                <wp:positionV relativeFrom="paragraph">
                  <wp:posOffset>119380</wp:posOffset>
                </wp:positionV>
                <wp:extent cx="1264920" cy="907415"/>
                <wp:effectExtent l="0" t="0" r="11430" b="26035"/>
                <wp:wrapNone/>
                <wp:docPr id="7" name="Flowchart: Data 7"/>
                <wp:cNvGraphicFramePr/>
                <a:graphic xmlns:a="http://schemas.openxmlformats.org/drawingml/2006/main">
                  <a:graphicData uri="http://schemas.microsoft.com/office/word/2010/wordprocessingShape">
                    <wps:wsp>
                      <wps:cNvSpPr/>
                      <wps:spPr>
                        <a:xfrm>
                          <a:off x="0" y="0"/>
                          <a:ext cx="1264920" cy="90741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DB0E5"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6" type="#_x0000_t111" style="position:absolute;margin-left:290.4pt;margin-top:9.4pt;width:99.6pt;height:7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" fillcolor="#4f81bd [3204]" strokecolor="#243f60 [1604]" strokeweight="2pt">
                <v:fill opacity="32125f"/>
                <v:textbox>
                  <w:txbxContent>
                    <w:p w:rsidR="001B3171" w:rsidRDefault="001B3171" w:rsidP="004F2D70">
                      <w:pPr>
                        <w:jc w:val="center"/>
                        <w:rPr>
                          <w:color w:val="000000" w:themeColor="text1"/>
                        </w:rPr>
                      </w:pPr>
                      <w:r>
                        <w:rPr>
                          <w:color w:val="000000" w:themeColor="text1"/>
                        </w:rPr>
                        <w:t>HR</w:t>
                      </w:r>
                    </w:p>
                    <w:p w:rsidR="001B3171" w:rsidRPr="00675953" w:rsidRDefault="001B3171" w:rsidP="004F2D70">
                      <w:pPr>
                        <w:jc w:val="center"/>
                        <w:rPr>
                          <w:color w:val="000000" w:themeColor="text1"/>
                        </w:rPr>
                      </w:pPr>
                      <w:r>
                        <w:rPr>
                          <w:color w:val="000000" w:themeColor="text1"/>
                        </w:rPr>
                        <w:t>Employee File from HR Team</w:t>
                      </w:r>
                    </w:p>
                  </w:txbxContent>
                </v:textbox>
              </v:shape>
            </w:pict>
          </mc:Fallback>
        </mc:AlternateContent>
      </w:r>
      <w:r>
        <w:rPr>
          <w:rFonts w:cs="Arial"/>
          <w:b/>
          <w:bCs/>
          <w:noProof/>
          <w:szCs w:val="26"/>
        </w:rPr>
        <mc:AlternateContent>
          <mc:Choice Requires="wps">
            <w:drawing>
              <wp:anchor distT="0" distB="0" distL="114300" distR="114300" simplePos="0" relativeHeight="251681792" behindDoc="0" locked="0" layoutInCell="1" allowOverlap="1" wp14:anchorId="2A1C5913" wp14:editId="1C9207AB">
                <wp:simplePos x="0" y="0"/>
                <wp:positionH relativeFrom="margin">
                  <wp:posOffset>2537460</wp:posOffset>
                </wp:positionH>
                <wp:positionV relativeFrom="paragraph">
                  <wp:posOffset>127000</wp:posOffset>
                </wp:positionV>
                <wp:extent cx="1158240" cy="861060"/>
                <wp:effectExtent l="0" t="0" r="22860" b="15240"/>
                <wp:wrapNone/>
                <wp:docPr id="23" name="Flowchart: Data 23"/>
                <wp:cNvGraphicFramePr/>
                <a:graphic xmlns:a="http://schemas.openxmlformats.org/drawingml/2006/main">
                  <a:graphicData uri="http://schemas.microsoft.com/office/word/2010/wordprocessingShape">
                    <wps:wsp>
                      <wps:cNvSpPr/>
                      <wps:spPr>
                        <a:xfrm>
                          <a:off x="0" y="0"/>
                          <a:ext cx="1158240" cy="86106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Generic Data Feeds (ATT)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5913" id="Flowchart: Data 23" o:spid="_x0000_s1027" type="#_x0000_t111" style="position:absolute;margin-left:199.8pt;margin-top:10pt;width:91.2pt;height:67.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Generic Data Feeds (ATT)</w:t>
                      </w:r>
                    </w:p>
                  </w:txbxContent>
                </v:textbox>
                <w10:wrap anchorx="margin"/>
              </v:shape>
            </w:pict>
          </mc:Fallback>
        </mc:AlternateContent>
      </w:r>
      <w:r w:rsidR="009E7E88" w:rsidRPr="004F2D70">
        <w:rPr>
          <w:rFonts w:cs="Arial"/>
          <w:b/>
          <w:bCs/>
          <w:noProof/>
          <w:szCs w:val="26"/>
        </w:rPr>
        <mc:AlternateContent>
          <mc:Choice Requires="wps">
            <w:drawing>
              <wp:anchor distT="0" distB="0" distL="114300" distR="114300" simplePos="0" relativeHeight="251678720" behindDoc="0" locked="0" layoutInCell="1" allowOverlap="1" wp14:anchorId="4C1C2290" wp14:editId="6E66BDE2">
                <wp:simplePos x="0" y="0"/>
                <wp:positionH relativeFrom="column">
                  <wp:posOffset>1440180</wp:posOffset>
                </wp:positionH>
                <wp:positionV relativeFrom="paragraph">
                  <wp:posOffset>119380</wp:posOffset>
                </wp:positionV>
                <wp:extent cx="1139190" cy="922655"/>
                <wp:effectExtent l="0" t="0" r="22860" b="10795"/>
                <wp:wrapNone/>
                <wp:docPr id="17" name="Flowchart: Data 17"/>
                <wp:cNvGraphicFramePr/>
                <a:graphic xmlns:a="http://schemas.openxmlformats.org/drawingml/2006/main">
                  <a:graphicData uri="http://schemas.microsoft.com/office/word/2010/wordprocessingShape">
                    <wps:wsp>
                      <wps:cNvSpPr/>
                      <wps:spPr>
                        <a:xfrm>
                          <a:off x="0" y="0"/>
                          <a:ext cx="1139190" cy="922655"/>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1B3171" w:rsidRPr="00675953" w:rsidRDefault="001B3171"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C2290" id="Flowchart: Data 17" o:spid="_x0000_s1028" type="#_x0000_t111" style="position:absolute;margin-left:113.4pt;margin-top:9.4pt;width:89.7pt;height:7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" fillcolor="#4f81bd" strokecolor="#385d8a" strokeweight="2pt">
                <v:fill opacity="32896f"/>
                <v:textbox>
                  <w:txbxContent>
                    <w:p w:rsidR="001B3171" w:rsidRPr="00675953" w:rsidRDefault="001B3171" w:rsidP="0023138C">
                      <w:pPr>
                        <w:jc w:val="center"/>
                        <w:rPr>
                          <w:color w:val="000000" w:themeColor="text1"/>
                        </w:rPr>
                      </w:pPr>
                      <w:r>
                        <w:rPr>
                          <w:color w:val="000000" w:themeColor="text1"/>
                        </w:rPr>
                        <w:t>ETS Data Feed</w:t>
                      </w:r>
                    </w:p>
                  </w:txbxContent>
                </v:textbox>
              </v:shape>
            </w:pict>
          </mc:Fallback>
        </mc:AlternateContent>
      </w:r>
      <w:r w:rsidR="009E7E88" w:rsidRPr="004F2D70">
        <w:rPr>
          <w:rFonts w:cs="Arial"/>
          <w:b/>
          <w:bCs/>
          <w:noProof/>
          <w:szCs w:val="26"/>
        </w:rPr>
        <mc:AlternateContent>
          <mc:Choice Requires="wps">
            <w:drawing>
              <wp:anchor distT="0" distB="0" distL="114300" distR="114300" simplePos="0" relativeHeight="251665408" behindDoc="0" locked="0" layoutInCell="1" allowOverlap="1" wp14:anchorId="26356470" wp14:editId="695AF46D">
                <wp:simplePos x="0" y="0"/>
                <wp:positionH relativeFrom="margin">
                  <wp:align>left</wp:align>
                </wp:positionH>
                <wp:positionV relativeFrom="paragraph">
                  <wp:posOffset>119380</wp:posOffset>
                </wp:positionV>
                <wp:extent cx="1265555" cy="898525"/>
                <wp:effectExtent l="0" t="0" r="10795" b="15875"/>
                <wp:wrapNone/>
                <wp:docPr id="8" name="Flowchart: Data 8"/>
                <wp:cNvGraphicFramePr/>
                <a:graphic xmlns:a="http://schemas.openxmlformats.org/drawingml/2006/main">
                  <a:graphicData uri="http://schemas.microsoft.com/office/word/2010/wordprocessingShape">
                    <wps:wsp>
                      <wps:cNvSpPr/>
                      <wps:spPr>
                        <a:xfrm>
                          <a:off x="0" y="0"/>
                          <a:ext cx="1265555" cy="898525"/>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56470" id="Flowchart: Data 8" o:spid="_x0000_s1029" type="#_x0000_t111" style="position:absolute;margin-left:0;margin-top:9.4pt;width:99.65pt;height:70.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" fillcolor="#4f81bd [3204]" strokecolor="#243f60 [1604]" strokeweight="2pt">
                <v:fill opacity="32896f"/>
                <v:textbox>
                  <w:txbxContent>
                    <w:p w:rsidR="001B3171" w:rsidRPr="00675953" w:rsidRDefault="001B3171" w:rsidP="004F2D70">
                      <w:pPr>
                        <w:jc w:val="center"/>
                        <w:rPr>
                          <w:color w:val="000000" w:themeColor="text1"/>
                        </w:rPr>
                      </w:pPr>
                      <w:r w:rsidRPr="00675953">
                        <w:rPr>
                          <w:color w:val="000000" w:themeColor="text1"/>
                        </w:rPr>
                        <w:t xml:space="preserve">Quality </w:t>
                      </w:r>
                      <w:r>
                        <w:rPr>
                          <w:color w:val="000000" w:themeColor="text1"/>
                        </w:rPr>
                        <w:t>Data from IQS/Verint/HighPoint</w:t>
                      </w:r>
                    </w:p>
                  </w:txbxContent>
                </v:textbox>
                <w10:wrap anchorx="margin"/>
              </v:shape>
            </w:pict>
          </mc:Fallback>
        </mc:AlternateContent>
      </w:r>
      <w:bookmarkEnd w:id="470"/>
      <w:bookmarkEnd w:id="471"/>
      <w:bookmarkEnd w:id="472"/>
      <w:bookmarkEnd w:id="473"/>
      <w:bookmarkEnd w:id="474"/>
      <w:bookmarkEnd w:id="475"/>
      <w:bookmarkEnd w:id="476"/>
    </w:p>
    <w:bookmarkStart w:id="477" w:name="_Toc484061290"/>
    <w:bookmarkStart w:id="478" w:name="_Toc493675023"/>
    <w:bookmarkStart w:id="479" w:name="_Toc494103908"/>
    <w:bookmarkStart w:id="480" w:name="_Toc495073028"/>
    <w:bookmarkStart w:id="481" w:name="_Toc495488339"/>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3360" behindDoc="0" locked="0" layoutInCell="1" allowOverlap="1" wp14:anchorId="52DE9087" wp14:editId="3F5B6FD2">
                <wp:simplePos x="0" y="0"/>
                <wp:positionH relativeFrom="column">
                  <wp:posOffset>4959350</wp:posOffset>
                </wp:positionH>
                <wp:positionV relativeFrom="paragraph">
                  <wp:posOffset>147955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E9087" id="Flowchart: Data 6" o:spid="_x0000_s1030" type="#_x0000_t111" style="position:absolute;margin-left:390.5pt;margin-top:11.65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1B3171" w:rsidRDefault="001B3171" w:rsidP="004F2D70">
                      <w:pPr>
                        <w:jc w:val="center"/>
                      </w:pPr>
                    </w:p>
                  </w:txbxContent>
                </v:textbox>
              </v:shape>
            </w:pict>
          </mc:Fallback>
        </mc:AlternateContent>
      </w:r>
      <w:bookmarkEnd w:id="477"/>
      <w:bookmarkEnd w:id="478"/>
      <w:bookmarkEnd w:id="479"/>
      <w:bookmarkEnd w:id="480"/>
      <w:bookmarkEnd w:id="481"/>
    </w:p>
    <w:bookmarkStart w:id="482" w:name="_Toc464813729"/>
    <w:bookmarkStart w:id="483" w:name="_Toc484061291"/>
    <w:bookmarkStart w:id="484" w:name="_Toc493675024"/>
    <w:bookmarkStart w:id="485" w:name="_Toc494103909"/>
    <w:bookmarkStart w:id="486" w:name="_Toc495073029"/>
    <w:bookmarkStart w:id="487" w:name="_Toc495488340"/>
    <w:p w:rsidR="004F2D70" w:rsidRDefault="009E7E88"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0528" behindDoc="0" locked="0" layoutInCell="1" allowOverlap="1" wp14:anchorId="5C2BC833" wp14:editId="16AC3B33">
                <wp:simplePos x="0" y="0"/>
                <wp:positionH relativeFrom="column">
                  <wp:posOffset>1097280</wp:posOffset>
                </wp:positionH>
                <wp:positionV relativeFrom="paragraph">
                  <wp:posOffset>231140</wp:posOffset>
                </wp:positionV>
                <wp:extent cx="1533525" cy="914400"/>
                <wp:effectExtent l="0" t="0" r="85725" b="57150"/>
                <wp:wrapNone/>
                <wp:docPr id="13" name="Straight Arrow Connector 13"/>
                <wp:cNvGraphicFramePr/>
                <a:graphic xmlns:a="http://schemas.openxmlformats.org/drawingml/2006/main">
                  <a:graphicData uri="http://schemas.microsoft.com/office/word/2010/wordprocessingShape">
                    <wps:wsp>
                      <wps:cNvCnPr/>
                      <wps:spPr>
                        <a:xfrm>
                          <a:off x="0" y="0"/>
                          <a:ext cx="1533525" cy="9144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1852D" id="_x0000_t32" coordsize="21600,21600" o:spt="32" o:oned="t" path="m,l21600,21600e" filled="f">
                <v:path arrowok="t" fillok="f" o:connecttype="none"/>
                <o:lock v:ext="edit" shapetype="t"/>
              </v:shapetype>
              <v:shape id="Straight Arrow Connector 13" o:spid="_x0000_s1026" type="#_x0000_t32" style="position:absolute;margin-left:86.4pt;margin-top:18.2pt;width:120.75pt;height:1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" strokecolor="#4579b8 [3044]" strokeweight="2pt">
                <v:stroke endarrow="open"/>
              </v:shape>
            </w:pict>
          </mc:Fallback>
        </mc:AlternateContent>
      </w:r>
      <w:bookmarkEnd w:id="482"/>
      <w:bookmarkEnd w:id="483"/>
      <w:bookmarkEnd w:id="484"/>
      <w:bookmarkEnd w:id="485"/>
      <w:bookmarkEnd w:id="486"/>
      <w:bookmarkEnd w:id="487"/>
    </w:p>
    <w:bookmarkStart w:id="488" w:name="_Toc384828551"/>
    <w:bookmarkStart w:id="489" w:name="_Toc384828830"/>
    <w:bookmarkStart w:id="490" w:name="_Toc433205424"/>
    <w:bookmarkStart w:id="491" w:name="_Toc464813730"/>
    <w:bookmarkStart w:id="492" w:name="_Toc484061292"/>
    <w:bookmarkStart w:id="493" w:name="_Toc493675025"/>
    <w:bookmarkStart w:id="494" w:name="_Toc494103910"/>
    <w:bookmarkStart w:id="495" w:name="_Toc495073030"/>
    <w:bookmarkStart w:id="496" w:name="_Toc495488341"/>
    <w:p w:rsidR="004F2D70" w:rsidRDefault="001A79AF"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2576" behindDoc="0" locked="0" layoutInCell="1" allowOverlap="1" wp14:anchorId="46EA3D05" wp14:editId="2333C8BA">
                <wp:simplePos x="0" y="0"/>
                <wp:positionH relativeFrom="column">
                  <wp:posOffset>2918459</wp:posOffset>
                </wp:positionH>
                <wp:positionV relativeFrom="paragraph">
                  <wp:posOffset>131445</wp:posOffset>
                </wp:positionV>
                <wp:extent cx="1165860" cy="719455"/>
                <wp:effectExtent l="38100" t="0" r="15240" b="61595"/>
                <wp:wrapNone/>
                <wp:docPr id="15" name="Straight Arrow Connector 15"/>
                <wp:cNvGraphicFramePr/>
                <a:graphic xmlns:a="http://schemas.openxmlformats.org/drawingml/2006/main">
                  <a:graphicData uri="http://schemas.microsoft.com/office/word/2010/wordprocessingShape">
                    <wps:wsp>
                      <wps:cNvCnPr/>
                      <wps:spPr>
                        <a:xfrm flipH="1">
                          <a:off x="0" y="0"/>
                          <a:ext cx="1165860" cy="71945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51814" id="Straight Arrow Connector 15" o:spid="_x0000_s1026" type="#_x0000_t32" style="position:absolute;margin-left:229.8pt;margin-top:10.35pt;width:91.8pt;height:56.6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3600" behindDoc="0" locked="0" layoutInCell="1" allowOverlap="1" wp14:anchorId="14A84E3B" wp14:editId="17CDEBED">
                <wp:simplePos x="0" y="0"/>
                <wp:positionH relativeFrom="column">
                  <wp:posOffset>3162300</wp:posOffset>
                </wp:positionH>
                <wp:positionV relativeFrom="paragraph">
                  <wp:posOffset>122555</wp:posOffset>
                </wp:positionV>
                <wp:extent cx="1912620" cy="730250"/>
                <wp:effectExtent l="38100" t="0" r="30480" b="69850"/>
                <wp:wrapNone/>
                <wp:docPr id="16" name="Straight Arrow Connector 16"/>
                <wp:cNvGraphicFramePr/>
                <a:graphic xmlns:a="http://schemas.openxmlformats.org/drawingml/2006/main">
                  <a:graphicData uri="http://schemas.microsoft.com/office/word/2010/wordprocessingShape">
                    <wps:wsp>
                      <wps:cNvCnPr/>
                      <wps:spPr>
                        <a:xfrm flipH="1">
                          <a:off x="0" y="0"/>
                          <a:ext cx="1912620" cy="7302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DF96F" id="Straight Arrow Connector 16" o:spid="_x0000_s1026" type="#_x0000_t32" style="position:absolute;margin-left:249pt;margin-top:9.65pt;width:150.6pt;height:5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" strokecolor="#4579b8 [3044]" strokeweight="2pt">
                <v:stroke endarrow="open"/>
              </v:shape>
            </w:pict>
          </mc:Fallback>
        </mc:AlternateContent>
      </w:r>
      <w:r w:rsidR="009E7E88">
        <w:rPr>
          <w:rFonts w:cs="Arial"/>
          <w:b/>
          <w:bCs/>
          <w:noProof/>
          <w:szCs w:val="26"/>
        </w:rPr>
        <mc:AlternateContent>
          <mc:Choice Requires="wps">
            <w:drawing>
              <wp:anchor distT="0" distB="0" distL="114300" distR="114300" simplePos="0" relativeHeight="251680768" behindDoc="0" locked="0" layoutInCell="1" allowOverlap="1" wp14:anchorId="46FA64FF" wp14:editId="0F0169A6">
                <wp:simplePos x="0" y="0"/>
                <wp:positionH relativeFrom="column">
                  <wp:posOffset>-114300</wp:posOffset>
                </wp:positionH>
                <wp:positionV relativeFrom="paragraph">
                  <wp:posOffset>237490</wp:posOffset>
                </wp:positionV>
                <wp:extent cx="1272540" cy="800100"/>
                <wp:effectExtent l="0" t="0" r="22860" b="19050"/>
                <wp:wrapNone/>
                <wp:docPr id="22" name="Flowchart: Data 22"/>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92054B" w:rsidRDefault="001B3171" w:rsidP="0092054B">
                            <w:pPr>
                              <w:jc w:val="center"/>
                              <w:rPr>
                                <w:color w:val="000000" w:themeColor="text1"/>
                              </w:rPr>
                            </w:pPr>
                            <w:r w:rsidRPr="0092054B">
                              <w:rPr>
                                <w:color w:val="000000" w:themeColor="text1"/>
                              </w:rPr>
                              <w:t>Training Data Feed from TQC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A64FF" id="Flowchart: Data 22" o:spid="_x0000_s1031" type="#_x0000_t111" style="position:absolute;margin-left:-9pt;margin-top:18.7pt;width:100.2pt;height:6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" fillcolor="#95b3d7 [1940]" strokecolor="#243f60 [1604]" strokeweight="2pt">
                <v:textbox>
                  <w:txbxContent>
                    <w:p w:rsidR="001B3171" w:rsidRPr="0092054B" w:rsidRDefault="001B3171" w:rsidP="0092054B">
                      <w:pPr>
                        <w:jc w:val="center"/>
                        <w:rPr>
                          <w:color w:val="000000" w:themeColor="text1"/>
                        </w:rPr>
                      </w:pPr>
                      <w:r w:rsidRPr="0092054B">
                        <w:rPr>
                          <w:color w:val="000000" w:themeColor="text1"/>
                        </w:rPr>
                        <w:t>Training Data Feed from TQC</w:t>
                      </w:r>
                    </w:p>
                  </w:txbxContent>
                </v:textbox>
              </v:shape>
            </w:pict>
          </mc:Fallback>
        </mc:AlternateContent>
      </w:r>
      <w:r w:rsidR="0023138C">
        <w:rPr>
          <w:rFonts w:cs="Arial"/>
          <w:b/>
          <w:bCs/>
          <w:noProof/>
          <w:szCs w:val="26"/>
        </w:rPr>
        <mc:AlternateContent>
          <mc:Choice Requires="wps">
            <w:drawing>
              <wp:anchor distT="0" distB="0" distL="114300" distR="114300" simplePos="0" relativeHeight="251679744" behindDoc="0" locked="0" layoutInCell="1" allowOverlap="1" wp14:anchorId="7E1ED5CB" wp14:editId="7FFCC813">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2F8F6"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0023138C" w:rsidRPr="004F2D70">
        <w:rPr>
          <w:rFonts w:cs="Arial"/>
          <w:b/>
          <w:bCs/>
          <w:noProof/>
          <w:szCs w:val="26"/>
        </w:rPr>
        <mc:AlternateContent>
          <mc:Choice Requires="wps">
            <w:drawing>
              <wp:anchor distT="0" distB="0" distL="114300" distR="114300" simplePos="0" relativeHeight="251671552" behindDoc="0" locked="0" layoutInCell="1" allowOverlap="1" wp14:anchorId="1F948082" wp14:editId="1F12BB98">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BEAE6"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2CB36AD2" wp14:editId="7A15C165">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36AD2" id="_x0000_t112" coordsize="21600,21600" o:spt="112" path="m,l,21600r21600,l21600,xem2610,nfl2610,21600em18990,nfl18990,21600e">
                <v:stroke joinstyle="miter"/>
                <v:path o:extrusionok="f" gradientshapeok="t" o:connecttype="rect" textboxrect="2610,0,18990,21600"/>
              </v:shapetype>
              <v:shape id="Flowchart: Predefined Process 3" o:spid="_x0000_s1032"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JMdrDC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File Staging Area</w:t>
                      </w:r>
                    </w:p>
                    <w:p w:rsidR="001B3171" w:rsidRPr="00395A09" w:rsidRDefault="001B3171"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2FA927FE" wp14:editId="07700F1F">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A927F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3"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k1s0kK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1B3171" w:rsidRPr="00395A09" w:rsidRDefault="001B3171" w:rsidP="004F2D70">
                      <w:pPr>
                        <w:jc w:val="center"/>
                        <w:rPr>
                          <w:color w:val="000000" w:themeColor="text1"/>
                        </w:rPr>
                      </w:pPr>
                      <w:r w:rsidRPr="00395A09">
                        <w:rPr>
                          <w:color w:val="000000" w:themeColor="text1"/>
                        </w:rPr>
                        <w:t>Load Processes</w:t>
                      </w:r>
                    </w:p>
                    <w:p w:rsidR="001B3171" w:rsidRPr="00395A09" w:rsidRDefault="001B3171"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7100D58D" wp14:editId="480D7264">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00D58D"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4"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" fillcolor="#4f81bd [3204]" strokecolor="#243f60 [1604]" strokeweight="2pt">
                <v:fill opacity="32896f"/>
                <v:textbox>
                  <w:txbxContent>
                    <w:p w:rsidR="001B3171" w:rsidRPr="0059781C" w:rsidRDefault="001B3171" w:rsidP="004F2D70">
                      <w:pPr>
                        <w:jc w:val="center"/>
                        <w:rPr>
                          <w:color w:val="000000" w:themeColor="text1"/>
                        </w:rPr>
                      </w:pPr>
                      <w:r w:rsidRPr="0059781C">
                        <w:rPr>
                          <w:color w:val="000000" w:themeColor="text1"/>
                        </w:rPr>
                        <w:t>eCoaching Database</w:t>
                      </w:r>
                      <w:r>
                        <w:rPr>
                          <w:color w:val="000000" w:themeColor="text1"/>
                        </w:rPr>
                        <w:t xml:space="preserve"> on  F3420-ECLDBP01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51E0A94E" wp14:editId="32CBF6BE">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0EBF4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5C5B5F5" wp14:editId="1CE2572A">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3EF07"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3236B3F6" wp14:editId="77A2A5B4">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E08F9"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88"/>
      <w:bookmarkEnd w:id="489"/>
      <w:bookmarkEnd w:id="490"/>
      <w:bookmarkEnd w:id="491"/>
      <w:bookmarkEnd w:id="492"/>
      <w:bookmarkEnd w:id="493"/>
      <w:bookmarkEnd w:id="494"/>
      <w:bookmarkEnd w:id="495"/>
      <w:bookmarkEnd w:id="496"/>
    </w:p>
    <w:bookmarkStart w:id="497" w:name="_Toc464813731"/>
    <w:bookmarkStart w:id="498" w:name="_Toc484061293"/>
    <w:bookmarkStart w:id="499" w:name="_Toc493675026"/>
    <w:bookmarkStart w:id="500" w:name="_Toc494103911"/>
    <w:bookmarkStart w:id="501" w:name="_Toc495073031"/>
    <w:bookmarkStart w:id="502" w:name="_Toc495488342"/>
    <w:p w:rsidR="004F2D70" w:rsidRDefault="009E7E88"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2816" behindDoc="0" locked="0" layoutInCell="1" allowOverlap="1" wp14:anchorId="2671331C" wp14:editId="5FC2769D">
                <wp:simplePos x="0" y="0"/>
                <wp:positionH relativeFrom="column">
                  <wp:posOffset>1043940</wp:posOffset>
                </wp:positionH>
                <wp:positionV relativeFrom="paragraph">
                  <wp:posOffset>251460</wp:posOffset>
                </wp:positionV>
                <wp:extent cx="1348740" cy="289560"/>
                <wp:effectExtent l="0" t="0" r="80010" b="72390"/>
                <wp:wrapNone/>
                <wp:docPr id="24" name="Straight Arrow Connector 24"/>
                <wp:cNvGraphicFramePr/>
                <a:graphic xmlns:a="http://schemas.openxmlformats.org/drawingml/2006/main">
                  <a:graphicData uri="http://schemas.microsoft.com/office/word/2010/wordprocessingShape">
                    <wps:wsp>
                      <wps:cNvCnPr/>
                      <wps:spPr>
                        <a:xfrm>
                          <a:off x="0" y="0"/>
                          <a:ext cx="1348740" cy="28956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B1AF6" id="Straight Arrow Connector 24" o:spid="_x0000_s1026" type="#_x0000_t32" style="position:absolute;margin-left:82.2pt;margin-top:19.8pt;width:106.2pt;height:2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" strokecolor="#4579b8 [3044]" strokeweight="1.75pt">
                <v:stroke endarrow="block"/>
              </v:shape>
            </w:pict>
          </mc:Fallback>
        </mc:AlternateContent>
      </w:r>
      <w:bookmarkEnd w:id="497"/>
      <w:bookmarkEnd w:id="498"/>
      <w:bookmarkEnd w:id="499"/>
      <w:bookmarkEnd w:id="500"/>
      <w:bookmarkEnd w:id="501"/>
      <w:bookmarkEnd w:id="502"/>
    </w:p>
    <w:bookmarkStart w:id="503" w:name="_Toc484061294"/>
    <w:bookmarkStart w:id="504" w:name="_Toc493675027"/>
    <w:bookmarkStart w:id="505" w:name="_Toc494103912"/>
    <w:bookmarkStart w:id="506" w:name="_Toc495073032"/>
    <w:bookmarkStart w:id="507" w:name="_Toc495488343"/>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3840" behindDoc="0" locked="0" layoutInCell="1" allowOverlap="1" wp14:anchorId="289F4593" wp14:editId="013CF1F2">
                <wp:simplePos x="0" y="0"/>
                <wp:positionH relativeFrom="column">
                  <wp:posOffset>3703320</wp:posOffset>
                </wp:positionH>
                <wp:positionV relativeFrom="paragraph">
                  <wp:posOffset>272415</wp:posOffset>
                </wp:positionV>
                <wp:extent cx="982980" cy="267335"/>
                <wp:effectExtent l="38100" t="57150" r="2667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982980" cy="26733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4B5C4C" id="Straight Arrow Connector 25" o:spid="_x0000_s1026" type="#_x0000_t32" style="position:absolute;margin-left:291.6pt;margin-top:21.45pt;width:77.4pt;height:21.0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" strokecolor="#4579b8 [3044]" strokeweight="1.5pt">
                <v:stroke endarrow="block"/>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768F838E" wp14:editId="7AB6D38C">
                <wp:simplePos x="0" y="0"/>
                <wp:positionH relativeFrom="column">
                  <wp:posOffset>4498340</wp:posOffset>
                </wp:positionH>
                <wp:positionV relativeFrom="paragraph">
                  <wp:posOffset>151765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F838E" id="Flowchart: Data 5" o:spid="_x0000_s1035" type="#_x0000_t111" style="position:absolute;margin-left:354.2pt;margin-top:11.9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" fillcolor="#4f81bd [3204]" strokecolor="#243f60 [1604]" strokeweight="2pt">
                <v:fill opacity="32125f"/>
                <v:textbox>
                  <w:txbxContent>
                    <w:p w:rsidR="001B3171" w:rsidRPr="00675953" w:rsidRDefault="001B3171"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1B3171" w:rsidRPr="00675953" w:rsidRDefault="001B3171" w:rsidP="004F2D70">
                      <w:pPr>
                        <w:jc w:val="center"/>
                        <w:rPr>
                          <w:color w:val="000000" w:themeColor="text1"/>
                        </w:rPr>
                      </w:pPr>
                    </w:p>
                  </w:txbxContent>
                </v:textbox>
              </v:shape>
            </w:pict>
          </mc:Fallback>
        </mc:AlternateContent>
      </w:r>
      <w:bookmarkEnd w:id="503"/>
      <w:bookmarkEnd w:id="504"/>
      <w:bookmarkEnd w:id="505"/>
      <w:bookmarkEnd w:id="506"/>
      <w:bookmarkEnd w:id="507"/>
    </w:p>
    <w:bookmarkStart w:id="508" w:name="_Toc484061295"/>
    <w:bookmarkStart w:id="509" w:name="_Toc493675028"/>
    <w:bookmarkStart w:id="510" w:name="_Toc494103913"/>
    <w:bookmarkStart w:id="511" w:name="_Toc495073033"/>
    <w:bookmarkStart w:id="512" w:name="_Toc495488344"/>
    <w:p w:rsidR="004F2D70" w:rsidRDefault="001A79AF"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87936" behindDoc="0" locked="0" layoutInCell="1" allowOverlap="1" wp14:anchorId="6D0883A5" wp14:editId="7AAF47C6">
                <wp:simplePos x="0" y="0"/>
                <wp:positionH relativeFrom="column">
                  <wp:posOffset>1143000</wp:posOffset>
                </wp:positionH>
                <wp:positionV relativeFrom="paragraph">
                  <wp:posOffset>157480</wp:posOffset>
                </wp:positionV>
                <wp:extent cx="1089660" cy="571500"/>
                <wp:effectExtent l="0" t="38100" r="53340" b="19050"/>
                <wp:wrapNone/>
                <wp:docPr id="27" name="Straight Arrow Connector 27"/>
                <wp:cNvGraphicFramePr/>
                <a:graphic xmlns:a="http://schemas.openxmlformats.org/drawingml/2006/main">
                  <a:graphicData uri="http://schemas.microsoft.com/office/word/2010/wordprocessingShape">
                    <wps:wsp>
                      <wps:cNvCnPr/>
                      <wps:spPr>
                        <a:xfrm flipV="1">
                          <a:off x="0" y="0"/>
                          <a:ext cx="1089660" cy="571500"/>
                        </a:xfrm>
                        <a:prstGeom prst="straightConnector1">
                          <a:avLst/>
                        </a:prstGeom>
                        <a:noFill/>
                        <a:ln w="222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4C4682" id="Straight Arrow Connector 27" o:spid="_x0000_s1026" type="#_x0000_t32" style="position:absolute;margin-left:90pt;margin-top:12.4pt;width:85.8pt;height:4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" strokecolor="#4a7ebb" strokeweight="1.75pt">
                <v:stroke endarrow="block"/>
              </v:shape>
            </w:pict>
          </mc:Fallback>
        </mc:AlternateContent>
      </w:r>
      <w:r>
        <w:rPr>
          <w:rFonts w:cs="Arial"/>
          <w:b/>
          <w:bCs/>
          <w:noProof/>
          <w:szCs w:val="26"/>
        </w:rPr>
        <mc:AlternateContent>
          <mc:Choice Requires="wps">
            <w:drawing>
              <wp:anchor distT="0" distB="0" distL="114300" distR="114300" simplePos="0" relativeHeight="251685888" behindDoc="0" locked="0" layoutInCell="1" allowOverlap="1" wp14:anchorId="222010E2" wp14:editId="43346C5E">
                <wp:simplePos x="0" y="0"/>
                <wp:positionH relativeFrom="margin">
                  <wp:align>left</wp:align>
                </wp:positionH>
                <wp:positionV relativeFrom="paragraph">
                  <wp:posOffset>292735</wp:posOffset>
                </wp:positionV>
                <wp:extent cx="1272540" cy="800100"/>
                <wp:effectExtent l="0" t="0" r="22860" b="19050"/>
                <wp:wrapNone/>
                <wp:docPr id="26" name="Flowchart: Data 26"/>
                <wp:cNvGraphicFramePr/>
                <a:graphic xmlns:a="http://schemas.openxmlformats.org/drawingml/2006/main">
                  <a:graphicData uri="http://schemas.microsoft.com/office/word/2010/wordprocessingShape">
                    <wps:wsp>
                      <wps:cNvSpPr/>
                      <wps:spPr>
                        <a:xfrm>
                          <a:off x="0" y="0"/>
                          <a:ext cx="1272540" cy="800100"/>
                        </a:xfrm>
                        <a:prstGeom prst="flowChartInputOutput">
                          <a:avLst/>
                        </a:prstGeom>
                        <a:solidFill>
                          <a:srgbClr val="4F81BD">
                            <a:lumMod val="60000"/>
                            <a:lumOff val="40000"/>
                          </a:srgbClr>
                        </a:solidFill>
                        <a:ln w="25400" cap="flat" cmpd="sng" algn="ctr">
                          <a:solidFill>
                            <a:srgbClr val="4F81BD">
                              <a:shade val="50000"/>
                            </a:srgbClr>
                          </a:solidFill>
                          <a:prstDash val="solid"/>
                        </a:ln>
                        <a:effectLst/>
                      </wps:spPr>
                      <wps:txbx>
                        <w:txbxContent>
                          <w:p w:rsidR="001B3171" w:rsidRPr="0092054B" w:rsidRDefault="001B3171" w:rsidP="001A79AF">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010E2" id="Flowchart: Data 26" o:spid="_x0000_s1036" type="#_x0000_t111" style="position:absolute;margin-left:0;margin-top:23.05pt;width:100.2pt;height:63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" fillcolor="#95b3d7" strokecolor="#385d8a" strokeweight="2pt">
                <v:textbox>
                  <w:txbxContent>
                    <w:p w:rsidR="001B3171" w:rsidRPr="0092054B" w:rsidRDefault="001B3171" w:rsidP="001A79AF">
                      <w:pPr>
                        <w:jc w:val="center"/>
                        <w:rPr>
                          <w:color w:val="000000" w:themeColor="text1"/>
                        </w:rPr>
                      </w:pPr>
                      <w:r>
                        <w:rPr>
                          <w:color w:val="000000" w:themeColor="text1"/>
                        </w:rPr>
                        <w:t>Outliers Data from NDW</w:t>
                      </w:r>
                    </w:p>
                  </w:txbxContent>
                </v:textbox>
                <w10:wrap anchorx="margin"/>
              </v:shape>
            </w:pict>
          </mc:Fallback>
        </mc:AlternateContent>
      </w:r>
      <w:bookmarkEnd w:id="508"/>
      <w:bookmarkEnd w:id="509"/>
      <w:bookmarkEnd w:id="510"/>
      <w:bookmarkEnd w:id="511"/>
      <w:bookmarkEnd w:id="512"/>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CF0892">
      <w:pPr>
        <w:keepNext/>
        <w:widowControl/>
        <w:tabs>
          <w:tab w:val="num" w:pos="1260"/>
        </w:tabs>
        <w:spacing w:before="240" w:after="60" w:line="240" w:lineRule="auto"/>
        <w:ind w:firstLine="720"/>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513" w:name="_Toc433205425"/>
    <w:bookmarkStart w:id="514" w:name="_Toc464813732"/>
    <w:bookmarkStart w:id="515" w:name="_Toc484061296"/>
    <w:bookmarkStart w:id="516" w:name="_Toc493675029"/>
    <w:bookmarkStart w:id="517" w:name="_Toc494103914"/>
    <w:bookmarkStart w:id="518" w:name="_Toc495073034"/>
    <w:bookmarkStart w:id="519" w:name="_Toc495488345"/>
    <w:p w:rsidR="004F2D70" w:rsidRDefault="006726A0"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69504" behindDoc="0" locked="0" layoutInCell="1" allowOverlap="1" wp14:anchorId="44C6FBA0" wp14:editId="20B001D8">
                <wp:simplePos x="0" y="0"/>
                <wp:positionH relativeFrom="column">
                  <wp:posOffset>2441275</wp:posOffset>
                </wp:positionH>
                <wp:positionV relativeFrom="paragraph">
                  <wp:posOffset>251125</wp:posOffset>
                </wp:positionV>
                <wp:extent cx="1526876" cy="933450"/>
                <wp:effectExtent l="0" t="0" r="16510" b="19050"/>
                <wp:wrapNone/>
                <wp:docPr id="12" name="Flowchart: Punched Tape 12"/>
                <wp:cNvGraphicFramePr/>
                <a:graphic xmlns:a="http://schemas.openxmlformats.org/drawingml/2006/main">
                  <a:graphicData uri="http://schemas.microsoft.com/office/word/2010/wordprocessingShape">
                    <wps:wsp>
                      <wps:cNvSpPr/>
                      <wps:spPr>
                        <a:xfrm>
                          <a:off x="0" y="0"/>
                          <a:ext cx="1526876"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6FBA0"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7" type="#_x0000_t122" style="position:absolute;margin-left:192.25pt;margin-top:19.75pt;width:120.2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" fillcolor="#4f81bd [3204]" strokecolor="#243f60 [1604]" strokeweight="2pt">
                <v:fill opacity="32896f"/>
                <v:textbox>
                  <w:txbxContent>
                    <w:p w:rsidR="001B3171" w:rsidRDefault="001B3171"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r>
                        <w:rPr>
                          <w:color w:val="000000" w:themeColor="text1"/>
                        </w:rPr>
                        <w:t xml:space="preserve"> </w:t>
                      </w:r>
                      <w:r w:rsidRPr="006726A0">
                        <w:rPr>
                          <w:color w:val="000000" w:themeColor="text1"/>
                        </w:rPr>
                        <w:t>f3420-mwbp11.vangent.local</w:t>
                      </w:r>
                    </w:p>
                  </w:txbxContent>
                </v:textbox>
              </v:shape>
            </w:pict>
          </mc:Fallback>
        </mc:AlternateContent>
      </w:r>
      <w:bookmarkEnd w:id="513"/>
      <w:bookmarkEnd w:id="514"/>
      <w:bookmarkEnd w:id="515"/>
      <w:bookmarkEnd w:id="516"/>
      <w:bookmarkEnd w:id="517"/>
      <w:bookmarkEnd w:id="518"/>
      <w:bookmarkEnd w:id="519"/>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520" w:name="_Toc493675030"/>
      <w:bookmarkStart w:id="521" w:name="_Toc495488346"/>
      <w:r>
        <w:rPr>
          <w:rFonts w:cs="Arial"/>
          <w:b/>
          <w:bCs/>
          <w:szCs w:val="26"/>
        </w:rPr>
        <w:lastRenderedPageBreak/>
        <w:t>Interfaces</w:t>
      </w:r>
      <w:bookmarkEnd w:id="520"/>
      <w:bookmarkEnd w:id="521"/>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2" w:name="_Toc493675031"/>
      <w:bookmarkStart w:id="523" w:name="_Toc495488347"/>
      <w:r w:rsidRPr="00E5799B">
        <w:rPr>
          <w:rFonts w:cs="Arial"/>
          <w:b/>
          <w:bCs/>
          <w:szCs w:val="26"/>
        </w:rPr>
        <w:t>Hardware</w:t>
      </w:r>
      <w:bookmarkEnd w:id="522"/>
      <w:bookmarkEnd w:id="523"/>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Virtual SQL Server Instance</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 xml:space="preserve">Coaching on </w:t>
      </w:r>
      <w:r w:rsidR="008A1518">
        <w:t xml:space="preserve">F3420-ECLDBP01 </w:t>
      </w:r>
      <w:r w:rsidR="00F01FFD">
        <w:t>(prod)</w:t>
      </w:r>
    </w:p>
    <w:p w:rsidR="004822A6" w:rsidRPr="00E5799B" w:rsidRDefault="004822A6" w:rsidP="004822A6">
      <w:pPr>
        <w:widowControl/>
        <w:tabs>
          <w:tab w:val="num" w:pos="1620"/>
        </w:tabs>
        <w:autoSpaceDE w:val="0"/>
        <w:autoSpaceDN w:val="0"/>
        <w:adjustRightInd w:val="0"/>
        <w:spacing w:before="60" w:after="60" w:line="240" w:lineRule="auto"/>
        <w:ind w:left="1620"/>
      </w:pPr>
      <w:r>
        <w:t xml:space="preserve">eCoachingDev on </w:t>
      </w:r>
      <w:r w:rsidR="008A1518">
        <w:t xml:space="preserve">F3420-ECLDBD01 </w:t>
      </w:r>
      <w:r>
        <w:t>(dev)</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4822A6">
        <w:t>Test</w:t>
      </w:r>
      <w:r w:rsidR="00F01FFD">
        <w:t xml:space="preserve"> on </w:t>
      </w:r>
      <w:r w:rsidR="008A1518">
        <w:t xml:space="preserve">F3420-ECLDBT01 </w:t>
      </w:r>
      <w:r w:rsidR="00F01FFD">
        <w:t>(</w:t>
      </w:r>
      <w:r w:rsidR="004822A6">
        <w:t>test</w:t>
      </w:r>
      <w:r w:rsidR="00F01FFD">
        <w:t>)</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24" w:name="_Toc493675032"/>
      <w:bookmarkStart w:id="525" w:name="_Toc495488348"/>
      <w:r w:rsidRPr="00E5799B">
        <w:rPr>
          <w:rFonts w:cs="Arial"/>
          <w:b/>
          <w:bCs/>
          <w:szCs w:val="26"/>
        </w:rPr>
        <w:t>External Software</w:t>
      </w:r>
      <w:bookmarkEnd w:id="524"/>
      <w:bookmarkEnd w:id="525"/>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 xml:space="preserve">SQL Server </w:t>
      </w:r>
      <w:r w:rsidR="008A1518">
        <w:rPr>
          <w:rFonts w:ascii="Times New Roman (PCL6)" w:hAnsi="Times New Roman (PCL6)"/>
        </w:rPr>
        <w:t xml:space="preserve">2012 </w:t>
      </w:r>
      <w:r w:rsidR="00736F1A">
        <w:rPr>
          <w:rFonts w:ascii="Times New Roman (PCL6)" w:hAnsi="Times New Roman (PCL6)"/>
        </w:rPr>
        <w:t xml:space="preserve"> SP</w:t>
      </w:r>
      <w:r w:rsidR="008A1518">
        <w:rPr>
          <w:rFonts w:ascii="Times New Roman (PCL6)" w:hAnsi="Times New Roman (PCL6)"/>
        </w:rPr>
        <w:t>3</w:t>
      </w:r>
      <w:r w:rsidRPr="00E5799B">
        <w:rPr>
          <w:rFonts w:ascii="Times New Roman (PCL6)" w:hAnsi="Times New Roman (PCL6)"/>
        </w:rPr>
        <w:t xml:space="preserve"> </w:t>
      </w:r>
      <w:r w:rsidR="00736F1A">
        <w:rPr>
          <w:rFonts w:ascii="Times New Roman (PCL6)" w:hAnsi="Times New Roman (PCL6)"/>
        </w:rPr>
        <w:t>Suite (Including SSIS</w:t>
      </w:r>
      <w:r w:rsidR="008A1518">
        <w:rPr>
          <w:rFonts w:ascii="Times New Roman (PCL6)" w:hAnsi="Times New Roman (PCL6)"/>
        </w:rPr>
        <w:t xml:space="preserve"> and SSRS</w:t>
      </w:r>
      <w:r w:rsidR="00736F1A">
        <w:rPr>
          <w:rFonts w:ascii="Times New Roman (PCL6)" w:hAnsi="Times New Roman (PCL6)"/>
        </w:rPr>
        <w:t>)</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 xml:space="preserve">Visual Studio </w:t>
      </w:r>
      <w:r w:rsidR="008A1518">
        <w:rPr>
          <w:rFonts w:ascii="Times New Roman (PCL6)" w:hAnsi="Times New Roman (PCL6)"/>
        </w:rPr>
        <w:t>2015 and SQL Server Data Tools 2015</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526" w:name="_Toc493675033"/>
      <w:bookmarkStart w:id="527" w:name="_Toc495488349"/>
      <w:r>
        <w:rPr>
          <w:rFonts w:cs="Arial"/>
          <w:b/>
          <w:bCs/>
          <w:szCs w:val="26"/>
        </w:rPr>
        <w:t>Users and User Access</w:t>
      </w:r>
      <w:bookmarkEnd w:id="526"/>
      <w:bookmarkEnd w:id="52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822A6" w:rsidRDefault="004822A6" w:rsidP="00931B65">
      <w:pPr>
        <w:pStyle w:val="ListParagraph"/>
        <w:widowControl/>
        <w:numPr>
          <w:ilvl w:val="0"/>
          <w:numId w:val="4"/>
        </w:numPr>
        <w:autoSpaceDE w:val="0"/>
        <w:autoSpaceDN w:val="0"/>
        <w:adjustRightInd w:val="0"/>
        <w:spacing w:line="240" w:lineRule="auto"/>
      </w:pPr>
      <w:r>
        <w:t>CCO LSAs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528" w:name="_Toc493675034"/>
      <w:bookmarkStart w:id="529" w:name="_Toc495488350"/>
      <w:r>
        <w:rPr>
          <w:rFonts w:cs="Arial"/>
          <w:b/>
          <w:bCs/>
          <w:szCs w:val="26"/>
        </w:rPr>
        <w:t>Inputs and Outputs</w:t>
      </w:r>
      <w:bookmarkEnd w:id="528"/>
      <w:bookmarkEnd w:id="529"/>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530" w:name="_Toc493675035"/>
      <w:bookmarkStart w:id="531" w:name="_Toc495488351"/>
      <w:r w:rsidRPr="004D572E">
        <w:rPr>
          <w:rFonts w:cs="Arial"/>
          <w:b/>
          <w:bCs/>
          <w:szCs w:val="26"/>
        </w:rPr>
        <w:t>Inputs</w:t>
      </w:r>
      <w:bookmarkEnd w:id="530"/>
      <w:bookmarkEnd w:id="531"/>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532" w:name="_Toc384022554"/>
      <w:bookmarkStart w:id="533" w:name="_Toc384022751"/>
      <w:bookmarkStart w:id="534" w:name="_Toc384645525"/>
      <w:bookmarkStart w:id="535" w:name="_Toc384828558"/>
      <w:bookmarkStart w:id="536" w:name="_Toc384828837"/>
      <w:bookmarkStart w:id="537" w:name="_Toc385331685"/>
      <w:bookmarkStart w:id="538" w:name="_Toc400957579"/>
      <w:bookmarkStart w:id="539" w:name="_Toc433205432"/>
      <w:bookmarkStart w:id="540" w:name="_Toc464558587"/>
      <w:bookmarkStart w:id="541" w:name="_Toc464813739"/>
      <w:bookmarkStart w:id="542" w:name="_Toc480199822"/>
      <w:bookmarkStart w:id="543" w:name="_Toc484061303"/>
      <w:bookmarkStart w:id="544" w:name="_Toc493675036"/>
      <w:bookmarkStart w:id="545" w:name="_Toc494103921"/>
      <w:bookmarkStart w:id="546" w:name="_Toc495073041"/>
      <w:bookmarkStart w:id="547" w:name="_Toc495488352"/>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48" w:name="_Toc384828559"/>
      <w:bookmarkStart w:id="549" w:name="_Toc384828838"/>
      <w:bookmarkStart w:id="550" w:name="_Toc385331686"/>
      <w:bookmarkStart w:id="551" w:name="_Toc400957580"/>
      <w:bookmarkStart w:id="552" w:name="_Toc433205433"/>
      <w:bookmarkStart w:id="553" w:name="_Toc464558588"/>
      <w:bookmarkStart w:id="554" w:name="_Toc464813740"/>
      <w:bookmarkStart w:id="555" w:name="_Toc480199823"/>
      <w:bookmarkStart w:id="556" w:name="_Toc484061304"/>
      <w:bookmarkStart w:id="557" w:name="_Toc493675037"/>
      <w:bookmarkStart w:id="558" w:name="_Toc494103922"/>
      <w:bookmarkStart w:id="559" w:name="_Toc495073042"/>
      <w:bookmarkStart w:id="560" w:name="_Toc495488353"/>
      <w:bookmarkEnd w:id="548"/>
      <w:bookmarkEnd w:id="549"/>
      <w:bookmarkEnd w:id="550"/>
      <w:bookmarkEnd w:id="551"/>
      <w:bookmarkEnd w:id="552"/>
      <w:bookmarkEnd w:id="553"/>
      <w:bookmarkEnd w:id="554"/>
      <w:bookmarkEnd w:id="555"/>
      <w:bookmarkEnd w:id="556"/>
      <w:bookmarkEnd w:id="557"/>
      <w:bookmarkEnd w:id="558"/>
      <w:bookmarkEnd w:id="559"/>
      <w:bookmarkEnd w:id="56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61" w:name="_Toc384828560"/>
      <w:bookmarkStart w:id="562" w:name="_Toc384828839"/>
      <w:bookmarkStart w:id="563" w:name="_Toc385331687"/>
      <w:bookmarkStart w:id="564" w:name="_Toc400957581"/>
      <w:bookmarkStart w:id="565" w:name="_Toc433205434"/>
      <w:bookmarkStart w:id="566" w:name="_Toc464558589"/>
      <w:bookmarkStart w:id="567" w:name="_Toc464813741"/>
      <w:bookmarkStart w:id="568" w:name="_Toc480199824"/>
      <w:bookmarkStart w:id="569" w:name="_Toc484061305"/>
      <w:bookmarkStart w:id="570" w:name="_Toc493675038"/>
      <w:bookmarkStart w:id="571" w:name="_Toc494103923"/>
      <w:bookmarkStart w:id="572" w:name="_Toc495073043"/>
      <w:bookmarkStart w:id="573" w:name="_Toc495488354"/>
      <w:bookmarkEnd w:id="561"/>
      <w:bookmarkEnd w:id="562"/>
      <w:bookmarkEnd w:id="563"/>
      <w:bookmarkEnd w:id="564"/>
      <w:bookmarkEnd w:id="565"/>
      <w:bookmarkEnd w:id="566"/>
      <w:bookmarkEnd w:id="567"/>
      <w:bookmarkEnd w:id="568"/>
      <w:bookmarkEnd w:id="569"/>
      <w:bookmarkEnd w:id="570"/>
      <w:bookmarkEnd w:id="571"/>
      <w:bookmarkEnd w:id="572"/>
      <w:bookmarkEnd w:id="573"/>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74" w:name="_Toc384828561"/>
      <w:bookmarkStart w:id="575" w:name="_Toc384828840"/>
      <w:bookmarkStart w:id="576" w:name="_Toc385331688"/>
      <w:bookmarkStart w:id="577" w:name="_Toc400957582"/>
      <w:bookmarkStart w:id="578" w:name="_Toc433205435"/>
      <w:bookmarkStart w:id="579" w:name="_Toc464558590"/>
      <w:bookmarkStart w:id="580" w:name="_Toc464813742"/>
      <w:bookmarkStart w:id="581" w:name="_Toc480199825"/>
      <w:bookmarkStart w:id="582" w:name="_Toc484061306"/>
      <w:bookmarkStart w:id="583" w:name="_Toc493675039"/>
      <w:bookmarkStart w:id="584" w:name="_Toc494103924"/>
      <w:bookmarkStart w:id="585" w:name="_Toc495073044"/>
      <w:bookmarkStart w:id="586" w:name="_Toc495488355"/>
      <w:bookmarkEnd w:id="574"/>
      <w:bookmarkEnd w:id="575"/>
      <w:bookmarkEnd w:id="576"/>
      <w:bookmarkEnd w:id="577"/>
      <w:bookmarkEnd w:id="578"/>
      <w:bookmarkEnd w:id="579"/>
      <w:bookmarkEnd w:id="580"/>
      <w:bookmarkEnd w:id="581"/>
      <w:bookmarkEnd w:id="582"/>
      <w:bookmarkEnd w:id="583"/>
      <w:bookmarkEnd w:id="584"/>
      <w:bookmarkEnd w:id="585"/>
      <w:bookmarkEnd w:id="58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587" w:name="_Toc384828562"/>
      <w:bookmarkStart w:id="588" w:name="_Toc384828841"/>
      <w:bookmarkStart w:id="589" w:name="_Toc385331689"/>
      <w:bookmarkStart w:id="590" w:name="_Toc400957583"/>
      <w:bookmarkStart w:id="591" w:name="_Toc433205436"/>
      <w:bookmarkStart w:id="592" w:name="_Toc464558591"/>
      <w:bookmarkStart w:id="593" w:name="_Toc464813743"/>
      <w:bookmarkStart w:id="594" w:name="_Toc480199826"/>
      <w:bookmarkStart w:id="595" w:name="_Toc484061307"/>
      <w:bookmarkStart w:id="596" w:name="_Toc493675040"/>
      <w:bookmarkStart w:id="597" w:name="_Toc494103925"/>
      <w:bookmarkStart w:id="598" w:name="_Toc495073045"/>
      <w:bookmarkStart w:id="599" w:name="_Toc495488356"/>
      <w:bookmarkEnd w:id="587"/>
      <w:bookmarkEnd w:id="588"/>
      <w:bookmarkEnd w:id="589"/>
      <w:bookmarkEnd w:id="590"/>
      <w:bookmarkEnd w:id="591"/>
      <w:bookmarkEnd w:id="592"/>
      <w:bookmarkEnd w:id="593"/>
      <w:bookmarkEnd w:id="594"/>
      <w:bookmarkEnd w:id="595"/>
      <w:bookmarkEnd w:id="596"/>
      <w:bookmarkEnd w:id="597"/>
      <w:bookmarkEnd w:id="598"/>
      <w:bookmarkEnd w:id="599"/>
    </w:p>
    <w:p w:rsidR="0003316C" w:rsidRPr="0003316C" w:rsidRDefault="0003316C" w:rsidP="0003316C">
      <w:pPr>
        <w:pStyle w:val="ListParagraph"/>
        <w:keepNext/>
        <w:numPr>
          <w:ilvl w:val="2"/>
          <w:numId w:val="1"/>
        </w:numPr>
        <w:spacing w:before="120" w:after="60"/>
        <w:outlineLvl w:val="2"/>
        <w:rPr>
          <w:rFonts w:ascii="Arial" w:hAnsi="Arial"/>
          <w:i/>
          <w:vanish/>
        </w:rPr>
      </w:pPr>
      <w:bookmarkStart w:id="600" w:name="_Toc384828563"/>
      <w:bookmarkStart w:id="601" w:name="_Toc384828842"/>
      <w:bookmarkStart w:id="602" w:name="_Toc385331690"/>
      <w:bookmarkStart w:id="603" w:name="_Toc400957584"/>
      <w:bookmarkStart w:id="604" w:name="_Toc433205437"/>
      <w:bookmarkStart w:id="605" w:name="_Toc464558592"/>
      <w:bookmarkStart w:id="606" w:name="_Toc464813744"/>
      <w:bookmarkStart w:id="607" w:name="_Toc480199827"/>
      <w:bookmarkStart w:id="608" w:name="_Toc484061308"/>
      <w:bookmarkStart w:id="609" w:name="_Toc493675041"/>
      <w:bookmarkStart w:id="610" w:name="_Toc494103926"/>
      <w:bookmarkStart w:id="611" w:name="_Toc495073046"/>
      <w:bookmarkStart w:id="612" w:name="_Toc495488357"/>
      <w:bookmarkEnd w:id="600"/>
      <w:bookmarkEnd w:id="601"/>
      <w:bookmarkEnd w:id="602"/>
      <w:bookmarkEnd w:id="603"/>
      <w:bookmarkEnd w:id="604"/>
      <w:bookmarkEnd w:id="605"/>
      <w:bookmarkEnd w:id="606"/>
      <w:bookmarkEnd w:id="607"/>
      <w:bookmarkEnd w:id="608"/>
      <w:bookmarkEnd w:id="609"/>
      <w:bookmarkEnd w:id="610"/>
      <w:bookmarkEnd w:id="611"/>
      <w:bookmarkEnd w:id="612"/>
    </w:p>
    <w:p w:rsidR="00183C69" w:rsidRDefault="00183C69" w:rsidP="0003316C">
      <w:pPr>
        <w:pStyle w:val="Heading4"/>
      </w:pPr>
      <w:bookmarkStart w:id="613" w:name="_Toc493675042"/>
      <w:bookmarkStart w:id="614" w:name="_Toc495488358"/>
      <w:r>
        <w:t>Employee Feed from PeopleSoft</w:t>
      </w:r>
      <w:bookmarkEnd w:id="613"/>
      <w:bookmarkEnd w:id="614"/>
    </w:p>
    <w:p w:rsidR="00145185" w:rsidRDefault="00145185" w:rsidP="00145185">
      <w:pPr>
        <w:widowControl/>
        <w:autoSpaceDE w:val="0"/>
        <w:autoSpaceDN w:val="0"/>
        <w:adjustRightInd w:val="0"/>
        <w:spacing w:line="240" w:lineRule="auto"/>
        <w:ind w:left="1584"/>
      </w:pPr>
      <w:r>
        <w:t xml:space="preserve">Description: This is an Employee file from </w:t>
      </w:r>
      <w:r w:rsidR="00BF3F08">
        <w:t>PeopleSoft</w:t>
      </w:r>
      <w:r>
        <w: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w:t>
      </w:r>
      <w:r w:rsidR="004822A6">
        <w:t xml:space="preserve"> </w:t>
      </w:r>
      <w:r>
        <w:t>(Supervisor’</w:t>
      </w:r>
      <w:r w:rsidR="004822A6">
        <w:t xml:space="preserve"> S</w:t>
      </w:r>
      <w:r>
        <w:t>upervisor)</w:t>
      </w:r>
      <w:r w:rsidR="00222CF0">
        <w:t xml:space="preserve"> and </w:t>
      </w:r>
      <w:r w:rsidR="004822A6">
        <w:t>L</w:t>
      </w:r>
      <w:r w:rsidR="00222CF0">
        <w:t xml:space="preserve">ast </w:t>
      </w:r>
      <w:r w:rsidR="004822A6">
        <w:t>H</w:t>
      </w:r>
      <w:r w:rsidR="00222CF0">
        <w:t xml:space="preserve">ire </w:t>
      </w:r>
      <w:r w:rsidR="004822A6">
        <w:t>D</w:t>
      </w:r>
      <w:r w:rsidR="00222CF0">
        <w:t>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9"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rsidRPr="000E72D7">
        <w:t>Load job</w:t>
      </w:r>
      <w:r w:rsidR="00501345" w:rsidRPr="000E72D7">
        <w:t xml:space="preserve">: </w:t>
      </w:r>
      <w:r w:rsidR="007C77CD" w:rsidRPr="000E72D7">
        <w:t>CoachingHierarchyLoad</w:t>
      </w:r>
      <w:r w:rsidR="00501345" w:rsidRPr="000E72D7">
        <w:t xml:space="preserve"> sql agent job</w:t>
      </w:r>
    </w:p>
    <w:p w:rsidR="00145185" w:rsidRDefault="00145185" w:rsidP="00145185">
      <w:pPr>
        <w:widowControl/>
        <w:autoSpaceDE w:val="0"/>
        <w:autoSpaceDN w:val="0"/>
        <w:adjustRightInd w:val="0"/>
        <w:spacing w:line="240" w:lineRule="auto"/>
        <w:ind w:left="1584"/>
      </w:pPr>
      <w:r>
        <w:t>Load time</w:t>
      </w:r>
      <w:r w:rsidR="00501345">
        <w:t xml:space="preserve">: </w:t>
      </w:r>
      <w:r w:rsidR="007C77CD">
        <w:t>7</w:t>
      </w:r>
      <w:r w:rsidR="00501345">
        <w:t xml:space="preserve"> PM EST (DB time</w:t>
      </w:r>
      <w:r w:rsidR="007C77CD">
        <w:t xml:space="preserve"> 5:00 PM</w:t>
      </w:r>
      <w:r w:rsidR="00501345">
        <w:t>)</w:t>
      </w: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84022C">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2005"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84022C">
        <w:tc>
          <w:tcPr>
            <w:tcW w:w="1998" w:type="dxa"/>
          </w:tcPr>
          <w:p w:rsidR="00222CF0" w:rsidRDefault="00222CF0" w:rsidP="00145185">
            <w:pPr>
              <w:widowControl/>
              <w:autoSpaceDE w:val="0"/>
              <w:autoSpaceDN w:val="0"/>
              <w:adjustRightInd w:val="0"/>
              <w:spacing w:line="240" w:lineRule="auto"/>
            </w:pPr>
            <w:r>
              <w:t>lanid</w:t>
            </w:r>
          </w:p>
        </w:tc>
        <w:tc>
          <w:tcPr>
            <w:tcW w:w="2005"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emplid</w:t>
            </w:r>
          </w:p>
        </w:tc>
        <w:tc>
          <w:tcPr>
            <w:tcW w:w="2005"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first_name</w:t>
            </w:r>
          </w:p>
        </w:tc>
        <w:tc>
          <w:tcPr>
            <w:tcW w:w="2005" w:type="dxa"/>
            <w:vMerge w:val="restart"/>
          </w:tcPr>
          <w:p w:rsidR="00222CF0" w:rsidRDefault="00222CF0" w:rsidP="00222CF0">
            <w:pPr>
              <w:widowControl/>
              <w:autoSpaceDE w:val="0"/>
              <w:autoSpaceDN w:val="0"/>
              <w:adjustRightInd w:val="0"/>
              <w:spacing w:line="240" w:lineRule="auto"/>
            </w:pPr>
            <w:r>
              <w:t>Emp_</w:t>
            </w:r>
            <w:r w:rsidR="0084022C">
              <w:t>Pri_</w:t>
            </w:r>
            <w:r>
              <w:t>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names.</w:t>
            </w:r>
          </w:p>
        </w:tc>
      </w:tr>
      <w:tr w:rsidR="00222CF0" w:rsidTr="0084022C">
        <w:tc>
          <w:tcPr>
            <w:tcW w:w="1998" w:type="dxa"/>
          </w:tcPr>
          <w:p w:rsidR="00222CF0" w:rsidRDefault="00222CF0" w:rsidP="00145185">
            <w:pPr>
              <w:widowControl/>
              <w:autoSpaceDE w:val="0"/>
              <w:autoSpaceDN w:val="0"/>
              <w:adjustRightInd w:val="0"/>
              <w:spacing w:line="240" w:lineRule="auto"/>
            </w:pPr>
            <w:r>
              <w:lastRenderedPageBreak/>
              <w:t>middle_name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last_name</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222CF0">
            <w:pPr>
              <w:widowControl/>
              <w:autoSpaceDE w:val="0"/>
              <w:autoSpaceDN w:val="0"/>
              <w:adjustRightInd w:val="0"/>
              <w:spacing w:line="240" w:lineRule="auto"/>
            </w:pPr>
            <w:r>
              <w:t>locationid</w:t>
            </w:r>
          </w:p>
        </w:tc>
        <w:tc>
          <w:tcPr>
            <w:tcW w:w="2005"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84022C">
        <w:tc>
          <w:tcPr>
            <w:tcW w:w="1998" w:type="dxa"/>
          </w:tcPr>
          <w:p w:rsidR="00222CF0" w:rsidRDefault="00222CF0" w:rsidP="00145185">
            <w:pPr>
              <w:widowControl/>
              <w:autoSpaceDE w:val="0"/>
              <w:autoSpaceDN w:val="0"/>
              <w:adjustRightInd w:val="0"/>
              <w:spacing w:line="240" w:lineRule="auto"/>
            </w:pPr>
            <w:r>
              <w:t>location</w:t>
            </w:r>
          </w:p>
        </w:tc>
        <w:tc>
          <w:tcPr>
            <w:tcW w:w="2005"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supervisorid</w:t>
            </w:r>
          </w:p>
        </w:tc>
        <w:tc>
          <w:tcPr>
            <w:tcW w:w="2005"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 xml:space="preserve">For CSRs </w:t>
            </w:r>
            <w:r w:rsidR="004822A6">
              <w:t>S</w:t>
            </w:r>
            <w:r>
              <w:t>up is replaced with Sup from WFM</w:t>
            </w:r>
          </w:p>
        </w:tc>
      </w:tr>
      <w:tr w:rsidR="00222CF0" w:rsidTr="0084022C">
        <w:tc>
          <w:tcPr>
            <w:tcW w:w="1998" w:type="dxa"/>
          </w:tcPr>
          <w:p w:rsidR="00222CF0" w:rsidRDefault="00222CF0" w:rsidP="00145185">
            <w:pPr>
              <w:widowControl/>
              <w:autoSpaceDE w:val="0"/>
              <w:autoSpaceDN w:val="0"/>
              <w:adjustRightInd w:val="0"/>
              <w:spacing w:line="240" w:lineRule="auto"/>
            </w:pPr>
          </w:p>
        </w:tc>
        <w:tc>
          <w:tcPr>
            <w:tcW w:w="2005"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84022C">
        <w:tc>
          <w:tcPr>
            <w:tcW w:w="1998" w:type="dxa"/>
          </w:tcPr>
          <w:p w:rsidR="00222CF0" w:rsidRDefault="00222CF0" w:rsidP="00145185">
            <w:pPr>
              <w:widowControl/>
              <w:autoSpaceDE w:val="0"/>
              <w:autoSpaceDN w:val="0"/>
              <w:adjustRightInd w:val="0"/>
              <w:spacing w:line="240" w:lineRule="auto"/>
            </w:pPr>
            <w:r>
              <w:t>jobcodeid</w:t>
            </w:r>
          </w:p>
        </w:tc>
        <w:tc>
          <w:tcPr>
            <w:tcW w:w="2005"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jobcode</w:t>
            </w:r>
          </w:p>
        </w:tc>
        <w:tc>
          <w:tcPr>
            <w:tcW w:w="2005"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22CF0" w:rsidP="00145185">
            <w:pPr>
              <w:widowControl/>
              <w:autoSpaceDE w:val="0"/>
              <w:autoSpaceDN w:val="0"/>
              <w:adjustRightInd w:val="0"/>
              <w:spacing w:line="240" w:lineRule="auto"/>
            </w:pPr>
            <w:r>
              <w:t>email_address</w:t>
            </w:r>
          </w:p>
        </w:tc>
        <w:tc>
          <w:tcPr>
            <w:tcW w:w="2005"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2005"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84022C">
        <w:tc>
          <w:tcPr>
            <w:tcW w:w="1998" w:type="dxa"/>
          </w:tcPr>
          <w:p w:rsidR="00222CF0" w:rsidRDefault="00240910" w:rsidP="00240910">
            <w:pPr>
              <w:widowControl/>
              <w:autoSpaceDE w:val="0"/>
              <w:autoSpaceDN w:val="0"/>
              <w:adjustRightInd w:val="0"/>
              <w:spacing w:line="240" w:lineRule="auto"/>
            </w:pPr>
            <w:r>
              <w:t>last_hiredate</w:t>
            </w:r>
          </w:p>
        </w:tc>
        <w:tc>
          <w:tcPr>
            <w:tcW w:w="2005"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hire_date</w:t>
            </w:r>
          </w:p>
        </w:tc>
        <w:tc>
          <w:tcPr>
            <w:tcW w:w="2005" w:type="dxa"/>
          </w:tcPr>
          <w:p w:rsidR="0084022C" w:rsidRDefault="0084022C" w:rsidP="00145185">
            <w:pPr>
              <w:widowControl/>
              <w:autoSpaceDE w:val="0"/>
              <w:autoSpaceDN w:val="0"/>
              <w:adjustRightInd w:val="0"/>
              <w:spacing w:line="240" w:lineRule="auto"/>
            </w:pPr>
            <w:r>
              <w:t>Hire_Date</w:t>
            </w:r>
          </w:p>
        </w:tc>
        <w:tc>
          <w:tcPr>
            <w:tcW w:w="1998" w:type="dxa"/>
          </w:tcPr>
          <w:p w:rsidR="0084022C" w:rsidRDefault="0084022C" w:rsidP="00145185">
            <w:pPr>
              <w:widowControl/>
              <w:autoSpaceDE w:val="0"/>
              <w:autoSpaceDN w:val="0"/>
              <w:adjustRightInd w:val="0"/>
              <w:spacing w:line="240" w:lineRule="auto"/>
            </w:pPr>
            <w:r>
              <w:t>First Hire Date at GDIT Company</w:t>
            </w:r>
          </w:p>
        </w:tc>
      </w:tr>
      <w:tr w:rsidR="0084022C" w:rsidTr="0084022C">
        <w:tc>
          <w:tcPr>
            <w:tcW w:w="1998" w:type="dxa"/>
          </w:tcPr>
          <w:p w:rsidR="0084022C" w:rsidRDefault="0084022C" w:rsidP="00240910">
            <w:pPr>
              <w:widowControl/>
              <w:autoSpaceDE w:val="0"/>
              <w:autoSpaceDN w:val="0"/>
              <w:adjustRightInd w:val="0"/>
              <w:spacing w:line="240" w:lineRule="auto"/>
            </w:pPr>
            <w:r>
              <w:t>deptid</w:t>
            </w:r>
          </w:p>
        </w:tc>
        <w:tc>
          <w:tcPr>
            <w:tcW w:w="2005" w:type="dxa"/>
          </w:tcPr>
          <w:p w:rsidR="0084022C" w:rsidRDefault="0084022C" w:rsidP="00145185">
            <w:pPr>
              <w:widowControl/>
              <w:autoSpaceDE w:val="0"/>
              <w:autoSpaceDN w:val="0"/>
              <w:adjustRightInd w:val="0"/>
              <w:spacing w:line="240" w:lineRule="auto"/>
            </w:pPr>
            <w:r>
              <w:t>Dept_ID</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dept_desc</w:t>
            </w:r>
          </w:p>
        </w:tc>
        <w:tc>
          <w:tcPr>
            <w:tcW w:w="2005" w:type="dxa"/>
          </w:tcPr>
          <w:p w:rsidR="0084022C" w:rsidRDefault="0084022C" w:rsidP="00145185">
            <w:pPr>
              <w:widowControl/>
              <w:autoSpaceDE w:val="0"/>
              <w:autoSpaceDN w:val="0"/>
              <w:adjustRightInd w:val="0"/>
              <w:spacing w:line="240" w:lineRule="auto"/>
            </w:pPr>
            <w:r>
              <w:t>Dept_Description</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reg_temp</w:t>
            </w:r>
          </w:p>
        </w:tc>
        <w:tc>
          <w:tcPr>
            <w:tcW w:w="2005" w:type="dxa"/>
          </w:tcPr>
          <w:p w:rsidR="0084022C" w:rsidRDefault="0084022C" w:rsidP="00145185">
            <w:pPr>
              <w:widowControl/>
              <w:autoSpaceDE w:val="0"/>
              <w:autoSpaceDN w:val="0"/>
              <w:adjustRightInd w:val="0"/>
              <w:spacing w:line="240" w:lineRule="auto"/>
            </w:pPr>
            <w:r>
              <w:t>Reg_Temp</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full_part_time</w:t>
            </w:r>
          </w:p>
        </w:tc>
        <w:tc>
          <w:tcPr>
            <w:tcW w:w="2005" w:type="dxa"/>
          </w:tcPr>
          <w:p w:rsidR="0084022C" w:rsidRDefault="0084022C" w:rsidP="00145185">
            <w:pPr>
              <w:widowControl/>
              <w:autoSpaceDE w:val="0"/>
              <w:autoSpaceDN w:val="0"/>
              <w:adjustRightInd w:val="0"/>
              <w:spacing w:line="240" w:lineRule="auto"/>
            </w:pPr>
            <w:r>
              <w:t>Full_Part_Time</w:t>
            </w:r>
          </w:p>
        </w:tc>
        <w:tc>
          <w:tcPr>
            <w:tcW w:w="1998" w:type="dxa"/>
          </w:tcPr>
          <w:p w:rsidR="0084022C" w:rsidRDefault="0084022C" w:rsidP="00145185">
            <w:pPr>
              <w:widowControl/>
              <w:autoSpaceDE w:val="0"/>
              <w:autoSpaceDN w:val="0"/>
              <w:adjustRightInd w:val="0"/>
              <w:spacing w:line="240" w:lineRule="auto"/>
            </w:pPr>
          </w:p>
        </w:tc>
      </w:tr>
      <w:tr w:rsidR="0084022C" w:rsidTr="0084022C">
        <w:tc>
          <w:tcPr>
            <w:tcW w:w="1998" w:type="dxa"/>
          </w:tcPr>
          <w:p w:rsidR="0084022C" w:rsidRDefault="0084022C" w:rsidP="00240910">
            <w:pPr>
              <w:widowControl/>
              <w:autoSpaceDE w:val="0"/>
              <w:autoSpaceDN w:val="0"/>
              <w:adjustRightInd w:val="0"/>
              <w:spacing w:line="240" w:lineRule="auto"/>
            </w:pPr>
            <w:r>
              <w:t>pref_name_first</w:t>
            </w:r>
          </w:p>
        </w:tc>
        <w:tc>
          <w:tcPr>
            <w:tcW w:w="2005" w:type="dxa"/>
            <w:vMerge w:val="restart"/>
          </w:tcPr>
          <w:p w:rsidR="0084022C" w:rsidRDefault="0084022C" w:rsidP="00145185">
            <w:pPr>
              <w:widowControl/>
              <w:autoSpaceDE w:val="0"/>
              <w:autoSpaceDN w:val="0"/>
              <w:adjustRightInd w:val="0"/>
              <w:spacing w:line="240" w:lineRule="auto"/>
            </w:pPr>
            <w:r>
              <w:t>Emp_Name</w:t>
            </w:r>
          </w:p>
        </w:tc>
        <w:tc>
          <w:tcPr>
            <w:tcW w:w="1998" w:type="dxa"/>
            <w:vMerge w:val="restart"/>
          </w:tcPr>
          <w:p w:rsidR="0084022C" w:rsidRDefault="0084022C" w:rsidP="00145185">
            <w:pPr>
              <w:widowControl/>
              <w:autoSpaceDE w:val="0"/>
              <w:autoSpaceDN w:val="0"/>
              <w:adjustRightInd w:val="0"/>
              <w:spacing w:line="240" w:lineRule="auto"/>
            </w:pPr>
            <w:r>
              <w:t>Derived From prefrrred first, middle and last names.</w:t>
            </w: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name_mi</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84022C" w:rsidTr="0084022C">
        <w:tc>
          <w:tcPr>
            <w:tcW w:w="1998" w:type="dxa"/>
          </w:tcPr>
          <w:p w:rsidR="0084022C" w:rsidRDefault="0084022C" w:rsidP="0084022C">
            <w:pPr>
              <w:widowControl/>
              <w:autoSpaceDE w:val="0"/>
              <w:autoSpaceDN w:val="0"/>
              <w:adjustRightInd w:val="0"/>
              <w:spacing w:line="240" w:lineRule="auto"/>
            </w:pPr>
            <w:r w:rsidRPr="000013CD">
              <w:t>pref_</w:t>
            </w:r>
            <w:r>
              <w:t>name_last</w:t>
            </w:r>
          </w:p>
        </w:tc>
        <w:tc>
          <w:tcPr>
            <w:tcW w:w="2005" w:type="dxa"/>
            <w:vMerge/>
          </w:tcPr>
          <w:p w:rsidR="0084022C" w:rsidRDefault="0084022C" w:rsidP="0084022C">
            <w:pPr>
              <w:widowControl/>
              <w:autoSpaceDE w:val="0"/>
              <w:autoSpaceDN w:val="0"/>
              <w:adjustRightInd w:val="0"/>
              <w:spacing w:line="240" w:lineRule="auto"/>
            </w:pPr>
          </w:p>
        </w:tc>
        <w:tc>
          <w:tcPr>
            <w:tcW w:w="1998" w:type="dxa"/>
            <w:vMerge/>
          </w:tcPr>
          <w:p w:rsidR="0084022C" w:rsidRDefault="0084022C" w:rsidP="0084022C">
            <w:pPr>
              <w:widowControl/>
              <w:autoSpaceDE w:val="0"/>
              <w:autoSpaceDN w:val="0"/>
              <w:adjustRightInd w:val="0"/>
              <w:spacing w:line="240" w:lineRule="auto"/>
            </w:pPr>
          </w:p>
        </w:tc>
      </w:tr>
      <w:tr w:rsidR="00153E92" w:rsidTr="0084022C">
        <w:tc>
          <w:tcPr>
            <w:tcW w:w="1998" w:type="dxa"/>
          </w:tcPr>
          <w:p w:rsidR="00153E92" w:rsidRPr="000013CD" w:rsidRDefault="00153E92" w:rsidP="0084022C">
            <w:pPr>
              <w:widowControl/>
              <w:autoSpaceDE w:val="0"/>
              <w:autoSpaceDN w:val="0"/>
              <w:adjustRightInd w:val="0"/>
              <w:spacing w:line="240" w:lineRule="auto"/>
            </w:pPr>
            <w:r>
              <w:t>term_date</w:t>
            </w:r>
          </w:p>
        </w:tc>
        <w:tc>
          <w:tcPr>
            <w:tcW w:w="2005" w:type="dxa"/>
          </w:tcPr>
          <w:p w:rsidR="00153E92" w:rsidRDefault="00153E92" w:rsidP="0084022C">
            <w:pPr>
              <w:widowControl/>
              <w:autoSpaceDE w:val="0"/>
              <w:autoSpaceDN w:val="0"/>
              <w:adjustRightInd w:val="0"/>
              <w:spacing w:line="240" w:lineRule="auto"/>
            </w:pPr>
            <w:r>
              <w:t>Term_Date</w:t>
            </w:r>
          </w:p>
        </w:tc>
        <w:tc>
          <w:tcPr>
            <w:tcW w:w="1998" w:type="dxa"/>
          </w:tcPr>
          <w:p w:rsidR="00153E92" w:rsidRDefault="00153E92" w:rsidP="0084022C">
            <w:pPr>
              <w:widowControl/>
              <w:autoSpaceDE w:val="0"/>
              <w:autoSpaceDN w:val="0"/>
              <w:adjustRightInd w:val="0"/>
              <w:spacing w:line="240" w:lineRule="auto"/>
            </w:pPr>
          </w:p>
        </w:tc>
      </w:tr>
      <w:tr w:rsidR="00153E92" w:rsidTr="0084022C">
        <w:tc>
          <w:tcPr>
            <w:tcW w:w="1998" w:type="dxa"/>
          </w:tcPr>
          <w:p w:rsidR="00153E92" w:rsidRDefault="00153E92" w:rsidP="0084022C">
            <w:pPr>
              <w:widowControl/>
              <w:autoSpaceDE w:val="0"/>
              <w:autoSpaceDN w:val="0"/>
              <w:adjustRightInd w:val="0"/>
              <w:spacing w:line="240" w:lineRule="auto"/>
            </w:pPr>
            <w:r>
              <w:t>flsa_Status</w:t>
            </w:r>
          </w:p>
        </w:tc>
        <w:tc>
          <w:tcPr>
            <w:tcW w:w="2005" w:type="dxa"/>
          </w:tcPr>
          <w:p w:rsidR="00153E92" w:rsidRDefault="00153E92" w:rsidP="0084022C">
            <w:pPr>
              <w:widowControl/>
              <w:autoSpaceDE w:val="0"/>
              <w:autoSpaceDN w:val="0"/>
              <w:adjustRightInd w:val="0"/>
              <w:spacing w:line="240" w:lineRule="auto"/>
            </w:pPr>
            <w:r>
              <w:t>FLSA_Status</w:t>
            </w:r>
          </w:p>
        </w:tc>
        <w:tc>
          <w:tcPr>
            <w:tcW w:w="1998" w:type="dxa"/>
          </w:tcPr>
          <w:p w:rsidR="00153E92" w:rsidRDefault="00153E92" w:rsidP="0084022C">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5" w:name="_Toc493675043"/>
      <w:bookmarkStart w:id="616" w:name="_Toc495488359"/>
      <w:r>
        <w:t>Employee Feed from Aspect eWFM</w:t>
      </w:r>
      <w:bookmarkEnd w:id="615"/>
      <w:bookmarkEnd w:id="616"/>
    </w:p>
    <w:p w:rsidR="00145185" w:rsidRDefault="00145185" w:rsidP="00145185">
      <w:pPr>
        <w:widowControl/>
        <w:autoSpaceDE w:val="0"/>
        <w:autoSpaceDN w:val="0"/>
        <w:adjustRightInd w:val="0"/>
        <w:spacing w:line="240" w:lineRule="auto"/>
        <w:ind w:left="1584"/>
      </w:pPr>
      <w:r>
        <w:t>Description</w:t>
      </w:r>
      <w:r w:rsidR="00501345">
        <w:t>: This is an Employee file from Aspect eWFM. Used to</w:t>
      </w:r>
      <w:r w:rsidR="003523FC">
        <w:t xml:space="preserve"> capture the Supervisor</w:t>
      </w:r>
      <w:r w:rsidR="00794065">
        <w:t xml:space="preserve"> for </w:t>
      </w:r>
      <w:r w:rsidR="00C60E85">
        <w:t xml:space="preserve">employees having a CSR job code and the program value. The program value should be associated with the call or activity and will be input from the web interface or provided in the Coaching requests from Quality system and Outliers feeds. The program value based on the agents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0"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rsidRPr="007C77CD">
        <w:t>File name: Employee_information</w:t>
      </w:r>
      <w:r w:rsidR="00C60E85" w:rsidRPr="007C77CD">
        <w:t>_WithProgram</w:t>
      </w:r>
      <w:r w:rsidRPr="007C77CD">
        <w:t>.csv</w:t>
      </w:r>
    </w:p>
    <w:p w:rsidR="00145185" w:rsidRDefault="00145185" w:rsidP="00145185">
      <w:pPr>
        <w:widowControl/>
        <w:autoSpaceDE w:val="0"/>
        <w:autoSpaceDN w:val="0"/>
        <w:adjustRightInd w:val="0"/>
        <w:spacing w:line="240" w:lineRule="auto"/>
        <w:ind w:left="1584"/>
      </w:pPr>
      <w:r>
        <w:t>Frequency</w:t>
      </w:r>
      <w:r w:rsidR="00501345">
        <w:t>: Daily</w:t>
      </w:r>
    </w:p>
    <w:p w:rsidR="007C77CD" w:rsidRDefault="007C77CD" w:rsidP="007C77CD">
      <w:pPr>
        <w:widowControl/>
        <w:autoSpaceDE w:val="0"/>
        <w:autoSpaceDN w:val="0"/>
        <w:adjustRightInd w:val="0"/>
        <w:spacing w:line="240" w:lineRule="auto"/>
        <w:ind w:left="1584"/>
      </w:pPr>
      <w:r w:rsidRPr="000E72D7">
        <w:t>Load job: CoachingHierarchyLoad sql agent job</w:t>
      </w:r>
    </w:p>
    <w:p w:rsidR="007C77CD" w:rsidRDefault="007C77CD" w:rsidP="007C77CD">
      <w:pPr>
        <w:widowControl/>
        <w:autoSpaceDE w:val="0"/>
        <w:autoSpaceDN w:val="0"/>
        <w:adjustRightInd w:val="0"/>
        <w:spacing w:line="240" w:lineRule="auto"/>
        <w:ind w:left="1584"/>
      </w:pPr>
      <w:r>
        <w:t>Load time: 7 PM EST (DB time 5:00 PM)</w:t>
      </w:r>
    </w:p>
    <w:p w:rsidR="004D3364" w:rsidRDefault="004D3364" w:rsidP="004D3364">
      <w:pPr>
        <w:widowControl/>
        <w:autoSpaceDE w:val="0"/>
        <w:autoSpaceDN w:val="0"/>
        <w:adjustRightInd w:val="0"/>
        <w:spacing w:line="240" w:lineRule="auto"/>
        <w:ind w:left="1584"/>
      </w:pPr>
      <w:r>
        <w:t xml:space="preserve">Destination Table: </w:t>
      </w:r>
      <w:r w:rsidR="00B00CD1">
        <w:t>EmpID_To_SupID</w:t>
      </w:r>
      <w:r w:rsidR="00B00CD1" w:rsidDel="00B00CD1">
        <w:t xml:space="preserve"> </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lastRenderedPageBreak/>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503E9D" w:rsidRDefault="00503E9D" w:rsidP="00503E9D">
      <w:pPr>
        <w:pStyle w:val="Heading4"/>
      </w:pPr>
      <w:bookmarkStart w:id="617" w:name="_Toc493675044"/>
      <w:bookmarkStart w:id="618" w:name="_Toc495488360"/>
      <w:r>
        <w:t>HR Employee Feed from HR</w:t>
      </w:r>
      <w:bookmarkEnd w:id="617"/>
      <w:bookmarkEnd w:id="618"/>
    </w:p>
    <w:p w:rsidR="00503E9D" w:rsidRDefault="00503E9D" w:rsidP="00503E9D">
      <w:pPr>
        <w:widowControl/>
        <w:autoSpaceDE w:val="0"/>
        <w:autoSpaceDN w:val="0"/>
        <w:adjustRightInd w:val="0"/>
        <w:spacing w:line="240" w:lineRule="auto"/>
        <w:ind w:left="1584"/>
      </w:pPr>
      <w:r>
        <w:t>Description: This is a static list of HR employees that are loaded into the eCoaching Employee Hierarchy table to allow for them to access the eCoaching application functionality. The HR Employees from the PeopleSoft file are disregarded and populated form this file. (This was because it was not an efficient process for the enterprise team providing the Employee file to update their code each time a new HR job code had to be added to the feed).The HR Employee file is a static file that is only updated when there are changes to the Employees. The HR Employees are merged into the Hierarchy staging table and from there the downstream processing is the same as the rest of the employees.</w:t>
      </w:r>
    </w:p>
    <w:p w:rsidR="00503E9D" w:rsidRDefault="00503E9D" w:rsidP="00503E9D">
      <w:pPr>
        <w:widowControl/>
        <w:autoSpaceDE w:val="0"/>
        <w:autoSpaceDN w:val="0"/>
        <w:adjustRightInd w:val="0"/>
        <w:spacing w:line="240" w:lineRule="auto"/>
        <w:ind w:left="1584"/>
      </w:pPr>
    </w:p>
    <w:p w:rsidR="00503E9D" w:rsidRDefault="00503E9D" w:rsidP="00503E9D">
      <w:pPr>
        <w:widowControl/>
        <w:autoSpaceDE w:val="0"/>
        <w:autoSpaceDN w:val="0"/>
        <w:adjustRightInd w:val="0"/>
        <w:spacing w:line="240" w:lineRule="auto"/>
        <w:ind w:left="1584"/>
      </w:pPr>
      <w:r>
        <w:t>Source system: HR Team</w:t>
      </w:r>
    </w:p>
    <w:p w:rsidR="00503E9D" w:rsidRDefault="00503E9D" w:rsidP="00503E9D">
      <w:pPr>
        <w:widowControl/>
        <w:autoSpaceDE w:val="0"/>
        <w:autoSpaceDN w:val="0"/>
        <w:adjustRightInd w:val="0"/>
        <w:spacing w:line="240" w:lineRule="auto"/>
        <w:ind w:left="1584"/>
      </w:pPr>
      <w:r>
        <w:t xml:space="preserve">Staging location: </w:t>
      </w:r>
      <w:hyperlink r:id="rId11" w:history="1">
        <w:r w:rsidRPr="004738C5">
          <w:rPr>
            <w:rStyle w:val="Hyperlink"/>
          </w:rPr>
          <w:t>\\vrivscors01\BCC Scorecards\Coaching\HRInfo\</w:t>
        </w:r>
      </w:hyperlink>
    </w:p>
    <w:p w:rsidR="00503E9D" w:rsidRDefault="00503E9D" w:rsidP="00503E9D">
      <w:pPr>
        <w:widowControl/>
        <w:autoSpaceDE w:val="0"/>
        <w:autoSpaceDN w:val="0"/>
        <w:adjustRightInd w:val="0"/>
        <w:spacing w:line="240" w:lineRule="auto"/>
        <w:ind w:left="1584"/>
      </w:pPr>
      <w:r w:rsidRPr="007C77CD">
        <w:t xml:space="preserve">File name: </w:t>
      </w:r>
      <w:r w:rsidRPr="00503E9D">
        <w:t>HR_Employee_Information.csv</w:t>
      </w:r>
    </w:p>
    <w:p w:rsidR="00503E9D" w:rsidRDefault="00503E9D" w:rsidP="00503E9D">
      <w:pPr>
        <w:widowControl/>
        <w:autoSpaceDE w:val="0"/>
        <w:autoSpaceDN w:val="0"/>
        <w:adjustRightInd w:val="0"/>
        <w:spacing w:line="240" w:lineRule="auto"/>
        <w:ind w:left="1584"/>
      </w:pPr>
      <w:r>
        <w:t>Frequency: Static (Updated as needed when there are changes)</w:t>
      </w:r>
    </w:p>
    <w:p w:rsidR="00503E9D" w:rsidRDefault="00503E9D" w:rsidP="00503E9D">
      <w:pPr>
        <w:widowControl/>
        <w:autoSpaceDE w:val="0"/>
        <w:autoSpaceDN w:val="0"/>
        <w:adjustRightInd w:val="0"/>
        <w:spacing w:line="240" w:lineRule="auto"/>
        <w:ind w:left="1584"/>
      </w:pPr>
      <w:r w:rsidRPr="000E72D7">
        <w:t>Load job: CoachingHierarchyLoad sql agent job</w:t>
      </w:r>
    </w:p>
    <w:p w:rsidR="00503E9D" w:rsidRDefault="00503E9D" w:rsidP="00503E9D">
      <w:pPr>
        <w:widowControl/>
        <w:autoSpaceDE w:val="0"/>
        <w:autoSpaceDN w:val="0"/>
        <w:adjustRightInd w:val="0"/>
        <w:spacing w:line="240" w:lineRule="auto"/>
        <w:ind w:left="1584"/>
      </w:pPr>
      <w:r>
        <w:t>Load time: 7 PM EST (DB time 5:00 PM)</w:t>
      </w:r>
    </w:p>
    <w:p w:rsidR="00503E9D" w:rsidRDefault="00503E9D" w:rsidP="00503E9D">
      <w:pPr>
        <w:widowControl/>
        <w:autoSpaceDE w:val="0"/>
        <w:autoSpaceDN w:val="0"/>
        <w:adjustRightInd w:val="0"/>
        <w:spacing w:line="240" w:lineRule="auto"/>
        <w:ind w:left="1584"/>
      </w:pPr>
      <w:r>
        <w:t xml:space="preserve">Destination Table: </w:t>
      </w:r>
      <w:r w:rsidR="00B00CD1">
        <w:t>Employee_Hierarchy</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19" w:name="_Toc493675045"/>
      <w:bookmarkStart w:id="620" w:name="_Toc495488361"/>
      <w:r>
        <w:t>Web Interface for Coaching Logs</w:t>
      </w:r>
      <w:bookmarkEnd w:id="619"/>
      <w:bookmarkEnd w:id="620"/>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21" w:name="_Toc493675046"/>
      <w:bookmarkStart w:id="622" w:name="_Toc495488362"/>
      <w:r>
        <w:t>Quality Feed for Coaching Logs</w:t>
      </w:r>
      <w:bookmarkEnd w:id="621"/>
      <w:bookmarkEnd w:id="622"/>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rsidRPr="000E72D7">
        <w:t>Load job</w:t>
      </w:r>
      <w:r w:rsidR="00EF3724" w:rsidRPr="000E72D7">
        <w:t xml:space="preserve">: </w:t>
      </w:r>
      <w:r w:rsidR="007C77CD" w:rsidRPr="000E72D7">
        <w:t>CoachingQualityLoad</w:t>
      </w:r>
    </w:p>
    <w:p w:rsidR="00145185" w:rsidRDefault="00145185" w:rsidP="00145185">
      <w:pPr>
        <w:widowControl/>
        <w:autoSpaceDE w:val="0"/>
        <w:autoSpaceDN w:val="0"/>
        <w:adjustRightInd w:val="0"/>
        <w:spacing w:line="240" w:lineRule="auto"/>
        <w:ind w:left="1584"/>
      </w:pPr>
      <w:r>
        <w:t>Load time</w:t>
      </w:r>
      <w:r w:rsidR="00EF3724">
        <w:t xml:space="preserve">: </w:t>
      </w:r>
      <w:r w:rsidR="007C77CD">
        <w:t>8 P</w:t>
      </w:r>
      <w:r w:rsidR="00EF3724">
        <w:t>M EST (</w:t>
      </w:r>
      <w:r w:rsidR="007C77CD">
        <w:t>6 PM</w:t>
      </w:r>
      <w:r w:rsidR="00EF3724">
        <w:t xml:space="preserve"> Database time)</w:t>
      </w:r>
    </w:p>
    <w:p w:rsidR="00072439" w:rsidRDefault="00072439"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lastRenderedPageBreak/>
        <w:t>Destination Table(s)</w:t>
      </w:r>
    </w:p>
    <w:p w:rsidR="009E30C1" w:rsidRDefault="009E30C1" w:rsidP="009E30C1">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Quality_Coaching_Stage</w:t>
      </w:r>
    </w:p>
    <w:p w:rsidR="009E30C1" w:rsidRDefault="009E30C1" w:rsidP="009E30C1">
      <w:pPr>
        <w:widowControl/>
        <w:autoSpaceDE w:val="0"/>
        <w:autoSpaceDN w:val="0"/>
        <w:adjustRightInd w:val="0"/>
        <w:spacing w:line="240" w:lineRule="auto"/>
        <w:ind w:left="1584"/>
      </w:pPr>
      <w:r>
        <w:t>Quality_Coaching_Rejected</w:t>
      </w:r>
    </w:p>
    <w:p w:rsidR="009E30C1" w:rsidRDefault="009E30C1" w:rsidP="009E30C1">
      <w:pPr>
        <w:widowControl/>
        <w:autoSpaceDE w:val="0"/>
        <w:autoSpaceDN w:val="0"/>
        <w:adjustRightInd w:val="0"/>
        <w:spacing w:line="240" w:lineRule="auto"/>
        <w:ind w:left="1584"/>
      </w:pPr>
      <w:r>
        <w:t>Quality_Coaching_Fact</w:t>
      </w:r>
    </w:p>
    <w:p w:rsidR="009E30C1" w:rsidRDefault="009E30C1" w:rsidP="009E30C1">
      <w:pPr>
        <w:widowControl/>
        <w:autoSpaceDE w:val="0"/>
        <w:autoSpaceDN w:val="0"/>
        <w:adjustRightInd w:val="0"/>
        <w:spacing w:line="240" w:lineRule="auto"/>
        <w:ind w:left="1584"/>
      </w:pPr>
      <w:r>
        <w:t>Quality_FileList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76"/>
        <w:gridCol w:w="2450"/>
        <w:gridCol w:w="2094"/>
        <w:gridCol w:w="1346"/>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2. Used along with Oppor_Rein value to determine Status</w:t>
            </w:r>
          </w:p>
        </w:tc>
      </w:tr>
      <w:tr w:rsidR="00BB6F33" w:rsidTr="008E3C02">
        <w:tc>
          <w:tcPr>
            <w:tcW w:w="1924" w:type="dxa"/>
          </w:tcPr>
          <w:p w:rsidR="00130684" w:rsidRDefault="00130684">
            <w:r w:rsidRPr="00874266">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w:t>
            </w:r>
            <w:r>
              <w:lastRenderedPageBreak/>
              <w:t>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623" w:name="_Toc493675047"/>
      <w:bookmarkStart w:id="624" w:name="_Toc495488363"/>
      <w:r>
        <w:t>Outliers Feed for Coaching Logs</w:t>
      </w:r>
      <w:bookmarkEnd w:id="623"/>
      <w:bookmarkEnd w:id="624"/>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w:t>
      </w:r>
      <w:r w:rsidR="007C77CD" w:rsidRPr="007C77CD">
        <w:t>the CCO</w:t>
      </w:r>
      <w:r w:rsidR="000A52DB" w:rsidRPr="007C77CD">
        <w:t xml:space="preserve"> Analytics team</w:t>
      </w:r>
      <w:r w:rsidR="000A52DB">
        <w:t xml:space="preserve"> which will identify thresholds and exceptions for 19 metrics that require coaching or further research by Call Center Mangers (CCM). A feed will be generated for each metric based o</w:t>
      </w:r>
      <w:r w:rsidR="007C77CD">
        <w:t>n the predefined input format.</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6210" w:type="dxa"/>
        <w:tblInd w:w="2160" w:type="dxa"/>
        <w:tblLook w:val="04A0" w:firstRow="1" w:lastRow="0" w:firstColumn="1" w:lastColumn="0" w:noHBand="0" w:noVBand="1"/>
      </w:tblPr>
      <w:tblGrid>
        <w:gridCol w:w="6210"/>
      </w:tblGrid>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7C77CD" w:rsidRDefault="00357E76" w:rsidP="00931B65">
            <w:pPr>
              <w:pStyle w:val="ListParagraph"/>
              <w:widowControl/>
              <w:numPr>
                <w:ilvl w:val="0"/>
                <w:numId w:val="4"/>
              </w:numPr>
              <w:spacing w:line="240" w:lineRule="auto"/>
              <w:rPr>
                <w:color w:val="000000"/>
              </w:rPr>
            </w:pPr>
            <w:r w:rsidRPr="007C77CD">
              <w:rPr>
                <w:color w:val="000000"/>
              </w:rPr>
              <w:t>ISG Consults-ISG</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Transfers-TRN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CB64EB" w:rsidRPr="00357E76" w:rsidTr="00CB64EB">
        <w:trPr>
          <w:trHeight w:val="300"/>
        </w:trPr>
        <w:tc>
          <w:tcPr>
            <w:tcW w:w="6210" w:type="dxa"/>
            <w:tcBorders>
              <w:top w:val="nil"/>
              <w:left w:val="nil"/>
              <w:bottom w:val="nil"/>
              <w:right w:val="nil"/>
            </w:tcBorders>
            <w:shd w:val="clear" w:color="auto" w:fill="auto"/>
            <w:noWrap/>
            <w:vAlign w:val="bottom"/>
          </w:tcPr>
          <w:p w:rsidR="00CB64EB" w:rsidRPr="00357E76" w:rsidRDefault="00CB64EB" w:rsidP="00931B65">
            <w:pPr>
              <w:pStyle w:val="ListParagraph"/>
              <w:widowControl/>
              <w:numPr>
                <w:ilvl w:val="0"/>
                <w:numId w:val="4"/>
              </w:numPr>
              <w:spacing w:line="240" w:lineRule="auto"/>
              <w:rPr>
                <w:color w:val="000000"/>
              </w:rPr>
            </w:pPr>
            <w:r w:rsidRPr="00357E76">
              <w:rPr>
                <w:color w:val="000000"/>
              </w:rPr>
              <w:t>Inappropriate ARC Escalation</w:t>
            </w:r>
            <w:r>
              <w:rPr>
                <w:color w:val="000000"/>
              </w:rPr>
              <w:t xml:space="preserve"> FFM </w:t>
            </w:r>
            <w:r w:rsidRPr="00357E76">
              <w:rPr>
                <w:color w:val="000000"/>
              </w:rPr>
              <w:t>-IAE</w:t>
            </w:r>
            <w:r>
              <w:rPr>
                <w:color w:val="000000"/>
              </w:rPr>
              <w:t>F</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CB64EB">
        <w:trPr>
          <w:trHeight w:val="300"/>
        </w:trPr>
        <w:tc>
          <w:tcPr>
            <w:tcW w:w="6210" w:type="dxa"/>
            <w:tcBorders>
              <w:top w:val="nil"/>
              <w:left w:val="nil"/>
              <w:bottom w:val="nil"/>
              <w:right w:val="nil"/>
            </w:tcBorders>
            <w:shd w:val="clear" w:color="auto" w:fill="auto"/>
            <w:noWrap/>
            <w:vAlign w:val="bottom"/>
            <w:hideMark/>
          </w:tcPr>
          <w:p w:rsidR="00357E76" w:rsidRDefault="000E72D7" w:rsidP="00931B65">
            <w:pPr>
              <w:pStyle w:val="ListParagraph"/>
              <w:widowControl/>
              <w:numPr>
                <w:ilvl w:val="0"/>
                <w:numId w:val="4"/>
              </w:numPr>
              <w:spacing w:line="240" w:lineRule="auto"/>
              <w:rPr>
                <w:color w:val="000000"/>
              </w:rPr>
            </w:pPr>
            <w:r>
              <w:rPr>
                <w:color w:val="000000"/>
              </w:rPr>
              <w:t xml:space="preserve">CCO </w:t>
            </w:r>
            <w:r w:rsidR="00357E76" w:rsidRPr="00357E76">
              <w:rPr>
                <w:color w:val="000000"/>
              </w:rPr>
              <w:t>Security and Privacy Incident Coaching-SPI</w:t>
            </w:r>
          </w:p>
          <w:p w:rsidR="00FA30B8" w:rsidRDefault="00FA30B8" w:rsidP="00FA30B8">
            <w:pPr>
              <w:pStyle w:val="ListParagraph"/>
              <w:widowControl/>
              <w:numPr>
                <w:ilvl w:val="0"/>
                <w:numId w:val="4"/>
              </w:numPr>
              <w:spacing w:line="240" w:lineRule="auto"/>
              <w:rPr>
                <w:color w:val="000000"/>
              </w:rPr>
            </w:pPr>
            <w:r w:rsidRPr="00357E76">
              <w:rPr>
                <w:color w:val="000000"/>
              </w:rPr>
              <w:t xml:space="preserve">Inappropriate ARC </w:t>
            </w:r>
            <w:r>
              <w:rPr>
                <w:color w:val="000000"/>
              </w:rPr>
              <w:t>Transfer</w:t>
            </w:r>
            <w:r w:rsidRPr="00357E76">
              <w:rPr>
                <w:color w:val="000000"/>
              </w:rPr>
              <w:t>-IA</w:t>
            </w:r>
            <w:r>
              <w:rPr>
                <w:color w:val="000000"/>
              </w:rPr>
              <w:t>T</w:t>
            </w:r>
          </w:p>
          <w:p w:rsidR="004540CA" w:rsidRDefault="00331460" w:rsidP="00FA30B8">
            <w:pPr>
              <w:pStyle w:val="ListParagraph"/>
              <w:widowControl/>
              <w:numPr>
                <w:ilvl w:val="0"/>
                <w:numId w:val="4"/>
              </w:numPr>
              <w:spacing w:line="240" w:lineRule="auto"/>
              <w:rPr>
                <w:color w:val="000000"/>
              </w:rPr>
            </w:pPr>
            <w:r w:rsidRPr="00331460">
              <w:rPr>
                <w:color w:val="000000"/>
              </w:rPr>
              <w:t>Exceed Break Length</w:t>
            </w:r>
            <w:r>
              <w:rPr>
                <w:color w:val="000000"/>
              </w:rPr>
              <w:t xml:space="preserve"> – BRL</w:t>
            </w:r>
          </w:p>
          <w:p w:rsidR="00331460" w:rsidRPr="00331460" w:rsidRDefault="00331460" w:rsidP="00331460">
            <w:pPr>
              <w:pStyle w:val="ListParagraph"/>
              <w:widowControl/>
              <w:numPr>
                <w:ilvl w:val="0"/>
                <w:numId w:val="4"/>
              </w:numPr>
              <w:spacing w:line="240" w:lineRule="auto"/>
              <w:rPr>
                <w:color w:val="000000"/>
              </w:rPr>
            </w:pPr>
            <w:r w:rsidRPr="00331460">
              <w:rPr>
                <w:color w:val="000000"/>
              </w:rPr>
              <w:lastRenderedPageBreak/>
              <w:t xml:space="preserve"> Exceed Number of Breaks</w:t>
            </w:r>
            <w:r>
              <w:rPr>
                <w:color w:val="000000"/>
              </w:rPr>
              <w:t xml:space="preserve"> - BRN</w:t>
            </w:r>
          </w:p>
          <w:p w:rsidR="00331460" w:rsidRPr="00357E76" w:rsidRDefault="00331460" w:rsidP="00FA30B8">
            <w:pPr>
              <w:pStyle w:val="ListParagraph"/>
              <w:widowControl/>
              <w:numPr>
                <w:ilvl w:val="0"/>
                <w:numId w:val="4"/>
              </w:numPr>
              <w:spacing w:line="240" w:lineRule="auto"/>
              <w:rPr>
                <w:color w:val="000000"/>
              </w:rPr>
            </w:pP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rsidRPr="000E72D7">
        <w:t>Load job</w:t>
      </w:r>
      <w:r w:rsidR="006F25BB" w:rsidRPr="000E72D7">
        <w:t xml:space="preserve">: </w:t>
      </w:r>
      <w:r w:rsidR="007C77CD" w:rsidRPr="000E72D7">
        <w:t>CoachingOutlierLoad</w:t>
      </w:r>
    </w:p>
    <w:p w:rsidR="007C77CD" w:rsidRDefault="007C77CD" w:rsidP="007C77CD">
      <w:pPr>
        <w:widowControl/>
        <w:autoSpaceDE w:val="0"/>
        <w:autoSpaceDN w:val="0"/>
        <w:adjustRightInd w:val="0"/>
        <w:spacing w:line="240" w:lineRule="auto"/>
        <w:ind w:left="1584"/>
      </w:pPr>
      <w:r>
        <w:t>Load time: 8:30 PM EST (6:30 PM Database time)</w:t>
      </w:r>
    </w:p>
    <w:p w:rsidR="005940D7" w:rsidRDefault="005940D7"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145185">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Coaching_Log</w:t>
      </w:r>
    </w:p>
    <w:p w:rsidR="009E30C1" w:rsidRDefault="009E30C1" w:rsidP="009E30C1">
      <w:pPr>
        <w:widowControl/>
        <w:autoSpaceDE w:val="0"/>
        <w:autoSpaceDN w:val="0"/>
        <w:adjustRightInd w:val="0"/>
        <w:spacing w:line="240" w:lineRule="auto"/>
        <w:ind w:left="1584"/>
      </w:pPr>
      <w:r>
        <w:t>Coaching_Log_Reason</w:t>
      </w:r>
    </w:p>
    <w:p w:rsidR="009E30C1" w:rsidRDefault="009E30C1" w:rsidP="009E30C1">
      <w:pPr>
        <w:widowControl/>
        <w:autoSpaceDE w:val="0"/>
        <w:autoSpaceDN w:val="0"/>
        <w:adjustRightInd w:val="0"/>
        <w:spacing w:line="240" w:lineRule="auto"/>
        <w:ind w:left="1584"/>
      </w:pPr>
      <w:r>
        <w:t>Outlier_Coaching_Stage</w:t>
      </w:r>
    </w:p>
    <w:p w:rsidR="009E30C1" w:rsidRDefault="009E30C1" w:rsidP="009E30C1">
      <w:pPr>
        <w:widowControl/>
        <w:autoSpaceDE w:val="0"/>
        <w:autoSpaceDN w:val="0"/>
        <w:adjustRightInd w:val="0"/>
        <w:spacing w:line="240" w:lineRule="auto"/>
        <w:ind w:left="1584"/>
      </w:pPr>
      <w:r>
        <w:t>Outlier_Coaching_Rejected</w:t>
      </w:r>
    </w:p>
    <w:p w:rsidR="009E30C1" w:rsidRDefault="009E30C1" w:rsidP="009E30C1">
      <w:pPr>
        <w:widowControl/>
        <w:autoSpaceDE w:val="0"/>
        <w:autoSpaceDN w:val="0"/>
        <w:adjustRightInd w:val="0"/>
        <w:spacing w:line="240" w:lineRule="auto"/>
        <w:ind w:left="1584"/>
      </w:pPr>
      <w:r>
        <w:t>Outlier_Coaching_Fact</w:t>
      </w:r>
    </w:p>
    <w:p w:rsidR="009E30C1" w:rsidRDefault="009E30C1" w:rsidP="009E30C1">
      <w:pPr>
        <w:widowControl/>
        <w:autoSpaceDE w:val="0"/>
        <w:autoSpaceDN w:val="0"/>
        <w:adjustRightInd w:val="0"/>
        <w:spacing w:line="240" w:lineRule="auto"/>
        <w:ind w:left="1584"/>
      </w:pPr>
      <w:r>
        <w:t>Outlier_FileList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34"/>
        <w:gridCol w:w="2538"/>
        <w:gridCol w:w="1435"/>
        <w:gridCol w:w="959"/>
      </w:tblGrid>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9301E3">
            <w:pPr>
              <w:widowControl/>
              <w:autoSpaceDE w:val="0"/>
              <w:autoSpaceDN w:val="0"/>
              <w:adjustRightInd w:val="0"/>
              <w:spacing w:line="240" w:lineRule="auto"/>
            </w:pPr>
            <w:r>
              <w:t>Coaching_Log</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2873BF" w:rsidP="009301E3">
            <w:pPr>
              <w:widowControl/>
              <w:autoSpaceDE w:val="0"/>
              <w:autoSpaceDN w:val="0"/>
              <w:adjustRightInd w:val="0"/>
              <w:spacing w:line="240" w:lineRule="auto"/>
            </w:pPr>
            <w:r>
              <w:t>numReportID</w:t>
            </w:r>
          </w:p>
        </w:tc>
        <w:tc>
          <w:tcPr>
            <w:tcW w:w="2614" w:type="dxa"/>
          </w:tcPr>
          <w:p w:rsidR="005940D7" w:rsidRDefault="002873BF" w:rsidP="009301E3">
            <w:pPr>
              <w:widowControl/>
              <w:autoSpaceDE w:val="0"/>
              <w:autoSpaceDN w:val="0"/>
              <w:adjustRightInd w:val="0"/>
              <w:spacing w:line="240" w:lineRule="auto"/>
            </w:pPr>
            <w:r>
              <w:t>Report_ID</w:t>
            </w:r>
          </w:p>
        </w:tc>
        <w:tc>
          <w:tcPr>
            <w:tcW w:w="1475" w:type="dxa"/>
          </w:tcPr>
          <w:p w:rsidR="005940D7" w:rsidRDefault="00864945" w:rsidP="009301E3">
            <w:pPr>
              <w:widowControl/>
              <w:autoSpaceDE w:val="0"/>
              <w:autoSpaceDN w:val="0"/>
              <w:adjustRightInd w:val="0"/>
              <w:spacing w:line="240" w:lineRule="auto"/>
            </w:pPr>
            <w:r w:rsidRPr="00F02C6D">
              <w:t>numReportID</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strReportCode</w:t>
            </w:r>
          </w:p>
        </w:tc>
        <w:tc>
          <w:tcPr>
            <w:tcW w:w="2614" w:type="dxa"/>
          </w:tcPr>
          <w:p w:rsidR="005940D7" w:rsidRDefault="002873BF" w:rsidP="009301E3">
            <w:pPr>
              <w:widowControl/>
              <w:autoSpaceDE w:val="0"/>
              <w:autoSpaceDN w:val="0"/>
              <w:adjustRightInd w:val="0"/>
              <w:spacing w:line="240" w:lineRule="auto"/>
            </w:pPr>
            <w:r>
              <w:t>Report_Code</w:t>
            </w:r>
          </w:p>
        </w:tc>
        <w:tc>
          <w:tcPr>
            <w:tcW w:w="1475" w:type="dxa"/>
          </w:tcPr>
          <w:p w:rsidR="005940D7" w:rsidRDefault="00864945" w:rsidP="009301E3">
            <w:pPr>
              <w:widowControl/>
              <w:autoSpaceDE w:val="0"/>
              <w:autoSpaceDN w:val="0"/>
              <w:adjustRightInd w:val="0"/>
              <w:spacing w:line="240" w:lineRule="auto"/>
            </w:pPr>
            <w:r w:rsidRPr="00F02C6D">
              <w:t>strReportCode</w:t>
            </w:r>
          </w:p>
        </w:tc>
        <w:tc>
          <w:tcPr>
            <w:tcW w:w="984" w:type="dxa"/>
          </w:tcPr>
          <w:p w:rsidR="005940D7" w:rsidRDefault="005940D7" w:rsidP="009301E3">
            <w:pPr>
              <w:widowControl/>
              <w:autoSpaceDE w:val="0"/>
              <w:autoSpaceDN w:val="0"/>
              <w:adjustRightInd w:val="0"/>
              <w:spacing w:line="240" w:lineRule="auto"/>
            </w:pPr>
          </w:p>
        </w:tc>
      </w:tr>
      <w:tr w:rsidR="00864945" w:rsidTr="00F02C6D">
        <w:tc>
          <w:tcPr>
            <w:tcW w:w="2919" w:type="dxa"/>
          </w:tcPr>
          <w:p w:rsidR="00864945" w:rsidRDefault="00864945" w:rsidP="009301E3">
            <w:r>
              <w:t>strFormType</w:t>
            </w:r>
          </w:p>
        </w:tc>
        <w:tc>
          <w:tcPr>
            <w:tcW w:w="2614" w:type="dxa"/>
          </w:tcPr>
          <w:p w:rsidR="00864945" w:rsidRDefault="00864945" w:rsidP="009301E3">
            <w:pPr>
              <w:widowControl/>
              <w:autoSpaceDE w:val="0"/>
              <w:autoSpaceDN w:val="0"/>
              <w:adjustRightInd w:val="0"/>
              <w:spacing w:line="240" w:lineRule="auto"/>
            </w:pPr>
            <w:r>
              <w:t>Form_Type</w:t>
            </w:r>
          </w:p>
        </w:tc>
        <w:tc>
          <w:tcPr>
            <w:tcW w:w="1475" w:type="dxa"/>
            <w:vMerge w:val="restart"/>
          </w:tcPr>
          <w:p w:rsidR="00864945" w:rsidRDefault="00864945" w:rsidP="009301E3">
            <w:pPr>
              <w:widowControl/>
              <w:autoSpaceDE w:val="0"/>
              <w:autoSpaceDN w:val="0"/>
              <w:adjustRightInd w:val="0"/>
              <w:spacing w:line="240" w:lineRule="auto"/>
            </w:pPr>
            <w:r w:rsidRPr="00F02C6D">
              <w:t>SourceID</w:t>
            </w:r>
          </w:p>
          <w:p w:rsidR="00864945" w:rsidRDefault="00864945" w:rsidP="009301E3">
            <w:pPr>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864945" w:rsidTr="00F02C6D">
        <w:tc>
          <w:tcPr>
            <w:tcW w:w="2919" w:type="dxa"/>
          </w:tcPr>
          <w:p w:rsidR="00864945" w:rsidRDefault="00864945" w:rsidP="009301E3">
            <w:r>
              <w:t>strSource</w:t>
            </w:r>
          </w:p>
        </w:tc>
        <w:tc>
          <w:tcPr>
            <w:tcW w:w="2614" w:type="dxa"/>
          </w:tcPr>
          <w:p w:rsidR="00864945" w:rsidRDefault="00864945" w:rsidP="009301E3">
            <w:pPr>
              <w:widowControl/>
              <w:autoSpaceDE w:val="0"/>
              <w:autoSpaceDN w:val="0"/>
              <w:adjustRightInd w:val="0"/>
              <w:spacing w:line="240" w:lineRule="auto"/>
            </w:pPr>
            <w:r>
              <w:t>Source</w:t>
            </w:r>
          </w:p>
        </w:tc>
        <w:tc>
          <w:tcPr>
            <w:tcW w:w="1475" w:type="dxa"/>
            <w:vMerge/>
          </w:tcPr>
          <w:p w:rsidR="00864945" w:rsidRDefault="00864945" w:rsidP="009301E3">
            <w:pPr>
              <w:widowControl/>
              <w:autoSpaceDE w:val="0"/>
              <w:autoSpaceDN w:val="0"/>
              <w:adjustRightInd w:val="0"/>
              <w:spacing w:line="240" w:lineRule="auto"/>
            </w:pPr>
          </w:p>
        </w:tc>
        <w:tc>
          <w:tcPr>
            <w:tcW w:w="984" w:type="dxa"/>
          </w:tcPr>
          <w:p w:rsidR="00864945" w:rsidRDefault="00864945" w:rsidP="009301E3">
            <w:pPr>
              <w:widowControl/>
              <w:autoSpaceDE w:val="0"/>
              <w:autoSpaceDN w:val="0"/>
              <w:adjustRightInd w:val="0"/>
              <w:spacing w:line="240" w:lineRule="auto"/>
            </w:pPr>
          </w:p>
        </w:tc>
      </w:tr>
      <w:tr w:rsidR="002873BF" w:rsidTr="00F02C6D">
        <w:tc>
          <w:tcPr>
            <w:tcW w:w="2919" w:type="dxa"/>
          </w:tcPr>
          <w:p w:rsidR="005940D7" w:rsidRDefault="002873BF" w:rsidP="009301E3">
            <w:r>
              <w:t>strFormStatus</w:t>
            </w:r>
          </w:p>
        </w:tc>
        <w:tc>
          <w:tcPr>
            <w:tcW w:w="2614" w:type="dxa"/>
          </w:tcPr>
          <w:p w:rsidR="005940D7" w:rsidRDefault="002873BF" w:rsidP="009301E3">
            <w:pPr>
              <w:widowControl/>
              <w:autoSpaceDE w:val="0"/>
              <w:autoSpaceDN w:val="0"/>
              <w:adjustRightInd w:val="0"/>
              <w:spacing w:line="240" w:lineRule="auto"/>
            </w:pPr>
            <w:r>
              <w:t>Form_Status</w:t>
            </w:r>
          </w:p>
        </w:tc>
        <w:tc>
          <w:tcPr>
            <w:tcW w:w="1475" w:type="dxa"/>
          </w:tcPr>
          <w:p w:rsidR="005940D7" w:rsidRDefault="002873BF" w:rsidP="009301E3">
            <w:pPr>
              <w:widowControl/>
              <w:autoSpaceDE w:val="0"/>
              <w:autoSpaceDN w:val="0"/>
              <w:adjustRightInd w:val="0"/>
              <w:spacing w:line="240" w:lineRule="auto"/>
            </w:pPr>
            <w:r w:rsidRPr="00F02C6D">
              <w:t>StatusID</w:t>
            </w:r>
          </w:p>
        </w:tc>
        <w:tc>
          <w:tcPr>
            <w:tcW w:w="984" w:type="dxa"/>
          </w:tcPr>
          <w:p w:rsidR="005940D7" w:rsidRDefault="002873BF" w:rsidP="009301E3">
            <w:pPr>
              <w:widowControl/>
              <w:autoSpaceDE w:val="0"/>
              <w:autoSpaceDN w:val="0"/>
              <w:adjustRightInd w:val="0"/>
              <w:spacing w:line="240" w:lineRule="auto"/>
            </w:pPr>
            <w:r>
              <w:t>Looked up</w:t>
            </w:r>
          </w:p>
        </w:tc>
      </w:tr>
      <w:tr w:rsidR="002873BF" w:rsidTr="00F02C6D">
        <w:tc>
          <w:tcPr>
            <w:tcW w:w="2919" w:type="dxa"/>
          </w:tcPr>
          <w:p w:rsidR="005940D7" w:rsidRDefault="002873BF" w:rsidP="009301E3">
            <w:r>
              <w:t>EventDate</w:t>
            </w:r>
          </w:p>
        </w:tc>
        <w:tc>
          <w:tcPr>
            <w:tcW w:w="2614" w:type="dxa"/>
          </w:tcPr>
          <w:p w:rsidR="005940D7" w:rsidRDefault="002873BF" w:rsidP="009301E3">
            <w:pPr>
              <w:widowControl/>
              <w:autoSpaceDE w:val="0"/>
              <w:autoSpaceDN w:val="0"/>
              <w:adjustRightInd w:val="0"/>
              <w:spacing w:line="240" w:lineRule="auto"/>
            </w:pPr>
            <w:r>
              <w:t>Event_Date</w:t>
            </w:r>
          </w:p>
        </w:tc>
        <w:tc>
          <w:tcPr>
            <w:tcW w:w="1475" w:type="dxa"/>
          </w:tcPr>
          <w:p w:rsidR="005940D7" w:rsidRDefault="00864945" w:rsidP="009301E3">
            <w:pPr>
              <w:widowControl/>
              <w:autoSpaceDE w:val="0"/>
              <w:autoSpaceDN w:val="0"/>
              <w:adjustRightInd w:val="0"/>
              <w:spacing w:line="240" w:lineRule="auto"/>
            </w:pPr>
            <w:r w:rsidRPr="00F02C6D">
              <w:t>EventDate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SubmittedDate</w:t>
            </w:r>
          </w:p>
        </w:tc>
        <w:tc>
          <w:tcPr>
            <w:tcW w:w="2614" w:type="dxa"/>
          </w:tcPr>
          <w:p w:rsidR="005940D7" w:rsidRDefault="002873BF" w:rsidP="009301E3">
            <w:pPr>
              <w:widowControl/>
              <w:autoSpaceDE w:val="0"/>
              <w:autoSpaceDN w:val="0"/>
              <w:adjustRightInd w:val="0"/>
              <w:spacing w:line="240" w:lineRule="auto"/>
            </w:pPr>
            <w:r>
              <w:t>Submitted_Date</w:t>
            </w:r>
          </w:p>
        </w:tc>
        <w:tc>
          <w:tcPr>
            <w:tcW w:w="1475" w:type="dxa"/>
          </w:tcPr>
          <w:p w:rsidR="005940D7" w:rsidRDefault="002873BF" w:rsidP="009301E3">
            <w:pPr>
              <w:widowControl/>
              <w:autoSpaceDE w:val="0"/>
              <w:autoSpaceDN w:val="0"/>
              <w:adjustRightInd w:val="0"/>
              <w:spacing w:line="240" w:lineRule="auto"/>
            </w:pPr>
            <w:r w:rsidRPr="00F02C6D">
              <w:t>SubmittedDate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StartDate</w:t>
            </w:r>
          </w:p>
        </w:tc>
        <w:tc>
          <w:tcPr>
            <w:tcW w:w="2614" w:type="dxa"/>
          </w:tcPr>
          <w:p w:rsidR="005940D7" w:rsidRDefault="002873BF" w:rsidP="009301E3">
            <w:pPr>
              <w:widowControl/>
              <w:autoSpaceDE w:val="0"/>
              <w:autoSpaceDN w:val="0"/>
              <w:adjustRightInd w:val="0"/>
              <w:spacing w:line="240" w:lineRule="auto"/>
            </w:pPr>
            <w:r>
              <w:t>Start_Date</w:t>
            </w:r>
          </w:p>
        </w:tc>
        <w:tc>
          <w:tcPr>
            <w:tcW w:w="1475" w:type="dxa"/>
          </w:tcPr>
          <w:p w:rsidR="005940D7" w:rsidRDefault="00864945" w:rsidP="009301E3">
            <w:pPr>
              <w:widowControl/>
              <w:autoSpaceDE w:val="0"/>
              <w:autoSpaceDN w:val="0"/>
              <w:adjustRightInd w:val="0"/>
              <w:spacing w:line="240" w:lineRule="auto"/>
            </w:pPr>
            <w:r>
              <w:t>StartDate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strSubmitterName</w:t>
            </w:r>
          </w:p>
        </w:tc>
        <w:tc>
          <w:tcPr>
            <w:tcW w:w="2614" w:type="dxa"/>
          </w:tcPr>
          <w:p w:rsidR="005940D7" w:rsidRDefault="002873BF" w:rsidP="009301E3">
            <w:pPr>
              <w:widowControl/>
              <w:autoSpaceDE w:val="0"/>
              <w:autoSpaceDN w:val="0"/>
              <w:adjustRightInd w:val="0"/>
              <w:spacing w:line="240" w:lineRule="auto"/>
            </w:pPr>
            <w:r>
              <w:t>Submitter_LANID</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strSubmitterEmail</w:t>
            </w:r>
          </w:p>
        </w:tc>
        <w:tc>
          <w:tcPr>
            <w:tcW w:w="2614" w:type="dxa"/>
          </w:tcPr>
          <w:p w:rsidR="005940D7" w:rsidRDefault="002873BF" w:rsidP="009301E3">
            <w:pPr>
              <w:widowControl/>
              <w:autoSpaceDE w:val="0"/>
              <w:autoSpaceDN w:val="0"/>
              <w:adjustRightInd w:val="0"/>
              <w:spacing w:line="240" w:lineRule="auto"/>
            </w:pPr>
            <w:r>
              <w:t>Submitter_Email</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w:t>
            </w:r>
          </w:p>
        </w:tc>
        <w:tc>
          <w:tcPr>
            <w:tcW w:w="2614" w:type="dxa"/>
          </w:tcPr>
          <w:p w:rsidR="005940D7" w:rsidRDefault="002873BF" w:rsidP="009301E3">
            <w:pPr>
              <w:widowControl/>
              <w:autoSpaceDE w:val="0"/>
              <w:autoSpaceDN w:val="0"/>
              <w:adjustRightInd w:val="0"/>
              <w:spacing w:line="240" w:lineRule="auto"/>
            </w:pPr>
            <w:r>
              <w:t>CSR_LANID</w:t>
            </w:r>
          </w:p>
        </w:tc>
        <w:tc>
          <w:tcPr>
            <w:tcW w:w="1475" w:type="dxa"/>
          </w:tcPr>
          <w:p w:rsidR="005940D7" w:rsidRDefault="002873BF" w:rsidP="009301E3">
            <w:pPr>
              <w:widowControl/>
              <w:autoSpaceDE w:val="0"/>
              <w:autoSpaceDN w:val="0"/>
              <w:adjustRightInd w:val="0"/>
              <w:spacing w:line="240" w:lineRule="auto"/>
            </w:pPr>
            <w:r w:rsidRPr="00F02C6D">
              <w:t>FormName, CSR</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strCSRSite</w:t>
            </w:r>
          </w:p>
        </w:tc>
        <w:tc>
          <w:tcPr>
            <w:tcW w:w="2614" w:type="dxa"/>
          </w:tcPr>
          <w:p w:rsidR="005940D7" w:rsidRDefault="002873BF" w:rsidP="009301E3">
            <w:pPr>
              <w:widowControl/>
              <w:autoSpaceDE w:val="0"/>
              <w:autoSpaceDN w:val="0"/>
              <w:adjustRightInd w:val="0"/>
              <w:spacing w:line="240" w:lineRule="auto"/>
            </w:pPr>
            <w:r>
              <w:t>CSR_Site</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strCoachingReason_Current_Coaching_Initiatives</w:t>
            </w:r>
          </w:p>
        </w:tc>
        <w:tc>
          <w:tcPr>
            <w:tcW w:w="2614" w:type="dxa"/>
          </w:tcPr>
          <w:p w:rsidR="005940D7" w:rsidRDefault="002873BF" w:rsidP="009301E3">
            <w:pPr>
              <w:widowControl/>
              <w:autoSpaceDE w:val="0"/>
              <w:autoSpaceDN w:val="0"/>
              <w:adjustRightInd w:val="0"/>
              <w:spacing w:line="240" w:lineRule="auto"/>
            </w:pPr>
            <w:r>
              <w:t>CoachReason_Current_Coaching_Initiatives</w:t>
            </w: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txtDescription</w:t>
            </w:r>
          </w:p>
        </w:tc>
        <w:tc>
          <w:tcPr>
            <w:tcW w:w="2614" w:type="dxa"/>
          </w:tcPr>
          <w:p w:rsidR="005940D7" w:rsidRDefault="002873BF" w:rsidP="009301E3">
            <w:pPr>
              <w:widowControl/>
              <w:autoSpaceDE w:val="0"/>
              <w:autoSpaceDN w:val="0"/>
              <w:adjustRightInd w:val="0"/>
              <w:spacing w:line="240" w:lineRule="auto"/>
            </w:pPr>
            <w:r>
              <w:t>TextDescription</w:t>
            </w:r>
          </w:p>
        </w:tc>
        <w:tc>
          <w:tcPr>
            <w:tcW w:w="1475" w:type="dxa"/>
          </w:tcPr>
          <w:p w:rsidR="005940D7" w:rsidRDefault="002873BF" w:rsidP="009301E3">
            <w:pPr>
              <w:widowControl/>
              <w:autoSpaceDE w:val="0"/>
              <w:autoSpaceDN w:val="0"/>
              <w:adjustRightInd w:val="0"/>
              <w:spacing w:line="240" w:lineRule="auto"/>
            </w:pPr>
            <w:r w:rsidRPr="00F02C6D">
              <w:t>Description</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2873BF" w:rsidP="009301E3">
            <w:r>
              <w:t>strProgram</w:t>
            </w:r>
          </w:p>
        </w:tc>
        <w:tc>
          <w:tcPr>
            <w:tcW w:w="2614" w:type="dxa"/>
          </w:tcPr>
          <w:p w:rsidR="005940D7" w:rsidRDefault="002873BF" w:rsidP="009301E3">
            <w:pPr>
              <w:widowControl/>
              <w:autoSpaceDE w:val="0"/>
              <w:autoSpaceDN w:val="0"/>
              <w:adjustRightInd w:val="0"/>
              <w:spacing w:line="240" w:lineRule="auto"/>
            </w:pPr>
            <w:r>
              <w:t>Program</w:t>
            </w:r>
          </w:p>
        </w:tc>
        <w:tc>
          <w:tcPr>
            <w:tcW w:w="1475" w:type="dxa"/>
          </w:tcPr>
          <w:p w:rsidR="005940D7" w:rsidRDefault="002873BF" w:rsidP="009301E3">
            <w:pPr>
              <w:widowControl/>
              <w:autoSpaceDE w:val="0"/>
              <w:autoSpaceDN w:val="0"/>
              <w:adjustRightInd w:val="0"/>
              <w:spacing w:line="240" w:lineRule="auto"/>
            </w:pPr>
            <w:r w:rsidRPr="00F02C6D">
              <w:t>ProgramName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F02C6D" w:rsidP="009301E3">
            <w:r>
              <w:t>strRMgrID</w:t>
            </w:r>
          </w:p>
        </w:tc>
        <w:tc>
          <w:tcPr>
            <w:tcW w:w="2614" w:type="dxa"/>
          </w:tcPr>
          <w:p w:rsidR="005940D7" w:rsidRDefault="00F02C6D" w:rsidP="009301E3">
            <w:pPr>
              <w:widowControl/>
              <w:autoSpaceDE w:val="0"/>
              <w:autoSpaceDN w:val="0"/>
              <w:adjustRightInd w:val="0"/>
              <w:spacing w:line="240" w:lineRule="auto"/>
            </w:pPr>
            <w:r>
              <w:t>RMgr_ID</w:t>
            </w:r>
          </w:p>
        </w:tc>
        <w:tc>
          <w:tcPr>
            <w:tcW w:w="1475" w:type="dxa"/>
          </w:tcPr>
          <w:p w:rsidR="005940D7" w:rsidRDefault="00F02C6D" w:rsidP="009301E3">
            <w:pPr>
              <w:widowControl/>
              <w:autoSpaceDE w:val="0"/>
              <w:autoSpaceDN w:val="0"/>
              <w:adjustRightInd w:val="0"/>
              <w:spacing w:line="240" w:lineRule="auto"/>
            </w:pPr>
            <w:r>
              <w:t>MgrID</w:t>
            </w:r>
          </w:p>
        </w:tc>
        <w:tc>
          <w:tcPr>
            <w:tcW w:w="984" w:type="dxa"/>
          </w:tcPr>
          <w:p w:rsidR="005940D7" w:rsidRDefault="00F02C6D" w:rsidP="009301E3">
            <w:pPr>
              <w:widowControl/>
              <w:autoSpaceDE w:val="0"/>
              <w:autoSpaceDN w:val="0"/>
              <w:adjustRightInd w:val="0"/>
              <w:spacing w:line="240" w:lineRule="auto"/>
            </w:pPr>
            <w:r>
              <w:t>For LCS files</w:t>
            </w:r>
          </w:p>
        </w:tc>
      </w:tr>
      <w:tr w:rsidR="00F02C6D" w:rsidTr="00F02C6D">
        <w:tc>
          <w:tcPr>
            <w:tcW w:w="2919" w:type="dxa"/>
          </w:tcPr>
          <w:p w:rsidR="00F02C6D" w:rsidRDefault="00F02C6D" w:rsidP="009301E3">
            <w:r>
              <w:t>CD1</w:t>
            </w:r>
          </w:p>
        </w:tc>
        <w:tc>
          <w:tcPr>
            <w:tcW w:w="2614" w:type="dxa"/>
          </w:tcPr>
          <w:p w:rsidR="00F02C6D" w:rsidRDefault="00F02C6D" w:rsidP="009301E3">
            <w:pPr>
              <w:widowControl/>
              <w:autoSpaceDE w:val="0"/>
              <w:autoSpaceDN w:val="0"/>
              <w:adjustRightInd w:val="0"/>
              <w:spacing w:line="240" w:lineRule="auto"/>
            </w:pPr>
            <w:r>
              <w:t>CD1</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val="restart"/>
          </w:tcPr>
          <w:p w:rsidR="00F02C6D" w:rsidRDefault="00F02C6D" w:rsidP="00F02C6D">
            <w:pPr>
              <w:widowControl/>
              <w:autoSpaceDE w:val="0"/>
              <w:autoSpaceDN w:val="0"/>
              <w:adjustRightInd w:val="0"/>
              <w:spacing w:line="240" w:lineRule="auto"/>
            </w:pPr>
            <w:r>
              <w:t>Concat with txtDescription for IAE</w:t>
            </w:r>
            <w:ins w:id="625" w:author="Palacherla, Susmitha C (NONUS)" w:date="2017-12-29T15:23:00Z">
              <w:r w:rsidR="0025280A">
                <w:t>/IAEF</w:t>
              </w:r>
            </w:ins>
            <w:r>
              <w:t xml:space="preserve"> and IAT Files</w:t>
            </w:r>
          </w:p>
        </w:tc>
      </w:tr>
      <w:tr w:rsidR="00F02C6D" w:rsidTr="00F02C6D">
        <w:tc>
          <w:tcPr>
            <w:tcW w:w="2919" w:type="dxa"/>
          </w:tcPr>
          <w:p w:rsidR="00F02C6D" w:rsidRDefault="00F02C6D" w:rsidP="009301E3">
            <w:r>
              <w:t>CD2</w:t>
            </w:r>
          </w:p>
        </w:tc>
        <w:tc>
          <w:tcPr>
            <w:tcW w:w="2614" w:type="dxa"/>
          </w:tcPr>
          <w:p w:rsidR="00F02C6D" w:rsidRDefault="00F02C6D" w:rsidP="009301E3">
            <w:pPr>
              <w:widowControl/>
              <w:autoSpaceDE w:val="0"/>
              <w:autoSpaceDN w:val="0"/>
              <w:adjustRightInd w:val="0"/>
              <w:spacing w:line="240" w:lineRule="auto"/>
            </w:pPr>
            <w:r>
              <w:t>CD2</w:t>
            </w:r>
          </w:p>
        </w:tc>
        <w:tc>
          <w:tcPr>
            <w:tcW w:w="1475" w:type="dxa"/>
          </w:tcPr>
          <w:p w:rsidR="00F02C6D" w:rsidRDefault="00F02C6D" w:rsidP="009301E3">
            <w:pPr>
              <w:widowControl/>
              <w:autoSpaceDE w:val="0"/>
              <w:autoSpaceDN w:val="0"/>
              <w:adjustRightInd w:val="0"/>
              <w:spacing w:line="240" w:lineRule="auto"/>
            </w:pPr>
            <w:r>
              <w:t>Description</w:t>
            </w:r>
          </w:p>
        </w:tc>
        <w:tc>
          <w:tcPr>
            <w:tcW w:w="984" w:type="dxa"/>
            <w:vMerge/>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F02C6D" w:rsidTr="00F02C6D">
        <w:tc>
          <w:tcPr>
            <w:tcW w:w="2919" w:type="dxa"/>
          </w:tcPr>
          <w:p w:rsidR="00F02C6D" w:rsidRDefault="00F02C6D" w:rsidP="009301E3"/>
        </w:tc>
        <w:tc>
          <w:tcPr>
            <w:tcW w:w="2614" w:type="dxa"/>
          </w:tcPr>
          <w:p w:rsidR="00F02C6D" w:rsidRDefault="00F02C6D" w:rsidP="009301E3">
            <w:pPr>
              <w:widowControl/>
              <w:autoSpaceDE w:val="0"/>
              <w:autoSpaceDN w:val="0"/>
              <w:adjustRightInd w:val="0"/>
              <w:spacing w:line="240" w:lineRule="auto"/>
            </w:pPr>
          </w:p>
        </w:tc>
        <w:tc>
          <w:tcPr>
            <w:tcW w:w="1475" w:type="dxa"/>
          </w:tcPr>
          <w:p w:rsidR="00F02C6D" w:rsidRDefault="00F02C6D" w:rsidP="009301E3">
            <w:pPr>
              <w:widowControl/>
              <w:autoSpaceDE w:val="0"/>
              <w:autoSpaceDN w:val="0"/>
              <w:adjustRightInd w:val="0"/>
              <w:spacing w:line="240" w:lineRule="auto"/>
            </w:pPr>
          </w:p>
        </w:tc>
        <w:tc>
          <w:tcPr>
            <w:tcW w:w="984" w:type="dxa"/>
          </w:tcPr>
          <w:p w:rsidR="00F02C6D" w:rsidRDefault="00F02C6D" w:rsidP="009301E3">
            <w:pPr>
              <w:widowControl/>
              <w:autoSpaceDE w:val="0"/>
              <w:autoSpaceDN w:val="0"/>
              <w:adjustRightInd w:val="0"/>
              <w:spacing w:line="240" w:lineRule="auto"/>
            </w:pPr>
          </w:p>
        </w:tc>
      </w:tr>
      <w:tr w:rsidR="002873BF" w:rsidTr="00F02C6D">
        <w:tc>
          <w:tcPr>
            <w:tcW w:w="2919" w:type="dxa"/>
            <w:tcBorders>
              <w:bottom w:val="single" w:sz="4" w:space="0" w:color="auto"/>
            </w:tcBorders>
          </w:tcPr>
          <w:p w:rsidR="005940D7" w:rsidRDefault="005940D7" w:rsidP="009301E3">
            <w:pPr>
              <w:widowControl/>
              <w:autoSpaceDE w:val="0"/>
              <w:autoSpaceDN w:val="0"/>
              <w:adjustRightInd w:val="0"/>
              <w:spacing w:line="240" w:lineRule="auto"/>
            </w:pPr>
          </w:p>
        </w:tc>
        <w:tc>
          <w:tcPr>
            <w:tcW w:w="2614" w:type="dxa"/>
            <w:tcBorders>
              <w:bottom w:val="single" w:sz="4" w:space="0" w:color="auto"/>
            </w:tcBorders>
          </w:tcPr>
          <w:p w:rsidR="005940D7" w:rsidRDefault="005940D7" w:rsidP="009301E3">
            <w:pPr>
              <w:widowControl/>
              <w:autoSpaceDE w:val="0"/>
              <w:autoSpaceDN w:val="0"/>
              <w:adjustRightInd w:val="0"/>
              <w:spacing w:line="240" w:lineRule="auto"/>
            </w:pPr>
          </w:p>
        </w:tc>
        <w:tc>
          <w:tcPr>
            <w:tcW w:w="1475" w:type="dxa"/>
            <w:tcBorders>
              <w:bottom w:val="single" w:sz="4" w:space="0" w:color="auto"/>
            </w:tcBorders>
          </w:tcPr>
          <w:p w:rsidR="005940D7" w:rsidRDefault="005940D7" w:rsidP="009301E3">
            <w:pPr>
              <w:widowControl/>
              <w:autoSpaceDE w:val="0"/>
              <w:autoSpaceDN w:val="0"/>
              <w:adjustRightInd w:val="0"/>
              <w:spacing w:line="240" w:lineRule="auto"/>
            </w:pPr>
          </w:p>
        </w:tc>
        <w:tc>
          <w:tcPr>
            <w:tcW w:w="984"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F02C6D">
        <w:tc>
          <w:tcPr>
            <w:tcW w:w="2919" w:type="dxa"/>
            <w:shd w:val="solid" w:color="auto" w:fill="auto"/>
          </w:tcPr>
          <w:p w:rsidR="005940D7" w:rsidRDefault="005940D7" w:rsidP="009301E3">
            <w:pPr>
              <w:widowControl/>
              <w:autoSpaceDE w:val="0"/>
              <w:autoSpaceDN w:val="0"/>
              <w:adjustRightInd w:val="0"/>
              <w:spacing w:line="240" w:lineRule="auto"/>
            </w:pPr>
            <w:r>
              <w:lastRenderedPageBreak/>
              <w:t>Feed Element</w:t>
            </w:r>
          </w:p>
        </w:tc>
        <w:tc>
          <w:tcPr>
            <w:tcW w:w="2614"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475"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984"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F02C6D">
        <w:tc>
          <w:tcPr>
            <w:tcW w:w="2919" w:type="dxa"/>
          </w:tcPr>
          <w:p w:rsidR="005940D7" w:rsidRDefault="00864945" w:rsidP="009301E3">
            <w:pPr>
              <w:widowControl/>
              <w:autoSpaceDE w:val="0"/>
              <w:autoSpaceDN w:val="0"/>
              <w:adjustRightInd w:val="0"/>
              <w:spacing w:line="240" w:lineRule="auto"/>
            </w:pPr>
            <w:r>
              <w:t>strCoachingReason_Current_Coaching_Initiatives</w:t>
            </w:r>
          </w:p>
        </w:tc>
        <w:tc>
          <w:tcPr>
            <w:tcW w:w="2614" w:type="dxa"/>
          </w:tcPr>
          <w:p w:rsidR="005940D7" w:rsidRDefault="00864945" w:rsidP="009301E3">
            <w:pPr>
              <w:widowControl/>
              <w:autoSpaceDE w:val="0"/>
              <w:autoSpaceDN w:val="0"/>
              <w:adjustRightInd w:val="0"/>
              <w:spacing w:line="240" w:lineRule="auto"/>
            </w:pPr>
            <w:r>
              <w:t>CoachReason_Current_Coaching_Initiatives</w:t>
            </w:r>
          </w:p>
        </w:tc>
        <w:tc>
          <w:tcPr>
            <w:tcW w:w="1475" w:type="dxa"/>
          </w:tcPr>
          <w:p w:rsidR="005940D7" w:rsidRDefault="00864945" w:rsidP="009301E3">
            <w:pPr>
              <w:widowControl/>
              <w:autoSpaceDE w:val="0"/>
              <w:autoSpaceDN w:val="0"/>
              <w:adjustRightInd w:val="0"/>
              <w:spacing w:line="240" w:lineRule="auto"/>
            </w:pPr>
            <w:r>
              <w:t>Value</w:t>
            </w: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r w:rsidR="002873BF" w:rsidTr="00F02C6D">
        <w:tc>
          <w:tcPr>
            <w:tcW w:w="2919" w:type="dxa"/>
          </w:tcPr>
          <w:p w:rsidR="005940D7" w:rsidRDefault="005940D7" w:rsidP="009301E3">
            <w:pPr>
              <w:widowControl/>
              <w:autoSpaceDE w:val="0"/>
              <w:autoSpaceDN w:val="0"/>
              <w:adjustRightInd w:val="0"/>
              <w:spacing w:line="240" w:lineRule="auto"/>
            </w:pPr>
          </w:p>
        </w:tc>
        <w:tc>
          <w:tcPr>
            <w:tcW w:w="2614" w:type="dxa"/>
          </w:tcPr>
          <w:p w:rsidR="005940D7" w:rsidRDefault="005940D7" w:rsidP="009301E3">
            <w:pPr>
              <w:widowControl/>
              <w:autoSpaceDE w:val="0"/>
              <w:autoSpaceDN w:val="0"/>
              <w:adjustRightInd w:val="0"/>
              <w:spacing w:line="240" w:lineRule="auto"/>
            </w:pPr>
          </w:p>
        </w:tc>
        <w:tc>
          <w:tcPr>
            <w:tcW w:w="1475" w:type="dxa"/>
          </w:tcPr>
          <w:p w:rsidR="005940D7" w:rsidRDefault="005940D7" w:rsidP="009301E3">
            <w:pPr>
              <w:widowControl/>
              <w:autoSpaceDE w:val="0"/>
              <w:autoSpaceDN w:val="0"/>
              <w:adjustRightInd w:val="0"/>
              <w:spacing w:line="240" w:lineRule="auto"/>
            </w:pPr>
          </w:p>
        </w:tc>
        <w:tc>
          <w:tcPr>
            <w:tcW w:w="984"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bookmarkStart w:id="626" w:name="_Toc493675048"/>
      <w:bookmarkStart w:id="627" w:name="_Toc495488364"/>
      <w:r>
        <w:t>ETS Feeds for Coaching Logs</w:t>
      </w:r>
      <w:bookmarkEnd w:id="626"/>
      <w:bookmarkEnd w:id="627"/>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B13342" w:rsidP="00305F62">
      <w:pPr>
        <w:widowControl/>
        <w:autoSpaceDE w:val="0"/>
        <w:autoSpaceDN w:val="0"/>
        <w:adjustRightInd w:val="0"/>
        <w:spacing w:line="240" w:lineRule="auto"/>
        <w:ind w:left="1584"/>
      </w:pPr>
      <w:r>
        <w:t>Infractions</w:t>
      </w:r>
      <w:r w:rsidR="007F3298">
        <w:t xml:space="preserve"> by CCO CSRs, supervisors, and approvers.</w:t>
      </w:r>
      <w:r w:rsidR="00305F62">
        <w:t xml:space="preserve"> </w:t>
      </w:r>
      <w:r w:rsidR="007F3298">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B13342">
        <w:t>XX (</w:t>
      </w:r>
      <w:r w:rsidR="007F3298">
        <w:t>XX</w:t>
      </w:r>
      <w:r w:rsidR="00B13342">
        <w:t>) YYYYMMDD.csv</w:t>
      </w:r>
      <w:r w:rsidR="007F3298">
        <w:t xml:space="preserve"> where </w:t>
      </w:r>
      <w:r w:rsidR="00B13342">
        <w:t>XX (</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r>
        <w:t>Expected on Mondays for weeklies and Mondays and Wednesdays for twice weeklies.</w:t>
      </w:r>
    </w:p>
    <w:p w:rsidR="00305F62" w:rsidRDefault="007F3298" w:rsidP="00305F62">
      <w:pPr>
        <w:widowControl/>
        <w:autoSpaceDE w:val="0"/>
        <w:autoSpaceDN w:val="0"/>
        <w:adjustRightInd w:val="0"/>
        <w:spacing w:line="240" w:lineRule="auto"/>
        <w:ind w:left="1584"/>
      </w:pPr>
      <w:r w:rsidRPr="000E72D7">
        <w:t>SQL agent l</w:t>
      </w:r>
      <w:r w:rsidR="00817A1C" w:rsidRPr="000E72D7">
        <w:t xml:space="preserve">oad job: </w:t>
      </w:r>
      <w:r w:rsidR="00305F62" w:rsidRPr="000E72D7">
        <w:t>Coaching</w:t>
      </w:r>
      <w:r w:rsidR="00817A1C" w:rsidRPr="000E72D7">
        <w:t>ETSLoad</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9E30C1">
        <w:t>6</w:t>
      </w:r>
      <w:r w:rsidR="00F61EDD">
        <w:t xml:space="preserve"> PM EST</w:t>
      </w:r>
      <w:r w:rsidR="009E30C1">
        <w:t xml:space="preserve"> (4 PM database time)</w:t>
      </w:r>
      <w:r w:rsidR="00F61EDD">
        <w:t xml:space="preserve"> on Mondays and Wednesdays.</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ETS_</w:t>
      </w:r>
      <w:r w:rsidR="00355A7C">
        <w:t>Coaching_</w:t>
      </w:r>
      <w:r w:rsidR="0092368B">
        <w:t xml:space="preserve">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4"/>
        <w:gridCol w:w="2538"/>
        <w:gridCol w:w="1491"/>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lastRenderedPageBreak/>
              <w:t>(reformatted and 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bookmarkStart w:id="628" w:name="_Toc493675049"/>
      <w:bookmarkStart w:id="629" w:name="_Toc495488365"/>
      <w:r>
        <w:t>ETS Compliance (Outstanding Action) Feeds for Coaching Logs</w:t>
      </w:r>
      <w:bookmarkEnd w:id="628"/>
      <w:bookmarkEnd w:id="629"/>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Reviewing and or approving their teams timesheets on time.</w:t>
      </w:r>
    </w:p>
    <w:p w:rsidR="00B031FF" w:rsidRDefault="00B031FF" w:rsidP="00B031FF">
      <w:pPr>
        <w:widowControl/>
        <w:autoSpaceDE w:val="0"/>
        <w:autoSpaceDN w:val="0"/>
        <w:adjustRightInd w:val="0"/>
        <w:spacing w:line="240" w:lineRule="auto"/>
        <w:ind w:left="1584"/>
      </w:pPr>
      <w:r>
        <w:t xml:space="preserve">Below are the 2 reports under this category </w:t>
      </w:r>
      <w:r w:rsidR="006F60A2">
        <w:t>of reports</w:t>
      </w:r>
      <w:r>
        <w:t xml:space="preserve">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rsidR="00B13342">
        <w:t>XX (</w:t>
      </w:r>
      <w:r>
        <w:t>XX</w:t>
      </w:r>
      <w:r w:rsidR="00B13342">
        <w:t>) YYYYMMDD.csv</w:t>
      </w:r>
      <w:r>
        <w:t xml:space="preserve"> where </w:t>
      </w:r>
      <w:r w:rsidR="00B13342">
        <w:t>XX (</w:t>
      </w:r>
      <w:r>
        <w:t>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r w:rsidR="009E30C1">
        <w:t xml:space="preserve"> and Wednesdays</w:t>
      </w:r>
    </w:p>
    <w:p w:rsidR="00B031FF" w:rsidRDefault="009E30C1" w:rsidP="00B031FF">
      <w:pPr>
        <w:widowControl/>
        <w:autoSpaceDE w:val="0"/>
        <w:autoSpaceDN w:val="0"/>
        <w:adjustRightInd w:val="0"/>
        <w:spacing w:line="240" w:lineRule="auto"/>
        <w:ind w:left="1584"/>
      </w:pPr>
      <w:r w:rsidRPr="000E72D7">
        <w:t xml:space="preserve">SQL agent load job: </w:t>
      </w:r>
      <w:r w:rsidR="00B031FF" w:rsidRPr="000E72D7">
        <w:t>Coaching</w:t>
      </w:r>
      <w:r w:rsidRPr="000E72D7">
        <w:t>ETSLoad</w:t>
      </w:r>
    </w:p>
    <w:p w:rsidR="00B031FF" w:rsidRDefault="00B031FF" w:rsidP="00B031FF">
      <w:pPr>
        <w:widowControl/>
        <w:autoSpaceDE w:val="0"/>
        <w:autoSpaceDN w:val="0"/>
        <w:adjustRightInd w:val="0"/>
        <w:spacing w:line="240" w:lineRule="auto"/>
        <w:ind w:left="1584"/>
      </w:pPr>
      <w:r>
        <w:t xml:space="preserve">Load Schedule: </w:t>
      </w:r>
      <w:r w:rsidR="009E30C1">
        <w:t>6</w:t>
      </w:r>
      <w:r>
        <w:t xml:space="preserve"> PM EST on Mondays and Wednesdays.</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9E30C1" w:rsidRDefault="009E30C1" w:rsidP="009E30C1">
      <w:pPr>
        <w:widowControl/>
        <w:autoSpaceDE w:val="0"/>
        <w:autoSpaceDN w:val="0"/>
        <w:adjustRightInd w:val="0"/>
        <w:spacing w:line="240" w:lineRule="auto"/>
        <w:ind w:left="1584"/>
      </w:pPr>
      <w:r>
        <w:t>Destination Table(s)</w:t>
      </w:r>
    </w:p>
    <w:p w:rsidR="009E30C1" w:rsidRDefault="009E30C1"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w:t>
      </w:r>
      <w:r w:rsidR="00355A7C">
        <w:t>Coaching_</w:t>
      </w:r>
      <w:r>
        <w:t>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655"/>
        <w:gridCol w:w="2537"/>
        <w:gridCol w:w="1491"/>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Default="006A6977" w:rsidP="00145185">
      <w:pPr>
        <w:widowControl/>
        <w:autoSpaceDE w:val="0"/>
        <w:autoSpaceDN w:val="0"/>
        <w:adjustRightInd w:val="0"/>
        <w:spacing w:line="240" w:lineRule="auto"/>
        <w:ind w:left="1584"/>
      </w:pPr>
    </w:p>
    <w:p w:rsidR="006A6977" w:rsidRPr="000E72D7" w:rsidRDefault="006A6977" w:rsidP="006A6977">
      <w:pPr>
        <w:pStyle w:val="Heading4"/>
        <w:ind w:left="360" w:hanging="360"/>
      </w:pPr>
      <w:bookmarkStart w:id="630" w:name="_Toc493675050"/>
      <w:bookmarkStart w:id="631" w:name="_Toc495488366"/>
      <w:r w:rsidRPr="000E72D7">
        <w:t>Quality Other Feeds for Coaching Logs</w:t>
      </w:r>
      <w:bookmarkEnd w:id="630"/>
      <w:bookmarkEnd w:id="631"/>
    </w:p>
    <w:p w:rsidR="006A6977" w:rsidRDefault="006A6977" w:rsidP="006A6977">
      <w:pPr>
        <w:widowControl/>
        <w:autoSpaceDE w:val="0"/>
        <w:autoSpaceDN w:val="0"/>
        <w:adjustRightInd w:val="0"/>
        <w:spacing w:line="240" w:lineRule="auto"/>
        <w:ind w:left="1584"/>
      </w:pPr>
      <w:r>
        <w:t>Description: In addition to the Quality feed from IQS, there will be additional Quality reports feeding into the eCL to generate Coaching logs. Reports will be provided by the Quality team.</w:t>
      </w:r>
    </w:p>
    <w:p w:rsidR="006A6977" w:rsidRDefault="006A6977" w:rsidP="006A6977">
      <w:pPr>
        <w:widowControl/>
        <w:autoSpaceDE w:val="0"/>
        <w:autoSpaceDN w:val="0"/>
        <w:adjustRightInd w:val="0"/>
        <w:spacing w:line="240" w:lineRule="auto"/>
        <w:ind w:left="1584"/>
      </w:pPr>
      <w:r>
        <w:t>Operations will add Reports on an as needed basis when a coaching need is identified.</w:t>
      </w:r>
    </w:p>
    <w:p w:rsidR="006A6977" w:rsidRDefault="006A6977" w:rsidP="006A6977">
      <w:pPr>
        <w:widowControl/>
        <w:autoSpaceDE w:val="0"/>
        <w:autoSpaceDN w:val="0"/>
        <w:adjustRightInd w:val="0"/>
        <w:spacing w:line="240" w:lineRule="auto"/>
        <w:ind w:left="1584"/>
      </w:pPr>
      <w:r>
        <w:t xml:space="preserve">Each of the </w:t>
      </w:r>
      <w:r w:rsidR="00B944EA">
        <w:t>‘</w:t>
      </w:r>
      <w:r>
        <w:t>Quality Other</w:t>
      </w:r>
      <w:r w:rsidR="00B944EA">
        <w:t>’</w:t>
      </w:r>
      <w:r>
        <w:t xml:space="preserve"> reports will be identified </w:t>
      </w:r>
      <w:r w:rsidR="00B944EA">
        <w:t>b</w:t>
      </w:r>
      <w:r>
        <w:t>y a 3 letter identifier which will be in the filename and the Reportcode attribute within the file.</w:t>
      </w:r>
    </w:p>
    <w:p w:rsidR="006A6977" w:rsidRDefault="006A6977" w:rsidP="006A6977">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Pr="00357E76" w:rsidRDefault="006A6977" w:rsidP="006A6977">
            <w:pPr>
              <w:pStyle w:val="ListParagraph"/>
              <w:widowControl/>
              <w:numPr>
                <w:ilvl w:val="0"/>
                <w:numId w:val="4"/>
              </w:numPr>
              <w:spacing w:line="240" w:lineRule="auto"/>
              <w:rPr>
                <w:color w:val="000000"/>
              </w:rPr>
            </w:pPr>
            <w:r>
              <w:rPr>
                <w:color w:val="000000"/>
              </w:rPr>
              <w:t>Coach the Coach (CTC)</w:t>
            </w:r>
          </w:p>
        </w:tc>
      </w:tr>
      <w:tr w:rsidR="006A6977" w:rsidRPr="00357E76" w:rsidTr="006A6977">
        <w:trPr>
          <w:trHeight w:val="300"/>
        </w:trPr>
        <w:tc>
          <w:tcPr>
            <w:tcW w:w="4720" w:type="dxa"/>
            <w:tcBorders>
              <w:top w:val="nil"/>
              <w:left w:val="nil"/>
              <w:bottom w:val="nil"/>
              <w:right w:val="nil"/>
            </w:tcBorders>
            <w:shd w:val="clear" w:color="auto" w:fill="auto"/>
            <w:noWrap/>
            <w:vAlign w:val="bottom"/>
            <w:hideMark/>
          </w:tcPr>
          <w:p w:rsidR="006A6977" w:rsidRDefault="006A6977" w:rsidP="006A6977">
            <w:pPr>
              <w:pStyle w:val="ListParagraph"/>
              <w:widowControl/>
              <w:numPr>
                <w:ilvl w:val="0"/>
                <w:numId w:val="4"/>
              </w:numPr>
              <w:spacing w:line="240" w:lineRule="auto"/>
              <w:rPr>
                <w:color w:val="000000"/>
              </w:rPr>
            </w:pPr>
            <w:r>
              <w:rPr>
                <w:color w:val="000000"/>
              </w:rPr>
              <w:t>Kudos (KUD)</w:t>
            </w:r>
          </w:p>
          <w:p w:rsidR="006A6977" w:rsidRPr="00357E76" w:rsidRDefault="006A6977" w:rsidP="006A6977">
            <w:pPr>
              <w:pStyle w:val="ListParagraph"/>
              <w:widowControl/>
              <w:numPr>
                <w:ilvl w:val="0"/>
                <w:numId w:val="4"/>
              </w:numPr>
              <w:spacing w:line="240" w:lineRule="auto"/>
              <w:rPr>
                <w:color w:val="000000"/>
              </w:rPr>
            </w:pPr>
            <w:r>
              <w:rPr>
                <w:color w:val="000000"/>
              </w:rPr>
              <w:t>High 5 CSAT (HFC)</w:t>
            </w:r>
          </w:p>
        </w:tc>
      </w:tr>
    </w:tbl>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 xml:space="preserve">Source system: </w:t>
      </w:r>
      <w:r w:rsidR="00412CF9">
        <w:t>Quality (Verint)</w:t>
      </w:r>
    </w:p>
    <w:p w:rsidR="006A6977" w:rsidRDefault="006A6977" w:rsidP="006A6977">
      <w:pPr>
        <w:widowControl/>
        <w:autoSpaceDE w:val="0"/>
        <w:autoSpaceDN w:val="0"/>
        <w:adjustRightInd w:val="0"/>
        <w:spacing w:line="240" w:lineRule="auto"/>
        <w:ind w:left="1584"/>
      </w:pPr>
      <w:r>
        <w:t xml:space="preserve">Staging location: </w:t>
      </w:r>
      <w:hyperlink r:id="rId17" w:history="1">
        <w:r w:rsidR="00412CF9" w:rsidRPr="00564055">
          <w:rPr>
            <w:rStyle w:val="Hyperlink"/>
          </w:rPr>
          <w:t>\\vrivscors01\BCC Scorecards\Coaching\Quality\</w:t>
        </w:r>
      </w:hyperlink>
    </w:p>
    <w:p w:rsidR="006A6977" w:rsidRDefault="006A6977" w:rsidP="006A6977">
      <w:pPr>
        <w:widowControl/>
        <w:autoSpaceDE w:val="0"/>
        <w:autoSpaceDN w:val="0"/>
        <w:adjustRightInd w:val="0"/>
        <w:spacing w:line="240" w:lineRule="auto"/>
        <w:ind w:left="1584"/>
      </w:pPr>
      <w:r>
        <w:t xml:space="preserve">File name: </w:t>
      </w:r>
      <w:r w:rsidRPr="000A52DB">
        <w:t>eCL_</w:t>
      </w:r>
      <w:r w:rsidR="00412CF9">
        <w:t>Quality</w:t>
      </w:r>
      <w:r w:rsidRPr="000A52DB">
        <w:t>_Feed_</w:t>
      </w:r>
      <w:r>
        <w:t>XXXyyyymmdd</w:t>
      </w:r>
      <w:r w:rsidRPr="000A52DB">
        <w:t>.csv</w:t>
      </w:r>
      <w:r>
        <w:t xml:space="preserve"> where XXX is the 3 letter report code for each metric as shown above.</w:t>
      </w:r>
    </w:p>
    <w:p w:rsidR="006A6977" w:rsidRDefault="006A6977" w:rsidP="006A6977">
      <w:pPr>
        <w:widowControl/>
        <w:autoSpaceDE w:val="0"/>
        <w:autoSpaceDN w:val="0"/>
        <w:adjustRightInd w:val="0"/>
        <w:spacing w:line="240" w:lineRule="auto"/>
        <w:ind w:left="1584"/>
      </w:pPr>
      <w:r>
        <w:t xml:space="preserve">Frequency: </w:t>
      </w:r>
      <w:r w:rsidR="00412CF9">
        <w:t>Daily</w:t>
      </w:r>
    </w:p>
    <w:p w:rsidR="006A6977" w:rsidRDefault="006A6977" w:rsidP="006A6977">
      <w:pPr>
        <w:widowControl/>
        <w:autoSpaceDE w:val="0"/>
        <w:autoSpaceDN w:val="0"/>
        <w:adjustRightInd w:val="0"/>
        <w:spacing w:line="240" w:lineRule="auto"/>
        <w:ind w:left="1584"/>
      </w:pPr>
      <w:r w:rsidRPr="00355A7C">
        <w:t>Load job: Coaching</w:t>
      </w:r>
      <w:r w:rsidR="00412CF9" w:rsidRPr="00355A7C">
        <w:t>QualityOther</w:t>
      </w:r>
      <w:r w:rsidRPr="00355A7C">
        <w:t>Load</w:t>
      </w:r>
    </w:p>
    <w:p w:rsidR="006A6977" w:rsidRDefault="006A6977" w:rsidP="006A6977">
      <w:pPr>
        <w:widowControl/>
        <w:autoSpaceDE w:val="0"/>
        <w:autoSpaceDN w:val="0"/>
        <w:adjustRightInd w:val="0"/>
        <w:spacing w:line="240" w:lineRule="auto"/>
        <w:ind w:left="1584"/>
      </w:pPr>
      <w:r>
        <w:t xml:space="preserve">Load time: </w:t>
      </w:r>
      <w:r w:rsidR="00412CF9">
        <w:t>10:00 PM EST (8:00</w:t>
      </w:r>
      <w:r>
        <w:t xml:space="preserve"> PM Database time)</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Destination Table(s)</w:t>
      </w:r>
    </w:p>
    <w:p w:rsidR="006A6977" w:rsidRDefault="006A6977" w:rsidP="006A6977">
      <w:pPr>
        <w:widowControl/>
        <w:autoSpaceDE w:val="0"/>
        <w:autoSpaceDN w:val="0"/>
        <w:adjustRightInd w:val="0"/>
        <w:spacing w:line="240" w:lineRule="auto"/>
        <w:ind w:left="1584"/>
      </w:pPr>
    </w:p>
    <w:p w:rsidR="006A6977" w:rsidRDefault="006A6977" w:rsidP="006A6977">
      <w:pPr>
        <w:widowControl/>
        <w:autoSpaceDE w:val="0"/>
        <w:autoSpaceDN w:val="0"/>
        <w:adjustRightInd w:val="0"/>
        <w:spacing w:line="240" w:lineRule="auto"/>
        <w:ind w:left="1584"/>
      </w:pPr>
      <w:r>
        <w:t>Coaching_Log</w:t>
      </w:r>
    </w:p>
    <w:p w:rsidR="006A6977" w:rsidRDefault="006A6977" w:rsidP="006A6977">
      <w:pPr>
        <w:widowControl/>
        <w:autoSpaceDE w:val="0"/>
        <w:autoSpaceDN w:val="0"/>
        <w:adjustRightInd w:val="0"/>
        <w:spacing w:line="240" w:lineRule="auto"/>
        <w:ind w:left="1584"/>
      </w:pPr>
      <w:r>
        <w:t>Coaching_Log_Reason</w:t>
      </w:r>
    </w:p>
    <w:p w:rsidR="006A6977" w:rsidRDefault="00412CF9" w:rsidP="006A6977">
      <w:pPr>
        <w:widowControl/>
        <w:autoSpaceDE w:val="0"/>
        <w:autoSpaceDN w:val="0"/>
        <w:adjustRightInd w:val="0"/>
        <w:spacing w:line="240" w:lineRule="auto"/>
        <w:ind w:left="1584"/>
      </w:pPr>
      <w:r>
        <w:t>Quality_Other</w:t>
      </w:r>
      <w:r w:rsidR="006A6977">
        <w:t>_Coaching_Stage</w:t>
      </w:r>
    </w:p>
    <w:p w:rsidR="006A6977" w:rsidRDefault="00412CF9" w:rsidP="006A6977">
      <w:pPr>
        <w:widowControl/>
        <w:autoSpaceDE w:val="0"/>
        <w:autoSpaceDN w:val="0"/>
        <w:adjustRightInd w:val="0"/>
        <w:spacing w:line="240" w:lineRule="auto"/>
        <w:ind w:left="1584"/>
      </w:pPr>
      <w:r>
        <w:t xml:space="preserve">Quality_Other </w:t>
      </w:r>
      <w:r w:rsidR="006A6977">
        <w:t>_Coaching_Rejected</w:t>
      </w:r>
    </w:p>
    <w:p w:rsidR="006A6977" w:rsidRDefault="00412CF9" w:rsidP="006A6977">
      <w:pPr>
        <w:widowControl/>
        <w:autoSpaceDE w:val="0"/>
        <w:autoSpaceDN w:val="0"/>
        <w:adjustRightInd w:val="0"/>
        <w:spacing w:line="240" w:lineRule="auto"/>
        <w:ind w:left="1584"/>
      </w:pPr>
      <w:r>
        <w:t xml:space="preserve">Quality_Other </w:t>
      </w:r>
      <w:r w:rsidR="006A6977">
        <w:t>_Coaching_Fact</w:t>
      </w:r>
    </w:p>
    <w:p w:rsidR="006A6977" w:rsidRDefault="00412CF9" w:rsidP="006A6977">
      <w:pPr>
        <w:widowControl/>
        <w:autoSpaceDE w:val="0"/>
        <w:autoSpaceDN w:val="0"/>
        <w:adjustRightInd w:val="0"/>
        <w:spacing w:line="240" w:lineRule="auto"/>
        <w:ind w:left="1584"/>
      </w:pPr>
      <w:r>
        <w:t xml:space="preserve">Quality_Other </w:t>
      </w:r>
      <w:r w:rsidR="006A6977">
        <w:t>_FileList</w:t>
      </w:r>
    </w:p>
    <w:p w:rsidR="00355A7C" w:rsidRDefault="00355A7C" w:rsidP="006A6977">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ayout w:type="fixed"/>
        <w:tblLook w:val="04A0" w:firstRow="1" w:lastRow="0" w:firstColumn="1" w:lastColumn="0" w:noHBand="0" w:noVBand="1"/>
      </w:tblPr>
      <w:tblGrid>
        <w:gridCol w:w="1921"/>
        <w:gridCol w:w="3247"/>
        <w:gridCol w:w="1698"/>
        <w:gridCol w:w="900"/>
      </w:tblGrid>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AB14D1" w:rsidP="006A6977">
            <w:pPr>
              <w:widowControl/>
              <w:autoSpaceDE w:val="0"/>
              <w:autoSpaceDN w:val="0"/>
              <w:adjustRightInd w:val="0"/>
              <w:spacing w:line="240" w:lineRule="auto"/>
            </w:pPr>
            <w:r>
              <w:t xml:space="preserve">Quality_Other </w:t>
            </w:r>
            <w:r w:rsidR="006A6977">
              <w:t>_Coaching_Fact</w:t>
            </w:r>
          </w:p>
        </w:tc>
        <w:tc>
          <w:tcPr>
            <w:tcW w:w="1698" w:type="dxa"/>
            <w:shd w:val="solid" w:color="auto" w:fill="auto"/>
          </w:tcPr>
          <w:p w:rsidR="006A6977" w:rsidRDefault="006A6977" w:rsidP="006A6977">
            <w:pPr>
              <w:widowControl/>
              <w:autoSpaceDE w:val="0"/>
              <w:autoSpaceDN w:val="0"/>
              <w:adjustRightInd w:val="0"/>
              <w:spacing w:line="240" w:lineRule="auto"/>
            </w:pPr>
            <w:r>
              <w:t>Coaching_Log</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6A6977" w:rsidP="006A6977">
            <w:pPr>
              <w:widowControl/>
              <w:autoSpaceDE w:val="0"/>
              <w:autoSpaceDN w:val="0"/>
              <w:adjustRightInd w:val="0"/>
              <w:spacing w:line="240" w:lineRule="auto"/>
            </w:pPr>
            <w:r>
              <w:t>numReportID</w:t>
            </w:r>
          </w:p>
        </w:tc>
        <w:tc>
          <w:tcPr>
            <w:tcW w:w="3247" w:type="dxa"/>
          </w:tcPr>
          <w:p w:rsidR="006A6977" w:rsidRDefault="006A6977" w:rsidP="006A6977">
            <w:pPr>
              <w:widowControl/>
              <w:autoSpaceDE w:val="0"/>
              <w:autoSpaceDN w:val="0"/>
              <w:adjustRightInd w:val="0"/>
              <w:spacing w:line="240" w:lineRule="auto"/>
            </w:pPr>
            <w:r>
              <w:t>Report_ID</w:t>
            </w:r>
          </w:p>
        </w:tc>
        <w:tc>
          <w:tcPr>
            <w:tcW w:w="1698" w:type="dxa"/>
          </w:tcPr>
          <w:p w:rsidR="006A6977" w:rsidRDefault="006A6977" w:rsidP="006A6977">
            <w:pPr>
              <w:widowControl/>
              <w:autoSpaceDE w:val="0"/>
              <w:autoSpaceDN w:val="0"/>
              <w:adjustRightInd w:val="0"/>
              <w:spacing w:line="240" w:lineRule="auto"/>
            </w:pPr>
            <w:r w:rsidRPr="00F02C6D">
              <w:t>numReportID</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r>
              <w:lastRenderedPageBreak/>
              <w:t>strReportCode</w:t>
            </w:r>
          </w:p>
        </w:tc>
        <w:tc>
          <w:tcPr>
            <w:tcW w:w="3247" w:type="dxa"/>
          </w:tcPr>
          <w:p w:rsidR="006A6977" w:rsidRDefault="006A6977" w:rsidP="006A6977">
            <w:pPr>
              <w:widowControl/>
              <w:autoSpaceDE w:val="0"/>
              <w:autoSpaceDN w:val="0"/>
              <w:adjustRightInd w:val="0"/>
              <w:spacing w:line="240" w:lineRule="auto"/>
            </w:pPr>
            <w:r>
              <w:t>Report_Code</w:t>
            </w:r>
          </w:p>
        </w:tc>
        <w:tc>
          <w:tcPr>
            <w:tcW w:w="1698" w:type="dxa"/>
          </w:tcPr>
          <w:p w:rsidR="006A6977" w:rsidRDefault="006A6977" w:rsidP="006A6977">
            <w:pPr>
              <w:widowControl/>
              <w:autoSpaceDE w:val="0"/>
              <w:autoSpaceDN w:val="0"/>
              <w:adjustRightInd w:val="0"/>
              <w:spacing w:line="240" w:lineRule="auto"/>
            </w:pPr>
            <w:r w:rsidRPr="00F02C6D">
              <w:t>strReportCode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FA7EFC" w:rsidP="006A6977">
            <w:r>
              <w:t>EmpID</w:t>
            </w:r>
          </w:p>
        </w:tc>
        <w:tc>
          <w:tcPr>
            <w:tcW w:w="3247" w:type="dxa"/>
          </w:tcPr>
          <w:p w:rsidR="006A6977" w:rsidRDefault="00A367CB" w:rsidP="006A6977">
            <w:pPr>
              <w:widowControl/>
              <w:autoSpaceDE w:val="0"/>
              <w:autoSpaceDN w:val="0"/>
              <w:adjustRightInd w:val="0"/>
              <w:spacing w:line="240" w:lineRule="auto"/>
            </w:pPr>
            <w:r>
              <w:t>EMP_ID</w:t>
            </w:r>
          </w:p>
        </w:tc>
        <w:tc>
          <w:tcPr>
            <w:tcW w:w="1698" w:type="dxa"/>
          </w:tcPr>
          <w:p w:rsidR="006A6977" w:rsidRDefault="004D61B6" w:rsidP="006A6977">
            <w:pPr>
              <w:widowControl/>
              <w:autoSpaceDE w:val="0"/>
              <w:autoSpaceDN w:val="0"/>
              <w:adjustRightInd w:val="0"/>
              <w:spacing w:line="240" w:lineRule="auto"/>
            </w:pPr>
            <w:r>
              <w:t>EmpID</w:t>
            </w:r>
          </w:p>
          <w:p w:rsidR="006A6977" w:rsidRDefault="006A6977" w:rsidP="006A6977">
            <w:pPr>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4D61B6" w:rsidTr="00256D46">
        <w:tc>
          <w:tcPr>
            <w:tcW w:w="1921" w:type="dxa"/>
          </w:tcPr>
          <w:p w:rsidR="004D61B6" w:rsidRDefault="004D61B6" w:rsidP="006A6977"/>
        </w:tc>
        <w:tc>
          <w:tcPr>
            <w:tcW w:w="3247" w:type="dxa"/>
          </w:tcPr>
          <w:p w:rsidR="004D61B6" w:rsidRDefault="004D61B6" w:rsidP="006A6977">
            <w:pPr>
              <w:widowControl/>
              <w:autoSpaceDE w:val="0"/>
              <w:autoSpaceDN w:val="0"/>
              <w:adjustRightInd w:val="0"/>
              <w:spacing w:line="240" w:lineRule="auto"/>
            </w:pPr>
            <w:r w:rsidRPr="004D61B6">
              <w:t>[EMP_LANID]</w:t>
            </w:r>
          </w:p>
        </w:tc>
        <w:tc>
          <w:tcPr>
            <w:tcW w:w="1698" w:type="dxa"/>
          </w:tcPr>
          <w:p w:rsidR="004D61B6" w:rsidRDefault="004D61B6" w:rsidP="006A6977">
            <w:pPr>
              <w:widowControl/>
              <w:autoSpaceDE w:val="0"/>
              <w:autoSpaceDN w:val="0"/>
              <w:adjustRightInd w:val="0"/>
              <w:spacing w:line="240" w:lineRule="auto"/>
            </w:pPr>
            <w:r>
              <w:t>EmpLanID</w:t>
            </w:r>
          </w:p>
        </w:tc>
        <w:tc>
          <w:tcPr>
            <w:tcW w:w="900" w:type="dxa"/>
          </w:tcPr>
          <w:p w:rsidR="004D61B6" w:rsidRDefault="004D61B6" w:rsidP="006A6977">
            <w:pPr>
              <w:widowControl/>
              <w:autoSpaceDE w:val="0"/>
              <w:autoSpaceDN w:val="0"/>
              <w:adjustRightInd w:val="0"/>
              <w:spacing w:line="240" w:lineRule="auto"/>
            </w:pPr>
            <w:r>
              <w:t>Looked up</w:t>
            </w:r>
          </w:p>
        </w:tc>
      </w:tr>
      <w:tr w:rsidR="004D61B6" w:rsidTr="00256D46">
        <w:tc>
          <w:tcPr>
            <w:tcW w:w="1921" w:type="dxa"/>
          </w:tcPr>
          <w:p w:rsidR="004D61B6" w:rsidRDefault="004D61B6" w:rsidP="006A6977">
            <w:r>
              <w:t>Problem</w:t>
            </w:r>
          </w:p>
        </w:tc>
        <w:tc>
          <w:tcPr>
            <w:tcW w:w="3247" w:type="dxa"/>
            <w:vMerge w:val="restart"/>
          </w:tcPr>
          <w:p w:rsidR="004D61B6" w:rsidRDefault="004D61B6" w:rsidP="006A6977">
            <w:pPr>
              <w:autoSpaceDE w:val="0"/>
              <w:autoSpaceDN w:val="0"/>
              <w:adjustRightInd w:val="0"/>
              <w:spacing w:line="240" w:lineRule="auto"/>
            </w:pPr>
            <w:r>
              <w:t>TextDescription</w:t>
            </w:r>
          </w:p>
        </w:tc>
        <w:tc>
          <w:tcPr>
            <w:tcW w:w="1698" w:type="dxa"/>
            <w:vMerge w:val="restart"/>
          </w:tcPr>
          <w:p w:rsidR="004D61B6" w:rsidRDefault="004D61B6" w:rsidP="006A6977">
            <w:pPr>
              <w:autoSpaceDE w:val="0"/>
              <w:autoSpaceDN w:val="0"/>
              <w:adjustRightInd w:val="0"/>
              <w:spacing w:line="240" w:lineRule="auto"/>
            </w:pPr>
            <w:r>
              <w:t>Description</w:t>
            </w:r>
          </w:p>
        </w:tc>
        <w:tc>
          <w:tcPr>
            <w:tcW w:w="900" w:type="dxa"/>
            <w:vMerge w:val="restart"/>
          </w:tcPr>
          <w:p w:rsidR="004D61B6" w:rsidRDefault="004D61B6" w:rsidP="006A6977">
            <w:pPr>
              <w:widowControl/>
              <w:autoSpaceDE w:val="0"/>
              <w:autoSpaceDN w:val="0"/>
              <w:adjustRightInd w:val="0"/>
              <w:spacing w:line="240" w:lineRule="auto"/>
            </w:pPr>
            <w:r>
              <w:t>Derived column</w:t>
            </w:r>
          </w:p>
        </w:tc>
      </w:tr>
      <w:tr w:rsidR="004D61B6" w:rsidTr="00256D46">
        <w:tc>
          <w:tcPr>
            <w:tcW w:w="1921" w:type="dxa"/>
          </w:tcPr>
          <w:p w:rsidR="004D61B6" w:rsidRDefault="004D61B6" w:rsidP="006A6977">
            <w:r>
              <w:t>Behavior</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Result</w:t>
            </w:r>
          </w:p>
        </w:tc>
        <w:tc>
          <w:tcPr>
            <w:tcW w:w="3247" w:type="dxa"/>
            <w:vMerge/>
          </w:tcPr>
          <w:p w:rsidR="004D61B6" w:rsidRDefault="004D61B6" w:rsidP="006A6977">
            <w:pPr>
              <w:autoSpaceDE w:val="0"/>
              <w:autoSpaceDN w:val="0"/>
              <w:adjustRightInd w:val="0"/>
              <w:spacing w:line="240" w:lineRule="auto"/>
            </w:pPr>
          </w:p>
        </w:tc>
        <w:tc>
          <w:tcPr>
            <w:tcW w:w="1698" w:type="dxa"/>
            <w:vMerge/>
          </w:tcPr>
          <w:p w:rsidR="004D61B6" w:rsidRDefault="004D61B6" w:rsidP="006A6977">
            <w:pPr>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4D61B6" w:rsidTr="00256D46">
        <w:tc>
          <w:tcPr>
            <w:tcW w:w="1921" w:type="dxa"/>
          </w:tcPr>
          <w:p w:rsidR="004D61B6" w:rsidRDefault="004D61B6" w:rsidP="006A6977">
            <w:r>
              <w:t>FollowUp</w:t>
            </w:r>
          </w:p>
        </w:tc>
        <w:tc>
          <w:tcPr>
            <w:tcW w:w="3247" w:type="dxa"/>
            <w:vMerge/>
          </w:tcPr>
          <w:p w:rsidR="004D61B6" w:rsidRDefault="004D61B6" w:rsidP="006A6977">
            <w:pPr>
              <w:widowControl/>
              <w:autoSpaceDE w:val="0"/>
              <w:autoSpaceDN w:val="0"/>
              <w:adjustRightInd w:val="0"/>
              <w:spacing w:line="240" w:lineRule="auto"/>
            </w:pPr>
          </w:p>
        </w:tc>
        <w:tc>
          <w:tcPr>
            <w:tcW w:w="1698" w:type="dxa"/>
            <w:vMerge/>
          </w:tcPr>
          <w:p w:rsidR="004D61B6" w:rsidRDefault="004D61B6" w:rsidP="006A6977">
            <w:pPr>
              <w:widowControl/>
              <w:autoSpaceDE w:val="0"/>
              <w:autoSpaceDN w:val="0"/>
              <w:adjustRightInd w:val="0"/>
              <w:spacing w:line="240" w:lineRule="auto"/>
            </w:pPr>
          </w:p>
        </w:tc>
        <w:tc>
          <w:tcPr>
            <w:tcW w:w="900" w:type="dxa"/>
            <w:vMerge/>
          </w:tcPr>
          <w:p w:rsidR="004D61B6" w:rsidRDefault="004D61B6" w:rsidP="006A6977">
            <w:pPr>
              <w:widowControl/>
              <w:autoSpaceDE w:val="0"/>
              <w:autoSpaceDN w:val="0"/>
              <w:adjustRightInd w:val="0"/>
              <w:spacing w:line="240" w:lineRule="auto"/>
            </w:pPr>
          </w:p>
        </w:tc>
      </w:tr>
      <w:tr w:rsidR="00A367CB" w:rsidTr="00256D46">
        <w:tc>
          <w:tcPr>
            <w:tcW w:w="1921" w:type="dxa"/>
          </w:tcPr>
          <w:p w:rsidR="00A367CB" w:rsidRDefault="00A367CB" w:rsidP="00A367CB">
            <w:r>
              <w:t>SubmitterID</w:t>
            </w:r>
          </w:p>
        </w:tc>
        <w:tc>
          <w:tcPr>
            <w:tcW w:w="3247" w:type="dxa"/>
          </w:tcPr>
          <w:p w:rsidR="00A367CB" w:rsidRDefault="00A367CB" w:rsidP="00A367CB">
            <w:r>
              <w:t>Submitter_ID</w:t>
            </w:r>
          </w:p>
        </w:tc>
        <w:tc>
          <w:tcPr>
            <w:tcW w:w="1698" w:type="dxa"/>
          </w:tcPr>
          <w:p w:rsidR="00A367CB" w:rsidRDefault="00A367CB" w:rsidP="00A367CB">
            <w:pPr>
              <w:widowControl/>
              <w:autoSpaceDE w:val="0"/>
              <w:autoSpaceDN w:val="0"/>
              <w:adjustRightInd w:val="0"/>
              <w:spacing w:line="240" w:lineRule="auto"/>
            </w:pPr>
            <w:r>
              <w:t>StartDate</w:t>
            </w: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EventDate</w:t>
            </w:r>
          </w:p>
        </w:tc>
        <w:tc>
          <w:tcPr>
            <w:tcW w:w="3247" w:type="dxa"/>
          </w:tcPr>
          <w:p w:rsidR="00A367CB" w:rsidRDefault="00A367CB" w:rsidP="00A367CB">
            <w:r>
              <w:t>Start_Date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A367CB" w:rsidTr="00256D46">
        <w:tc>
          <w:tcPr>
            <w:tcW w:w="1921" w:type="dxa"/>
          </w:tcPr>
          <w:p w:rsidR="00A367CB" w:rsidRDefault="00A367CB" w:rsidP="00A367CB">
            <w:r>
              <w:t>SubmittedDate</w:t>
            </w:r>
          </w:p>
        </w:tc>
        <w:tc>
          <w:tcPr>
            <w:tcW w:w="3247" w:type="dxa"/>
          </w:tcPr>
          <w:p w:rsidR="00A367CB" w:rsidRDefault="00A367CB" w:rsidP="00A367CB">
            <w:r>
              <w:t>Submitted_Date</w:t>
            </w:r>
          </w:p>
        </w:tc>
        <w:tc>
          <w:tcPr>
            <w:tcW w:w="1698" w:type="dxa"/>
          </w:tcPr>
          <w:p w:rsidR="00A367CB" w:rsidRDefault="00A367CB" w:rsidP="00A367CB">
            <w:pPr>
              <w:widowControl/>
              <w:autoSpaceDE w:val="0"/>
              <w:autoSpaceDN w:val="0"/>
              <w:adjustRightInd w:val="0"/>
              <w:spacing w:line="240" w:lineRule="auto"/>
            </w:pPr>
          </w:p>
        </w:tc>
        <w:tc>
          <w:tcPr>
            <w:tcW w:w="900" w:type="dxa"/>
          </w:tcPr>
          <w:p w:rsidR="00A367CB" w:rsidRDefault="00A367CB" w:rsidP="00A367CB">
            <w:pPr>
              <w:widowControl/>
              <w:autoSpaceDE w:val="0"/>
              <w:autoSpaceDN w:val="0"/>
              <w:adjustRightInd w:val="0"/>
              <w:spacing w:line="240" w:lineRule="auto"/>
            </w:pPr>
          </w:p>
        </w:tc>
      </w:tr>
      <w:tr w:rsidR="006A6977" w:rsidTr="00256D46">
        <w:tc>
          <w:tcPr>
            <w:tcW w:w="1921" w:type="dxa"/>
          </w:tcPr>
          <w:p w:rsidR="006A6977" w:rsidRDefault="00256D46" w:rsidP="00256D46">
            <w:r>
              <w:t>Source (Hardcoded)</w:t>
            </w:r>
          </w:p>
        </w:tc>
        <w:tc>
          <w:tcPr>
            <w:tcW w:w="3247" w:type="dxa"/>
          </w:tcPr>
          <w:p w:rsidR="006A6977" w:rsidRDefault="00256D46" w:rsidP="006A6977">
            <w:pPr>
              <w:widowControl/>
              <w:autoSpaceDE w:val="0"/>
              <w:autoSpaceDN w:val="0"/>
              <w:adjustRightInd w:val="0"/>
              <w:spacing w:line="240" w:lineRule="auto"/>
            </w:pPr>
            <w:r>
              <w:t>Source</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256D46" w:rsidP="006A6977">
            <w:r>
              <w:t>Status (Hardcoded)</w:t>
            </w:r>
          </w:p>
        </w:tc>
        <w:tc>
          <w:tcPr>
            <w:tcW w:w="3247" w:type="dxa"/>
          </w:tcPr>
          <w:p w:rsidR="006A6977" w:rsidRDefault="00256D46" w:rsidP="006A6977">
            <w:pPr>
              <w:widowControl/>
              <w:autoSpaceDE w:val="0"/>
              <w:autoSpaceDN w:val="0"/>
              <w:adjustRightInd w:val="0"/>
              <w:spacing w:line="240" w:lineRule="auto"/>
            </w:pPr>
            <w:r>
              <w:t>Form_Status</w:t>
            </w: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Borders>
              <w:bottom w:val="single" w:sz="4" w:space="0" w:color="auto"/>
            </w:tcBorders>
          </w:tcPr>
          <w:p w:rsidR="006A6977" w:rsidRDefault="00256D46" w:rsidP="006A6977">
            <w:pPr>
              <w:widowControl/>
              <w:autoSpaceDE w:val="0"/>
              <w:autoSpaceDN w:val="0"/>
              <w:adjustRightInd w:val="0"/>
              <w:spacing w:line="240" w:lineRule="auto"/>
            </w:pPr>
            <w:r>
              <w:t>FormType (Hardcoded)</w:t>
            </w:r>
          </w:p>
        </w:tc>
        <w:tc>
          <w:tcPr>
            <w:tcW w:w="3247" w:type="dxa"/>
            <w:tcBorders>
              <w:bottom w:val="single" w:sz="4" w:space="0" w:color="auto"/>
            </w:tcBorders>
          </w:tcPr>
          <w:p w:rsidR="006A6977" w:rsidRDefault="00256D46" w:rsidP="006A6977">
            <w:pPr>
              <w:widowControl/>
              <w:autoSpaceDE w:val="0"/>
              <w:autoSpaceDN w:val="0"/>
              <w:adjustRightInd w:val="0"/>
              <w:spacing w:line="240" w:lineRule="auto"/>
            </w:pPr>
            <w:r>
              <w:t>Form_Type</w:t>
            </w:r>
          </w:p>
        </w:tc>
        <w:tc>
          <w:tcPr>
            <w:tcW w:w="1698" w:type="dxa"/>
            <w:tcBorders>
              <w:bottom w:val="single" w:sz="4" w:space="0" w:color="auto"/>
            </w:tcBorders>
          </w:tcPr>
          <w:p w:rsidR="006A6977" w:rsidRDefault="006A6977" w:rsidP="006A6977">
            <w:pPr>
              <w:widowControl/>
              <w:autoSpaceDE w:val="0"/>
              <w:autoSpaceDN w:val="0"/>
              <w:adjustRightInd w:val="0"/>
              <w:spacing w:line="240" w:lineRule="auto"/>
            </w:pPr>
          </w:p>
        </w:tc>
        <w:tc>
          <w:tcPr>
            <w:tcW w:w="900" w:type="dxa"/>
            <w:tcBorders>
              <w:bottom w:val="single" w:sz="4" w:space="0" w:color="auto"/>
            </w:tcBorders>
          </w:tcPr>
          <w:p w:rsidR="006A6977" w:rsidRDefault="006A6977" w:rsidP="006A6977">
            <w:pPr>
              <w:widowControl/>
              <w:autoSpaceDE w:val="0"/>
              <w:autoSpaceDN w:val="0"/>
              <w:adjustRightInd w:val="0"/>
              <w:spacing w:line="240" w:lineRule="auto"/>
            </w:pPr>
          </w:p>
        </w:tc>
      </w:tr>
      <w:tr w:rsidR="006A6977" w:rsidTr="00256D46">
        <w:tc>
          <w:tcPr>
            <w:tcW w:w="1921" w:type="dxa"/>
            <w:shd w:val="solid" w:color="auto" w:fill="auto"/>
          </w:tcPr>
          <w:p w:rsidR="006A6977" w:rsidRDefault="006A6977" w:rsidP="006A6977">
            <w:pPr>
              <w:widowControl/>
              <w:autoSpaceDE w:val="0"/>
              <w:autoSpaceDN w:val="0"/>
              <w:adjustRightInd w:val="0"/>
              <w:spacing w:line="240" w:lineRule="auto"/>
            </w:pPr>
            <w:r>
              <w:t>Feed Element</w:t>
            </w:r>
          </w:p>
        </w:tc>
        <w:tc>
          <w:tcPr>
            <w:tcW w:w="3247" w:type="dxa"/>
            <w:shd w:val="solid" w:color="auto" w:fill="auto"/>
          </w:tcPr>
          <w:p w:rsidR="006A6977" w:rsidRDefault="002168E9" w:rsidP="006A6977">
            <w:pPr>
              <w:widowControl/>
              <w:autoSpaceDE w:val="0"/>
              <w:autoSpaceDN w:val="0"/>
              <w:adjustRightInd w:val="0"/>
              <w:spacing w:line="240" w:lineRule="auto"/>
            </w:pPr>
            <w:r>
              <w:t xml:space="preserve">Quality_Other </w:t>
            </w:r>
            <w:r w:rsidR="006A6977">
              <w:t>Coaching_Fact</w:t>
            </w:r>
          </w:p>
        </w:tc>
        <w:tc>
          <w:tcPr>
            <w:tcW w:w="1698" w:type="dxa"/>
            <w:shd w:val="solid" w:color="auto" w:fill="auto"/>
          </w:tcPr>
          <w:p w:rsidR="006A6977" w:rsidRDefault="006A6977" w:rsidP="006A6977">
            <w:pPr>
              <w:widowControl/>
              <w:autoSpaceDE w:val="0"/>
              <w:autoSpaceDN w:val="0"/>
              <w:adjustRightInd w:val="0"/>
              <w:spacing w:line="240" w:lineRule="auto"/>
              <w:jc w:val="center"/>
            </w:pPr>
            <w:r w:rsidRPr="00214A5E">
              <w:t>Coaching_Log_Reason</w:t>
            </w:r>
          </w:p>
        </w:tc>
        <w:tc>
          <w:tcPr>
            <w:tcW w:w="900" w:type="dxa"/>
            <w:shd w:val="solid" w:color="auto" w:fill="auto"/>
          </w:tcPr>
          <w:p w:rsidR="006A6977" w:rsidRDefault="006A6977" w:rsidP="006A6977">
            <w:pPr>
              <w:widowControl/>
              <w:autoSpaceDE w:val="0"/>
              <w:autoSpaceDN w:val="0"/>
              <w:adjustRightInd w:val="0"/>
              <w:spacing w:line="240" w:lineRule="auto"/>
            </w:pPr>
            <w:r>
              <w:t>Comments</w:t>
            </w:r>
          </w:p>
        </w:tc>
      </w:tr>
      <w:tr w:rsidR="006A6977" w:rsidTr="00256D46">
        <w:tc>
          <w:tcPr>
            <w:tcW w:w="1921" w:type="dxa"/>
          </w:tcPr>
          <w:p w:rsidR="006A6977" w:rsidRDefault="00256D46" w:rsidP="006A6977">
            <w:pPr>
              <w:widowControl/>
              <w:autoSpaceDE w:val="0"/>
              <w:autoSpaceDN w:val="0"/>
              <w:adjustRightInd w:val="0"/>
              <w:spacing w:line="240" w:lineRule="auto"/>
            </w:pPr>
            <w:r>
              <w:t>CCI (Hardcoded)</w:t>
            </w:r>
          </w:p>
        </w:tc>
        <w:tc>
          <w:tcPr>
            <w:tcW w:w="3247" w:type="dxa"/>
          </w:tcPr>
          <w:p w:rsidR="006A6977" w:rsidRDefault="00256D46" w:rsidP="006A6977">
            <w:pPr>
              <w:widowControl/>
              <w:autoSpaceDE w:val="0"/>
              <w:autoSpaceDN w:val="0"/>
              <w:adjustRightInd w:val="0"/>
              <w:spacing w:line="240" w:lineRule="auto"/>
            </w:pPr>
            <w:r w:rsidRPr="00256D46">
              <w:t>CoachReason_Current_Coaching_Initiatives</w:t>
            </w:r>
          </w:p>
        </w:tc>
        <w:tc>
          <w:tcPr>
            <w:tcW w:w="1698" w:type="dxa"/>
          </w:tcPr>
          <w:p w:rsidR="006A6977" w:rsidRDefault="006A6977" w:rsidP="006A6977">
            <w:pPr>
              <w:widowControl/>
              <w:autoSpaceDE w:val="0"/>
              <w:autoSpaceDN w:val="0"/>
              <w:adjustRightInd w:val="0"/>
              <w:spacing w:line="240" w:lineRule="auto"/>
            </w:pPr>
            <w:r>
              <w:t>Value</w:t>
            </w: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r w:rsidR="006A6977" w:rsidTr="00256D46">
        <w:tc>
          <w:tcPr>
            <w:tcW w:w="1921" w:type="dxa"/>
          </w:tcPr>
          <w:p w:rsidR="006A6977" w:rsidRDefault="006A6977" w:rsidP="006A6977">
            <w:pPr>
              <w:widowControl/>
              <w:autoSpaceDE w:val="0"/>
              <w:autoSpaceDN w:val="0"/>
              <w:adjustRightInd w:val="0"/>
              <w:spacing w:line="240" w:lineRule="auto"/>
            </w:pPr>
          </w:p>
        </w:tc>
        <w:tc>
          <w:tcPr>
            <w:tcW w:w="3247" w:type="dxa"/>
          </w:tcPr>
          <w:p w:rsidR="006A6977" w:rsidRDefault="006A6977" w:rsidP="006A6977">
            <w:pPr>
              <w:widowControl/>
              <w:autoSpaceDE w:val="0"/>
              <w:autoSpaceDN w:val="0"/>
              <w:adjustRightInd w:val="0"/>
              <w:spacing w:line="240" w:lineRule="auto"/>
            </w:pPr>
          </w:p>
        </w:tc>
        <w:tc>
          <w:tcPr>
            <w:tcW w:w="1698" w:type="dxa"/>
          </w:tcPr>
          <w:p w:rsidR="006A6977" w:rsidRDefault="006A6977" w:rsidP="006A6977">
            <w:pPr>
              <w:widowControl/>
              <w:autoSpaceDE w:val="0"/>
              <w:autoSpaceDN w:val="0"/>
              <w:adjustRightInd w:val="0"/>
              <w:spacing w:line="240" w:lineRule="auto"/>
            </w:pPr>
          </w:p>
        </w:tc>
        <w:tc>
          <w:tcPr>
            <w:tcW w:w="900" w:type="dxa"/>
          </w:tcPr>
          <w:p w:rsidR="006A6977" w:rsidRDefault="006A6977" w:rsidP="006A6977">
            <w:pPr>
              <w:widowControl/>
              <w:autoSpaceDE w:val="0"/>
              <w:autoSpaceDN w:val="0"/>
              <w:adjustRightInd w:val="0"/>
              <w:spacing w:line="240" w:lineRule="auto"/>
            </w:pPr>
          </w:p>
        </w:tc>
      </w:tr>
    </w:tbl>
    <w:p w:rsidR="006A6977" w:rsidRDefault="006A6977" w:rsidP="00145185">
      <w:pPr>
        <w:widowControl/>
        <w:autoSpaceDE w:val="0"/>
        <w:autoSpaceDN w:val="0"/>
        <w:adjustRightInd w:val="0"/>
        <w:spacing w:line="240" w:lineRule="auto"/>
        <w:ind w:left="1584"/>
      </w:pPr>
    </w:p>
    <w:p w:rsidR="00355A7C" w:rsidRDefault="00355A7C" w:rsidP="00017A2E">
      <w:pPr>
        <w:widowControl/>
        <w:autoSpaceDE w:val="0"/>
        <w:autoSpaceDN w:val="0"/>
        <w:adjustRightInd w:val="0"/>
        <w:spacing w:line="240" w:lineRule="auto"/>
        <w:ind w:left="1584"/>
      </w:pPr>
      <w:r>
        <w:t>Feed element to Quality_Other_Coaching_Fact and Coaching_Log mapping</w:t>
      </w:r>
    </w:p>
    <w:p w:rsidR="00355A7C" w:rsidRDefault="00355A7C" w:rsidP="00355A7C">
      <w:pPr>
        <w:widowControl/>
        <w:autoSpaceDE w:val="0"/>
        <w:autoSpaceDN w:val="0"/>
        <w:adjustRightInd w:val="0"/>
        <w:spacing w:line="240" w:lineRule="auto"/>
        <w:ind w:left="1584"/>
      </w:pPr>
      <w:r>
        <w:t>NON-CTC File(s)</w:t>
      </w:r>
    </w:p>
    <w:p w:rsidR="00355A7C" w:rsidRDefault="00355A7C" w:rsidP="00355A7C">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2168E9" w:rsidTr="002168E9">
        <w:tc>
          <w:tcPr>
            <w:tcW w:w="2904" w:type="dxa"/>
            <w:shd w:val="solid" w:color="auto" w:fill="auto"/>
          </w:tcPr>
          <w:p w:rsidR="00355A7C" w:rsidRDefault="00355A7C" w:rsidP="0095556D">
            <w:pPr>
              <w:widowControl/>
              <w:autoSpaceDE w:val="0"/>
              <w:autoSpaceDN w:val="0"/>
              <w:adjustRightInd w:val="0"/>
              <w:spacing w:line="240" w:lineRule="auto"/>
            </w:pPr>
          </w:p>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_Coaching_Fact</w:t>
            </w:r>
          </w:p>
        </w:tc>
        <w:tc>
          <w:tcPr>
            <w:tcW w:w="1468" w:type="dxa"/>
            <w:shd w:val="solid" w:color="auto" w:fill="auto"/>
          </w:tcPr>
          <w:p w:rsidR="002168E9" w:rsidRDefault="002168E9" w:rsidP="0095556D">
            <w:pPr>
              <w:widowControl/>
              <w:autoSpaceDE w:val="0"/>
              <w:autoSpaceDN w:val="0"/>
              <w:adjustRightInd w:val="0"/>
              <w:spacing w:line="240" w:lineRule="auto"/>
            </w:pPr>
            <w:r>
              <w:t>Coaching_Log</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numReportID</w:t>
            </w:r>
          </w:p>
        </w:tc>
        <w:tc>
          <w:tcPr>
            <w:tcW w:w="2600" w:type="dxa"/>
          </w:tcPr>
          <w:p w:rsidR="002168E9" w:rsidRDefault="002168E9" w:rsidP="0095556D">
            <w:pPr>
              <w:widowControl/>
              <w:autoSpaceDE w:val="0"/>
              <w:autoSpaceDN w:val="0"/>
              <w:adjustRightInd w:val="0"/>
              <w:spacing w:line="240" w:lineRule="auto"/>
            </w:pPr>
            <w:r>
              <w:t>Report_ID</w:t>
            </w:r>
          </w:p>
        </w:tc>
        <w:tc>
          <w:tcPr>
            <w:tcW w:w="1468" w:type="dxa"/>
          </w:tcPr>
          <w:p w:rsidR="002168E9" w:rsidRDefault="002168E9" w:rsidP="0095556D">
            <w:pPr>
              <w:widowControl/>
              <w:autoSpaceDE w:val="0"/>
              <w:autoSpaceDN w:val="0"/>
              <w:adjustRightInd w:val="0"/>
              <w:spacing w:line="240" w:lineRule="auto"/>
            </w:pPr>
            <w:r w:rsidRPr="00F02C6D">
              <w:t>numReportID</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strReportCode</w:t>
            </w:r>
          </w:p>
        </w:tc>
        <w:tc>
          <w:tcPr>
            <w:tcW w:w="2600" w:type="dxa"/>
          </w:tcPr>
          <w:p w:rsidR="002168E9" w:rsidRDefault="002168E9" w:rsidP="0095556D">
            <w:pPr>
              <w:widowControl/>
              <w:autoSpaceDE w:val="0"/>
              <w:autoSpaceDN w:val="0"/>
              <w:adjustRightInd w:val="0"/>
              <w:spacing w:line="240" w:lineRule="auto"/>
            </w:pPr>
            <w:r>
              <w:t>Report_Code</w:t>
            </w:r>
          </w:p>
        </w:tc>
        <w:tc>
          <w:tcPr>
            <w:tcW w:w="1468" w:type="dxa"/>
          </w:tcPr>
          <w:p w:rsidR="002168E9" w:rsidRDefault="002168E9" w:rsidP="0095556D">
            <w:pPr>
              <w:widowControl/>
              <w:autoSpaceDE w:val="0"/>
              <w:autoSpaceDN w:val="0"/>
              <w:adjustRightInd w:val="0"/>
              <w:spacing w:line="240" w:lineRule="auto"/>
            </w:pPr>
            <w:r w:rsidRPr="00F02C6D">
              <w:t>strReportCode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strFormType</w:t>
            </w:r>
          </w:p>
        </w:tc>
        <w:tc>
          <w:tcPr>
            <w:tcW w:w="2600" w:type="dxa"/>
          </w:tcPr>
          <w:p w:rsidR="002168E9" w:rsidRDefault="002168E9" w:rsidP="0095556D">
            <w:pPr>
              <w:widowControl/>
              <w:autoSpaceDE w:val="0"/>
              <w:autoSpaceDN w:val="0"/>
              <w:adjustRightInd w:val="0"/>
              <w:spacing w:line="240" w:lineRule="auto"/>
            </w:pPr>
            <w:r>
              <w:t>Form_Type</w:t>
            </w:r>
          </w:p>
        </w:tc>
        <w:tc>
          <w:tcPr>
            <w:tcW w:w="1468" w:type="dxa"/>
            <w:vMerge w:val="restart"/>
          </w:tcPr>
          <w:p w:rsidR="002168E9" w:rsidRDefault="002168E9" w:rsidP="0095556D">
            <w:pPr>
              <w:widowControl/>
              <w:autoSpaceDE w:val="0"/>
              <w:autoSpaceDN w:val="0"/>
              <w:adjustRightInd w:val="0"/>
              <w:spacing w:line="240" w:lineRule="auto"/>
            </w:pPr>
            <w:r w:rsidRPr="00F02C6D">
              <w:t>SourceID</w:t>
            </w:r>
          </w:p>
          <w:p w:rsidR="002168E9" w:rsidRDefault="002168E9" w:rsidP="0095556D">
            <w:pPr>
              <w:autoSpaceDE w:val="0"/>
              <w:autoSpaceDN w:val="0"/>
              <w:adjustRightInd w:val="0"/>
              <w:spacing w:line="240" w:lineRule="auto"/>
            </w:pPr>
          </w:p>
        </w:tc>
        <w:tc>
          <w:tcPr>
            <w:tcW w:w="794" w:type="dxa"/>
            <w:vMerge w:val="restart"/>
          </w:tcPr>
          <w:p w:rsidR="002168E9" w:rsidRDefault="00B13342" w:rsidP="0095556D">
            <w:pPr>
              <w:widowControl/>
              <w:autoSpaceDE w:val="0"/>
              <w:autoSpaceDN w:val="0"/>
              <w:adjustRightInd w:val="0"/>
              <w:spacing w:line="240" w:lineRule="auto"/>
            </w:pPr>
            <w:r>
              <w:t>Looked</w:t>
            </w:r>
            <w:r w:rsidR="002168E9">
              <w:t xml:space="preserve"> Up</w:t>
            </w:r>
          </w:p>
        </w:tc>
      </w:tr>
      <w:tr w:rsidR="002168E9" w:rsidTr="002168E9">
        <w:tc>
          <w:tcPr>
            <w:tcW w:w="2904" w:type="dxa"/>
          </w:tcPr>
          <w:p w:rsidR="002168E9" w:rsidRDefault="002168E9" w:rsidP="0095556D">
            <w:r>
              <w:t>strSource</w:t>
            </w:r>
          </w:p>
        </w:tc>
        <w:tc>
          <w:tcPr>
            <w:tcW w:w="2600" w:type="dxa"/>
          </w:tcPr>
          <w:p w:rsidR="002168E9" w:rsidRDefault="002168E9" w:rsidP="0095556D">
            <w:pPr>
              <w:widowControl/>
              <w:autoSpaceDE w:val="0"/>
              <w:autoSpaceDN w:val="0"/>
              <w:adjustRightInd w:val="0"/>
              <w:spacing w:line="240" w:lineRule="auto"/>
            </w:pPr>
            <w:r>
              <w:t>Source</w:t>
            </w:r>
          </w:p>
        </w:tc>
        <w:tc>
          <w:tcPr>
            <w:tcW w:w="1468" w:type="dxa"/>
            <w:vMerge/>
          </w:tcPr>
          <w:p w:rsidR="002168E9" w:rsidRDefault="002168E9" w:rsidP="0095556D">
            <w:pPr>
              <w:widowControl/>
              <w:autoSpaceDE w:val="0"/>
              <w:autoSpaceDN w:val="0"/>
              <w:adjustRightInd w:val="0"/>
              <w:spacing w:line="240" w:lineRule="auto"/>
            </w:pPr>
          </w:p>
        </w:tc>
        <w:tc>
          <w:tcPr>
            <w:tcW w:w="794" w:type="dxa"/>
            <w:vMerge/>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strFormStatus</w:t>
            </w:r>
          </w:p>
        </w:tc>
        <w:tc>
          <w:tcPr>
            <w:tcW w:w="2600" w:type="dxa"/>
          </w:tcPr>
          <w:p w:rsidR="002168E9" w:rsidRDefault="002168E9" w:rsidP="0095556D">
            <w:pPr>
              <w:widowControl/>
              <w:autoSpaceDE w:val="0"/>
              <w:autoSpaceDN w:val="0"/>
              <w:adjustRightInd w:val="0"/>
              <w:spacing w:line="240" w:lineRule="auto"/>
            </w:pPr>
            <w:r>
              <w:t>Form_Status</w:t>
            </w:r>
          </w:p>
        </w:tc>
        <w:tc>
          <w:tcPr>
            <w:tcW w:w="1468" w:type="dxa"/>
          </w:tcPr>
          <w:p w:rsidR="002168E9" w:rsidRDefault="002168E9" w:rsidP="0095556D">
            <w:pPr>
              <w:widowControl/>
              <w:autoSpaceDE w:val="0"/>
              <w:autoSpaceDN w:val="0"/>
              <w:adjustRightInd w:val="0"/>
              <w:spacing w:line="240" w:lineRule="auto"/>
            </w:pPr>
            <w:r w:rsidRPr="00F02C6D">
              <w:t>StatusID</w:t>
            </w:r>
          </w:p>
        </w:tc>
        <w:tc>
          <w:tcPr>
            <w:tcW w:w="794" w:type="dxa"/>
          </w:tcPr>
          <w:p w:rsidR="002168E9" w:rsidRDefault="002168E9"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EventDate</w:t>
            </w:r>
          </w:p>
        </w:tc>
        <w:tc>
          <w:tcPr>
            <w:tcW w:w="2600" w:type="dxa"/>
          </w:tcPr>
          <w:p w:rsidR="002168E9" w:rsidRDefault="002168E9" w:rsidP="0095556D">
            <w:pPr>
              <w:widowControl/>
              <w:autoSpaceDE w:val="0"/>
              <w:autoSpaceDN w:val="0"/>
              <w:adjustRightInd w:val="0"/>
              <w:spacing w:line="240" w:lineRule="auto"/>
            </w:pPr>
            <w:r>
              <w:t>Event_Date</w:t>
            </w:r>
          </w:p>
        </w:tc>
        <w:tc>
          <w:tcPr>
            <w:tcW w:w="1468" w:type="dxa"/>
          </w:tcPr>
          <w:p w:rsidR="002168E9" w:rsidRDefault="002168E9" w:rsidP="0095556D">
            <w:pPr>
              <w:widowControl/>
              <w:autoSpaceDE w:val="0"/>
              <w:autoSpaceDN w:val="0"/>
              <w:adjustRightInd w:val="0"/>
              <w:spacing w:line="240" w:lineRule="auto"/>
            </w:pPr>
            <w:r w:rsidRPr="00F02C6D">
              <w:t>EventDate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SubmittedDate</w:t>
            </w:r>
          </w:p>
        </w:tc>
        <w:tc>
          <w:tcPr>
            <w:tcW w:w="2600" w:type="dxa"/>
          </w:tcPr>
          <w:p w:rsidR="002168E9" w:rsidRDefault="002168E9" w:rsidP="0095556D">
            <w:pPr>
              <w:widowControl/>
              <w:autoSpaceDE w:val="0"/>
              <w:autoSpaceDN w:val="0"/>
              <w:adjustRightInd w:val="0"/>
              <w:spacing w:line="240" w:lineRule="auto"/>
            </w:pPr>
            <w:r>
              <w:t>Submitted_Date</w:t>
            </w:r>
          </w:p>
        </w:tc>
        <w:tc>
          <w:tcPr>
            <w:tcW w:w="1468" w:type="dxa"/>
          </w:tcPr>
          <w:p w:rsidR="002168E9" w:rsidRDefault="002168E9" w:rsidP="0095556D">
            <w:pPr>
              <w:widowControl/>
              <w:autoSpaceDE w:val="0"/>
              <w:autoSpaceDN w:val="0"/>
              <w:adjustRightInd w:val="0"/>
              <w:spacing w:line="240" w:lineRule="auto"/>
            </w:pPr>
            <w:r w:rsidRPr="00F02C6D">
              <w:t>SubmittedDate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StartDate</w:t>
            </w:r>
          </w:p>
        </w:tc>
        <w:tc>
          <w:tcPr>
            <w:tcW w:w="2600" w:type="dxa"/>
          </w:tcPr>
          <w:p w:rsidR="002168E9" w:rsidRDefault="002168E9" w:rsidP="0095556D">
            <w:pPr>
              <w:widowControl/>
              <w:autoSpaceDE w:val="0"/>
              <w:autoSpaceDN w:val="0"/>
              <w:adjustRightInd w:val="0"/>
              <w:spacing w:line="240" w:lineRule="auto"/>
            </w:pPr>
            <w:r>
              <w:t>Start_Date</w:t>
            </w:r>
          </w:p>
        </w:tc>
        <w:tc>
          <w:tcPr>
            <w:tcW w:w="1468" w:type="dxa"/>
          </w:tcPr>
          <w:p w:rsidR="002168E9" w:rsidRDefault="002168E9" w:rsidP="0095556D">
            <w:pPr>
              <w:widowControl/>
              <w:autoSpaceDE w:val="0"/>
              <w:autoSpaceDN w:val="0"/>
              <w:adjustRightInd w:val="0"/>
              <w:spacing w:line="240" w:lineRule="auto"/>
            </w:pPr>
            <w:r>
              <w:t>StartDate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strSubmitterName</w:t>
            </w:r>
          </w:p>
        </w:tc>
        <w:tc>
          <w:tcPr>
            <w:tcW w:w="2600" w:type="dxa"/>
          </w:tcPr>
          <w:p w:rsidR="002168E9" w:rsidRDefault="002168E9" w:rsidP="0095556D">
            <w:pPr>
              <w:widowControl/>
              <w:autoSpaceDE w:val="0"/>
              <w:autoSpaceDN w:val="0"/>
              <w:adjustRightInd w:val="0"/>
              <w:spacing w:line="240" w:lineRule="auto"/>
            </w:pPr>
            <w:r>
              <w:t>Submitter_LANID</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strSubmitterEmail</w:t>
            </w:r>
          </w:p>
        </w:tc>
        <w:tc>
          <w:tcPr>
            <w:tcW w:w="2600" w:type="dxa"/>
          </w:tcPr>
          <w:p w:rsidR="002168E9" w:rsidRDefault="002168E9" w:rsidP="0095556D">
            <w:pPr>
              <w:widowControl/>
              <w:autoSpaceDE w:val="0"/>
              <w:autoSpaceDN w:val="0"/>
              <w:adjustRightInd w:val="0"/>
              <w:spacing w:line="240" w:lineRule="auto"/>
            </w:pPr>
            <w:r>
              <w:t>Submitter_Email</w:t>
            </w: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w:t>
            </w:r>
          </w:p>
        </w:tc>
        <w:tc>
          <w:tcPr>
            <w:tcW w:w="2600" w:type="dxa"/>
          </w:tcPr>
          <w:p w:rsidR="002168E9" w:rsidRDefault="002168E9" w:rsidP="0095556D">
            <w:pPr>
              <w:widowControl/>
              <w:autoSpaceDE w:val="0"/>
              <w:autoSpaceDN w:val="0"/>
              <w:adjustRightInd w:val="0"/>
              <w:spacing w:line="240" w:lineRule="auto"/>
            </w:pPr>
            <w:r>
              <w:t>CSR_LANID</w:t>
            </w:r>
          </w:p>
        </w:tc>
        <w:tc>
          <w:tcPr>
            <w:tcW w:w="1468" w:type="dxa"/>
          </w:tcPr>
          <w:p w:rsidR="002168E9" w:rsidRDefault="002168E9" w:rsidP="0095556D">
            <w:pPr>
              <w:widowControl/>
              <w:autoSpaceDE w:val="0"/>
              <w:autoSpaceDN w:val="0"/>
              <w:adjustRightInd w:val="0"/>
              <w:spacing w:line="240" w:lineRule="auto"/>
            </w:pPr>
            <w:r w:rsidRPr="00F02C6D">
              <w:t>FormName, CSR</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strCSRSite</w:t>
            </w:r>
          </w:p>
        </w:tc>
        <w:tc>
          <w:tcPr>
            <w:tcW w:w="2600" w:type="dxa"/>
          </w:tcPr>
          <w:p w:rsidR="002168E9" w:rsidRDefault="002168E9" w:rsidP="0095556D">
            <w:pPr>
              <w:widowControl/>
              <w:autoSpaceDE w:val="0"/>
              <w:autoSpaceDN w:val="0"/>
              <w:adjustRightInd w:val="0"/>
              <w:spacing w:line="240" w:lineRule="auto"/>
            </w:pPr>
            <w:r>
              <w:t>CSR_Site</w:t>
            </w:r>
          </w:p>
        </w:tc>
        <w:tc>
          <w:tcPr>
            <w:tcW w:w="1468" w:type="dxa"/>
          </w:tcPr>
          <w:p w:rsidR="002168E9" w:rsidRDefault="00CF10C5" w:rsidP="0095556D">
            <w:pPr>
              <w:widowControl/>
              <w:autoSpaceDE w:val="0"/>
              <w:autoSpaceDN w:val="0"/>
              <w:adjustRightInd w:val="0"/>
              <w:spacing w:line="240" w:lineRule="auto"/>
            </w:pPr>
            <w:r>
              <w:t>SiteID</w:t>
            </w:r>
          </w:p>
        </w:tc>
        <w:tc>
          <w:tcPr>
            <w:tcW w:w="794" w:type="dxa"/>
          </w:tcPr>
          <w:p w:rsidR="002168E9" w:rsidRDefault="00CF10C5" w:rsidP="0095556D">
            <w:pPr>
              <w:widowControl/>
              <w:autoSpaceDE w:val="0"/>
              <w:autoSpaceDN w:val="0"/>
              <w:adjustRightInd w:val="0"/>
              <w:spacing w:line="240" w:lineRule="auto"/>
            </w:pPr>
            <w:r>
              <w:t>Looked Up</w:t>
            </w:r>
          </w:p>
        </w:tc>
      </w:tr>
      <w:tr w:rsidR="002168E9" w:rsidTr="002168E9">
        <w:tc>
          <w:tcPr>
            <w:tcW w:w="2904" w:type="dxa"/>
          </w:tcPr>
          <w:p w:rsidR="002168E9" w:rsidRDefault="002168E9" w:rsidP="0095556D">
            <w:r>
              <w:t>txtDescription</w:t>
            </w:r>
          </w:p>
        </w:tc>
        <w:tc>
          <w:tcPr>
            <w:tcW w:w="2600" w:type="dxa"/>
          </w:tcPr>
          <w:p w:rsidR="002168E9" w:rsidRDefault="002168E9" w:rsidP="0095556D">
            <w:pPr>
              <w:widowControl/>
              <w:autoSpaceDE w:val="0"/>
              <w:autoSpaceDN w:val="0"/>
              <w:adjustRightInd w:val="0"/>
              <w:spacing w:line="240" w:lineRule="auto"/>
            </w:pPr>
            <w:r>
              <w:t>TextDescription</w:t>
            </w:r>
          </w:p>
        </w:tc>
        <w:tc>
          <w:tcPr>
            <w:tcW w:w="1468" w:type="dxa"/>
          </w:tcPr>
          <w:p w:rsidR="002168E9" w:rsidRDefault="002168E9" w:rsidP="0095556D">
            <w:pPr>
              <w:widowControl/>
              <w:autoSpaceDE w:val="0"/>
              <w:autoSpaceDN w:val="0"/>
              <w:adjustRightInd w:val="0"/>
              <w:spacing w:line="240" w:lineRule="auto"/>
            </w:pPr>
            <w:r w:rsidRPr="00F02C6D">
              <w:t>Description</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r>
              <w:t>strProgram</w:t>
            </w:r>
          </w:p>
        </w:tc>
        <w:tc>
          <w:tcPr>
            <w:tcW w:w="2600" w:type="dxa"/>
          </w:tcPr>
          <w:p w:rsidR="002168E9" w:rsidRDefault="002168E9" w:rsidP="0095556D">
            <w:pPr>
              <w:widowControl/>
              <w:autoSpaceDE w:val="0"/>
              <w:autoSpaceDN w:val="0"/>
              <w:adjustRightInd w:val="0"/>
              <w:spacing w:line="240" w:lineRule="auto"/>
            </w:pPr>
            <w:r>
              <w:t>Program</w:t>
            </w:r>
          </w:p>
        </w:tc>
        <w:tc>
          <w:tcPr>
            <w:tcW w:w="1468" w:type="dxa"/>
          </w:tcPr>
          <w:p w:rsidR="002168E9" w:rsidRDefault="002168E9" w:rsidP="0095556D">
            <w:pPr>
              <w:widowControl/>
              <w:autoSpaceDE w:val="0"/>
              <w:autoSpaceDN w:val="0"/>
              <w:adjustRightInd w:val="0"/>
              <w:spacing w:line="240" w:lineRule="auto"/>
            </w:pPr>
            <w:r w:rsidRPr="00F02C6D">
              <w:t>ProgramName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Borders>
              <w:bottom w:val="single" w:sz="4" w:space="0" w:color="auto"/>
            </w:tcBorders>
          </w:tcPr>
          <w:p w:rsidR="002168E9" w:rsidRDefault="002168E9" w:rsidP="0095556D">
            <w:pPr>
              <w:widowControl/>
              <w:autoSpaceDE w:val="0"/>
              <w:autoSpaceDN w:val="0"/>
              <w:adjustRightInd w:val="0"/>
              <w:spacing w:line="240" w:lineRule="auto"/>
            </w:pPr>
          </w:p>
        </w:tc>
        <w:tc>
          <w:tcPr>
            <w:tcW w:w="2600" w:type="dxa"/>
            <w:tcBorders>
              <w:bottom w:val="single" w:sz="4" w:space="0" w:color="auto"/>
            </w:tcBorders>
          </w:tcPr>
          <w:p w:rsidR="002168E9" w:rsidRDefault="002168E9" w:rsidP="0095556D">
            <w:pPr>
              <w:widowControl/>
              <w:autoSpaceDE w:val="0"/>
              <w:autoSpaceDN w:val="0"/>
              <w:adjustRightInd w:val="0"/>
              <w:spacing w:line="240" w:lineRule="auto"/>
            </w:pPr>
          </w:p>
        </w:tc>
        <w:tc>
          <w:tcPr>
            <w:tcW w:w="1468" w:type="dxa"/>
            <w:tcBorders>
              <w:bottom w:val="single" w:sz="4" w:space="0" w:color="auto"/>
            </w:tcBorders>
          </w:tcPr>
          <w:p w:rsidR="002168E9" w:rsidRDefault="002168E9" w:rsidP="0095556D">
            <w:pPr>
              <w:widowControl/>
              <w:autoSpaceDE w:val="0"/>
              <w:autoSpaceDN w:val="0"/>
              <w:adjustRightInd w:val="0"/>
              <w:spacing w:line="240" w:lineRule="auto"/>
            </w:pPr>
          </w:p>
        </w:tc>
        <w:tc>
          <w:tcPr>
            <w:tcW w:w="794" w:type="dxa"/>
            <w:tcBorders>
              <w:bottom w:val="single" w:sz="4" w:space="0" w:color="auto"/>
            </w:tcBorders>
          </w:tcPr>
          <w:p w:rsidR="002168E9" w:rsidRDefault="002168E9" w:rsidP="0095556D">
            <w:pPr>
              <w:widowControl/>
              <w:autoSpaceDE w:val="0"/>
              <w:autoSpaceDN w:val="0"/>
              <w:adjustRightInd w:val="0"/>
              <w:spacing w:line="240" w:lineRule="auto"/>
            </w:pPr>
          </w:p>
        </w:tc>
      </w:tr>
      <w:tr w:rsidR="002168E9" w:rsidTr="002168E9">
        <w:tc>
          <w:tcPr>
            <w:tcW w:w="2904" w:type="dxa"/>
            <w:shd w:val="solid" w:color="auto" w:fill="auto"/>
          </w:tcPr>
          <w:p w:rsidR="002168E9" w:rsidRDefault="002168E9" w:rsidP="0095556D">
            <w:pPr>
              <w:widowControl/>
              <w:autoSpaceDE w:val="0"/>
              <w:autoSpaceDN w:val="0"/>
              <w:adjustRightInd w:val="0"/>
              <w:spacing w:line="240" w:lineRule="auto"/>
            </w:pPr>
            <w:r>
              <w:t>Feed Element</w:t>
            </w:r>
          </w:p>
        </w:tc>
        <w:tc>
          <w:tcPr>
            <w:tcW w:w="2600" w:type="dxa"/>
            <w:shd w:val="solid" w:color="auto" w:fill="auto"/>
          </w:tcPr>
          <w:p w:rsidR="002168E9" w:rsidRDefault="002168E9" w:rsidP="0095556D">
            <w:pPr>
              <w:widowControl/>
              <w:autoSpaceDE w:val="0"/>
              <w:autoSpaceDN w:val="0"/>
              <w:adjustRightInd w:val="0"/>
              <w:spacing w:line="240" w:lineRule="auto"/>
            </w:pPr>
            <w:r>
              <w:t>Quality_Other Coaching_Fact</w:t>
            </w:r>
          </w:p>
        </w:tc>
        <w:tc>
          <w:tcPr>
            <w:tcW w:w="1468" w:type="dxa"/>
            <w:shd w:val="solid" w:color="auto" w:fill="auto"/>
          </w:tcPr>
          <w:p w:rsidR="002168E9" w:rsidRDefault="002168E9"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2168E9" w:rsidRDefault="002168E9" w:rsidP="0095556D">
            <w:pPr>
              <w:widowControl/>
              <w:autoSpaceDE w:val="0"/>
              <w:autoSpaceDN w:val="0"/>
              <w:adjustRightInd w:val="0"/>
              <w:spacing w:line="240" w:lineRule="auto"/>
            </w:pPr>
            <w:r>
              <w:t>Comments</w:t>
            </w:r>
          </w:p>
        </w:tc>
      </w:tr>
      <w:tr w:rsidR="002168E9" w:rsidTr="002168E9">
        <w:tc>
          <w:tcPr>
            <w:tcW w:w="2904" w:type="dxa"/>
          </w:tcPr>
          <w:p w:rsidR="002168E9" w:rsidRDefault="002168E9" w:rsidP="0095556D">
            <w:pPr>
              <w:widowControl/>
              <w:autoSpaceDE w:val="0"/>
              <w:autoSpaceDN w:val="0"/>
              <w:adjustRightInd w:val="0"/>
              <w:spacing w:line="240" w:lineRule="auto"/>
            </w:pPr>
            <w:r>
              <w:t>strCoachingReason_Current_Coaching_Initiatives</w:t>
            </w:r>
          </w:p>
        </w:tc>
        <w:tc>
          <w:tcPr>
            <w:tcW w:w="2600" w:type="dxa"/>
          </w:tcPr>
          <w:p w:rsidR="002168E9" w:rsidRDefault="002168E9" w:rsidP="0095556D">
            <w:pPr>
              <w:widowControl/>
              <w:autoSpaceDE w:val="0"/>
              <w:autoSpaceDN w:val="0"/>
              <w:adjustRightInd w:val="0"/>
              <w:spacing w:line="240" w:lineRule="auto"/>
            </w:pPr>
            <w:r>
              <w:t>CoachReason_Current_Coaching_Initiatives</w:t>
            </w:r>
          </w:p>
        </w:tc>
        <w:tc>
          <w:tcPr>
            <w:tcW w:w="1468" w:type="dxa"/>
          </w:tcPr>
          <w:p w:rsidR="002168E9" w:rsidRDefault="002168E9" w:rsidP="0095556D">
            <w:pPr>
              <w:widowControl/>
              <w:autoSpaceDE w:val="0"/>
              <w:autoSpaceDN w:val="0"/>
              <w:adjustRightInd w:val="0"/>
              <w:spacing w:line="240" w:lineRule="auto"/>
            </w:pPr>
            <w:r>
              <w:t>Value</w:t>
            </w: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r w:rsidR="002168E9" w:rsidTr="002168E9">
        <w:tc>
          <w:tcPr>
            <w:tcW w:w="2904" w:type="dxa"/>
          </w:tcPr>
          <w:p w:rsidR="002168E9" w:rsidRDefault="002168E9" w:rsidP="0095556D">
            <w:pPr>
              <w:widowControl/>
              <w:autoSpaceDE w:val="0"/>
              <w:autoSpaceDN w:val="0"/>
              <w:adjustRightInd w:val="0"/>
              <w:spacing w:line="240" w:lineRule="auto"/>
            </w:pPr>
          </w:p>
        </w:tc>
        <w:tc>
          <w:tcPr>
            <w:tcW w:w="2600" w:type="dxa"/>
          </w:tcPr>
          <w:p w:rsidR="002168E9" w:rsidRDefault="002168E9" w:rsidP="0095556D">
            <w:pPr>
              <w:widowControl/>
              <w:autoSpaceDE w:val="0"/>
              <w:autoSpaceDN w:val="0"/>
              <w:adjustRightInd w:val="0"/>
              <w:spacing w:line="240" w:lineRule="auto"/>
            </w:pPr>
          </w:p>
        </w:tc>
        <w:tc>
          <w:tcPr>
            <w:tcW w:w="1468" w:type="dxa"/>
          </w:tcPr>
          <w:p w:rsidR="002168E9" w:rsidRDefault="002168E9" w:rsidP="0095556D">
            <w:pPr>
              <w:widowControl/>
              <w:autoSpaceDE w:val="0"/>
              <w:autoSpaceDN w:val="0"/>
              <w:adjustRightInd w:val="0"/>
              <w:spacing w:line="240" w:lineRule="auto"/>
            </w:pPr>
          </w:p>
        </w:tc>
        <w:tc>
          <w:tcPr>
            <w:tcW w:w="794" w:type="dxa"/>
          </w:tcPr>
          <w:p w:rsidR="002168E9" w:rsidRDefault="002168E9" w:rsidP="0095556D">
            <w:pPr>
              <w:widowControl/>
              <w:autoSpaceDE w:val="0"/>
              <w:autoSpaceDN w:val="0"/>
              <w:adjustRightInd w:val="0"/>
              <w:spacing w:line="240" w:lineRule="auto"/>
            </w:pPr>
          </w:p>
        </w:tc>
      </w:tr>
    </w:tbl>
    <w:p w:rsidR="002168E9" w:rsidRDefault="002168E9"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Default="00B944EA" w:rsidP="00145185">
      <w:pPr>
        <w:widowControl/>
        <w:autoSpaceDE w:val="0"/>
        <w:autoSpaceDN w:val="0"/>
        <w:adjustRightInd w:val="0"/>
        <w:spacing w:line="240" w:lineRule="auto"/>
        <w:ind w:left="1584"/>
      </w:pPr>
    </w:p>
    <w:p w:rsidR="00B944EA" w:rsidRPr="000E72D7" w:rsidRDefault="00B944EA" w:rsidP="00B944EA">
      <w:pPr>
        <w:pStyle w:val="Heading4"/>
        <w:ind w:left="360" w:hanging="360"/>
      </w:pPr>
      <w:bookmarkStart w:id="632" w:name="_Toc493675051"/>
      <w:bookmarkStart w:id="633" w:name="_Toc495488367"/>
      <w:r w:rsidRPr="000E72D7">
        <w:t>Training Feeds for Coaching Logs</w:t>
      </w:r>
      <w:bookmarkEnd w:id="632"/>
      <w:bookmarkEnd w:id="633"/>
    </w:p>
    <w:p w:rsidR="00B944EA" w:rsidRDefault="00B944EA" w:rsidP="00B944EA">
      <w:pPr>
        <w:widowControl/>
        <w:autoSpaceDE w:val="0"/>
        <w:autoSpaceDN w:val="0"/>
        <w:adjustRightInd w:val="0"/>
        <w:spacing w:line="240" w:lineRule="auto"/>
        <w:ind w:left="1584"/>
      </w:pPr>
      <w:r>
        <w:t xml:space="preserve">Description: </w:t>
      </w:r>
      <w:r w:rsidR="00E324FF">
        <w:t>The Training system is another source for auto generating eCL via feed files.</w:t>
      </w:r>
      <w:r>
        <w:t xml:space="preserve"> Reports will be provided by the </w:t>
      </w:r>
      <w:r w:rsidR="00E324FF">
        <w:t xml:space="preserve">Training and Development team </w:t>
      </w:r>
      <w:r w:rsidR="00B13342">
        <w:t>members</w:t>
      </w:r>
      <w:r w:rsidR="00E324FF">
        <w:t>.</w:t>
      </w:r>
    </w:p>
    <w:p w:rsidR="00B944EA" w:rsidRDefault="00E324FF" w:rsidP="00B944EA">
      <w:pPr>
        <w:widowControl/>
        <w:autoSpaceDE w:val="0"/>
        <w:autoSpaceDN w:val="0"/>
        <w:adjustRightInd w:val="0"/>
        <w:spacing w:line="240" w:lineRule="auto"/>
        <w:ind w:left="1584"/>
      </w:pPr>
      <w:r>
        <w:t>New reports will be added</w:t>
      </w:r>
      <w:r w:rsidR="00B944EA">
        <w:t xml:space="preserve"> as needed when a coaching need is identified.</w:t>
      </w:r>
    </w:p>
    <w:p w:rsidR="00B944EA" w:rsidRDefault="00B944EA" w:rsidP="00B944EA">
      <w:pPr>
        <w:widowControl/>
        <w:autoSpaceDE w:val="0"/>
        <w:autoSpaceDN w:val="0"/>
        <w:adjustRightInd w:val="0"/>
        <w:spacing w:line="240" w:lineRule="auto"/>
        <w:ind w:left="1584"/>
      </w:pPr>
      <w:r>
        <w:t xml:space="preserve">Each of the </w:t>
      </w:r>
      <w:r w:rsidR="00E324FF">
        <w:t>Training</w:t>
      </w:r>
      <w:r>
        <w:t xml:space="preserve"> reports will be identified by a 3 letter identifier which will be in the filename and the Reportcode attribute within the file.</w:t>
      </w:r>
    </w:p>
    <w:p w:rsidR="00B944EA" w:rsidRDefault="00B944EA" w:rsidP="00B944EA">
      <w:pPr>
        <w:widowControl/>
        <w:autoSpaceDE w:val="0"/>
        <w:autoSpaceDN w:val="0"/>
        <w:adjustRightInd w:val="0"/>
        <w:spacing w:line="240" w:lineRule="auto"/>
        <w:ind w:left="1584"/>
      </w:pPr>
      <w:r>
        <w:t>Reports and the 3 letter codes used to identify them:</w:t>
      </w:r>
    </w:p>
    <w:tbl>
      <w:tblPr>
        <w:tblW w:w="4720" w:type="dxa"/>
        <w:tblInd w:w="2160" w:type="dxa"/>
        <w:tblLook w:val="04A0" w:firstRow="1" w:lastRow="0" w:firstColumn="1" w:lastColumn="0" w:noHBand="0" w:noVBand="1"/>
      </w:tblPr>
      <w:tblGrid>
        <w:gridCol w:w="4720"/>
      </w:tblGrid>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Short Duration Report</w:t>
            </w:r>
            <w:r w:rsidR="00B944EA">
              <w:rPr>
                <w:color w:val="000000"/>
              </w:rPr>
              <w:t xml:space="preserve"> (</w:t>
            </w:r>
            <w:r>
              <w:rPr>
                <w:color w:val="000000"/>
              </w:rPr>
              <w:t>SDR</w:t>
            </w:r>
            <w:r w:rsidR="00B944EA">
              <w:rPr>
                <w:color w:val="000000"/>
              </w:rPr>
              <w:t>)</w:t>
            </w:r>
          </w:p>
        </w:tc>
      </w:tr>
      <w:tr w:rsidR="00B944EA" w:rsidRPr="00357E76" w:rsidTr="0095556D">
        <w:trPr>
          <w:trHeight w:val="300"/>
        </w:trPr>
        <w:tc>
          <w:tcPr>
            <w:tcW w:w="4720" w:type="dxa"/>
            <w:tcBorders>
              <w:top w:val="nil"/>
              <w:left w:val="nil"/>
              <w:bottom w:val="nil"/>
              <w:right w:val="nil"/>
            </w:tcBorders>
            <w:shd w:val="clear" w:color="auto" w:fill="auto"/>
            <w:noWrap/>
            <w:vAlign w:val="bottom"/>
            <w:hideMark/>
          </w:tcPr>
          <w:p w:rsidR="00B944EA" w:rsidRPr="00357E76" w:rsidRDefault="00E324FF" w:rsidP="00E324FF">
            <w:pPr>
              <w:pStyle w:val="ListParagraph"/>
              <w:widowControl/>
              <w:numPr>
                <w:ilvl w:val="0"/>
                <w:numId w:val="4"/>
              </w:numPr>
              <w:spacing w:line="240" w:lineRule="auto"/>
              <w:rPr>
                <w:color w:val="000000"/>
              </w:rPr>
            </w:pPr>
            <w:r>
              <w:rPr>
                <w:color w:val="000000"/>
              </w:rPr>
              <w:t>Overdue Training Report</w:t>
            </w:r>
            <w:r w:rsidR="00B944EA">
              <w:rPr>
                <w:color w:val="000000"/>
              </w:rPr>
              <w:t xml:space="preserve"> (</w:t>
            </w:r>
            <w:r>
              <w:rPr>
                <w:color w:val="000000"/>
              </w:rPr>
              <w:t>ODT)</w:t>
            </w:r>
          </w:p>
        </w:tc>
      </w:tr>
    </w:tbl>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 xml:space="preserve">Source system: </w:t>
      </w:r>
      <w:r w:rsidR="00E324FF">
        <w:t>Training and Development</w:t>
      </w:r>
      <w:r>
        <w:t xml:space="preserve"> (</w:t>
      </w:r>
      <w:r w:rsidR="00E324FF">
        <w:t>TQC</w:t>
      </w:r>
      <w:r>
        <w:t>)</w:t>
      </w:r>
    </w:p>
    <w:p w:rsidR="00B944EA" w:rsidRDefault="00B944EA" w:rsidP="00B944EA">
      <w:pPr>
        <w:widowControl/>
        <w:autoSpaceDE w:val="0"/>
        <w:autoSpaceDN w:val="0"/>
        <w:adjustRightInd w:val="0"/>
        <w:spacing w:line="240" w:lineRule="auto"/>
        <w:ind w:left="1584"/>
      </w:pPr>
      <w:r>
        <w:t xml:space="preserve">Staging location: </w:t>
      </w:r>
      <w:hyperlink r:id="rId18" w:history="1">
        <w:r w:rsidR="00E324FF" w:rsidRPr="00564055">
          <w:rPr>
            <w:rStyle w:val="Hyperlink"/>
          </w:rPr>
          <w:t>\\vrivscors01\BCC Scorecards\Coaching\Training\</w:t>
        </w:r>
      </w:hyperlink>
    </w:p>
    <w:p w:rsidR="00B944EA" w:rsidRDefault="00B944EA" w:rsidP="00B944EA">
      <w:pPr>
        <w:widowControl/>
        <w:autoSpaceDE w:val="0"/>
        <w:autoSpaceDN w:val="0"/>
        <w:adjustRightInd w:val="0"/>
        <w:spacing w:line="240" w:lineRule="auto"/>
        <w:ind w:left="1584"/>
      </w:pPr>
      <w:r>
        <w:t xml:space="preserve">File name: </w:t>
      </w:r>
      <w:r w:rsidRPr="000A52DB">
        <w:t>eCL_</w:t>
      </w:r>
      <w:r w:rsidR="00E324FF">
        <w:t>Training</w:t>
      </w:r>
      <w:r w:rsidRPr="000A52DB">
        <w:t>_Feed_</w:t>
      </w:r>
      <w:r>
        <w:t>XXXyyyymmdd</w:t>
      </w:r>
      <w:r w:rsidRPr="000A52DB">
        <w:t>.csv</w:t>
      </w:r>
      <w:r>
        <w:t xml:space="preserve"> where XXX is the 3 letter report code for each metric as shown above.</w:t>
      </w:r>
    </w:p>
    <w:p w:rsidR="00B944EA" w:rsidRDefault="00B944EA" w:rsidP="00B944EA">
      <w:pPr>
        <w:widowControl/>
        <w:autoSpaceDE w:val="0"/>
        <w:autoSpaceDN w:val="0"/>
        <w:adjustRightInd w:val="0"/>
        <w:spacing w:line="240" w:lineRule="auto"/>
        <w:ind w:left="1584"/>
      </w:pPr>
      <w:r>
        <w:t xml:space="preserve">Frequency: </w:t>
      </w:r>
      <w:r w:rsidR="00E473C5">
        <w:t>Weekly on Fridays</w:t>
      </w:r>
    </w:p>
    <w:p w:rsidR="00B944EA" w:rsidRDefault="00B944EA" w:rsidP="00B944EA">
      <w:pPr>
        <w:widowControl/>
        <w:autoSpaceDE w:val="0"/>
        <w:autoSpaceDN w:val="0"/>
        <w:adjustRightInd w:val="0"/>
        <w:spacing w:line="240" w:lineRule="auto"/>
        <w:ind w:left="1584"/>
      </w:pPr>
      <w:r w:rsidRPr="007C77CD">
        <w:t>Load job: Coaching</w:t>
      </w:r>
      <w:r w:rsidR="00E473C5">
        <w:t>Training</w:t>
      </w:r>
      <w:r w:rsidRPr="007C77CD">
        <w:t>Load</w:t>
      </w:r>
    </w:p>
    <w:p w:rsidR="00B944EA" w:rsidRDefault="00B944EA" w:rsidP="00B944EA">
      <w:pPr>
        <w:widowControl/>
        <w:autoSpaceDE w:val="0"/>
        <w:autoSpaceDN w:val="0"/>
        <w:adjustRightInd w:val="0"/>
        <w:spacing w:line="240" w:lineRule="auto"/>
        <w:ind w:left="1584"/>
      </w:pPr>
      <w:r>
        <w:t xml:space="preserve">Load time: </w:t>
      </w:r>
      <w:r w:rsidR="00E473C5">
        <w:t>8:00</w:t>
      </w:r>
      <w:r>
        <w:t xml:space="preserve"> </w:t>
      </w:r>
      <w:r w:rsidR="00E473C5">
        <w:t>AM</w:t>
      </w:r>
      <w:r>
        <w:t xml:space="preserve"> EST (</w:t>
      </w:r>
      <w:r w:rsidR="00E473C5">
        <w:t>6</w:t>
      </w:r>
      <w:r>
        <w:t xml:space="preserve">:00 </w:t>
      </w:r>
      <w:r w:rsidR="00E473C5">
        <w:t>AM</w:t>
      </w:r>
      <w:r>
        <w:t xml:space="preserve"> Database time)</w:t>
      </w:r>
      <w:r w:rsidR="00E473C5">
        <w:t xml:space="preserve"> Fridays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Destination Table(s)</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r>
        <w:t>Coaching_Log</w:t>
      </w:r>
    </w:p>
    <w:p w:rsidR="00B944EA" w:rsidRDefault="00B944EA" w:rsidP="00B944EA">
      <w:pPr>
        <w:widowControl/>
        <w:autoSpaceDE w:val="0"/>
        <w:autoSpaceDN w:val="0"/>
        <w:adjustRightInd w:val="0"/>
        <w:spacing w:line="240" w:lineRule="auto"/>
        <w:ind w:left="1584"/>
      </w:pPr>
      <w:r>
        <w:t>Coaching_Log_Reason</w:t>
      </w:r>
    </w:p>
    <w:p w:rsidR="00B944EA" w:rsidRDefault="00E473C5" w:rsidP="00B944EA">
      <w:pPr>
        <w:widowControl/>
        <w:autoSpaceDE w:val="0"/>
        <w:autoSpaceDN w:val="0"/>
        <w:adjustRightInd w:val="0"/>
        <w:spacing w:line="240" w:lineRule="auto"/>
        <w:ind w:left="1584"/>
      </w:pPr>
      <w:r>
        <w:t>Training</w:t>
      </w:r>
      <w:r w:rsidR="00B944EA">
        <w:t>_Coaching_Stage</w:t>
      </w:r>
    </w:p>
    <w:p w:rsidR="00B944EA" w:rsidRDefault="00E473C5" w:rsidP="00B944EA">
      <w:pPr>
        <w:widowControl/>
        <w:autoSpaceDE w:val="0"/>
        <w:autoSpaceDN w:val="0"/>
        <w:adjustRightInd w:val="0"/>
        <w:spacing w:line="240" w:lineRule="auto"/>
        <w:ind w:left="1584"/>
      </w:pPr>
      <w:r>
        <w:t>Training</w:t>
      </w:r>
      <w:r w:rsidR="00B944EA">
        <w:t>_Coaching_Rejected</w:t>
      </w:r>
    </w:p>
    <w:p w:rsidR="00B944EA" w:rsidRDefault="00E473C5" w:rsidP="00B944EA">
      <w:pPr>
        <w:widowControl/>
        <w:autoSpaceDE w:val="0"/>
        <w:autoSpaceDN w:val="0"/>
        <w:adjustRightInd w:val="0"/>
        <w:spacing w:line="240" w:lineRule="auto"/>
        <w:ind w:left="1584"/>
      </w:pPr>
      <w:r>
        <w:t>Training_</w:t>
      </w:r>
      <w:r w:rsidR="00B944EA">
        <w:t>Coaching_Fact</w:t>
      </w:r>
    </w:p>
    <w:p w:rsidR="00B944EA" w:rsidRDefault="00E473C5" w:rsidP="00B944EA">
      <w:pPr>
        <w:widowControl/>
        <w:autoSpaceDE w:val="0"/>
        <w:autoSpaceDN w:val="0"/>
        <w:adjustRightInd w:val="0"/>
        <w:spacing w:line="240" w:lineRule="auto"/>
        <w:ind w:left="1584"/>
      </w:pPr>
      <w:r>
        <w:t>Training_</w:t>
      </w:r>
      <w:r w:rsidR="00B944EA">
        <w:t>FileList</w:t>
      </w:r>
    </w:p>
    <w:p w:rsidR="00B944EA" w:rsidRDefault="00B944EA" w:rsidP="00B944EA">
      <w:pPr>
        <w:widowControl/>
        <w:autoSpaceDE w:val="0"/>
        <w:autoSpaceDN w:val="0"/>
        <w:adjustRightInd w:val="0"/>
        <w:spacing w:line="240" w:lineRule="auto"/>
        <w:ind w:left="1584"/>
      </w:pPr>
    </w:p>
    <w:p w:rsidR="00E473C5" w:rsidRDefault="00E473C5" w:rsidP="00B944EA">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Training_Coaching_Fact and Coaching_Log mapping</w:t>
      </w:r>
    </w:p>
    <w:p w:rsidR="00B944EA" w:rsidRDefault="00B944EA" w:rsidP="00B944EA">
      <w:pPr>
        <w:widowControl/>
        <w:autoSpaceDE w:val="0"/>
        <w:autoSpaceDN w:val="0"/>
        <w:adjustRightInd w:val="0"/>
        <w:spacing w:line="240" w:lineRule="auto"/>
        <w:ind w:left="1584"/>
      </w:pPr>
    </w:p>
    <w:p w:rsidR="00B944EA" w:rsidRDefault="00B944EA" w:rsidP="00B944EA">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w:t>
            </w:r>
            <w:r w:rsidR="00B944EA">
              <w:t>_Coaching_Fact</w:t>
            </w:r>
          </w:p>
        </w:tc>
        <w:tc>
          <w:tcPr>
            <w:tcW w:w="1468" w:type="dxa"/>
            <w:shd w:val="solid" w:color="auto" w:fill="auto"/>
          </w:tcPr>
          <w:p w:rsidR="00B944EA" w:rsidRDefault="00B944EA" w:rsidP="0095556D">
            <w:pPr>
              <w:widowControl/>
              <w:autoSpaceDE w:val="0"/>
              <w:autoSpaceDN w:val="0"/>
              <w:adjustRightInd w:val="0"/>
              <w:spacing w:line="240" w:lineRule="auto"/>
            </w:pPr>
            <w:r>
              <w:t>Coaching_Log</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numReportID</w:t>
            </w:r>
          </w:p>
        </w:tc>
        <w:tc>
          <w:tcPr>
            <w:tcW w:w="2600" w:type="dxa"/>
          </w:tcPr>
          <w:p w:rsidR="00B944EA" w:rsidRDefault="00B944EA" w:rsidP="0095556D">
            <w:pPr>
              <w:widowControl/>
              <w:autoSpaceDE w:val="0"/>
              <w:autoSpaceDN w:val="0"/>
              <w:adjustRightInd w:val="0"/>
              <w:spacing w:line="240" w:lineRule="auto"/>
            </w:pPr>
            <w:r>
              <w:t>Report_ID</w:t>
            </w:r>
          </w:p>
        </w:tc>
        <w:tc>
          <w:tcPr>
            <w:tcW w:w="1468" w:type="dxa"/>
          </w:tcPr>
          <w:p w:rsidR="00B944EA" w:rsidRDefault="00B944EA" w:rsidP="0095556D">
            <w:pPr>
              <w:widowControl/>
              <w:autoSpaceDE w:val="0"/>
              <w:autoSpaceDN w:val="0"/>
              <w:adjustRightInd w:val="0"/>
              <w:spacing w:line="240" w:lineRule="auto"/>
            </w:pPr>
            <w:r w:rsidRPr="00F02C6D">
              <w:t>numReportID</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strReportCode</w:t>
            </w:r>
          </w:p>
        </w:tc>
        <w:tc>
          <w:tcPr>
            <w:tcW w:w="2600" w:type="dxa"/>
          </w:tcPr>
          <w:p w:rsidR="00B944EA" w:rsidRDefault="00B944EA" w:rsidP="0095556D">
            <w:pPr>
              <w:widowControl/>
              <w:autoSpaceDE w:val="0"/>
              <w:autoSpaceDN w:val="0"/>
              <w:adjustRightInd w:val="0"/>
              <w:spacing w:line="240" w:lineRule="auto"/>
            </w:pPr>
            <w:r>
              <w:t>Report_Code</w:t>
            </w:r>
          </w:p>
        </w:tc>
        <w:tc>
          <w:tcPr>
            <w:tcW w:w="1468" w:type="dxa"/>
          </w:tcPr>
          <w:p w:rsidR="00B944EA" w:rsidRDefault="00B944EA" w:rsidP="0095556D">
            <w:pPr>
              <w:widowControl/>
              <w:autoSpaceDE w:val="0"/>
              <w:autoSpaceDN w:val="0"/>
              <w:adjustRightInd w:val="0"/>
              <w:spacing w:line="240" w:lineRule="auto"/>
            </w:pPr>
            <w:r w:rsidRPr="00F02C6D">
              <w:t>strReportCode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strFormType</w:t>
            </w:r>
          </w:p>
        </w:tc>
        <w:tc>
          <w:tcPr>
            <w:tcW w:w="2600" w:type="dxa"/>
          </w:tcPr>
          <w:p w:rsidR="00B944EA" w:rsidRDefault="00B944EA" w:rsidP="0095556D">
            <w:pPr>
              <w:widowControl/>
              <w:autoSpaceDE w:val="0"/>
              <w:autoSpaceDN w:val="0"/>
              <w:adjustRightInd w:val="0"/>
              <w:spacing w:line="240" w:lineRule="auto"/>
            </w:pPr>
            <w:r>
              <w:t>Form_Type</w:t>
            </w:r>
          </w:p>
        </w:tc>
        <w:tc>
          <w:tcPr>
            <w:tcW w:w="1468" w:type="dxa"/>
            <w:vMerge w:val="restart"/>
          </w:tcPr>
          <w:p w:rsidR="00B944EA" w:rsidRDefault="00B944EA" w:rsidP="0095556D">
            <w:pPr>
              <w:widowControl/>
              <w:autoSpaceDE w:val="0"/>
              <w:autoSpaceDN w:val="0"/>
              <w:adjustRightInd w:val="0"/>
              <w:spacing w:line="240" w:lineRule="auto"/>
            </w:pPr>
            <w:r w:rsidRPr="00F02C6D">
              <w:t>SourceID</w:t>
            </w:r>
          </w:p>
          <w:p w:rsidR="00B944EA" w:rsidRDefault="00B944EA" w:rsidP="0095556D">
            <w:pPr>
              <w:autoSpaceDE w:val="0"/>
              <w:autoSpaceDN w:val="0"/>
              <w:adjustRightInd w:val="0"/>
              <w:spacing w:line="240" w:lineRule="auto"/>
            </w:pPr>
          </w:p>
        </w:tc>
        <w:tc>
          <w:tcPr>
            <w:tcW w:w="794" w:type="dxa"/>
            <w:vMerge w:val="restart"/>
          </w:tcPr>
          <w:p w:rsidR="00B944EA" w:rsidRDefault="00B13342" w:rsidP="0095556D">
            <w:pPr>
              <w:widowControl/>
              <w:autoSpaceDE w:val="0"/>
              <w:autoSpaceDN w:val="0"/>
              <w:adjustRightInd w:val="0"/>
              <w:spacing w:line="240" w:lineRule="auto"/>
            </w:pPr>
            <w:r>
              <w:t>Looked</w:t>
            </w:r>
            <w:r w:rsidR="00B944EA">
              <w:t xml:space="preserve"> Up</w:t>
            </w:r>
          </w:p>
        </w:tc>
      </w:tr>
      <w:tr w:rsidR="00B944EA" w:rsidTr="0095556D">
        <w:tc>
          <w:tcPr>
            <w:tcW w:w="2904" w:type="dxa"/>
          </w:tcPr>
          <w:p w:rsidR="00B944EA" w:rsidRDefault="00B944EA" w:rsidP="0095556D">
            <w:r>
              <w:t>strSource</w:t>
            </w:r>
          </w:p>
        </w:tc>
        <w:tc>
          <w:tcPr>
            <w:tcW w:w="2600" w:type="dxa"/>
          </w:tcPr>
          <w:p w:rsidR="00B944EA" w:rsidRDefault="00B944EA" w:rsidP="0095556D">
            <w:pPr>
              <w:widowControl/>
              <w:autoSpaceDE w:val="0"/>
              <w:autoSpaceDN w:val="0"/>
              <w:adjustRightInd w:val="0"/>
              <w:spacing w:line="240" w:lineRule="auto"/>
            </w:pPr>
            <w:r>
              <w:t>Source</w:t>
            </w:r>
          </w:p>
        </w:tc>
        <w:tc>
          <w:tcPr>
            <w:tcW w:w="1468" w:type="dxa"/>
            <w:vMerge/>
          </w:tcPr>
          <w:p w:rsidR="00B944EA" w:rsidRDefault="00B944EA" w:rsidP="0095556D">
            <w:pPr>
              <w:widowControl/>
              <w:autoSpaceDE w:val="0"/>
              <w:autoSpaceDN w:val="0"/>
              <w:adjustRightInd w:val="0"/>
              <w:spacing w:line="240" w:lineRule="auto"/>
            </w:pPr>
          </w:p>
        </w:tc>
        <w:tc>
          <w:tcPr>
            <w:tcW w:w="794" w:type="dxa"/>
            <w:vMerge/>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strFormStatus</w:t>
            </w:r>
          </w:p>
        </w:tc>
        <w:tc>
          <w:tcPr>
            <w:tcW w:w="2600" w:type="dxa"/>
          </w:tcPr>
          <w:p w:rsidR="00B944EA" w:rsidRDefault="00B944EA" w:rsidP="0095556D">
            <w:pPr>
              <w:widowControl/>
              <w:autoSpaceDE w:val="0"/>
              <w:autoSpaceDN w:val="0"/>
              <w:adjustRightInd w:val="0"/>
              <w:spacing w:line="240" w:lineRule="auto"/>
            </w:pPr>
            <w:r>
              <w:t>Form_Status</w:t>
            </w:r>
          </w:p>
        </w:tc>
        <w:tc>
          <w:tcPr>
            <w:tcW w:w="1468" w:type="dxa"/>
          </w:tcPr>
          <w:p w:rsidR="00B944EA" w:rsidRDefault="00B944EA" w:rsidP="0095556D">
            <w:pPr>
              <w:widowControl/>
              <w:autoSpaceDE w:val="0"/>
              <w:autoSpaceDN w:val="0"/>
              <w:adjustRightInd w:val="0"/>
              <w:spacing w:line="240" w:lineRule="auto"/>
            </w:pPr>
            <w:r w:rsidRPr="00F02C6D">
              <w:t>StatusID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EventDate</w:t>
            </w:r>
          </w:p>
        </w:tc>
        <w:tc>
          <w:tcPr>
            <w:tcW w:w="2600" w:type="dxa"/>
          </w:tcPr>
          <w:p w:rsidR="00B944EA" w:rsidRDefault="00B944EA" w:rsidP="0095556D">
            <w:pPr>
              <w:widowControl/>
              <w:autoSpaceDE w:val="0"/>
              <w:autoSpaceDN w:val="0"/>
              <w:adjustRightInd w:val="0"/>
              <w:spacing w:line="240" w:lineRule="auto"/>
            </w:pPr>
            <w:r>
              <w:t>Event_Date</w:t>
            </w:r>
          </w:p>
        </w:tc>
        <w:tc>
          <w:tcPr>
            <w:tcW w:w="1468" w:type="dxa"/>
          </w:tcPr>
          <w:p w:rsidR="00B944EA" w:rsidRDefault="00B944EA" w:rsidP="0095556D">
            <w:pPr>
              <w:widowControl/>
              <w:autoSpaceDE w:val="0"/>
              <w:autoSpaceDN w:val="0"/>
              <w:adjustRightInd w:val="0"/>
              <w:spacing w:line="240" w:lineRule="auto"/>
            </w:pPr>
            <w:r w:rsidRPr="00F02C6D">
              <w:t>EventDate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SubmittedDate</w:t>
            </w:r>
          </w:p>
        </w:tc>
        <w:tc>
          <w:tcPr>
            <w:tcW w:w="2600" w:type="dxa"/>
          </w:tcPr>
          <w:p w:rsidR="00B944EA" w:rsidRDefault="00B944EA" w:rsidP="0095556D">
            <w:pPr>
              <w:widowControl/>
              <w:autoSpaceDE w:val="0"/>
              <w:autoSpaceDN w:val="0"/>
              <w:adjustRightInd w:val="0"/>
              <w:spacing w:line="240" w:lineRule="auto"/>
            </w:pPr>
            <w:r>
              <w:t>Submitted_Date</w:t>
            </w:r>
          </w:p>
        </w:tc>
        <w:tc>
          <w:tcPr>
            <w:tcW w:w="1468" w:type="dxa"/>
          </w:tcPr>
          <w:p w:rsidR="00B944EA" w:rsidRDefault="00B944EA" w:rsidP="0095556D">
            <w:pPr>
              <w:widowControl/>
              <w:autoSpaceDE w:val="0"/>
              <w:autoSpaceDN w:val="0"/>
              <w:adjustRightInd w:val="0"/>
              <w:spacing w:line="240" w:lineRule="auto"/>
            </w:pPr>
            <w:r w:rsidRPr="00F02C6D">
              <w:t>SubmittedDate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StartDate</w:t>
            </w:r>
          </w:p>
        </w:tc>
        <w:tc>
          <w:tcPr>
            <w:tcW w:w="2600" w:type="dxa"/>
          </w:tcPr>
          <w:p w:rsidR="00B944EA" w:rsidRDefault="00B944EA" w:rsidP="0095556D">
            <w:pPr>
              <w:widowControl/>
              <w:autoSpaceDE w:val="0"/>
              <w:autoSpaceDN w:val="0"/>
              <w:adjustRightInd w:val="0"/>
              <w:spacing w:line="240" w:lineRule="auto"/>
            </w:pPr>
            <w:r>
              <w:t>Start_Date</w:t>
            </w:r>
          </w:p>
        </w:tc>
        <w:tc>
          <w:tcPr>
            <w:tcW w:w="1468" w:type="dxa"/>
          </w:tcPr>
          <w:p w:rsidR="00B944EA" w:rsidRDefault="00B944EA" w:rsidP="0095556D">
            <w:pPr>
              <w:widowControl/>
              <w:autoSpaceDE w:val="0"/>
              <w:autoSpaceDN w:val="0"/>
              <w:adjustRightInd w:val="0"/>
              <w:spacing w:line="240" w:lineRule="auto"/>
            </w:pPr>
            <w:r>
              <w:t>StartDate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strSubmitterName</w:t>
            </w:r>
          </w:p>
        </w:tc>
        <w:tc>
          <w:tcPr>
            <w:tcW w:w="2600" w:type="dxa"/>
          </w:tcPr>
          <w:p w:rsidR="00B944EA" w:rsidRDefault="00B944EA" w:rsidP="0095556D">
            <w:pPr>
              <w:widowControl/>
              <w:autoSpaceDE w:val="0"/>
              <w:autoSpaceDN w:val="0"/>
              <w:adjustRightInd w:val="0"/>
              <w:spacing w:line="240" w:lineRule="auto"/>
            </w:pPr>
            <w:r>
              <w:t>Submitter_LANID</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strSubmitterEmail</w:t>
            </w:r>
          </w:p>
        </w:tc>
        <w:tc>
          <w:tcPr>
            <w:tcW w:w="2600" w:type="dxa"/>
          </w:tcPr>
          <w:p w:rsidR="00B944EA" w:rsidRDefault="00B944EA" w:rsidP="0095556D">
            <w:pPr>
              <w:widowControl/>
              <w:autoSpaceDE w:val="0"/>
              <w:autoSpaceDN w:val="0"/>
              <w:adjustRightInd w:val="0"/>
              <w:spacing w:line="240" w:lineRule="auto"/>
            </w:pPr>
            <w:r>
              <w:t>Submitter_Email</w:t>
            </w: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331127" w:rsidP="0095556D">
            <w:r>
              <w:t>EmpID</w:t>
            </w:r>
          </w:p>
        </w:tc>
        <w:tc>
          <w:tcPr>
            <w:tcW w:w="2600" w:type="dxa"/>
          </w:tcPr>
          <w:p w:rsidR="00B944EA" w:rsidRDefault="00C12320" w:rsidP="0095556D">
            <w:pPr>
              <w:widowControl/>
              <w:autoSpaceDE w:val="0"/>
              <w:autoSpaceDN w:val="0"/>
              <w:adjustRightInd w:val="0"/>
              <w:spacing w:line="240" w:lineRule="auto"/>
            </w:pPr>
            <w:r>
              <w:t>EMP_ID</w:t>
            </w:r>
          </w:p>
        </w:tc>
        <w:tc>
          <w:tcPr>
            <w:tcW w:w="1468" w:type="dxa"/>
          </w:tcPr>
          <w:p w:rsidR="00B944EA" w:rsidRDefault="00B944EA" w:rsidP="0095556D">
            <w:pPr>
              <w:widowControl/>
              <w:autoSpaceDE w:val="0"/>
              <w:autoSpaceDN w:val="0"/>
              <w:adjustRightInd w:val="0"/>
              <w:spacing w:line="240" w:lineRule="auto"/>
            </w:pPr>
            <w:r w:rsidRPr="00F02C6D">
              <w:t>FormName, CSR</w:t>
            </w:r>
          </w:p>
        </w:tc>
        <w:tc>
          <w:tcPr>
            <w:tcW w:w="794" w:type="dxa"/>
          </w:tcPr>
          <w:p w:rsidR="00B944EA" w:rsidRDefault="00B944EA"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strCSRSite</w:t>
            </w:r>
          </w:p>
        </w:tc>
        <w:tc>
          <w:tcPr>
            <w:tcW w:w="2600" w:type="dxa"/>
          </w:tcPr>
          <w:p w:rsidR="00B944EA" w:rsidRDefault="00B944EA" w:rsidP="0095556D">
            <w:pPr>
              <w:widowControl/>
              <w:autoSpaceDE w:val="0"/>
              <w:autoSpaceDN w:val="0"/>
              <w:adjustRightInd w:val="0"/>
              <w:spacing w:line="240" w:lineRule="auto"/>
            </w:pPr>
            <w:r>
              <w:t>CSR_Site</w:t>
            </w:r>
          </w:p>
        </w:tc>
        <w:tc>
          <w:tcPr>
            <w:tcW w:w="1468" w:type="dxa"/>
          </w:tcPr>
          <w:p w:rsidR="00B944EA" w:rsidRDefault="00B944EA" w:rsidP="0095556D">
            <w:pPr>
              <w:widowControl/>
              <w:autoSpaceDE w:val="0"/>
              <w:autoSpaceDN w:val="0"/>
              <w:adjustRightInd w:val="0"/>
              <w:spacing w:line="240" w:lineRule="auto"/>
            </w:pPr>
            <w:r>
              <w:t>SiteID</w:t>
            </w:r>
          </w:p>
        </w:tc>
        <w:tc>
          <w:tcPr>
            <w:tcW w:w="794" w:type="dxa"/>
          </w:tcPr>
          <w:p w:rsidR="00B944EA" w:rsidRDefault="00B944EA" w:rsidP="0095556D">
            <w:pPr>
              <w:widowControl/>
              <w:autoSpaceDE w:val="0"/>
              <w:autoSpaceDN w:val="0"/>
              <w:adjustRightInd w:val="0"/>
              <w:spacing w:line="240" w:lineRule="auto"/>
            </w:pPr>
            <w:r>
              <w:t>Looked Up</w:t>
            </w:r>
          </w:p>
        </w:tc>
      </w:tr>
      <w:tr w:rsidR="00B944EA" w:rsidTr="0095556D">
        <w:tc>
          <w:tcPr>
            <w:tcW w:w="2904" w:type="dxa"/>
          </w:tcPr>
          <w:p w:rsidR="00B944EA" w:rsidRDefault="00B944EA" w:rsidP="0095556D">
            <w:r>
              <w:t>txtDescription</w:t>
            </w:r>
          </w:p>
        </w:tc>
        <w:tc>
          <w:tcPr>
            <w:tcW w:w="2600" w:type="dxa"/>
          </w:tcPr>
          <w:p w:rsidR="00B944EA" w:rsidRDefault="00B944EA" w:rsidP="0095556D">
            <w:pPr>
              <w:widowControl/>
              <w:autoSpaceDE w:val="0"/>
              <w:autoSpaceDN w:val="0"/>
              <w:adjustRightInd w:val="0"/>
              <w:spacing w:line="240" w:lineRule="auto"/>
            </w:pPr>
            <w:r>
              <w:t>TextDescription</w:t>
            </w:r>
          </w:p>
        </w:tc>
        <w:tc>
          <w:tcPr>
            <w:tcW w:w="1468" w:type="dxa"/>
          </w:tcPr>
          <w:p w:rsidR="00B944EA" w:rsidRDefault="00B944EA" w:rsidP="0095556D">
            <w:pPr>
              <w:widowControl/>
              <w:autoSpaceDE w:val="0"/>
              <w:autoSpaceDN w:val="0"/>
              <w:adjustRightInd w:val="0"/>
              <w:spacing w:line="240" w:lineRule="auto"/>
            </w:pPr>
            <w:r w:rsidRPr="00F02C6D">
              <w:t>Description</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r>
              <w:t>strProgram</w:t>
            </w:r>
          </w:p>
        </w:tc>
        <w:tc>
          <w:tcPr>
            <w:tcW w:w="2600" w:type="dxa"/>
          </w:tcPr>
          <w:p w:rsidR="00B944EA" w:rsidRDefault="00B944EA" w:rsidP="0095556D">
            <w:pPr>
              <w:widowControl/>
              <w:autoSpaceDE w:val="0"/>
              <w:autoSpaceDN w:val="0"/>
              <w:adjustRightInd w:val="0"/>
              <w:spacing w:line="240" w:lineRule="auto"/>
            </w:pPr>
            <w:r>
              <w:t>Program</w:t>
            </w:r>
          </w:p>
        </w:tc>
        <w:tc>
          <w:tcPr>
            <w:tcW w:w="1468" w:type="dxa"/>
          </w:tcPr>
          <w:p w:rsidR="00B944EA" w:rsidRDefault="00B944EA" w:rsidP="0095556D">
            <w:pPr>
              <w:widowControl/>
              <w:autoSpaceDE w:val="0"/>
              <w:autoSpaceDN w:val="0"/>
              <w:adjustRightInd w:val="0"/>
              <w:spacing w:line="240" w:lineRule="auto"/>
            </w:pPr>
            <w:r w:rsidRPr="00F02C6D">
              <w:t>ProgramName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Borders>
              <w:bottom w:val="single" w:sz="4" w:space="0" w:color="auto"/>
            </w:tcBorders>
          </w:tcPr>
          <w:p w:rsidR="00B944EA" w:rsidRDefault="00B944EA" w:rsidP="0095556D">
            <w:pPr>
              <w:widowControl/>
              <w:autoSpaceDE w:val="0"/>
              <w:autoSpaceDN w:val="0"/>
              <w:adjustRightInd w:val="0"/>
              <w:spacing w:line="240" w:lineRule="auto"/>
            </w:pPr>
          </w:p>
        </w:tc>
        <w:tc>
          <w:tcPr>
            <w:tcW w:w="2600" w:type="dxa"/>
            <w:tcBorders>
              <w:bottom w:val="single" w:sz="4" w:space="0" w:color="auto"/>
            </w:tcBorders>
          </w:tcPr>
          <w:p w:rsidR="00B944EA" w:rsidRDefault="00B944EA" w:rsidP="0095556D">
            <w:pPr>
              <w:widowControl/>
              <w:autoSpaceDE w:val="0"/>
              <w:autoSpaceDN w:val="0"/>
              <w:adjustRightInd w:val="0"/>
              <w:spacing w:line="240" w:lineRule="auto"/>
            </w:pPr>
          </w:p>
        </w:tc>
        <w:tc>
          <w:tcPr>
            <w:tcW w:w="1468" w:type="dxa"/>
            <w:tcBorders>
              <w:bottom w:val="single" w:sz="4" w:space="0" w:color="auto"/>
            </w:tcBorders>
          </w:tcPr>
          <w:p w:rsidR="00B944EA" w:rsidRDefault="00B944EA" w:rsidP="0095556D">
            <w:pPr>
              <w:widowControl/>
              <w:autoSpaceDE w:val="0"/>
              <w:autoSpaceDN w:val="0"/>
              <w:adjustRightInd w:val="0"/>
              <w:spacing w:line="240" w:lineRule="auto"/>
            </w:pPr>
          </w:p>
        </w:tc>
        <w:tc>
          <w:tcPr>
            <w:tcW w:w="794" w:type="dxa"/>
            <w:tcBorders>
              <w:bottom w:val="single" w:sz="4" w:space="0" w:color="auto"/>
            </w:tcBorders>
          </w:tcPr>
          <w:p w:rsidR="00B944EA" w:rsidRDefault="00B944EA" w:rsidP="0095556D">
            <w:pPr>
              <w:widowControl/>
              <w:autoSpaceDE w:val="0"/>
              <w:autoSpaceDN w:val="0"/>
              <w:adjustRightInd w:val="0"/>
              <w:spacing w:line="240" w:lineRule="auto"/>
            </w:pPr>
          </w:p>
        </w:tc>
      </w:tr>
      <w:tr w:rsidR="00B944EA" w:rsidTr="0095556D">
        <w:tc>
          <w:tcPr>
            <w:tcW w:w="2904" w:type="dxa"/>
            <w:shd w:val="solid" w:color="auto" w:fill="auto"/>
          </w:tcPr>
          <w:p w:rsidR="00B944EA" w:rsidRDefault="00B944EA" w:rsidP="0095556D">
            <w:pPr>
              <w:widowControl/>
              <w:autoSpaceDE w:val="0"/>
              <w:autoSpaceDN w:val="0"/>
              <w:adjustRightInd w:val="0"/>
              <w:spacing w:line="240" w:lineRule="auto"/>
            </w:pPr>
            <w:r>
              <w:t>Feed Element</w:t>
            </w:r>
          </w:p>
        </w:tc>
        <w:tc>
          <w:tcPr>
            <w:tcW w:w="2600" w:type="dxa"/>
            <w:shd w:val="solid" w:color="auto" w:fill="auto"/>
          </w:tcPr>
          <w:p w:rsidR="00B944EA" w:rsidRDefault="00C900DD" w:rsidP="00C900DD">
            <w:pPr>
              <w:widowControl/>
              <w:autoSpaceDE w:val="0"/>
              <w:autoSpaceDN w:val="0"/>
              <w:adjustRightInd w:val="0"/>
              <w:spacing w:line="240" w:lineRule="auto"/>
            </w:pPr>
            <w:r>
              <w:t>Training_</w:t>
            </w:r>
            <w:r w:rsidR="00B944EA">
              <w:t>Coaching_Fact</w:t>
            </w:r>
          </w:p>
        </w:tc>
        <w:tc>
          <w:tcPr>
            <w:tcW w:w="1468" w:type="dxa"/>
            <w:shd w:val="solid" w:color="auto" w:fill="auto"/>
          </w:tcPr>
          <w:p w:rsidR="00B944EA" w:rsidRDefault="00B944EA"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B944EA" w:rsidRDefault="00B944EA" w:rsidP="0095556D">
            <w:pPr>
              <w:widowControl/>
              <w:autoSpaceDE w:val="0"/>
              <w:autoSpaceDN w:val="0"/>
              <w:adjustRightInd w:val="0"/>
              <w:spacing w:line="240" w:lineRule="auto"/>
            </w:pPr>
            <w:r>
              <w:t>Comments</w:t>
            </w:r>
          </w:p>
        </w:tc>
      </w:tr>
      <w:tr w:rsidR="00B944EA" w:rsidTr="0095556D">
        <w:tc>
          <w:tcPr>
            <w:tcW w:w="2904" w:type="dxa"/>
          </w:tcPr>
          <w:p w:rsidR="00B944EA" w:rsidRDefault="00B944EA" w:rsidP="0095556D">
            <w:pPr>
              <w:widowControl/>
              <w:autoSpaceDE w:val="0"/>
              <w:autoSpaceDN w:val="0"/>
              <w:adjustRightInd w:val="0"/>
              <w:spacing w:line="240" w:lineRule="auto"/>
            </w:pPr>
            <w:r>
              <w:t>strCoachingReason_Current_Coaching_Initiatives</w:t>
            </w:r>
          </w:p>
        </w:tc>
        <w:tc>
          <w:tcPr>
            <w:tcW w:w="2600" w:type="dxa"/>
          </w:tcPr>
          <w:p w:rsidR="00B944EA" w:rsidRDefault="00B944EA" w:rsidP="0095556D">
            <w:pPr>
              <w:widowControl/>
              <w:autoSpaceDE w:val="0"/>
              <w:autoSpaceDN w:val="0"/>
              <w:adjustRightInd w:val="0"/>
              <w:spacing w:line="240" w:lineRule="auto"/>
            </w:pPr>
            <w:r>
              <w:t>CoachReason_Current_Coaching_Initiatives</w:t>
            </w:r>
          </w:p>
        </w:tc>
        <w:tc>
          <w:tcPr>
            <w:tcW w:w="1468" w:type="dxa"/>
          </w:tcPr>
          <w:p w:rsidR="00B944EA" w:rsidRDefault="00B944EA" w:rsidP="0095556D">
            <w:pPr>
              <w:widowControl/>
              <w:autoSpaceDE w:val="0"/>
              <w:autoSpaceDN w:val="0"/>
              <w:adjustRightInd w:val="0"/>
              <w:spacing w:line="240" w:lineRule="auto"/>
            </w:pPr>
            <w:r>
              <w:t>Value</w:t>
            </w: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r w:rsidR="00B944EA" w:rsidTr="0095556D">
        <w:tc>
          <w:tcPr>
            <w:tcW w:w="2904" w:type="dxa"/>
          </w:tcPr>
          <w:p w:rsidR="00B944EA" w:rsidRDefault="00B944EA" w:rsidP="0095556D">
            <w:pPr>
              <w:widowControl/>
              <w:autoSpaceDE w:val="0"/>
              <w:autoSpaceDN w:val="0"/>
              <w:adjustRightInd w:val="0"/>
              <w:spacing w:line="240" w:lineRule="auto"/>
            </w:pPr>
          </w:p>
        </w:tc>
        <w:tc>
          <w:tcPr>
            <w:tcW w:w="2600" w:type="dxa"/>
          </w:tcPr>
          <w:p w:rsidR="00B944EA" w:rsidRDefault="00B944EA" w:rsidP="0095556D">
            <w:pPr>
              <w:widowControl/>
              <w:autoSpaceDE w:val="0"/>
              <w:autoSpaceDN w:val="0"/>
              <w:adjustRightInd w:val="0"/>
              <w:spacing w:line="240" w:lineRule="auto"/>
            </w:pPr>
          </w:p>
        </w:tc>
        <w:tc>
          <w:tcPr>
            <w:tcW w:w="1468" w:type="dxa"/>
          </w:tcPr>
          <w:p w:rsidR="00B944EA" w:rsidRDefault="00B944EA" w:rsidP="0095556D">
            <w:pPr>
              <w:widowControl/>
              <w:autoSpaceDE w:val="0"/>
              <w:autoSpaceDN w:val="0"/>
              <w:adjustRightInd w:val="0"/>
              <w:spacing w:line="240" w:lineRule="auto"/>
            </w:pPr>
          </w:p>
        </w:tc>
        <w:tc>
          <w:tcPr>
            <w:tcW w:w="794" w:type="dxa"/>
          </w:tcPr>
          <w:p w:rsidR="00B944EA" w:rsidRDefault="00B944EA" w:rsidP="0095556D">
            <w:pPr>
              <w:widowControl/>
              <w:autoSpaceDE w:val="0"/>
              <w:autoSpaceDN w:val="0"/>
              <w:adjustRightInd w:val="0"/>
              <w:spacing w:line="240" w:lineRule="auto"/>
            </w:pPr>
          </w:p>
        </w:tc>
      </w:tr>
    </w:tbl>
    <w:p w:rsidR="00B944EA" w:rsidRDefault="00B944EA"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Default="00C12320" w:rsidP="00145185">
      <w:pPr>
        <w:widowControl/>
        <w:autoSpaceDE w:val="0"/>
        <w:autoSpaceDN w:val="0"/>
        <w:adjustRightInd w:val="0"/>
        <w:spacing w:line="240" w:lineRule="auto"/>
        <w:ind w:left="1584"/>
      </w:pPr>
    </w:p>
    <w:p w:rsidR="00C12320" w:rsidRPr="000E72D7" w:rsidRDefault="00C12320" w:rsidP="00C12320">
      <w:pPr>
        <w:pStyle w:val="Heading4"/>
        <w:ind w:left="360" w:hanging="360"/>
      </w:pPr>
      <w:r>
        <w:t xml:space="preserve">  </w:t>
      </w:r>
      <w:bookmarkStart w:id="634" w:name="_Toc493675052"/>
      <w:bookmarkStart w:id="635" w:name="_Toc495488368"/>
      <w:r w:rsidRPr="000E72D7">
        <w:t>Generic Feeds for Coaching Logs</w:t>
      </w:r>
      <w:bookmarkEnd w:id="634"/>
      <w:bookmarkEnd w:id="635"/>
    </w:p>
    <w:p w:rsidR="00C12320" w:rsidRDefault="00C12320" w:rsidP="00C12320">
      <w:pPr>
        <w:widowControl/>
        <w:autoSpaceDE w:val="0"/>
        <w:autoSpaceDN w:val="0"/>
        <w:adjustRightInd w:val="0"/>
        <w:spacing w:line="240" w:lineRule="auto"/>
        <w:ind w:left="1584"/>
      </w:pPr>
      <w:r>
        <w:t xml:space="preserve">Description: Feeds from all other Ad-hoc systems (Like Attendance Tracking tool) or </w:t>
      </w:r>
      <w:r w:rsidR="00B13342">
        <w:t>Coaching’s</w:t>
      </w:r>
      <w:r>
        <w:t xml:space="preserve"> needed for monthly Hot Topics will use a generic feed layout and be grouped as Generic feeds. The file providers for the generic feeds can vary depending on the specific feed and source system. New reports will be added as needed when a coaching need is identified.</w:t>
      </w:r>
    </w:p>
    <w:p w:rsidR="00C12320" w:rsidRDefault="00C12320" w:rsidP="00C12320">
      <w:pPr>
        <w:widowControl/>
        <w:autoSpaceDE w:val="0"/>
        <w:autoSpaceDN w:val="0"/>
        <w:adjustRightInd w:val="0"/>
        <w:spacing w:line="240" w:lineRule="auto"/>
        <w:ind w:left="1584"/>
      </w:pPr>
      <w:r>
        <w:t>All of the Generic reports will be identified by a 3 letter identifier ‘OTH’ which will be in the filename and the Reportcode attribute within the file.</w:t>
      </w:r>
    </w:p>
    <w:p w:rsidR="00C12320" w:rsidRDefault="00C12320" w:rsidP="00C12320">
      <w:pPr>
        <w:widowControl/>
        <w:autoSpaceDE w:val="0"/>
        <w:autoSpaceDN w:val="0"/>
        <w:adjustRightInd w:val="0"/>
        <w:spacing w:line="240" w:lineRule="auto"/>
        <w:ind w:left="1584"/>
      </w:pPr>
      <w:r>
        <w:t xml:space="preserve">Any special reports under the generic feeds umbrella will have an additional 3 letter code ‘YYY’ </w:t>
      </w:r>
      <w:r w:rsidR="00B13342">
        <w:t>in the</w:t>
      </w:r>
      <w:r>
        <w:t xml:space="preserve"> filename and the ReportCode inside the reports will be based on this additional 3 letter identifier.</w:t>
      </w:r>
    </w:p>
    <w:p w:rsidR="00C12320" w:rsidRDefault="00C12320" w:rsidP="00C12320">
      <w:pPr>
        <w:widowControl/>
        <w:autoSpaceDE w:val="0"/>
        <w:autoSpaceDN w:val="0"/>
        <w:adjustRightInd w:val="0"/>
        <w:spacing w:line="240" w:lineRule="auto"/>
        <w:ind w:left="1584"/>
      </w:pPr>
      <w:r>
        <w:t>Reports and the 3 letter codes used to identify them:</w:t>
      </w:r>
    </w:p>
    <w:tbl>
      <w:tblPr>
        <w:tblW w:w="5105" w:type="dxa"/>
        <w:tblInd w:w="2160" w:type="dxa"/>
        <w:tblLook w:val="04A0" w:firstRow="1" w:lastRow="0" w:firstColumn="1" w:lastColumn="0" w:noHBand="0" w:noVBand="1"/>
      </w:tblPr>
      <w:tblGrid>
        <w:gridCol w:w="5105"/>
      </w:tblGrid>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C12320">
            <w:pPr>
              <w:pStyle w:val="ListParagraph"/>
              <w:widowControl/>
              <w:numPr>
                <w:ilvl w:val="0"/>
                <w:numId w:val="4"/>
              </w:numPr>
              <w:spacing w:line="240" w:lineRule="auto"/>
              <w:rPr>
                <w:color w:val="000000"/>
              </w:rPr>
            </w:pPr>
            <w:r>
              <w:rPr>
                <w:color w:val="000000"/>
              </w:rPr>
              <w:t>Ad-Hoc Other Report (OTH)</w:t>
            </w:r>
          </w:p>
        </w:tc>
      </w:tr>
      <w:tr w:rsidR="00C12320" w:rsidRPr="00357E76" w:rsidTr="00C12320">
        <w:trPr>
          <w:trHeight w:val="318"/>
        </w:trPr>
        <w:tc>
          <w:tcPr>
            <w:tcW w:w="5105" w:type="dxa"/>
            <w:tcBorders>
              <w:top w:val="nil"/>
              <w:left w:val="nil"/>
              <w:bottom w:val="nil"/>
              <w:right w:val="nil"/>
            </w:tcBorders>
            <w:shd w:val="clear" w:color="auto" w:fill="auto"/>
            <w:noWrap/>
            <w:vAlign w:val="bottom"/>
            <w:hideMark/>
          </w:tcPr>
          <w:p w:rsidR="00C12320" w:rsidRPr="00357E76" w:rsidRDefault="00C12320" w:rsidP="0095556D">
            <w:pPr>
              <w:pStyle w:val="ListParagraph"/>
              <w:widowControl/>
              <w:numPr>
                <w:ilvl w:val="0"/>
                <w:numId w:val="4"/>
              </w:numPr>
              <w:spacing w:line="240" w:lineRule="auto"/>
              <w:rPr>
                <w:color w:val="000000"/>
              </w:rPr>
            </w:pPr>
            <w:r>
              <w:rPr>
                <w:color w:val="000000"/>
              </w:rPr>
              <w:t>Seasonal Employee attendance (</w:t>
            </w:r>
            <w:r w:rsidR="00E52FAB">
              <w:rPr>
                <w:color w:val="000000"/>
              </w:rPr>
              <w:t>OTH_</w:t>
            </w:r>
            <w:r>
              <w:rPr>
                <w:color w:val="000000"/>
              </w:rPr>
              <w:t xml:space="preserve">SEA)  </w:t>
            </w:r>
          </w:p>
        </w:tc>
      </w:tr>
    </w:tbl>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Source system(s): Any</w:t>
      </w:r>
    </w:p>
    <w:p w:rsidR="00C12320" w:rsidRDefault="00C12320" w:rsidP="00C12320">
      <w:pPr>
        <w:widowControl/>
        <w:autoSpaceDE w:val="0"/>
        <w:autoSpaceDN w:val="0"/>
        <w:adjustRightInd w:val="0"/>
        <w:spacing w:line="240" w:lineRule="auto"/>
        <w:ind w:left="1584"/>
      </w:pPr>
      <w:r>
        <w:t xml:space="preserve">Staging location: </w:t>
      </w:r>
      <w:hyperlink r:id="rId19" w:history="1">
        <w:r w:rsidRPr="00564055">
          <w:rPr>
            <w:rStyle w:val="Hyperlink"/>
          </w:rPr>
          <w:t>\\vrivscors01\BCC Scorecards\Coaching\Generic\</w:t>
        </w:r>
      </w:hyperlink>
    </w:p>
    <w:p w:rsidR="00C12320" w:rsidRDefault="00C12320" w:rsidP="00C12320">
      <w:pPr>
        <w:widowControl/>
        <w:autoSpaceDE w:val="0"/>
        <w:autoSpaceDN w:val="0"/>
        <w:adjustRightInd w:val="0"/>
        <w:spacing w:line="240" w:lineRule="auto"/>
        <w:ind w:left="1584"/>
      </w:pPr>
      <w:r>
        <w:t xml:space="preserve">File name: </w:t>
      </w:r>
      <w:r w:rsidRPr="000A52DB">
        <w:t>eCL_</w:t>
      </w:r>
      <w:r>
        <w:t>Generic</w:t>
      </w:r>
      <w:r w:rsidRPr="000A52DB">
        <w:t>_Feed_</w:t>
      </w:r>
      <w:r>
        <w:t>XXXyyyymmdd</w:t>
      </w:r>
      <w:r w:rsidRPr="000A52DB">
        <w:t>.csv</w:t>
      </w:r>
      <w:r>
        <w:t xml:space="preserve"> </w:t>
      </w:r>
      <w:r w:rsidR="00E52FAB">
        <w:t xml:space="preserve">or </w:t>
      </w:r>
      <w:r w:rsidR="00E52FAB" w:rsidRPr="000A52DB">
        <w:t>eCL_</w:t>
      </w:r>
      <w:r w:rsidR="00E52FAB">
        <w:t>Generic</w:t>
      </w:r>
      <w:r w:rsidR="00E52FAB" w:rsidRPr="000A52DB">
        <w:t>_Feed_</w:t>
      </w:r>
      <w:r w:rsidR="00E52FAB">
        <w:t>XXX_YYYccyymmdd</w:t>
      </w:r>
      <w:r w:rsidR="00E52FAB" w:rsidRPr="000A52DB">
        <w:t>.csv</w:t>
      </w:r>
      <w:r w:rsidR="00E52FAB">
        <w:t xml:space="preserve"> </w:t>
      </w:r>
      <w:r>
        <w:t>where XXX</w:t>
      </w:r>
      <w:r w:rsidR="00E52FAB">
        <w:t xml:space="preserve"> and YYY are</w:t>
      </w:r>
      <w:r>
        <w:t xml:space="preserve"> the 3 letter report code</w:t>
      </w:r>
      <w:r w:rsidR="00E52FAB">
        <w:t>s</w:t>
      </w:r>
      <w:r>
        <w:t xml:space="preserve"> for each </w:t>
      </w:r>
      <w:r w:rsidR="00E52FAB">
        <w:t>report</w:t>
      </w:r>
      <w:r>
        <w:t xml:space="preserve"> as shown above.</w:t>
      </w:r>
    </w:p>
    <w:p w:rsidR="00C12320" w:rsidRDefault="00C12320" w:rsidP="00C12320">
      <w:pPr>
        <w:widowControl/>
        <w:autoSpaceDE w:val="0"/>
        <w:autoSpaceDN w:val="0"/>
        <w:adjustRightInd w:val="0"/>
        <w:spacing w:line="240" w:lineRule="auto"/>
        <w:ind w:left="1584"/>
      </w:pPr>
      <w:r>
        <w:t xml:space="preserve">Frequency: Weekly on </w:t>
      </w:r>
      <w:r w:rsidR="00E52FAB">
        <w:t>Tuesdays for SEA and on demand for OTH</w:t>
      </w:r>
    </w:p>
    <w:p w:rsidR="00C12320" w:rsidRDefault="00C12320" w:rsidP="00C12320">
      <w:pPr>
        <w:widowControl/>
        <w:autoSpaceDE w:val="0"/>
        <w:autoSpaceDN w:val="0"/>
        <w:adjustRightInd w:val="0"/>
        <w:spacing w:line="240" w:lineRule="auto"/>
        <w:ind w:left="1584"/>
      </w:pPr>
      <w:r w:rsidRPr="007C77CD">
        <w:t>Load job: Coaching</w:t>
      </w:r>
      <w:r w:rsidR="00E52FAB">
        <w:t>Generic</w:t>
      </w:r>
      <w:r w:rsidRPr="007C77CD">
        <w:t>Load</w:t>
      </w:r>
    </w:p>
    <w:p w:rsidR="00C12320" w:rsidRDefault="00C12320" w:rsidP="00C12320">
      <w:pPr>
        <w:widowControl/>
        <w:autoSpaceDE w:val="0"/>
        <w:autoSpaceDN w:val="0"/>
        <w:adjustRightInd w:val="0"/>
        <w:spacing w:line="240" w:lineRule="auto"/>
        <w:ind w:left="1584"/>
      </w:pPr>
      <w:r>
        <w:t xml:space="preserve">Load time: </w:t>
      </w:r>
      <w:r w:rsidR="00E52FAB">
        <w:t>1</w:t>
      </w:r>
      <w:r>
        <w:t xml:space="preserve">:00 </w:t>
      </w:r>
      <w:r w:rsidR="00E52FAB">
        <w:t>PM</w:t>
      </w:r>
      <w:r>
        <w:t xml:space="preserve"> EST (</w:t>
      </w:r>
      <w:r w:rsidR="00E52FAB">
        <w:t>11</w:t>
      </w:r>
      <w:r>
        <w:t xml:space="preserve">:00 AM Database time) </w:t>
      </w:r>
      <w:r w:rsidR="00E52FAB">
        <w:t>Tuesdays for SEA</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Destination Table(s)</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r>
        <w:t>Coaching_Log</w:t>
      </w:r>
    </w:p>
    <w:p w:rsidR="00C12320" w:rsidRDefault="00C12320" w:rsidP="00C12320">
      <w:pPr>
        <w:widowControl/>
        <w:autoSpaceDE w:val="0"/>
        <w:autoSpaceDN w:val="0"/>
        <w:adjustRightInd w:val="0"/>
        <w:spacing w:line="240" w:lineRule="auto"/>
        <w:ind w:left="1584"/>
      </w:pPr>
      <w:r>
        <w:t>Coaching_Log_Reason</w:t>
      </w:r>
    </w:p>
    <w:p w:rsidR="00C12320" w:rsidRDefault="00E52FAB" w:rsidP="00C12320">
      <w:pPr>
        <w:widowControl/>
        <w:autoSpaceDE w:val="0"/>
        <w:autoSpaceDN w:val="0"/>
        <w:adjustRightInd w:val="0"/>
        <w:spacing w:line="240" w:lineRule="auto"/>
        <w:ind w:left="1584"/>
      </w:pPr>
      <w:r>
        <w:t>Generic</w:t>
      </w:r>
      <w:r w:rsidR="00C12320">
        <w:t>_Coaching_Stage</w:t>
      </w:r>
    </w:p>
    <w:p w:rsidR="00C12320" w:rsidRDefault="00E52FAB" w:rsidP="00C12320">
      <w:pPr>
        <w:widowControl/>
        <w:autoSpaceDE w:val="0"/>
        <w:autoSpaceDN w:val="0"/>
        <w:adjustRightInd w:val="0"/>
        <w:spacing w:line="240" w:lineRule="auto"/>
        <w:ind w:left="1584"/>
      </w:pPr>
      <w:r>
        <w:t>Generic</w:t>
      </w:r>
      <w:r w:rsidR="00C12320">
        <w:t>_Coaching_Rejected</w:t>
      </w:r>
    </w:p>
    <w:p w:rsidR="00C12320" w:rsidRDefault="00E52FAB" w:rsidP="00C12320">
      <w:pPr>
        <w:widowControl/>
        <w:autoSpaceDE w:val="0"/>
        <w:autoSpaceDN w:val="0"/>
        <w:adjustRightInd w:val="0"/>
        <w:spacing w:line="240" w:lineRule="auto"/>
        <w:ind w:left="1584"/>
      </w:pPr>
      <w:r>
        <w:t>Generic_</w:t>
      </w:r>
      <w:r w:rsidR="00C12320">
        <w:t>Coaching_Fact</w:t>
      </w:r>
    </w:p>
    <w:p w:rsidR="00C12320" w:rsidRDefault="00E52FAB" w:rsidP="00C12320">
      <w:pPr>
        <w:widowControl/>
        <w:autoSpaceDE w:val="0"/>
        <w:autoSpaceDN w:val="0"/>
        <w:adjustRightInd w:val="0"/>
        <w:spacing w:line="240" w:lineRule="auto"/>
        <w:ind w:left="1584"/>
      </w:pPr>
      <w:r>
        <w:t>Generic</w:t>
      </w:r>
      <w:r w:rsidR="00C12320">
        <w:t>_FileList</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p w:rsidR="00355A7C" w:rsidRDefault="00355A7C" w:rsidP="00355A7C">
      <w:pPr>
        <w:widowControl/>
        <w:autoSpaceDE w:val="0"/>
        <w:autoSpaceDN w:val="0"/>
        <w:adjustRightInd w:val="0"/>
        <w:spacing w:line="240" w:lineRule="auto"/>
        <w:ind w:left="1584"/>
      </w:pPr>
      <w:r>
        <w:t>Feed element to Generic_Coaching_Fact and Coaching_Log mapping</w:t>
      </w:r>
    </w:p>
    <w:p w:rsidR="00C12320" w:rsidRDefault="00C12320" w:rsidP="00C12320">
      <w:pPr>
        <w:widowControl/>
        <w:autoSpaceDE w:val="0"/>
        <w:autoSpaceDN w:val="0"/>
        <w:adjustRightInd w:val="0"/>
        <w:spacing w:line="240" w:lineRule="auto"/>
        <w:ind w:left="1584"/>
      </w:pPr>
    </w:p>
    <w:p w:rsidR="00C12320" w:rsidRDefault="00C12320" w:rsidP="00C12320">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04"/>
        <w:gridCol w:w="2600"/>
        <w:gridCol w:w="1468"/>
        <w:gridCol w:w="794"/>
      </w:tblGrid>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95556D">
            <w:pPr>
              <w:widowControl/>
              <w:autoSpaceDE w:val="0"/>
              <w:autoSpaceDN w:val="0"/>
              <w:adjustRightInd w:val="0"/>
              <w:spacing w:line="240" w:lineRule="auto"/>
            </w:pPr>
            <w:r>
              <w:t>Generic</w:t>
            </w:r>
            <w:r w:rsidR="00C12320">
              <w:t>_Coaching_Fact</w:t>
            </w:r>
          </w:p>
        </w:tc>
        <w:tc>
          <w:tcPr>
            <w:tcW w:w="1468" w:type="dxa"/>
            <w:shd w:val="solid" w:color="auto" w:fill="auto"/>
          </w:tcPr>
          <w:p w:rsidR="00C12320" w:rsidRDefault="00C12320" w:rsidP="0095556D">
            <w:pPr>
              <w:widowControl/>
              <w:autoSpaceDE w:val="0"/>
              <w:autoSpaceDN w:val="0"/>
              <w:adjustRightInd w:val="0"/>
              <w:spacing w:line="240" w:lineRule="auto"/>
            </w:pPr>
            <w:r>
              <w:t>Coaching_Log</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numReportID</w:t>
            </w:r>
          </w:p>
        </w:tc>
        <w:tc>
          <w:tcPr>
            <w:tcW w:w="2600" w:type="dxa"/>
          </w:tcPr>
          <w:p w:rsidR="00C12320" w:rsidRDefault="00C12320" w:rsidP="0095556D">
            <w:pPr>
              <w:widowControl/>
              <w:autoSpaceDE w:val="0"/>
              <w:autoSpaceDN w:val="0"/>
              <w:adjustRightInd w:val="0"/>
              <w:spacing w:line="240" w:lineRule="auto"/>
            </w:pPr>
            <w:r>
              <w:t>Report_ID</w:t>
            </w:r>
          </w:p>
        </w:tc>
        <w:tc>
          <w:tcPr>
            <w:tcW w:w="1468" w:type="dxa"/>
          </w:tcPr>
          <w:p w:rsidR="00C12320" w:rsidRDefault="00C12320" w:rsidP="0095556D">
            <w:pPr>
              <w:widowControl/>
              <w:autoSpaceDE w:val="0"/>
              <w:autoSpaceDN w:val="0"/>
              <w:adjustRightInd w:val="0"/>
              <w:spacing w:line="240" w:lineRule="auto"/>
            </w:pPr>
            <w:r w:rsidRPr="00F02C6D">
              <w:t>numReportID</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strReportCode</w:t>
            </w:r>
          </w:p>
        </w:tc>
        <w:tc>
          <w:tcPr>
            <w:tcW w:w="2600" w:type="dxa"/>
          </w:tcPr>
          <w:p w:rsidR="00C12320" w:rsidRDefault="00C12320" w:rsidP="0095556D">
            <w:pPr>
              <w:widowControl/>
              <w:autoSpaceDE w:val="0"/>
              <w:autoSpaceDN w:val="0"/>
              <w:adjustRightInd w:val="0"/>
              <w:spacing w:line="240" w:lineRule="auto"/>
            </w:pPr>
            <w:r>
              <w:t>Report_Code</w:t>
            </w:r>
          </w:p>
        </w:tc>
        <w:tc>
          <w:tcPr>
            <w:tcW w:w="1468" w:type="dxa"/>
          </w:tcPr>
          <w:p w:rsidR="00C12320" w:rsidRDefault="00C12320" w:rsidP="0095556D">
            <w:pPr>
              <w:widowControl/>
              <w:autoSpaceDE w:val="0"/>
              <w:autoSpaceDN w:val="0"/>
              <w:adjustRightInd w:val="0"/>
              <w:spacing w:line="240" w:lineRule="auto"/>
            </w:pPr>
            <w:r w:rsidRPr="00F02C6D">
              <w:t>strReportCode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strFormType</w:t>
            </w:r>
          </w:p>
        </w:tc>
        <w:tc>
          <w:tcPr>
            <w:tcW w:w="2600" w:type="dxa"/>
          </w:tcPr>
          <w:p w:rsidR="00C12320" w:rsidRDefault="00C12320" w:rsidP="0095556D">
            <w:pPr>
              <w:widowControl/>
              <w:autoSpaceDE w:val="0"/>
              <w:autoSpaceDN w:val="0"/>
              <w:adjustRightInd w:val="0"/>
              <w:spacing w:line="240" w:lineRule="auto"/>
            </w:pPr>
            <w:r>
              <w:t>Form_Type</w:t>
            </w:r>
          </w:p>
        </w:tc>
        <w:tc>
          <w:tcPr>
            <w:tcW w:w="1468" w:type="dxa"/>
            <w:vMerge w:val="restart"/>
          </w:tcPr>
          <w:p w:rsidR="00C12320" w:rsidRDefault="00C12320" w:rsidP="0095556D">
            <w:pPr>
              <w:widowControl/>
              <w:autoSpaceDE w:val="0"/>
              <w:autoSpaceDN w:val="0"/>
              <w:adjustRightInd w:val="0"/>
              <w:spacing w:line="240" w:lineRule="auto"/>
            </w:pPr>
            <w:r w:rsidRPr="00F02C6D">
              <w:t>SourceID</w:t>
            </w:r>
          </w:p>
          <w:p w:rsidR="00C12320" w:rsidRDefault="00C12320" w:rsidP="0095556D">
            <w:pPr>
              <w:autoSpaceDE w:val="0"/>
              <w:autoSpaceDN w:val="0"/>
              <w:adjustRightInd w:val="0"/>
              <w:spacing w:line="240" w:lineRule="auto"/>
            </w:pPr>
          </w:p>
        </w:tc>
        <w:tc>
          <w:tcPr>
            <w:tcW w:w="794" w:type="dxa"/>
            <w:vMerge w:val="restart"/>
          </w:tcPr>
          <w:p w:rsidR="00C12320" w:rsidRDefault="00B13342" w:rsidP="0095556D">
            <w:pPr>
              <w:widowControl/>
              <w:autoSpaceDE w:val="0"/>
              <w:autoSpaceDN w:val="0"/>
              <w:adjustRightInd w:val="0"/>
              <w:spacing w:line="240" w:lineRule="auto"/>
            </w:pPr>
            <w:r>
              <w:t>Looked</w:t>
            </w:r>
            <w:r w:rsidR="00C12320">
              <w:t xml:space="preserve"> Up</w:t>
            </w:r>
          </w:p>
        </w:tc>
      </w:tr>
      <w:tr w:rsidR="00C12320" w:rsidTr="0095556D">
        <w:tc>
          <w:tcPr>
            <w:tcW w:w="2904" w:type="dxa"/>
          </w:tcPr>
          <w:p w:rsidR="00C12320" w:rsidRDefault="00C12320" w:rsidP="0095556D">
            <w:r>
              <w:t>strSource</w:t>
            </w:r>
          </w:p>
        </w:tc>
        <w:tc>
          <w:tcPr>
            <w:tcW w:w="2600" w:type="dxa"/>
          </w:tcPr>
          <w:p w:rsidR="00C12320" w:rsidRDefault="00C12320" w:rsidP="0095556D">
            <w:pPr>
              <w:widowControl/>
              <w:autoSpaceDE w:val="0"/>
              <w:autoSpaceDN w:val="0"/>
              <w:adjustRightInd w:val="0"/>
              <w:spacing w:line="240" w:lineRule="auto"/>
            </w:pPr>
            <w:r>
              <w:t>Source</w:t>
            </w:r>
          </w:p>
        </w:tc>
        <w:tc>
          <w:tcPr>
            <w:tcW w:w="1468" w:type="dxa"/>
            <w:vMerge/>
          </w:tcPr>
          <w:p w:rsidR="00C12320" w:rsidRDefault="00C12320" w:rsidP="0095556D">
            <w:pPr>
              <w:widowControl/>
              <w:autoSpaceDE w:val="0"/>
              <w:autoSpaceDN w:val="0"/>
              <w:adjustRightInd w:val="0"/>
              <w:spacing w:line="240" w:lineRule="auto"/>
            </w:pPr>
          </w:p>
        </w:tc>
        <w:tc>
          <w:tcPr>
            <w:tcW w:w="794" w:type="dxa"/>
            <w:vMerge/>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strFormStatus</w:t>
            </w:r>
          </w:p>
        </w:tc>
        <w:tc>
          <w:tcPr>
            <w:tcW w:w="2600" w:type="dxa"/>
          </w:tcPr>
          <w:p w:rsidR="00C12320" w:rsidRDefault="00C12320" w:rsidP="0095556D">
            <w:pPr>
              <w:widowControl/>
              <w:autoSpaceDE w:val="0"/>
              <w:autoSpaceDN w:val="0"/>
              <w:adjustRightInd w:val="0"/>
              <w:spacing w:line="240" w:lineRule="auto"/>
            </w:pPr>
            <w:r>
              <w:t>Form_Status</w:t>
            </w:r>
          </w:p>
        </w:tc>
        <w:tc>
          <w:tcPr>
            <w:tcW w:w="1468" w:type="dxa"/>
          </w:tcPr>
          <w:p w:rsidR="00C12320" w:rsidRDefault="00C12320" w:rsidP="0095556D">
            <w:pPr>
              <w:widowControl/>
              <w:autoSpaceDE w:val="0"/>
              <w:autoSpaceDN w:val="0"/>
              <w:adjustRightInd w:val="0"/>
              <w:spacing w:line="240" w:lineRule="auto"/>
            </w:pPr>
            <w:r w:rsidRPr="00F02C6D">
              <w:t>StatusID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EventDate</w:t>
            </w:r>
          </w:p>
        </w:tc>
        <w:tc>
          <w:tcPr>
            <w:tcW w:w="2600" w:type="dxa"/>
          </w:tcPr>
          <w:p w:rsidR="00C12320" w:rsidRDefault="00C12320" w:rsidP="0095556D">
            <w:pPr>
              <w:widowControl/>
              <w:autoSpaceDE w:val="0"/>
              <w:autoSpaceDN w:val="0"/>
              <w:adjustRightInd w:val="0"/>
              <w:spacing w:line="240" w:lineRule="auto"/>
            </w:pPr>
            <w:r>
              <w:t>Event_Date</w:t>
            </w:r>
          </w:p>
        </w:tc>
        <w:tc>
          <w:tcPr>
            <w:tcW w:w="1468" w:type="dxa"/>
          </w:tcPr>
          <w:p w:rsidR="00C12320" w:rsidRDefault="00C12320" w:rsidP="0095556D">
            <w:pPr>
              <w:widowControl/>
              <w:autoSpaceDE w:val="0"/>
              <w:autoSpaceDN w:val="0"/>
              <w:adjustRightInd w:val="0"/>
              <w:spacing w:line="240" w:lineRule="auto"/>
            </w:pPr>
            <w:r w:rsidRPr="00F02C6D">
              <w:t>EventDate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SubmittedDate</w:t>
            </w:r>
          </w:p>
        </w:tc>
        <w:tc>
          <w:tcPr>
            <w:tcW w:w="2600" w:type="dxa"/>
          </w:tcPr>
          <w:p w:rsidR="00C12320" w:rsidRDefault="00C12320" w:rsidP="0095556D">
            <w:pPr>
              <w:widowControl/>
              <w:autoSpaceDE w:val="0"/>
              <w:autoSpaceDN w:val="0"/>
              <w:adjustRightInd w:val="0"/>
              <w:spacing w:line="240" w:lineRule="auto"/>
            </w:pPr>
            <w:r>
              <w:t>Submitted_Date</w:t>
            </w:r>
          </w:p>
        </w:tc>
        <w:tc>
          <w:tcPr>
            <w:tcW w:w="1468" w:type="dxa"/>
          </w:tcPr>
          <w:p w:rsidR="00C12320" w:rsidRDefault="00C12320" w:rsidP="0095556D">
            <w:pPr>
              <w:widowControl/>
              <w:autoSpaceDE w:val="0"/>
              <w:autoSpaceDN w:val="0"/>
              <w:adjustRightInd w:val="0"/>
              <w:spacing w:line="240" w:lineRule="auto"/>
            </w:pPr>
            <w:r w:rsidRPr="00F02C6D">
              <w:t>SubmittedDate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StartDate</w:t>
            </w:r>
          </w:p>
        </w:tc>
        <w:tc>
          <w:tcPr>
            <w:tcW w:w="2600" w:type="dxa"/>
          </w:tcPr>
          <w:p w:rsidR="00C12320" w:rsidRDefault="00C12320" w:rsidP="0095556D">
            <w:pPr>
              <w:widowControl/>
              <w:autoSpaceDE w:val="0"/>
              <w:autoSpaceDN w:val="0"/>
              <w:adjustRightInd w:val="0"/>
              <w:spacing w:line="240" w:lineRule="auto"/>
            </w:pPr>
            <w:r>
              <w:t>Start_Date</w:t>
            </w:r>
          </w:p>
        </w:tc>
        <w:tc>
          <w:tcPr>
            <w:tcW w:w="1468" w:type="dxa"/>
          </w:tcPr>
          <w:p w:rsidR="00C12320" w:rsidRDefault="00C12320" w:rsidP="0095556D">
            <w:pPr>
              <w:widowControl/>
              <w:autoSpaceDE w:val="0"/>
              <w:autoSpaceDN w:val="0"/>
              <w:adjustRightInd w:val="0"/>
              <w:spacing w:line="240" w:lineRule="auto"/>
            </w:pPr>
            <w:r>
              <w:t>StartDate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strSubmitterName</w:t>
            </w:r>
          </w:p>
        </w:tc>
        <w:tc>
          <w:tcPr>
            <w:tcW w:w="2600" w:type="dxa"/>
          </w:tcPr>
          <w:p w:rsidR="00C12320" w:rsidRDefault="00C12320" w:rsidP="0095556D">
            <w:pPr>
              <w:widowControl/>
              <w:autoSpaceDE w:val="0"/>
              <w:autoSpaceDN w:val="0"/>
              <w:adjustRightInd w:val="0"/>
              <w:spacing w:line="240" w:lineRule="auto"/>
            </w:pPr>
            <w:r>
              <w:t>Submitter_LANID</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strSubmitterEmail</w:t>
            </w:r>
          </w:p>
        </w:tc>
        <w:tc>
          <w:tcPr>
            <w:tcW w:w="2600" w:type="dxa"/>
          </w:tcPr>
          <w:p w:rsidR="00C12320" w:rsidRDefault="00C12320" w:rsidP="0095556D">
            <w:pPr>
              <w:widowControl/>
              <w:autoSpaceDE w:val="0"/>
              <w:autoSpaceDN w:val="0"/>
              <w:adjustRightInd w:val="0"/>
              <w:spacing w:line="240" w:lineRule="auto"/>
            </w:pPr>
            <w:r>
              <w:t>Submitter_Email</w:t>
            </w: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EmpID</w:t>
            </w:r>
          </w:p>
        </w:tc>
        <w:tc>
          <w:tcPr>
            <w:tcW w:w="2600" w:type="dxa"/>
          </w:tcPr>
          <w:p w:rsidR="00C12320" w:rsidRDefault="00C12320" w:rsidP="0095556D">
            <w:pPr>
              <w:widowControl/>
              <w:autoSpaceDE w:val="0"/>
              <w:autoSpaceDN w:val="0"/>
              <w:adjustRightInd w:val="0"/>
              <w:spacing w:line="240" w:lineRule="auto"/>
            </w:pPr>
            <w:r>
              <w:t>EMP_ID</w:t>
            </w:r>
          </w:p>
        </w:tc>
        <w:tc>
          <w:tcPr>
            <w:tcW w:w="1468" w:type="dxa"/>
          </w:tcPr>
          <w:p w:rsidR="00C12320" w:rsidRDefault="00C12320" w:rsidP="0095556D">
            <w:pPr>
              <w:widowControl/>
              <w:autoSpaceDE w:val="0"/>
              <w:autoSpaceDN w:val="0"/>
              <w:adjustRightInd w:val="0"/>
              <w:spacing w:line="240" w:lineRule="auto"/>
            </w:pPr>
            <w:r w:rsidRPr="00F02C6D">
              <w:t>FormName, CSR</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r>
              <w:t>Emp_LanID</w:t>
            </w:r>
          </w:p>
        </w:tc>
        <w:tc>
          <w:tcPr>
            <w:tcW w:w="1468" w:type="dxa"/>
          </w:tcPr>
          <w:p w:rsidR="00C12320" w:rsidRPr="00F02C6D" w:rsidRDefault="00C12320" w:rsidP="0095556D">
            <w:pPr>
              <w:widowControl/>
              <w:autoSpaceDE w:val="0"/>
              <w:autoSpaceDN w:val="0"/>
              <w:adjustRightInd w:val="0"/>
              <w:spacing w:line="240" w:lineRule="auto"/>
            </w:pPr>
            <w:r>
              <w:t>EmpLanID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strCSRSite</w:t>
            </w:r>
          </w:p>
        </w:tc>
        <w:tc>
          <w:tcPr>
            <w:tcW w:w="2600" w:type="dxa"/>
          </w:tcPr>
          <w:p w:rsidR="00C12320" w:rsidRDefault="00C12320" w:rsidP="0095556D">
            <w:pPr>
              <w:widowControl/>
              <w:autoSpaceDE w:val="0"/>
              <w:autoSpaceDN w:val="0"/>
              <w:adjustRightInd w:val="0"/>
              <w:spacing w:line="240" w:lineRule="auto"/>
            </w:pPr>
            <w:r>
              <w:t>CSR_Site</w:t>
            </w:r>
          </w:p>
        </w:tc>
        <w:tc>
          <w:tcPr>
            <w:tcW w:w="1468" w:type="dxa"/>
          </w:tcPr>
          <w:p w:rsidR="00C12320" w:rsidRDefault="00C12320" w:rsidP="0095556D">
            <w:pPr>
              <w:widowControl/>
              <w:autoSpaceDE w:val="0"/>
              <w:autoSpaceDN w:val="0"/>
              <w:adjustRightInd w:val="0"/>
              <w:spacing w:line="240" w:lineRule="auto"/>
            </w:pPr>
            <w:r>
              <w:t>SiteID</w:t>
            </w:r>
          </w:p>
        </w:tc>
        <w:tc>
          <w:tcPr>
            <w:tcW w:w="794" w:type="dxa"/>
          </w:tcPr>
          <w:p w:rsidR="00C12320" w:rsidRDefault="00C12320" w:rsidP="0095556D">
            <w:pPr>
              <w:widowControl/>
              <w:autoSpaceDE w:val="0"/>
              <w:autoSpaceDN w:val="0"/>
              <w:adjustRightInd w:val="0"/>
              <w:spacing w:line="240" w:lineRule="auto"/>
            </w:pPr>
            <w:r>
              <w:t>Looked Up</w:t>
            </w:r>
          </w:p>
        </w:tc>
      </w:tr>
      <w:tr w:rsidR="00C12320" w:rsidTr="0095556D">
        <w:tc>
          <w:tcPr>
            <w:tcW w:w="2904" w:type="dxa"/>
          </w:tcPr>
          <w:p w:rsidR="00C12320" w:rsidRDefault="00C12320" w:rsidP="0095556D">
            <w:r>
              <w:t>txtDescription</w:t>
            </w:r>
          </w:p>
        </w:tc>
        <w:tc>
          <w:tcPr>
            <w:tcW w:w="2600" w:type="dxa"/>
          </w:tcPr>
          <w:p w:rsidR="00C12320" w:rsidRDefault="00C12320" w:rsidP="0095556D">
            <w:pPr>
              <w:widowControl/>
              <w:autoSpaceDE w:val="0"/>
              <w:autoSpaceDN w:val="0"/>
              <w:adjustRightInd w:val="0"/>
              <w:spacing w:line="240" w:lineRule="auto"/>
            </w:pPr>
            <w:r>
              <w:t>TextDescription</w:t>
            </w:r>
          </w:p>
        </w:tc>
        <w:tc>
          <w:tcPr>
            <w:tcW w:w="1468" w:type="dxa"/>
          </w:tcPr>
          <w:p w:rsidR="00C12320" w:rsidRDefault="00C12320" w:rsidP="0095556D">
            <w:pPr>
              <w:widowControl/>
              <w:autoSpaceDE w:val="0"/>
              <w:autoSpaceDN w:val="0"/>
              <w:adjustRightInd w:val="0"/>
              <w:spacing w:line="240" w:lineRule="auto"/>
            </w:pPr>
            <w:r w:rsidRPr="00F02C6D">
              <w:t>Description</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r>
              <w:t>strProgram</w:t>
            </w:r>
          </w:p>
        </w:tc>
        <w:tc>
          <w:tcPr>
            <w:tcW w:w="2600" w:type="dxa"/>
          </w:tcPr>
          <w:p w:rsidR="00C12320" w:rsidRDefault="00C12320" w:rsidP="0095556D">
            <w:pPr>
              <w:widowControl/>
              <w:autoSpaceDE w:val="0"/>
              <w:autoSpaceDN w:val="0"/>
              <w:adjustRightInd w:val="0"/>
              <w:spacing w:line="240" w:lineRule="auto"/>
            </w:pPr>
            <w:r>
              <w:t>Program</w:t>
            </w:r>
          </w:p>
        </w:tc>
        <w:tc>
          <w:tcPr>
            <w:tcW w:w="1468" w:type="dxa"/>
          </w:tcPr>
          <w:p w:rsidR="00C12320" w:rsidRDefault="00C12320" w:rsidP="0095556D">
            <w:pPr>
              <w:widowControl/>
              <w:autoSpaceDE w:val="0"/>
              <w:autoSpaceDN w:val="0"/>
              <w:adjustRightInd w:val="0"/>
              <w:spacing w:line="240" w:lineRule="auto"/>
            </w:pPr>
            <w:r w:rsidRPr="00F02C6D">
              <w:t>ProgramName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Borders>
              <w:bottom w:val="single" w:sz="4" w:space="0" w:color="auto"/>
            </w:tcBorders>
          </w:tcPr>
          <w:p w:rsidR="00C12320" w:rsidRDefault="00C12320" w:rsidP="0095556D">
            <w:pPr>
              <w:widowControl/>
              <w:autoSpaceDE w:val="0"/>
              <w:autoSpaceDN w:val="0"/>
              <w:adjustRightInd w:val="0"/>
              <w:spacing w:line="240" w:lineRule="auto"/>
            </w:pPr>
          </w:p>
        </w:tc>
        <w:tc>
          <w:tcPr>
            <w:tcW w:w="2600" w:type="dxa"/>
            <w:tcBorders>
              <w:bottom w:val="single" w:sz="4" w:space="0" w:color="auto"/>
            </w:tcBorders>
          </w:tcPr>
          <w:p w:rsidR="00C12320" w:rsidRDefault="00C12320" w:rsidP="0095556D">
            <w:pPr>
              <w:widowControl/>
              <w:autoSpaceDE w:val="0"/>
              <w:autoSpaceDN w:val="0"/>
              <w:adjustRightInd w:val="0"/>
              <w:spacing w:line="240" w:lineRule="auto"/>
            </w:pPr>
          </w:p>
        </w:tc>
        <w:tc>
          <w:tcPr>
            <w:tcW w:w="1468" w:type="dxa"/>
            <w:tcBorders>
              <w:bottom w:val="single" w:sz="4" w:space="0" w:color="auto"/>
            </w:tcBorders>
          </w:tcPr>
          <w:p w:rsidR="00C12320" w:rsidRDefault="00C12320" w:rsidP="0095556D">
            <w:pPr>
              <w:widowControl/>
              <w:autoSpaceDE w:val="0"/>
              <w:autoSpaceDN w:val="0"/>
              <w:adjustRightInd w:val="0"/>
              <w:spacing w:line="240" w:lineRule="auto"/>
            </w:pPr>
          </w:p>
        </w:tc>
        <w:tc>
          <w:tcPr>
            <w:tcW w:w="794" w:type="dxa"/>
            <w:tcBorders>
              <w:bottom w:val="single" w:sz="4" w:space="0" w:color="auto"/>
            </w:tcBorders>
          </w:tcPr>
          <w:p w:rsidR="00C12320" w:rsidRDefault="00C12320" w:rsidP="0095556D">
            <w:pPr>
              <w:widowControl/>
              <w:autoSpaceDE w:val="0"/>
              <w:autoSpaceDN w:val="0"/>
              <w:adjustRightInd w:val="0"/>
              <w:spacing w:line="240" w:lineRule="auto"/>
            </w:pPr>
          </w:p>
        </w:tc>
      </w:tr>
      <w:tr w:rsidR="00C12320" w:rsidTr="0095556D">
        <w:tc>
          <w:tcPr>
            <w:tcW w:w="2904" w:type="dxa"/>
            <w:shd w:val="solid" w:color="auto" w:fill="auto"/>
          </w:tcPr>
          <w:p w:rsidR="00C12320" w:rsidRDefault="00C12320" w:rsidP="0095556D">
            <w:pPr>
              <w:widowControl/>
              <w:autoSpaceDE w:val="0"/>
              <w:autoSpaceDN w:val="0"/>
              <w:adjustRightInd w:val="0"/>
              <w:spacing w:line="240" w:lineRule="auto"/>
            </w:pPr>
            <w:r>
              <w:t>Feed Element</w:t>
            </w:r>
          </w:p>
        </w:tc>
        <w:tc>
          <w:tcPr>
            <w:tcW w:w="2600" w:type="dxa"/>
            <w:shd w:val="solid" w:color="auto" w:fill="auto"/>
          </w:tcPr>
          <w:p w:rsidR="00C12320" w:rsidRDefault="00C900DD" w:rsidP="00C900DD">
            <w:pPr>
              <w:widowControl/>
              <w:autoSpaceDE w:val="0"/>
              <w:autoSpaceDN w:val="0"/>
              <w:adjustRightInd w:val="0"/>
              <w:spacing w:line="240" w:lineRule="auto"/>
            </w:pPr>
            <w:r>
              <w:t>Generic_</w:t>
            </w:r>
            <w:r w:rsidR="00C12320">
              <w:t>Coaching_Fact</w:t>
            </w:r>
          </w:p>
        </w:tc>
        <w:tc>
          <w:tcPr>
            <w:tcW w:w="1468" w:type="dxa"/>
            <w:shd w:val="solid" w:color="auto" w:fill="auto"/>
          </w:tcPr>
          <w:p w:rsidR="00C12320" w:rsidRDefault="00C12320" w:rsidP="0095556D">
            <w:pPr>
              <w:widowControl/>
              <w:autoSpaceDE w:val="0"/>
              <w:autoSpaceDN w:val="0"/>
              <w:adjustRightInd w:val="0"/>
              <w:spacing w:line="240" w:lineRule="auto"/>
              <w:jc w:val="center"/>
            </w:pPr>
            <w:r w:rsidRPr="00214A5E">
              <w:t>Coaching_Log_Reason</w:t>
            </w:r>
          </w:p>
        </w:tc>
        <w:tc>
          <w:tcPr>
            <w:tcW w:w="794" w:type="dxa"/>
            <w:shd w:val="solid" w:color="auto" w:fill="auto"/>
          </w:tcPr>
          <w:p w:rsidR="00C12320" w:rsidRDefault="00C12320" w:rsidP="0095556D">
            <w:pPr>
              <w:widowControl/>
              <w:autoSpaceDE w:val="0"/>
              <w:autoSpaceDN w:val="0"/>
              <w:adjustRightInd w:val="0"/>
              <w:spacing w:line="240" w:lineRule="auto"/>
            </w:pPr>
            <w:r>
              <w:t>Comments</w:t>
            </w:r>
          </w:p>
        </w:tc>
      </w:tr>
      <w:tr w:rsidR="00C12320" w:rsidTr="0095556D">
        <w:tc>
          <w:tcPr>
            <w:tcW w:w="2904" w:type="dxa"/>
          </w:tcPr>
          <w:p w:rsidR="00C12320" w:rsidRDefault="00C12320" w:rsidP="0095556D">
            <w:pPr>
              <w:widowControl/>
              <w:autoSpaceDE w:val="0"/>
              <w:autoSpaceDN w:val="0"/>
              <w:adjustRightInd w:val="0"/>
              <w:spacing w:line="240" w:lineRule="auto"/>
            </w:pPr>
            <w:r>
              <w:t>strCoachingReason_Current_Coaching_Initiatives</w:t>
            </w:r>
          </w:p>
        </w:tc>
        <w:tc>
          <w:tcPr>
            <w:tcW w:w="2600" w:type="dxa"/>
          </w:tcPr>
          <w:p w:rsidR="00C12320" w:rsidRDefault="00C12320" w:rsidP="0095556D">
            <w:pPr>
              <w:widowControl/>
              <w:autoSpaceDE w:val="0"/>
              <w:autoSpaceDN w:val="0"/>
              <w:adjustRightInd w:val="0"/>
              <w:spacing w:line="240" w:lineRule="auto"/>
            </w:pPr>
            <w:r>
              <w:t>CoachReason_Current_Coaching_Initiatives</w:t>
            </w:r>
          </w:p>
        </w:tc>
        <w:tc>
          <w:tcPr>
            <w:tcW w:w="1468" w:type="dxa"/>
          </w:tcPr>
          <w:p w:rsidR="00C12320" w:rsidRDefault="00C12320" w:rsidP="0095556D">
            <w:pPr>
              <w:widowControl/>
              <w:autoSpaceDE w:val="0"/>
              <w:autoSpaceDN w:val="0"/>
              <w:adjustRightInd w:val="0"/>
              <w:spacing w:line="240" w:lineRule="auto"/>
            </w:pPr>
            <w:r>
              <w:t>Value</w:t>
            </w: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r w:rsidR="00C12320" w:rsidTr="0095556D">
        <w:tc>
          <w:tcPr>
            <w:tcW w:w="2904" w:type="dxa"/>
          </w:tcPr>
          <w:p w:rsidR="00C12320" w:rsidRDefault="00C12320" w:rsidP="0095556D">
            <w:pPr>
              <w:widowControl/>
              <w:autoSpaceDE w:val="0"/>
              <w:autoSpaceDN w:val="0"/>
              <w:adjustRightInd w:val="0"/>
              <w:spacing w:line="240" w:lineRule="auto"/>
            </w:pPr>
          </w:p>
        </w:tc>
        <w:tc>
          <w:tcPr>
            <w:tcW w:w="2600" w:type="dxa"/>
          </w:tcPr>
          <w:p w:rsidR="00C12320" w:rsidRDefault="00C12320" w:rsidP="0095556D">
            <w:pPr>
              <w:widowControl/>
              <w:autoSpaceDE w:val="0"/>
              <w:autoSpaceDN w:val="0"/>
              <w:adjustRightInd w:val="0"/>
              <w:spacing w:line="240" w:lineRule="auto"/>
            </w:pPr>
          </w:p>
        </w:tc>
        <w:tc>
          <w:tcPr>
            <w:tcW w:w="1468" w:type="dxa"/>
          </w:tcPr>
          <w:p w:rsidR="00C12320" w:rsidRDefault="00C12320" w:rsidP="0095556D">
            <w:pPr>
              <w:widowControl/>
              <w:autoSpaceDE w:val="0"/>
              <w:autoSpaceDN w:val="0"/>
              <w:adjustRightInd w:val="0"/>
              <w:spacing w:line="240" w:lineRule="auto"/>
            </w:pPr>
          </w:p>
        </w:tc>
        <w:tc>
          <w:tcPr>
            <w:tcW w:w="794" w:type="dxa"/>
          </w:tcPr>
          <w:p w:rsidR="00C12320" w:rsidRDefault="00C12320" w:rsidP="0095556D">
            <w:pPr>
              <w:widowControl/>
              <w:autoSpaceDE w:val="0"/>
              <w:autoSpaceDN w:val="0"/>
              <w:adjustRightInd w:val="0"/>
              <w:spacing w:line="240" w:lineRule="auto"/>
            </w:pPr>
          </w:p>
        </w:tc>
      </w:tr>
    </w:tbl>
    <w:p w:rsidR="00C12320" w:rsidRDefault="00C12320"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636" w:name="_Toc493675053"/>
      <w:bookmarkStart w:id="637" w:name="_Toc495488369"/>
      <w:r>
        <w:rPr>
          <w:rFonts w:cs="Arial"/>
          <w:b/>
          <w:bCs/>
          <w:szCs w:val="26"/>
        </w:rPr>
        <w:t>Outputs</w:t>
      </w:r>
      <w:bookmarkEnd w:id="636"/>
      <w:bookmarkEnd w:id="637"/>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638" w:name="_Toc48447922"/>
      <w:bookmarkStart w:id="639" w:name="_Toc48448015"/>
      <w:bookmarkStart w:id="640" w:name="_Toc48454282"/>
      <w:bookmarkStart w:id="641" w:name="_Toc48454391"/>
      <w:bookmarkStart w:id="642" w:name="_Toc48965401"/>
      <w:bookmarkStart w:id="643" w:name="_Toc49219698"/>
      <w:bookmarkStart w:id="644" w:name="_Toc49220537"/>
      <w:bookmarkStart w:id="645" w:name="_Toc49837182"/>
      <w:bookmarkStart w:id="646" w:name="_Toc49837264"/>
      <w:bookmarkStart w:id="647" w:name="_Toc51046079"/>
      <w:bookmarkStart w:id="648" w:name="_Toc51046152"/>
      <w:bookmarkStart w:id="649" w:name="_Toc51046225"/>
      <w:bookmarkStart w:id="650" w:name="_Toc51051920"/>
      <w:bookmarkStart w:id="651" w:name="_Toc51125744"/>
      <w:bookmarkStart w:id="652" w:name="_Toc51125970"/>
      <w:bookmarkStart w:id="653" w:name="_Toc54428683"/>
      <w:bookmarkStart w:id="654" w:name="_Toc58395965"/>
      <w:bookmarkStart w:id="655" w:name="_Toc58641360"/>
      <w:bookmarkStart w:id="656" w:name="_Toc58641555"/>
      <w:bookmarkStart w:id="657" w:name="_Toc58641637"/>
      <w:bookmarkStart w:id="658" w:name="_Toc58641719"/>
      <w:bookmarkStart w:id="659" w:name="_Toc58641800"/>
      <w:bookmarkStart w:id="660" w:name="_Toc58641881"/>
      <w:bookmarkStart w:id="661" w:name="_Toc58733082"/>
      <w:bookmarkStart w:id="662" w:name="_Toc59423754"/>
      <w:bookmarkStart w:id="663" w:name="_Toc59432945"/>
      <w:bookmarkStart w:id="664" w:name="_Toc59436104"/>
      <w:bookmarkStart w:id="665" w:name="_Toc61839688"/>
      <w:bookmarkStart w:id="666" w:name="_Toc61839831"/>
      <w:bookmarkStart w:id="667" w:name="_Toc61839913"/>
      <w:bookmarkStart w:id="668" w:name="_Toc64190352"/>
      <w:bookmarkStart w:id="669" w:name="_Toc64682618"/>
      <w:bookmarkStart w:id="670" w:name="_Toc64855822"/>
      <w:bookmarkStart w:id="671" w:name="_Toc67821935"/>
      <w:bookmarkStart w:id="672" w:name="_Toc67899255"/>
      <w:bookmarkStart w:id="673" w:name="_Toc67899346"/>
      <w:bookmarkStart w:id="674" w:name="_Toc67905474"/>
      <w:bookmarkStart w:id="675" w:name="_Toc68078708"/>
      <w:bookmarkStart w:id="676" w:name="_Toc68401460"/>
      <w:bookmarkStart w:id="677" w:name="_Toc68513069"/>
      <w:bookmarkStart w:id="678" w:name="_Toc68572754"/>
      <w:bookmarkStart w:id="679" w:name="_Toc68572837"/>
      <w:bookmarkStart w:id="680" w:name="_Toc68934267"/>
      <w:bookmarkStart w:id="681" w:name="_Toc68937027"/>
      <w:bookmarkStart w:id="682" w:name="_Toc70299835"/>
      <w:bookmarkStart w:id="683" w:name="_Toc71527547"/>
      <w:bookmarkStart w:id="684" w:name="_Toc71617243"/>
      <w:bookmarkStart w:id="685" w:name="_Toc73269106"/>
      <w:bookmarkStart w:id="686" w:name="_Toc73269683"/>
      <w:bookmarkStart w:id="687" w:name="_Toc73345111"/>
      <w:bookmarkStart w:id="688" w:name="_Toc73523573"/>
      <w:bookmarkStart w:id="689" w:name="_Toc73523740"/>
      <w:bookmarkStart w:id="690" w:name="_Toc73523955"/>
      <w:bookmarkStart w:id="691" w:name="_Toc74457401"/>
      <w:bookmarkStart w:id="692" w:name="_Toc80158863"/>
      <w:bookmarkStart w:id="693" w:name="_Toc80158915"/>
      <w:bookmarkStart w:id="694" w:name="_Toc80162416"/>
      <w:bookmarkStart w:id="695" w:name="_Toc80511310"/>
      <w:bookmarkStart w:id="696" w:name="_Toc80511361"/>
      <w:bookmarkStart w:id="697" w:name="_Toc80769423"/>
      <w:bookmarkStart w:id="698" w:name="_Toc80770780"/>
      <w:bookmarkStart w:id="699" w:name="_Toc107373705"/>
      <w:bookmarkStart w:id="700" w:name="_Toc125531074"/>
      <w:bookmarkStart w:id="701" w:name="_Toc125531210"/>
      <w:bookmarkStart w:id="702" w:name="_Toc493675054"/>
      <w:bookmarkStart w:id="703" w:name="_Toc495488370"/>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r w:rsidRPr="004D572E">
        <w:rPr>
          <w:b/>
          <w:sz w:val="22"/>
        </w:rPr>
        <w:t>Database</w:t>
      </w:r>
      <w:bookmarkEnd w:id="702"/>
      <w:bookmarkEnd w:id="703"/>
    </w:p>
    <w:p w:rsidR="00E5799B" w:rsidRDefault="00E5799B" w:rsidP="00E5799B">
      <w:pPr>
        <w:widowControl/>
        <w:spacing w:line="240" w:lineRule="auto"/>
        <w:ind w:left="1260"/>
      </w:pPr>
      <w:r w:rsidRPr="00E5799B">
        <w:t xml:space="preserve">The </w:t>
      </w:r>
      <w:r w:rsidR="00FF4768">
        <w:t>e</w:t>
      </w:r>
      <w:r w:rsidR="00E23613">
        <w:t>Coaching database resides on a sql server instance</w:t>
      </w:r>
      <w:r w:rsidR="008A1518">
        <w:t xml:space="preserve"> on a Virtual server </w:t>
      </w:r>
      <w:r w:rsidR="00E23613">
        <w:t xml:space="preserve"> </w:t>
      </w:r>
      <w:r w:rsidR="008A1518">
        <w:t>F3420-ECLDBP01</w:t>
      </w:r>
      <w:r w:rsidR="00E23613">
        <w:t xml:space="preserve">. The database objects are in a schema named ’EC’. All feeds and input files are staged on a file share </w:t>
      </w:r>
    </w:p>
    <w:p w:rsidR="00E23613" w:rsidRPr="00E5799B" w:rsidRDefault="00AF5B77" w:rsidP="00E5799B">
      <w:pPr>
        <w:widowControl/>
        <w:spacing w:line="240" w:lineRule="auto"/>
        <w:ind w:left="1260"/>
      </w:pPr>
      <w:hyperlink r:id="rId20"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704" w:name="_Toc493675055"/>
      <w:bookmarkStart w:id="705" w:name="_Toc495488371"/>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704"/>
      <w:bookmarkEnd w:id="705"/>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374637" w:rsidTr="00284BD3">
        <w:trPr>
          <w:trHeight w:val="396"/>
          <w:tblHeader/>
          <w:jc w:val="center"/>
        </w:trPr>
        <w:tc>
          <w:tcPr>
            <w:tcW w:w="745" w:type="dxa"/>
            <w:shd w:val="clear" w:color="auto" w:fill="E6E6E6"/>
          </w:tcPr>
          <w:p w:rsidR="008355D8" w:rsidRPr="00374637" w:rsidRDefault="008355D8" w:rsidP="00E5799B">
            <w:pPr>
              <w:keepNext/>
              <w:keepLines/>
              <w:widowControl/>
              <w:spacing w:line="240" w:lineRule="auto"/>
              <w:rPr>
                <w:b/>
                <w:bCs/>
              </w:rPr>
            </w:pPr>
          </w:p>
        </w:tc>
        <w:tc>
          <w:tcPr>
            <w:tcW w:w="4209"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Name</w:t>
            </w:r>
          </w:p>
          <w:p w:rsidR="008355D8" w:rsidRPr="00374637" w:rsidRDefault="008355D8" w:rsidP="00E5799B">
            <w:pPr>
              <w:keepNext/>
              <w:keepLines/>
              <w:widowControl/>
              <w:spacing w:line="240" w:lineRule="auto"/>
              <w:jc w:val="center"/>
              <w:rPr>
                <w:b/>
              </w:rPr>
            </w:pPr>
          </w:p>
        </w:tc>
        <w:tc>
          <w:tcPr>
            <w:tcW w:w="4456" w:type="dxa"/>
            <w:shd w:val="clear" w:color="auto" w:fill="E6E6E6"/>
            <w:noWrap/>
            <w:vAlign w:val="center"/>
          </w:tcPr>
          <w:p w:rsidR="008355D8" w:rsidRPr="00374637" w:rsidRDefault="008355D8" w:rsidP="00E5799B">
            <w:pPr>
              <w:keepNext/>
              <w:keepLines/>
              <w:widowControl/>
              <w:spacing w:line="240" w:lineRule="auto"/>
              <w:rPr>
                <w:b/>
                <w:bCs/>
              </w:rPr>
            </w:pPr>
            <w:r w:rsidRPr="00374637">
              <w:rPr>
                <w:b/>
                <w:bCs/>
              </w:rPr>
              <w:t>Table Description</w:t>
            </w:r>
          </w:p>
          <w:p w:rsidR="008355D8" w:rsidRPr="00374637" w:rsidRDefault="008355D8" w:rsidP="00E5799B">
            <w:pPr>
              <w:keepNext/>
              <w:keepLines/>
              <w:widowControl/>
              <w:spacing w:line="240" w:lineRule="auto"/>
              <w:jc w:val="center"/>
              <w:rPr>
                <w:b/>
              </w:rPr>
            </w:pP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keepNext/>
              <w:keepLines/>
              <w:widowControl/>
              <w:spacing w:line="240" w:lineRule="auto"/>
              <w:jc w:val="both"/>
            </w:pPr>
            <w:hyperlink w:anchor="_EC.Coaching_Log" w:history="1">
              <w:r w:rsidR="008355D8" w:rsidRPr="00374637">
                <w:rPr>
                  <w:rStyle w:val="Hyperlink"/>
                </w:rPr>
                <w:t>Coaching_Log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Parent table for storing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keepNext/>
              <w:keepLines/>
              <w:widowControl/>
              <w:numPr>
                <w:ilvl w:val="0"/>
                <w:numId w:val="46"/>
              </w:numPr>
              <w:spacing w:line="240" w:lineRule="auto"/>
            </w:pPr>
            <w:r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keepNext/>
              <w:keepLines/>
              <w:widowControl/>
              <w:spacing w:line="240" w:lineRule="auto"/>
              <w:jc w:val="both"/>
            </w:pPr>
            <w:hyperlink w:anchor="_EC.Coaching_Log_Reason" w:history="1">
              <w:r w:rsidR="008355D8" w:rsidRPr="00374637">
                <w:rPr>
                  <w:rStyle w:val="Hyperlink"/>
                </w:rPr>
                <w:t>Coaching_Log_Reason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keepNext/>
              <w:keepLines/>
              <w:widowControl/>
              <w:spacing w:line="240" w:lineRule="auto"/>
              <w:jc w:val="both"/>
            </w:pPr>
            <w:r w:rsidRPr="00374637">
              <w:t>Child Table for storing Reasons for the Coaching logs.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Employee_Hierarchy" w:history="1">
              <w:r w:rsidR="008355D8" w:rsidRPr="00925D55">
                <w:rPr>
                  <w:rStyle w:val="Hyperlink"/>
                </w:rPr>
                <w:t>Employee_Hierarchy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for storing Employee Information.</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Employee_Hierarchy_Stage" w:history="1">
              <w:r w:rsidR="008355D8" w:rsidRPr="00925D55">
                <w:rPr>
                  <w:rStyle w:val="Hyperlink"/>
                </w:rPr>
                <w:t>Employee_Hierarchy_Stage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Employee Information from PeopleSoft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EmpID_To_SupID_Stage" w:history="1">
              <w:r w:rsidR="008355D8" w:rsidRPr="00925D55">
                <w:rPr>
                  <w:rStyle w:val="Hyperlink"/>
                </w:rPr>
                <w:t>EmpID_To_SupID_Stage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staging the Sup Ids from Aspect eWFM during the Employee Hierarchy load process.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EmployeeID_To_LanID" w:history="1">
              <w:r w:rsidR="008355D8" w:rsidRPr="00925D55">
                <w:rPr>
                  <w:rStyle w:val="Hyperlink"/>
                </w:rPr>
                <w:t>EmployeeID_To_LanID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Employee ID to Lan ID links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CSR_Hierarchy" w:history="1">
              <w:r w:rsidR="008355D8" w:rsidRPr="00925D55">
                <w:rPr>
                  <w:rStyle w:val="Hyperlink"/>
                </w:rPr>
                <w:t>CSR_Hierarchy</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Table used for storing CSR Hierarchy records over time.</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DIM_Coaching_Reason" w:history="1">
              <w:r w:rsidR="008355D8" w:rsidRPr="00925D55">
                <w:rPr>
                  <w:rStyle w:val="Hyperlink"/>
                </w:rPr>
                <w:t>DIM_Coaching_Reason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reason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DIM_Date" w:history="1">
              <w:r w:rsidR="008355D8" w:rsidRPr="00925D55">
                <w:rPr>
                  <w:rStyle w:val="Hyperlink"/>
                </w:rPr>
                <w:t>DIM_Date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Date dimension values.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8355D8" w:rsidP="0095416C">
            <w:pPr>
              <w:pStyle w:val="ListParagraph"/>
              <w:widowControl/>
              <w:numPr>
                <w:ilvl w:val="0"/>
                <w:numId w:val="46"/>
              </w:numPr>
              <w:spacing w:line="240" w:lineRule="auto"/>
            </w:pPr>
            <w:r w:rsidRPr="00374637">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DIM_Site" w:history="1">
              <w:r w:rsidR="008355D8" w:rsidRPr="00925D55">
                <w:rPr>
                  <w:rStyle w:val="Hyperlink"/>
                </w:rPr>
                <w:t>DIM_Site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Static table used for storing Coaching site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DIM_Status" w:history="1">
              <w:r w:rsidR="00FE56D1" w:rsidRPr="00925D55">
                <w:rPr>
                  <w:rStyle w:val="Hyperlink"/>
                </w:rPr>
                <w:t>D</w:t>
              </w:r>
              <w:r w:rsidR="00EE5EDC" w:rsidRPr="00925D55">
                <w:rPr>
                  <w:rStyle w:val="Hyperlink"/>
                </w:rPr>
                <w:t>IM_Status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 xml:space="preserve">Static table </w:t>
            </w:r>
            <w:r w:rsidR="00A53BE8" w:rsidRPr="00374637">
              <w:t>used</w:t>
            </w:r>
            <w:r w:rsidRPr="00374637">
              <w:t xml:space="preserve"> for storing Status values. </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DIM_Source" w:history="1">
              <w:r w:rsidR="00EE5EDC" w:rsidRPr="00925D55">
                <w:rPr>
                  <w:rStyle w:val="Hyperlink"/>
                </w:rPr>
                <w:t>DIM_Source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Coaching source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DIM_Sub_Coaching_Reason" w:history="1">
              <w:r w:rsidR="00EE5EDC" w:rsidRPr="00925D55">
                <w:rPr>
                  <w:rStyle w:val="Hyperlink"/>
                </w:rPr>
                <w:t>DIM_Sub_Coaching_Reason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Static table used for storing sub Coaching reason values.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Quality_Coaching_Stage" w:history="1">
              <w:r w:rsidR="00EE5EDC" w:rsidRPr="00925D55">
                <w:rPr>
                  <w:rStyle w:val="Hyperlink"/>
                </w:rPr>
                <w:t>Quality_Coaching_Stage</w:t>
              </w:r>
            </w:hyperlink>
          </w:p>
          <w:p w:rsidR="00EE5EDC" w:rsidRPr="00374637" w:rsidRDefault="00EE5EDC"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Quality evaluations from IQS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Quality__Coaching_Rejected" w:history="1">
              <w:r w:rsidR="00EE5EDC" w:rsidRPr="00925D55">
                <w:rPr>
                  <w:rStyle w:val="Hyperlink"/>
                </w:rPr>
                <w:t>Quality_Coaching_Rejected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Quality evaluations from IQS during the insert into Coaching_Log table. Logs are rejected when a Lan ID cannot be looked up for an incoming Employee ID in the file.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_Quality_Coaching_Fact" w:history="1">
              <w:r w:rsidR="00EE5EDC" w:rsidRPr="00925D55">
                <w:rPr>
                  <w:rStyle w:val="Hyperlink"/>
                </w:rPr>
                <w:t>Quality_Coaching_Fact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lastRenderedPageBreak/>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Quality_FileList" w:history="1">
              <w:r w:rsidR="00EE5EDC" w:rsidRPr="00925D55">
                <w:rPr>
                  <w:rStyle w:val="Hyperlink"/>
                </w:rPr>
                <w:t>Quality_FileList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Quality file names and Load dates.</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Outlier_Coaching_Stage" w:history="1">
              <w:r w:rsidR="00EE5EDC" w:rsidRPr="009B4631">
                <w:rPr>
                  <w:rStyle w:val="Hyperlink"/>
                </w:rPr>
                <w:t>Outlier_Coaching_Stage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staging the OMR records during the insert into Coaching_Log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Outlier_Coaching_Rejected" w:history="1">
              <w:r w:rsidR="00EE5EDC" w:rsidRPr="009B4631">
                <w:rPr>
                  <w:rStyle w:val="Hyperlink"/>
                </w:rPr>
                <w:t>Outlier_Coaching_Rejected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rejected OMR records during the insert into Coaching_Log table. Logs are rejected when an incoming Lan ID does not exist in the Employee_Hierarchy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Outlier_Coaching_Fact" w:history="1">
              <w:r w:rsidR="00EE5EDC" w:rsidRPr="009B4631">
                <w:rPr>
                  <w:rStyle w:val="Hyperlink"/>
                </w:rPr>
                <w:t>Outlier_Coaching_Fact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982319" w:rsidP="00B95E9D">
            <w:pPr>
              <w:widowControl/>
              <w:spacing w:line="240" w:lineRule="auto"/>
              <w:jc w:val="both"/>
            </w:pPr>
            <w:r w:rsidRPr="00374637">
              <w:t>Table used for storing Outliers source records loaded into the Coaching Log table.</w:t>
            </w:r>
          </w:p>
        </w:tc>
      </w:tr>
      <w:tr w:rsidR="00EE5EDC"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Pr="00374637" w:rsidRDefault="00EE5EDC" w:rsidP="0095416C">
            <w:pPr>
              <w:pStyle w:val="ListParagraph"/>
              <w:widowControl/>
              <w:numPr>
                <w:ilvl w:val="0"/>
                <w:numId w:val="46"/>
              </w:numPr>
              <w:spacing w:line="240" w:lineRule="auto"/>
            </w:pPr>
            <w:r w:rsidRPr="00374637">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374637" w:rsidRDefault="00AF5B77" w:rsidP="00B95E9D">
            <w:pPr>
              <w:widowControl/>
              <w:spacing w:line="240" w:lineRule="auto"/>
              <w:jc w:val="both"/>
            </w:pPr>
            <w:hyperlink w:anchor="_EC.Outlier_FileList" w:history="1">
              <w:r w:rsidR="00EE5EDC" w:rsidRPr="009B4631">
                <w:rPr>
                  <w:rStyle w:val="Hyperlink"/>
                </w:rPr>
                <w:t>Outlier_FileList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374637" w:rsidRDefault="00EE5EDC" w:rsidP="00B95E9D">
            <w:pPr>
              <w:widowControl/>
              <w:spacing w:line="240" w:lineRule="auto"/>
              <w:jc w:val="both"/>
            </w:pPr>
            <w:r w:rsidRPr="00374637">
              <w:t>Table used for storing the OMR file names and Load dates.</w:t>
            </w:r>
          </w:p>
        </w:tc>
      </w:tr>
      <w:tr w:rsidR="008355D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Pr="00374637" w:rsidRDefault="006C52E0" w:rsidP="0095416C">
            <w:pPr>
              <w:pStyle w:val="ListParagraph"/>
              <w:widowControl/>
              <w:numPr>
                <w:ilvl w:val="0"/>
                <w:numId w:val="46"/>
              </w:numPr>
              <w:spacing w:line="240" w:lineRule="auto"/>
            </w:pPr>
            <w:r w:rsidRPr="00374637">
              <w:t>2</w:t>
            </w:r>
            <w:r w:rsidR="00EE5EDC" w:rsidRPr="00374637">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374637" w:rsidRDefault="00AF5B77" w:rsidP="00B95E9D">
            <w:pPr>
              <w:widowControl/>
              <w:spacing w:line="240" w:lineRule="auto"/>
              <w:jc w:val="both"/>
            </w:pPr>
            <w:hyperlink w:anchor="_EC.Historical_Dashboard_ACL" w:history="1">
              <w:r w:rsidR="008355D8" w:rsidRPr="009B4631">
                <w:rPr>
                  <w:rStyle w:val="Hyperlink"/>
                </w:rPr>
                <w:t>Historical_Dashboard_ACL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374637" w:rsidRDefault="008355D8" w:rsidP="00B95E9D">
            <w:pPr>
              <w:widowControl/>
              <w:spacing w:line="240" w:lineRule="auto"/>
              <w:jc w:val="both"/>
            </w:pPr>
            <w:r w:rsidRPr="00374637">
              <w:t xml:space="preserve">Table used for storing user records that do not fall into the regular hierarchy to provide access to the historical dashboards. </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DIM_Module" w:history="1">
              <w:r w:rsidR="00A53BE8" w:rsidRPr="009B4631">
                <w:rPr>
                  <w:rStyle w:val="Hyperlink"/>
                </w:rPr>
                <w:t>DIM_Module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Static table used for storing Module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Employee_Selection" w:history="1">
              <w:r w:rsidR="00A53BE8" w:rsidRPr="009B4631">
                <w:rPr>
                  <w:rStyle w:val="Hyperlink"/>
                </w:rPr>
                <w:t>Employee_Selection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A53BE8" w:rsidP="00B95E9D">
            <w:pPr>
              <w:widowControl/>
              <w:spacing w:line="240" w:lineRule="auto"/>
              <w:jc w:val="both"/>
            </w:pPr>
            <w:r w:rsidRPr="00374637">
              <w:t xml:space="preserve">Static table used to map the </w:t>
            </w:r>
            <w:r w:rsidR="00CC3925" w:rsidRPr="00374637">
              <w:t>job codes of employees that will be eligible for eCL’s under a specific module.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Module_Submission" w:history="1">
              <w:r w:rsidR="00A53BE8" w:rsidRPr="009B4631">
                <w:rPr>
                  <w:rStyle w:val="Hyperlink"/>
                </w:rPr>
                <w:t>Module_Submission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that maps job codes to the modules that uses can make submissions for.</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DIM_Program" w:history="1">
              <w:r w:rsidR="00A53BE8" w:rsidRPr="009B4631">
                <w:rPr>
                  <w:rStyle w:val="Hyperlink"/>
                </w:rPr>
                <w:t>DIM_Program</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to store the program values.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Coaching_Reason_Selection" w:history="1">
              <w:r w:rsidR="00A53BE8" w:rsidRPr="009B4631">
                <w:rPr>
                  <w:rStyle w:val="Hyperlink"/>
                </w:rPr>
                <w:t>Coaching_Reason_Selection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contains all attributes of the Coaching Reasons available across all modules.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CallID_Selection" w:history="1">
              <w:r w:rsidR="00A53BE8" w:rsidRPr="009B4631">
                <w:rPr>
                  <w:rStyle w:val="Hyperlink"/>
                </w:rPr>
                <w:t>CallID_Selection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A static table that stored the different call IDs that can be captured during an eCL submission along with the format for that ID.</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A53BE8" w:rsidP="0095416C">
            <w:pPr>
              <w:pStyle w:val="ListParagraph"/>
              <w:widowControl/>
              <w:numPr>
                <w:ilvl w:val="0"/>
                <w:numId w:val="46"/>
              </w:numPr>
              <w:spacing w:line="240" w:lineRule="auto"/>
            </w:pPr>
            <w:r w:rsidRPr="00374637">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Pr="00374637" w:rsidRDefault="00AF5B77" w:rsidP="00B95E9D">
            <w:pPr>
              <w:jc w:val="both"/>
              <w:rPr>
                <w:color w:val="000000"/>
              </w:rPr>
            </w:pPr>
            <w:hyperlink w:anchor="_EC.Email_Notifications" w:history="1">
              <w:r w:rsidR="00A53BE8" w:rsidRPr="009B4631">
                <w:rPr>
                  <w:rStyle w:val="Hyperlink"/>
                </w:rPr>
                <w:t>Email_Notifications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CC3925" w:rsidP="00B95E9D">
            <w:pPr>
              <w:widowControl/>
              <w:spacing w:line="240" w:lineRule="auto"/>
              <w:jc w:val="both"/>
            </w:pPr>
            <w:r w:rsidRPr="00374637">
              <w:t>Static table used for storing Email attributes for all modules.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lastRenderedPageBreak/>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F5B77" w:rsidP="00B95E9D">
            <w:pPr>
              <w:keepNext/>
              <w:keepLines/>
              <w:widowControl/>
              <w:spacing w:line="240" w:lineRule="auto"/>
              <w:jc w:val="both"/>
            </w:pPr>
            <w:hyperlink w:anchor="_EC.Warning_Log" w:history="1">
              <w:r w:rsidR="0014316A" w:rsidRPr="009B4631">
                <w:rPr>
                  <w:rStyle w:val="Hyperlink"/>
                </w:rPr>
                <w:t>Warning_Log</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Parent table for storing Warning logs.</w:t>
            </w:r>
          </w:p>
        </w:tc>
      </w:tr>
      <w:tr w:rsidR="0014316A"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Pr="00374637" w:rsidRDefault="0014316A" w:rsidP="0095416C">
            <w:pPr>
              <w:pStyle w:val="ListParagraph"/>
              <w:keepNext/>
              <w:keepLines/>
              <w:widowControl/>
              <w:numPr>
                <w:ilvl w:val="0"/>
                <w:numId w:val="46"/>
              </w:numPr>
              <w:spacing w:line="240" w:lineRule="auto"/>
            </w:pPr>
            <w:r w:rsidRPr="00374637">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374637" w:rsidRDefault="00AF5B77" w:rsidP="00B95E9D">
            <w:pPr>
              <w:keepNext/>
              <w:keepLines/>
              <w:widowControl/>
              <w:spacing w:line="240" w:lineRule="auto"/>
              <w:jc w:val="both"/>
            </w:pPr>
            <w:hyperlink w:anchor="_EC.Warning_Log_Reason" w:history="1">
              <w:r w:rsidR="0014316A" w:rsidRPr="009B4631">
                <w:rPr>
                  <w:rStyle w:val="Hyperlink"/>
                </w:rPr>
                <w:t>Warning_Log_Reason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374637" w:rsidRDefault="0014316A" w:rsidP="00B95E9D">
            <w:pPr>
              <w:keepNext/>
              <w:keepLines/>
              <w:widowControl/>
              <w:spacing w:line="240" w:lineRule="auto"/>
              <w:jc w:val="both"/>
            </w:pPr>
            <w:r w:rsidRPr="00374637">
              <w:t>Child Table for storing Reasons for the Warning logs.</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F5B77" w:rsidP="00B95E9D">
            <w:pPr>
              <w:widowControl/>
              <w:spacing w:line="240" w:lineRule="auto"/>
              <w:jc w:val="both"/>
            </w:pPr>
            <w:hyperlink w:anchor="_EC.ETS_Coaching_Stage" w:history="1">
              <w:r w:rsidR="00DA3803" w:rsidRPr="009B4631">
                <w:rPr>
                  <w:rStyle w:val="Hyperlink"/>
                </w:rPr>
                <w:t>ETS_Coaching_Stage</w:t>
              </w:r>
            </w:hyperlink>
          </w:p>
          <w:p w:rsidR="00DA3803" w:rsidRPr="00374637" w:rsidRDefault="00DA3803" w:rsidP="00B95E9D">
            <w:pPr>
              <w:widowControl/>
              <w:spacing w:line="240" w:lineRule="auto"/>
              <w:jc w:val="both"/>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staging the ETS records during the insert into Coaching_Log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F5B77" w:rsidP="00B95E9D">
            <w:pPr>
              <w:widowControl/>
              <w:spacing w:line="240" w:lineRule="auto"/>
              <w:jc w:val="both"/>
            </w:pPr>
            <w:hyperlink w:anchor="_EC.ETS_Coaching_Fact" w:history="1">
              <w:r w:rsidR="00DA3803" w:rsidRPr="009B4631">
                <w:rPr>
                  <w:rStyle w:val="Hyperlink"/>
                </w:rPr>
                <w:t>ETS_Coaching_Fact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ETS source records loaded into the Coaching Log table.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F5B77" w:rsidP="00B95E9D">
            <w:pPr>
              <w:widowControl/>
              <w:spacing w:line="240" w:lineRule="auto"/>
              <w:jc w:val="both"/>
            </w:pPr>
            <w:hyperlink w:anchor="_EC.ETS_Coaching_Rejected" w:history="1">
              <w:r w:rsidR="00DA3803" w:rsidRPr="009B4631">
                <w:rPr>
                  <w:rStyle w:val="Hyperlink"/>
                </w:rPr>
                <w:t>ETS_Coaching_Rejected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rejected ETS records during the insert into Coaching_Log table. Logs are rejected when a record does not belong to a CSR or Supervisor job code.</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F5B77" w:rsidP="00B95E9D">
            <w:pPr>
              <w:widowControl/>
              <w:spacing w:line="240" w:lineRule="auto"/>
              <w:jc w:val="both"/>
            </w:pPr>
            <w:hyperlink w:anchor="_EC.ETS_Description" w:history="1">
              <w:r w:rsidR="00DA3803" w:rsidRPr="009B4631">
                <w:rPr>
                  <w:rStyle w:val="Hyperlink"/>
                </w:rPr>
                <w:t>ETS_Description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to store the 2-4 letter Report Code, Description and the hardcoded Description for the Report.</w:t>
            </w:r>
          </w:p>
        </w:tc>
      </w:tr>
      <w:tr w:rsidR="00A53BE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Pr="00374637" w:rsidRDefault="00DA3803" w:rsidP="0095416C">
            <w:pPr>
              <w:pStyle w:val="ListParagraph"/>
              <w:widowControl/>
              <w:numPr>
                <w:ilvl w:val="0"/>
                <w:numId w:val="46"/>
              </w:numPr>
              <w:spacing w:line="240" w:lineRule="auto"/>
            </w:pPr>
            <w:r w:rsidRPr="00374637">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Pr="00374637" w:rsidRDefault="00AF5B77" w:rsidP="00B95E9D">
            <w:pPr>
              <w:widowControl/>
              <w:spacing w:line="240" w:lineRule="auto"/>
              <w:jc w:val="both"/>
            </w:pPr>
            <w:hyperlink w:anchor="_EC.ETS_FileList" w:history="1">
              <w:r w:rsidR="00DA3803" w:rsidRPr="009B4631">
                <w:rPr>
                  <w:rStyle w:val="Hyperlink"/>
                </w:rPr>
                <w:t>ETS_FileList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Pr="00374637" w:rsidRDefault="00754E0B" w:rsidP="00B95E9D">
            <w:pPr>
              <w:widowControl/>
              <w:spacing w:line="240" w:lineRule="auto"/>
              <w:jc w:val="both"/>
            </w:pPr>
            <w:r w:rsidRPr="00374637">
              <w:t>Table used for storing the ETS file names and Load dates.</w:t>
            </w:r>
          </w:p>
        </w:tc>
      </w:tr>
      <w:tr w:rsidR="00754E0B"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Pr="00374637" w:rsidRDefault="00754E0B" w:rsidP="0095416C">
            <w:pPr>
              <w:pStyle w:val="ListParagraph"/>
              <w:widowControl/>
              <w:numPr>
                <w:ilvl w:val="0"/>
                <w:numId w:val="46"/>
              </w:numPr>
              <w:spacing w:line="240" w:lineRule="auto"/>
            </w:pPr>
            <w:r w:rsidRPr="00374637">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Pr="00374637" w:rsidRDefault="00AF5B77" w:rsidP="00B95E9D">
            <w:pPr>
              <w:widowControl/>
              <w:spacing w:line="240" w:lineRule="auto"/>
              <w:jc w:val="both"/>
            </w:pPr>
            <w:hyperlink w:anchor="_EC.DIM_Bahavior" w:history="1">
              <w:r w:rsidR="00C07721" w:rsidRPr="009B4631">
                <w:rPr>
                  <w:rStyle w:val="Hyperlink"/>
                </w:rPr>
                <w:t>DIM_Behavior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374637" w:rsidRDefault="00C07721" w:rsidP="00B95E9D">
            <w:pPr>
              <w:widowControl/>
              <w:spacing w:line="240" w:lineRule="auto"/>
              <w:jc w:val="both"/>
            </w:pPr>
            <w:r w:rsidRPr="00374637">
              <w:t>Static table used to store the behavior values for training Module. Used in place of program used by other Modules.</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F5B77" w:rsidP="00B95E9D">
            <w:pPr>
              <w:widowControl/>
              <w:spacing w:line="240" w:lineRule="auto"/>
              <w:jc w:val="both"/>
            </w:pPr>
            <w:hyperlink w:anchor="_EC.Survey_DIM_Type" w:history="1">
              <w:r w:rsidR="00B15407" w:rsidRPr="009B4631">
                <w:rPr>
                  <w:rStyle w:val="Hyperlink"/>
                </w:rPr>
                <w:t>Survey_DIM_Type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type of Surveys that can exist.</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F5B77" w:rsidP="00B95E9D">
            <w:pPr>
              <w:widowControl/>
              <w:spacing w:line="240" w:lineRule="auto"/>
              <w:jc w:val="both"/>
            </w:pPr>
            <w:hyperlink w:anchor="_EC.Survey_DIM_Question" w:history="1">
              <w:r w:rsidR="00B15407" w:rsidRPr="009B4631">
                <w:rPr>
                  <w:rStyle w:val="Hyperlink"/>
                </w:rPr>
                <w:t>Survey_DIM_Question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 xml:space="preserve">Table to hold the diffrent Questions that can be </w:t>
            </w:r>
            <w:r w:rsidR="00B13342" w:rsidRPr="00374637">
              <w:t>used in</w:t>
            </w:r>
            <w:r w:rsidRPr="00374637">
              <w:t xml:space="preserve">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F5B77" w:rsidP="00B95E9D">
            <w:pPr>
              <w:widowControl/>
              <w:spacing w:line="240" w:lineRule="auto"/>
              <w:jc w:val="both"/>
            </w:pPr>
            <w:hyperlink w:anchor="_EC.Survey_DIM_Response" w:history="1">
              <w:r w:rsidR="00B15407" w:rsidRPr="009B4631">
                <w:rPr>
                  <w:rStyle w:val="Hyperlink"/>
                </w:rPr>
                <w:t>Survey_DIM_Response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the diffrent Responses possible for a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F5B77" w:rsidP="00B95E9D">
            <w:pPr>
              <w:widowControl/>
              <w:spacing w:line="240" w:lineRule="auto"/>
              <w:jc w:val="both"/>
            </w:pPr>
            <w:hyperlink w:anchor="_EC.Survey_DIM_QAnswer" w:history="1">
              <w:r w:rsidR="00B15407" w:rsidRPr="009B4631">
                <w:rPr>
                  <w:rStyle w:val="Hyperlink"/>
                </w:rPr>
                <w:t>Survey_DIM_QAnswer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B15407" w:rsidP="00B95E9D">
            <w:pPr>
              <w:widowControl/>
              <w:spacing w:line="240" w:lineRule="auto"/>
              <w:jc w:val="both"/>
            </w:pPr>
            <w:r w:rsidRPr="00374637">
              <w:t>Table to hold all possible responses to a question for a specific survey Type.</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F5B77" w:rsidP="00B95E9D">
            <w:pPr>
              <w:widowControl/>
              <w:spacing w:line="240" w:lineRule="auto"/>
              <w:jc w:val="both"/>
            </w:pPr>
            <w:hyperlink w:anchor="_EC.Survey_Response_Header" w:history="1">
              <w:r w:rsidR="00B15407" w:rsidRPr="009B4631">
                <w:rPr>
                  <w:rStyle w:val="Hyperlink"/>
                </w:rPr>
                <w:t>Survey_Response_Header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Survey header records. One record per survey that gets inserted by automated process and gets updated when employee completes Survey.</w:t>
            </w:r>
          </w:p>
        </w:tc>
      </w:tr>
      <w:tr w:rsidR="00B15407"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5407" w:rsidRPr="00374637" w:rsidRDefault="00B15407" w:rsidP="0095416C">
            <w:pPr>
              <w:pStyle w:val="ListParagraph"/>
              <w:widowControl/>
              <w:numPr>
                <w:ilvl w:val="0"/>
                <w:numId w:val="46"/>
              </w:numPr>
              <w:spacing w:line="240" w:lineRule="auto"/>
            </w:pPr>
            <w:r w:rsidRPr="00374637">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5407" w:rsidRPr="00374637" w:rsidRDefault="00AF5B77" w:rsidP="00B95E9D">
            <w:pPr>
              <w:widowControl/>
              <w:spacing w:line="240" w:lineRule="auto"/>
              <w:jc w:val="both"/>
            </w:pPr>
            <w:hyperlink w:anchor="_EC.Survey_Response_Detail" w:history="1">
              <w:r w:rsidR="00B15407" w:rsidRPr="009B4631">
                <w:rPr>
                  <w:rStyle w:val="Hyperlink"/>
                </w:rPr>
                <w:t>Survey_</w:t>
              </w:r>
              <w:r w:rsidR="009B4631" w:rsidRPr="009B4631">
                <w:rPr>
                  <w:rStyle w:val="Hyperlink"/>
                </w:rPr>
                <w:t>R</w:t>
              </w:r>
              <w:r w:rsidR="00B15407" w:rsidRPr="009B4631">
                <w:rPr>
                  <w:rStyle w:val="Hyperlink"/>
                </w:rPr>
                <w:t>esponse_Detail</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15407" w:rsidRPr="00374637" w:rsidRDefault="009C6285" w:rsidP="00B95E9D">
            <w:pPr>
              <w:widowControl/>
              <w:spacing w:line="240" w:lineRule="auto"/>
              <w:jc w:val="both"/>
            </w:pPr>
            <w:r w:rsidRPr="00374637">
              <w:t>Table to hold Employee Survey responses. One record per every question in the Survey. One to many relationship between the survey header and Detail tables.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lastRenderedPageBreak/>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Training_Coaching_Stage" w:history="1">
              <w:r w:rsidR="00EB3B6D" w:rsidRPr="009B4631">
                <w:rPr>
                  <w:rStyle w:val="Hyperlink"/>
                </w:rPr>
                <w:t>Training_Coaching_Stage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 Training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Training_Coaching_Rejected" w:history="1">
              <w:r w:rsidR="00EB3B6D" w:rsidRPr="009B4631">
                <w:rPr>
                  <w:rStyle w:val="Hyperlink"/>
                </w:rPr>
                <w:t>Training_Coaching_Rejected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rejected Training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Training_Coaching_Fact" w:history="1">
              <w:r w:rsidR="00EB3B6D" w:rsidRPr="009B4631">
                <w:rPr>
                  <w:rStyle w:val="Hyperlink"/>
                </w:rPr>
                <w:t>Training_Coaching_Fact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Training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Training_FileList" w:history="1">
              <w:r w:rsidR="00EB3B6D" w:rsidRPr="009B4631">
                <w:rPr>
                  <w:rStyle w:val="Hyperlink"/>
                </w:rPr>
                <w:t>Training_FileList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storing the Training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_Generic_Coaching_Stage" w:history="1">
              <w:r w:rsidR="006E260C" w:rsidRPr="00EA3A0C">
                <w:rPr>
                  <w:rStyle w:val="Hyperlink"/>
                </w:rPr>
                <w:t>Generic</w:t>
              </w:r>
              <w:r w:rsidR="00EB3B6D" w:rsidRPr="00EA3A0C">
                <w:rPr>
                  <w:rStyle w:val="Hyperlink"/>
                </w:rPr>
                <w:t>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Table used for staging the</w:t>
            </w:r>
            <w:r w:rsidR="006E260C" w:rsidRPr="00374637">
              <w:t xml:space="preserve"> Generic</w:t>
            </w:r>
            <w:r w:rsidRPr="00374637">
              <w:t xml:space="preserve"> feed records during the insert into Coaching_Log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_Generic_Coaching_Rejected" w:history="1">
              <w:r w:rsidR="006E260C" w:rsidRPr="00EA3A0C">
                <w:rPr>
                  <w:rStyle w:val="Hyperlink"/>
                </w:rPr>
                <w:t>Generic</w:t>
              </w:r>
              <w:r w:rsidR="00EB3B6D" w:rsidRPr="00EA3A0C">
                <w:rPr>
                  <w:rStyle w:val="Hyperlink"/>
                </w:rPr>
                <w:t>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rejected </w:t>
            </w:r>
            <w:r w:rsidR="006E260C" w:rsidRPr="00374637">
              <w:t>Generic</w:t>
            </w:r>
            <w:r w:rsidRPr="00374637">
              <w:t xml:space="preserve"> feed records during the insert into Coaching_Log table. Logs are rejected when an incoming Lan CSR ID does not exist as Active in the Employee_Hierarchy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_Generic_Coaching_Fact" w:history="1">
              <w:r w:rsidR="006E260C" w:rsidRPr="00EA3A0C">
                <w:rPr>
                  <w:rStyle w:val="Hyperlink"/>
                </w:rPr>
                <w:t>Generic</w:t>
              </w:r>
              <w:r w:rsidR="00EB3B6D" w:rsidRPr="00EA3A0C">
                <w:rPr>
                  <w:rStyle w:val="Hyperlink"/>
                </w:rPr>
                <w:t>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w:t>
            </w:r>
            <w:r w:rsidR="006E260C" w:rsidRPr="00374637">
              <w:t>Generic</w:t>
            </w:r>
            <w:r w:rsidRPr="00374637">
              <w:t xml:space="preserve"> feed source records loaded into the Coaching Log table.</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EB3B6D" w:rsidP="0095416C">
            <w:pPr>
              <w:pStyle w:val="ListParagraph"/>
              <w:widowControl/>
              <w:numPr>
                <w:ilvl w:val="0"/>
                <w:numId w:val="46"/>
              </w:numPr>
              <w:spacing w:line="240" w:lineRule="auto"/>
            </w:pPr>
            <w:r w:rsidRPr="00374637">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_Generic_FileList" w:history="1">
              <w:r w:rsidR="006E260C" w:rsidRPr="00EA3A0C">
                <w:rPr>
                  <w:rStyle w:val="Hyperlink"/>
                </w:rPr>
                <w:t>Generic</w:t>
              </w:r>
              <w:r w:rsidR="00EB3B6D" w:rsidRPr="00EA3A0C">
                <w:rPr>
                  <w:rStyle w:val="Hyperlink"/>
                </w:rPr>
                <w:t>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EB3B6D" w:rsidP="00B95E9D">
            <w:pPr>
              <w:widowControl/>
              <w:spacing w:line="240" w:lineRule="auto"/>
              <w:jc w:val="both"/>
            </w:pPr>
            <w:r w:rsidRPr="00374637">
              <w:t xml:space="preserve">Table used for storing the </w:t>
            </w:r>
            <w:r w:rsidR="006E260C" w:rsidRPr="00374637">
              <w:t>Generic</w:t>
            </w:r>
            <w:r w:rsidRPr="00374637">
              <w:t xml:space="preserve"> feed file names and Load dates.</w:t>
            </w:r>
          </w:p>
        </w:tc>
      </w:tr>
      <w:tr w:rsidR="00EB3B6D"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B3B6D" w:rsidRPr="00374637" w:rsidRDefault="00A579A2" w:rsidP="0095416C">
            <w:pPr>
              <w:pStyle w:val="ListParagraph"/>
              <w:widowControl/>
              <w:numPr>
                <w:ilvl w:val="0"/>
                <w:numId w:val="46"/>
              </w:numPr>
              <w:spacing w:line="240" w:lineRule="auto"/>
            </w:pPr>
            <w:r w:rsidRPr="00374637">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B3B6D" w:rsidRPr="00374637" w:rsidRDefault="00AF5B77" w:rsidP="00B95E9D">
            <w:pPr>
              <w:widowControl/>
              <w:spacing w:line="240" w:lineRule="auto"/>
              <w:jc w:val="both"/>
            </w:pPr>
            <w:hyperlink w:anchor="_EC.HR_Hierarchy_Stage" w:history="1">
              <w:r w:rsidR="00A579A2" w:rsidRPr="00EA3A0C">
                <w:rPr>
                  <w:rStyle w:val="Hyperlink"/>
                </w:rPr>
                <w:t>HR_Hierarchy_Stage]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B3B6D" w:rsidRPr="00374637" w:rsidRDefault="00A579A2" w:rsidP="00B95E9D">
            <w:pPr>
              <w:widowControl/>
              <w:spacing w:line="240" w:lineRule="auto"/>
              <w:jc w:val="both"/>
            </w:pPr>
            <w:r w:rsidRPr="00374637">
              <w:t>Table sued to stage employee information from supplementary HR file before merging to general Employee_Hierarchy staging table.</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jc w:val="both"/>
            </w:pPr>
            <w:r w:rsidRPr="00374637">
              <w:t>5</w:t>
            </w:r>
            <w:r w:rsidR="00481AB8">
              <w:t>4</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F5B77" w:rsidP="00B95E9D">
            <w:pPr>
              <w:widowControl/>
              <w:spacing w:line="240" w:lineRule="auto"/>
              <w:jc w:val="both"/>
            </w:pPr>
            <w:hyperlink w:anchor="_EC.AT_Coaching_Inactivation_Reactiv" w:history="1">
              <w:r w:rsidR="00284BD3" w:rsidRPr="00EA3A0C">
                <w:rPr>
                  <w:rStyle w:val="Hyperlink"/>
                </w:rPr>
                <w:t>AT_Coaching_Inactivation_Reactivation_Audit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5</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F5B77" w:rsidP="00B95E9D">
            <w:pPr>
              <w:widowControl/>
              <w:spacing w:line="240" w:lineRule="auto"/>
              <w:jc w:val="both"/>
            </w:pPr>
            <w:hyperlink w:anchor="_EC.AT_Warning_Inactivation_Reactiva" w:history="1">
              <w:r w:rsidR="00284BD3" w:rsidRPr="00EA3A0C">
                <w:rPr>
                  <w:rStyle w:val="Hyperlink"/>
                </w:rPr>
                <w:t>AT_Warning_Inactivation_Reactivation_Audit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Warning Inactivations and Reactivations.</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5</w:t>
            </w:r>
            <w:r w:rsidR="00481AB8">
              <w:t>6</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AF5B77" w:rsidP="00B95E9D">
            <w:pPr>
              <w:widowControl/>
              <w:spacing w:line="240" w:lineRule="auto"/>
              <w:jc w:val="both"/>
            </w:pPr>
            <w:hyperlink w:anchor="_EC.AT_Coaching_Reassignment_Audit" w:history="1">
              <w:r w:rsidR="00284BD3" w:rsidRPr="00EA3A0C">
                <w:rPr>
                  <w:rStyle w:val="Hyperlink"/>
                </w:rPr>
                <w:t xml:space="preserve"> AT_Coaching_Reassignment_Audit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Table to store the Audit trail for Coaching Reassignments.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 w:history="1">
              <w:r w:rsidRPr="00EA3A0C">
                <w:rPr>
                  <w:rStyle w:val="Hyperlink"/>
                </w:rPr>
                <w:t>AT_User</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users authorized to access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AT_Role" w:history="1">
              <w:r w:rsidR="00481AB8" w:rsidRPr="00EA3A0C">
                <w:rPr>
                  <w:rStyle w:val="Hyperlink"/>
                </w:rPr>
                <w:t xml:space="preserve"> AT_Role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possible Roles to control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User_Role_Link" w:history="1">
              <w:r w:rsidRPr="00EA3A0C">
                <w:rPr>
                  <w:rStyle w:val="Hyperlink"/>
                </w:rPr>
                <w:t>AT_User_Role_Link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link records for users by role. There is a row for every Role a user can have.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Entitlement" w:history="1">
              <w:r w:rsidRPr="00EA3A0C">
                <w:rPr>
                  <w:rStyle w:val="Hyperlink"/>
                </w:rPr>
                <w:t>AT_Entitlement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Entitlement or Functions that can be performed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481AB8" w:rsidP="00B95E9D">
            <w:pPr>
              <w:widowControl/>
              <w:spacing w:line="240" w:lineRule="auto"/>
              <w:jc w:val="both"/>
            </w:pPr>
            <w:r w:rsidRPr="00374637">
              <w:t xml:space="preserve"> </w:t>
            </w:r>
            <w:hyperlink w:anchor="_EC.AT_Role_Entitlement_Link" w:history="1">
              <w:r w:rsidRPr="00EA3A0C">
                <w:rPr>
                  <w:rStyle w:val="Hyperlink"/>
                </w:rPr>
                <w:t>AT_Role_Entitlement_Link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A Table that stores the list of Functions or entitlements a defined Role can perform.</w:t>
            </w:r>
          </w:p>
        </w:tc>
      </w:tr>
      <w:tr w:rsidR="00284BD3"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84BD3" w:rsidRPr="00374637" w:rsidRDefault="00284BD3" w:rsidP="0095416C">
            <w:pPr>
              <w:pStyle w:val="ListParagraph"/>
              <w:widowControl/>
              <w:numPr>
                <w:ilvl w:val="0"/>
                <w:numId w:val="46"/>
              </w:numPr>
              <w:spacing w:line="240" w:lineRule="auto"/>
            </w:pPr>
            <w:r w:rsidRPr="00374637">
              <w:t>6</w:t>
            </w:r>
            <w:r w:rsidR="00481AB8">
              <w:t>2</w:t>
            </w:r>
            <w:r w:rsidRPr="00374637">
              <w:t>.</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84BD3" w:rsidRPr="00374637" w:rsidRDefault="00284BD3" w:rsidP="00B95E9D">
            <w:pPr>
              <w:widowControl/>
              <w:spacing w:line="240" w:lineRule="auto"/>
              <w:jc w:val="both"/>
            </w:pPr>
            <w:r w:rsidRPr="00374637">
              <w:t xml:space="preserve"> </w:t>
            </w:r>
            <w:hyperlink w:anchor="_EC.AT_Action_Reasons" w:history="1">
              <w:r w:rsidRPr="00EA3A0C">
                <w:rPr>
                  <w:rStyle w:val="Hyperlink"/>
                </w:rPr>
                <w:t>AT_Action_Reasons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84BD3" w:rsidRPr="00374637" w:rsidRDefault="00156769" w:rsidP="00B95E9D">
            <w:pPr>
              <w:widowControl/>
              <w:spacing w:line="240" w:lineRule="auto"/>
              <w:jc w:val="both"/>
            </w:pPr>
            <w:r w:rsidRPr="00374637">
              <w:t xml:space="preserve">Table to store the list of Reasons that will be available in the drop </w:t>
            </w:r>
            <w:r w:rsidR="006149EC" w:rsidRPr="00374637">
              <w:t xml:space="preserve">down for </w:t>
            </w:r>
            <w:r w:rsidRPr="00374637">
              <w:t xml:space="preserve">each </w:t>
            </w:r>
            <w:r w:rsidR="006149EC" w:rsidRPr="00374637">
              <w:t xml:space="preserve">of the </w:t>
            </w:r>
            <w:r w:rsidRPr="00374637">
              <w:t>Action</w:t>
            </w:r>
            <w:r w:rsidR="006149EC" w:rsidRPr="00374637">
              <w:t>s</w:t>
            </w:r>
            <w:r w:rsidRPr="00374637">
              <w:t xml:space="preserv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AT_Module_Access" w:history="1">
              <w:r w:rsidR="00481AB8" w:rsidRPr="00EA3A0C">
                <w:rPr>
                  <w:rStyle w:val="Hyperlink"/>
                </w:rPr>
                <w:t>AT_Module_Access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store the list of Modules that each user can access or manage from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AT_Role_Access" w:history="1">
              <w:r w:rsidR="00481AB8" w:rsidRPr="00EA3A0C">
                <w:rPr>
                  <w:rStyle w:val="Hyperlink"/>
                </w:rPr>
                <w:t>AT_Role_Access</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to list the job codes that are assigned to each Role defined for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AT_Reassign_Status_For_Module" w:history="1">
              <w:r w:rsidR="00481AB8" w:rsidRPr="00EA3A0C">
                <w:rPr>
                  <w:rStyle w:val="Hyperlink"/>
                </w:rPr>
                <w:t>AT_Reassign_Status_For_Module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that maps the valid statuses for Reassignment for each Module in the Admin tool.</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_Qulaity_Other_Coaching_Stage" w:history="1">
              <w:r w:rsidR="00481AB8" w:rsidRPr="00EA3A0C">
                <w:rPr>
                  <w:rStyle w:val="Hyperlink"/>
                </w:rPr>
                <w:t>Quality_Other_Coaching_Stage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staging the Quality_Other feed records during the insert into Coaching_Log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_Quality_Other_Coaching_Rejected" w:history="1">
              <w:r w:rsidR="00481AB8" w:rsidRPr="00EA3A0C">
                <w:rPr>
                  <w:rStyle w:val="Hyperlink"/>
                </w:rPr>
                <w:t>Quality_Other_Coaching_Rejected</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rejected Quality_Other feed records during the insert into Coaching_Log table. Logs are rejected when an incoming Lan CSR ID does not exist as Active in the Employee_Hierarchy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_Qulaity_Other_Coaching_Fact" w:history="1">
              <w:r w:rsidR="00481AB8" w:rsidRPr="00EA3A0C">
                <w:rPr>
                  <w:rStyle w:val="Hyperlink"/>
                </w:rPr>
                <w:t>Quality_Other_Coaching_Fact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Quality_Other feed source records loaded into the Coaching Log table.</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_Quality_Other_FileList" w:history="1">
              <w:r w:rsidR="00481AB8" w:rsidRPr="00EA3A0C">
                <w:rPr>
                  <w:rStyle w:val="Hyperlink"/>
                </w:rPr>
                <w:t>Quality_Other_FileList</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for storing the Quality_Other feed file names and Load dates.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Coaching_Log_Archive" w:history="1">
              <w:r w:rsidR="00481AB8" w:rsidRPr="00EA3A0C">
                <w:rPr>
                  <w:rStyle w:val="Hyperlink"/>
                </w:rPr>
                <w:t>Coaching_Log_Archive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Coaching_Log_Reason_Archive" w:history="1">
              <w:r w:rsidR="00481AB8" w:rsidRPr="00EA3A0C">
                <w:rPr>
                  <w:rStyle w:val="Hyperlink"/>
                </w:rPr>
                <w:t>Coaching_Log_Reason_Archive</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stored archived Coaching Log Reasons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_NPN_Description" w:history="1">
              <w:r w:rsidR="00481AB8" w:rsidRPr="00EA3A0C">
                <w:rPr>
                  <w:rStyle w:val="Hyperlink"/>
                </w:rPr>
                <w:t>NPN_Description</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store descriptions for NPN codes.</w:t>
            </w:r>
          </w:p>
        </w:tc>
      </w:tr>
      <w:tr w:rsidR="00481AB8" w:rsidRPr="00374637" w:rsidTr="00284BD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481AB8" w:rsidRPr="00374637" w:rsidRDefault="00481AB8" w:rsidP="0095416C">
            <w:pPr>
              <w:pStyle w:val="ListParagraph"/>
              <w:widowControl/>
              <w:numPr>
                <w:ilvl w:val="0"/>
                <w:numId w:val="46"/>
              </w:numPr>
              <w:spacing w:line="240" w:lineRule="auto"/>
            </w:pPr>
            <w:r w:rsidRPr="00374637">
              <w:lastRenderedPageBreak/>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481AB8" w:rsidRPr="00374637" w:rsidRDefault="00AF5B77" w:rsidP="00B95E9D">
            <w:pPr>
              <w:widowControl/>
              <w:spacing w:line="240" w:lineRule="auto"/>
              <w:jc w:val="both"/>
            </w:pPr>
            <w:hyperlink w:anchor="_EC.AT_Role_Module_Link" w:history="1">
              <w:r w:rsidR="00481AB8" w:rsidRPr="00EA3A0C">
                <w:rPr>
                  <w:rStyle w:val="Hyperlink"/>
                </w:rPr>
                <w:t>AT_Role_Module_Link</w:t>
              </w:r>
            </w:hyperlink>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81AB8" w:rsidRPr="00374637" w:rsidRDefault="00481AB8" w:rsidP="00B95E9D">
            <w:pPr>
              <w:widowControl/>
              <w:spacing w:line="240" w:lineRule="auto"/>
              <w:jc w:val="both"/>
            </w:pPr>
            <w:r w:rsidRPr="00374637">
              <w:t>Table used to define the Modules each Reporting Role would be able to access</w:t>
            </w:r>
          </w:p>
        </w:tc>
      </w:tr>
    </w:tbl>
    <w:p w:rsidR="00E5799B" w:rsidRPr="00630FA8" w:rsidRDefault="00E5799B" w:rsidP="00E5799B">
      <w:pPr>
        <w:keepNext/>
        <w:widowControl/>
        <w:tabs>
          <w:tab w:val="left" w:pos="2070"/>
        </w:tabs>
        <w:spacing w:before="240" w:after="60" w:line="240" w:lineRule="auto"/>
        <w:ind w:left="1260"/>
        <w:outlineLvl w:val="2"/>
        <w:rPr>
          <w:bCs/>
          <w:szCs w:val="26"/>
        </w:rPr>
      </w:pPr>
    </w:p>
    <w:p w:rsidR="00E5799B" w:rsidRPr="00630FA8" w:rsidRDefault="00E5799B" w:rsidP="00E5799B">
      <w:pPr>
        <w:widowControl/>
        <w:spacing w:line="240" w:lineRule="auto"/>
      </w:pPr>
    </w:p>
    <w:p w:rsidR="002B31B4" w:rsidRPr="00630FA8" w:rsidRDefault="002B31B4" w:rsidP="002B31B4">
      <w:pPr>
        <w:pStyle w:val="ListParagraph"/>
        <w:keepNext/>
        <w:numPr>
          <w:ilvl w:val="0"/>
          <w:numId w:val="1"/>
        </w:numPr>
        <w:spacing w:before="120" w:after="60"/>
        <w:outlineLvl w:val="0"/>
        <w:rPr>
          <w:b/>
          <w:vanish/>
          <w:sz w:val="24"/>
        </w:rPr>
      </w:pPr>
      <w:bookmarkStart w:id="706" w:name="_Toc384022764"/>
      <w:bookmarkStart w:id="707" w:name="_Toc384645538"/>
      <w:bookmarkStart w:id="708" w:name="_Toc384828572"/>
      <w:bookmarkStart w:id="709" w:name="_Toc384828851"/>
      <w:bookmarkStart w:id="710" w:name="_Toc385331699"/>
      <w:bookmarkStart w:id="711" w:name="_Toc400957593"/>
      <w:bookmarkStart w:id="712" w:name="_Toc433205448"/>
      <w:bookmarkStart w:id="713" w:name="_Toc464558603"/>
      <w:bookmarkStart w:id="714" w:name="_Toc464813758"/>
      <w:bookmarkStart w:id="715" w:name="_Toc480199841"/>
      <w:bookmarkStart w:id="716" w:name="_Toc484061323"/>
      <w:bookmarkStart w:id="717" w:name="_Toc493675056"/>
      <w:bookmarkStart w:id="718" w:name="_Toc494103941"/>
      <w:bookmarkStart w:id="719" w:name="_Toc495073061"/>
      <w:bookmarkStart w:id="720" w:name="_Toc495488372"/>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p>
    <w:p w:rsidR="002B31B4" w:rsidRPr="00630FA8" w:rsidRDefault="002B31B4" w:rsidP="002B31B4">
      <w:pPr>
        <w:pStyle w:val="ListParagraph"/>
        <w:keepNext/>
        <w:numPr>
          <w:ilvl w:val="1"/>
          <w:numId w:val="1"/>
        </w:numPr>
        <w:spacing w:before="120" w:after="60"/>
        <w:ind w:left="360" w:hanging="360"/>
        <w:outlineLvl w:val="0"/>
        <w:rPr>
          <w:b/>
          <w:vanish/>
          <w:sz w:val="24"/>
        </w:rPr>
      </w:pPr>
      <w:bookmarkStart w:id="721" w:name="_Toc384022765"/>
      <w:bookmarkStart w:id="722" w:name="_Toc384645539"/>
      <w:bookmarkStart w:id="723" w:name="_Toc384828573"/>
      <w:bookmarkStart w:id="724" w:name="_Toc384828852"/>
      <w:bookmarkStart w:id="725" w:name="_Toc385331700"/>
      <w:bookmarkStart w:id="726" w:name="_Toc400957594"/>
      <w:bookmarkStart w:id="727" w:name="_Toc433205449"/>
      <w:bookmarkStart w:id="728" w:name="_Toc464558604"/>
      <w:bookmarkStart w:id="729" w:name="_Toc464813759"/>
      <w:bookmarkStart w:id="730" w:name="_Toc480199842"/>
      <w:bookmarkStart w:id="731" w:name="_Toc484061324"/>
      <w:bookmarkStart w:id="732" w:name="_Toc493675057"/>
      <w:bookmarkStart w:id="733" w:name="_Toc494103942"/>
      <w:bookmarkStart w:id="734" w:name="_Toc495073062"/>
      <w:bookmarkStart w:id="735" w:name="_Toc495488373"/>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p>
    <w:p w:rsidR="00E5799B" w:rsidRPr="00630FA8" w:rsidRDefault="00C71BFF" w:rsidP="002B31B4">
      <w:pPr>
        <w:pStyle w:val="Heading3"/>
        <w:rPr>
          <w:rFonts w:ascii="Times New Roman" w:hAnsi="Times New Roman"/>
        </w:rPr>
      </w:pPr>
      <w:bookmarkStart w:id="736" w:name="_EC.Coaching_Log"/>
      <w:bookmarkEnd w:id="736"/>
      <w:r w:rsidRPr="00630FA8">
        <w:rPr>
          <w:rFonts w:ascii="Times New Roman" w:hAnsi="Times New Roman"/>
        </w:rPr>
        <w:t xml:space="preserve"> </w:t>
      </w:r>
      <w:bookmarkStart w:id="737" w:name="_Toc493675058"/>
      <w:bookmarkStart w:id="738" w:name="_Toc495488374"/>
      <w:r w:rsidRPr="00630FA8">
        <w:rPr>
          <w:rFonts w:ascii="Times New Roman" w:hAnsi="Times New Roman"/>
        </w:rPr>
        <w:t>EC.Coaching_Log</w:t>
      </w:r>
      <w:bookmarkEnd w:id="737"/>
      <w:bookmarkEnd w:id="738"/>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1"/>
        <w:gridCol w:w="1773"/>
        <w:gridCol w:w="861"/>
        <w:gridCol w:w="1016"/>
        <w:gridCol w:w="3514"/>
      </w:tblGrid>
      <w:tr w:rsidR="00A07CC3" w:rsidRPr="00374637" w:rsidTr="00A07CC3">
        <w:trPr>
          <w:trHeight w:val="710"/>
        </w:trPr>
        <w:tc>
          <w:tcPr>
            <w:tcW w:w="237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Column Name</w:t>
            </w:r>
          </w:p>
        </w:tc>
        <w:tc>
          <w:tcPr>
            <w:tcW w:w="1773" w:type="dxa"/>
            <w:shd w:val="clear" w:color="auto" w:fill="E6E6E6"/>
            <w:noWrap/>
            <w:vAlign w:val="center"/>
          </w:tcPr>
          <w:p w:rsidR="00A07CC3" w:rsidRPr="00374637" w:rsidRDefault="00A07CC3" w:rsidP="00E5799B">
            <w:pPr>
              <w:keepNext/>
              <w:keepLines/>
              <w:widowControl/>
              <w:spacing w:line="240" w:lineRule="auto"/>
              <w:jc w:val="center"/>
              <w:rPr>
                <w:b/>
              </w:rPr>
            </w:pPr>
            <w:r w:rsidRPr="00374637">
              <w:rPr>
                <w:b/>
              </w:rPr>
              <w:t>Datatype (Size)</w:t>
            </w:r>
          </w:p>
        </w:tc>
        <w:tc>
          <w:tcPr>
            <w:tcW w:w="861"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Key</w:t>
            </w:r>
          </w:p>
        </w:tc>
        <w:tc>
          <w:tcPr>
            <w:tcW w:w="1016" w:type="dxa"/>
            <w:shd w:val="clear" w:color="auto" w:fill="E6E6E6"/>
            <w:vAlign w:val="center"/>
          </w:tcPr>
          <w:p w:rsidR="00A07CC3" w:rsidRPr="00374637" w:rsidRDefault="00A07CC3" w:rsidP="00E5799B">
            <w:pPr>
              <w:keepNext/>
              <w:keepLines/>
              <w:widowControl/>
              <w:spacing w:line="240" w:lineRule="auto"/>
              <w:jc w:val="center"/>
              <w:rPr>
                <w:b/>
              </w:rPr>
            </w:pPr>
            <w:r w:rsidRPr="00374637">
              <w:rPr>
                <w:b/>
              </w:rPr>
              <w:t>Allow NULL?</w:t>
            </w:r>
          </w:p>
        </w:tc>
        <w:tc>
          <w:tcPr>
            <w:tcW w:w="3514" w:type="dxa"/>
            <w:shd w:val="clear" w:color="auto" w:fill="E6E6E6"/>
          </w:tcPr>
          <w:p w:rsidR="00A07CC3" w:rsidRPr="00374637" w:rsidRDefault="00A07CC3" w:rsidP="00E5799B">
            <w:pPr>
              <w:keepNext/>
              <w:keepLines/>
              <w:widowControl/>
              <w:spacing w:line="240" w:lineRule="auto"/>
              <w:jc w:val="center"/>
              <w:rPr>
                <w:b/>
              </w:rPr>
            </w:pPr>
          </w:p>
          <w:p w:rsidR="00A07CC3" w:rsidRPr="00374637" w:rsidRDefault="00A07CC3" w:rsidP="00E5799B">
            <w:pPr>
              <w:keepNext/>
              <w:keepLines/>
              <w:widowControl/>
              <w:spacing w:line="240" w:lineRule="auto"/>
              <w:jc w:val="center"/>
              <w:rPr>
                <w:b/>
              </w:rPr>
            </w:pPr>
            <w:r w:rsidRPr="00374637">
              <w:rPr>
                <w:b/>
              </w:rPr>
              <w:t>Description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Bigint, IDENTITY(1,1)</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PK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8493C" w:rsidP="00E5799B">
            <w:pPr>
              <w:keepNext/>
              <w:keepLines/>
              <w:widowControl/>
              <w:spacing w:line="240" w:lineRule="auto"/>
            </w:pPr>
            <w:r w:rsidRPr="00374637">
              <w:t xml:space="preserve">Auto generated incremental </w:t>
            </w:r>
            <w:r w:rsidR="00A07CC3" w:rsidRPr="00374637">
              <w:t>Coaching Log Identifier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42B85" w:rsidP="00E5799B">
            <w:pPr>
              <w:keepNext/>
              <w:keepLines/>
              <w:widowControl/>
              <w:spacing w:line="240" w:lineRule="auto"/>
            </w:pPr>
            <w:r w:rsidRPr="00374637">
              <w:t>Concatenate ‘</w:t>
            </w:r>
            <w:r w:rsidR="00F81264" w:rsidRPr="00374637">
              <w:t>eCL</w:t>
            </w:r>
            <w:r w:rsidRPr="00374637">
              <w:t xml:space="preserve">’ </w:t>
            </w:r>
            <w:r w:rsidR="00F81264" w:rsidRPr="00374637">
              <w:t>+ EmpLanID + CoachingID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F81264" w:rsidP="00E5799B">
            <w:pPr>
              <w:keepNext/>
              <w:keepLines/>
              <w:widowControl/>
              <w:spacing w:line="240" w:lineRule="auto"/>
            </w:pPr>
            <w:r w:rsidRPr="00374637">
              <w:t>Program based on call, Activity or Employee record</w:t>
            </w:r>
            <w:r w:rsidR="00B645E4" w:rsidRPr="00374637">
              <w:t>.</w:t>
            </w:r>
          </w:p>
          <w:p w:rsidR="00B645E4" w:rsidRPr="00374637" w:rsidRDefault="00B645E4" w:rsidP="00E5799B">
            <w:pPr>
              <w:keepNext/>
              <w:keepLines/>
              <w:widowControl/>
              <w:spacing w:line="240" w:lineRule="auto"/>
            </w:pPr>
            <w:r w:rsidRPr="00374637">
              <w:t>Valid Values:</w:t>
            </w:r>
          </w:p>
          <w:p w:rsidR="00B645E4" w:rsidRPr="00374637" w:rsidRDefault="00B645E4" w:rsidP="00B645E4">
            <w:pPr>
              <w:pStyle w:val="ListParagraph"/>
              <w:keepNext/>
              <w:keepLines/>
              <w:widowControl/>
              <w:numPr>
                <w:ilvl w:val="0"/>
                <w:numId w:val="39"/>
              </w:numPr>
              <w:spacing w:line="240" w:lineRule="auto"/>
            </w:pPr>
            <w:r w:rsidRPr="00374637">
              <w:t>Mediacre</w:t>
            </w:r>
          </w:p>
          <w:p w:rsidR="00B645E4" w:rsidRPr="00374637" w:rsidRDefault="00B645E4" w:rsidP="00B645E4">
            <w:pPr>
              <w:pStyle w:val="ListParagraph"/>
              <w:keepNext/>
              <w:keepLines/>
              <w:widowControl/>
              <w:numPr>
                <w:ilvl w:val="0"/>
                <w:numId w:val="39"/>
              </w:numPr>
              <w:spacing w:line="240" w:lineRule="auto"/>
            </w:pPr>
            <w:r w:rsidRPr="00374637">
              <w:t>Marketplace</w:t>
            </w:r>
          </w:p>
          <w:p w:rsidR="00B645E4" w:rsidRPr="00374637" w:rsidRDefault="00B645E4" w:rsidP="00B645E4">
            <w:pPr>
              <w:pStyle w:val="ListParagraph"/>
              <w:keepNext/>
              <w:keepLines/>
              <w:widowControl/>
              <w:numPr>
                <w:ilvl w:val="0"/>
                <w:numId w:val="39"/>
              </w:numPr>
              <w:spacing w:line="240" w:lineRule="auto"/>
            </w:pPr>
            <w:r w:rsidRPr="00374637">
              <w:t>NA</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Source for Coaching Log </w:t>
            </w:r>
            <w:r w:rsidR="00610C21" w:rsidRPr="00374637">
              <w:t>based on Form Type which can be Direct or Indirect and the actual Source. References DIM_Source (SourceID)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Status for Coaching Log. References DIM_Status (StatusID)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FK</w:t>
            </w: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676382">
            <w:pPr>
              <w:keepNext/>
              <w:keepLines/>
              <w:widowControl/>
              <w:spacing w:line="240" w:lineRule="auto"/>
            </w:pPr>
            <w:r w:rsidRPr="00374637">
              <w:t>Site for Coaching Log. References DIM_Site (SiteID)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76382" w:rsidP="00E5799B">
            <w:pPr>
              <w:keepNext/>
              <w:keepLines/>
              <w:widowControl/>
              <w:spacing w:line="240" w:lineRule="auto"/>
            </w:pPr>
            <w:r w:rsidRPr="00374637">
              <w:t xml:space="preserve">GDIT Network ID of </w:t>
            </w:r>
            <w:r w:rsidR="001678B8" w:rsidRPr="00374637">
              <w:t>Coaching Log o</w:t>
            </w:r>
            <w:r w:rsidRPr="00374637">
              <w:t>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r w:rsidRPr="00374637">
              <w:t>N</w:t>
            </w: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1678B8" w:rsidP="00E5799B">
            <w:pPr>
              <w:keepNext/>
              <w:keepLines/>
              <w:widowControl/>
              <w:spacing w:line="240" w:lineRule="auto"/>
            </w:pPr>
            <w:r w:rsidRPr="00374637">
              <w:t>GDIT Employee ID of coaching Log owner.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nvarchar(10)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Employee IF of person submitting the log. 999999 for unknown submitters.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event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rPr>
                <w:color w:val="000000" w:themeColor="text1"/>
              </w:rPr>
              <w:t>Date of coaching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E5799B">
            <w:pPr>
              <w:keepNext/>
              <w:keepLines/>
              <w:widowControl/>
              <w:spacing w:line="240" w:lineRule="auto"/>
            </w:pPr>
            <w:r w:rsidRPr="00374637">
              <w:t>Flag to indicate whether an AvokeID is associated with Coaching Log</w:t>
            </w:r>
          </w:p>
          <w:p w:rsidR="00A72F4B" w:rsidRPr="00374637" w:rsidRDefault="00A72F4B" w:rsidP="00A72F4B">
            <w:pPr>
              <w:keepNext/>
              <w:keepLines/>
              <w:widowControl/>
              <w:spacing w:line="240" w:lineRule="auto"/>
            </w:pPr>
            <w:r w:rsidRPr="00374637">
              <w:t>0 – No</w:t>
            </w:r>
          </w:p>
          <w:p w:rsidR="00A72F4B" w:rsidRPr="00374637" w:rsidRDefault="00A72F4B" w:rsidP="00A72F4B">
            <w:pPr>
              <w:keepNext/>
              <w:keepLines/>
              <w:widowControl/>
              <w:spacing w:line="240" w:lineRule="auto"/>
            </w:pPr>
            <w:r w:rsidRPr="00374637">
              <w:t>1 - Yes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A72F4B" w:rsidP="00A72F4B">
            <w:pPr>
              <w:keepNext/>
              <w:keepLines/>
              <w:widowControl/>
              <w:spacing w:line="240" w:lineRule="auto"/>
            </w:pPr>
            <w:r w:rsidRPr="00374637">
              <w:t xml:space="preserve">AvokeID if </w:t>
            </w:r>
            <w:r w:rsidRPr="00374637">
              <w:rPr>
                <w:color w:val="000000"/>
              </w:rPr>
              <w:t>isAvokeID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NGDActivityID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NGDActivityID</w:t>
            </w:r>
            <w:r w:rsidRPr="00374637">
              <w:t xml:space="preserve"> if is</w:t>
            </w:r>
            <w:r w:rsidRPr="00374637">
              <w:rPr>
                <w:color w:val="000000"/>
              </w:rPr>
              <w:t>NGDActivityID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lastRenderedPageBreak/>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UCID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rPr>
              <w:t>UCID</w:t>
            </w:r>
            <w:r w:rsidRPr="00374637">
              <w:t xml:space="preserve"> if is</w:t>
            </w:r>
            <w:r w:rsidRPr="00374637">
              <w:rPr>
                <w:color w:val="000000"/>
              </w:rPr>
              <w:t>UCID is 1</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t xml:space="preserve">Flag to indicate whether an </w:t>
            </w:r>
            <w:r w:rsidRPr="00374637">
              <w:rPr>
                <w:color w:val="000000"/>
              </w:rPr>
              <w:t>VerintID</w:t>
            </w:r>
            <w:r w:rsidRPr="00374637">
              <w:t xml:space="preserve"> is associated with Coaching Log</w:t>
            </w:r>
          </w:p>
          <w:p w:rsidR="0083026F" w:rsidRPr="00374637" w:rsidRDefault="0083026F" w:rsidP="0083026F">
            <w:pPr>
              <w:keepNext/>
              <w:keepLines/>
              <w:widowControl/>
              <w:spacing w:line="240" w:lineRule="auto"/>
            </w:pPr>
            <w:r w:rsidRPr="00374637">
              <w:t>0 – No</w:t>
            </w:r>
          </w:p>
          <w:p w:rsidR="0083026F" w:rsidRPr="00374637" w:rsidRDefault="0083026F" w:rsidP="0083026F">
            <w:pPr>
              <w:keepNext/>
              <w:keepLines/>
              <w:widowControl/>
              <w:spacing w:line="240" w:lineRule="auto"/>
            </w:pPr>
            <w:r w:rsidRPr="00374637">
              <w:t>1 - Yes</w:t>
            </w:r>
          </w:p>
        </w:tc>
      </w:tr>
      <w:tr w:rsidR="0083026F"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83026F" w:rsidRPr="00374637" w:rsidRDefault="0083026F" w:rsidP="0083026F">
            <w:pPr>
              <w:rPr>
                <w:color w:val="000000"/>
              </w:rPr>
            </w:pPr>
            <w:r w:rsidRPr="00374637">
              <w:rPr>
                <w:color w:val="000000"/>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83026F" w:rsidRPr="00374637" w:rsidRDefault="0083026F" w:rsidP="0083026F">
            <w:pPr>
              <w:rPr>
                <w:color w:val="000000"/>
              </w:rPr>
            </w:pPr>
            <w:r w:rsidRPr="00374637">
              <w:rPr>
                <w:color w:val="000000"/>
              </w:rPr>
              <w:t>nvarchar(40)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83026F" w:rsidRPr="00374637" w:rsidRDefault="0083026F" w:rsidP="0083026F">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83026F" w:rsidRPr="00374637" w:rsidRDefault="0083026F" w:rsidP="0083026F">
            <w:pPr>
              <w:keepNext/>
              <w:keepLines/>
              <w:widowControl/>
              <w:spacing w:line="240" w:lineRule="auto"/>
            </w:pPr>
            <w:r w:rsidRPr="00374637">
              <w:rPr>
                <w:color w:val="000000" w:themeColor="text1"/>
              </w:rPr>
              <w:t>VERINT Contact/Journal Number</w:t>
            </w:r>
            <w:r w:rsidRPr="00374637">
              <w:t xml:space="preserve"> if is</w:t>
            </w:r>
            <w:r w:rsidRPr="00374637">
              <w:rPr>
                <w:color w:val="000000"/>
              </w:rPr>
              <w:t>VerintID is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Verint Evaluation ID if Coaching Log is from Verint Quality system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nvarchar(max)</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for the reason for the coaching (Note: for IQS records this will also contain the QS Coaching Notes.  The Summary of Call will be followed by a carriage return and the words COACHING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nvarchar(4000)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rPr>
                <w:color w:val="000000" w:themeColor="text1"/>
              </w:rPr>
              <w:t>Details from the coaching session including action plans developed.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rPr>
                <w:color w:val="000000" w:themeColor="text1"/>
              </w:rPr>
            </w:pPr>
            <w:r w:rsidRPr="00374637">
              <w:rPr>
                <w:color w:val="000000" w:themeColor="text1"/>
              </w:rPr>
              <w:t>Verification of information before submission of data.</w:t>
            </w:r>
          </w:p>
          <w:p w:rsidR="0083026F" w:rsidRPr="00374637" w:rsidRDefault="0083026F" w:rsidP="0083026F">
            <w:pPr>
              <w:keepNext/>
              <w:keepLines/>
              <w:widowControl/>
              <w:spacing w:line="240" w:lineRule="auto"/>
            </w:pPr>
            <w:r w:rsidRPr="00374637">
              <w:rPr>
                <w:color w:val="000000" w:themeColor="text1"/>
              </w:rPr>
              <w:t>0 or 1</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3026F" w:rsidP="00E5799B">
            <w:pPr>
              <w:keepNext/>
              <w:keepLines/>
              <w:widowControl/>
              <w:spacing w:line="240" w:lineRule="auto"/>
            </w:pPr>
            <w:r w:rsidRPr="00374637">
              <w:t>Date and time Coaching Logs is submitted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E5799B">
            <w:pPr>
              <w:keepNext/>
              <w:keepLines/>
              <w:widowControl/>
              <w:spacing w:line="240" w:lineRule="auto"/>
            </w:pPr>
            <w:r w:rsidRPr="00374637">
              <w:t>Date and time Activity for the Coaching Log began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4F1FC2" w:rsidP="004F1FC2">
            <w:pPr>
              <w:keepNext/>
              <w:keepLines/>
              <w:widowControl/>
              <w:spacing w:line="240" w:lineRule="auto"/>
            </w:pPr>
            <w:r w:rsidRPr="00374637">
              <w:t>Date and Time Supervisor Reviewed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C3729C" w:rsidP="00E5799B">
            <w:pPr>
              <w:keepNext/>
              <w:keepLines/>
              <w:widowControl/>
              <w:spacing w:line="240" w:lineRule="auto"/>
            </w:pPr>
            <w:r w:rsidRPr="00374637">
              <w:rPr>
                <w:color w:val="000000" w:themeColor="text1"/>
              </w:rPr>
              <w:t>Flag to indicate whether Verification of Customer Service Escalation by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640FCE">
            <w:pPr>
              <w:keepNext/>
              <w:keepLines/>
              <w:widowControl/>
              <w:spacing w:line="240" w:lineRule="auto"/>
            </w:pPr>
            <w:r w:rsidRPr="00374637">
              <w:t xml:space="preserve">Manager entered Review </w:t>
            </w:r>
            <w:r w:rsidR="00BF5DBA" w:rsidRPr="00374637">
              <w:t xml:space="preserve">Date and Time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640FCE" w:rsidP="00E5799B">
            <w:pPr>
              <w:keepNext/>
              <w:keepLines/>
              <w:widowControl/>
              <w:spacing w:line="240" w:lineRule="auto"/>
            </w:pPr>
            <w:r w:rsidRPr="00374637">
              <w:t>Auto populated Date and Time of Manager review on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Manager Notes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rPr>
                <w:color w:val="000000" w:themeColor="text1"/>
              </w:rPr>
              <w:t>Acknowledgement by Employees that they have read and understand all the information provided in the eCL.</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Date and Time employee reviewed form.</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30181E" w:rsidP="00E5799B">
            <w:pPr>
              <w:keepNext/>
              <w:keepLines/>
              <w:widowControl/>
              <w:spacing w:line="240" w:lineRule="auto"/>
            </w:pPr>
            <w:r w:rsidRPr="00374637">
              <w:t>Employee comments and feedback.</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9864AB" w:rsidP="00E5799B">
            <w:pPr>
              <w:keepNext/>
              <w:keepLines/>
              <w:widowControl/>
              <w:spacing w:line="240" w:lineRule="auto"/>
            </w:pPr>
            <w:r w:rsidRPr="00374637">
              <w:t>Flag to indicate that Notification has been sent on Coaching Log submit.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546D1D">
            <w:pPr>
              <w:keepNext/>
              <w:keepLines/>
              <w:widowControl/>
              <w:spacing w:line="240" w:lineRule="auto"/>
            </w:pPr>
            <w:r w:rsidRPr="00374637">
              <w:t>Unique indicator for the record in feed files.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546D1D" w:rsidP="00E5799B">
            <w:pPr>
              <w:keepNext/>
              <w:keepLines/>
              <w:widowControl/>
              <w:spacing w:line="240" w:lineRule="auto"/>
            </w:pPr>
            <w:r w:rsidRPr="00374637">
              <w:t xml:space="preserve">Report code that corresponds to the specific report and date.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bit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Flag to indicate if Coaching is Required on Manager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C61131">
            <w:pPr>
              <w:rPr>
                <w:color w:val="000000"/>
              </w:rPr>
            </w:pPr>
            <w:r w:rsidRPr="00374637">
              <w:rPr>
                <w:color w:val="000000"/>
              </w:rPr>
              <w:t>nvarchar(</w:t>
            </w:r>
            <w:r w:rsidR="00C61131">
              <w:rPr>
                <w:color w:val="000000"/>
              </w:rPr>
              <w:t>100</w:t>
            </w:r>
            <w:r w:rsidRPr="00374637">
              <w:rPr>
                <w:color w:val="000000"/>
              </w:rPr>
              <w: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A3B20" w:rsidP="00E5799B">
            <w:pPr>
              <w:keepNext/>
              <w:keepLines/>
              <w:widowControl/>
              <w:spacing w:line="240" w:lineRule="auto"/>
            </w:pPr>
            <w:r w:rsidRPr="00374637">
              <w:t xml:space="preserve">Reason </w:t>
            </w:r>
            <w:r w:rsidR="00230A64" w:rsidRPr="00374637">
              <w:t>why Coaching is not required</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nvarchar(3000)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Explanation and feedback on why Coaching is not required.</w:t>
            </w:r>
          </w:p>
        </w:tc>
      </w:tr>
      <w:tr w:rsidR="00A07CC3" w:rsidRPr="00374637" w:rsidTr="00230A64">
        <w:trPr>
          <w:trHeight w:val="26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lastRenderedPageBreak/>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4E095B">
            <w:pPr>
              <w:rPr>
                <w:color w:val="000000"/>
              </w:rPr>
            </w:pPr>
            <w:r w:rsidRPr="00374637">
              <w:rPr>
                <w:color w:val="000000"/>
              </w:rPr>
              <w:t>nvarchar(50)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230A64">
            <w:pPr>
              <w:keepNext/>
              <w:keepLines/>
              <w:widowControl/>
              <w:spacing w:line="240" w:lineRule="auto"/>
            </w:pPr>
            <w:r w:rsidRPr="00374637">
              <w:t>Verint Form name for logs sourced from Verint</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int</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230A64" w:rsidP="00E5799B">
            <w:pPr>
              <w:keepNext/>
              <w:keepLines/>
              <w:widowControl/>
              <w:spacing w:line="240" w:lineRule="auto"/>
            </w:pPr>
            <w:r w:rsidRPr="00374637">
              <w:t>ID for Module References DIM_Module (ModuleID)</w:t>
            </w:r>
          </w:p>
          <w:p w:rsidR="00230A64" w:rsidRPr="00374637" w:rsidRDefault="00230A64" w:rsidP="00E5799B">
            <w:pPr>
              <w:keepNext/>
              <w:keepLines/>
              <w:widowControl/>
              <w:spacing w:line="240" w:lineRule="auto"/>
            </w:pPr>
            <w:r w:rsidRPr="00374637">
              <w:t>Valid values:</w:t>
            </w:r>
          </w:p>
          <w:p w:rsidR="00230A64" w:rsidRPr="00374637" w:rsidRDefault="00230A64" w:rsidP="00E5799B">
            <w:pPr>
              <w:keepNext/>
              <w:keepLines/>
              <w:widowControl/>
              <w:spacing w:line="240" w:lineRule="auto"/>
            </w:pPr>
            <w:r w:rsidRPr="00374637">
              <w:t>1</w:t>
            </w:r>
          </w:p>
          <w:p w:rsidR="00230A64" w:rsidRPr="00374637" w:rsidRDefault="00230A64" w:rsidP="00E5799B">
            <w:pPr>
              <w:keepNext/>
              <w:keepLines/>
              <w:widowControl/>
              <w:spacing w:line="240" w:lineRule="auto"/>
            </w:pPr>
            <w:r w:rsidRPr="00374637">
              <w:t>2</w:t>
            </w:r>
          </w:p>
          <w:p w:rsidR="00230A64" w:rsidRPr="00374637" w:rsidRDefault="00230A64" w:rsidP="00E5799B">
            <w:pPr>
              <w:keepNext/>
              <w:keepLines/>
              <w:widowControl/>
              <w:spacing w:line="240" w:lineRule="auto"/>
            </w:pPr>
            <w:r w:rsidRPr="00374637">
              <w:t>3</w:t>
            </w:r>
          </w:p>
          <w:p w:rsidR="00230A64" w:rsidRPr="00374637" w:rsidRDefault="00230A64" w:rsidP="00E5799B">
            <w:pPr>
              <w:keepNext/>
              <w:keepLines/>
              <w:widowControl/>
              <w:spacing w:line="240" w:lineRule="auto"/>
            </w:pPr>
            <w:r w:rsidRPr="00374637">
              <w:t>4</w:t>
            </w:r>
          </w:p>
          <w:p w:rsidR="00230A64" w:rsidRPr="00374637" w:rsidRDefault="00230A64" w:rsidP="00E5799B">
            <w:pPr>
              <w:keepNext/>
              <w:keepLines/>
              <w:widowControl/>
              <w:spacing w:line="240" w:lineRule="auto"/>
            </w:pPr>
            <w:r w:rsidRPr="00374637">
              <w:t>5</w:t>
            </w:r>
          </w:p>
          <w:p w:rsidR="00230A64" w:rsidRPr="00374637" w:rsidRDefault="00230A64" w:rsidP="00E5799B">
            <w:pPr>
              <w:keepNext/>
              <w:keepLines/>
              <w:widowControl/>
              <w:spacing w:line="240" w:lineRule="auto"/>
            </w:pP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270E11">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B043AF" w:rsidP="00827548">
            <w:pPr>
              <w:keepNext/>
              <w:keepLines/>
              <w:widowControl/>
              <w:spacing w:line="240" w:lineRule="auto"/>
            </w:pPr>
            <w:r w:rsidRPr="00374637">
              <w:t xml:space="preserve">Employee ID of </w:t>
            </w:r>
            <w:r w:rsidR="00827548" w:rsidRPr="00374637">
              <w:t xml:space="preserve"> employee’s</w:t>
            </w:r>
            <w:r w:rsidRPr="00374637">
              <w:t xml:space="preserve"> Supervisor at the time of </w:t>
            </w:r>
            <w:r w:rsidR="00827548" w:rsidRPr="00374637">
              <w:t>log submission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pPr>
              <w:rPr>
                <w:color w:val="000000"/>
              </w:rPr>
            </w:pPr>
            <w:r w:rsidRPr="00374637">
              <w:rPr>
                <w:color w:val="000000"/>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employee’s Manager at the time of log submission (For LCS OMR logs assigned Manager sent in file)</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supervisor at the time of review.</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031FF">
            <w:pPr>
              <w:rPr>
                <w:color w:val="000000"/>
              </w:rPr>
            </w:pPr>
            <w:r w:rsidRPr="00374637">
              <w:rPr>
                <w:color w:val="000000"/>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031FF">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827548">
            <w:pPr>
              <w:keepNext/>
              <w:keepLines/>
              <w:widowControl/>
              <w:spacing w:line="240" w:lineRule="auto"/>
            </w:pPr>
            <w:r w:rsidRPr="00374637">
              <w:t>Employee ID of the Manager at the time of review.</w:t>
            </w:r>
          </w:p>
        </w:tc>
      </w:tr>
      <w:tr w:rsidR="00A07CC3" w:rsidRPr="00374637" w:rsidTr="00A07CC3">
        <w:trPr>
          <w:trHeight w:val="70"/>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nvarchar(30)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 xml:space="preserve">Attribute specific to training Module </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SurveySent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survey has been created for a Log</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NotificationDate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Populated for logs submitted from feed files to indicate Recipients have been notified of logs needing their action.</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Bit,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Flag to indicate if reminder has been sent. Currently Reminders are sent for Verint and LCS OMR Logs.</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 xml:space="preserve">ReminderDate </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of most recent reminder.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ReminderCount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Int,</w:t>
            </w:r>
            <w:r w:rsidRPr="00374637">
              <w:t xml:space="preserve"> DEFAULT(0)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Count of reminders sent. Limit is 2.</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tcPr>
          <w:p w:rsidR="00A07CC3" w:rsidRPr="00374637" w:rsidRDefault="00A07CC3" w:rsidP="008E5216">
            <w:pPr>
              <w:rPr>
                <w:color w:val="000000"/>
              </w:rPr>
            </w:pPr>
            <w:r w:rsidRPr="00374637">
              <w:rPr>
                <w:color w:val="000000"/>
              </w:rPr>
              <w:t>ReassignDate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datetime</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Date Log has been Reassigned to another Supervisor or Manager.</w:t>
            </w:r>
          </w:p>
        </w:tc>
      </w:tr>
      <w:tr w:rsidR="00A07CC3" w:rsidRPr="00374637" w:rsidTr="00A07CC3">
        <w:trPr>
          <w:trHeight w:val="259"/>
        </w:trPr>
        <w:tc>
          <w:tcPr>
            <w:tcW w:w="2371" w:type="dxa"/>
            <w:tcBorders>
              <w:top w:val="single" w:sz="4" w:space="0" w:color="auto"/>
              <w:left w:val="single" w:sz="4" w:space="0" w:color="auto"/>
              <w:bottom w:val="single" w:sz="4" w:space="0" w:color="auto"/>
              <w:right w:val="single" w:sz="4" w:space="0" w:color="auto"/>
            </w:tcBorders>
            <w:shd w:val="clear" w:color="auto" w:fill="auto"/>
            <w:vAlign w:val="bottom"/>
          </w:tcPr>
          <w:p w:rsidR="00A07CC3" w:rsidRPr="00374637" w:rsidRDefault="00A07CC3" w:rsidP="00BB0845">
            <w:pPr>
              <w:rPr>
                <w:color w:val="000000"/>
              </w:rPr>
            </w:pPr>
            <w:r w:rsidRPr="00374637">
              <w:rPr>
                <w:color w:val="000000"/>
              </w:rPr>
              <w:t>ReassignedToId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7CC3" w:rsidRPr="00374637" w:rsidRDefault="00A07CC3" w:rsidP="00BB0845">
            <w:pPr>
              <w:rPr>
                <w:color w:val="000000"/>
              </w:rPr>
            </w:pPr>
            <w:r w:rsidRPr="00374637">
              <w:rPr>
                <w:color w:val="000000"/>
              </w:rPr>
              <w:t>nvarchar(20)</w:t>
            </w:r>
          </w:p>
        </w:tc>
        <w:tc>
          <w:tcPr>
            <w:tcW w:w="861"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1016" w:type="dxa"/>
            <w:tcBorders>
              <w:top w:val="single" w:sz="4" w:space="0" w:color="auto"/>
              <w:left w:val="single" w:sz="4" w:space="0" w:color="auto"/>
              <w:bottom w:val="single" w:sz="4" w:space="0" w:color="auto"/>
              <w:right w:val="single" w:sz="4" w:space="0" w:color="auto"/>
            </w:tcBorders>
            <w:shd w:val="clear" w:color="auto" w:fill="auto"/>
            <w:vAlign w:val="center"/>
          </w:tcPr>
          <w:p w:rsidR="00A07CC3" w:rsidRPr="00374637" w:rsidRDefault="00A07CC3" w:rsidP="00E5799B">
            <w:pPr>
              <w:keepNext/>
              <w:keepLines/>
              <w:widowControl/>
              <w:spacing w:line="240" w:lineRule="auto"/>
            </w:pPr>
          </w:p>
        </w:tc>
        <w:tc>
          <w:tcPr>
            <w:tcW w:w="3514" w:type="dxa"/>
            <w:tcBorders>
              <w:top w:val="single" w:sz="4" w:space="0" w:color="auto"/>
              <w:left w:val="single" w:sz="4" w:space="0" w:color="auto"/>
              <w:bottom w:val="single" w:sz="4" w:space="0" w:color="auto"/>
              <w:right w:val="single" w:sz="4" w:space="0" w:color="auto"/>
            </w:tcBorders>
            <w:vAlign w:val="bottom"/>
          </w:tcPr>
          <w:p w:rsidR="00A07CC3" w:rsidRPr="00374637" w:rsidRDefault="00827548" w:rsidP="00E5799B">
            <w:pPr>
              <w:keepNext/>
              <w:keepLines/>
              <w:widowControl/>
              <w:spacing w:line="240" w:lineRule="auto"/>
            </w:pPr>
            <w:r w:rsidRPr="00374637">
              <w:t>The employee ID of the Supervisor or Manager that a log has been Reassigned to.</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39" w:name="_EC.Coaching_Log_Reason"/>
      <w:bookmarkStart w:id="740" w:name="_Toc493675059"/>
      <w:bookmarkStart w:id="741" w:name="_Toc495488375"/>
      <w:bookmarkEnd w:id="739"/>
      <w:r w:rsidRPr="00630FA8">
        <w:rPr>
          <w:rFonts w:ascii="Times New Roman" w:hAnsi="Times New Roman"/>
        </w:rPr>
        <w:t>EC.Coaching_Log_Reason</w:t>
      </w:r>
      <w:bookmarkEnd w:id="740"/>
      <w:bookmarkEnd w:id="741"/>
    </w:p>
    <w:p w:rsidR="00CE292D" w:rsidRPr="00630FA8" w:rsidRDefault="00CE292D" w:rsidP="00CE292D">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5"/>
        <w:gridCol w:w="1800"/>
        <w:gridCol w:w="900"/>
        <w:gridCol w:w="990"/>
        <w:gridCol w:w="3510"/>
      </w:tblGrid>
      <w:tr w:rsidR="008D70CA" w:rsidRPr="00374637" w:rsidTr="008D70CA">
        <w:trPr>
          <w:trHeight w:val="782"/>
        </w:trPr>
        <w:tc>
          <w:tcPr>
            <w:tcW w:w="2335"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Column Name</w:t>
            </w:r>
          </w:p>
        </w:tc>
        <w:tc>
          <w:tcPr>
            <w:tcW w:w="1800" w:type="dxa"/>
            <w:shd w:val="clear" w:color="auto" w:fill="E6E6E6"/>
            <w:noWrap/>
            <w:vAlign w:val="center"/>
          </w:tcPr>
          <w:p w:rsidR="00FB040B" w:rsidRPr="00374637" w:rsidRDefault="00FB040B" w:rsidP="004D3364">
            <w:pPr>
              <w:keepNext/>
              <w:keepLines/>
              <w:widowControl/>
              <w:spacing w:line="240" w:lineRule="auto"/>
              <w:jc w:val="center"/>
              <w:rPr>
                <w:b/>
              </w:rPr>
            </w:pPr>
            <w:r w:rsidRPr="00374637">
              <w:rPr>
                <w:b/>
              </w:rPr>
              <w:t>Datatype</w:t>
            </w:r>
          </w:p>
        </w:tc>
        <w:tc>
          <w:tcPr>
            <w:tcW w:w="90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Key</w:t>
            </w:r>
          </w:p>
        </w:tc>
        <w:tc>
          <w:tcPr>
            <w:tcW w:w="990" w:type="dxa"/>
            <w:shd w:val="clear" w:color="auto" w:fill="E6E6E6"/>
            <w:vAlign w:val="center"/>
          </w:tcPr>
          <w:p w:rsidR="00FB040B" w:rsidRPr="00374637" w:rsidRDefault="00FB040B" w:rsidP="004D3364">
            <w:pPr>
              <w:keepNext/>
              <w:keepLines/>
              <w:widowControl/>
              <w:spacing w:line="240" w:lineRule="auto"/>
              <w:jc w:val="center"/>
              <w:rPr>
                <w:b/>
              </w:rPr>
            </w:pPr>
            <w:r w:rsidRPr="00374637">
              <w:rPr>
                <w:b/>
              </w:rPr>
              <w:t>Allow NULL?</w:t>
            </w:r>
          </w:p>
        </w:tc>
        <w:tc>
          <w:tcPr>
            <w:tcW w:w="3510" w:type="dxa"/>
            <w:shd w:val="clear" w:color="auto" w:fill="E6E6E6"/>
            <w:vAlign w:val="bottom"/>
          </w:tcPr>
          <w:p w:rsidR="00FB040B" w:rsidRPr="00374637" w:rsidDel="00FB040B" w:rsidRDefault="00FB040B" w:rsidP="004D3364">
            <w:pPr>
              <w:keepNext/>
              <w:keepLines/>
              <w:widowControl/>
              <w:spacing w:line="240" w:lineRule="auto"/>
              <w:jc w:val="center"/>
              <w:rPr>
                <w:b/>
              </w:rPr>
            </w:pPr>
            <w:r w:rsidRPr="00374637">
              <w:rPr>
                <w:b/>
              </w:rPr>
              <w:t>Description</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top w:val="single" w:sz="4" w:space="0" w:color="auto"/>
              <w:left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r w:rsidRPr="00374637">
              <w:t>PK</w:t>
            </w:r>
            <w:r w:rsidR="008D70CA" w:rsidRPr="00374637">
              <w:t>/FK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Del="00FB040B" w:rsidRDefault="008D70CA" w:rsidP="004D3364">
            <w:pPr>
              <w:keepNext/>
              <w:keepLines/>
              <w:widowControl/>
              <w:spacing w:line="240" w:lineRule="auto"/>
            </w:pPr>
            <w:r w:rsidRPr="00374637">
              <w:t>References Coaching_Log table (CoachingID)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DIM_Coaching_Reason(Coaching_Reason_ID)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t>SubCoachingReasonID</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bigint</w:t>
            </w:r>
          </w:p>
        </w:tc>
        <w:tc>
          <w:tcPr>
            <w:tcW w:w="900" w:type="dxa"/>
            <w:tcBorders>
              <w:left w:val="single" w:sz="4" w:space="0" w:color="auto"/>
              <w:bottom w:val="single" w:sz="4" w:space="0" w:color="auto"/>
              <w:right w:val="single" w:sz="4" w:space="0" w:color="auto"/>
            </w:tcBorders>
            <w:shd w:val="clear" w:color="auto" w:fill="auto"/>
            <w:vAlign w:val="center"/>
          </w:tcPr>
          <w:p w:rsidR="00FB040B" w:rsidRPr="00374637" w:rsidRDefault="008D70CA" w:rsidP="004D3364">
            <w:pPr>
              <w:keepNext/>
              <w:keepLines/>
              <w:widowControl/>
              <w:spacing w:line="240" w:lineRule="auto"/>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C81B93" w:rsidP="008D70CA">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vAlign w:val="bottom"/>
          </w:tcPr>
          <w:p w:rsidR="00FB040B" w:rsidRPr="00374637" w:rsidRDefault="008D70CA" w:rsidP="004D3364">
            <w:pPr>
              <w:keepNext/>
              <w:keepLines/>
              <w:widowControl/>
              <w:spacing w:line="240" w:lineRule="auto"/>
            </w:pPr>
            <w:r w:rsidRPr="00374637">
              <w:t>References DIM_SubCoaching_Reason(SubCoaching_Reason_ID)</w:t>
            </w:r>
          </w:p>
        </w:tc>
      </w:tr>
      <w:tr w:rsidR="008D70CA" w:rsidRPr="00374637" w:rsidTr="008D70CA">
        <w:trPr>
          <w:trHeight w:val="259"/>
        </w:trPr>
        <w:tc>
          <w:tcPr>
            <w:tcW w:w="2335" w:type="dxa"/>
            <w:tcBorders>
              <w:top w:val="single" w:sz="4" w:space="0" w:color="auto"/>
              <w:left w:val="single" w:sz="4" w:space="0" w:color="auto"/>
              <w:bottom w:val="single" w:sz="4" w:space="0" w:color="auto"/>
              <w:right w:val="single" w:sz="4" w:space="0" w:color="auto"/>
            </w:tcBorders>
            <w:shd w:val="clear" w:color="auto" w:fill="auto"/>
            <w:vAlign w:val="bottom"/>
          </w:tcPr>
          <w:p w:rsidR="00FB040B" w:rsidRPr="00374637" w:rsidRDefault="00FB040B">
            <w:pPr>
              <w:rPr>
                <w:color w:val="000000"/>
              </w:rPr>
            </w:pPr>
            <w:r w:rsidRPr="00374637">
              <w:rPr>
                <w:color w:val="000000"/>
              </w:rPr>
              <w:lastRenderedPageBreak/>
              <w:t>Value</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B040B" w:rsidRPr="00374637" w:rsidRDefault="00FB040B">
            <w:pPr>
              <w:rPr>
                <w:color w:val="000000"/>
              </w:rPr>
            </w:pPr>
            <w:r w:rsidRPr="00374637">
              <w:rPr>
                <w:color w:val="000000"/>
              </w:rPr>
              <w:t>nvarchar(30)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4D3364">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B040B" w:rsidRPr="00374637" w:rsidRDefault="00FB040B" w:rsidP="008D70CA">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vAlign w:val="bottom"/>
          </w:tcPr>
          <w:p w:rsidR="00454D71" w:rsidRPr="00374637" w:rsidRDefault="00454D71" w:rsidP="004D3364">
            <w:pPr>
              <w:keepNext/>
              <w:keepLines/>
              <w:widowControl/>
              <w:spacing w:line="240" w:lineRule="auto"/>
            </w:pPr>
            <w:r w:rsidRPr="00374637">
              <w:t>The root cause or reason for the coaching</w:t>
            </w:r>
          </w:p>
          <w:p w:rsidR="00454D71" w:rsidRPr="00374637" w:rsidRDefault="00454D71" w:rsidP="004D3364">
            <w:pPr>
              <w:keepNext/>
              <w:keepLines/>
              <w:widowControl/>
              <w:spacing w:line="240" w:lineRule="auto"/>
            </w:pPr>
          </w:p>
          <w:p w:rsidR="00FB040B" w:rsidRPr="00374637" w:rsidRDefault="00454D71" w:rsidP="004D3364">
            <w:pPr>
              <w:keepNext/>
              <w:keepLines/>
              <w:widowControl/>
              <w:spacing w:line="240" w:lineRule="auto"/>
            </w:pPr>
            <w:r w:rsidRPr="00374637">
              <w:t>Possible values</w:t>
            </w:r>
          </w:p>
          <w:p w:rsidR="00454D71" w:rsidRPr="00374637" w:rsidRDefault="00454D71" w:rsidP="00454D71">
            <w:pPr>
              <w:keepNext/>
              <w:keepLines/>
              <w:widowControl/>
              <w:spacing w:line="240" w:lineRule="auto"/>
            </w:pPr>
            <w:r w:rsidRPr="00374637">
              <w:t>Did not meet goal</w:t>
            </w:r>
          </w:p>
          <w:p w:rsidR="00454D71" w:rsidRPr="00374637" w:rsidRDefault="00454D71" w:rsidP="00454D71">
            <w:pPr>
              <w:keepNext/>
              <w:keepLines/>
              <w:widowControl/>
              <w:spacing w:line="240" w:lineRule="auto"/>
            </w:pPr>
            <w:r w:rsidRPr="00374637">
              <w:t>Research Required</w:t>
            </w:r>
          </w:p>
          <w:p w:rsidR="00454D71" w:rsidRPr="00374637" w:rsidRDefault="00454D71" w:rsidP="00454D71">
            <w:pPr>
              <w:keepNext/>
              <w:keepLines/>
              <w:widowControl/>
              <w:spacing w:line="240" w:lineRule="auto"/>
            </w:pPr>
            <w:r w:rsidRPr="00374637">
              <w:t>Reinforcement</w:t>
            </w:r>
          </w:p>
          <w:p w:rsidR="00454D71" w:rsidRPr="00374637" w:rsidRDefault="00454D71" w:rsidP="00454D71">
            <w:pPr>
              <w:keepNext/>
              <w:keepLines/>
              <w:widowControl/>
              <w:spacing w:line="240" w:lineRule="auto"/>
            </w:pPr>
            <w:r w:rsidRPr="00374637">
              <w:t>Recognition</w:t>
            </w:r>
          </w:p>
          <w:p w:rsidR="00454D71" w:rsidRPr="00374637" w:rsidRDefault="00454D71" w:rsidP="00454D71">
            <w:pPr>
              <w:keepNext/>
              <w:keepLines/>
              <w:widowControl/>
              <w:spacing w:line="240" w:lineRule="auto"/>
            </w:pPr>
            <w:r w:rsidRPr="00374637">
              <w:t>Opportunity-PWC</w:t>
            </w:r>
          </w:p>
          <w:p w:rsidR="00454D71" w:rsidRPr="00374637" w:rsidRDefault="00454D71" w:rsidP="00454D71">
            <w:pPr>
              <w:keepNext/>
              <w:keepLines/>
              <w:widowControl/>
              <w:spacing w:line="240" w:lineRule="auto"/>
            </w:pPr>
            <w:r w:rsidRPr="00374637">
              <w:t>Opportunity</w:t>
            </w:r>
          </w:p>
          <w:p w:rsidR="00454D71" w:rsidRPr="00374637" w:rsidRDefault="00454D71" w:rsidP="00454D71">
            <w:pPr>
              <w:keepNext/>
              <w:keepLines/>
              <w:widowControl/>
              <w:spacing w:line="240" w:lineRule="auto"/>
            </w:pPr>
            <w:r w:rsidRPr="00374637">
              <w:t>Not Coachable</w:t>
            </w:r>
          </w:p>
          <w:p w:rsidR="00454D71" w:rsidRPr="00374637" w:rsidRDefault="00454D71" w:rsidP="00454D71">
            <w:pPr>
              <w:keepNext/>
              <w:keepLines/>
              <w:widowControl/>
              <w:spacing w:line="240" w:lineRule="auto"/>
            </w:pPr>
            <w:r w:rsidRPr="00374637">
              <w:t>Missing</w:t>
            </w:r>
          </w:p>
          <w:p w:rsidR="00454D71" w:rsidRPr="00374637" w:rsidRDefault="00454D71" w:rsidP="00454D71">
            <w:pPr>
              <w:keepNext/>
              <w:keepLines/>
              <w:widowControl/>
              <w:spacing w:line="240" w:lineRule="auto"/>
            </w:pPr>
            <w:r w:rsidRPr="00374637">
              <w:t>Met goal</w:t>
            </w:r>
          </w:p>
        </w:tc>
      </w:tr>
    </w:tbl>
    <w:p w:rsidR="00CE292D" w:rsidRPr="00630FA8" w:rsidRDefault="00CE292D"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42" w:name="_EC.Employee_Hierarchy"/>
      <w:bookmarkStart w:id="743" w:name="_Toc493675060"/>
      <w:bookmarkStart w:id="744" w:name="_Toc495488376"/>
      <w:bookmarkEnd w:id="742"/>
      <w:r w:rsidRPr="00630FA8">
        <w:rPr>
          <w:rFonts w:ascii="Times New Roman" w:hAnsi="Times New Roman"/>
        </w:rPr>
        <w:t>EC.Employee_Hierarchy</w:t>
      </w:r>
      <w:bookmarkEnd w:id="743"/>
      <w:bookmarkEnd w:id="744"/>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5"/>
        <w:gridCol w:w="1884"/>
        <w:gridCol w:w="666"/>
        <w:gridCol w:w="990"/>
        <w:gridCol w:w="3510"/>
      </w:tblGrid>
      <w:tr w:rsidR="00C81B93" w:rsidRPr="00374637" w:rsidTr="00C81B93">
        <w:trPr>
          <w:trHeight w:val="710"/>
        </w:trPr>
        <w:tc>
          <w:tcPr>
            <w:tcW w:w="2485"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Column Name</w:t>
            </w:r>
          </w:p>
        </w:tc>
        <w:tc>
          <w:tcPr>
            <w:tcW w:w="1884" w:type="dxa"/>
            <w:shd w:val="clear" w:color="auto" w:fill="E6E6E6"/>
            <w:noWrap/>
            <w:vAlign w:val="center"/>
          </w:tcPr>
          <w:p w:rsidR="00C81B93" w:rsidRPr="00374637" w:rsidRDefault="00C81B93" w:rsidP="00E5799B">
            <w:pPr>
              <w:keepNext/>
              <w:keepLines/>
              <w:widowControl/>
              <w:spacing w:line="240" w:lineRule="auto"/>
              <w:jc w:val="center"/>
              <w:rPr>
                <w:b/>
              </w:rPr>
            </w:pPr>
            <w:r w:rsidRPr="00374637">
              <w:rPr>
                <w:b/>
              </w:rPr>
              <w:t>Datatype</w:t>
            </w:r>
          </w:p>
        </w:tc>
        <w:tc>
          <w:tcPr>
            <w:tcW w:w="666"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Key</w:t>
            </w:r>
          </w:p>
        </w:tc>
        <w:tc>
          <w:tcPr>
            <w:tcW w:w="99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C81B93" w:rsidRPr="00374637" w:rsidRDefault="00C81B93" w:rsidP="00E5799B">
            <w:pPr>
              <w:keepNext/>
              <w:keepLines/>
              <w:widowControl/>
              <w:spacing w:line="240" w:lineRule="auto"/>
              <w:jc w:val="center"/>
              <w:rPr>
                <w:b/>
              </w:rPr>
            </w:pPr>
            <w:r w:rsidRPr="00374637">
              <w:rPr>
                <w:b/>
              </w:rPr>
              <w:t>Description</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r w:rsidRPr="00374637">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r w:rsidRPr="00374637">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pPr>
            <w:r w:rsidRPr="00374637">
              <w:t>Unique GDIT Identifier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Name of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Email address for Employee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nvarchar(30)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 xml:space="preserve">GDIT network ID for Employee </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Site for Employee based on Work Location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9270D5">
            <w:pPr>
              <w:keepNext/>
              <w:keepLines/>
              <w:widowControl/>
              <w:spacing w:line="240" w:lineRule="auto"/>
            </w:pPr>
            <w:r w:rsidRPr="00374637">
              <w:t>Employee job codes from PeopleSoft</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Description of Job code above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270D5" w:rsidP="00E5799B">
            <w:pPr>
              <w:keepNext/>
              <w:keepLines/>
              <w:widowControl/>
              <w:spacing w:line="240" w:lineRule="auto"/>
            </w:pPr>
            <w:r w:rsidRPr="00374637">
              <w:t>Marketplace or M</w:t>
            </w:r>
            <w:r w:rsidR="00375612" w:rsidRPr="00374637">
              <w:t>edicare for CSRs derived from eWFM 1MULTI value. NA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Employee ID from EWFM for CSRs and from PeopleSoft for all other Job codes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Supervisor name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email address</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network ID</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code</w:t>
            </w:r>
          </w:p>
        </w:tc>
      </w:tr>
      <w:tr w:rsidR="00C81B93"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C81B93" w:rsidRPr="00374637" w:rsidRDefault="00C81B93">
            <w:pPr>
              <w:rPr>
                <w:color w:val="000000"/>
              </w:rPr>
            </w:pPr>
            <w:r w:rsidRPr="00374637">
              <w:rPr>
                <w:color w:val="000000"/>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1B93" w:rsidRPr="00374637" w:rsidRDefault="00C81B93">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C81B93" w:rsidRPr="00374637" w:rsidRDefault="00C81B93" w:rsidP="00C81B93">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C81B93" w:rsidP="00C81B93">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81B93" w:rsidRPr="00374637" w:rsidRDefault="009A5CDE" w:rsidP="00E5799B">
            <w:pPr>
              <w:keepNext/>
              <w:keepLines/>
              <w:widowControl/>
              <w:spacing w:line="240" w:lineRule="auto"/>
            </w:pPr>
            <w:r w:rsidRPr="00374637">
              <w:t>Supervisor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Employee ID of supervisor’s supervisor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nvarchar(70)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name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email address</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nvarchar(20)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Network ID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code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nvarchar(50)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pPr>
            <w:r w:rsidRPr="00374637">
              <w:t>Manager job description</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Latest hire_date of employee</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r w:rsidRPr="00374637">
              <w:t>DEFAULT(99991231)</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04013" w:rsidP="009A5CDE">
            <w:pPr>
              <w:keepNext/>
              <w:keepLines/>
              <w:widowControl/>
              <w:spacing w:line="240" w:lineRule="auto"/>
            </w:pPr>
            <w:r w:rsidRPr="00374637">
              <w:t>Date the Employee record arrived in the PeopleSoft feed with a ‘T’ or a ‘D’ or stopped arriving in the feed.</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lastRenderedPageBreak/>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4013" w:rsidRPr="00374637" w:rsidRDefault="00904013" w:rsidP="009A5CDE">
            <w:pPr>
              <w:keepNext/>
              <w:keepLines/>
              <w:widowControl/>
              <w:spacing w:line="240" w:lineRule="auto"/>
            </w:pPr>
            <w:r w:rsidRPr="00374637">
              <w:t>Status from PeopleSoft feed.</w:t>
            </w:r>
          </w:p>
          <w:p w:rsidR="009A5CDE" w:rsidRPr="00374637" w:rsidRDefault="00904013" w:rsidP="009A5CDE">
            <w:pPr>
              <w:keepNext/>
              <w:keepLines/>
              <w:widowControl/>
              <w:spacing w:line="240" w:lineRule="auto"/>
            </w:pPr>
            <w:r w:rsidRPr="00374637">
              <w:t xml:space="preserve">Valid Values </w:t>
            </w:r>
          </w:p>
          <w:p w:rsidR="00904013" w:rsidRPr="00374637" w:rsidRDefault="00904013" w:rsidP="009A5CDE">
            <w:pPr>
              <w:keepNext/>
              <w:keepLines/>
              <w:widowControl/>
              <w:spacing w:line="240" w:lineRule="auto"/>
            </w:pPr>
            <w:r w:rsidRPr="00374637">
              <w:t>(A, T, D, L. P)</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SrMgrLvl1_ID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471A4A" w:rsidP="009A5CDE">
            <w:pPr>
              <w:keepNext/>
              <w:keepLines/>
              <w:widowControl/>
              <w:spacing w:line="240" w:lineRule="auto"/>
            </w:pPr>
            <w:r w:rsidRPr="00374637">
              <w:t>Employee ID of Manager</w:t>
            </w:r>
            <w:r w:rsidR="00CB7A95" w:rsidRPr="00374637">
              <w:t>’</w:t>
            </w:r>
            <w:r w:rsidRPr="00374637">
              <w:t xml:space="preserve">s Supervisor </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SrMgrLvl2_ID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CB7A95">
            <w:pPr>
              <w:keepNext/>
              <w:keepLines/>
              <w:widowControl/>
              <w:spacing w:line="240" w:lineRule="auto"/>
            </w:pPr>
            <w:r w:rsidRPr="00374637">
              <w:t>Employee ID of Manager’s Manager</w:t>
            </w:r>
          </w:p>
        </w:tc>
      </w:tr>
      <w:tr w:rsidR="009A5CDE"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9A5CDE" w:rsidRPr="00374637" w:rsidRDefault="009A5CDE" w:rsidP="009A5CDE">
            <w:pPr>
              <w:rPr>
                <w:color w:val="000000"/>
              </w:rPr>
            </w:pPr>
            <w:r w:rsidRPr="00374637">
              <w:rPr>
                <w:color w:val="000000"/>
              </w:rPr>
              <w:t>SrMgrLvl3_ID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5CDE" w:rsidRPr="00374637" w:rsidRDefault="009A5CDE"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9A5CDE" w:rsidRPr="00374637" w:rsidRDefault="009A5CDE"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9A5CDE"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A5CDE" w:rsidRPr="00374637" w:rsidRDefault="00CB7A95" w:rsidP="009A5CDE">
            <w:pPr>
              <w:keepNext/>
              <w:keepLines/>
              <w:widowControl/>
              <w:spacing w:line="240" w:lineRule="auto"/>
            </w:pPr>
            <w:r w:rsidRPr="00374637">
              <w:t>Supervisor of Manager’s Manager</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95416C">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B14940" w:rsidRPr="00374637" w:rsidTr="00C81B93">
        <w:trPr>
          <w:trHeight w:val="259"/>
        </w:trPr>
        <w:tc>
          <w:tcPr>
            <w:tcW w:w="2485"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153E92" w:rsidP="009A5CDE">
            <w:pPr>
              <w:rPr>
                <w:color w:val="000000"/>
              </w:rPr>
            </w:pPr>
            <w:r>
              <w:rPr>
                <w:color w:val="000000"/>
              </w:rPr>
              <w:t>FLSA_Status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153E92" w:rsidP="009A5CDE">
            <w:pPr>
              <w:rPr>
                <w:color w:val="000000"/>
              </w:rPr>
            </w:pPr>
            <w:r w:rsidRPr="00374637">
              <w:rPr>
                <w:color w:val="000000"/>
              </w:rPr>
              <w:t>nvarchar(10)</w:t>
            </w:r>
          </w:p>
        </w:tc>
        <w:tc>
          <w:tcPr>
            <w:tcW w:w="66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9A5CDE">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9A5CDE">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153E92" w:rsidP="009A5CDE">
            <w:pPr>
              <w:keepNext/>
              <w:keepLines/>
              <w:widowControl/>
              <w:spacing w:line="240" w:lineRule="auto"/>
            </w:pPr>
            <w:r>
              <w:t>Exempt or Non-Exempt</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C71BFF" w:rsidP="002B31B4">
      <w:pPr>
        <w:pStyle w:val="Heading3"/>
        <w:rPr>
          <w:rFonts w:ascii="Times New Roman" w:hAnsi="Times New Roman"/>
        </w:rPr>
      </w:pPr>
      <w:bookmarkStart w:id="745" w:name="_EC.Employee_Hierarchy_Stage"/>
      <w:bookmarkStart w:id="746" w:name="_Toc493675061"/>
      <w:bookmarkStart w:id="747" w:name="_Toc495488377"/>
      <w:bookmarkEnd w:id="745"/>
      <w:r w:rsidRPr="00630FA8">
        <w:rPr>
          <w:rFonts w:ascii="Times New Roman" w:hAnsi="Times New Roman"/>
        </w:rPr>
        <w:t>EC.Employee_Hierarchy_Stage</w:t>
      </w:r>
      <w:bookmarkEnd w:id="746"/>
      <w:bookmarkEnd w:id="747"/>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8"/>
        <w:gridCol w:w="1361"/>
        <w:gridCol w:w="1186"/>
        <w:gridCol w:w="990"/>
        <w:gridCol w:w="3510"/>
      </w:tblGrid>
      <w:tr w:rsidR="0001060B" w:rsidRPr="00374637" w:rsidTr="0001060B">
        <w:trPr>
          <w:trHeight w:val="710"/>
        </w:trPr>
        <w:tc>
          <w:tcPr>
            <w:tcW w:w="2488"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01060B" w:rsidRPr="00374637" w:rsidRDefault="0001060B" w:rsidP="00E5799B">
            <w:pPr>
              <w:keepNext/>
              <w:keepLines/>
              <w:widowControl/>
              <w:spacing w:line="240" w:lineRule="auto"/>
              <w:jc w:val="center"/>
              <w:rPr>
                <w:b/>
              </w:rPr>
            </w:pPr>
            <w:r w:rsidRPr="00374637">
              <w:rPr>
                <w:b/>
              </w:rPr>
              <w:t>Datatype</w:t>
            </w:r>
          </w:p>
        </w:tc>
        <w:tc>
          <w:tcPr>
            <w:tcW w:w="1186"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Key</w:t>
            </w:r>
          </w:p>
        </w:tc>
        <w:tc>
          <w:tcPr>
            <w:tcW w:w="99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Allow NULL?</w:t>
            </w:r>
          </w:p>
        </w:tc>
        <w:tc>
          <w:tcPr>
            <w:tcW w:w="3510" w:type="dxa"/>
            <w:shd w:val="clear" w:color="auto" w:fill="E6E6E6"/>
            <w:vAlign w:val="center"/>
          </w:tcPr>
          <w:p w:rsidR="0001060B" w:rsidRPr="00374637" w:rsidRDefault="0001060B" w:rsidP="00E5799B">
            <w:pPr>
              <w:keepNext/>
              <w:keepLines/>
              <w:widowControl/>
              <w:spacing w:line="240" w:lineRule="auto"/>
              <w:jc w:val="center"/>
              <w:rPr>
                <w:b/>
              </w:rPr>
            </w:pPr>
            <w:r w:rsidRPr="00374637">
              <w:rPr>
                <w:b/>
              </w:rPr>
              <w:t>Description</w:t>
            </w:r>
          </w:p>
        </w:tc>
      </w:tr>
      <w:tr w:rsidR="0001060B"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E5799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E5799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Emp_Site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nvarchar(20)</w:t>
            </w:r>
          </w:p>
        </w:tc>
        <w:tc>
          <w:tcPr>
            <w:tcW w:w="1186" w:type="dxa"/>
            <w:tcBorders>
              <w:top w:val="single" w:sz="4" w:space="0" w:color="auto"/>
              <w:left w:val="single" w:sz="4" w:space="0" w:color="auto"/>
              <w:bottom w:val="single" w:sz="4" w:space="0" w:color="auto"/>
              <w:right w:val="single" w:sz="4" w:space="0" w:color="auto"/>
            </w:tcBorders>
            <w:vAlign w:val="center"/>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Sup_LanID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nvarchar(70)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Mgr_Email</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Mgr_Job_Description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nvarchar(50)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Mgr_LanID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nvarchar(30)</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t>Start_Date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01060B" w:rsidRPr="00374637" w:rsidTr="00C61131">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01060B" w:rsidRPr="00374637" w:rsidRDefault="0001060B" w:rsidP="0001060B">
            <w:pPr>
              <w:rPr>
                <w:color w:val="000000"/>
              </w:rPr>
            </w:pPr>
            <w:r w:rsidRPr="00374637">
              <w:rPr>
                <w:color w:val="000000"/>
              </w:rPr>
              <w:lastRenderedPageBreak/>
              <w:t>Active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60B" w:rsidRPr="00374637" w:rsidRDefault="0001060B" w:rsidP="0001060B">
            <w:pPr>
              <w:rPr>
                <w:color w:val="000000"/>
              </w:rPr>
            </w:pPr>
            <w:r w:rsidRPr="00374637">
              <w:rPr>
                <w:color w:val="000000"/>
              </w:rPr>
              <w:t>nvarchar(1)</w:t>
            </w:r>
          </w:p>
        </w:tc>
        <w:tc>
          <w:tcPr>
            <w:tcW w:w="1186" w:type="dxa"/>
            <w:tcBorders>
              <w:top w:val="single" w:sz="4" w:space="0" w:color="auto"/>
              <w:left w:val="single" w:sz="4" w:space="0" w:color="auto"/>
              <w:bottom w:val="single" w:sz="4" w:space="0" w:color="auto"/>
              <w:right w:val="single" w:sz="4" w:space="0" w:color="auto"/>
            </w:tcBorders>
          </w:tcPr>
          <w:p w:rsidR="0001060B" w:rsidRPr="00374637" w:rsidRDefault="0001060B" w:rsidP="0001060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01060B" w:rsidRPr="00374637" w:rsidRDefault="0001060B" w:rsidP="0001060B">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01060B" w:rsidRPr="00374637" w:rsidRDefault="0001060B" w:rsidP="0001060B">
            <w:pPr>
              <w:keepNext/>
              <w:keepLines/>
              <w:widowControl/>
              <w:spacing w:line="240" w:lineRule="auto"/>
            </w:pPr>
            <w:r w:rsidRPr="00374637">
              <w:t>Same as Employee_Hierarchy</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Emp_ID_Prefix</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To store full Employee ID with the alpha prefix</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Hire_Date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Hire Date at GDIT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sidRPr="00B14940">
              <w:rPr>
                <w:color w:val="000000"/>
              </w:rPr>
              <w:t xml:space="preserve"> Emp_Pri_Name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w:t>
            </w:r>
            <w:r>
              <w:rPr>
                <w:color w:val="000000"/>
              </w:rPr>
              <w:t>7</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Primary Name from peopleSoft. Used in Emp_Name where a preferred name is not available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ID of employee in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Dept_Description</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nvarchar(6</w:t>
            </w:r>
            <w:r w:rsidRPr="00374637">
              <w:rPr>
                <w:color w:val="000000"/>
              </w:rPr>
              <w:t>0)</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Dept Description of employee from Peoplesoft</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Reg_Temp</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Regular or Temp employee</w:t>
            </w:r>
          </w:p>
        </w:tc>
      </w:tr>
      <w:tr w:rsidR="00B14940" w:rsidRPr="00374637" w:rsidTr="0095416C">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B14940" w:rsidRPr="00374637" w:rsidRDefault="00B14940" w:rsidP="00B14940">
            <w:pPr>
              <w:rPr>
                <w:color w:val="000000"/>
              </w:rPr>
            </w:pPr>
            <w:r>
              <w:rPr>
                <w:color w:val="000000"/>
              </w:rPr>
              <w:t xml:space="preserve"> </w:t>
            </w:r>
            <w:r w:rsidRPr="00B14940">
              <w:rPr>
                <w:color w:val="000000"/>
              </w:rPr>
              <w:t>Full_Part_Time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r>
              <w:rPr>
                <w:color w:val="000000"/>
              </w:rPr>
              <w:t>nvarchar(3</w:t>
            </w:r>
            <w:r w:rsidRPr="00374637">
              <w:rPr>
                <w:color w:val="000000"/>
              </w:rPr>
              <w:t>)</w:t>
            </w:r>
          </w:p>
        </w:tc>
        <w:tc>
          <w:tcPr>
            <w:tcW w:w="1186" w:type="dxa"/>
            <w:tcBorders>
              <w:top w:val="single" w:sz="4" w:space="0" w:color="auto"/>
              <w:left w:val="single" w:sz="4" w:space="0" w:color="auto"/>
              <w:bottom w:val="single" w:sz="4" w:space="0" w:color="auto"/>
              <w:right w:val="single" w:sz="4" w:space="0" w:color="auto"/>
            </w:tcBorders>
            <w:vAlign w:val="center"/>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r>
              <w:t>Value to indicate whether employee Is a Full or Part time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tcPr>
          <w:p w:rsidR="00153E92" w:rsidRPr="00374637" w:rsidRDefault="00153E92" w:rsidP="00153E92">
            <w:pPr>
              <w:rPr>
                <w:color w:val="000000"/>
              </w:rPr>
            </w:pPr>
            <w:r w:rsidRPr="00B14940">
              <w:rPr>
                <w:color w:val="000000"/>
              </w:rPr>
              <w:t xml:space="preserve"> </w:t>
            </w:r>
            <w:r>
              <w:rPr>
                <w:color w:val="000000"/>
              </w:rPr>
              <w:t>Term_Date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Pr>
                <w:color w:val="000000"/>
              </w:rPr>
              <w:t>datetime</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Term Date of Employee</w:t>
            </w:r>
          </w:p>
        </w:tc>
      </w:tr>
      <w:tr w:rsidR="00153E92" w:rsidRPr="00374637" w:rsidTr="00CB64E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153E92" w:rsidRPr="00374637" w:rsidRDefault="00153E92" w:rsidP="00153E92">
            <w:pPr>
              <w:rPr>
                <w:color w:val="000000"/>
              </w:rPr>
            </w:pPr>
            <w:r>
              <w:rPr>
                <w:color w:val="000000"/>
              </w:rPr>
              <w:t>FLSA_Status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153E92" w:rsidRPr="00374637" w:rsidRDefault="00153E92" w:rsidP="00153E92">
            <w:pPr>
              <w:rPr>
                <w:color w:val="000000"/>
              </w:rPr>
            </w:pPr>
            <w:r w:rsidRPr="00374637">
              <w:rPr>
                <w:color w:val="000000"/>
              </w:rPr>
              <w:t>nvarchar(10)</w:t>
            </w:r>
          </w:p>
        </w:tc>
        <w:tc>
          <w:tcPr>
            <w:tcW w:w="1186" w:type="dxa"/>
            <w:tcBorders>
              <w:top w:val="single" w:sz="4" w:space="0" w:color="auto"/>
              <w:left w:val="single" w:sz="4" w:space="0" w:color="auto"/>
              <w:bottom w:val="single" w:sz="4" w:space="0" w:color="auto"/>
              <w:right w:val="single" w:sz="4" w:space="0" w:color="auto"/>
            </w:tcBorders>
            <w:vAlign w:val="center"/>
          </w:tcPr>
          <w:p w:rsidR="00153E92" w:rsidRPr="00374637" w:rsidRDefault="00153E92" w:rsidP="00153E92">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53E92" w:rsidRPr="00374637" w:rsidRDefault="00153E92" w:rsidP="00153E92">
            <w:pPr>
              <w:keepNext/>
              <w:keepLines/>
              <w:widowControl/>
              <w:spacing w:line="240" w:lineRule="auto"/>
            </w:pPr>
            <w:r>
              <w:t>Exempt or Non-Exempt</w:t>
            </w: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r w:rsidR="00B14940" w:rsidRPr="00374637" w:rsidTr="0001060B">
        <w:trPr>
          <w:trHeight w:val="259"/>
        </w:trPr>
        <w:tc>
          <w:tcPr>
            <w:tcW w:w="2488"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374637" w:rsidRDefault="00B14940" w:rsidP="00B14940">
            <w:pPr>
              <w:rPr>
                <w:color w:val="000000"/>
              </w:rPr>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374637" w:rsidRDefault="00B14940" w:rsidP="00B14940">
            <w:pPr>
              <w:rPr>
                <w:color w:val="000000"/>
              </w:rPr>
            </w:pPr>
          </w:p>
        </w:tc>
        <w:tc>
          <w:tcPr>
            <w:tcW w:w="1186" w:type="dxa"/>
            <w:tcBorders>
              <w:top w:val="single" w:sz="4" w:space="0" w:color="auto"/>
              <w:left w:val="single" w:sz="4" w:space="0" w:color="auto"/>
              <w:bottom w:val="single" w:sz="4" w:space="0" w:color="auto"/>
              <w:right w:val="single" w:sz="4" w:space="0" w:color="auto"/>
            </w:tcBorders>
          </w:tcPr>
          <w:p w:rsidR="00B14940" w:rsidRPr="00374637" w:rsidRDefault="00B14940" w:rsidP="00B14940">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374637" w:rsidRDefault="00B14940" w:rsidP="00B14940">
            <w:pPr>
              <w:keepNext/>
              <w:keepLines/>
              <w:widowControl/>
              <w:spacing w:line="240" w:lineRule="auto"/>
            </w:pP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630FA8" w:rsidRDefault="00AB3A49" w:rsidP="002B31B4">
      <w:pPr>
        <w:pStyle w:val="Heading3"/>
        <w:rPr>
          <w:rFonts w:ascii="Times New Roman" w:hAnsi="Times New Roman"/>
        </w:rPr>
      </w:pPr>
      <w:bookmarkStart w:id="748" w:name="_EC.EmpID_To_SupID_Stage"/>
      <w:bookmarkStart w:id="749" w:name="_Toc493675062"/>
      <w:bookmarkStart w:id="750" w:name="_Toc495488378"/>
      <w:bookmarkEnd w:id="748"/>
      <w:r w:rsidRPr="00630FA8">
        <w:rPr>
          <w:rFonts w:ascii="Times New Roman" w:hAnsi="Times New Roman"/>
        </w:rPr>
        <w:t>EC.EmpID_To_SupID_Stage</w:t>
      </w:r>
      <w:bookmarkEnd w:id="749"/>
      <w:bookmarkEnd w:id="750"/>
      <w:r w:rsidR="00E5799B" w:rsidRPr="00630FA8">
        <w:rPr>
          <w:rFonts w:ascii="Times New Roman" w:hAnsi="Times New Roman"/>
        </w:rPr>
        <w:t xml:space="preserve"> </w:t>
      </w:r>
    </w:p>
    <w:p w:rsidR="00E5799B" w:rsidRPr="00630FA8" w:rsidRDefault="00E5799B" w:rsidP="00E5799B">
      <w:pPr>
        <w:keepNext/>
        <w:keepLines/>
        <w:widowControl/>
        <w:autoSpaceDE w:val="0"/>
        <w:autoSpaceDN w:val="0"/>
        <w:adjustRightInd w:val="0"/>
        <w:spacing w:line="240" w:lineRule="auto"/>
        <w:ind w:left="1080"/>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2"/>
        <w:gridCol w:w="1361"/>
        <w:gridCol w:w="1506"/>
        <w:gridCol w:w="1315"/>
        <w:gridCol w:w="3291"/>
      </w:tblGrid>
      <w:tr w:rsidR="003B02B6" w:rsidRPr="00374637" w:rsidTr="003B02B6">
        <w:trPr>
          <w:trHeight w:val="710"/>
        </w:trPr>
        <w:tc>
          <w:tcPr>
            <w:tcW w:w="2062"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Column Name</w:t>
            </w:r>
          </w:p>
        </w:tc>
        <w:tc>
          <w:tcPr>
            <w:tcW w:w="1361" w:type="dxa"/>
            <w:shd w:val="clear" w:color="auto" w:fill="E6E6E6"/>
            <w:noWrap/>
            <w:vAlign w:val="center"/>
          </w:tcPr>
          <w:p w:rsidR="003B02B6" w:rsidRPr="00374637" w:rsidRDefault="003B02B6" w:rsidP="00E5799B">
            <w:pPr>
              <w:keepNext/>
              <w:keepLines/>
              <w:widowControl/>
              <w:spacing w:line="240" w:lineRule="auto"/>
              <w:jc w:val="center"/>
              <w:rPr>
                <w:b/>
              </w:rPr>
            </w:pPr>
            <w:r w:rsidRPr="00374637">
              <w:rPr>
                <w:b/>
              </w:rPr>
              <w:t>Datatype</w:t>
            </w:r>
          </w:p>
        </w:tc>
        <w:tc>
          <w:tcPr>
            <w:tcW w:w="1506"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Key</w:t>
            </w:r>
          </w:p>
        </w:tc>
        <w:tc>
          <w:tcPr>
            <w:tcW w:w="1315"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Allow NULL?</w:t>
            </w:r>
          </w:p>
        </w:tc>
        <w:tc>
          <w:tcPr>
            <w:tcW w:w="3291" w:type="dxa"/>
            <w:shd w:val="clear" w:color="auto" w:fill="E6E6E6"/>
            <w:vAlign w:val="center"/>
          </w:tcPr>
          <w:p w:rsidR="003B02B6" w:rsidRPr="00374637" w:rsidRDefault="003B02B6" w:rsidP="00E5799B">
            <w:pPr>
              <w:keepNext/>
              <w:keepLines/>
              <w:widowControl/>
              <w:spacing w:line="240" w:lineRule="auto"/>
              <w:jc w:val="center"/>
              <w:rPr>
                <w:b/>
              </w:rPr>
            </w:pPr>
            <w:r w:rsidRPr="00374637">
              <w:rPr>
                <w:b/>
              </w:rPr>
              <w:t>Description</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3B02B6">
            <w:pPr>
              <w:keepNext/>
              <w:keepLines/>
              <w:widowControl/>
              <w:spacing w:line="240" w:lineRule="auto"/>
              <w:jc w:val="center"/>
            </w:pPr>
            <w:r w:rsidRPr="00374637">
              <w:t>N</w:t>
            </w: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Unique GDIT Identifier for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Emp_Name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vAlign w:val="center"/>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Name of Employee</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Emp_Job_Code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nvarchar(5)</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Title of employee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Emp_Site_Code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Site from eWFM</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Sup_ID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Supervisor_1 attribute from eWFM. Used for populating Supervisor attribute for CSRs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pPr>
              <w:rPr>
                <w:color w:val="000000"/>
              </w:rPr>
            </w:pPr>
            <w:r w:rsidRPr="00374637">
              <w:rPr>
                <w:color w:val="000000"/>
              </w:rPr>
              <w:t>Emp_Program</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pPr>
              <w:rPr>
                <w:color w:val="000000"/>
              </w:rPr>
            </w:pPr>
            <w:r w:rsidRPr="00374637">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1MULTI value from program. For CSRs if 1MULTI like ‘FFM%’ THEN Marketplace else Medicare. Disregarded for all other job codes.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Emp_Status</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3B02B6">
            <w:pPr>
              <w:keepNext/>
              <w:keepLines/>
              <w:widowControl/>
              <w:spacing w:line="240" w:lineRule="auto"/>
            </w:pPr>
            <w:r w:rsidRPr="00374637">
              <w:t>Status from eWFM.</w:t>
            </w:r>
          </w:p>
          <w:p w:rsidR="003B02B6" w:rsidRPr="00374637" w:rsidRDefault="003B02B6" w:rsidP="003B02B6">
            <w:pPr>
              <w:keepNext/>
              <w:keepLines/>
              <w:widowControl/>
              <w:spacing w:line="240" w:lineRule="auto"/>
            </w:pPr>
            <w:r w:rsidRPr="00374637">
              <w:t>EA is used to inactivate Coaching logs.</w:t>
            </w:r>
          </w:p>
        </w:tc>
      </w:tr>
      <w:tr w:rsidR="003B02B6" w:rsidRPr="00374637" w:rsidTr="003B02B6">
        <w:trPr>
          <w:trHeight w:val="259"/>
        </w:trPr>
        <w:tc>
          <w:tcPr>
            <w:tcW w:w="2062" w:type="dxa"/>
            <w:tcBorders>
              <w:top w:val="single" w:sz="4" w:space="0" w:color="auto"/>
              <w:left w:val="single" w:sz="4" w:space="0" w:color="auto"/>
              <w:bottom w:val="single" w:sz="4" w:space="0" w:color="auto"/>
              <w:right w:val="single" w:sz="4" w:space="0" w:color="auto"/>
            </w:tcBorders>
            <w:shd w:val="clear" w:color="auto" w:fill="auto"/>
            <w:vAlign w:val="bottom"/>
          </w:tcPr>
          <w:p w:rsidR="003B02B6" w:rsidRPr="00374637" w:rsidRDefault="003B02B6" w:rsidP="007D5543">
            <w:pPr>
              <w:rPr>
                <w:color w:val="000000"/>
              </w:rPr>
            </w:pPr>
            <w:r w:rsidRPr="00374637">
              <w:rPr>
                <w:color w:val="000000"/>
              </w:rPr>
              <w:t>Emp_Lanid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3B02B6" w:rsidRPr="00374637" w:rsidRDefault="003B02B6" w:rsidP="007D5543">
            <w:pPr>
              <w:rPr>
                <w:color w:val="000000"/>
              </w:rPr>
            </w:pPr>
            <w:r w:rsidRPr="00374637">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p>
        </w:tc>
        <w:tc>
          <w:tcPr>
            <w:tcW w:w="1315" w:type="dxa"/>
            <w:tcBorders>
              <w:top w:val="single" w:sz="4" w:space="0" w:color="auto"/>
              <w:left w:val="single" w:sz="4" w:space="0" w:color="auto"/>
              <w:bottom w:val="single" w:sz="4" w:space="0" w:color="auto"/>
              <w:right w:val="single" w:sz="4" w:space="0" w:color="auto"/>
            </w:tcBorders>
          </w:tcPr>
          <w:p w:rsidR="003B02B6" w:rsidRPr="00374637" w:rsidRDefault="003B02B6" w:rsidP="00E5799B">
            <w:pPr>
              <w:keepNext/>
              <w:keepLines/>
              <w:widowControl/>
              <w:spacing w:line="240" w:lineRule="auto"/>
            </w:pPr>
          </w:p>
        </w:tc>
        <w:tc>
          <w:tcPr>
            <w:tcW w:w="3291" w:type="dxa"/>
            <w:tcBorders>
              <w:top w:val="single" w:sz="4" w:space="0" w:color="auto"/>
              <w:left w:val="single" w:sz="4" w:space="0" w:color="auto"/>
              <w:bottom w:val="single" w:sz="4" w:space="0" w:color="auto"/>
              <w:right w:val="single" w:sz="4" w:space="0" w:color="auto"/>
            </w:tcBorders>
            <w:shd w:val="clear" w:color="auto" w:fill="auto"/>
            <w:vAlign w:val="center"/>
          </w:tcPr>
          <w:p w:rsidR="003B02B6" w:rsidRPr="00374637" w:rsidRDefault="003B02B6" w:rsidP="00E5799B">
            <w:pPr>
              <w:keepNext/>
              <w:keepLines/>
              <w:widowControl/>
              <w:spacing w:line="240" w:lineRule="auto"/>
            </w:pPr>
            <w:r w:rsidRPr="00374637">
              <w:t>GDIT network ID for Employee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51" w:name="_EC.EmployeeID_To_LanID"/>
      <w:bookmarkStart w:id="752" w:name="_Toc493675063"/>
      <w:bookmarkStart w:id="753" w:name="_Toc495488379"/>
      <w:bookmarkEnd w:id="751"/>
      <w:r w:rsidRPr="00630FA8">
        <w:rPr>
          <w:rFonts w:ascii="Times New Roman" w:hAnsi="Times New Roman"/>
        </w:rPr>
        <w:t>EC.EmployeeID_To_LanID</w:t>
      </w:r>
      <w:bookmarkEnd w:id="752"/>
      <w:bookmarkEnd w:id="753"/>
    </w:p>
    <w:p w:rsidR="00CE292D" w:rsidRPr="00630FA8" w:rsidRDefault="00CE292D" w:rsidP="00CE292D">
      <w:pPr>
        <w:keepNext/>
        <w:keepLines/>
        <w:widowControl/>
        <w:autoSpaceDE w:val="0"/>
        <w:autoSpaceDN w:val="0"/>
        <w:adjustRightInd w:val="0"/>
        <w:spacing w:line="240" w:lineRule="auto"/>
        <w:outlineLvl w:val="3"/>
      </w:pPr>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9"/>
        <w:gridCol w:w="1546"/>
        <w:gridCol w:w="1530"/>
        <w:gridCol w:w="1260"/>
        <w:gridCol w:w="3330"/>
      </w:tblGrid>
      <w:tr w:rsidR="00C869A7" w:rsidRPr="00374637" w:rsidTr="00926707">
        <w:trPr>
          <w:trHeight w:val="710"/>
          <w:jc w:val="center"/>
        </w:trPr>
        <w:tc>
          <w:tcPr>
            <w:tcW w:w="1869"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Column Name</w:t>
            </w:r>
          </w:p>
        </w:tc>
        <w:tc>
          <w:tcPr>
            <w:tcW w:w="1546" w:type="dxa"/>
            <w:shd w:val="clear" w:color="auto" w:fill="E6E6E6"/>
            <w:noWrap/>
            <w:vAlign w:val="center"/>
          </w:tcPr>
          <w:p w:rsidR="00C869A7" w:rsidRPr="00374637" w:rsidRDefault="00C869A7"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Key</w:t>
            </w:r>
          </w:p>
        </w:tc>
        <w:tc>
          <w:tcPr>
            <w:tcW w:w="1260" w:type="dxa"/>
            <w:shd w:val="clear" w:color="auto" w:fill="E6E6E6"/>
            <w:vAlign w:val="center"/>
          </w:tcPr>
          <w:p w:rsidR="00C869A7" w:rsidRPr="00374637" w:rsidRDefault="00C869A7"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869A7" w:rsidRPr="00374637" w:rsidRDefault="00B60145" w:rsidP="00B60145">
            <w:pPr>
              <w:keepNext/>
              <w:keepLines/>
              <w:widowControl/>
              <w:spacing w:line="240" w:lineRule="auto"/>
              <w:jc w:val="center"/>
              <w:rPr>
                <w:b/>
              </w:rPr>
            </w:pPr>
            <w:r w:rsidRPr="00374637">
              <w:rPr>
                <w:b/>
              </w:rPr>
              <w:t>Description</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EmpID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nvarchar(20)</w:t>
            </w:r>
          </w:p>
        </w:tc>
        <w:tc>
          <w:tcPr>
            <w:tcW w:w="1530" w:type="dxa"/>
            <w:tcBorders>
              <w:top w:val="single" w:sz="4" w:space="0" w:color="auto"/>
              <w:left w:val="single" w:sz="4" w:space="0" w:color="auto"/>
              <w:bottom w:val="single" w:sz="4" w:space="0" w:color="auto"/>
              <w:right w:val="single" w:sz="4" w:space="0" w:color="auto"/>
            </w:tcBorders>
            <w:vAlign w:val="center"/>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Same as Employee_Hierarchy</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StartDate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val="restart"/>
            <w:tcBorders>
              <w:top w:val="single" w:sz="4" w:space="0" w:color="auto"/>
              <w:left w:val="single" w:sz="4" w:space="0" w:color="auto"/>
              <w:right w:val="single" w:sz="4" w:space="0" w:color="auto"/>
            </w:tcBorders>
            <w:vAlign w:val="center"/>
          </w:tcPr>
          <w:p w:rsidR="009A3BB0" w:rsidRPr="00374637" w:rsidRDefault="009A3BB0" w:rsidP="004D3364">
            <w:pPr>
              <w:keepNext/>
              <w:keepLines/>
              <w:widowControl/>
              <w:spacing w:line="240" w:lineRule="auto"/>
            </w:pPr>
            <w:r w:rsidRPr="00374637">
              <w:t>PK</w:t>
            </w: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Start date of LanID association to EmployeeID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lastRenderedPageBreak/>
              <w:t>EndDate</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int</w:t>
            </w:r>
          </w:p>
        </w:tc>
        <w:tc>
          <w:tcPr>
            <w:tcW w:w="1530" w:type="dxa"/>
            <w:vMerge/>
            <w:tcBorders>
              <w:left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End date of LanID association to EmployeeID. Open Ended records have 99991231 populated</w:t>
            </w:r>
          </w:p>
        </w:tc>
      </w:tr>
      <w:tr w:rsidR="009A3BB0" w:rsidRPr="00374637" w:rsidTr="007575E6">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9A3BB0" w:rsidRPr="00374637" w:rsidRDefault="009A3BB0">
            <w:pPr>
              <w:rPr>
                <w:color w:val="000000"/>
              </w:rPr>
            </w:pPr>
            <w:r w:rsidRPr="00374637">
              <w:rPr>
                <w:color w:val="000000"/>
              </w:rPr>
              <w:t>LanID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9A3BB0" w:rsidRPr="00374637" w:rsidRDefault="009A3BB0">
            <w:pPr>
              <w:rPr>
                <w:color w:val="000000"/>
              </w:rPr>
            </w:pPr>
            <w:r w:rsidRPr="00374637">
              <w:rPr>
                <w:color w:val="000000"/>
              </w:rPr>
              <w:t>nvarchar(30)</w:t>
            </w:r>
          </w:p>
        </w:tc>
        <w:tc>
          <w:tcPr>
            <w:tcW w:w="1530" w:type="dxa"/>
            <w:vMerge/>
            <w:tcBorders>
              <w:left w:val="single" w:sz="4" w:space="0" w:color="auto"/>
              <w:bottom w:val="single" w:sz="4" w:space="0" w:color="auto"/>
              <w:right w:val="single" w:sz="4" w:space="0" w:color="auto"/>
            </w:tcBorders>
            <w:vAlign w:val="center"/>
          </w:tcPr>
          <w:p w:rsidR="009A3BB0" w:rsidRPr="00374637" w:rsidRDefault="009A3BB0"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vAlign w:val="center"/>
          </w:tcPr>
          <w:p w:rsidR="009A3BB0"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A3BB0" w:rsidRPr="00374637" w:rsidRDefault="009A3BB0" w:rsidP="004D3364">
            <w:pPr>
              <w:keepNext/>
              <w:keepLines/>
              <w:widowControl/>
              <w:spacing w:line="240" w:lineRule="auto"/>
            </w:pPr>
            <w:r w:rsidRPr="00374637">
              <w:t>Same as Employee_Hierarchy</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bottom"/>
          </w:tcPr>
          <w:p w:rsidR="00C869A7" w:rsidRPr="00374637" w:rsidRDefault="00C869A7">
            <w:pPr>
              <w:rPr>
                <w:color w:val="000000"/>
              </w:rPr>
            </w:pPr>
            <w:r w:rsidRPr="00374637">
              <w:rPr>
                <w:color w:val="000000"/>
              </w:rPr>
              <w:t>DatetimeInserted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69A7" w:rsidRPr="00374637" w:rsidRDefault="00C869A7">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initially inserted</w:t>
            </w:r>
          </w:p>
        </w:tc>
      </w:tr>
      <w:tr w:rsidR="00C869A7" w:rsidRPr="00374637" w:rsidTr="00926707">
        <w:trPr>
          <w:trHeight w:val="259"/>
          <w:jc w:val="center"/>
        </w:trPr>
        <w:tc>
          <w:tcPr>
            <w:tcW w:w="1869"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C869A7" w:rsidP="00D26AF7">
            <w:pPr>
              <w:rPr>
                <w:color w:val="000000"/>
              </w:rPr>
            </w:pPr>
            <w:r w:rsidRPr="00374637">
              <w:rPr>
                <w:color w:val="000000"/>
              </w:rPr>
              <w:t>DatetimeLastUpdated</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rsidR="00C869A7" w:rsidRPr="00374637" w:rsidRDefault="00C869A7" w:rsidP="00D26AF7">
            <w:pPr>
              <w:pStyle w:val="Heading3"/>
              <w:keepNext w:val="0"/>
              <w:numPr>
                <w:ilvl w:val="0"/>
                <w:numId w:val="0"/>
              </w:numPr>
              <w:rPr>
                <w:rFonts w:ascii="Times New Roman" w:hAnsi="Times New Roman"/>
                <w:i w:val="0"/>
                <w:color w:val="000000"/>
              </w:rPr>
            </w:pPr>
            <w:bookmarkStart w:id="754" w:name="_Toc493675064"/>
            <w:bookmarkStart w:id="755" w:name="_Toc495488380"/>
            <w:r w:rsidRPr="00374637">
              <w:rPr>
                <w:rFonts w:ascii="Times New Roman" w:hAnsi="Times New Roman"/>
                <w:i w:val="0"/>
                <w:color w:val="000000"/>
              </w:rPr>
              <w:t>datetime</w:t>
            </w:r>
            <w:bookmarkEnd w:id="754"/>
            <w:bookmarkEnd w:id="755"/>
          </w:p>
        </w:tc>
        <w:tc>
          <w:tcPr>
            <w:tcW w:w="1530" w:type="dxa"/>
            <w:tcBorders>
              <w:top w:val="single" w:sz="4" w:space="0" w:color="auto"/>
              <w:left w:val="single" w:sz="4" w:space="0" w:color="auto"/>
              <w:bottom w:val="single" w:sz="4" w:space="0" w:color="auto"/>
              <w:right w:val="single" w:sz="4" w:space="0" w:color="auto"/>
            </w:tcBorders>
          </w:tcPr>
          <w:p w:rsidR="00C869A7" w:rsidRPr="00374637" w:rsidRDefault="00C869A7"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tcPr>
          <w:p w:rsidR="00C869A7" w:rsidRPr="00374637" w:rsidRDefault="009A3BB0" w:rsidP="009A3BB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869A7" w:rsidRPr="00374637" w:rsidRDefault="009A3BB0" w:rsidP="004D3364">
            <w:pPr>
              <w:keepNext/>
              <w:keepLines/>
              <w:widowControl/>
              <w:spacing w:line="240" w:lineRule="auto"/>
            </w:pPr>
            <w:r w:rsidRPr="00374637">
              <w:t>Date record is last updated</w:t>
            </w:r>
          </w:p>
        </w:tc>
      </w:tr>
    </w:tbl>
    <w:p w:rsidR="00CE292D" w:rsidRPr="00630FA8" w:rsidRDefault="00CE292D" w:rsidP="00CE292D">
      <w:pPr>
        <w:widowControl/>
        <w:spacing w:line="240" w:lineRule="auto"/>
      </w:pPr>
    </w:p>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b/>
          <w:i w:val="0"/>
        </w:rPr>
      </w:pPr>
      <w:bookmarkStart w:id="756" w:name="_EC.CSR_Hierarchy"/>
      <w:bookmarkStart w:id="757" w:name="_Toc493675065"/>
      <w:bookmarkStart w:id="758" w:name="_Toc495488381"/>
      <w:bookmarkEnd w:id="756"/>
      <w:r w:rsidRPr="00630FA8">
        <w:rPr>
          <w:rFonts w:ascii="Times New Roman" w:hAnsi="Times New Roman"/>
        </w:rPr>
        <w:t>EC.CSR_Hierarchy</w:t>
      </w:r>
      <w:bookmarkEnd w:id="757"/>
      <w:bookmarkEnd w:id="758"/>
    </w:p>
    <w:p w:rsidR="00CE292D" w:rsidRPr="00630FA8" w:rsidRDefault="00CE292D" w:rsidP="00CE292D">
      <w:pPr>
        <w:keepNext/>
        <w:keepLines/>
        <w:widowControl/>
        <w:autoSpaceDE w:val="0"/>
        <w:autoSpaceDN w:val="0"/>
        <w:adjustRightInd w:val="0"/>
        <w:spacing w:line="240" w:lineRule="auto"/>
        <w:outlineLvl w:val="3"/>
      </w:pPr>
    </w:p>
    <w:tbl>
      <w:tblPr>
        <w:tblW w:w="972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1530"/>
        <w:gridCol w:w="1530"/>
        <w:gridCol w:w="1260"/>
        <w:gridCol w:w="3330"/>
      </w:tblGrid>
      <w:tr w:rsidR="00CE292D" w:rsidRPr="00374637" w:rsidTr="00926707">
        <w:trPr>
          <w:trHeight w:val="710"/>
        </w:trPr>
        <w:tc>
          <w:tcPr>
            <w:tcW w:w="2070"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Key</w:t>
            </w:r>
          </w:p>
        </w:tc>
        <w:tc>
          <w:tcPr>
            <w:tcW w:w="1260" w:type="dxa"/>
            <w:shd w:val="clear" w:color="auto" w:fill="E6E6E6"/>
            <w:vAlign w:val="center"/>
          </w:tcPr>
          <w:p w:rsidR="00CE292D" w:rsidRPr="00374637" w:rsidRDefault="00B60145"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B60145" w:rsidP="00B60145">
            <w:pPr>
              <w:keepNext/>
              <w:keepLines/>
              <w:widowControl/>
              <w:spacing w:line="240" w:lineRule="auto"/>
              <w:jc w:val="center"/>
              <w:rPr>
                <w:b/>
              </w:rPr>
            </w:pPr>
            <w:r w:rsidRPr="00374637">
              <w:rPr>
                <w:b/>
              </w:rPr>
              <w:t>Description</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w:t>
            </w:r>
            <w:r w:rsidRPr="00374637">
              <w:rPr>
                <w:b/>
              </w:rPr>
              <w:t>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Same as Employee_Hierarchy</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SupID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Supervisor Employee ID</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MgrID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9F613C">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Manager Employee ID</w:t>
            </w:r>
          </w:p>
        </w:tc>
      </w:tr>
      <w:tr w:rsidR="00050DFD" w:rsidRPr="00374637" w:rsidTr="00926707">
        <w:trPr>
          <w:trHeight w:val="5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9F613C">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Hierarchy became effective</w:t>
            </w:r>
          </w:p>
        </w:tc>
      </w:tr>
      <w:tr w:rsidR="00050DF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Pr="00374637" w:rsidRDefault="00050DFD">
            <w:pPr>
              <w:rPr>
                <w:color w:val="000000"/>
              </w:rPr>
            </w:pPr>
            <w:r w:rsidRPr="00374637">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Pr="00374637" w:rsidRDefault="00050DFD">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050DF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374637" w:rsidRDefault="009F613C" w:rsidP="004D3364">
            <w:pPr>
              <w:keepNext/>
              <w:keepLines/>
              <w:widowControl/>
              <w:spacing w:line="240" w:lineRule="auto"/>
            </w:pPr>
            <w:r w:rsidRPr="00374637">
              <w:t>Date the Hierarchy ended.</w:t>
            </w:r>
          </w:p>
          <w:p w:rsidR="009F613C" w:rsidRPr="00374637" w:rsidRDefault="009F613C" w:rsidP="004D3364">
            <w:pPr>
              <w:keepNext/>
              <w:keepLines/>
              <w:widowControl/>
              <w:spacing w:line="240" w:lineRule="auto"/>
            </w:pPr>
            <w:r w:rsidRPr="00374637">
              <w:t>New record is inserted.</w:t>
            </w:r>
          </w:p>
        </w:tc>
      </w:tr>
      <w:tr w:rsidR="00CE292D" w:rsidRPr="00374637" w:rsidTr="00926707">
        <w:trPr>
          <w:trHeight w:val="259"/>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59" w:name="_EC.DIM_Coaching_Reason"/>
      <w:bookmarkStart w:id="760" w:name="_Toc493675066"/>
      <w:bookmarkStart w:id="761" w:name="_Toc495488382"/>
      <w:bookmarkEnd w:id="759"/>
      <w:r w:rsidRPr="00630FA8">
        <w:rPr>
          <w:rFonts w:ascii="Times New Roman" w:hAnsi="Times New Roman"/>
        </w:rPr>
        <w:t>EC.DIM_Coaching_Reason</w:t>
      </w:r>
      <w:bookmarkEnd w:id="760"/>
      <w:bookmarkEnd w:id="761"/>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1533"/>
        <w:gridCol w:w="1538"/>
        <w:gridCol w:w="1251"/>
        <w:gridCol w:w="3328"/>
      </w:tblGrid>
      <w:tr w:rsidR="00CE292D" w:rsidRPr="00374637" w:rsidTr="005C5AE4">
        <w:trPr>
          <w:trHeight w:val="710"/>
        </w:trPr>
        <w:tc>
          <w:tcPr>
            <w:tcW w:w="1885" w:type="dxa"/>
            <w:shd w:val="clear" w:color="auto" w:fill="E6E6E6"/>
            <w:vAlign w:val="center"/>
          </w:tcPr>
          <w:p w:rsidR="00CE292D" w:rsidRPr="00374637" w:rsidRDefault="00CE292D" w:rsidP="004D3364">
            <w:pPr>
              <w:keepNext/>
              <w:keepLines/>
              <w:widowControl/>
              <w:spacing w:line="240" w:lineRule="auto"/>
              <w:jc w:val="center"/>
              <w:rPr>
                <w:b/>
              </w:rPr>
            </w:pPr>
            <w:r w:rsidRPr="00374637">
              <w:rPr>
                <w:b/>
              </w:rPr>
              <w:t>Column Name</w:t>
            </w:r>
          </w:p>
        </w:tc>
        <w:tc>
          <w:tcPr>
            <w:tcW w:w="1530" w:type="dxa"/>
            <w:shd w:val="clear" w:color="auto" w:fill="E6E6E6"/>
            <w:noWrap/>
            <w:vAlign w:val="center"/>
          </w:tcPr>
          <w:p w:rsidR="00CE292D" w:rsidRPr="00374637" w:rsidRDefault="00CE292D" w:rsidP="004D3364">
            <w:pPr>
              <w:keepNext/>
              <w:keepLines/>
              <w:widowControl/>
              <w:spacing w:line="240" w:lineRule="auto"/>
              <w:jc w:val="center"/>
              <w:rPr>
                <w:b/>
              </w:rPr>
            </w:pPr>
            <w:r w:rsidRPr="00374637">
              <w:rPr>
                <w:b/>
              </w:rPr>
              <w:t>Datatype</w:t>
            </w:r>
          </w:p>
        </w:tc>
        <w:tc>
          <w:tcPr>
            <w:tcW w:w="1539"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Key</w:t>
            </w:r>
          </w:p>
        </w:tc>
        <w:tc>
          <w:tcPr>
            <w:tcW w:w="1251"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Allow NULL?</w:t>
            </w:r>
          </w:p>
        </w:tc>
        <w:tc>
          <w:tcPr>
            <w:tcW w:w="3330" w:type="dxa"/>
            <w:shd w:val="clear" w:color="auto" w:fill="E6E6E6"/>
            <w:vAlign w:val="center"/>
          </w:tcPr>
          <w:p w:rsidR="00CE292D" w:rsidRPr="00374637" w:rsidRDefault="005C5AE4" w:rsidP="004D3364">
            <w:pPr>
              <w:keepNext/>
              <w:keepLines/>
              <w:widowControl/>
              <w:spacing w:line="240" w:lineRule="auto"/>
              <w:jc w:val="center"/>
              <w:rPr>
                <w:b/>
              </w:rPr>
            </w:pPr>
            <w:r w:rsidRPr="00374637">
              <w:rPr>
                <w:b/>
              </w:rPr>
              <w:t>Description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Pr="00374637" w:rsidRDefault="00890B34" w:rsidP="000A4890">
            <w:pPr>
              <w:jc w:val="center"/>
              <w:rPr>
                <w:color w:val="000000"/>
              </w:rPr>
            </w:pPr>
            <w:r w:rsidRPr="00374637">
              <w:rPr>
                <w:color w:val="000000"/>
              </w:rPr>
              <w:t>int</w:t>
            </w:r>
            <w:r w:rsidR="007575E6"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Unique identifier for coaching Reasons</w:t>
            </w:r>
          </w:p>
          <w:p w:rsidR="00F3087B" w:rsidRPr="00374637" w:rsidRDefault="00F3087B" w:rsidP="00F3087B">
            <w:pPr>
              <w:keepNext/>
              <w:keepLines/>
              <w:widowControl/>
              <w:spacing w:line="240" w:lineRule="auto"/>
            </w:pPr>
            <w:r w:rsidRPr="00374637">
              <w:t>-1 for unknown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890B34">
            <w:pPr>
              <w:rPr>
                <w:color w:val="000000"/>
              </w:rPr>
            </w:pPr>
            <w:r w:rsidRPr="00374637">
              <w:rPr>
                <w:color w:val="000000"/>
              </w:rPr>
              <w:t>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890B34">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0A4890">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0A4890">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0A4890" w:rsidP="004D3364">
            <w:pPr>
              <w:keepNext/>
              <w:keepLines/>
              <w:widowControl/>
              <w:spacing w:line="240" w:lineRule="auto"/>
            </w:pPr>
            <w:r w:rsidRPr="00374637">
              <w:t>Description for Coaching Reason</w:t>
            </w:r>
          </w:p>
        </w:tc>
      </w:tr>
      <w:tr w:rsidR="00890B34" w:rsidRPr="00374637" w:rsidTr="005C5AE4">
        <w:trPr>
          <w:trHeight w:val="259"/>
        </w:trPr>
        <w:tc>
          <w:tcPr>
            <w:tcW w:w="188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374637" w:rsidRDefault="00890B34" w:rsidP="004D3364">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374637" w:rsidRDefault="00890B34" w:rsidP="004D3364">
            <w:pPr>
              <w:keepNext/>
              <w:keepLines/>
              <w:widowControl/>
              <w:spacing w:line="240" w:lineRule="auto"/>
            </w:pPr>
          </w:p>
        </w:tc>
      </w:tr>
    </w:tbl>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62" w:name="_EC.DIM_Date"/>
      <w:bookmarkStart w:id="763" w:name="_Toc493675067"/>
      <w:bookmarkStart w:id="764" w:name="_Toc495488383"/>
      <w:bookmarkEnd w:id="762"/>
      <w:r w:rsidRPr="00630FA8">
        <w:rPr>
          <w:rFonts w:ascii="Times New Roman" w:hAnsi="Times New Roman"/>
        </w:rPr>
        <w:t>EC.DIM_</w:t>
      </w:r>
      <w:r w:rsidR="008D536E" w:rsidRPr="00630FA8">
        <w:rPr>
          <w:rFonts w:ascii="Times New Roman" w:hAnsi="Times New Roman"/>
        </w:rPr>
        <w:t>Date</w:t>
      </w:r>
      <w:bookmarkEnd w:id="763"/>
      <w:bookmarkEnd w:id="764"/>
    </w:p>
    <w:p w:rsidR="008D536E" w:rsidRPr="00630FA8" w:rsidRDefault="008D536E" w:rsidP="008D536E"/>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0"/>
        <w:gridCol w:w="1395"/>
        <w:gridCol w:w="1530"/>
        <w:gridCol w:w="1260"/>
        <w:gridCol w:w="3330"/>
      </w:tblGrid>
      <w:tr w:rsidR="003F169C" w:rsidRPr="00374637" w:rsidTr="003F169C">
        <w:trPr>
          <w:trHeight w:val="710"/>
        </w:trPr>
        <w:tc>
          <w:tcPr>
            <w:tcW w:w="202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Column Name</w:t>
            </w:r>
          </w:p>
        </w:tc>
        <w:tc>
          <w:tcPr>
            <w:tcW w:w="1395" w:type="dxa"/>
            <w:shd w:val="clear" w:color="auto" w:fill="E6E6E6"/>
            <w:noWrap/>
            <w:vAlign w:val="center"/>
          </w:tcPr>
          <w:p w:rsidR="003F169C" w:rsidRPr="00374637" w:rsidRDefault="003F169C" w:rsidP="003F169C">
            <w:pPr>
              <w:keepNext/>
              <w:keepLines/>
              <w:widowControl/>
              <w:spacing w:line="240" w:lineRule="auto"/>
              <w:jc w:val="center"/>
              <w:rPr>
                <w:b/>
              </w:rPr>
            </w:pPr>
            <w:r w:rsidRPr="00374637">
              <w:rPr>
                <w:b/>
              </w:rPr>
              <w:t>Datatype</w:t>
            </w:r>
          </w:p>
        </w:tc>
        <w:tc>
          <w:tcPr>
            <w:tcW w:w="15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Key</w:t>
            </w:r>
          </w:p>
        </w:tc>
        <w:tc>
          <w:tcPr>
            <w:tcW w:w="126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Allow NULL?</w:t>
            </w:r>
          </w:p>
        </w:tc>
        <w:tc>
          <w:tcPr>
            <w:tcW w:w="3330" w:type="dxa"/>
            <w:shd w:val="clear" w:color="auto" w:fill="E6E6E6"/>
            <w:vAlign w:val="center"/>
          </w:tcPr>
          <w:p w:rsidR="003F169C" w:rsidRPr="00374637" w:rsidRDefault="003F169C" w:rsidP="003F169C">
            <w:pPr>
              <w:keepNext/>
              <w:keepLines/>
              <w:widowControl/>
              <w:spacing w:line="240" w:lineRule="auto"/>
              <w:jc w:val="center"/>
              <w:rPr>
                <w:b/>
              </w:rPr>
            </w:pPr>
            <w:r w:rsidRPr="00374637">
              <w:rPr>
                <w:b/>
              </w:rPr>
              <w:t>Description</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DateKey</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 xml:space="preserve">ccyymmdd </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FullDate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datetime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1900-01-01 00:00:00.000</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DateName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m/d/yyyy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7</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DayNameOfWeek</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Monday through Sunday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DayOfMonth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31</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WeekOfYear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53</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MonthName</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January through December</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MonthOfYear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12</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lastRenderedPageBreak/>
              <w:t>CalendarQuarter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1 through 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CalendarYearMonth</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Yyyy-mm</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CalendarYYYYQQ</w:t>
            </w: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0A4890" w:rsidP="008D536E">
            <w:pPr>
              <w:keepNext/>
              <w:keepLines/>
              <w:widowControl/>
              <w:spacing w:line="240" w:lineRule="auto"/>
            </w:pPr>
            <w:r w:rsidRPr="00374637">
              <w:t>yyyyQ1 through yyyyQ4</w:t>
            </w:r>
          </w:p>
        </w:tc>
      </w:tr>
      <w:tr w:rsidR="008D536E" w:rsidRPr="00374637" w:rsidTr="003F169C">
        <w:trPr>
          <w:trHeight w:val="259"/>
        </w:trPr>
        <w:tc>
          <w:tcPr>
            <w:tcW w:w="2020"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p>
        </w:tc>
        <w:tc>
          <w:tcPr>
            <w:tcW w:w="139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r>
    </w:tbl>
    <w:p w:rsidR="008D536E" w:rsidRPr="00630FA8" w:rsidRDefault="008D536E" w:rsidP="008D536E"/>
    <w:p w:rsidR="00CE292D" w:rsidRPr="00630FA8" w:rsidRDefault="00CE292D" w:rsidP="00CE292D">
      <w:pPr>
        <w:keepNext/>
        <w:keepLines/>
        <w:widowControl/>
        <w:autoSpaceDE w:val="0"/>
        <w:autoSpaceDN w:val="0"/>
        <w:adjustRightInd w:val="0"/>
        <w:spacing w:line="240" w:lineRule="auto"/>
        <w:outlineLvl w:val="3"/>
      </w:pPr>
    </w:p>
    <w:p w:rsidR="00CE292D" w:rsidRPr="00630FA8" w:rsidRDefault="00CE292D" w:rsidP="00CE292D">
      <w:pPr>
        <w:widowControl/>
        <w:spacing w:line="240" w:lineRule="auto"/>
      </w:pPr>
    </w:p>
    <w:p w:rsidR="00CE292D" w:rsidRPr="00630FA8" w:rsidRDefault="00CE292D" w:rsidP="00E5799B">
      <w:pPr>
        <w:widowControl/>
        <w:spacing w:line="240" w:lineRule="auto"/>
      </w:pPr>
    </w:p>
    <w:p w:rsidR="00CE292D" w:rsidRPr="00630FA8" w:rsidRDefault="00CE292D" w:rsidP="002B31B4">
      <w:pPr>
        <w:pStyle w:val="Heading3"/>
        <w:rPr>
          <w:rFonts w:ascii="Times New Roman" w:hAnsi="Times New Roman"/>
        </w:rPr>
      </w:pPr>
      <w:bookmarkStart w:id="765" w:name="_EC.DIM_Site"/>
      <w:bookmarkStart w:id="766" w:name="_Toc493675068"/>
      <w:bookmarkStart w:id="767" w:name="_Toc495488384"/>
      <w:bookmarkEnd w:id="765"/>
      <w:r w:rsidRPr="00630FA8">
        <w:rPr>
          <w:rFonts w:ascii="Times New Roman" w:hAnsi="Times New Roman"/>
        </w:rPr>
        <w:t>EC.DIM_</w:t>
      </w:r>
      <w:r w:rsidR="008D536E" w:rsidRPr="00630FA8">
        <w:rPr>
          <w:rFonts w:ascii="Times New Roman" w:hAnsi="Times New Roman"/>
        </w:rPr>
        <w:t>Site</w:t>
      </w:r>
      <w:bookmarkEnd w:id="766"/>
      <w:bookmarkEnd w:id="767"/>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18"/>
        <w:gridCol w:w="1243"/>
        <w:gridCol w:w="3287"/>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4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51"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SiteID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int</w:t>
            </w:r>
            <w:r w:rsidR="00FD0E9D"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PK</w:t>
            </w: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Unique identifier for Site.</w:t>
            </w:r>
          </w:p>
          <w:p w:rsidR="00F3087B" w:rsidRPr="00374637" w:rsidRDefault="00F3087B" w:rsidP="008D536E">
            <w:pPr>
              <w:keepNext/>
              <w:keepLines/>
              <w:widowControl/>
              <w:spacing w:line="240" w:lineRule="auto"/>
            </w:pPr>
            <w:r w:rsidRPr="00374637">
              <w:t>-1 for unknown Site</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City value based on Employee location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nvarchar(20)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8D536E">
            <w:pPr>
              <w:keepNext/>
              <w:keepLines/>
              <w:widowControl/>
              <w:spacing w:line="240" w:lineRule="auto"/>
            </w:pPr>
            <w:r w:rsidRPr="00374637">
              <w:t>State of Employee ( 2 letter abbreviation)</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StateCity</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nvarchar(30)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FD0E9D">
            <w:pPr>
              <w:keepNext/>
              <w:keepLines/>
              <w:widowControl/>
              <w:spacing w:line="240" w:lineRule="auto"/>
              <w:jc w:val="center"/>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FD0E9D" w:rsidP="00FD0E9D">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2 letter state abbreviation + ‘-‘ + City</w:t>
            </w:r>
          </w:p>
        </w:tc>
      </w:tr>
      <w:tr w:rsidR="008D536E"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8D536E" w:rsidRPr="00374637" w:rsidRDefault="008D536E" w:rsidP="008D536E">
            <w:pPr>
              <w:rPr>
                <w:color w:val="000000"/>
              </w:rPr>
            </w:pPr>
            <w:r w:rsidRPr="00374637">
              <w:rPr>
                <w:color w:val="000000"/>
              </w:rPr>
              <w:t>isActive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D536E" w:rsidRPr="00374637" w:rsidRDefault="008D536E" w:rsidP="008D536E">
            <w:pPr>
              <w:rPr>
                <w:color w:val="000000"/>
              </w:rPr>
            </w:pPr>
            <w:r w:rsidRPr="00374637">
              <w:rPr>
                <w:color w:val="000000"/>
              </w:rPr>
              <w:t>bit</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1251"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8D536E" w:rsidP="008D536E">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8D536E" w:rsidRPr="00374637" w:rsidRDefault="00E60535" w:rsidP="008D536E">
            <w:pPr>
              <w:keepNext/>
              <w:keepLines/>
              <w:widowControl/>
              <w:spacing w:line="240" w:lineRule="auto"/>
            </w:pPr>
            <w:r w:rsidRPr="00374637">
              <w:t>Flag to indicate whether Site record is Active or not. Controls whether Site will appear in submission page dropdown for CSRs.</w:t>
            </w:r>
          </w:p>
        </w:tc>
      </w:tr>
    </w:tbl>
    <w:p w:rsidR="00CE292D" w:rsidRPr="00630FA8" w:rsidRDefault="00CE292D" w:rsidP="00902AE4">
      <w:pPr>
        <w:widowControl/>
        <w:spacing w:line="240" w:lineRule="auto"/>
        <w:jc w:val="right"/>
      </w:pPr>
    </w:p>
    <w:p w:rsidR="00902AE4" w:rsidRPr="00630FA8" w:rsidRDefault="00902AE4" w:rsidP="00902AE4">
      <w:pPr>
        <w:widowControl/>
        <w:spacing w:line="240" w:lineRule="auto"/>
        <w:jc w:val="right"/>
      </w:pPr>
    </w:p>
    <w:p w:rsidR="00F3087B" w:rsidRPr="00630FA8" w:rsidRDefault="00F3087B" w:rsidP="00902AE4">
      <w:pPr>
        <w:widowControl/>
        <w:spacing w:line="240" w:lineRule="auto"/>
        <w:jc w:val="right"/>
      </w:pPr>
    </w:p>
    <w:p w:rsidR="00902AE4" w:rsidRPr="00630FA8" w:rsidRDefault="00902AE4" w:rsidP="00902AE4">
      <w:pPr>
        <w:widowControl/>
        <w:spacing w:line="240" w:lineRule="auto"/>
        <w:jc w:val="right"/>
      </w:pPr>
    </w:p>
    <w:p w:rsidR="00902AE4" w:rsidRPr="00630FA8" w:rsidRDefault="00902AE4" w:rsidP="00902AE4">
      <w:pPr>
        <w:pStyle w:val="Heading3"/>
        <w:rPr>
          <w:rFonts w:ascii="Times New Roman" w:hAnsi="Times New Roman"/>
        </w:rPr>
      </w:pPr>
      <w:bookmarkStart w:id="768" w:name="_EC.DIM_Status"/>
      <w:bookmarkStart w:id="769" w:name="_Toc493675069"/>
      <w:bookmarkStart w:id="770" w:name="_Toc495488385"/>
      <w:bookmarkEnd w:id="768"/>
      <w:r w:rsidRPr="00630FA8">
        <w:rPr>
          <w:rFonts w:ascii="Times New Roman" w:hAnsi="Times New Roman"/>
        </w:rPr>
        <w:t>EC.DIM_Status</w:t>
      </w:r>
      <w:bookmarkEnd w:id="769"/>
      <w:bookmarkEnd w:id="770"/>
    </w:p>
    <w:p w:rsidR="00902AE4" w:rsidRPr="00630FA8" w:rsidRDefault="00902AE4" w:rsidP="00902AE4">
      <w:pPr>
        <w:widowControl/>
        <w:spacing w:line="240" w:lineRule="auto"/>
        <w:jc w:val="right"/>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4"/>
        <w:gridCol w:w="1533"/>
        <w:gridCol w:w="1526"/>
        <w:gridCol w:w="1221"/>
        <w:gridCol w:w="3301"/>
      </w:tblGrid>
      <w:tr w:rsidR="0053105F" w:rsidRPr="00374637" w:rsidTr="003F169C">
        <w:trPr>
          <w:trHeight w:val="710"/>
        </w:trPr>
        <w:tc>
          <w:tcPr>
            <w:tcW w:w="1968"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53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2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33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Pr="00374637" w:rsidRDefault="001C6BBF" w:rsidP="009301E3">
            <w:pPr>
              <w:rPr>
                <w:color w:val="000000"/>
              </w:rPr>
            </w:pPr>
            <w:r w:rsidRPr="00374637">
              <w:rPr>
                <w:color w:val="000000"/>
              </w:rPr>
              <w:t>int</w:t>
            </w:r>
            <w:r w:rsidR="00F3087B" w:rsidRPr="00374637">
              <w:t xml:space="preserve"> IDENTITY(1,1)</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P</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Unique identifier for Status</w:t>
            </w:r>
          </w:p>
          <w:p w:rsidR="00F3087B" w:rsidRPr="00374637" w:rsidRDefault="00F3087B" w:rsidP="009301E3">
            <w:pPr>
              <w:keepNext/>
              <w:keepLines/>
              <w:widowControl/>
              <w:spacing w:line="240" w:lineRule="auto"/>
            </w:pPr>
            <w:r w:rsidRPr="00374637">
              <w:t xml:space="preserve">Valid values 1 through 9 </w:t>
            </w:r>
          </w:p>
          <w:p w:rsidR="00F3087B" w:rsidRPr="00374637" w:rsidRDefault="00F3087B" w:rsidP="009301E3">
            <w:pPr>
              <w:keepNext/>
              <w:keepLines/>
              <w:widowControl/>
              <w:spacing w:line="240" w:lineRule="auto"/>
            </w:pPr>
            <w:r w:rsidRPr="00374637">
              <w:t>-1 for unknown status</w:t>
            </w:r>
          </w:p>
        </w:tc>
      </w:tr>
      <w:tr w:rsidR="001C6BBF"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9301E3">
            <w:pPr>
              <w:rPr>
                <w:color w:val="000000"/>
              </w:rPr>
            </w:pPr>
            <w:r w:rsidRPr="00374637">
              <w:rPr>
                <w:color w:val="000000"/>
              </w:rPr>
              <w:t>Status</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374637" w:rsidRDefault="001C6BBF" w:rsidP="009301E3">
            <w:pPr>
              <w:keepNext/>
              <w:keepLines/>
              <w:widowControl/>
              <w:spacing w:line="240" w:lineRule="auto"/>
            </w:pPr>
            <w:r w:rsidRPr="00374637">
              <w:rPr>
                <w:color w:val="000000"/>
              </w:rPr>
              <w:t>nvarchar(100)</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1C6BBF" w:rsidP="00F3087B">
            <w:pPr>
              <w:keepNext/>
              <w:keepLines/>
              <w:widowControl/>
              <w:spacing w:line="240" w:lineRule="auto"/>
              <w:jc w:val="cente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F3087B">
            <w:pPr>
              <w:keepNext/>
              <w:keepLines/>
              <w:widowControl/>
              <w:spacing w:line="240" w:lineRule="auto"/>
              <w:jc w:val="center"/>
            </w:pPr>
            <w:r w:rsidRPr="00374637">
              <w:t>N</w:t>
            </w: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374637" w:rsidRDefault="00F3087B" w:rsidP="009301E3">
            <w:pPr>
              <w:keepNext/>
              <w:keepLines/>
              <w:widowControl/>
              <w:spacing w:line="240" w:lineRule="auto"/>
            </w:pPr>
            <w:r w:rsidRPr="00374637">
              <w:t>Description for Status</w:t>
            </w:r>
          </w:p>
        </w:tc>
      </w:tr>
      <w:tr w:rsidR="00902AE4" w:rsidRPr="00374637" w:rsidTr="003F169C">
        <w:trPr>
          <w:trHeight w:val="259"/>
        </w:trPr>
        <w:tc>
          <w:tcPr>
            <w:tcW w:w="1968"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374637" w:rsidRDefault="00902AE4" w:rsidP="009301E3">
            <w:pPr>
              <w:keepNext/>
              <w:keepLines/>
              <w:widowControl/>
              <w:spacing w:line="240" w:lineRule="auto"/>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c>
          <w:tcPr>
            <w:tcW w:w="3330"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374637" w:rsidRDefault="00902AE4" w:rsidP="009301E3">
            <w:pPr>
              <w:keepNext/>
              <w:keepLines/>
              <w:widowControl/>
              <w:spacing w:line="240" w:lineRule="auto"/>
            </w:pPr>
          </w:p>
        </w:tc>
      </w:tr>
    </w:tbl>
    <w:p w:rsidR="00902AE4" w:rsidRPr="00630FA8" w:rsidRDefault="00902AE4" w:rsidP="00902AE4">
      <w:pPr>
        <w:widowControl/>
        <w:spacing w:line="240" w:lineRule="auto"/>
        <w:jc w:val="right"/>
      </w:pPr>
    </w:p>
    <w:p w:rsidR="00CE292D" w:rsidRPr="00630FA8" w:rsidRDefault="00CE292D" w:rsidP="00E5799B">
      <w:pPr>
        <w:widowControl/>
        <w:spacing w:line="240" w:lineRule="auto"/>
      </w:pPr>
    </w:p>
    <w:p w:rsidR="00E5799B" w:rsidRPr="00630FA8" w:rsidRDefault="001744EC" w:rsidP="002B31B4">
      <w:pPr>
        <w:pStyle w:val="Heading3"/>
        <w:rPr>
          <w:rFonts w:ascii="Times New Roman" w:hAnsi="Times New Roman"/>
        </w:rPr>
      </w:pPr>
      <w:bookmarkStart w:id="771" w:name="_EC.DIM_Source"/>
      <w:bookmarkStart w:id="772" w:name="_Toc493675070"/>
      <w:bookmarkStart w:id="773" w:name="_Toc495488386"/>
      <w:bookmarkEnd w:id="771"/>
      <w:r w:rsidRPr="00630FA8">
        <w:rPr>
          <w:rFonts w:ascii="Times New Roman" w:hAnsi="Times New Roman"/>
        </w:rPr>
        <w:t>EC.</w:t>
      </w:r>
      <w:r w:rsidR="00CE292D" w:rsidRPr="00630FA8">
        <w:rPr>
          <w:rFonts w:ascii="Times New Roman" w:hAnsi="Times New Roman"/>
        </w:rPr>
        <w:t>DIM_Source</w:t>
      </w:r>
      <w:bookmarkEnd w:id="772"/>
      <w:bookmarkEnd w:id="773"/>
    </w:p>
    <w:p w:rsidR="00AB3A49" w:rsidRPr="00630FA8" w:rsidRDefault="00AB3A49" w:rsidP="00AB3A49">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9"/>
        <w:gridCol w:w="1472"/>
        <w:gridCol w:w="1806"/>
        <w:gridCol w:w="1202"/>
        <w:gridCol w:w="3076"/>
      </w:tblGrid>
      <w:tr w:rsidR="0053105F" w:rsidRPr="00374637" w:rsidTr="0050663E">
        <w:trPr>
          <w:trHeight w:val="710"/>
        </w:trPr>
        <w:tc>
          <w:tcPr>
            <w:tcW w:w="1979"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472"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80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202"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076"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C068CF">
            <w:pPr>
              <w:rPr>
                <w:color w:val="000000"/>
              </w:rPr>
            </w:pPr>
            <w:r w:rsidRPr="00374637">
              <w:rPr>
                <w:color w:val="000000"/>
              </w:rPr>
              <w:t>Source</w:t>
            </w:r>
            <w:r w:rsidR="009E296E" w:rsidRPr="00374637">
              <w:rPr>
                <w:color w:val="000000"/>
              </w:rPr>
              <w:t>I</w:t>
            </w:r>
            <w:r w:rsidRPr="00374637">
              <w:rPr>
                <w:color w:val="000000"/>
              </w:rPr>
              <w:t>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Pr="00374637" w:rsidRDefault="00C068CF" w:rsidP="00471B74">
            <w:pPr>
              <w:rPr>
                <w:color w:val="000000"/>
              </w:rPr>
            </w:pPr>
            <w:r w:rsidRPr="00374637">
              <w:rPr>
                <w:color w:val="000000"/>
              </w:rPr>
              <w:t>int</w:t>
            </w:r>
            <w:r w:rsidR="00471B74" w:rsidRPr="00374637">
              <w:t xml:space="preserve"> </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PK</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471B74" w:rsidRPr="00374637" w:rsidRDefault="00471B74" w:rsidP="00471B74">
            <w:pPr>
              <w:keepNext/>
              <w:keepLines/>
              <w:widowControl/>
              <w:spacing w:line="240" w:lineRule="auto"/>
            </w:pPr>
            <w:r w:rsidRPr="00374637">
              <w:t>Unique identifier for Source</w:t>
            </w:r>
          </w:p>
          <w:p w:rsidR="00471B74" w:rsidRPr="00374637" w:rsidRDefault="00471B74" w:rsidP="00471B74">
            <w:pPr>
              <w:keepNext/>
              <w:keepLines/>
              <w:widowControl/>
              <w:spacing w:line="240" w:lineRule="auto"/>
            </w:pPr>
            <w:r w:rsidRPr="00374637">
              <w:t xml:space="preserve">Valid values 1 through 9 </w:t>
            </w:r>
          </w:p>
          <w:p w:rsidR="00C068CF" w:rsidRPr="00374637" w:rsidRDefault="00471B74" w:rsidP="00471B74">
            <w:pPr>
              <w:keepNext/>
              <w:keepLines/>
              <w:widowControl/>
              <w:spacing w:line="240" w:lineRule="auto"/>
            </w:pPr>
            <w:r w:rsidRPr="00374637">
              <w:t xml:space="preserve">-1 for unknown </w:t>
            </w:r>
            <w:r w:rsidR="0050663E" w:rsidRPr="00374637">
              <w:t xml:space="preserve">direct </w:t>
            </w:r>
            <w:r w:rsidRPr="00374637">
              <w:t>status</w:t>
            </w:r>
          </w:p>
          <w:p w:rsidR="0050663E" w:rsidRPr="00374637" w:rsidRDefault="0050663E" w:rsidP="00471B74">
            <w:pPr>
              <w:keepNext/>
              <w:keepLines/>
              <w:widowControl/>
              <w:spacing w:line="240" w:lineRule="auto"/>
            </w:pPr>
            <w:r w:rsidRPr="00374637">
              <w:t>-2 for unknown indirect status</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t>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Direct or indirect</w:t>
            </w:r>
          </w:p>
        </w:tc>
      </w:tr>
      <w:tr w:rsidR="00C068CF"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9301E3">
            <w:pPr>
              <w:rPr>
                <w:color w:val="000000"/>
              </w:rPr>
            </w:pPr>
            <w:r w:rsidRPr="00374637">
              <w:rPr>
                <w:color w:val="000000"/>
              </w:rPr>
              <w:lastRenderedPageBreak/>
              <w:t>SubCoachingSource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374637" w:rsidRDefault="00C068CF" w:rsidP="009301E3">
            <w:pPr>
              <w:keepNext/>
              <w:keepLines/>
              <w:widowControl/>
              <w:spacing w:line="240" w:lineRule="auto"/>
            </w:pPr>
            <w:r w:rsidRPr="00374637">
              <w:rPr>
                <w:color w:val="000000"/>
              </w:rPr>
              <w:t>nvarchar(100)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C068CF" w:rsidP="00471B74">
            <w:pPr>
              <w:keepNext/>
              <w:keepLines/>
              <w:widowControl/>
              <w:spacing w:line="240" w:lineRule="auto"/>
              <w:jc w:val="center"/>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471B74" w:rsidP="00471B74">
            <w:pPr>
              <w:keepNext/>
              <w:keepLines/>
              <w:widowControl/>
              <w:spacing w:line="240" w:lineRule="auto"/>
              <w:jc w:val="center"/>
            </w:pPr>
            <w:r w:rsidRPr="00374637">
              <w:t>N</w:t>
            </w: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374637" w:rsidRDefault="0050663E" w:rsidP="00E5799B">
            <w:pPr>
              <w:keepNext/>
              <w:keepLines/>
              <w:widowControl/>
              <w:spacing w:line="240" w:lineRule="auto"/>
            </w:pPr>
            <w:r w:rsidRPr="00374637">
              <w:t>Indicates actual source under direct or indirect</w:t>
            </w:r>
          </w:p>
          <w:p w:rsidR="0050663E" w:rsidRPr="00374637" w:rsidRDefault="0050663E" w:rsidP="0050663E">
            <w:pPr>
              <w:keepNext/>
              <w:keepLines/>
              <w:widowControl/>
              <w:spacing w:line="240" w:lineRule="auto"/>
            </w:pPr>
            <w:r w:rsidRPr="00374637">
              <w:t>Combination of CoachingSource and SubCoachingSource gives Source</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isActive</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9301E3">
            <w:pPr>
              <w:keepNext/>
              <w:keepLines/>
              <w:widowControl/>
              <w:spacing w:line="240" w:lineRule="auto"/>
              <w:rPr>
                <w:color w:val="000000"/>
              </w:rPr>
            </w:pPr>
            <w:r w:rsidRPr="00374637">
              <w:rPr>
                <w:color w:val="000000"/>
              </w:rPr>
              <w:t>DEFAULT(1)</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E5799B">
            <w:pPr>
              <w:keepNext/>
              <w:keepLines/>
              <w:widowControl/>
              <w:spacing w:line="240" w:lineRule="auto"/>
            </w:pPr>
            <w:r w:rsidRPr="00374637">
              <w:t xml:space="preserve">Flag to indicate whether Source is Active or Not. </w:t>
            </w:r>
          </w:p>
        </w:tc>
      </w:tr>
      <w:tr w:rsidR="005112D7" w:rsidRPr="00374637" w:rsidTr="0050663E">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rPr>
                <w:color w:val="000000"/>
              </w:rPr>
            </w:pPr>
            <w:r w:rsidRPr="00374637">
              <w:rPr>
                <w:color w:val="000000"/>
              </w:rPr>
              <w:t>CSR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Pr="00374637" w:rsidRDefault="0050663E" w:rsidP="009301E3">
            <w:pPr>
              <w:keepNext/>
              <w:keepLines/>
              <w:widowControl/>
              <w:spacing w:line="240" w:lineRule="auto"/>
              <w:rPr>
                <w:color w:val="000000"/>
              </w:rPr>
            </w:pPr>
            <w:r w:rsidRPr="00374637">
              <w:rPr>
                <w:color w:val="000000"/>
              </w:rPr>
              <w:t>B</w:t>
            </w:r>
            <w:r w:rsidR="005112D7" w:rsidRPr="00374637">
              <w:rPr>
                <w:color w:val="000000"/>
              </w:rPr>
              <w:t>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9301E3">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112D7" w:rsidP="00E5799B">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374637" w:rsidRDefault="0050663E" w:rsidP="0050663E">
            <w:pPr>
              <w:keepNext/>
              <w:keepLines/>
              <w:widowControl/>
              <w:spacing w:line="240" w:lineRule="auto"/>
            </w:pPr>
            <w:r w:rsidRPr="00374637">
              <w:t>Flag to Indicate whether source is available for CSR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rPr>
                <w:color w:val="000000"/>
              </w:rPr>
            </w:pPr>
            <w:r w:rsidRPr="00374637">
              <w:rPr>
                <w:color w:val="000000"/>
              </w:rPr>
              <w:t>Supervisor</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rPr>
                <w:color w:val="000000"/>
              </w:rPr>
            </w:pPr>
            <w:r w:rsidRPr="00374637">
              <w:rPr>
                <w:color w:val="000000"/>
              </w:rPr>
              <w:t>Bit</w:t>
            </w:r>
          </w:p>
          <w:p w:rsidR="0050663E" w:rsidRPr="00374637" w:rsidRDefault="0050663E" w:rsidP="0050663E">
            <w:pPr>
              <w:keepNext/>
              <w:keepLines/>
              <w:widowControl/>
              <w:spacing w:line="240" w:lineRule="auto"/>
              <w:rPr>
                <w:color w:val="000000"/>
              </w:rPr>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Supervisor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Quality</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Quality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LSA</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LSA Module</w:t>
            </w:r>
          </w:p>
        </w:tc>
      </w:tr>
      <w:tr w:rsidR="0050663E" w:rsidRPr="00374637" w:rsidTr="00C61131">
        <w:trPr>
          <w:trHeight w:val="259"/>
        </w:trPr>
        <w:tc>
          <w:tcPr>
            <w:tcW w:w="1979"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r w:rsidRPr="00374637">
              <w:t>Training</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0663E" w:rsidRPr="00374637" w:rsidRDefault="0050663E" w:rsidP="0050663E">
            <w:pPr>
              <w:keepNext/>
              <w:keepLines/>
              <w:widowControl/>
              <w:spacing w:line="240" w:lineRule="auto"/>
            </w:pPr>
            <w:r w:rsidRPr="00374637">
              <w:t>Bit</w:t>
            </w:r>
          </w:p>
          <w:p w:rsidR="0050663E" w:rsidRPr="00374637" w:rsidRDefault="0050663E" w:rsidP="0050663E">
            <w:pPr>
              <w:keepNext/>
              <w:keepLines/>
              <w:widowControl/>
              <w:spacing w:line="240" w:lineRule="auto"/>
            </w:pPr>
            <w:r w:rsidRPr="00374637">
              <w:rPr>
                <w:color w:val="000000"/>
              </w:rPr>
              <w:t>DEFAULT(0)</w:t>
            </w:r>
          </w:p>
        </w:tc>
        <w:tc>
          <w:tcPr>
            <w:tcW w:w="1806"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50663E" w:rsidRPr="00374637" w:rsidRDefault="0050663E" w:rsidP="0050663E">
            <w:pPr>
              <w:keepNext/>
              <w:keepLines/>
              <w:widowControl/>
              <w:spacing w:line="240" w:lineRule="auto"/>
            </w:pPr>
          </w:p>
        </w:tc>
        <w:tc>
          <w:tcPr>
            <w:tcW w:w="3076" w:type="dxa"/>
            <w:tcBorders>
              <w:top w:val="single" w:sz="4" w:space="0" w:color="auto"/>
              <w:left w:val="single" w:sz="4" w:space="0" w:color="auto"/>
              <w:bottom w:val="single" w:sz="4" w:space="0" w:color="auto"/>
              <w:right w:val="single" w:sz="4" w:space="0" w:color="auto"/>
            </w:tcBorders>
            <w:shd w:val="clear" w:color="auto" w:fill="auto"/>
          </w:tcPr>
          <w:p w:rsidR="0050663E" w:rsidRPr="00374637" w:rsidRDefault="0050663E" w:rsidP="0050663E">
            <w:pPr>
              <w:keepNext/>
              <w:keepLines/>
              <w:widowControl/>
              <w:spacing w:line="240" w:lineRule="auto"/>
            </w:pPr>
            <w:r w:rsidRPr="00374637">
              <w:t>Flag to Indicate whether source is available for Training Module</w:t>
            </w:r>
          </w:p>
        </w:tc>
      </w:tr>
    </w:tbl>
    <w:p w:rsidR="00E5799B" w:rsidRPr="00630FA8" w:rsidRDefault="00E5799B" w:rsidP="00E5799B">
      <w:pPr>
        <w:widowControl/>
        <w:spacing w:line="240" w:lineRule="auto"/>
      </w:pPr>
    </w:p>
    <w:p w:rsidR="00CE292D" w:rsidRPr="00630FA8" w:rsidRDefault="00CE292D" w:rsidP="002B31B4">
      <w:pPr>
        <w:pStyle w:val="Heading3"/>
        <w:rPr>
          <w:rFonts w:ascii="Times New Roman" w:hAnsi="Times New Roman"/>
        </w:rPr>
      </w:pPr>
      <w:bookmarkStart w:id="774" w:name="_EC.DIM_Sub_Coaching_Reason"/>
      <w:bookmarkStart w:id="775" w:name="_Toc493675071"/>
      <w:bookmarkStart w:id="776" w:name="_Toc495488387"/>
      <w:bookmarkEnd w:id="774"/>
      <w:r w:rsidRPr="00630FA8">
        <w:rPr>
          <w:rFonts w:ascii="Times New Roman" w:hAnsi="Times New Roman"/>
        </w:rPr>
        <w:t>EC.DIM_</w:t>
      </w:r>
      <w:r w:rsidR="009E296E" w:rsidRPr="00630FA8">
        <w:rPr>
          <w:rFonts w:ascii="Times New Roman" w:hAnsi="Times New Roman"/>
        </w:rPr>
        <w:t>S</w:t>
      </w:r>
      <w:r w:rsidRPr="00630FA8">
        <w:rPr>
          <w:rFonts w:ascii="Times New Roman" w:hAnsi="Times New Roman"/>
        </w:rPr>
        <w:t>ub_Coaching_Reason</w:t>
      </w:r>
      <w:bookmarkEnd w:id="775"/>
      <w:bookmarkEnd w:id="776"/>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374637" w:rsidTr="003F169C">
        <w:trPr>
          <w:trHeight w:val="710"/>
        </w:trPr>
        <w:tc>
          <w:tcPr>
            <w:tcW w:w="1975"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Column Name</w:t>
            </w:r>
          </w:p>
        </w:tc>
        <w:tc>
          <w:tcPr>
            <w:tcW w:w="1530" w:type="dxa"/>
            <w:shd w:val="clear" w:color="auto" w:fill="E6E6E6"/>
            <w:noWrap/>
            <w:vAlign w:val="center"/>
          </w:tcPr>
          <w:p w:rsidR="0053105F" w:rsidRPr="00374637" w:rsidRDefault="0053105F" w:rsidP="0053105F">
            <w:pPr>
              <w:keepNext/>
              <w:keepLines/>
              <w:widowControl/>
              <w:spacing w:line="240" w:lineRule="auto"/>
              <w:jc w:val="center"/>
              <w:rPr>
                <w:b/>
              </w:rPr>
            </w:pPr>
            <w:r w:rsidRPr="00374637">
              <w:rPr>
                <w:b/>
              </w:rPr>
              <w:t>Datatype</w:t>
            </w:r>
          </w:p>
        </w:tc>
        <w:tc>
          <w:tcPr>
            <w:tcW w:w="144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Key</w:t>
            </w:r>
          </w:p>
        </w:tc>
        <w:tc>
          <w:tcPr>
            <w:tcW w:w="117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Allow NULL?</w:t>
            </w:r>
          </w:p>
        </w:tc>
        <w:tc>
          <w:tcPr>
            <w:tcW w:w="3420" w:type="dxa"/>
            <w:shd w:val="clear" w:color="auto" w:fill="E6E6E6"/>
            <w:vAlign w:val="center"/>
          </w:tcPr>
          <w:p w:rsidR="0053105F" w:rsidRPr="00374637" w:rsidRDefault="0053105F" w:rsidP="0053105F">
            <w:pPr>
              <w:keepNext/>
              <w:keepLines/>
              <w:widowControl/>
              <w:spacing w:line="240" w:lineRule="auto"/>
              <w:jc w:val="center"/>
              <w:rPr>
                <w:b/>
              </w:rPr>
            </w:pPr>
            <w:r w:rsidRPr="00374637">
              <w:rPr>
                <w:b/>
              </w:rPr>
              <w:t>Description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374637" w:rsidRDefault="007B248B" w:rsidP="007B248B">
            <w:pPr>
              <w:rPr>
                <w:color w:val="000000"/>
              </w:rPr>
            </w:pPr>
            <w:r w:rsidRPr="00374637">
              <w:rPr>
                <w:color w:val="000000"/>
              </w:rPr>
              <w:t>Int</w:t>
            </w:r>
          </w:p>
          <w:p w:rsidR="007B248B" w:rsidRPr="00374637" w:rsidRDefault="007B248B" w:rsidP="007B248B">
            <w:pPr>
              <w:rPr>
                <w:color w:val="000000"/>
              </w:rPr>
            </w:pPr>
            <w:r w:rsidRPr="00374637">
              <w:t>IDENTITY(1,1)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r w:rsidRPr="00374637">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Unique identifier for Sub coaching Reasons</w:t>
            </w:r>
          </w:p>
          <w:p w:rsidR="007B248B" w:rsidRPr="00374637" w:rsidRDefault="007B248B" w:rsidP="007B248B">
            <w:pPr>
              <w:keepNext/>
              <w:keepLines/>
              <w:widowControl/>
              <w:spacing w:line="240" w:lineRule="auto"/>
            </w:pPr>
            <w:r w:rsidRPr="00374637">
              <w:t>-1 for unknown Sub Coaching Reason</w:t>
            </w:r>
          </w:p>
        </w:tc>
      </w:tr>
      <w:tr w:rsidR="007B248B"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rPr>
                <w:color w:val="000000"/>
              </w:rPr>
            </w:pPr>
            <w:r w:rsidRPr="00374637">
              <w:rPr>
                <w:color w:val="000000"/>
              </w:rPr>
              <w:t>SubCoachingReason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248B" w:rsidRPr="00374637" w:rsidRDefault="007B248B" w:rsidP="007B248B">
            <w:pPr>
              <w:keepNext/>
              <w:keepLines/>
              <w:widowControl/>
              <w:spacing w:line="240" w:lineRule="auto"/>
            </w:pPr>
            <w:r w:rsidRPr="00374637">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jc w:val="center"/>
              <w:rPr>
                <w:color w:val="000000"/>
              </w:rPr>
            </w:pPr>
            <w:r w:rsidRPr="00374637">
              <w:rPr>
                <w:color w:val="000000"/>
              </w:rPr>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374637" w:rsidRDefault="007B248B" w:rsidP="007B248B">
            <w:pPr>
              <w:keepNext/>
              <w:keepLines/>
              <w:widowControl/>
              <w:spacing w:line="240" w:lineRule="auto"/>
            </w:pPr>
            <w:r w:rsidRPr="00374637">
              <w:t>Description for Sub Coaching Reason</w:t>
            </w:r>
          </w:p>
        </w:tc>
      </w:tr>
      <w:tr w:rsidR="00CE292D" w:rsidRPr="00374637"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374637" w:rsidRDefault="00CE292D" w:rsidP="004D3364">
            <w:pPr>
              <w:keepNext/>
              <w:keepLines/>
              <w:widowControl/>
              <w:spacing w:line="240" w:lineRule="auto"/>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374637" w:rsidRDefault="00CE292D" w:rsidP="004D3364">
            <w:pPr>
              <w:keepNext/>
              <w:keepLines/>
              <w:widowControl/>
              <w:spacing w:line="240" w:lineRule="auto"/>
            </w:pPr>
          </w:p>
        </w:tc>
      </w:tr>
    </w:tbl>
    <w:p w:rsidR="00E5799B" w:rsidRPr="00630FA8" w:rsidRDefault="00E5799B" w:rsidP="00E5799B">
      <w:pPr>
        <w:keepNext/>
        <w:keepLines/>
        <w:widowControl/>
        <w:autoSpaceDE w:val="0"/>
        <w:autoSpaceDN w:val="0"/>
        <w:adjustRightInd w:val="0"/>
        <w:spacing w:line="240" w:lineRule="auto"/>
        <w:ind w:left="1440" w:hanging="360"/>
        <w:outlineLvl w:val="3"/>
        <w:rPr>
          <w:b/>
          <w:i/>
        </w:rPr>
      </w:pPr>
    </w:p>
    <w:p w:rsidR="00CE292D" w:rsidRPr="00630FA8" w:rsidRDefault="00CE292D" w:rsidP="002B31B4">
      <w:pPr>
        <w:pStyle w:val="Heading3"/>
        <w:rPr>
          <w:rFonts w:ascii="Times New Roman" w:hAnsi="Times New Roman"/>
        </w:rPr>
      </w:pPr>
      <w:bookmarkStart w:id="777" w:name="_EC.Quality_Coaching_Stage"/>
      <w:bookmarkStart w:id="778" w:name="_Toc493675072"/>
      <w:bookmarkStart w:id="779" w:name="_Toc495488388"/>
      <w:bookmarkEnd w:id="777"/>
      <w:r w:rsidRPr="00630FA8">
        <w:rPr>
          <w:rFonts w:ascii="Times New Roman" w:hAnsi="Times New Roman"/>
        </w:rPr>
        <w:t>EC.</w:t>
      </w:r>
      <w:r w:rsidR="00902AE4" w:rsidRPr="00630FA8">
        <w:rPr>
          <w:rFonts w:ascii="Times New Roman" w:hAnsi="Times New Roman"/>
        </w:rPr>
        <w:t>Quality</w:t>
      </w:r>
      <w:r w:rsidRPr="00630FA8">
        <w:rPr>
          <w:rFonts w:ascii="Times New Roman" w:hAnsi="Times New Roman"/>
        </w:rPr>
        <w:t>_Coaching_Stage</w:t>
      </w:r>
      <w:bookmarkEnd w:id="778"/>
      <w:bookmarkEnd w:id="779"/>
    </w:p>
    <w:p w:rsidR="00CE292D" w:rsidRPr="00630FA8" w:rsidRDefault="00CE292D" w:rsidP="00CE292D">
      <w:pPr>
        <w:keepNext/>
        <w:keepLines/>
        <w:widowControl/>
        <w:autoSpaceDE w:val="0"/>
        <w:autoSpaceDN w:val="0"/>
        <w:adjustRightInd w:val="0"/>
        <w:spacing w:line="240" w:lineRule="auto"/>
        <w:outlineLvl w:val="3"/>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530"/>
        <w:gridCol w:w="1440"/>
        <w:gridCol w:w="1170"/>
        <w:gridCol w:w="3420"/>
      </w:tblGrid>
      <w:tr w:rsidR="0053105F" w:rsidRPr="008D402E" w:rsidTr="003F169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53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44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Evaluation ID is the unique indicator for the Quality Evaluation. It is the natural key back to the source system.</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date and time when the evaluation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Eval_Site_ID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 xml:space="preserve">The site where the scorecard is created.  </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Unique Identifier for the Employee in the source system. In  this particular IQS feed we get the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User_LANID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0365E1" w:rsidP="004D3364">
            <w:pPr>
              <w:keepNext/>
              <w:keepLines/>
              <w:widowControl/>
              <w:spacing w:line="240" w:lineRule="auto"/>
            </w:pPr>
            <w:r w:rsidRPr="008D402E">
              <w:t>Employee’s GDIT Network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Supervisor in the source system. In  this particular IQS feed we get the Sup 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SUP_EMPID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Supervisor’s GDIT Employee ID</w:t>
            </w:r>
          </w:p>
        </w:tc>
      </w:tr>
      <w:tr w:rsidR="000365E1" w:rsidRPr="008D402E" w:rsidTr="009F1A30">
        <w:trPr>
          <w:trHeight w:val="58"/>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t>MGR_ID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Unique Identifier for the Manager in the source system. In  this particular IQS feed we get the MgrEmployee ID</w:t>
            </w:r>
          </w:p>
        </w:tc>
      </w:tr>
      <w:tr w:rsidR="000365E1"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0365E1" w:rsidRPr="008D402E" w:rsidRDefault="000365E1" w:rsidP="000365E1">
            <w:pPr>
              <w:rPr>
                <w:color w:val="000000"/>
              </w:rPr>
            </w:pPr>
            <w:r w:rsidRPr="008D402E">
              <w:rPr>
                <w:color w:val="000000"/>
              </w:rPr>
              <w:lastRenderedPageBreak/>
              <w:t>MGR_EMPID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365E1" w:rsidRPr="008D402E" w:rsidRDefault="000365E1" w:rsidP="000365E1">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0365E1" w:rsidRPr="008D402E" w:rsidRDefault="000365E1" w:rsidP="000365E1">
            <w:pPr>
              <w:keepNext/>
              <w:keepLines/>
              <w:widowControl/>
              <w:spacing w:line="240" w:lineRule="auto"/>
            </w:pPr>
            <w:r w:rsidRPr="008D402E">
              <w:t>Manager’s GDIT Employee ID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Journal_ID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An ID associated to the original voice and data recordings referring to the number assigned to the call.</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Call_Date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9F1A30" w:rsidP="004D3364">
            <w:pPr>
              <w:keepNext/>
              <w:keepLines/>
              <w:widowControl/>
              <w:spacing w:line="240" w:lineRule="auto"/>
            </w:pPr>
            <w:r w:rsidRPr="008D402E">
              <w:t>System generated date/time of the call for evaluations with valid call content.  If there is no valid call content this field will be populated with the current date generated when the query is run.</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Summary_CallerIssues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nvarchar(max)</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9F1A30" w:rsidRPr="008D402E" w:rsidRDefault="009F1A30" w:rsidP="009F1A30">
            <w:r w:rsidRPr="008D402E">
              <w:t>Reason why the Beneficiary called.</w:t>
            </w:r>
          </w:p>
          <w:p w:rsidR="009F1A30" w:rsidRPr="008D402E" w:rsidRDefault="009F1A30" w:rsidP="009F1A30">
            <w:r w:rsidRPr="008D402E">
              <w:t>This goes into Details of Behavior being Coached in the front end.</w:t>
            </w:r>
          </w:p>
          <w:p w:rsidR="009F1A30" w:rsidRPr="008D402E" w:rsidRDefault="009F1A30" w:rsidP="009F1A30">
            <w:pPr>
              <w:rPr>
                <w:b/>
              </w:rPr>
            </w:pPr>
            <w:r w:rsidRPr="008D402E">
              <w:rPr>
                <w:b/>
              </w:rPr>
              <w:t>PLUS</w:t>
            </w:r>
          </w:p>
          <w:p w:rsidR="009F1A30" w:rsidRPr="008D402E" w:rsidRDefault="009F1A30" w:rsidP="009F1A30">
            <w:r w:rsidRPr="008D402E">
              <w:t>Notes for coaching discussions with the CSR.</w:t>
            </w:r>
          </w:p>
          <w:p w:rsidR="009F1A30" w:rsidRPr="008D402E" w:rsidRDefault="009F1A30" w:rsidP="009F1A30">
            <w:r w:rsidRPr="008D402E">
              <w:t>From “Summary of Coaching Priorities” comment field on the form.</w:t>
            </w:r>
          </w:p>
          <w:p w:rsidR="009F1A30" w:rsidRPr="008D402E" w:rsidRDefault="009F1A30" w:rsidP="009F1A30">
            <w:r w:rsidRPr="008D402E">
              <w:t>NA will be populated in this field if not populated by the user.</w:t>
            </w:r>
          </w:p>
          <w:p w:rsidR="009F1A30" w:rsidRPr="008D402E" w:rsidRDefault="009F1A30" w:rsidP="009F1A30">
            <w:r w:rsidRPr="008D402E">
              <w:t>An appealed record will be identified by an “A-</w:t>
            </w:r>
            <w:r w:rsidR="00A1794B" w:rsidRPr="008D402E">
              <w:t>“appended</w:t>
            </w:r>
            <w:r w:rsidRPr="008D402E">
              <w:t xml:space="preserve"> at the beginning of any text in this field.</w:t>
            </w:r>
          </w:p>
          <w:p w:rsidR="009F1A30" w:rsidRPr="008D402E" w:rsidRDefault="009F1A30" w:rsidP="009F1A30">
            <w:r w:rsidRPr="008D402E">
              <w:t>These 2 sections will be separated in the feed by:</w:t>
            </w:r>
          </w:p>
          <w:p w:rsidR="009F1A30" w:rsidRPr="008D402E" w:rsidRDefault="009F1A30" w:rsidP="009F1A30">
            <w:r w:rsidRPr="008D402E">
              <w:t>&lt;Carriage Return&gt;</w:t>
            </w:r>
          </w:p>
          <w:p w:rsidR="009F1A30" w:rsidRPr="008D402E" w:rsidRDefault="009F1A30" w:rsidP="009F1A30">
            <w:pPr>
              <w:rPr>
                <w:b/>
              </w:rPr>
            </w:pPr>
            <w:r w:rsidRPr="008D402E">
              <w:rPr>
                <w:b/>
              </w:rPr>
              <w:t>COACHING NOTES</w:t>
            </w:r>
          </w:p>
          <w:p w:rsidR="009F1A30" w:rsidRPr="008D402E" w:rsidRDefault="009F1A30" w:rsidP="009F1A30">
            <w:pPr>
              <w:rPr>
                <w:b/>
              </w:rPr>
            </w:pPr>
          </w:p>
          <w:p w:rsidR="00637F77" w:rsidRPr="008D402E" w:rsidRDefault="009F1A30" w:rsidP="009F1A30">
            <w:pPr>
              <w:keepNext/>
              <w:keepLines/>
              <w:widowControl/>
              <w:spacing w:line="240" w:lineRule="auto"/>
            </w:pPr>
            <w:r w:rsidRPr="008D402E">
              <w:rPr>
                <w:color w:val="000000" w:themeColor="text1"/>
              </w:rPr>
              <w:t>Note: When IQS feeds are received, containing updated logs that are still Open in our system, this field will be updated to match the newest feed.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Coaching_Goal_Discussion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nvarchar(4000)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4367D" w:rsidP="004D3364">
            <w:pPr>
              <w:keepNext/>
              <w:keepLines/>
              <w:widowControl/>
              <w:spacing w:line="240" w:lineRule="auto"/>
            </w:pPr>
            <w:r w:rsidRPr="008D402E">
              <w:t>Not used</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Critical Error code for Customer Service Assessment or Writing Skills Assessment.</w:t>
            </w:r>
          </w:p>
          <w:p w:rsidR="00765776" w:rsidRPr="008D402E" w:rsidRDefault="00765776" w:rsidP="00765776">
            <w:pPr>
              <w:spacing w:before="120"/>
            </w:pPr>
            <w:r w:rsidRPr="008D402E">
              <w:t xml:space="preserve">Valid QCM values: 1, 2, 3, 4, 5, 6, 7, 8, or Blank (for NA).  </w:t>
            </w:r>
          </w:p>
          <w:p w:rsidR="00637F77" w:rsidRPr="008D402E" w:rsidRDefault="00765776" w:rsidP="00765776">
            <w:pPr>
              <w:keepNext/>
              <w:keepLines/>
              <w:widowControl/>
              <w:spacing w:line="240" w:lineRule="auto"/>
            </w:pPr>
            <w:r w:rsidRPr="008D402E">
              <w:t>Default value:  Blank</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Evaluator_ID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User ID of the person who created the evaluation.</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Medicare or Marketplace</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The Source of the eCoaching log informaiton</w:t>
            </w:r>
          </w:p>
          <w:p w:rsidR="00765776" w:rsidRPr="008D402E" w:rsidRDefault="00765776" w:rsidP="00765776">
            <w:r w:rsidRPr="008D402E">
              <w:t>Valid values:</w:t>
            </w:r>
          </w:p>
          <w:p w:rsidR="00765776" w:rsidRPr="008D402E" w:rsidRDefault="00765776" w:rsidP="00765776">
            <w:pPr>
              <w:ind w:left="288"/>
            </w:pPr>
            <w:r w:rsidRPr="008D402E">
              <w:t>Verint-GDIT</w:t>
            </w:r>
          </w:p>
          <w:p w:rsidR="00765776" w:rsidRPr="008D402E" w:rsidRDefault="00765776" w:rsidP="00765776">
            <w:pPr>
              <w:ind w:left="288"/>
            </w:pPr>
            <w:r w:rsidRPr="008D402E">
              <w:t>Verint-GDIT Supervisor</w:t>
            </w:r>
          </w:p>
          <w:p w:rsidR="00765776" w:rsidRPr="008D402E" w:rsidRDefault="00765776" w:rsidP="00765776">
            <w:pPr>
              <w:ind w:left="288"/>
            </w:pPr>
            <w:r w:rsidRPr="008D402E">
              <w:t>Verint-TQC</w:t>
            </w:r>
          </w:p>
          <w:p w:rsidR="00637F77" w:rsidRPr="008D402E" w:rsidRDefault="00765776" w:rsidP="00765776">
            <w:pPr>
              <w:keepNext/>
              <w:keepLines/>
              <w:widowControl/>
              <w:spacing w:line="240" w:lineRule="auto"/>
            </w:pPr>
            <w:r w:rsidRPr="008D402E">
              <w:t>LimeSurvey</w:t>
            </w: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t>Oppor_Rein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65776" w:rsidRPr="008D402E" w:rsidRDefault="00765776" w:rsidP="00765776">
            <w:r w:rsidRPr="008D402E">
              <w:t>Value calculated from the section overall scores within the scorecards.</w:t>
            </w:r>
          </w:p>
          <w:p w:rsidR="00765776" w:rsidRPr="008D402E" w:rsidRDefault="00765776" w:rsidP="00765776">
            <w:pPr>
              <w:spacing w:before="120"/>
            </w:pPr>
            <w:r w:rsidRPr="008D402E">
              <w:lastRenderedPageBreak/>
              <w:t xml:space="preserve">Valid values: </w:t>
            </w:r>
          </w:p>
          <w:p w:rsidR="00765776" w:rsidRPr="008D402E" w:rsidRDefault="00765776" w:rsidP="00765776">
            <w:pPr>
              <w:ind w:left="252"/>
            </w:pPr>
            <w:r w:rsidRPr="008D402E">
              <w:t>Opportunity</w:t>
            </w:r>
          </w:p>
          <w:p w:rsidR="00765776" w:rsidRPr="008D402E" w:rsidRDefault="00765776" w:rsidP="00765776">
            <w:pPr>
              <w:ind w:left="252"/>
            </w:pPr>
            <w:r w:rsidRPr="008D402E">
              <w:t>Reinforcement</w:t>
            </w:r>
          </w:p>
          <w:p w:rsidR="00765776" w:rsidRPr="008D402E" w:rsidRDefault="00765776" w:rsidP="00765776">
            <w:pPr>
              <w:ind w:left="252"/>
            </w:pPr>
            <w:r w:rsidRPr="008D402E">
              <w:t>Opportunity-PWC</w:t>
            </w:r>
          </w:p>
          <w:p w:rsidR="00765776" w:rsidRPr="008D402E" w:rsidRDefault="00765776" w:rsidP="00765776">
            <w:pPr>
              <w:ind w:left="252"/>
            </w:pPr>
            <w:r w:rsidRPr="008D402E">
              <w:t>Met goal</w:t>
            </w:r>
          </w:p>
          <w:p w:rsidR="00765776" w:rsidRPr="008D402E" w:rsidRDefault="00765776" w:rsidP="00765776">
            <w:pPr>
              <w:ind w:left="252"/>
            </w:pPr>
            <w:r w:rsidRPr="008D402E">
              <w:t>Did not meet goal</w:t>
            </w:r>
          </w:p>
          <w:p w:rsidR="00637F77" w:rsidRPr="008D402E" w:rsidRDefault="00637F77" w:rsidP="004D3364">
            <w:pPr>
              <w:keepNext/>
              <w:keepLines/>
              <w:widowControl/>
              <w:spacing w:line="240" w:lineRule="auto"/>
            </w:pPr>
          </w:p>
        </w:tc>
      </w:tr>
      <w:tr w:rsidR="00637F77"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Pr="008D402E" w:rsidRDefault="00637F77">
            <w:pPr>
              <w:rPr>
                <w:color w:val="000000"/>
              </w:rPr>
            </w:pPr>
            <w:r w:rsidRPr="008D402E">
              <w:rPr>
                <w:color w:val="000000"/>
              </w:rPr>
              <w:lastRenderedPageBreak/>
              <w:t>Date_Inserted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Pr="008D402E" w:rsidRDefault="00637F77">
            <w:pPr>
              <w:rPr>
                <w:color w:val="000000"/>
              </w:rPr>
            </w:pPr>
            <w:r w:rsidRPr="008D402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637F77"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8D402E" w:rsidRDefault="00765776" w:rsidP="004D3364">
            <w:pPr>
              <w:keepNext/>
              <w:keepLines/>
              <w:widowControl/>
              <w:spacing w:line="240" w:lineRule="auto"/>
            </w:pPr>
            <w:r w:rsidRPr="008D402E">
              <w:t>Date Inserted Into Coaching_Log table. Derived from date of load.</w:t>
            </w:r>
          </w:p>
        </w:tc>
      </w:tr>
      <w:tr w:rsidR="004E095B" w:rsidRPr="008D402E" w:rsidTr="0053258F">
        <w:trPr>
          <w:trHeight w:val="350"/>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r w:rsidRPr="008D402E">
              <w:rPr>
                <w:color w:val="000000"/>
              </w:rPr>
              <w:t>VerintFormname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r w:rsidRPr="008D402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765776" w:rsidP="004D3364">
            <w:pPr>
              <w:keepNext/>
              <w:keepLines/>
              <w:widowControl/>
              <w:spacing w:line="240" w:lineRule="auto"/>
            </w:pPr>
            <w:r w:rsidRPr="008D402E">
              <w:t>Verint Form Name</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isCoachingMonitor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Yes/No/NA to indicate if the Monitor is a coaching Monitor. Sent in feed.</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Determined from employee job code (C,S,Q,L and T)</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Populated based on Formname from feed. If Formname contains ‘%ATA%’ then 3 else 1</w:t>
            </w:r>
          </w:p>
        </w:tc>
      </w:tr>
      <w:tr w:rsidR="0053258F" w:rsidRPr="008D402E" w:rsidTr="003F169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3258F" w:rsidRPr="008D402E" w:rsidRDefault="0053258F" w:rsidP="005028AD">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3258F" w:rsidRPr="008D402E" w:rsidRDefault="0053258F" w:rsidP="005028AD">
            <w:pPr>
              <w:rPr>
                <w:color w:val="000000"/>
              </w:rPr>
            </w:pPr>
            <w:r>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3258F" w:rsidRPr="008D402E" w:rsidRDefault="0053258F" w:rsidP="004D3364">
            <w:pPr>
              <w:keepNext/>
              <w:keepLines/>
              <w:widowControl/>
              <w:spacing w:line="240" w:lineRule="auto"/>
            </w:pPr>
            <w:r>
              <w:t>Resaon for log rejection</w:t>
            </w:r>
          </w:p>
        </w:tc>
      </w:tr>
    </w:tbl>
    <w:p w:rsidR="00CE292D" w:rsidRPr="00630FA8" w:rsidRDefault="00CE292D" w:rsidP="00E5799B">
      <w:pPr>
        <w:keepNext/>
        <w:keepLines/>
        <w:widowControl/>
        <w:autoSpaceDE w:val="0"/>
        <w:autoSpaceDN w:val="0"/>
        <w:adjustRightInd w:val="0"/>
        <w:spacing w:line="240" w:lineRule="auto"/>
        <w:ind w:left="1440" w:hanging="360"/>
        <w:outlineLvl w:val="3"/>
        <w:rPr>
          <w:b/>
          <w:i/>
        </w:rPr>
      </w:pPr>
    </w:p>
    <w:p w:rsidR="00E5799B" w:rsidRPr="00630FA8" w:rsidRDefault="00902AE4" w:rsidP="002B31B4">
      <w:pPr>
        <w:pStyle w:val="Heading3"/>
        <w:rPr>
          <w:rFonts w:ascii="Times New Roman" w:hAnsi="Times New Roman"/>
        </w:rPr>
      </w:pPr>
      <w:bookmarkStart w:id="780" w:name="_EC.Quality__Coaching_Rejected"/>
      <w:bookmarkStart w:id="781" w:name="_Toc493675073"/>
      <w:bookmarkStart w:id="782" w:name="_Toc495488389"/>
      <w:bookmarkEnd w:id="780"/>
      <w:r w:rsidRPr="00630FA8">
        <w:rPr>
          <w:rFonts w:ascii="Times New Roman" w:hAnsi="Times New Roman"/>
        </w:rPr>
        <w:t xml:space="preserve">EC.Quality </w:t>
      </w:r>
      <w:r w:rsidR="00AB3A49" w:rsidRPr="00630FA8">
        <w:rPr>
          <w:rFonts w:ascii="Times New Roman" w:hAnsi="Times New Roman"/>
        </w:rPr>
        <w:t>_Coaching_Rejected</w:t>
      </w:r>
      <w:bookmarkEnd w:id="781"/>
      <w:bookmarkEnd w:id="782"/>
    </w:p>
    <w:p w:rsidR="00E5799B" w:rsidRPr="00630FA8"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4329C0"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Pr="008D402E" w:rsidRDefault="004329C0">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Pr="008D402E" w:rsidRDefault="004329C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4329C0"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w:t>
            </w:r>
            <w:r w:rsidR="0053258F">
              <w:rPr>
                <w:color w:val="000000"/>
              </w:rPr>
              <w:t>200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Reason for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Date_Rejected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Date of Rejection.</w:t>
            </w:r>
          </w:p>
        </w:tc>
      </w:tr>
      <w:tr w:rsidR="00E83910"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E83910" w:rsidRPr="008D402E" w:rsidRDefault="00E83910" w:rsidP="00E83910">
            <w:pPr>
              <w:rPr>
                <w:color w:val="000000"/>
              </w:rPr>
            </w:pPr>
            <w:r w:rsidRPr="008D402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83910" w:rsidRPr="008D402E" w:rsidRDefault="00E83910" w:rsidP="00E83910">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E83910" w:rsidRPr="008D402E" w:rsidRDefault="00E83910" w:rsidP="00E83910">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E83910" w:rsidRPr="008D402E" w:rsidRDefault="00E83910" w:rsidP="00E83910">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902AE4">
      <w:pPr>
        <w:pStyle w:val="Heading3"/>
        <w:rPr>
          <w:rFonts w:ascii="Times New Roman" w:hAnsi="Times New Roman"/>
        </w:rPr>
      </w:pPr>
      <w:bookmarkStart w:id="783" w:name="_EC._Quality_Coaching_Fact"/>
      <w:bookmarkStart w:id="784" w:name="_Toc493675074"/>
      <w:bookmarkStart w:id="785" w:name="_Toc495488390"/>
      <w:bookmarkEnd w:id="783"/>
      <w:r w:rsidRPr="00630FA8">
        <w:rPr>
          <w:rFonts w:ascii="Times New Roman" w:hAnsi="Times New Roman"/>
        </w:rPr>
        <w:lastRenderedPageBreak/>
        <w:t>EC. Quality_Coaching_Fact</w:t>
      </w:r>
      <w:bookmarkEnd w:id="784"/>
      <w:bookmarkEnd w:id="785"/>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Eval_Site_ID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SUP_EMPID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MGR_EMPID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Journal_ID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Call_Date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Summary_CallerIssues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Coaching_Goal_Discussion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Evaluator_ID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700083"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00083" w:rsidRPr="008D402E" w:rsidRDefault="00700083" w:rsidP="00700083">
            <w:pPr>
              <w:rPr>
                <w:color w:val="000000"/>
              </w:rPr>
            </w:pPr>
            <w:r w:rsidRPr="008D402E">
              <w:rPr>
                <w:color w:val="000000"/>
              </w:rPr>
              <w:t>Oppor_Rein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00083" w:rsidRPr="008D402E" w:rsidRDefault="00700083" w:rsidP="00700083">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00083" w:rsidRPr="008D402E" w:rsidRDefault="00700083" w:rsidP="0070008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00083" w:rsidRPr="008D402E" w:rsidRDefault="00700083" w:rsidP="00700083">
            <w:pPr>
              <w:keepNext/>
              <w:keepLines/>
              <w:widowControl/>
              <w:spacing w:line="240" w:lineRule="auto"/>
            </w:pPr>
            <w:r w:rsidRPr="008D402E">
              <w:t>Same as Quality_Coaching_Stage</w:t>
            </w:r>
          </w:p>
        </w:tc>
      </w:tr>
      <w:tr w:rsidR="003F7482"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Pr="008D402E" w:rsidRDefault="003F7482">
            <w:pPr>
              <w:rPr>
                <w:color w:val="000000"/>
              </w:rPr>
            </w:pPr>
            <w:r w:rsidRPr="008D402E">
              <w:rPr>
                <w:color w:val="000000"/>
              </w:rPr>
              <w:t>Date_Inserted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Pr="008D402E" w:rsidRDefault="003F7482">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3F7482"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8D402E" w:rsidRDefault="00700083" w:rsidP="009301E3">
            <w:pPr>
              <w:keepNext/>
              <w:keepLines/>
              <w:widowControl/>
              <w:spacing w:line="240" w:lineRule="auto"/>
            </w:pPr>
            <w:r w:rsidRPr="008D402E">
              <w:t>Same as Quality_Coaching_Stage</w:t>
            </w:r>
          </w:p>
        </w:tc>
      </w:tr>
    </w:tbl>
    <w:p w:rsidR="00E5799B" w:rsidRPr="00630FA8" w:rsidRDefault="00E5799B" w:rsidP="00E5799B">
      <w:pPr>
        <w:widowControl/>
        <w:spacing w:line="240" w:lineRule="auto"/>
      </w:pPr>
    </w:p>
    <w:p w:rsidR="00902AE4" w:rsidRPr="00630FA8" w:rsidRDefault="00902AE4" w:rsidP="00E5799B">
      <w:pPr>
        <w:widowControl/>
        <w:spacing w:line="240" w:lineRule="auto"/>
      </w:pPr>
    </w:p>
    <w:p w:rsidR="00902AE4" w:rsidRPr="00630FA8" w:rsidRDefault="00902AE4" w:rsidP="00902AE4">
      <w:pPr>
        <w:pStyle w:val="Heading3"/>
        <w:rPr>
          <w:rFonts w:ascii="Times New Roman" w:hAnsi="Times New Roman"/>
        </w:rPr>
      </w:pPr>
      <w:bookmarkStart w:id="786" w:name="_EC.Quality_FileList"/>
      <w:bookmarkStart w:id="787" w:name="_Toc493675075"/>
      <w:bookmarkStart w:id="788" w:name="_Toc495488391"/>
      <w:bookmarkEnd w:id="786"/>
      <w:r w:rsidRPr="00630FA8">
        <w:rPr>
          <w:rFonts w:ascii="Times New Roman" w:hAnsi="Times New Roman"/>
        </w:rPr>
        <w:t>EC.Quality_FileList</w:t>
      </w:r>
      <w:bookmarkEnd w:id="787"/>
      <w:bookmarkEnd w:id="788"/>
    </w:p>
    <w:p w:rsidR="00902AE4" w:rsidRPr="00630FA8"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BE6289">
            <w:pPr>
              <w:rPr>
                <w:color w:val="000000"/>
              </w:rPr>
            </w:pPr>
            <w:r w:rsidRPr="008D402E">
              <w:rPr>
                <w:color w:val="000000"/>
              </w:rPr>
              <w:t>I</w:t>
            </w:r>
            <w:r w:rsidR="00285213" w:rsidRPr="008D402E">
              <w:rPr>
                <w:color w:val="000000"/>
              </w:rPr>
              <w:t>nt</w:t>
            </w:r>
          </w:p>
          <w:p w:rsidR="00BE6289" w:rsidRPr="008D402E" w:rsidRDefault="00BE6289">
            <w:pPr>
              <w:rPr>
                <w:color w:val="000000"/>
              </w:rPr>
            </w:pPr>
            <w:r w:rsidRPr="008D402E">
              <w:t>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Auto incremented Identifier for record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File Name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Date of Load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staged</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Total number of records loaded into Coaching-Log table</w:t>
            </w:r>
          </w:p>
        </w:tc>
      </w:tr>
      <w:tr w:rsidR="00285213"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Pr="008D402E" w:rsidRDefault="00285213">
            <w:pPr>
              <w:rPr>
                <w:color w:val="000000"/>
              </w:rPr>
            </w:pPr>
            <w:r w:rsidRPr="008D402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Pr="008D402E" w:rsidRDefault="00285213">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285213"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8D402E" w:rsidRDefault="00BE6289" w:rsidP="009301E3">
            <w:pPr>
              <w:keepNext/>
              <w:keepLines/>
              <w:widowControl/>
              <w:spacing w:line="240" w:lineRule="auto"/>
            </w:pPr>
            <w:r w:rsidRPr="008D402E">
              <w:t>Number of records rejected</w:t>
            </w:r>
          </w:p>
        </w:tc>
      </w:tr>
      <w:tr w:rsidR="004E095B"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Pr="008D402E" w:rsidRDefault="004E095B" w:rsidP="005028AD">
            <w:pPr>
              <w:rPr>
                <w:color w:val="000000"/>
              </w:rPr>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Pr="008D402E" w:rsidRDefault="004E095B" w:rsidP="005028AD">
            <w:pPr>
              <w:rPr>
                <w:color w:val="000000"/>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8D402E" w:rsidRDefault="004E095B" w:rsidP="009301E3">
            <w:pPr>
              <w:keepNext/>
              <w:keepLines/>
              <w:widowControl/>
              <w:spacing w:line="240" w:lineRule="auto"/>
            </w:pPr>
          </w:p>
        </w:tc>
      </w:tr>
    </w:tbl>
    <w:p w:rsidR="00902AE4" w:rsidRPr="00630FA8" w:rsidRDefault="00902AE4" w:rsidP="00E5799B">
      <w:pPr>
        <w:widowControl/>
        <w:spacing w:line="240" w:lineRule="auto"/>
      </w:pPr>
    </w:p>
    <w:p w:rsidR="00E5799B" w:rsidRPr="00630FA8" w:rsidRDefault="00AB3A49" w:rsidP="002B31B4">
      <w:pPr>
        <w:pStyle w:val="Heading3"/>
        <w:rPr>
          <w:rFonts w:ascii="Times New Roman" w:hAnsi="Times New Roman"/>
        </w:rPr>
      </w:pPr>
      <w:bookmarkStart w:id="789" w:name="_EC.Outlier_Coaching_Stage"/>
      <w:bookmarkStart w:id="790" w:name="_Toc493675076"/>
      <w:bookmarkStart w:id="791" w:name="_Toc495488392"/>
      <w:bookmarkEnd w:id="789"/>
      <w:r w:rsidRPr="00630FA8">
        <w:rPr>
          <w:rFonts w:ascii="Times New Roman" w:hAnsi="Times New Roman"/>
        </w:rPr>
        <w:lastRenderedPageBreak/>
        <w:t>EC.Outlier_Coaching_Stage</w:t>
      </w:r>
      <w:bookmarkEnd w:id="790"/>
      <w:bookmarkEnd w:id="79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8D402E" w:rsidTr="001C36CC">
        <w:trPr>
          <w:trHeight w:val="710"/>
        </w:trPr>
        <w:tc>
          <w:tcPr>
            <w:tcW w:w="1975"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Column Name</w:t>
            </w:r>
          </w:p>
        </w:tc>
        <w:tc>
          <w:tcPr>
            <w:tcW w:w="1620" w:type="dxa"/>
            <w:shd w:val="clear" w:color="auto" w:fill="E6E6E6"/>
            <w:noWrap/>
            <w:vAlign w:val="center"/>
          </w:tcPr>
          <w:p w:rsidR="0053105F" w:rsidRPr="008D402E" w:rsidRDefault="0053105F" w:rsidP="0053105F">
            <w:pPr>
              <w:keepNext/>
              <w:keepLines/>
              <w:widowControl/>
              <w:spacing w:line="240" w:lineRule="auto"/>
              <w:jc w:val="center"/>
              <w:rPr>
                <w:b/>
              </w:rPr>
            </w:pPr>
            <w:r w:rsidRPr="008D402E">
              <w:rPr>
                <w:b/>
              </w:rPr>
              <w:t>Datatype</w:t>
            </w:r>
          </w:p>
        </w:tc>
        <w:tc>
          <w:tcPr>
            <w:tcW w:w="135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Key</w:t>
            </w:r>
          </w:p>
        </w:tc>
        <w:tc>
          <w:tcPr>
            <w:tcW w:w="117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Allow NULL?</w:t>
            </w:r>
          </w:p>
        </w:tc>
        <w:tc>
          <w:tcPr>
            <w:tcW w:w="3420" w:type="dxa"/>
            <w:shd w:val="clear" w:color="auto" w:fill="E6E6E6"/>
            <w:vAlign w:val="center"/>
          </w:tcPr>
          <w:p w:rsidR="0053105F" w:rsidRPr="008D402E" w:rsidRDefault="0053105F" w:rsidP="0053105F">
            <w:pPr>
              <w:keepNext/>
              <w:keepLines/>
              <w:widowControl/>
              <w:spacing w:line="240" w:lineRule="auto"/>
              <w:jc w:val="center"/>
              <w:rPr>
                <w:b/>
              </w:rPr>
            </w:pPr>
            <w:r w:rsidRPr="008D402E">
              <w:rPr>
                <w:b/>
              </w:rPr>
              <w:t>Description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Report ID is the unique indicator for the record in the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 xml:space="preserve">Outlier report code that corresponds to the specific report and date.  </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780150" w:rsidP="00E5799B">
            <w:pPr>
              <w:keepNext/>
              <w:keepLines/>
              <w:widowControl/>
              <w:spacing w:line="240" w:lineRule="auto"/>
            </w:pPr>
            <w:r w:rsidRPr="008D402E">
              <w:t>Indirect</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Source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Status from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the incident occurred.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91CC0" w:rsidRPr="008D402E" w:rsidRDefault="00F91CC0" w:rsidP="00F91CC0">
            <w:r w:rsidRPr="008D402E">
              <w:t>The date when the evaluation is created.</w:t>
            </w:r>
          </w:p>
          <w:p w:rsidR="00195EF4" w:rsidRPr="008D402E" w:rsidRDefault="00195EF4" w:rsidP="00E5799B">
            <w:pPr>
              <w:keepNext/>
              <w:keepLines/>
              <w:widowControl/>
              <w:spacing w:line="240" w:lineRule="auto"/>
            </w:pP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The date when work begins on the evaluation.</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Not Used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Submitter Name  (CCO in feed)</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(CCO_Reports@gdit.com)</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Network ID of Employee. Looked up if EmpID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GDIT Employee ID. Looked up if Emp Lan ID provided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rsidP="00185B0A">
            <w:pPr>
              <w:rPr>
                <w:color w:val="000000"/>
              </w:rPr>
            </w:pPr>
            <w:r w:rsidRPr="008D402E">
              <w:rPr>
                <w:color w:val="000000"/>
              </w:rPr>
              <w:t>nvarchar(</w:t>
            </w:r>
            <w:r w:rsidR="00185B0A" w:rsidRPr="008D402E">
              <w:rPr>
                <w:color w:val="000000"/>
              </w:rPr>
              <w:t>30</w:t>
            </w:r>
            <w:r w:rsidRPr="008D402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F91CC0" w:rsidP="00E5799B">
            <w:pPr>
              <w:keepNext/>
              <w:keepLines/>
              <w:widowControl/>
              <w:spacing w:line="240" w:lineRule="auto"/>
            </w:pPr>
            <w:r w:rsidRPr="008D402E">
              <w:t>From feed. Looked up from employee record if empty in file</w:t>
            </w:r>
          </w:p>
        </w:tc>
      </w:tr>
      <w:tr w:rsidR="00195EF4"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8D402E" w:rsidRDefault="00195EF4">
            <w:pPr>
              <w:rPr>
                <w:color w:val="000000"/>
              </w:rPr>
            </w:pPr>
            <w:r w:rsidRPr="008D402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8D402E" w:rsidRDefault="00195EF4">
            <w:pPr>
              <w:rPr>
                <w:color w:val="000000"/>
              </w:rPr>
            </w:pPr>
            <w:r w:rsidRPr="008D402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8D402E" w:rsidRDefault="00CC79C1" w:rsidP="00E5799B">
            <w:pPr>
              <w:keepNext/>
              <w:keepLines/>
              <w:widowControl/>
              <w:spacing w:line="240" w:lineRule="auto"/>
            </w:pPr>
            <w:r w:rsidRPr="008D402E">
              <w:t>From feed. Looked up from employee record if empty in file</w:t>
            </w:r>
          </w:p>
        </w:tc>
      </w:tr>
      <w:tr w:rsidR="00CC79C1" w:rsidRPr="008D402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CC79C1" w:rsidRPr="008D402E" w:rsidRDefault="00CC79C1" w:rsidP="00CC79C1">
            <w:r w:rsidRPr="008D402E">
              <w:t>Not Coachable</w:t>
            </w:r>
          </w:p>
          <w:p w:rsidR="00CC79C1" w:rsidRPr="008D402E" w:rsidRDefault="00CC79C1" w:rsidP="00CC79C1">
            <w:r w:rsidRPr="008D402E">
              <w:t>Opportunity</w:t>
            </w:r>
          </w:p>
          <w:p w:rsidR="00CC79C1" w:rsidRPr="008D402E" w:rsidRDefault="00CC79C1" w:rsidP="00CC79C1">
            <w:r w:rsidRPr="008D402E">
              <w:t>Reinforcement</w:t>
            </w:r>
          </w:p>
          <w:p w:rsidR="00CC79C1" w:rsidRPr="008D402E" w:rsidRDefault="00CC79C1" w:rsidP="00CC79C1">
            <w:pPr>
              <w:keepNext/>
              <w:keepLines/>
              <w:widowControl/>
              <w:spacing w:line="240" w:lineRule="auto"/>
            </w:pPr>
            <w:r w:rsidRPr="008D402E">
              <w:t>Research Required</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Details for the reason for the Coaching</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C79C1" w:rsidRPr="008D402E" w:rsidRDefault="00CC79C1" w:rsidP="00CC79C1">
            <w:pPr>
              <w:rPr>
                <w:color w:val="000000"/>
              </w:rPr>
            </w:pPr>
            <w:r w:rsidRPr="008D402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 xml:space="preserve">File name </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C79C1" w:rsidRPr="008D402E" w:rsidRDefault="00CC79C1" w:rsidP="00CC79C1">
            <w:pPr>
              <w:rPr>
                <w:color w:val="000000"/>
              </w:rPr>
            </w:pPr>
            <w:r w:rsidRPr="008D402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Identifies the employee ID of the manager who will be conducting the research (for LCS only)</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1 field  (For IAE</w:t>
            </w:r>
            <w:ins w:id="792" w:author="Palacherla, Susmitha C (NONUS)" w:date="2017-12-29T15:23:00Z">
              <w:r w:rsidR="0025280A">
                <w:t>/IAEF</w:t>
              </w:r>
            </w:ins>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r w:rsidRPr="008D402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From Feed - Contractor Defined 2 field (For IAE</w:t>
            </w:r>
            <w:ins w:id="793" w:author="Palacherla, Susmitha C (NONUS)" w:date="2017-12-29T15:24:00Z">
              <w:r w:rsidR="0025280A">
                <w:t>/IAEF</w:t>
              </w:r>
            </w:ins>
            <w:r w:rsidRPr="008D402E">
              <w:t xml:space="preserve"> and IAT files)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from Employee Job code</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Reject_Reason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Derived Reject Reason based on business rules</w:t>
            </w:r>
          </w:p>
        </w:tc>
      </w:tr>
      <w:tr w:rsidR="00CC79C1" w:rsidRPr="008D402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r w:rsidRPr="008D402E">
              <w:t>Emp_Active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CC79C1" w:rsidRPr="008D402E" w:rsidRDefault="00CC79C1" w:rsidP="00CC79C1">
            <w:pPr>
              <w:rPr>
                <w:color w:val="000000"/>
              </w:rPr>
            </w:pPr>
            <w:r w:rsidRPr="008D402E">
              <w:rPr>
                <w:color w:val="000000"/>
              </w:rPr>
              <w:t>nvarchar(1)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CC79C1" w:rsidP="00CC79C1">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C79C1" w:rsidRPr="008D402E" w:rsidRDefault="00451DE5" w:rsidP="00CC79C1">
            <w:pPr>
              <w:keepNext/>
              <w:keepLines/>
              <w:widowControl/>
              <w:spacing w:line="240" w:lineRule="auto"/>
            </w:pPr>
            <w:r w:rsidRPr="008D402E">
              <w:t>Looked up from employee record</w:t>
            </w:r>
          </w:p>
        </w:tc>
      </w:tr>
    </w:tbl>
    <w:p w:rsidR="00E5799B" w:rsidRPr="00630FA8" w:rsidRDefault="00E5799B" w:rsidP="00E5799B">
      <w:pPr>
        <w:widowControl/>
        <w:spacing w:line="240" w:lineRule="auto"/>
      </w:pPr>
    </w:p>
    <w:p w:rsidR="00E5799B" w:rsidRPr="00630FA8" w:rsidRDefault="00E5799B" w:rsidP="00E5799B">
      <w:pPr>
        <w:widowControl/>
        <w:spacing w:line="240" w:lineRule="auto"/>
      </w:pPr>
    </w:p>
    <w:p w:rsidR="00E5799B" w:rsidRPr="00C11A3E" w:rsidRDefault="001744EC" w:rsidP="002B31B4">
      <w:pPr>
        <w:pStyle w:val="Heading3"/>
        <w:rPr>
          <w:rFonts w:ascii="Times New Roman" w:hAnsi="Times New Roman"/>
        </w:rPr>
      </w:pPr>
      <w:bookmarkStart w:id="794" w:name="_EC.Outlier_Coaching_Rejected"/>
      <w:bookmarkStart w:id="795" w:name="_Toc493675077"/>
      <w:bookmarkStart w:id="796" w:name="_Toc495488393"/>
      <w:bookmarkEnd w:id="794"/>
      <w:r w:rsidRPr="00C11A3E">
        <w:rPr>
          <w:rFonts w:ascii="Times New Roman" w:hAnsi="Times New Roman"/>
        </w:rPr>
        <w:lastRenderedPageBreak/>
        <w:t>EC.</w:t>
      </w:r>
      <w:r w:rsidR="00AB3A49" w:rsidRPr="00C11A3E">
        <w:rPr>
          <w:rFonts w:ascii="Times New Roman" w:hAnsi="Times New Roman"/>
        </w:rPr>
        <w:t>Outlier_Coaching_Rejected</w:t>
      </w:r>
      <w:bookmarkEnd w:id="795"/>
      <w:bookmarkEnd w:id="796"/>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5EF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Pr="00C11A3E" w:rsidRDefault="00195EF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Pr="00C11A3E" w:rsidRDefault="00195EF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195EF4" w:rsidP="00E5799B">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Rejected_Date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E5799B" w:rsidRPr="00C11A3E" w:rsidRDefault="00E5799B" w:rsidP="00E5799B">
      <w:pPr>
        <w:widowControl/>
        <w:spacing w:line="240" w:lineRule="auto"/>
      </w:pPr>
    </w:p>
    <w:p w:rsidR="00902AE4" w:rsidRPr="00C11A3E" w:rsidRDefault="00902AE4" w:rsidP="00902AE4">
      <w:pPr>
        <w:pStyle w:val="Heading3"/>
        <w:rPr>
          <w:rFonts w:ascii="Times New Roman" w:hAnsi="Times New Roman"/>
        </w:rPr>
      </w:pPr>
      <w:bookmarkStart w:id="797" w:name="_EC.Outlier_Coaching_Fact"/>
      <w:bookmarkStart w:id="798" w:name="_Toc493675078"/>
      <w:bookmarkStart w:id="799" w:name="_Toc495488394"/>
      <w:bookmarkEnd w:id="797"/>
      <w:r w:rsidRPr="00C11A3E">
        <w:rPr>
          <w:rFonts w:ascii="Times New Roman" w:hAnsi="Times New Roman"/>
        </w:rPr>
        <w:t>EC.Outlier_Coaching_Fact</w:t>
      </w:r>
      <w:bookmarkEnd w:id="798"/>
      <w:bookmarkEnd w:id="799"/>
    </w:p>
    <w:p w:rsidR="00902AE4" w:rsidRPr="00C11A3E" w:rsidRDefault="00902AE4" w:rsidP="00902AE4">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732D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Pr="00C11A3E" w:rsidRDefault="00F732D4">
            <w:pPr>
              <w:rPr>
                <w:color w:val="000000"/>
              </w:rPr>
            </w:pPr>
            <w:r w:rsidRPr="00C11A3E">
              <w:rPr>
                <w:color w:val="000000"/>
              </w:rPr>
              <w:t>Report_ID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Pr="00C11A3E" w:rsidRDefault="00F732D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F732D4" w:rsidP="009301E3">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C11A3E" w:rsidRDefault="00A6616F" w:rsidP="009301E3">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Report_Code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Form_Status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Event_Date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Start_Date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Submitter_Email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CSR_LANID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lastRenderedPageBreak/>
              <w:t>CSR_Site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CoachReason_Current_Coaching_Initiatives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TextDescription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RMgr_ID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CD1</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CD2</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r w:rsidR="00A6616F"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CSR_EMPID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A6616F" w:rsidRPr="00C11A3E" w:rsidRDefault="00A6616F" w:rsidP="00A6616F">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6616F" w:rsidRPr="00C11A3E" w:rsidRDefault="00A6616F" w:rsidP="00A6616F">
            <w:pPr>
              <w:keepNext/>
              <w:keepLines/>
              <w:widowControl/>
              <w:spacing w:line="240" w:lineRule="auto"/>
            </w:pPr>
            <w:r w:rsidRPr="00C11A3E">
              <w:t>Same as Outlier_Coaching_Stage</w:t>
            </w:r>
          </w:p>
        </w:tc>
      </w:tr>
    </w:tbl>
    <w:p w:rsidR="00902AE4" w:rsidRPr="00C11A3E" w:rsidRDefault="00902AE4" w:rsidP="00902AE4">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00" w:name="_EC.Outlier_FileList"/>
      <w:bookmarkStart w:id="801" w:name="_Toc493675079"/>
      <w:bookmarkStart w:id="802" w:name="_Toc495488395"/>
      <w:bookmarkEnd w:id="800"/>
      <w:r w:rsidRPr="00C11A3E">
        <w:rPr>
          <w:rFonts w:ascii="Times New Roman" w:hAnsi="Times New Roman"/>
        </w:rPr>
        <w:t>EC.Outlier_FileList</w:t>
      </w:r>
      <w:bookmarkEnd w:id="801"/>
      <w:bookmarkEnd w:id="802"/>
    </w:p>
    <w:p w:rsidR="00E5799B" w:rsidRPr="00C11A3E" w:rsidRDefault="00E5799B"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File_SeqNum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Auto incremented Identifier for record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File Name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File_LoadDate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Date of Load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Count_Staged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staged</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Count_Loaded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Total number of records loaded into Coaching-Log table</w:t>
            </w:r>
          </w:p>
        </w:tc>
      </w:tr>
      <w:tr w:rsidR="00A6616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6616F" w:rsidRPr="00C11A3E" w:rsidRDefault="00A6616F" w:rsidP="00A6616F">
            <w:pPr>
              <w:rPr>
                <w:color w:val="000000"/>
              </w:rPr>
            </w:pPr>
            <w:r w:rsidRPr="00C11A3E">
              <w:rPr>
                <w:color w:val="000000"/>
              </w:rPr>
              <w:t>Count_Rejected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6616F" w:rsidRPr="00C11A3E" w:rsidRDefault="00A6616F" w:rsidP="00A6616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6616F" w:rsidRPr="00C11A3E" w:rsidRDefault="00A6616F" w:rsidP="00A6616F">
            <w:pPr>
              <w:keepNext/>
              <w:keepLines/>
              <w:widowControl/>
              <w:spacing w:line="240" w:lineRule="auto"/>
            </w:pPr>
            <w:r w:rsidRPr="00C11A3E">
              <w:t>Number of records rejected</w:t>
            </w:r>
          </w:p>
        </w:tc>
      </w:tr>
    </w:tbl>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E5799B" w:rsidP="00E5799B">
      <w:pPr>
        <w:widowControl/>
        <w:spacing w:line="240" w:lineRule="auto"/>
      </w:pPr>
    </w:p>
    <w:p w:rsidR="00E5799B" w:rsidRPr="00C11A3E" w:rsidRDefault="00B03F56" w:rsidP="002B31B4">
      <w:pPr>
        <w:pStyle w:val="Heading3"/>
        <w:rPr>
          <w:rFonts w:ascii="Times New Roman" w:hAnsi="Times New Roman"/>
        </w:rPr>
      </w:pPr>
      <w:bookmarkStart w:id="803" w:name="_EC.Historical_Dashboard_ACL"/>
      <w:bookmarkStart w:id="804" w:name="_Toc493675080"/>
      <w:bookmarkStart w:id="805" w:name="_Toc495488396"/>
      <w:bookmarkEnd w:id="803"/>
      <w:r w:rsidRPr="00C11A3E">
        <w:rPr>
          <w:rFonts w:ascii="Times New Roman" w:hAnsi="Times New Roman"/>
        </w:rPr>
        <w:t>EC.Historical_Dashboard_ACL</w:t>
      </w:r>
      <w:bookmarkEnd w:id="804"/>
      <w:bookmarkEnd w:id="805"/>
    </w:p>
    <w:p w:rsidR="00B03F56" w:rsidRPr="00C11A3E" w:rsidRDefault="00B03F56" w:rsidP="00B03F56">
      <w:pPr>
        <w:keepNext/>
        <w:keepLines/>
        <w:widowControl/>
        <w:tabs>
          <w:tab w:val="num" w:pos="1440"/>
        </w:tabs>
        <w:autoSpaceDE w:val="0"/>
        <w:autoSpaceDN w:val="0"/>
        <w:adjustRightInd w:val="0"/>
        <w:spacing w:line="240" w:lineRule="auto"/>
        <w:outlineLvl w:val="3"/>
        <w:rPr>
          <w:b/>
          <w:i/>
        </w:rPr>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Row_ID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int</w:t>
            </w:r>
            <w:r w:rsidR="0081431E"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Unique Identifier for record entry</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GDIT Network ID of user. Populated from app</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User_Name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User name</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Role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r w:rsidR="0081431E" w:rsidRPr="00C11A3E">
              <w:t xml:space="preserve"> DEFAULT (N'ECL')</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Role for user</w:t>
            </w:r>
          </w:p>
          <w:p w:rsidR="00410B00" w:rsidRPr="00C11A3E" w:rsidRDefault="00410B00" w:rsidP="004D3364">
            <w:pPr>
              <w:keepNext/>
              <w:keepLines/>
              <w:widowControl/>
              <w:spacing w:line="240" w:lineRule="auto"/>
            </w:pPr>
            <w:r w:rsidRPr="00C11A3E">
              <w:t>ARC or ECL</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End_Date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nvarchar(10)</w:t>
            </w:r>
            <w:r w:rsidR="0081431E" w:rsidRPr="00C11A3E">
              <w:t xml:space="preserve"> DEFAULT (N'99991231')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81431E"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410B00" w:rsidP="004D3364">
            <w:pPr>
              <w:keepNext/>
              <w:keepLines/>
              <w:widowControl/>
              <w:spacing w:line="240" w:lineRule="auto"/>
            </w:pPr>
            <w:r w:rsidRPr="00C11A3E">
              <w:t>Default value id 9991231 for Active users. End Date assigned for inactivated users</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Updated_By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LanID of user editing the record</w:t>
            </w:r>
          </w:p>
        </w:tc>
      </w:tr>
      <w:tr w:rsidR="00C02E64"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Pr="00C11A3E" w:rsidRDefault="00C02E64">
            <w:pPr>
              <w:rPr>
                <w:color w:val="000000"/>
              </w:rPr>
            </w:pPr>
            <w:r w:rsidRPr="00C11A3E">
              <w:rPr>
                <w:color w:val="000000"/>
              </w:rPr>
              <w:t>IsAdmin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Pr="00C11A3E" w:rsidRDefault="00C02E64">
            <w:pPr>
              <w:rPr>
                <w:color w:val="000000"/>
              </w:rPr>
            </w:pPr>
            <w:r w:rsidRPr="00C11A3E">
              <w:rPr>
                <w:color w:val="000000"/>
              </w:rPr>
              <w:t>nvarchar(1)</w:t>
            </w:r>
            <w:r w:rsidR="0081431E" w:rsidRPr="00C11A3E">
              <w:t xml:space="preserve"> DEFAULT (N'N')</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C02E64" w:rsidP="004D3364">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C11A3E" w:rsidRDefault="00A624AF" w:rsidP="004D3364">
            <w:pPr>
              <w:keepNext/>
              <w:keepLines/>
              <w:widowControl/>
              <w:spacing w:line="240" w:lineRule="auto"/>
            </w:pPr>
            <w:r w:rsidRPr="00C11A3E">
              <w:t>Falg to indicate whether logged in user is authorized to manage the app from UI.</w:t>
            </w:r>
          </w:p>
        </w:tc>
      </w:tr>
    </w:tbl>
    <w:p w:rsidR="00DD18D0" w:rsidRPr="00C11A3E" w:rsidRDefault="00DD18D0" w:rsidP="00DD18D0"/>
    <w:p w:rsidR="004E43D1" w:rsidRPr="00C11A3E" w:rsidRDefault="004E43D1" w:rsidP="004E43D1">
      <w:pPr>
        <w:pStyle w:val="Heading3"/>
        <w:rPr>
          <w:rFonts w:ascii="Times New Roman" w:hAnsi="Times New Roman"/>
        </w:rPr>
      </w:pPr>
      <w:bookmarkStart w:id="806" w:name="_EC.DIM_Module"/>
      <w:bookmarkStart w:id="807" w:name="_Toc493675081"/>
      <w:bookmarkStart w:id="808" w:name="_Toc495488397"/>
      <w:bookmarkEnd w:id="806"/>
      <w:r w:rsidRPr="00C11A3E">
        <w:rPr>
          <w:rFonts w:ascii="Times New Roman" w:hAnsi="Times New Roman"/>
        </w:rPr>
        <w:lastRenderedPageBreak/>
        <w:t>EC.DIM_Module</w:t>
      </w:r>
      <w:bookmarkEnd w:id="807"/>
      <w:bookmarkEnd w:id="80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C36CC">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Unique identifier for Module</w:t>
            </w:r>
          </w:p>
          <w:p w:rsidR="007B248B" w:rsidRPr="00C11A3E" w:rsidRDefault="007B248B" w:rsidP="007B248B">
            <w:pPr>
              <w:keepNext/>
              <w:keepLines/>
              <w:widowControl/>
              <w:spacing w:line="240" w:lineRule="auto"/>
            </w:pPr>
            <w:r w:rsidRPr="00C11A3E">
              <w:t>Valid values 1,2,3,4,5, -1</w:t>
            </w:r>
          </w:p>
          <w:p w:rsidR="007B248B" w:rsidRPr="00C11A3E" w:rsidRDefault="007B248B" w:rsidP="007B248B">
            <w:pPr>
              <w:keepNext/>
              <w:keepLines/>
              <w:widowControl/>
              <w:spacing w:line="240" w:lineRule="auto"/>
            </w:pPr>
            <w:r w:rsidRPr="00C11A3E">
              <w:t>-1 for unknown Module</w:t>
            </w:r>
          </w:p>
        </w:tc>
      </w:tr>
      <w:tr w:rsidR="007B248B"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B248B" w:rsidRPr="00C11A3E" w:rsidRDefault="007B248B" w:rsidP="007B248B">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248B" w:rsidRPr="00C11A3E" w:rsidRDefault="007B248B" w:rsidP="007B248B">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7B248B" w:rsidRPr="00C11A3E" w:rsidRDefault="007B248B" w:rsidP="007B248B">
            <w:pPr>
              <w:keepNext/>
              <w:keepLines/>
              <w:widowControl/>
              <w:spacing w:line="240" w:lineRule="auto"/>
            </w:pPr>
            <w:r w:rsidRPr="00C11A3E">
              <w:t>Description for Module</w:t>
            </w:r>
          </w:p>
          <w:p w:rsidR="007B248B" w:rsidRPr="00C11A3E" w:rsidRDefault="007B248B" w:rsidP="007B248B">
            <w:pPr>
              <w:keepNext/>
              <w:keepLines/>
              <w:widowControl/>
              <w:spacing w:line="240" w:lineRule="auto"/>
            </w:pPr>
            <w:r w:rsidRPr="00C11A3E">
              <w:t>CSR</w:t>
            </w:r>
          </w:p>
          <w:p w:rsidR="007B248B" w:rsidRPr="00C11A3E" w:rsidRDefault="007B248B" w:rsidP="007B248B">
            <w:pPr>
              <w:keepNext/>
              <w:keepLines/>
              <w:widowControl/>
              <w:spacing w:line="240" w:lineRule="auto"/>
            </w:pPr>
            <w:r w:rsidRPr="00C11A3E">
              <w:t>Supervisor</w:t>
            </w:r>
          </w:p>
          <w:p w:rsidR="007B248B" w:rsidRPr="00C11A3E" w:rsidRDefault="007B248B" w:rsidP="007B248B">
            <w:pPr>
              <w:keepNext/>
              <w:keepLines/>
              <w:widowControl/>
              <w:spacing w:line="240" w:lineRule="auto"/>
            </w:pPr>
            <w:r w:rsidRPr="00C11A3E">
              <w:t>Quality</w:t>
            </w:r>
          </w:p>
          <w:p w:rsidR="007B248B" w:rsidRPr="00C11A3E" w:rsidRDefault="007B248B" w:rsidP="007B248B">
            <w:pPr>
              <w:keepNext/>
              <w:keepLines/>
              <w:widowControl/>
              <w:spacing w:line="240" w:lineRule="auto"/>
            </w:pPr>
            <w:r w:rsidRPr="00C11A3E">
              <w:t>LSA</w:t>
            </w:r>
          </w:p>
          <w:p w:rsidR="007B248B" w:rsidRPr="00C11A3E" w:rsidRDefault="007B248B" w:rsidP="007B248B">
            <w:pPr>
              <w:keepNext/>
              <w:keepLines/>
              <w:widowControl/>
              <w:spacing w:line="240" w:lineRule="auto"/>
            </w:pPr>
            <w:r w:rsidRPr="00C11A3E">
              <w:t>Training</w:t>
            </w:r>
          </w:p>
          <w:p w:rsidR="007B248B" w:rsidRPr="00C11A3E" w:rsidRDefault="007B248B" w:rsidP="007B248B">
            <w:pPr>
              <w:keepNext/>
              <w:keepLines/>
              <w:widowControl/>
              <w:spacing w:line="240" w:lineRule="auto"/>
            </w:pPr>
            <w:r w:rsidRPr="00C11A3E">
              <w:t>Unknown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BySite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Employees are restricted by site in submission drop down</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Module is Active</w:t>
            </w:r>
          </w:p>
        </w:tc>
      </w:tr>
      <w:tr w:rsidR="004E43D1"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ByProgram</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B248B" w:rsidP="002F7867">
            <w:pPr>
              <w:keepNext/>
              <w:keepLines/>
              <w:widowControl/>
              <w:spacing w:line="240" w:lineRule="auto"/>
            </w:pPr>
            <w:r w:rsidRPr="00C11A3E">
              <w:t>Flag to indicate whether Program attribute is required for logs submitted under this Module</w:t>
            </w:r>
          </w:p>
        </w:tc>
      </w:tr>
      <w:tr w:rsidR="00BA5FDF" w:rsidRPr="00C11A3E" w:rsidTr="001C36CC">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ByBehavior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7B248B" w:rsidP="007B248B">
            <w:pPr>
              <w:keepNext/>
              <w:keepLines/>
              <w:widowControl/>
              <w:spacing w:line="240" w:lineRule="auto"/>
            </w:pPr>
            <w:r w:rsidRPr="00C11A3E">
              <w:t>Flag to indicate whether Behavior attribute is required for logs submitted under this Module</w:t>
            </w:r>
          </w:p>
        </w:tc>
      </w:tr>
    </w:tbl>
    <w:p w:rsidR="00E5799B" w:rsidRPr="00C11A3E" w:rsidRDefault="00E5799B" w:rsidP="00E5799B">
      <w:pPr>
        <w:keepNext/>
        <w:keepLines/>
        <w:widowControl/>
        <w:spacing w:line="240" w:lineRule="auto"/>
      </w:pPr>
    </w:p>
    <w:p w:rsidR="00B03F56" w:rsidRPr="00C11A3E" w:rsidRDefault="00B03F56" w:rsidP="00E5799B">
      <w:pPr>
        <w:keepNext/>
        <w:keepLines/>
        <w:widowControl/>
        <w:spacing w:line="240" w:lineRule="auto"/>
      </w:pPr>
    </w:p>
    <w:p w:rsidR="004E43D1" w:rsidRPr="00C11A3E" w:rsidRDefault="004E43D1" w:rsidP="004E43D1">
      <w:pPr>
        <w:pStyle w:val="Heading3"/>
        <w:rPr>
          <w:rFonts w:ascii="Times New Roman" w:hAnsi="Times New Roman"/>
        </w:rPr>
      </w:pPr>
      <w:bookmarkStart w:id="809" w:name="_EC.Employee_Selection"/>
      <w:bookmarkStart w:id="810" w:name="_Toc493675082"/>
      <w:bookmarkStart w:id="811" w:name="_Toc495488398"/>
      <w:bookmarkEnd w:id="809"/>
      <w:r w:rsidRPr="00C11A3E">
        <w:rPr>
          <w:rFonts w:ascii="Times New Roman" w:hAnsi="Times New Roman"/>
        </w:rPr>
        <w:t>EC.Employee_Selection</w:t>
      </w:r>
      <w:bookmarkEnd w:id="810"/>
      <w:bookmarkEnd w:id="811"/>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7A2BA6">
            <w:pPr>
              <w:keepNext/>
              <w:keepLines/>
              <w:widowControl/>
              <w:spacing w:line="240" w:lineRule="auto"/>
            </w:pPr>
            <w:r w:rsidRPr="00C11A3E">
              <w:t>List of Job codes for whom coaching logs can be submitted for each of the 5 supported Modules.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4E43D1">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Description of the job codes</w:t>
            </w:r>
          </w:p>
        </w:tc>
      </w:tr>
      <w:tr w:rsidR="004E43D1"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Pr="00C11A3E" w:rsidRDefault="004E43D1" w:rsidP="002F7867">
            <w:pPr>
              <w:rPr>
                <w:color w:val="000000"/>
              </w:rPr>
            </w:pPr>
            <w:r w:rsidRPr="00C11A3E">
              <w:rPr>
                <w:color w:val="000000"/>
              </w:rPr>
              <w:t>isCSR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Pr="00C11A3E" w:rsidRDefault="004E43D1"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4E43D1"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C11A3E" w:rsidRDefault="007A2BA6" w:rsidP="002F7867">
            <w:pPr>
              <w:keepNext/>
              <w:keepLines/>
              <w:widowControl/>
              <w:spacing w:line="240" w:lineRule="auto"/>
            </w:pPr>
            <w:r w:rsidRPr="00C11A3E">
              <w:t>Flag to indicate if job code is for CSR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Supervisor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Quality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LSA Module</w:t>
            </w:r>
          </w:p>
        </w:tc>
      </w:tr>
      <w:tr w:rsidR="007A2BA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7A2BA6" w:rsidRPr="00C11A3E" w:rsidRDefault="007A2BA6" w:rsidP="007A2BA6">
            <w:pPr>
              <w:rPr>
                <w:color w:val="000000"/>
              </w:rPr>
            </w:pPr>
            <w:r w:rsidRPr="00C11A3E">
              <w:rPr>
                <w:color w:val="000000"/>
              </w:rPr>
              <w:t>isTraining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A2BA6" w:rsidRPr="00C11A3E" w:rsidRDefault="007A2BA6" w:rsidP="007A2BA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A2BA6" w:rsidRPr="00C11A3E" w:rsidRDefault="007A2BA6" w:rsidP="007A2B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7A2BA6" w:rsidRPr="00C11A3E" w:rsidRDefault="007A2BA6" w:rsidP="007A2BA6">
            <w:pPr>
              <w:keepNext/>
              <w:keepLines/>
              <w:widowControl/>
              <w:spacing w:line="240" w:lineRule="auto"/>
            </w:pPr>
            <w:r w:rsidRPr="00C11A3E">
              <w:t>Flag to indicate if job code is for Training Module</w:t>
            </w:r>
          </w:p>
        </w:tc>
      </w:tr>
    </w:tbl>
    <w:p w:rsidR="00B03F56" w:rsidRPr="00C11A3E" w:rsidRDefault="00B03F56"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12" w:name="_EC.Module_Submission"/>
      <w:bookmarkStart w:id="813" w:name="_Toc493675083"/>
      <w:bookmarkStart w:id="814" w:name="_Toc495488399"/>
      <w:bookmarkEnd w:id="812"/>
      <w:r w:rsidRPr="00C11A3E">
        <w:rPr>
          <w:rFonts w:ascii="Times New Roman" w:hAnsi="Times New Roman"/>
        </w:rPr>
        <w:t>EC.</w:t>
      </w:r>
      <w:r w:rsidR="002F7867" w:rsidRPr="00C11A3E">
        <w:rPr>
          <w:rFonts w:ascii="Times New Roman" w:hAnsi="Times New Roman"/>
        </w:rPr>
        <w:t>Module</w:t>
      </w:r>
      <w:r w:rsidR="005712A2" w:rsidRPr="00C11A3E">
        <w:rPr>
          <w:rFonts w:ascii="Times New Roman" w:hAnsi="Times New Roman"/>
        </w:rPr>
        <w:t>_Submission</w:t>
      </w:r>
      <w:bookmarkEnd w:id="813"/>
      <w:bookmarkEnd w:id="814"/>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List of Job codes that can submit Coaching logs for each of the 5 supported Modules.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Job_Code_Description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Description of the job codes</w:t>
            </w:r>
          </w:p>
        </w:tc>
      </w:tr>
      <w:tr w:rsidR="00AC699E"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r w:rsidRPr="00C11A3E">
              <w:t>Flag to indicate if person with the job code can submit Coaching logs for CSR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Supervisor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Quality Module</w:t>
            </w:r>
          </w:p>
        </w:tc>
      </w:tr>
      <w:tr w:rsidR="00AC699E"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AC699E" w:rsidRPr="00C11A3E" w:rsidRDefault="00AC699E" w:rsidP="00AC699E">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C699E" w:rsidRPr="00C11A3E" w:rsidRDefault="00AC699E" w:rsidP="00AC699E">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C699E" w:rsidRPr="00C11A3E" w:rsidRDefault="00AC699E" w:rsidP="00AC699E">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AC699E" w:rsidRPr="00C11A3E" w:rsidRDefault="00AC699E" w:rsidP="00AC699E">
            <w:pPr>
              <w:keepNext/>
              <w:keepLines/>
              <w:widowControl/>
              <w:spacing w:line="240" w:lineRule="auto"/>
            </w:pPr>
            <w:r w:rsidRPr="00C11A3E">
              <w:t>Flag to indicate if person with the job code can submit Coaching logs for LSA Module</w:t>
            </w:r>
          </w:p>
        </w:tc>
      </w:tr>
      <w:tr w:rsidR="00BA5FDF"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Pr="00C11A3E" w:rsidRDefault="00BA5FDF" w:rsidP="002F7867">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Pr="00C11A3E" w:rsidRDefault="00BA5FDF"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BA5FDF"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C11A3E" w:rsidRDefault="00AC699E" w:rsidP="002F7867">
            <w:pPr>
              <w:keepNext/>
              <w:keepLines/>
              <w:widowControl/>
              <w:spacing w:line="240" w:lineRule="auto"/>
            </w:pPr>
            <w:r w:rsidRPr="00C11A3E">
              <w:t>Flag to indicate if person with the job code can submit Coaching logs for Training Module.</w:t>
            </w:r>
          </w:p>
        </w:tc>
      </w:tr>
    </w:tbl>
    <w:p w:rsidR="00374637" w:rsidRPr="00C11A3E" w:rsidRDefault="00374637" w:rsidP="00374637"/>
    <w:p w:rsidR="00374637" w:rsidRPr="00C11A3E" w:rsidRDefault="00374637" w:rsidP="00374637"/>
    <w:p w:rsidR="00374637" w:rsidRPr="00C11A3E" w:rsidRDefault="00374637" w:rsidP="00374637">
      <w:pPr>
        <w:pStyle w:val="Heading3"/>
      </w:pPr>
      <w:bookmarkStart w:id="815" w:name="_EC.DIM_Program"/>
      <w:bookmarkStart w:id="816" w:name="_Toc493675084"/>
      <w:bookmarkStart w:id="817" w:name="_Toc495488400"/>
      <w:bookmarkEnd w:id="815"/>
      <w:r w:rsidRPr="00C11A3E">
        <w:t>EC.</w:t>
      </w:r>
      <w:r w:rsidR="00481AB8" w:rsidRPr="00C11A3E">
        <w:t>DIM_Program</w:t>
      </w:r>
      <w:bookmarkEnd w:id="816"/>
      <w:bookmarkEnd w:id="817"/>
    </w:p>
    <w:p w:rsidR="00CF6F28" w:rsidRPr="00C11A3E" w:rsidRDefault="00CF6F28" w:rsidP="00E5799B">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374637" w:rsidRPr="00C11A3E" w:rsidTr="008D402E">
        <w:trPr>
          <w:trHeight w:val="710"/>
        </w:trPr>
        <w:tc>
          <w:tcPr>
            <w:tcW w:w="224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Column Name</w:t>
            </w:r>
          </w:p>
        </w:tc>
        <w:tc>
          <w:tcPr>
            <w:tcW w:w="1539" w:type="dxa"/>
            <w:shd w:val="clear" w:color="auto" w:fill="E6E6E6"/>
            <w:noWrap/>
            <w:vAlign w:val="center"/>
          </w:tcPr>
          <w:p w:rsidR="00374637" w:rsidRPr="00C11A3E" w:rsidRDefault="00374637" w:rsidP="008D402E">
            <w:pPr>
              <w:keepNext/>
              <w:keepLines/>
              <w:widowControl/>
              <w:spacing w:line="240" w:lineRule="auto"/>
              <w:jc w:val="center"/>
              <w:rPr>
                <w:b/>
              </w:rPr>
            </w:pPr>
            <w:r w:rsidRPr="00C11A3E">
              <w:rPr>
                <w:b/>
              </w:rPr>
              <w:t>Datatype</w:t>
            </w:r>
          </w:p>
        </w:tc>
        <w:tc>
          <w:tcPr>
            <w:tcW w:w="1163"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Key</w:t>
            </w:r>
          </w:p>
        </w:tc>
        <w:tc>
          <w:tcPr>
            <w:tcW w:w="126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Allow NULL?</w:t>
            </w:r>
          </w:p>
        </w:tc>
        <w:tc>
          <w:tcPr>
            <w:tcW w:w="3420" w:type="dxa"/>
            <w:shd w:val="clear" w:color="auto" w:fill="E6E6E6"/>
            <w:vAlign w:val="center"/>
          </w:tcPr>
          <w:p w:rsidR="00374637" w:rsidRPr="00C11A3E" w:rsidRDefault="00374637" w:rsidP="008D402E">
            <w:pPr>
              <w:keepNext/>
              <w:keepLines/>
              <w:widowControl/>
              <w:spacing w:line="240" w:lineRule="auto"/>
              <w:jc w:val="center"/>
              <w:rPr>
                <w:b/>
              </w:rPr>
            </w:pPr>
            <w:r w:rsidRPr="00C11A3E">
              <w:rPr>
                <w:b/>
              </w:rPr>
              <w:t>Description</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r w:rsidR="00374637" w:rsidRPr="00C11A3E">
              <w:rPr>
                <w:color w:val="000000"/>
              </w:rPr>
              <w:t>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int</w:t>
            </w:r>
            <w:r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 xml:space="preserve">Unique identifier for </w:t>
            </w:r>
            <w:r w:rsidR="00481AB8" w:rsidRPr="00C11A3E">
              <w:t>program</w:t>
            </w:r>
          </w:p>
          <w:p w:rsidR="00374637" w:rsidRPr="00C11A3E" w:rsidRDefault="00374637" w:rsidP="008D402E">
            <w:pPr>
              <w:keepNext/>
              <w:keepLines/>
              <w:widowControl/>
              <w:spacing w:line="240" w:lineRule="auto"/>
            </w:pPr>
            <w:r w:rsidRPr="00C11A3E">
              <w:t xml:space="preserve">Valid values </w:t>
            </w:r>
          </w:p>
          <w:p w:rsidR="00374637" w:rsidRPr="00C11A3E" w:rsidRDefault="00374637" w:rsidP="008D402E">
            <w:pPr>
              <w:keepNext/>
              <w:keepLines/>
              <w:widowControl/>
              <w:spacing w:line="240" w:lineRule="auto"/>
            </w:pPr>
            <w:r w:rsidRPr="00C11A3E">
              <w:t>1</w:t>
            </w:r>
          </w:p>
          <w:p w:rsidR="00374637" w:rsidRPr="00C11A3E" w:rsidRDefault="00374637" w:rsidP="008D402E">
            <w:pPr>
              <w:keepNext/>
              <w:keepLines/>
              <w:widowControl/>
              <w:spacing w:line="240" w:lineRule="auto"/>
            </w:pPr>
            <w:r w:rsidRPr="00C11A3E">
              <w:t>2</w:t>
            </w:r>
          </w:p>
          <w:p w:rsidR="00374637" w:rsidRPr="00C11A3E" w:rsidRDefault="00374637" w:rsidP="008D402E">
            <w:pPr>
              <w:keepNext/>
              <w:keepLines/>
              <w:widowControl/>
              <w:spacing w:line="240" w:lineRule="auto"/>
            </w:pPr>
            <w:r w:rsidRPr="00C11A3E">
              <w:t>3</w:t>
            </w:r>
          </w:p>
        </w:tc>
      </w:tr>
      <w:tr w:rsidR="00374637"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74637" w:rsidRPr="00C11A3E" w:rsidRDefault="00481AB8" w:rsidP="008D402E">
            <w:pPr>
              <w:rPr>
                <w:color w:val="000000"/>
              </w:rPr>
            </w:pPr>
            <w:r w:rsidRPr="00C11A3E">
              <w:rPr>
                <w:color w:val="000000"/>
              </w:rPr>
              <w:t>Program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74637" w:rsidRPr="00C11A3E" w:rsidRDefault="00374637" w:rsidP="008D402E">
            <w:pPr>
              <w:rPr>
                <w:color w:val="000000"/>
              </w:rPr>
            </w:pPr>
            <w:r w:rsidRPr="00C11A3E">
              <w:rPr>
                <w:color w:val="000000"/>
              </w:rPr>
              <w:t>nvarchar(30)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374637" w:rsidP="008D402E">
            <w:pPr>
              <w:keepNext/>
              <w:keepLines/>
              <w:widowControl/>
              <w:spacing w:line="240" w:lineRule="auto"/>
              <w:jc w:val="center"/>
            </w:pPr>
            <w:r w:rsidRPr="00C11A3E">
              <w:t>N</w:t>
            </w:r>
          </w:p>
          <w:p w:rsidR="00481AB8" w:rsidRPr="00C11A3E" w:rsidRDefault="00481AB8" w:rsidP="00481AB8"/>
          <w:p w:rsidR="00374637" w:rsidRPr="00C11A3E" w:rsidRDefault="00374637" w:rsidP="00481AB8"/>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374637" w:rsidRPr="00C11A3E" w:rsidRDefault="00374637" w:rsidP="008D402E">
            <w:pPr>
              <w:keepNext/>
              <w:keepLines/>
              <w:widowControl/>
              <w:spacing w:line="240" w:lineRule="auto"/>
            </w:pPr>
            <w:r w:rsidRPr="00C11A3E">
              <w:t>Description for above Ids.</w:t>
            </w:r>
          </w:p>
          <w:p w:rsidR="00374637" w:rsidRPr="00C11A3E" w:rsidRDefault="00374637" w:rsidP="008D402E">
            <w:pPr>
              <w:keepNext/>
              <w:keepLines/>
              <w:widowControl/>
              <w:spacing w:line="240" w:lineRule="auto"/>
            </w:pPr>
            <w:r w:rsidRPr="00C11A3E">
              <w:t xml:space="preserve">Valid values </w:t>
            </w:r>
          </w:p>
          <w:p w:rsidR="00374637" w:rsidRPr="00C11A3E" w:rsidRDefault="00481AB8" w:rsidP="008D402E">
            <w:pPr>
              <w:keepNext/>
              <w:keepLines/>
              <w:widowControl/>
              <w:spacing w:line="240" w:lineRule="auto"/>
            </w:pPr>
            <w:r w:rsidRPr="00C11A3E">
              <w:t>Marketplace</w:t>
            </w:r>
          </w:p>
          <w:p w:rsidR="00481AB8" w:rsidRPr="00C11A3E" w:rsidRDefault="00481AB8" w:rsidP="008D402E">
            <w:pPr>
              <w:keepNext/>
              <w:keepLines/>
              <w:widowControl/>
              <w:spacing w:line="240" w:lineRule="auto"/>
            </w:pPr>
            <w:r w:rsidRPr="00C11A3E">
              <w:t>Medicare</w:t>
            </w:r>
          </w:p>
          <w:p w:rsidR="00481AB8" w:rsidRPr="00C11A3E" w:rsidRDefault="00481AB8" w:rsidP="008D402E">
            <w:pPr>
              <w:keepNext/>
              <w:keepLines/>
              <w:widowControl/>
              <w:spacing w:line="240" w:lineRule="auto"/>
            </w:pPr>
            <w:r w:rsidRPr="00C11A3E">
              <w:t>NA</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481AB8">
            <w:pPr>
              <w:keepNext/>
              <w:keepLines/>
              <w:widowControl/>
              <w:spacing w:line="240" w:lineRule="auto"/>
            </w:pPr>
            <w:r w:rsidRPr="00C11A3E">
              <w:t>Flag to indicate whether record is Active</w:t>
            </w:r>
          </w:p>
        </w:tc>
      </w:tr>
      <w:tr w:rsidR="00481AB8" w:rsidRPr="00C11A3E" w:rsidTr="008D402E">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481AB8" w:rsidRPr="00C11A3E" w:rsidRDefault="00481AB8" w:rsidP="008D402E">
            <w:pPr>
              <w:rPr>
                <w:color w:val="000000"/>
              </w:rPr>
            </w:pP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481AB8" w:rsidRPr="00C11A3E" w:rsidRDefault="00481AB8" w:rsidP="008D402E">
            <w:pPr>
              <w:rPr>
                <w:color w:val="000000"/>
              </w:rPr>
            </w:pP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jc w:val="center"/>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481AB8" w:rsidRPr="00C11A3E" w:rsidRDefault="00481AB8" w:rsidP="008D402E">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18" w:name="_EC.Coaching_Reason_Selection"/>
      <w:bookmarkStart w:id="819" w:name="_Toc493675085"/>
      <w:bookmarkStart w:id="820" w:name="_Toc495488401"/>
      <w:bookmarkEnd w:id="818"/>
      <w:r w:rsidRPr="00C11A3E">
        <w:rPr>
          <w:rFonts w:ascii="Times New Roman" w:hAnsi="Times New Roman"/>
        </w:rPr>
        <w:t>EC.</w:t>
      </w:r>
      <w:r w:rsidR="001014D8" w:rsidRPr="00C11A3E">
        <w:rPr>
          <w:rFonts w:ascii="Times New Roman" w:hAnsi="Times New Roman"/>
        </w:rPr>
        <w:t>Coaching_Reason</w:t>
      </w:r>
      <w:r w:rsidRPr="00C11A3E">
        <w:rPr>
          <w:rFonts w:ascii="Times New Roman" w:hAnsi="Times New Roman"/>
        </w:rPr>
        <w:t>_Selection</w:t>
      </w:r>
      <w:bookmarkEnd w:id="819"/>
      <w:bookmarkEnd w:id="820"/>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E6597"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Pr="00C11A3E" w:rsidRDefault="001014D8" w:rsidP="00585BDF">
            <w:pPr>
              <w:rPr>
                <w:color w:val="000000"/>
              </w:rPr>
            </w:pPr>
            <w:r w:rsidRPr="00C11A3E">
              <w:rPr>
                <w:color w:val="000000"/>
              </w:rPr>
              <w:t>CoachingReason</w:t>
            </w:r>
            <w:r w:rsidR="006E6597" w:rsidRPr="00C11A3E">
              <w:rPr>
                <w:color w:val="000000"/>
              </w:rPr>
              <w: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Pr="00C11A3E" w:rsidRDefault="006E6597" w:rsidP="00585BDF">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6E6597" w:rsidP="00585BDF">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C11A3E" w:rsidRDefault="00DC7DF3" w:rsidP="002F7867">
            <w:pPr>
              <w:keepNext/>
              <w:keepLines/>
              <w:widowControl/>
              <w:spacing w:line="240" w:lineRule="auto"/>
            </w:pPr>
            <w:r w:rsidRPr="00C11A3E">
              <w:t>Coaching Reason ID</w:t>
            </w:r>
          </w:p>
        </w:tc>
      </w:tr>
      <w:tr w:rsidR="005712A2"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Pr="00C11A3E" w:rsidRDefault="001014D8" w:rsidP="00585BDF">
            <w:pPr>
              <w:rPr>
                <w:color w:val="000000"/>
              </w:rPr>
            </w:pPr>
            <w:r w:rsidRPr="00C11A3E">
              <w:rPr>
                <w:color w:val="000000"/>
              </w:rPr>
              <w:lastRenderedPageBreak/>
              <w:t>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Pr="00C11A3E" w:rsidRDefault="005712A2" w:rsidP="001014D8">
            <w:pPr>
              <w:rPr>
                <w:color w:val="000000"/>
              </w:rPr>
            </w:pPr>
            <w:r w:rsidRPr="00C11A3E">
              <w:rPr>
                <w:color w:val="000000"/>
              </w:rPr>
              <w:t>nvarchar(</w:t>
            </w:r>
            <w:r w:rsidR="001014D8" w:rsidRPr="00C11A3E">
              <w:rPr>
                <w:color w:val="000000"/>
              </w:rPr>
              <w:t>20</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5712A2"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C11A3E" w:rsidRDefault="00DC7DF3" w:rsidP="002F7867">
            <w:pPr>
              <w:keepNext/>
              <w:keepLines/>
              <w:widowControl/>
              <w:spacing w:line="240" w:lineRule="auto"/>
            </w:pPr>
            <w:r w:rsidRPr="00C11A3E">
              <w:t>Description for coaching Reason above.</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Sub Coaching Reason ID</w:t>
            </w:r>
          </w:p>
        </w:tc>
      </w:tr>
      <w:tr w:rsidR="00DC7DF3"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C7DF3" w:rsidRPr="00C11A3E" w:rsidRDefault="00DC7DF3" w:rsidP="00DC7DF3">
            <w:pPr>
              <w:rPr>
                <w:color w:val="000000"/>
              </w:rPr>
            </w:pPr>
            <w:r w:rsidRPr="00C11A3E">
              <w:rPr>
                <w:color w:val="000000"/>
              </w:rPr>
              <w:t>SubCoachingReason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C7DF3" w:rsidRPr="00C11A3E" w:rsidRDefault="00DC7DF3" w:rsidP="00DC7DF3">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C7DF3" w:rsidRPr="00C11A3E" w:rsidRDefault="00DC7DF3" w:rsidP="00DC7DF3">
            <w:pPr>
              <w:keepNext/>
              <w:keepLines/>
              <w:widowControl/>
              <w:spacing w:line="240" w:lineRule="auto"/>
            </w:pPr>
            <w:r w:rsidRPr="00C11A3E">
              <w:t>Description for Sub coaching Reason above.</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DC7DF3" w:rsidP="002F7867">
            <w:pPr>
              <w:keepNext/>
              <w:keepLines/>
              <w:widowControl/>
              <w:spacing w:line="240" w:lineRule="auto"/>
            </w:pPr>
            <w:r w:rsidRPr="00C11A3E">
              <w:t>Flag to indicate whether combination of Coaching Reason and sub Coaching Reason is Active and Displayable in drop down</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Pr="00C11A3E" w:rsidRDefault="001014D8" w:rsidP="00585BDF">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 xml:space="preserve">Flag </w:t>
            </w:r>
            <w:r w:rsidR="00DC7DF3" w:rsidRPr="00C11A3E">
              <w:t xml:space="preserve">to </w:t>
            </w:r>
            <w:r w:rsidRPr="00C11A3E">
              <w:t xml:space="preserve">indicate that </w:t>
            </w:r>
            <w:r w:rsidR="00DC7DF3" w:rsidRPr="00C11A3E">
              <w:t>Coaching and sub Coaching Reasons should be available</w:t>
            </w:r>
            <w:r w:rsidRPr="00C11A3E">
              <w:t xml:space="preserve"> in the submission drop downs for 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1014D8">
            <w:pPr>
              <w:rPr>
                <w:color w:val="000000"/>
              </w:rPr>
            </w:pPr>
            <w:r w:rsidRPr="00C11A3E">
              <w:rPr>
                <w:color w:val="000000"/>
              </w:rPr>
              <w:t>Indirect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3927A8" w:rsidP="003927A8">
            <w:pPr>
              <w:keepNext/>
              <w:keepLines/>
              <w:widowControl/>
              <w:spacing w:line="240" w:lineRule="auto"/>
            </w:pPr>
            <w:r w:rsidRPr="00C11A3E">
              <w:t>Flag to indicate that Coaching and sub Coaching Reasons should be available in the submission drop downs for Indirect workflows.</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isOpportunity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Opportunity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isReinforcement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Re-Enforcement will be a valid option for the selected workflow.</w:t>
            </w:r>
          </w:p>
        </w:tc>
      </w:tr>
      <w:tr w:rsidR="001014D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Pr="00C11A3E" w:rsidRDefault="001014D8" w:rsidP="00585BDF">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1014D8" w:rsidRPr="00C11A3E" w:rsidRDefault="001014D8">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1014D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C11A3E" w:rsidRDefault="00510836" w:rsidP="00510836">
            <w:pPr>
              <w:keepNext/>
              <w:keepLines/>
              <w:widowControl/>
              <w:spacing w:line="240" w:lineRule="auto"/>
            </w:pPr>
            <w:r w:rsidRPr="00C11A3E">
              <w:t>Flag to indicate whether Coaching and sub Coaching Reasons should be available in the submission drop downs for Quality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CSR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Supervisor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splReason</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selected are for special workflows like warnings.</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LSA Module.</w:t>
            </w:r>
          </w:p>
        </w:tc>
      </w:tr>
      <w:tr w:rsidR="00510836" w:rsidRPr="00C11A3E" w:rsidTr="00C6113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510836" w:rsidRPr="00C11A3E" w:rsidRDefault="00510836" w:rsidP="00510836">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tcPr>
          <w:p w:rsidR="00510836" w:rsidRPr="00C11A3E" w:rsidRDefault="00510836" w:rsidP="00510836">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510836" w:rsidRPr="00C11A3E" w:rsidRDefault="00510836" w:rsidP="0051083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510836" w:rsidRPr="00C11A3E" w:rsidRDefault="00510836" w:rsidP="00510836">
            <w:pPr>
              <w:keepNext/>
              <w:keepLines/>
              <w:widowControl/>
              <w:spacing w:line="240" w:lineRule="auto"/>
            </w:pPr>
            <w:r w:rsidRPr="00C11A3E">
              <w:t>Flag to indicate whether Coaching and sub Coaching Reasons should be available in the submission drop downs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21" w:name="_EC.CallID_Selection"/>
      <w:bookmarkStart w:id="822" w:name="_Toc493675086"/>
      <w:bookmarkStart w:id="823" w:name="_Toc495488402"/>
      <w:bookmarkEnd w:id="821"/>
      <w:r w:rsidRPr="00C11A3E">
        <w:rPr>
          <w:rFonts w:ascii="Times New Roman" w:hAnsi="Times New Roman"/>
        </w:rPr>
        <w:t>EC.</w:t>
      </w:r>
      <w:r w:rsidR="009F396F" w:rsidRPr="00C11A3E">
        <w:rPr>
          <w:rFonts w:ascii="Times New Roman" w:hAnsi="Times New Roman"/>
        </w:rPr>
        <w:t>CallID_Selection</w:t>
      </w:r>
      <w:bookmarkEnd w:id="822"/>
      <w:bookmarkEnd w:id="823"/>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7"/>
        <w:gridCol w:w="1620"/>
        <w:gridCol w:w="1506"/>
        <w:gridCol w:w="1169"/>
        <w:gridCol w:w="3313"/>
      </w:tblGrid>
      <w:tr w:rsidR="0053105F" w:rsidRPr="00C11A3E" w:rsidTr="005C650C">
        <w:trPr>
          <w:trHeight w:val="710"/>
        </w:trPr>
        <w:tc>
          <w:tcPr>
            <w:tcW w:w="19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CallIDType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E7073F" w:rsidP="002F7867">
            <w:pPr>
              <w:keepNext/>
              <w:keepLines/>
              <w:widowControl/>
              <w:spacing w:line="240" w:lineRule="auto"/>
            </w:pPr>
            <w:r w:rsidRPr="00C11A3E">
              <w:t>Type of Call Ids that can be entered during Coaching log submission from UI</w:t>
            </w:r>
          </w:p>
          <w:p w:rsidR="00E7073F" w:rsidRPr="00C11A3E" w:rsidRDefault="00E7073F" w:rsidP="002F7867">
            <w:pPr>
              <w:keepNext/>
              <w:keepLines/>
              <w:widowControl/>
              <w:spacing w:line="240" w:lineRule="auto"/>
            </w:pPr>
            <w:r w:rsidRPr="00C11A3E">
              <w:t xml:space="preserve">Valid values are </w:t>
            </w:r>
          </w:p>
          <w:p w:rsidR="00E7073F" w:rsidRPr="00C11A3E" w:rsidRDefault="00E7073F" w:rsidP="00E7073F">
            <w:pPr>
              <w:keepNext/>
              <w:keepLines/>
              <w:widowControl/>
              <w:spacing w:line="240" w:lineRule="auto"/>
            </w:pPr>
            <w:r w:rsidRPr="00C11A3E">
              <w:t>Verint</w:t>
            </w:r>
          </w:p>
          <w:p w:rsidR="00E7073F" w:rsidRPr="00C11A3E" w:rsidRDefault="00E7073F" w:rsidP="00E7073F">
            <w:pPr>
              <w:keepNext/>
              <w:keepLines/>
              <w:widowControl/>
              <w:spacing w:line="240" w:lineRule="auto"/>
            </w:pPr>
            <w:r w:rsidRPr="00C11A3E">
              <w:t>NGD ID</w:t>
            </w:r>
          </w:p>
          <w:p w:rsidR="00E7073F" w:rsidRPr="00C11A3E" w:rsidRDefault="00E7073F" w:rsidP="00E7073F">
            <w:pPr>
              <w:keepNext/>
              <w:keepLines/>
              <w:widowControl/>
              <w:spacing w:line="240" w:lineRule="auto"/>
            </w:pPr>
            <w:r w:rsidRPr="00C11A3E">
              <w:t>Avoke</w:t>
            </w:r>
          </w:p>
          <w:p w:rsidR="00E7073F" w:rsidRPr="00C11A3E" w:rsidRDefault="00E7073F" w:rsidP="00E7073F">
            <w:pPr>
              <w:keepNext/>
              <w:keepLines/>
              <w:widowControl/>
              <w:spacing w:line="240" w:lineRule="auto"/>
            </w:pPr>
            <w:r w:rsidRPr="00C11A3E">
              <w:t>UCID</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9F396F" w:rsidP="002F7867">
            <w:pPr>
              <w:rPr>
                <w:color w:val="000000"/>
              </w:rPr>
            </w:pPr>
            <w:r w:rsidRPr="00C11A3E">
              <w:rPr>
                <w:color w:val="000000"/>
              </w:rPr>
              <w:t>Format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r w:rsidRPr="00C11A3E">
              <w:t>Valid formats that will be accepted for each of the types of Ids.</w:t>
            </w:r>
          </w:p>
          <w:p w:rsidR="005C650C" w:rsidRPr="00C11A3E" w:rsidRDefault="005C650C" w:rsidP="005C650C">
            <w:pPr>
              <w:keepNext/>
              <w:keepLines/>
              <w:widowControl/>
              <w:spacing w:line="240" w:lineRule="auto"/>
            </w:pPr>
            <w:r w:rsidRPr="00C11A3E">
              <w:t>Verint - ^[0-9]{10,19}$</w:t>
            </w:r>
          </w:p>
          <w:p w:rsidR="005C650C" w:rsidRPr="00C11A3E" w:rsidRDefault="005C650C" w:rsidP="005C650C">
            <w:pPr>
              <w:keepNext/>
              <w:keepLines/>
              <w:widowControl/>
              <w:spacing w:line="240" w:lineRule="auto"/>
            </w:pPr>
            <w:r w:rsidRPr="00C11A3E">
              <w:t>NGD ID - ^[a-zA-Z0-9\-]{9,16}$</w:t>
            </w:r>
          </w:p>
          <w:p w:rsidR="005C650C" w:rsidRPr="00C11A3E" w:rsidRDefault="005C650C" w:rsidP="005C650C">
            <w:pPr>
              <w:keepNext/>
              <w:keepLines/>
              <w:widowControl/>
              <w:spacing w:line="240" w:lineRule="auto"/>
            </w:pPr>
            <w:r w:rsidRPr="00C11A3E">
              <w:t>Avoke - ^[a-zA-Z0-9_]{24}$</w:t>
            </w:r>
          </w:p>
          <w:p w:rsidR="00CF6F28" w:rsidRPr="00C11A3E" w:rsidRDefault="005C650C" w:rsidP="005C650C">
            <w:pPr>
              <w:keepNext/>
              <w:keepLines/>
              <w:widowControl/>
              <w:spacing w:line="240" w:lineRule="auto"/>
            </w:pPr>
            <w:r w:rsidRPr="00C11A3E">
              <w:t>UCID - ^[a-zA-Z0-9]{26}$</w:t>
            </w:r>
          </w:p>
        </w:tc>
      </w:tr>
      <w:tr w:rsidR="00CF6F28" w:rsidRPr="00C11A3E" w:rsidTr="005C650C">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CSR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5C650C" w:rsidP="002F7867">
            <w:pPr>
              <w:keepNext/>
              <w:keepLines/>
              <w:widowControl/>
              <w:spacing w:line="240" w:lineRule="auto"/>
            </w:pPr>
            <w:r w:rsidRPr="00C11A3E">
              <w:t>Flag to indicate whether the ID is valid for CSR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Supervisor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Supervisor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Quality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Quality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LSA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LSA Module.</w:t>
            </w:r>
          </w:p>
        </w:tc>
      </w:tr>
      <w:tr w:rsidR="005C650C" w:rsidRPr="00C11A3E" w:rsidTr="00C61131">
        <w:trPr>
          <w:trHeight w:val="259"/>
        </w:trPr>
        <w:tc>
          <w:tcPr>
            <w:tcW w:w="1927" w:type="dxa"/>
            <w:tcBorders>
              <w:top w:val="single" w:sz="4" w:space="0" w:color="auto"/>
              <w:left w:val="single" w:sz="4" w:space="0" w:color="auto"/>
              <w:bottom w:val="single" w:sz="4" w:space="0" w:color="auto"/>
              <w:right w:val="single" w:sz="4" w:space="0" w:color="auto"/>
            </w:tcBorders>
            <w:shd w:val="clear" w:color="auto" w:fill="auto"/>
            <w:vAlign w:val="bottom"/>
          </w:tcPr>
          <w:p w:rsidR="005C650C" w:rsidRPr="00C11A3E" w:rsidRDefault="005C650C" w:rsidP="005C650C">
            <w:pPr>
              <w:rPr>
                <w:color w:val="000000"/>
              </w:rPr>
            </w:pPr>
            <w:r w:rsidRPr="00C11A3E">
              <w:rPr>
                <w:color w:val="000000"/>
              </w:rPr>
              <w:t>Training</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C650C" w:rsidRPr="00C11A3E" w:rsidRDefault="005C650C" w:rsidP="005C650C">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1169" w:type="dxa"/>
            <w:tcBorders>
              <w:top w:val="single" w:sz="4" w:space="0" w:color="auto"/>
              <w:left w:val="single" w:sz="4" w:space="0" w:color="auto"/>
              <w:bottom w:val="single" w:sz="4" w:space="0" w:color="auto"/>
              <w:right w:val="single" w:sz="4" w:space="0" w:color="auto"/>
            </w:tcBorders>
            <w:shd w:val="clear" w:color="auto" w:fill="auto"/>
            <w:vAlign w:val="center"/>
          </w:tcPr>
          <w:p w:rsidR="005C650C" w:rsidRPr="00C11A3E" w:rsidRDefault="005C650C" w:rsidP="005C650C">
            <w:pPr>
              <w:keepNext/>
              <w:keepLines/>
              <w:widowControl/>
              <w:spacing w:line="240" w:lineRule="auto"/>
            </w:pPr>
          </w:p>
        </w:tc>
        <w:tc>
          <w:tcPr>
            <w:tcW w:w="3313" w:type="dxa"/>
            <w:tcBorders>
              <w:top w:val="single" w:sz="4" w:space="0" w:color="auto"/>
              <w:left w:val="single" w:sz="4" w:space="0" w:color="auto"/>
              <w:bottom w:val="single" w:sz="4" w:space="0" w:color="auto"/>
              <w:right w:val="single" w:sz="4" w:space="0" w:color="auto"/>
            </w:tcBorders>
            <w:shd w:val="clear" w:color="auto" w:fill="auto"/>
          </w:tcPr>
          <w:p w:rsidR="005C650C" w:rsidRPr="00C11A3E" w:rsidRDefault="005C650C" w:rsidP="005C650C">
            <w:pPr>
              <w:keepNext/>
              <w:keepLines/>
              <w:widowControl/>
              <w:spacing w:line="240" w:lineRule="auto"/>
            </w:pPr>
            <w:r w:rsidRPr="00C11A3E">
              <w:t>Flag to indicate whether the ID is valid for Training Module.</w:t>
            </w:r>
          </w:p>
        </w:tc>
      </w:tr>
    </w:tbl>
    <w:p w:rsidR="00CF6F28" w:rsidRPr="00C11A3E" w:rsidRDefault="00CF6F28" w:rsidP="00E5799B">
      <w:pPr>
        <w:keepNext/>
        <w:keepLines/>
        <w:widowControl/>
        <w:spacing w:line="240" w:lineRule="auto"/>
      </w:pPr>
    </w:p>
    <w:p w:rsidR="00CF6F28" w:rsidRPr="00C11A3E" w:rsidRDefault="00CF6F28" w:rsidP="00CF6F28">
      <w:pPr>
        <w:pStyle w:val="Heading3"/>
        <w:rPr>
          <w:rFonts w:ascii="Times New Roman" w:hAnsi="Times New Roman"/>
        </w:rPr>
      </w:pPr>
      <w:bookmarkStart w:id="824" w:name="_EC.Email_Notifications"/>
      <w:bookmarkStart w:id="825" w:name="_Toc493675087"/>
      <w:bookmarkStart w:id="826" w:name="_Toc495488403"/>
      <w:bookmarkEnd w:id="824"/>
      <w:r w:rsidRPr="00C11A3E">
        <w:rPr>
          <w:rFonts w:ascii="Times New Roman" w:hAnsi="Times New Roman"/>
        </w:rPr>
        <w:t>EC.</w:t>
      </w:r>
      <w:r w:rsidR="00DA37BA" w:rsidRPr="00C11A3E">
        <w:rPr>
          <w:rFonts w:ascii="Times New Roman" w:hAnsi="Times New Roman"/>
        </w:rPr>
        <w:t>Email_Notifications</w:t>
      </w:r>
      <w:bookmarkEnd w:id="825"/>
      <w:bookmarkEnd w:id="826"/>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gridCol w:w="1620"/>
        <w:gridCol w:w="1350"/>
        <w:gridCol w:w="1170"/>
        <w:gridCol w:w="3420"/>
      </w:tblGrid>
      <w:tr w:rsidR="0053105F" w:rsidRPr="00C11A3E" w:rsidTr="00120841">
        <w:trPr>
          <w:trHeight w:val="710"/>
        </w:trPr>
        <w:tc>
          <w:tcPr>
            <w:tcW w:w="197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Module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DA37BA">
            <w:pPr>
              <w:rPr>
                <w:color w:val="000000"/>
              </w:rPr>
            </w:pPr>
            <w:r w:rsidRPr="00C11A3E">
              <w:rPr>
                <w:color w:val="000000"/>
              </w:rPr>
              <w:t>nvarchar(</w:t>
            </w:r>
            <w:r w:rsidR="00DA37BA" w:rsidRPr="00C11A3E">
              <w:rPr>
                <w:color w:val="000000"/>
              </w:rPr>
              <w:t>3</w:t>
            </w:r>
            <w:r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Module Name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Submission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w:t>
            </w:r>
            <w:r w:rsidR="00CF6F28" w:rsidRPr="00C11A3E">
              <w:rPr>
                <w:color w:val="000000"/>
              </w:rPr>
              <w:t>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Type of submission, UI or type of feed</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2F786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Direct or Indirect</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DA37BA" w:rsidP="002F7867">
            <w:pPr>
              <w:rPr>
                <w:color w:val="000000"/>
              </w:rPr>
            </w:pPr>
            <w:r w:rsidRPr="00C11A3E">
              <w:rPr>
                <w:color w:val="000000"/>
              </w:rPr>
              <w:t>SubSource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DA37BA" w:rsidP="00DA37BA">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Source</w:t>
            </w:r>
          </w:p>
        </w:tc>
      </w:tr>
      <w:tr w:rsidR="00CF6F28"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Pr="00C11A3E" w:rsidRDefault="00CF6F28" w:rsidP="002F7867">
            <w:pPr>
              <w:rPr>
                <w:color w:val="000000"/>
              </w:rPr>
            </w:pPr>
            <w:r w:rsidRPr="00C11A3E">
              <w:rPr>
                <w:color w:val="000000"/>
              </w:rPr>
              <w:t>is</w:t>
            </w:r>
            <w:r w:rsidR="00DA37BA" w:rsidRPr="00C11A3E">
              <w:rPr>
                <w:color w:val="000000"/>
              </w:rPr>
              <w:t>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Pr="00C11A3E" w:rsidRDefault="00CF6F28"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F6F28"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C11A3E" w:rsidRDefault="00C9205C" w:rsidP="002F7867">
            <w:pPr>
              <w:keepNext/>
              <w:keepLines/>
              <w:widowControl/>
              <w:spacing w:line="240" w:lineRule="auto"/>
            </w:pPr>
            <w:r w:rsidRPr="00C11A3E">
              <w:t>Customer service Escalation or Not. Valid values 0 or 1</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Status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 xml:space="preserve">Status of log </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C9205C" w:rsidP="002F7867">
            <w:pPr>
              <w:keepNext/>
              <w:keepLines/>
              <w:widowControl/>
              <w:spacing w:line="240" w:lineRule="auto"/>
            </w:pPr>
            <w:r w:rsidRPr="00C11A3E">
              <w:t>Level of recipient</w:t>
            </w:r>
          </w:p>
          <w:p w:rsidR="00C9205C" w:rsidRPr="00C11A3E" w:rsidRDefault="00C9205C" w:rsidP="002F7867">
            <w:pPr>
              <w:keepNext/>
              <w:keepLines/>
              <w:widowControl/>
              <w:spacing w:line="240" w:lineRule="auto"/>
            </w:pPr>
            <w:r w:rsidRPr="00C11A3E">
              <w:t>Can be employee, supervisor or Manager depending on Module, status and source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Subject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nvarchar(200)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Subject for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Body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DA37BA">
            <w:pPr>
              <w:rPr>
                <w:color w:val="000000"/>
              </w:rPr>
            </w:pPr>
            <w:r w:rsidRPr="00C11A3E">
              <w:rPr>
                <w:color w:val="000000"/>
              </w:rPr>
              <w:t>nvarchar(2000)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Body of email</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isCCRecipient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Flag to indicate whether email Notification will be CC’d to anyone</w:t>
            </w:r>
          </w:p>
        </w:tc>
      </w:tr>
      <w:tr w:rsidR="00DA37BA" w:rsidRPr="00C11A3E" w:rsidTr="00120841">
        <w:trPr>
          <w:trHeight w:val="259"/>
        </w:trPr>
        <w:tc>
          <w:tcPr>
            <w:tcW w:w="1975"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Pr="00C11A3E" w:rsidRDefault="00DA37BA" w:rsidP="002F7867">
            <w:pPr>
              <w:rPr>
                <w:color w:val="000000"/>
              </w:rPr>
            </w:pPr>
            <w:r w:rsidRPr="00C11A3E">
              <w:rPr>
                <w:color w:val="000000"/>
              </w:rPr>
              <w:t>CCRecipient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Pr="00C11A3E" w:rsidRDefault="00DA37BA" w:rsidP="002F7867">
            <w:pPr>
              <w:rPr>
                <w:color w:val="000000"/>
              </w:rPr>
            </w:pPr>
            <w:r w:rsidRPr="00C11A3E">
              <w:rPr>
                <w:color w:val="000000"/>
              </w:rPr>
              <w:t>nvarchar(100)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DA37BA" w:rsidP="002F7867">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C11A3E" w:rsidRDefault="00646A23" w:rsidP="002F7867">
            <w:pPr>
              <w:keepNext/>
              <w:keepLines/>
              <w:widowControl/>
              <w:spacing w:line="240" w:lineRule="auto"/>
            </w:pPr>
            <w:r w:rsidRPr="00C11A3E">
              <w:t>The value of the CC recipient If above flag is 1</w:t>
            </w: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14316A" w:rsidRPr="00C11A3E" w:rsidRDefault="0014316A" w:rsidP="001D2784">
      <w:pPr>
        <w:pStyle w:val="Heading3"/>
        <w:rPr>
          <w:rFonts w:ascii="Times New Roman" w:hAnsi="Times New Roman"/>
        </w:rPr>
      </w:pPr>
      <w:bookmarkStart w:id="827" w:name="_EC.Warning_Log"/>
      <w:bookmarkStart w:id="828" w:name="_Toc493675088"/>
      <w:bookmarkStart w:id="829" w:name="_Toc495488404"/>
      <w:bookmarkEnd w:id="827"/>
      <w:r w:rsidRPr="00C11A3E">
        <w:rPr>
          <w:rFonts w:ascii="Times New Roman" w:hAnsi="Times New Roman"/>
        </w:rPr>
        <w:t>EC.Warning_Log</w:t>
      </w:r>
      <w:bookmarkEnd w:id="828"/>
      <w:bookmarkEnd w:id="829"/>
    </w:p>
    <w:p w:rsidR="00CF6F28" w:rsidRPr="00C11A3E" w:rsidRDefault="00CF6F28" w:rsidP="00E5799B">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3"/>
        <w:gridCol w:w="1620"/>
        <w:gridCol w:w="1673"/>
        <w:gridCol w:w="1150"/>
        <w:gridCol w:w="3129"/>
      </w:tblGrid>
      <w:tr w:rsidR="0053105F" w:rsidRPr="00C11A3E" w:rsidTr="0018493C">
        <w:trPr>
          <w:trHeight w:val="710"/>
        </w:trPr>
        <w:tc>
          <w:tcPr>
            <w:tcW w:w="19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6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WarningID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bigint</w:t>
            </w:r>
            <w:r w:rsidR="006B607B" w:rsidRPr="00C11A3E">
              <w:rPr>
                <w:color w:val="000000"/>
              </w:rPr>
              <w:t xml:space="preserve"> IDENTITY(1,1)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jc w:val="center"/>
            </w:pPr>
            <w:r w:rsidRPr="00C11A3E">
              <w:rPr>
                <w:color w:val="000000"/>
              </w:rPr>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Auto generated incremental Warning Log Identifier</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Concatenate ‘eCL’ + EmpLanID + WarningD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6B607B">
            <w:pPr>
              <w:keepNext/>
              <w:keepLines/>
              <w:widowControl/>
              <w:spacing w:line="240" w:lineRule="auto"/>
              <w:jc w:val="center"/>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Program based on call, Activity or Employee record.</w:t>
            </w:r>
          </w:p>
          <w:p w:rsidR="0018493C" w:rsidRPr="00C11A3E" w:rsidRDefault="0018493C" w:rsidP="0018493C">
            <w:pPr>
              <w:keepNext/>
              <w:keepLines/>
              <w:widowControl/>
              <w:spacing w:line="240" w:lineRule="auto"/>
            </w:pPr>
            <w:r w:rsidRPr="00C11A3E">
              <w:t>Valid Values:</w:t>
            </w:r>
          </w:p>
          <w:p w:rsidR="0018493C" w:rsidRPr="00C11A3E" w:rsidRDefault="0018493C" w:rsidP="0018493C">
            <w:pPr>
              <w:pStyle w:val="ListParagraph"/>
              <w:keepNext/>
              <w:keepLines/>
              <w:widowControl/>
              <w:numPr>
                <w:ilvl w:val="0"/>
                <w:numId w:val="39"/>
              </w:numPr>
              <w:spacing w:line="240" w:lineRule="auto"/>
            </w:pPr>
            <w:r w:rsidRPr="00C11A3E">
              <w:t>Mediacre</w:t>
            </w:r>
          </w:p>
          <w:p w:rsidR="0018493C" w:rsidRPr="00C11A3E" w:rsidRDefault="0018493C" w:rsidP="0018493C">
            <w:pPr>
              <w:pStyle w:val="ListParagraph"/>
              <w:keepNext/>
              <w:keepLines/>
              <w:widowControl/>
              <w:numPr>
                <w:ilvl w:val="0"/>
                <w:numId w:val="39"/>
              </w:numPr>
              <w:spacing w:line="240" w:lineRule="auto"/>
            </w:pPr>
            <w:r w:rsidRPr="00C11A3E">
              <w:t>Marketplace</w:t>
            </w:r>
          </w:p>
          <w:p w:rsidR="0014316A" w:rsidRPr="00C11A3E" w:rsidRDefault="0018493C" w:rsidP="0018493C">
            <w:pPr>
              <w:keepNext/>
              <w:keepLines/>
              <w:widowControl/>
              <w:spacing w:line="240" w:lineRule="auto"/>
            </w:pPr>
            <w:r w:rsidRPr="00C11A3E">
              <w:t>NA</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Source for Warning Log based on Form Type which can be Direct only and the actual Sub Source. References DIM_Source (SourceID)</w:t>
            </w:r>
          </w:p>
        </w:tc>
      </w:tr>
      <w:tr w:rsidR="0014316A" w:rsidRPr="00C11A3E" w:rsidTr="0018493C">
        <w:trPr>
          <w:trHeight w:val="332"/>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r w:rsidRPr="00C11A3E">
              <w:t xml:space="preserve">Status for warning Log. </w:t>
            </w:r>
          </w:p>
          <w:p w:rsidR="0018493C" w:rsidRPr="00C11A3E" w:rsidRDefault="0018493C" w:rsidP="0018493C">
            <w:pPr>
              <w:keepNext/>
              <w:keepLines/>
              <w:widowControl/>
              <w:spacing w:line="240" w:lineRule="auto"/>
            </w:pPr>
            <w:r w:rsidRPr="00C11A3E">
              <w:t>Always submitted in Completed State.</w:t>
            </w:r>
          </w:p>
          <w:p w:rsidR="0014316A" w:rsidRPr="00C11A3E" w:rsidRDefault="0018493C" w:rsidP="0018493C">
            <w:pPr>
              <w:keepNext/>
              <w:keepLines/>
              <w:widowControl/>
              <w:spacing w:line="240" w:lineRule="auto"/>
            </w:pPr>
            <w:r w:rsidRPr="00C11A3E">
              <w:t>References DIM_Status (StatusID)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6B607B" w:rsidP="006B607B">
            <w:pPr>
              <w:keepNext/>
              <w:keepLines/>
              <w:widowControl/>
              <w:spacing w:line="240" w:lineRule="auto"/>
              <w:jc w:val="center"/>
            </w:pPr>
            <w:r w:rsidRPr="00C11A3E">
              <w:t>N</w:t>
            </w: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8493C" w:rsidP="0018493C">
            <w:pPr>
              <w:keepNext/>
              <w:keepLines/>
              <w:widowControl/>
              <w:spacing w:line="240" w:lineRule="auto"/>
            </w:pPr>
            <w:r w:rsidRPr="00C11A3E">
              <w:t>Site for Warning Log. References DIM_Site (SiteID)</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nvarchar(50)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Network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GDIT Employee ID of Warning Log owner.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IF of person submitting the log. Usually direct supervisor or manager.</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Employee ID of  employee’s Supervisor at the time of log submission</w:t>
            </w:r>
          </w:p>
        </w:tc>
      </w:tr>
      <w:tr w:rsidR="0018493C" w:rsidRPr="00C11A3E" w:rsidTr="00C61131">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8493C" w:rsidRPr="00C11A3E" w:rsidRDefault="0018493C" w:rsidP="0018493C">
            <w:pPr>
              <w:rPr>
                <w:color w:val="000000"/>
              </w:rPr>
            </w:pPr>
            <w:r w:rsidRPr="00C11A3E">
              <w:rPr>
                <w:color w:val="000000"/>
              </w:rPr>
              <w:t>nvarchar(10)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8493C" w:rsidRPr="00C11A3E" w:rsidRDefault="0018493C" w:rsidP="0018493C">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bottom"/>
          </w:tcPr>
          <w:p w:rsidR="0018493C" w:rsidRPr="00C11A3E" w:rsidRDefault="0018493C" w:rsidP="0018493C">
            <w:pPr>
              <w:keepNext/>
              <w:keepLines/>
              <w:widowControl/>
              <w:spacing w:line="240" w:lineRule="auto"/>
            </w:pPr>
            <w:r w:rsidRPr="00C11A3E">
              <w:t xml:space="preserve">Employee ID of  employee’s Manager at the time of log submission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4E6CC2" w:rsidP="004E6CC2">
            <w:pPr>
              <w:rPr>
                <w:color w:val="000000"/>
              </w:rPr>
            </w:pPr>
            <w:r w:rsidRPr="00C11A3E">
              <w:rPr>
                <w:color w:val="000000"/>
              </w:rPr>
              <w:t>WarningGivenDate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 xml:space="preserve">Date </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w:t>
            </w:r>
            <w:r w:rsidR="0014316A" w:rsidRPr="00C11A3E">
              <w:rPr>
                <w:color w:val="000000"/>
              </w:rPr>
              <w:t>(max)</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Details of why the warning was given and the reason for coaching</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E6CC2" w:rsidP="00585BDF">
            <w:pPr>
              <w:rPr>
                <w:color w:val="000000"/>
              </w:rPr>
            </w:pPr>
            <w:r w:rsidRPr="00C11A3E">
              <w:rPr>
                <w:color w:val="000000"/>
              </w:rPr>
              <w:t>varbinary(max</w:t>
            </w:r>
            <w:r w:rsidR="0014316A" w:rsidRPr="00C11A3E">
              <w:rPr>
                <w:color w:val="000000"/>
              </w:rPr>
              <w: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rPr>
                <w:color w:val="000000" w:themeColor="text1"/>
              </w:rPr>
              <w:t>Details from the coaching session including action plans developed.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datetime</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Date and time Coaching Logs is submitted</w:t>
            </w: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14316A"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492CFA" w:rsidRPr="00C11A3E" w:rsidRDefault="00492CFA" w:rsidP="00492CFA">
            <w:pPr>
              <w:keepNext/>
              <w:keepLines/>
              <w:widowControl/>
              <w:spacing w:line="240" w:lineRule="auto"/>
            </w:pPr>
            <w:r w:rsidRPr="00C11A3E">
              <w:t>ID for Module References DIM_Module (ModuleID)</w:t>
            </w:r>
          </w:p>
          <w:p w:rsidR="00492CFA" w:rsidRPr="00C11A3E" w:rsidRDefault="00492CFA" w:rsidP="00492CFA">
            <w:pPr>
              <w:keepNext/>
              <w:keepLines/>
              <w:widowControl/>
              <w:spacing w:line="240" w:lineRule="auto"/>
            </w:pPr>
            <w:r w:rsidRPr="00C11A3E">
              <w:t>Valid values:</w:t>
            </w:r>
          </w:p>
          <w:p w:rsidR="00492CFA" w:rsidRPr="00C11A3E" w:rsidRDefault="00492CFA" w:rsidP="00492CFA">
            <w:pPr>
              <w:keepNext/>
              <w:keepLines/>
              <w:widowControl/>
              <w:spacing w:line="240" w:lineRule="auto"/>
            </w:pPr>
            <w:r w:rsidRPr="00C11A3E">
              <w:t>1</w:t>
            </w:r>
          </w:p>
          <w:p w:rsidR="00492CFA" w:rsidRPr="00C11A3E" w:rsidRDefault="00492CFA" w:rsidP="00492CFA">
            <w:pPr>
              <w:keepNext/>
              <w:keepLines/>
              <w:widowControl/>
              <w:spacing w:line="240" w:lineRule="auto"/>
            </w:pPr>
            <w:r w:rsidRPr="00C11A3E">
              <w:t>2</w:t>
            </w:r>
          </w:p>
          <w:p w:rsidR="00492CFA" w:rsidRPr="00C11A3E" w:rsidRDefault="00492CFA" w:rsidP="00492CFA">
            <w:pPr>
              <w:keepNext/>
              <w:keepLines/>
              <w:widowControl/>
              <w:spacing w:line="240" w:lineRule="auto"/>
            </w:pPr>
            <w:r w:rsidRPr="00C11A3E">
              <w:t>3</w:t>
            </w:r>
          </w:p>
          <w:p w:rsidR="00492CFA" w:rsidRPr="00C11A3E" w:rsidRDefault="00492CFA" w:rsidP="00492CFA">
            <w:pPr>
              <w:keepNext/>
              <w:keepLines/>
              <w:widowControl/>
              <w:spacing w:line="240" w:lineRule="auto"/>
            </w:pPr>
            <w:r w:rsidRPr="00C11A3E">
              <w:t>4</w:t>
            </w:r>
          </w:p>
          <w:p w:rsidR="00492CFA" w:rsidRPr="00C11A3E" w:rsidRDefault="00492CFA" w:rsidP="00492CFA">
            <w:pPr>
              <w:keepNext/>
              <w:keepLines/>
              <w:widowControl/>
              <w:spacing w:line="240" w:lineRule="auto"/>
            </w:pPr>
            <w:r w:rsidRPr="00C11A3E">
              <w:t>5</w:t>
            </w:r>
          </w:p>
          <w:p w:rsidR="0014316A" w:rsidRPr="00C11A3E" w:rsidRDefault="0014316A" w:rsidP="00585BDF">
            <w:pPr>
              <w:keepNext/>
              <w:keepLines/>
              <w:widowControl/>
              <w:spacing w:line="240" w:lineRule="auto"/>
            </w:pPr>
          </w:p>
        </w:tc>
      </w:tr>
      <w:tr w:rsidR="0014316A"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Pr="00C11A3E" w:rsidRDefault="0014316A" w:rsidP="00585BDF">
            <w:pPr>
              <w:rPr>
                <w:color w:val="000000"/>
              </w:rPr>
            </w:pPr>
            <w:r w:rsidRPr="00C11A3E">
              <w:rPr>
                <w:color w:val="000000"/>
              </w:rPr>
              <w:t>Active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Pr="00C11A3E" w:rsidRDefault="00492CFA" w:rsidP="00585BDF">
            <w:pPr>
              <w:rPr>
                <w:color w:val="000000"/>
              </w:rPr>
            </w:pPr>
            <w:r w:rsidRPr="00C11A3E">
              <w:rPr>
                <w:color w:val="000000"/>
              </w:rPr>
              <w:t>B</w:t>
            </w:r>
            <w:r w:rsidR="0014316A" w:rsidRPr="00C11A3E">
              <w:rPr>
                <w:color w:val="000000"/>
              </w:rPr>
              <w:t>it</w:t>
            </w:r>
          </w:p>
          <w:p w:rsidR="00492CFA" w:rsidRPr="00C11A3E" w:rsidRDefault="00492CFA" w:rsidP="00492CFA">
            <w:pPr>
              <w:rPr>
                <w:color w:val="000000"/>
              </w:rPr>
            </w:pPr>
            <w:r w:rsidRPr="00C11A3E">
              <w:t>DEFAULT (1)</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14316A"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C11A3E" w:rsidRDefault="00492CFA" w:rsidP="00585BDF">
            <w:pPr>
              <w:keepNext/>
              <w:keepLines/>
              <w:widowControl/>
              <w:spacing w:line="240" w:lineRule="auto"/>
            </w:pPr>
            <w:r w:rsidRPr="00C11A3E">
              <w:t>Flag to indicate whether warning is active. Expires by default 91 days of WarningGivenDate</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585BDF">
            <w:pPr>
              <w:rPr>
                <w:color w:val="000000"/>
              </w:rPr>
            </w:pPr>
            <w:r w:rsidRPr="00C11A3E">
              <w:rPr>
                <w:color w:val="000000"/>
              </w:rPr>
              <w:t>int</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Unique indicator for the record in feed files. (For loading warnings history)</w:t>
            </w:r>
          </w:p>
        </w:tc>
      </w:tr>
      <w:tr w:rsidR="007C48E6"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Pr="00C11A3E" w:rsidRDefault="007C48E6" w:rsidP="00585BDF">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Pr="00C11A3E" w:rsidRDefault="007C48E6"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7C48E6"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C11A3E" w:rsidRDefault="00492CFA" w:rsidP="00585BDF">
            <w:pPr>
              <w:keepNext/>
              <w:keepLines/>
              <w:widowControl/>
              <w:spacing w:line="240" w:lineRule="auto"/>
            </w:pPr>
            <w:r w:rsidRPr="00C11A3E">
              <w:t xml:space="preserve">Report code that corresponds to the specific report and date. (For loading warnings history) </w:t>
            </w:r>
          </w:p>
        </w:tc>
      </w:tr>
      <w:tr w:rsidR="003A1FFF" w:rsidRPr="00C11A3E" w:rsidTr="0018493C">
        <w:trPr>
          <w:trHeight w:val="259"/>
        </w:trPr>
        <w:tc>
          <w:tcPr>
            <w:tcW w:w="1963" w:type="dxa"/>
            <w:tcBorders>
              <w:top w:val="single" w:sz="4" w:space="0" w:color="auto"/>
              <w:left w:val="single" w:sz="4" w:space="0" w:color="auto"/>
              <w:bottom w:val="single" w:sz="4" w:space="0" w:color="auto"/>
              <w:right w:val="single" w:sz="4" w:space="0" w:color="auto"/>
            </w:tcBorders>
            <w:shd w:val="clear" w:color="auto" w:fill="auto"/>
            <w:vAlign w:val="bottom"/>
          </w:tcPr>
          <w:p w:rsidR="003A1FFF" w:rsidRPr="00C11A3E" w:rsidRDefault="003A1FFF" w:rsidP="00585BDF">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1FFF" w:rsidRPr="00C11A3E" w:rsidRDefault="003A1FFF" w:rsidP="007C48E6">
            <w:pPr>
              <w:rPr>
                <w:color w:val="000000"/>
              </w:rPr>
            </w:pPr>
            <w:r w:rsidRPr="00C11A3E">
              <w:rPr>
                <w:color w:val="000000"/>
              </w:rPr>
              <w:t>nvarchar(30)</w:t>
            </w:r>
          </w:p>
        </w:tc>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rsidR="003A1FFF" w:rsidRPr="00C11A3E" w:rsidRDefault="003A1FFF" w:rsidP="00585BDF">
            <w:pPr>
              <w:keepNext/>
              <w:keepLines/>
              <w:widowControl/>
              <w:spacing w:line="240" w:lineRule="auto"/>
            </w:pPr>
          </w:p>
        </w:tc>
      </w:tr>
    </w:tbl>
    <w:p w:rsidR="00CF6F28" w:rsidRPr="00C11A3E" w:rsidRDefault="00CF6F28" w:rsidP="00E5799B">
      <w:pPr>
        <w:keepNext/>
        <w:keepLines/>
        <w:widowControl/>
        <w:spacing w:line="240" w:lineRule="auto"/>
      </w:pPr>
    </w:p>
    <w:p w:rsidR="00CF6F28" w:rsidRPr="00C11A3E" w:rsidRDefault="00CF6F28" w:rsidP="00E5799B">
      <w:pPr>
        <w:keepNext/>
        <w:keepLines/>
        <w:widowControl/>
        <w:spacing w:line="240" w:lineRule="auto"/>
      </w:pPr>
    </w:p>
    <w:p w:rsidR="00C236DF" w:rsidRPr="00C11A3E" w:rsidRDefault="00C236DF" w:rsidP="00C236DF">
      <w:pPr>
        <w:pStyle w:val="Heading3"/>
        <w:rPr>
          <w:rFonts w:ascii="Times New Roman" w:hAnsi="Times New Roman"/>
        </w:rPr>
      </w:pPr>
      <w:bookmarkStart w:id="830" w:name="_EC.Warning_Log_Reason"/>
      <w:bookmarkStart w:id="831" w:name="_Toc493675089"/>
      <w:bookmarkStart w:id="832" w:name="_Toc495488405"/>
      <w:bookmarkEnd w:id="830"/>
      <w:r w:rsidRPr="00C11A3E">
        <w:rPr>
          <w:rFonts w:ascii="Times New Roman" w:hAnsi="Times New Roman"/>
        </w:rPr>
        <w:t>EC.Warning_Log_Reason</w:t>
      </w:r>
      <w:bookmarkEnd w:id="831"/>
      <w:bookmarkEnd w:id="832"/>
    </w:p>
    <w:p w:rsidR="00C236DF" w:rsidRPr="00C11A3E" w:rsidRDefault="00C236DF" w:rsidP="00C236DF">
      <w:pPr>
        <w:keepNext/>
        <w:keepLines/>
        <w:widowControl/>
        <w:spacing w:line="240" w:lineRule="auto"/>
      </w:pPr>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8"/>
        <w:gridCol w:w="1361"/>
        <w:gridCol w:w="1506"/>
        <w:gridCol w:w="1150"/>
        <w:gridCol w:w="3310"/>
      </w:tblGrid>
      <w:tr w:rsidR="0053105F" w:rsidRPr="00C11A3E" w:rsidTr="00454D71">
        <w:trPr>
          <w:trHeight w:val="710"/>
        </w:trPr>
        <w:tc>
          <w:tcPr>
            <w:tcW w:w="220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361"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WarningID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val="restart"/>
            <w:tcBorders>
              <w:top w:val="single" w:sz="4" w:space="0" w:color="auto"/>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r w:rsidRPr="00C11A3E">
              <w:t>x</w:t>
            </w: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454D71">
            <w:pPr>
              <w:keepNext/>
              <w:keepLines/>
              <w:widowControl/>
              <w:spacing w:line="240" w:lineRule="auto"/>
            </w:pPr>
            <w:r w:rsidRPr="00C11A3E">
              <w:t>References warning_Log table (WarningID)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DIM_Coaching_Reason(Coaching_Reason_ID)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SubCoachingReasonID</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vMerge/>
            <w:tcBorders>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585BDF">
            <w:pPr>
              <w:keepNext/>
              <w:keepLines/>
              <w:widowControl/>
              <w:spacing w:line="240" w:lineRule="auto"/>
            </w:pPr>
            <w:r w:rsidRPr="00C11A3E">
              <w:t>References DIM_SubCoaching_Reason(SubCoaching_Reason_ID)</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Pr="00C11A3E" w:rsidRDefault="00C236DF" w:rsidP="00585BDF">
            <w:pPr>
              <w:rPr>
                <w:color w:val="000000"/>
              </w:rPr>
            </w:pPr>
            <w:r w:rsidRPr="00C11A3E">
              <w:rPr>
                <w:color w:val="000000"/>
              </w:rPr>
              <w:t>Value</w:t>
            </w: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Pr="00C11A3E" w:rsidRDefault="00C236DF" w:rsidP="00585BD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454D71" w:rsidP="00D14B00">
            <w:pPr>
              <w:keepNext/>
              <w:keepLines/>
              <w:widowControl/>
              <w:spacing w:line="240" w:lineRule="auto"/>
            </w:pPr>
            <w:r w:rsidRPr="00C11A3E">
              <w:t xml:space="preserve">Opportunity </w:t>
            </w:r>
            <w:r w:rsidR="00D14B00" w:rsidRPr="00C11A3E">
              <w:t>only</w:t>
            </w: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r w:rsidR="00C236DF" w:rsidRPr="00C11A3E" w:rsidTr="00454D71">
        <w:trPr>
          <w:trHeight w:val="259"/>
        </w:trPr>
        <w:tc>
          <w:tcPr>
            <w:tcW w:w="2208"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361"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C11A3E" w:rsidRDefault="00C236DF" w:rsidP="00585BDF">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c>
          <w:tcPr>
            <w:tcW w:w="3310"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C11A3E" w:rsidRDefault="00C236DF" w:rsidP="00585BDF">
            <w:pPr>
              <w:keepNext/>
              <w:keepLines/>
              <w:widowControl/>
              <w:spacing w:line="240" w:lineRule="auto"/>
            </w:pPr>
          </w:p>
        </w:tc>
      </w:tr>
    </w:tbl>
    <w:p w:rsidR="00C236DF" w:rsidRPr="00C11A3E" w:rsidRDefault="00C236DF" w:rsidP="00C236DF">
      <w:pPr>
        <w:widowControl/>
        <w:spacing w:line="240" w:lineRule="auto"/>
      </w:pPr>
    </w:p>
    <w:p w:rsidR="007B42E4" w:rsidRPr="00C11A3E" w:rsidRDefault="007B42E4" w:rsidP="007B42E4">
      <w:pPr>
        <w:pStyle w:val="Heading3"/>
        <w:rPr>
          <w:rFonts w:ascii="Times New Roman" w:hAnsi="Times New Roman"/>
        </w:rPr>
      </w:pPr>
      <w:bookmarkStart w:id="833" w:name="_EC.ETS_Coaching_Stage"/>
      <w:bookmarkStart w:id="834" w:name="_Toc493675090"/>
      <w:bookmarkStart w:id="835" w:name="_Toc495488406"/>
      <w:bookmarkEnd w:id="833"/>
      <w:r w:rsidRPr="00C11A3E">
        <w:rPr>
          <w:rFonts w:ascii="Times New Roman" w:hAnsi="Times New Roman"/>
        </w:rPr>
        <w:t>EC.ETS_Coaching_Stage</w:t>
      </w:r>
      <w:bookmarkEnd w:id="834"/>
      <w:bookmarkEnd w:id="835"/>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3"/>
        <w:gridCol w:w="1584"/>
        <w:gridCol w:w="1506"/>
        <w:gridCol w:w="1150"/>
        <w:gridCol w:w="3122"/>
      </w:tblGrid>
      <w:tr w:rsidR="0053105F" w:rsidRPr="00C11A3E" w:rsidTr="00A00558">
        <w:trPr>
          <w:trHeight w:val="710"/>
        </w:trPr>
        <w:tc>
          <w:tcPr>
            <w:tcW w:w="2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2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r w:rsidRPr="00C11A3E">
              <w:t>Derived from 3 letter Value representing report And date.</w:t>
            </w:r>
          </w:p>
          <w:p w:rsidR="00A00558" w:rsidRPr="00C11A3E" w:rsidRDefault="00A00558" w:rsidP="00A00558">
            <w:pPr>
              <w:keepNext/>
              <w:keepLines/>
              <w:widowControl/>
              <w:spacing w:line="240" w:lineRule="auto"/>
            </w:pPr>
            <w:r w:rsidRPr="00C11A3E">
              <w:t xml:space="preserve"> </w:t>
            </w:r>
          </w:p>
          <w:p w:rsidR="00A00558" w:rsidRPr="00C11A3E" w:rsidRDefault="00A00558" w:rsidP="00A00558"/>
          <w:p w:rsidR="00A00558" w:rsidRPr="00C11A3E" w:rsidRDefault="00A00558" w:rsidP="00A00558">
            <w:r w:rsidRPr="00C11A3E">
              <w:t>Report codes</w:t>
            </w:r>
          </w:p>
          <w:p w:rsidR="00A00558" w:rsidRPr="00C11A3E" w:rsidRDefault="00A00558" w:rsidP="00A00558">
            <w:r w:rsidRPr="00C11A3E">
              <w:t>EOT – Excempt Over Time</w:t>
            </w:r>
          </w:p>
          <w:p w:rsidR="00A00558" w:rsidRPr="00C11A3E" w:rsidRDefault="00A00558" w:rsidP="00A00558">
            <w:r w:rsidRPr="00C11A3E">
              <w:t>EA – Excused Absence</w:t>
            </w:r>
          </w:p>
          <w:p w:rsidR="00A00558" w:rsidRPr="00C11A3E" w:rsidRDefault="00A00558" w:rsidP="00A00558">
            <w:r w:rsidRPr="00C11A3E">
              <w:t>HOL – Incorrect Holiday</w:t>
            </w:r>
          </w:p>
          <w:p w:rsidR="00A00558" w:rsidRPr="00C11A3E" w:rsidRDefault="00A00558" w:rsidP="00A00558">
            <w:r w:rsidRPr="00C11A3E">
              <w:t>ITD – Invalid Timecodes Direct</w:t>
            </w:r>
          </w:p>
          <w:p w:rsidR="00A00558" w:rsidRPr="00C11A3E" w:rsidRDefault="00A00558" w:rsidP="00A00558">
            <w:r w:rsidRPr="00C11A3E">
              <w:t>ITI – Invalid Timecodes Indirect</w:t>
            </w:r>
          </w:p>
          <w:p w:rsidR="007B42E4" w:rsidRPr="00C11A3E" w:rsidRDefault="00A00558" w:rsidP="00A00558">
            <w:pPr>
              <w:keepNext/>
              <w:keepLines/>
              <w:widowControl/>
              <w:spacing w:line="240" w:lineRule="auto"/>
            </w:pPr>
            <w:r w:rsidRPr="00C11A3E">
              <w:lastRenderedPageBreak/>
              <w:t xml:space="preserve">FWH – Future Worked Hours </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Expression</w:t>
            </w:r>
          </w:p>
          <w:p w:rsidR="00A00558" w:rsidRPr="00C11A3E" w:rsidRDefault="00A00558" w:rsidP="00A00558">
            <w:pPr>
              <w:keepNext/>
              <w:keepLines/>
              <w:widowControl/>
              <w:spacing w:line="240" w:lineRule="auto"/>
            </w:pPr>
          </w:p>
          <w:p w:rsidR="00A00558" w:rsidRPr="00C11A3E" w:rsidRDefault="00A00558" w:rsidP="00A00558">
            <w:pPr>
              <w:keepNext/>
              <w:keepLines/>
              <w:widowControl/>
              <w:spacing w:line="240" w:lineRule="auto"/>
            </w:pPr>
            <w:r w:rsidRPr="00C11A3E">
              <w:t xml:space="preserve"> [Report Code] + date as </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lastRenderedPageBreak/>
              <w:t>Report_ID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Pr="00C11A3E" w:rsidRDefault="00F00E16" w:rsidP="00B031F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Row identifier- assigned using row number during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A00558">
            <w:pPr>
              <w:keepNext/>
              <w:keepLines/>
              <w:widowControl/>
              <w:spacing w:line="240" w:lineRule="auto"/>
            </w:pPr>
            <w:r w:rsidRPr="00C11A3E">
              <w:t>Date of event. From Friday End date column in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Submitted_Date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Derived from Date of load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Employee ID from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up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A00558" w:rsidRPr="00C11A3E" w:rsidTr="00C61131">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A00558" w:rsidRPr="00C11A3E" w:rsidRDefault="00A00558" w:rsidP="00A0055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00558" w:rsidRPr="00C11A3E" w:rsidRDefault="00A00558" w:rsidP="00A0055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00558" w:rsidRPr="00C11A3E" w:rsidRDefault="00A00558" w:rsidP="00A00558">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tcPr>
          <w:p w:rsidR="00A00558" w:rsidRPr="00C11A3E" w:rsidRDefault="00A00558" w:rsidP="00A00558">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Looked from employee record</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00742">
            <w:pPr>
              <w:rPr>
                <w:color w:val="000000"/>
              </w:rPr>
            </w:pPr>
            <w:r w:rsidRPr="00C11A3E">
              <w:rPr>
                <w:color w:val="000000"/>
              </w:rPr>
              <w:t>nvarchar(</w:t>
            </w:r>
            <w:r w:rsidR="00700742" w:rsidRPr="00C11A3E">
              <w:rPr>
                <w:color w:val="000000"/>
              </w:rPr>
              <w:t>20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F48B7">
            <w:pPr>
              <w:rPr>
                <w:color w:val="000000"/>
              </w:rPr>
            </w:pPr>
            <w:r w:rsidRPr="00C11A3E">
              <w:rPr>
                <w:color w:val="000000"/>
              </w:rPr>
              <w:t>nvarchar(</w:t>
            </w:r>
            <w:r w:rsidR="00BF48B7" w:rsidRPr="00C11A3E">
              <w:rPr>
                <w:color w:val="000000"/>
              </w:rPr>
              <w:t>30</w:t>
            </w:r>
            <w:r w:rsidRPr="00C11A3E">
              <w:rPr>
                <w:color w:val="000000"/>
              </w:rPr>
              <w: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7B42E4">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Pr="00C11A3E" w:rsidRDefault="007B42E4" w:rsidP="00B031FF">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C11A3E" w:rsidRDefault="007B42E4" w:rsidP="007B42E4">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Feed file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TextDescription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sidP="007B42E4">
            <w:r w:rsidRPr="00C11A3E">
              <w:rPr>
                <w:color w:val="000000"/>
              </w:rPr>
              <w:t>nvarchar(max)</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Populated from ETS_Description table based on report code</w:t>
            </w:r>
          </w:p>
        </w:tc>
      </w:tr>
      <w:tr w:rsidR="007B42E4"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Pr="00C11A3E" w:rsidRDefault="007B42E4" w:rsidP="00E12A03">
            <w:pPr>
              <w:rPr>
                <w:color w:val="000000"/>
              </w:rPr>
            </w:pPr>
            <w:r w:rsidRPr="00C11A3E">
              <w:rPr>
                <w:color w:val="000000"/>
              </w:rPr>
              <w:t xml:space="preserve">      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7B42E4" w:rsidRPr="00C11A3E" w:rsidRDefault="007B42E4">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7B42E4"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C11A3E" w:rsidRDefault="00A00558" w:rsidP="00B031FF">
            <w:pPr>
              <w:keepNext/>
              <w:keepLines/>
              <w:widowControl/>
              <w:spacing w:line="240" w:lineRule="auto"/>
            </w:pPr>
            <w:r w:rsidRPr="00C11A3E">
              <w:t>Name of file</w:t>
            </w:r>
          </w:p>
        </w:tc>
      </w:tr>
      <w:tr w:rsidR="00F00E16" w:rsidRPr="00C11A3E" w:rsidTr="00A00558">
        <w:trPr>
          <w:trHeight w:val="259"/>
        </w:trPr>
        <w:tc>
          <w:tcPr>
            <w:tcW w:w="2173"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Pr="00C11A3E" w:rsidRDefault="00F00E16" w:rsidP="00E12A03">
            <w:pPr>
              <w:rPr>
                <w:color w:val="000000"/>
              </w:rPr>
            </w:pPr>
            <w:r w:rsidRPr="00C11A3E">
              <w:rPr>
                <w:color w:val="000000"/>
              </w:rPr>
              <w:t>Reject_Reason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F00E16" w:rsidRPr="00C11A3E" w:rsidRDefault="00F00E16" w:rsidP="00F00E16">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F00E16" w:rsidP="00B031FF">
            <w:pPr>
              <w:keepNext/>
              <w:keepLines/>
              <w:widowControl/>
              <w:spacing w:line="240" w:lineRule="auto"/>
            </w:pPr>
          </w:p>
        </w:tc>
        <w:tc>
          <w:tcPr>
            <w:tcW w:w="3122"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C11A3E" w:rsidRDefault="00A00558" w:rsidP="00B031FF">
            <w:pPr>
              <w:keepNext/>
              <w:keepLines/>
              <w:widowControl/>
              <w:spacing w:line="240" w:lineRule="auto"/>
            </w:pPr>
            <w:r w:rsidRPr="00C11A3E">
              <w:t>Derived from business logic</w:t>
            </w:r>
          </w:p>
        </w:tc>
      </w:tr>
    </w:tbl>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36" w:name="_EC.ETS_Coaching_Fact"/>
      <w:bookmarkStart w:id="837" w:name="_Toc493675091"/>
      <w:bookmarkStart w:id="838" w:name="_Toc495488407"/>
      <w:bookmarkEnd w:id="836"/>
      <w:r w:rsidRPr="00C11A3E">
        <w:rPr>
          <w:rFonts w:ascii="Times New Roman" w:hAnsi="Times New Roman"/>
        </w:rPr>
        <w:t>EC.</w:t>
      </w:r>
      <w:r w:rsidR="000B6A6E" w:rsidRPr="00C11A3E">
        <w:rPr>
          <w:rFonts w:ascii="Times New Roman" w:hAnsi="Times New Roman"/>
        </w:rPr>
        <w:t>ETS</w:t>
      </w:r>
      <w:r w:rsidRPr="00C11A3E">
        <w:rPr>
          <w:rFonts w:ascii="Times New Roman" w:hAnsi="Times New Roman"/>
        </w:rPr>
        <w:t>_Coaching_</w:t>
      </w:r>
      <w:r w:rsidR="00A71D8C" w:rsidRPr="00C11A3E">
        <w:rPr>
          <w:rFonts w:ascii="Times New Roman" w:hAnsi="Times New Roman"/>
        </w:rPr>
        <w:t>Fact</w:t>
      </w:r>
      <w:bookmarkEnd w:id="837"/>
      <w:bookmarkEnd w:id="838"/>
    </w:p>
    <w:tbl>
      <w:tblPr>
        <w:tblW w:w="953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2"/>
        <w:gridCol w:w="1584"/>
        <w:gridCol w:w="1506"/>
        <w:gridCol w:w="1150"/>
        <w:gridCol w:w="3133"/>
      </w:tblGrid>
      <w:tr w:rsidR="0053105F" w:rsidRPr="00C11A3E" w:rsidTr="00B80B08">
        <w:trPr>
          <w:trHeight w:val="710"/>
        </w:trPr>
        <w:tc>
          <w:tcPr>
            <w:tcW w:w="216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3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B80B08">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B80B08" w:rsidP="00BB0845">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lastRenderedPageBreak/>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Inserted_Date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62"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3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pStyle w:val="Heading3"/>
        <w:rPr>
          <w:rFonts w:ascii="Times New Roman" w:hAnsi="Times New Roman"/>
        </w:rPr>
      </w:pPr>
      <w:bookmarkStart w:id="839" w:name="_EC.ETS_Coaching_Rejected"/>
      <w:bookmarkStart w:id="840" w:name="_Toc493675092"/>
      <w:bookmarkStart w:id="841" w:name="_Toc495488408"/>
      <w:bookmarkEnd w:id="839"/>
      <w:r w:rsidRPr="00C11A3E">
        <w:rPr>
          <w:rFonts w:ascii="Times New Roman" w:hAnsi="Times New Roman"/>
        </w:rPr>
        <w:t>EC.</w:t>
      </w:r>
      <w:r w:rsidR="000B6A6E" w:rsidRPr="00C11A3E">
        <w:rPr>
          <w:rFonts w:ascii="Times New Roman" w:hAnsi="Times New Roman"/>
        </w:rPr>
        <w:t>ETS</w:t>
      </w:r>
      <w:r w:rsidR="00A71D8C" w:rsidRPr="00C11A3E">
        <w:rPr>
          <w:rFonts w:ascii="Times New Roman" w:hAnsi="Times New Roman"/>
        </w:rPr>
        <w:t>_Coaching_Rejected</w:t>
      </w:r>
      <w:bookmarkEnd w:id="840"/>
      <w:bookmarkEnd w:id="841"/>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5"/>
        <w:gridCol w:w="1584"/>
        <w:gridCol w:w="1506"/>
        <w:gridCol w:w="1167"/>
        <w:gridCol w:w="3173"/>
      </w:tblGrid>
      <w:tr w:rsidR="0053105F" w:rsidRPr="00C11A3E" w:rsidTr="00B80B08">
        <w:trPr>
          <w:trHeight w:val="710"/>
        </w:trPr>
        <w:tc>
          <w:tcPr>
            <w:tcW w:w="21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17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Report_Code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Event_Date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Emp_LanID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Emp_Site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Emp_Program</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Emp_SupID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Emp_MgrID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Emp_Role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Project_Number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Task_Number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Task_Name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Time_Code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Associated_Person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Hours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Sat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nvarchar(3000)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Sun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Mon</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Tue</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Wed</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Thu</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Fri</w:t>
            </w:r>
          </w:p>
        </w:tc>
        <w:tc>
          <w:tcPr>
            <w:tcW w:w="1584" w:type="dxa"/>
            <w:tcBorders>
              <w:top w:val="single" w:sz="4" w:space="0" w:color="auto"/>
              <w:left w:val="single" w:sz="4" w:space="0" w:color="auto"/>
              <w:bottom w:val="single" w:sz="4" w:space="0" w:color="auto"/>
              <w:right w:val="single" w:sz="4" w:space="0" w:color="auto"/>
            </w:tcBorders>
            <w:shd w:val="clear" w:color="auto" w:fill="auto"/>
            <w:noWrap/>
          </w:tcPr>
          <w:p w:rsidR="00B80B08" w:rsidRPr="00C11A3E" w:rsidRDefault="00B80B08" w:rsidP="00B80B08">
            <w:r w:rsidRPr="00C11A3E">
              <w:rPr>
                <w:color w:val="000000"/>
              </w:rPr>
              <w:t>nvarchar(8)</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 xml:space="preserve">      Exempt_Status</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80B08" w:rsidRPr="00C11A3E" w:rsidRDefault="00B80B08" w:rsidP="00B80B08">
            <w:pPr>
              <w:keepNext/>
              <w:keepLines/>
              <w:widowControl/>
              <w:spacing w:line="240" w:lineRule="auto"/>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FileName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nvarchar(260)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Rejected_Reason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B80B08" w:rsidRPr="00C11A3E" w:rsidTr="00C61131">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bottom"/>
          </w:tcPr>
          <w:p w:rsidR="00B80B08" w:rsidRPr="00C11A3E" w:rsidRDefault="00B80B08" w:rsidP="00B80B08">
            <w:pPr>
              <w:rPr>
                <w:color w:val="000000"/>
              </w:rPr>
            </w:pPr>
            <w:r w:rsidRPr="00C11A3E">
              <w:rPr>
                <w:color w:val="000000"/>
              </w:rPr>
              <w:t>Rejected_Date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80B08" w:rsidRPr="00C11A3E" w:rsidRDefault="00B80B08" w:rsidP="00B80B08">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B80B08" w:rsidRPr="00C11A3E" w:rsidRDefault="00B80B08" w:rsidP="00B80B08">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tcPr>
          <w:p w:rsidR="00B80B08" w:rsidRPr="00C11A3E" w:rsidRDefault="00B80B08" w:rsidP="00B80B08">
            <w:pPr>
              <w:keepNext/>
              <w:keepLines/>
              <w:widowControl/>
              <w:spacing w:line="240" w:lineRule="auto"/>
            </w:pPr>
            <w:r w:rsidRPr="00C11A3E">
              <w:t>Same as ETS_Coaching_Stage</w:t>
            </w: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B80B08">
        <w:trPr>
          <w:trHeight w:val="259"/>
        </w:trPr>
        <w:tc>
          <w:tcPr>
            <w:tcW w:w="219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C11A3E" w:rsidRDefault="00A71D8C" w:rsidP="00BB0845">
            <w:pPr>
              <w:keepNext/>
              <w:keepLines/>
              <w:widowControl/>
              <w:spacing w:line="240" w:lineRule="auto"/>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6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17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7B42E4" w:rsidRPr="00C11A3E" w:rsidRDefault="000B6A6E" w:rsidP="007B42E4">
      <w:pPr>
        <w:pStyle w:val="Heading3"/>
        <w:rPr>
          <w:rFonts w:ascii="Times New Roman" w:hAnsi="Times New Roman"/>
        </w:rPr>
      </w:pPr>
      <w:bookmarkStart w:id="842" w:name="_EC.ETS_Description"/>
      <w:bookmarkStart w:id="843" w:name="_Toc493675093"/>
      <w:bookmarkStart w:id="844" w:name="_Toc495488409"/>
      <w:bookmarkEnd w:id="842"/>
      <w:r w:rsidRPr="00C11A3E">
        <w:rPr>
          <w:rFonts w:ascii="Times New Roman" w:hAnsi="Times New Roman"/>
        </w:rPr>
        <w:t>EC.ETS</w:t>
      </w:r>
      <w:r w:rsidR="00A71D8C" w:rsidRPr="00C11A3E">
        <w:rPr>
          <w:rFonts w:ascii="Times New Roman" w:hAnsi="Times New Roman"/>
        </w:rPr>
        <w:t>_Description</w:t>
      </w:r>
      <w:bookmarkEnd w:id="843"/>
      <w:bookmarkEnd w:id="84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260"/>
        <w:gridCol w:w="1170"/>
        <w:gridCol w:w="342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188"/>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EF1A21" w:rsidRPr="00C11A3E" w:rsidRDefault="00EF1A21" w:rsidP="00EF1A21">
            <w:r w:rsidRPr="00C11A3E">
              <w:t>EOT – Excempt Over Time</w:t>
            </w:r>
          </w:p>
          <w:p w:rsidR="00EF1A21" w:rsidRPr="00C11A3E" w:rsidRDefault="00EF1A21" w:rsidP="00EF1A21">
            <w:r w:rsidRPr="00C11A3E">
              <w:t>EA – Excused Absence</w:t>
            </w:r>
          </w:p>
          <w:p w:rsidR="00EF1A21" w:rsidRPr="00C11A3E" w:rsidRDefault="00EF1A21" w:rsidP="00EF1A21">
            <w:r w:rsidRPr="00C11A3E">
              <w:t>HOL – Incorrect Holiday</w:t>
            </w:r>
          </w:p>
          <w:p w:rsidR="00EF1A21" w:rsidRPr="00C11A3E" w:rsidRDefault="00EF1A21" w:rsidP="00EF1A21">
            <w:r w:rsidRPr="00C11A3E">
              <w:t>ITD – Invalid Timecodes Direct</w:t>
            </w:r>
          </w:p>
          <w:p w:rsidR="00EF1A21" w:rsidRPr="00C11A3E" w:rsidRDefault="00EF1A21" w:rsidP="00EF1A21">
            <w:r w:rsidRPr="00C11A3E">
              <w:t>ITI – Invalid Timecodes Indirect</w:t>
            </w:r>
          </w:p>
          <w:p w:rsidR="00EF1A21" w:rsidRPr="00C11A3E" w:rsidRDefault="00EF1A21" w:rsidP="00EF1A21">
            <w:pPr>
              <w:keepNext/>
              <w:keepLines/>
              <w:widowControl/>
              <w:spacing w:line="240" w:lineRule="auto"/>
            </w:pPr>
            <w:r w:rsidRPr="00C11A3E">
              <w:t xml:space="preserve">FWH – Future Worked Hours </w:t>
            </w:r>
          </w:p>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ReportDescription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nvarchar(100)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EF1A21">
            <w:pPr>
              <w:keepNext/>
              <w:keepLines/>
              <w:widowControl/>
              <w:spacing w:line="240" w:lineRule="auto"/>
            </w:pPr>
            <w:r w:rsidRPr="00C11A3E">
              <w:t>Description of report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r w:rsidRPr="00C11A3E">
              <w:rPr>
                <w:color w:val="000000"/>
              </w:rPr>
              <w: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nvarchar(max)</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EF1A21" w:rsidP="00BB0845">
            <w:pPr>
              <w:keepNext/>
              <w:keepLines/>
              <w:widowControl/>
              <w:spacing w:line="240" w:lineRule="auto"/>
            </w:pPr>
            <w:r w:rsidRPr="00C11A3E">
              <w:t>Program provided verbiage (Static text)</w:t>
            </w: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r w:rsidR="00A71D8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A71D8C" w:rsidP="00BB0845">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A71D8C" w:rsidP="00BB0845">
            <w:pPr>
              <w:keepNext/>
              <w:keepLines/>
              <w:widowControl/>
              <w:spacing w:line="240" w:lineRule="auto"/>
            </w:pPr>
          </w:p>
        </w:tc>
      </w:tr>
    </w:tbl>
    <w:p w:rsidR="00A71D8C" w:rsidRPr="00C11A3E" w:rsidRDefault="00A71D8C" w:rsidP="00A71D8C"/>
    <w:p w:rsidR="007B42E4" w:rsidRPr="00C11A3E" w:rsidRDefault="007B42E4" w:rsidP="007B42E4">
      <w:pPr>
        <w:keepNext/>
        <w:keepLines/>
        <w:widowControl/>
        <w:spacing w:line="240" w:lineRule="auto"/>
      </w:pPr>
    </w:p>
    <w:p w:rsidR="007B42E4" w:rsidRPr="00C11A3E" w:rsidRDefault="007B42E4" w:rsidP="007B42E4">
      <w:pPr>
        <w:widowControl/>
        <w:spacing w:line="240" w:lineRule="auto"/>
      </w:pPr>
    </w:p>
    <w:p w:rsidR="007B42E4" w:rsidRPr="00C11A3E" w:rsidRDefault="007B42E4" w:rsidP="007B42E4">
      <w:pPr>
        <w:widowControl/>
        <w:spacing w:line="240" w:lineRule="auto"/>
      </w:pPr>
    </w:p>
    <w:p w:rsidR="000B6A6E" w:rsidRPr="00C11A3E" w:rsidRDefault="000B6A6E" w:rsidP="000B6A6E">
      <w:pPr>
        <w:pStyle w:val="Heading3"/>
        <w:keepLines/>
        <w:widowControl/>
        <w:spacing w:line="240" w:lineRule="auto"/>
        <w:rPr>
          <w:rFonts w:ascii="Times New Roman" w:hAnsi="Times New Roman"/>
        </w:rPr>
      </w:pPr>
      <w:bookmarkStart w:id="845" w:name="_EC.ETS_FileList"/>
      <w:bookmarkStart w:id="846" w:name="_Toc493675094"/>
      <w:bookmarkStart w:id="847" w:name="_Toc495488410"/>
      <w:bookmarkEnd w:id="845"/>
      <w:r w:rsidRPr="00C11A3E">
        <w:rPr>
          <w:rFonts w:ascii="Times New Roman" w:hAnsi="Times New Roman"/>
        </w:rPr>
        <w:t>EC.ETS_</w:t>
      </w:r>
      <w:r w:rsidR="00A71D8C" w:rsidRPr="00C11A3E">
        <w:rPr>
          <w:rFonts w:ascii="Times New Roman" w:hAnsi="Times New Roman"/>
        </w:rPr>
        <w:t>FileList</w:t>
      </w:r>
      <w:bookmarkEnd w:id="846"/>
      <w:bookmarkEnd w:id="84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17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Auto incremented Identifier for record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File Name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Date of Load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staged</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Total number of records loaded into Coaching-Log table</w:t>
            </w:r>
          </w:p>
        </w:tc>
      </w:tr>
      <w:tr w:rsidR="00D55DA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D55DA6" w:rsidRPr="00C11A3E" w:rsidRDefault="00D55DA6" w:rsidP="00D55DA6">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D55DA6" w:rsidRPr="00C11A3E" w:rsidRDefault="00D55DA6" w:rsidP="00D55DA6">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D55DA6" w:rsidRPr="00C11A3E" w:rsidRDefault="00D55DA6" w:rsidP="00D55DA6">
            <w:pPr>
              <w:keepNext/>
              <w:keepLines/>
              <w:widowControl/>
              <w:spacing w:line="240" w:lineRule="auto"/>
            </w:pPr>
            <w:r w:rsidRPr="00C11A3E">
              <w:t>Number of records rejected</w:t>
            </w:r>
          </w:p>
        </w:tc>
      </w:tr>
    </w:tbl>
    <w:p w:rsidR="007B42E4" w:rsidRPr="00C11A3E" w:rsidRDefault="007B42E4" w:rsidP="007B42E4">
      <w:pPr>
        <w:widowControl/>
        <w:spacing w:line="240" w:lineRule="auto"/>
      </w:pPr>
    </w:p>
    <w:p w:rsidR="00A71D8C" w:rsidRPr="00C11A3E" w:rsidRDefault="00A71D8C" w:rsidP="007B42E4">
      <w:pPr>
        <w:widowControl/>
        <w:spacing w:line="240" w:lineRule="auto"/>
      </w:pPr>
    </w:p>
    <w:p w:rsidR="00A71D8C" w:rsidRPr="00C11A3E" w:rsidRDefault="00A71D8C" w:rsidP="00A71D8C">
      <w:pPr>
        <w:pStyle w:val="Heading3"/>
        <w:keepLines/>
        <w:widowControl/>
        <w:spacing w:line="240" w:lineRule="auto"/>
        <w:rPr>
          <w:rFonts w:ascii="Times New Roman" w:hAnsi="Times New Roman"/>
        </w:rPr>
      </w:pPr>
      <w:bookmarkStart w:id="848" w:name="_EC.DIM_Bahavior"/>
      <w:bookmarkStart w:id="849" w:name="_Toc493675095"/>
      <w:bookmarkStart w:id="850" w:name="_Toc495488411"/>
      <w:bookmarkEnd w:id="848"/>
      <w:r w:rsidRPr="00C11A3E">
        <w:rPr>
          <w:rFonts w:ascii="Times New Roman" w:hAnsi="Times New Roman"/>
        </w:rPr>
        <w:t>EC.DIM_Bahavior</w:t>
      </w:r>
      <w:bookmarkEnd w:id="849"/>
      <w:bookmarkEnd w:id="850"/>
    </w:p>
    <w:p w:rsidR="00A71D8C" w:rsidRPr="00C11A3E" w:rsidRDefault="00A71D8C" w:rsidP="007B42E4">
      <w:pPr>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BB0845" w:rsidP="00BB0845">
            <w:pPr>
              <w:rPr>
                <w:color w:val="000000"/>
              </w:rPr>
            </w:pPr>
            <w:r w:rsidRPr="00C11A3E">
              <w:rPr>
                <w:color w:val="000000"/>
              </w:rPr>
              <w:t>BehaviorID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A71D8C" w:rsidP="00BB08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Unique identifier for Behavior</w:t>
            </w:r>
          </w:p>
          <w:p w:rsidR="002B4358" w:rsidRPr="00C11A3E" w:rsidRDefault="002B4358" w:rsidP="002B4358">
            <w:pPr>
              <w:keepNext/>
              <w:keepLines/>
              <w:widowControl/>
              <w:spacing w:line="240" w:lineRule="auto"/>
            </w:pPr>
            <w:r w:rsidRPr="00C11A3E">
              <w:t xml:space="preserve">Attribute captured for Training Module. Valid values </w:t>
            </w:r>
          </w:p>
          <w:p w:rsidR="002B4358" w:rsidRPr="00C11A3E" w:rsidRDefault="002B4358" w:rsidP="002B4358">
            <w:pPr>
              <w:keepNext/>
              <w:keepLines/>
              <w:widowControl/>
              <w:spacing w:line="240" w:lineRule="auto"/>
            </w:pPr>
            <w:r w:rsidRPr="00C11A3E">
              <w:t>1</w:t>
            </w:r>
          </w:p>
          <w:p w:rsidR="002B4358" w:rsidRPr="00C11A3E" w:rsidRDefault="002B4358" w:rsidP="002B4358">
            <w:pPr>
              <w:keepNext/>
              <w:keepLines/>
              <w:widowControl/>
              <w:spacing w:line="240" w:lineRule="auto"/>
            </w:pPr>
            <w:r w:rsidRPr="00C11A3E">
              <w:t>2</w:t>
            </w:r>
          </w:p>
          <w:p w:rsidR="002B4358" w:rsidRPr="00C11A3E" w:rsidRDefault="002B4358" w:rsidP="002B4358">
            <w:pPr>
              <w:keepNext/>
              <w:keepLines/>
              <w:widowControl/>
              <w:spacing w:line="240" w:lineRule="auto"/>
            </w:pPr>
            <w:r w:rsidRPr="00C11A3E">
              <w:t>3</w:t>
            </w:r>
          </w:p>
        </w:tc>
      </w:tr>
      <w:tr w:rsidR="00A71D8C"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Pr="00C11A3E" w:rsidRDefault="00674576" w:rsidP="00BB0845">
            <w:pPr>
              <w:rPr>
                <w:color w:val="000000"/>
              </w:rPr>
            </w:pPr>
            <w:r w:rsidRPr="00C11A3E">
              <w:rPr>
                <w:color w:val="000000"/>
              </w:rPr>
              <w:lastRenderedPageBreak/>
              <w:t>Behavior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C11A3E" w:rsidRDefault="00674576" w:rsidP="00BB0845">
            <w:pPr>
              <w:rPr>
                <w:color w:val="000000"/>
              </w:rPr>
            </w:pPr>
            <w:r w:rsidRPr="00C11A3E">
              <w:rPr>
                <w:color w:val="000000"/>
              </w:rPr>
              <w:t>nvarchar(3</w:t>
            </w:r>
            <w:r w:rsidR="00A71D8C" w:rsidRPr="00C11A3E">
              <w:rPr>
                <w:color w:val="000000"/>
              </w:rPr>
              <w:t>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2B43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C11A3E" w:rsidRDefault="002B4358" w:rsidP="00BB0845">
            <w:pPr>
              <w:keepNext/>
              <w:keepLines/>
              <w:widowControl/>
              <w:spacing w:line="240" w:lineRule="auto"/>
            </w:pPr>
            <w:r w:rsidRPr="00C11A3E">
              <w:t>Description for above Ids.</w:t>
            </w:r>
          </w:p>
          <w:p w:rsidR="002B4358" w:rsidRPr="00C11A3E" w:rsidRDefault="002B4358" w:rsidP="00BB0845">
            <w:pPr>
              <w:keepNext/>
              <w:keepLines/>
              <w:widowControl/>
              <w:spacing w:line="240" w:lineRule="auto"/>
            </w:pPr>
            <w:r w:rsidRPr="00C11A3E">
              <w:t xml:space="preserve">Valid values </w:t>
            </w:r>
          </w:p>
          <w:p w:rsidR="002B4358" w:rsidRPr="00C11A3E" w:rsidRDefault="002B4358" w:rsidP="002B4358">
            <w:pPr>
              <w:keepNext/>
              <w:keepLines/>
              <w:widowControl/>
              <w:spacing w:line="240" w:lineRule="auto"/>
            </w:pPr>
            <w:r w:rsidRPr="00C11A3E">
              <w:t>Production</w:t>
            </w:r>
          </w:p>
          <w:p w:rsidR="002B4358" w:rsidRPr="00C11A3E" w:rsidRDefault="002B4358" w:rsidP="002B4358">
            <w:pPr>
              <w:keepNext/>
              <w:keepLines/>
              <w:widowControl/>
              <w:spacing w:line="240" w:lineRule="auto"/>
            </w:pPr>
            <w:r w:rsidRPr="00C11A3E">
              <w:t>Training</w:t>
            </w:r>
          </w:p>
          <w:p w:rsidR="002B4358" w:rsidRPr="00C11A3E" w:rsidRDefault="002B4358" w:rsidP="002B4358">
            <w:pPr>
              <w:keepNext/>
              <w:keepLines/>
              <w:widowControl/>
              <w:spacing w:line="240" w:lineRule="auto"/>
            </w:pPr>
            <w:r w:rsidRPr="00C11A3E">
              <w:t>Other</w:t>
            </w:r>
          </w:p>
        </w:tc>
      </w:tr>
    </w:tbl>
    <w:p w:rsidR="00C236DF" w:rsidRPr="00C11A3E" w:rsidRDefault="00C236DF" w:rsidP="00E5799B">
      <w:pPr>
        <w:keepNext/>
        <w:keepLines/>
        <w:widowControl/>
        <w:spacing w:line="240" w:lineRule="auto"/>
      </w:pPr>
    </w:p>
    <w:p w:rsidR="00E60449" w:rsidRPr="00C11A3E" w:rsidRDefault="00E60449" w:rsidP="00E5799B">
      <w:pPr>
        <w:keepNext/>
        <w:keepLines/>
        <w:widowControl/>
        <w:spacing w:line="240" w:lineRule="auto"/>
      </w:pPr>
    </w:p>
    <w:p w:rsidR="001D477E" w:rsidRPr="00C11A3E" w:rsidRDefault="001D477E" w:rsidP="00E5799B">
      <w:pPr>
        <w:keepNext/>
        <w:keepLines/>
        <w:widowControl/>
        <w:spacing w:line="240" w:lineRule="auto"/>
      </w:pPr>
      <w:bookmarkStart w:id="851" w:name="_EC.Inactivations_Stage"/>
      <w:bookmarkEnd w:id="851"/>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2" w:name="_EC.Survey_DIM_Type"/>
      <w:bookmarkStart w:id="853" w:name="_Toc493675097"/>
      <w:bookmarkStart w:id="854" w:name="_Toc495488412"/>
      <w:bookmarkEnd w:id="852"/>
      <w:r w:rsidRPr="00C11A3E">
        <w:rPr>
          <w:rFonts w:ascii="Times New Roman" w:hAnsi="Times New Roman"/>
        </w:rPr>
        <w:t>EC.Survey_DIM_Type</w:t>
      </w:r>
      <w:bookmarkEnd w:id="853"/>
      <w:bookmarkEnd w:id="85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260"/>
        <w:gridCol w:w="342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2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SurveyTypeID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PK</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Unique identifier for survey Type</w:t>
            </w:r>
          </w:p>
          <w:p w:rsidR="00FE29A9" w:rsidRPr="00C11A3E" w:rsidRDefault="00FE29A9" w:rsidP="00AA1545">
            <w:pPr>
              <w:keepNext/>
              <w:keepLines/>
              <w:widowControl/>
              <w:spacing w:line="240" w:lineRule="auto"/>
            </w:pPr>
            <w:r w:rsidRPr="00C11A3E">
              <w:t>Currently only 1</w:t>
            </w:r>
          </w:p>
          <w:p w:rsidR="00FE29A9" w:rsidRPr="00C11A3E" w:rsidRDefault="00FE29A9" w:rsidP="00AA1545">
            <w:pPr>
              <w:keepNext/>
              <w:keepLines/>
              <w:widowControl/>
              <w:spacing w:line="240" w:lineRule="auto"/>
            </w:pP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Decsription</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rsidP="008679B6">
            <w:pPr>
              <w:rPr>
                <w:color w:val="000000"/>
              </w:rPr>
            </w:pPr>
            <w:r w:rsidRPr="00C11A3E">
              <w:rPr>
                <w:color w:val="000000"/>
              </w:rPr>
              <w:t>nvarchar(260)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FE29A9" w:rsidP="00AA1545">
            <w:pPr>
              <w:keepNext/>
              <w:keepLines/>
              <w:widowControl/>
              <w:spacing w:line="240" w:lineRule="auto"/>
            </w:pPr>
            <w:r w:rsidRPr="00C11A3E">
              <w:t>Description for type of survey</w:t>
            </w:r>
          </w:p>
          <w:p w:rsidR="00FE29A9" w:rsidRPr="00C11A3E" w:rsidRDefault="00FE29A9" w:rsidP="00AA1545">
            <w:pPr>
              <w:keepNext/>
              <w:keepLines/>
              <w:widowControl/>
              <w:spacing w:line="240" w:lineRule="auto"/>
            </w:pPr>
            <w:r w:rsidRPr="00C11A3E">
              <w:t>Currently only 1 Survey Type</w:t>
            </w:r>
          </w:p>
          <w:p w:rsidR="00FE29A9" w:rsidRPr="00C11A3E" w:rsidRDefault="00FE29A9" w:rsidP="00FE29A9">
            <w:pPr>
              <w:keepNext/>
              <w:keepLines/>
              <w:widowControl/>
              <w:spacing w:line="240" w:lineRule="auto"/>
            </w:pPr>
            <w:r w:rsidRPr="00C11A3E">
              <w:t>‘Employee Survey’</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effective Start date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Survey end date. 99991231 for Active surveys</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survey is active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CSR</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pPr>
            <w:r w:rsidRPr="00C11A3E">
              <w:t>Flag to indicate if a Survey should be given to Employees in CSR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Supervisor</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Supervisor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Quality</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Quality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LSA</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LSA Module</w:t>
            </w:r>
          </w:p>
        </w:tc>
      </w:tr>
      <w:tr w:rsidR="00645A58" w:rsidRPr="00C11A3E" w:rsidTr="00C6113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Training</w:t>
            </w:r>
          </w:p>
        </w:tc>
        <w:tc>
          <w:tcPr>
            <w:tcW w:w="1539" w:type="dxa"/>
            <w:tcBorders>
              <w:top w:val="single" w:sz="4" w:space="0" w:color="auto"/>
              <w:left w:val="single" w:sz="4" w:space="0" w:color="auto"/>
              <w:bottom w:val="single" w:sz="4" w:space="0" w:color="auto"/>
              <w:right w:val="single" w:sz="4" w:space="0" w:color="auto"/>
            </w:tcBorders>
            <w:shd w:val="clear" w:color="auto" w:fill="auto"/>
            <w:noWrap/>
          </w:tcPr>
          <w:p w:rsidR="00645A58" w:rsidRPr="00C11A3E" w:rsidRDefault="00645A58" w:rsidP="00645A58">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42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pPr>
            <w:r w:rsidRPr="00C11A3E">
              <w:t>Flag to indicate if a Survey should be given to Employees in Training Module</w:t>
            </w:r>
          </w:p>
        </w:tc>
      </w:tr>
      <w:tr w:rsidR="008679B6"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8679B6" w:rsidRPr="00C11A3E" w:rsidRDefault="008679B6">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79B6" w:rsidRPr="00C11A3E" w:rsidRDefault="008679B6">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8679B6" w:rsidP="00AA1545">
            <w:pPr>
              <w:keepNext/>
              <w:keepLines/>
              <w:widowControl/>
              <w:spacing w:line="240" w:lineRule="auto"/>
            </w:pPr>
          </w:p>
        </w:tc>
        <w:tc>
          <w:tcPr>
            <w:tcW w:w="3420" w:type="dxa"/>
            <w:tcBorders>
              <w:top w:val="single" w:sz="4" w:space="0" w:color="auto"/>
              <w:left w:val="single" w:sz="4" w:space="0" w:color="auto"/>
              <w:bottom w:val="single" w:sz="4" w:space="0" w:color="auto"/>
              <w:right w:val="single" w:sz="4" w:space="0" w:color="auto"/>
            </w:tcBorders>
            <w:shd w:val="clear" w:color="auto" w:fill="auto"/>
            <w:vAlign w:val="center"/>
          </w:tcPr>
          <w:p w:rsidR="008679B6" w:rsidRPr="00C11A3E" w:rsidRDefault="0046110B" w:rsidP="00AA1545">
            <w:pPr>
              <w:keepNext/>
              <w:keepLines/>
              <w:widowControl/>
              <w:spacing w:line="240" w:lineRule="auto"/>
            </w:pPr>
            <w:r w:rsidRPr="00C11A3E">
              <w:t>Date and time of last update to the survey type static record.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5" w:name="_EC.Survey_DIM_Question"/>
      <w:bookmarkStart w:id="856" w:name="_Toc493675098"/>
      <w:bookmarkStart w:id="857" w:name="_Toc495488413"/>
      <w:bookmarkEnd w:id="855"/>
      <w:r w:rsidRPr="00C11A3E">
        <w:rPr>
          <w:rFonts w:ascii="Times New Roman" w:hAnsi="Times New Roman"/>
        </w:rPr>
        <w:t>EC.Survey_DIM_Question</w:t>
      </w:r>
      <w:bookmarkEnd w:id="856"/>
      <w:bookmarkEnd w:id="857"/>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6"/>
        <w:gridCol w:w="1584"/>
        <w:gridCol w:w="1125"/>
        <w:gridCol w:w="1170"/>
        <w:gridCol w:w="3510"/>
      </w:tblGrid>
      <w:tr w:rsidR="0053105F" w:rsidRPr="00C11A3E" w:rsidTr="00120841">
        <w:trPr>
          <w:trHeight w:val="710"/>
        </w:trPr>
        <w:tc>
          <w:tcPr>
            <w:tcW w:w="223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2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02A26" w:rsidRPr="00C11A3E" w:rsidTr="0012084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902A26" w:rsidRPr="00C11A3E" w:rsidRDefault="00902A26" w:rsidP="00902A26">
            <w:pPr>
              <w:rPr>
                <w:color w:val="000000"/>
              </w:rPr>
            </w:pPr>
            <w:r w:rsidRPr="00C11A3E">
              <w:rPr>
                <w:color w:val="000000"/>
              </w:rPr>
              <w:t>QuestionID</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02A26" w:rsidRPr="00C11A3E" w:rsidRDefault="00902A26" w:rsidP="00AA1545">
            <w:pPr>
              <w:rPr>
                <w:color w:val="000000"/>
              </w:rPr>
            </w:pPr>
            <w:r w:rsidRPr="00C11A3E">
              <w:rPr>
                <w:color w:val="000000"/>
              </w:rPr>
              <w:t>int</w:t>
            </w:r>
            <w:r w:rsidR="00045D20" w:rsidRPr="00C11A3E">
              <w:t xml:space="preserve"> IDENTITY(1,1)</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902A26" w:rsidRPr="00C11A3E" w:rsidRDefault="00585549" w:rsidP="00AA1545">
            <w:pPr>
              <w:keepNext/>
              <w:keepLines/>
              <w:widowControl/>
              <w:spacing w:line="240" w:lineRule="auto"/>
            </w:pPr>
            <w:r w:rsidRPr="00C11A3E">
              <w:t>Unique auto incremented Identifier for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Decsription</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nvarchar(1000)</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Description for question</w:t>
            </w:r>
            <w:r w:rsidR="00115352" w:rsidRPr="00C11A3E">
              <w:t xml:space="preserve"> (verbiage)</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DisplayOrder</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Gives the display order for the questions in the survey.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StartDate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start date for the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EndDate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int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Effective end date for a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lastRenderedPageBreak/>
              <w:t>isHotTopic</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whether a question is a hot topic question. This question will be displayed only on special request and can be a changing question.</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isActive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bit</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 xml:space="preserve">Flag to indicate whether question is Active </w:t>
            </w:r>
          </w:p>
        </w:tc>
      </w:tr>
      <w:tr w:rsidR="00645A58" w:rsidRPr="00C11A3E" w:rsidTr="00C61131">
        <w:trPr>
          <w:trHeight w:val="259"/>
        </w:trPr>
        <w:tc>
          <w:tcPr>
            <w:tcW w:w="2236" w:type="dxa"/>
            <w:tcBorders>
              <w:top w:val="single" w:sz="4" w:space="0" w:color="auto"/>
              <w:left w:val="single" w:sz="4" w:space="0" w:color="auto"/>
              <w:bottom w:val="single" w:sz="4" w:space="0" w:color="auto"/>
              <w:right w:val="single" w:sz="4" w:space="0" w:color="auto"/>
            </w:tcBorders>
            <w:shd w:val="clear" w:color="auto" w:fill="auto"/>
            <w:vAlign w:val="bottom"/>
          </w:tcPr>
          <w:p w:rsidR="00645A58" w:rsidRPr="00C11A3E" w:rsidRDefault="00645A58" w:rsidP="00645A58">
            <w:pPr>
              <w:rPr>
                <w:color w:val="000000"/>
              </w:rPr>
            </w:pPr>
            <w:r w:rsidRPr="00C11A3E">
              <w:rPr>
                <w:color w:val="000000"/>
              </w:rPr>
              <w:t>LastUpdateDate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45A58" w:rsidRPr="00C11A3E" w:rsidRDefault="00645A58" w:rsidP="00645A58">
            <w:pPr>
              <w:rPr>
                <w:color w:val="000000"/>
              </w:rPr>
            </w:pPr>
            <w:r w:rsidRPr="00C11A3E">
              <w:rPr>
                <w:color w:val="000000"/>
              </w:rPr>
              <w:t>datetime</w:t>
            </w:r>
          </w:p>
        </w:tc>
        <w:tc>
          <w:tcPr>
            <w:tcW w:w="1125"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645A58" w:rsidP="00645A58">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45A58" w:rsidRPr="00C11A3E" w:rsidRDefault="00645A58" w:rsidP="00645A58">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45A58" w:rsidRPr="00C11A3E" w:rsidRDefault="00585549" w:rsidP="00645A58">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58" w:name="_EC.Survey_DIM_Response"/>
      <w:bookmarkStart w:id="859" w:name="_Toc493675099"/>
      <w:bookmarkStart w:id="860" w:name="_Toc495488414"/>
      <w:bookmarkEnd w:id="858"/>
      <w:r w:rsidRPr="00C11A3E">
        <w:rPr>
          <w:rFonts w:ascii="Times New Roman" w:hAnsi="Times New Roman"/>
        </w:rPr>
        <w:t>EC.Survey_DIM_Response</w:t>
      </w:r>
      <w:bookmarkEnd w:id="859"/>
      <w:bookmarkEnd w:id="860"/>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163"/>
        <w:gridCol w:w="117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6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ResponseID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int</w:t>
            </w:r>
            <w:r w:rsidR="00045D20" w:rsidRPr="00C11A3E">
              <w:t xml:space="preserve"> IDENTITY(1,1)</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Unique auto incremented Identifier for a response</w:t>
            </w:r>
          </w:p>
        </w:tc>
      </w:tr>
      <w:tr w:rsidR="002A3BA4"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2A3BA4" w:rsidRPr="00C11A3E" w:rsidRDefault="002A3BA4" w:rsidP="002A3BA4">
            <w:pPr>
              <w:rPr>
                <w:color w:val="000000"/>
              </w:rPr>
            </w:pPr>
            <w:r w:rsidRPr="00C11A3E">
              <w:rPr>
                <w:color w:val="000000"/>
              </w:rPr>
              <w:t>Value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2A3BA4" w:rsidRPr="00C11A3E" w:rsidRDefault="002A3BA4" w:rsidP="00AA1545">
            <w:pPr>
              <w:rPr>
                <w:color w:val="000000"/>
              </w:rPr>
            </w:pPr>
            <w:r w:rsidRPr="00C11A3E">
              <w:rPr>
                <w:color w:val="000000"/>
              </w:rPr>
              <w:t>nvarchar(100)</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2A3BA4" w:rsidP="00585549">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585549" w:rsidP="00585549">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2A3BA4" w:rsidRPr="00C11A3E" w:rsidRDefault="00115352" w:rsidP="00115352">
            <w:pPr>
              <w:keepNext/>
              <w:keepLines/>
              <w:widowControl/>
              <w:spacing w:line="240" w:lineRule="auto"/>
            </w:pPr>
            <w:r w:rsidRPr="00C11A3E">
              <w:t xml:space="preserve">The actual Response corresponding to the ResponseID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isActive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bit</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 xml:space="preserve">Flag to indicate whether Response is Active </w:t>
            </w:r>
          </w:p>
        </w:tc>
      </w:tr>
      <w:tr w:rsidR="00115352"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115352" w:rsidRPr="00C11A3E" w:rsidRDefault="00115352" w:rsidP="00115352">
            <w:pPr>
              <w:rPr>
                <w:color w:val="000000"/>
              </w:rPr>
            </w:pPr>
            <w:r w:rsidRPr="00C11A3E">
              <w:rPr>
                <w:color w:val="000000"/>
              </w:rPr>
              <w:t>LastUpdateDate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5352" w:rsidRPr="00C11A3E" w:rsidRDefault="00115352" w:rsidP="00115352">
            <w:pPr>
              <w:rPr>
                <w:color w:val="000000"/>
              </w:rPr>
            </w:pPr>
            <w:r w:rsidRPr="00C11A3E">
              <w:rPr>
                <w:color w:val="000000"/>
              </w:rPr>
              <w:t>datetime</w:t>
            </w:r>
          </w:p>
        </w:tc>
        <w:tc>
          <w:tcPr>
            <w:tcW w:w="1163"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115352" w:rsidRPr="00C11A3E" w:rsidRDefault="00115352" w:rsidP="00115352">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61" w:name="_EC.Survey_DIM_QAnswer"/>
      <w:bookmarkStart w:id="862" w:name="_Toc493675100"/>
      <w:bookmarkStart w:id="863" w:name="_Toc495488415"/>
      <w:bookmarkEnd w:id="861"/>
      <w:r w:rsidRPr="00C11A3E">
        <w:rPr>
          <w:rFonts w:ascii="Times New Roman" w:hAnsi="Times New Roman"/>
        </w:rPr>
        <w:t>EC.Survey_DIM_QAnswer</w:t>
      </w:r>
      <w:bookmarkEnd w:id="862"/>
      <w:bookmarkEnd w:id="863"/>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1530"/>
        <w:gridCol w:w="1506"/>
        <w:gridCol w:w="1166"/>
        <w:gridCol w:w="3274"/>
      </w:tblGrid>
      <w:tr w:rsidR="0053105F" w:rsidRPr="00C11A3E" w:rsidTr="00D659B4">
        <w:trPr>
          <w:trHeight w:val="710"/>
        </w:trPr>
        <w:tc>
          <w:tcPr>
            <w:tcW w:w="214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6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7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SurveyTypeID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 xml:space="preserve">SurveyTypeID </w:t>
            </w:r>
            <w:r w:rsidRPr="00C11A3E">
              <w:t>Survey_DIM_Type table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w:t>
            </w:r>
            <w:r w:rsidRPr="00C11A3E">
              <w:rPr>
                <w:color w:val="000000"/>
              </w:rPr>
              <w:t>QuestionID from 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QuestionNumber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References QuestionNumber from </w:t>
            </w:r>
            <w:r w:rsidRPr="00C11A3E">
              <w:rPr>
                <w:color w:val="000000"/>
              </w:rPr>
              <w:t>Survey_DIM_Question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715EB">
            <w:pPr>
              <w:keepNext/>
              <w:keepLines/>
              <w:widowControl/>
              <w:spacing w:line="240" w:lineRule="auto"/>
              <w:jc w:val="center"/>
            </w:pPr>
            <w:r w:rsidRPr="00C11A3E">
              <w:t>N</w:t>
            </w: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References ResponseID from Survey_DIM_Response</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1459BB">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The value corresponding to the ResponseID</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ResponseType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 xml:space="preserve">Indiactes the type of control to use in UI. Including but not limited to values like </w:t>
            </w:r>
          </w:p>
          <w:p w:rsidR="00A715EB" w:rsidRPr="00C11A3E" w:rsidRDefault="00A715EB" w:rsidP="00AA1545">
            <w:pPr>
              <w:keepNext/>
              <w:keepLines/>
              <w:widowControl/>
              <w:spacing w:line="240" w:lineRule="auto"/>
            </w:pPr>
            <w:r w:rsidRPr="00C11A3E">
              <w:t>Radio button</w:t>
            </w:r>
          </w:p>
          <w:p w:rsidR="00A715EB" w:rsidRPr="00C11A3E" w:rsidRDefault="00A715EB" w:rsidP="00AA1545">
            <w:pPr>
              <w:keepNext/>
              <w:keepLines/>
              <w:widowControl/>
              <w:spacing w:line="240" w:lineRule="auto"/>
            </w:pPr>
          </w:p>
          <w:p w:rsidR="00A715EB" w:rsidRPr="00C11A3E" w:rsidRDefault="00A715EB" w:rsidP="00AA1545">
            <w:pPr>
              <w:keepNext/>
              <w:keepLines/>
              <w:widowControl/>
              <w:spacing w:line="240" w:lineRule="auto"/>
            </w:pP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isHotTopic</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A715EB" w:rsidP="00AA1545">
            <w:pPr>
              <w:keepNext/>
              <w:keepLines/>
              <w:widowControl/>
              <w:spacing w:line="240" w:lineRule="auto"/>
            </w:pPr>
            <w:r w:rsidRPr="00C11A3E">
              <w:t>Falg to Indicate whether question is a hot topic question.</w:t>
            </w:r>
          </w:p>
        </w:tc>
      </w:tr>
      <w:tr w:rsidR="001459BB" w:rsidRPr="00C11A3E" w:rsidTr="00D659B4">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1459BB" w:rsidRPr="00C11A3E" w:rsidRDefault="001459BB" w:rsidP="001459BB">
            <w:pPr>
              <w:rPr>
                <w:color w:val="000000"/>
              </w:rPr>
            </w:pPr>
            <w:r w:rsidRPr="00C11A3E">
              <w:rPr>
                <w:color w:val="000000"/>
              </w:rPr>
              <w:t>StartDate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59BB" w:rsidRPr="00C11A3E" w:rsidRDefault="001459BB" w:rsidP="00AA1545">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1459BB" w:rsidP="00AA1545">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vAlign w:val="center"/>
          </w:tcPr>
          <w:p w:rsidR="001459BB" w:rsidRPr="00C11A3E" w:rsidRDefault="00D659B4" w:rsidP="00AA1545">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EndDate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 xml:space="preserve">Same as </w:t>
            </w:r>
            <w:r w:rsidRPr="00C11A3E">
              <w:rPr>
                <w:color w:val="000000"/>
              </w:rPr>
              <w:t>Survey_DIM_Question table</w:t>
            </w:r>
          </w:p>
        </w:tc>
      </w:tr>
      <w:tr w:rsidR="00D659B4" w:rsidRPr="00C11A3E" w:rsidTr="00C61131">
        <w:trPr>
          <w:trHeight w:val="259"/>
        </w:trPr>
        <w:tc>
          <w:tcPr>
            <w:tcW w:w="2149" w:type="dxa"/>
            <w:tcBorders>
              <w:top w:val="single" w:sz="4" w:space="0" w:color="auto"/>
              <w:left w:val="single" w:sz="4" w:space="0" w:color="auto"/>
              <w:bottom w:val="single" w:sz="4" w:space="0" w:color="auto"/>
              <w:right w:val="single" w:sz="4" w:space="0" w:color="auto"/>
            </w:tcBorders>
            <w:shd w:val="clear" w:color="auto" w:fill="auto"/>
            <w:vAlign w:val="bottom"/>
          </w:tcPr>
          <w:p w:rsidR="00D659B4" w:rsidRPr="00C11A3E" w:rsidRDefault="00D659B4" w:rsidP="00D659B4">
            <w:pPr>
              <w:rPr>
                <w:color w:val="000000"/>
              </w:rPr>
            </w:pPr>
            <w:r w:rsidRPr="00C11A3E">
              <w:rPr>
                <w:color w:val="000000"/>
              </w:rPr>
              <w:t>LastUpdateDate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659B4" w:rsidRPr="00C11A3E" w:rsidRDefault="00D659B4" w:rsidP="00D659B4">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1166" w:type="dxa"/>
            <w:tcBorders>
              <w:top w:val="single" w:sz="4" w:space="0" w:color="auto"/>
              <w:left w:val="single" w:sz="4" w:space="0" w:color="auto"/>
              <w:bottom w:val="single" w:sz="4" w:space="0" w:color="auto"/>
              <w:right w:val="single" w:sz="4" w:space="0" w:color="auto"/>
            </w:tcBorders>
            <w:shd w:val="clear" w:color="auto" w:fill="auto"/>
            <w:vAlign w:val="center"/>
          </w:tcPr>
          <w:p w:rsidR="00D659B4" w:rsidRPr="00C11A3E" w:rsidRDefault="00D659B4" w:rsidP="00D659B4">
            <w:pPr>
              <w:keepNext/>
              <w:keepLines/>
              <w:widowControl/>
              <w:spacing w:line="240" w:lineRule="auto"/>
            </w:pPr>
          </w:p>
        </w:tc>
        <w:tc>
          <w:tcPr>
            <w:tcW w:w="3274" w:type="dxa"/>
            <w:tcBorders>
              <w:top w:val="single" w:sz="4" w:space="0" w:color="auto"/>
              <w:left w:val="single" w:sz="4" w:space="0" w:color="auto"/>
              <w:bottom w:val="single" w:sz="4" w:space="0" w:color="auto"/>
              <w:right w:val="single" w:sz="4" w:space="0" w:color="auto"/>
            </w:tcBorders>
            <w:shd w:val="clear" w:color="auto" w:fill="auto"/>
          </w:tcPr>
          <w:p w:rsidR="00D659B4" w:rsidRPr="00C11A3E" w:rsidRDefault="00D659B4" w:rsidP="00D659B4">
            <w:pPr>
              <w:keepNext/>
              <w:keepLines/>
              <w:widowControl/>
              <w:spacing w:line="240" w:lineRule="auto"/>
            </w:pPr>
            <w:r w:rsidRPr="00C11A3E">
              <w:t>Indicates date and time record was last updated</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64" w:name="_EC.Survey_Response_Header"/>
      <w:bookmarkStart w:id="865" w:name="_Toc493675101"/>
      <w:bookmarkStart w:id="866" w:name="_Toc495488416"/>
      <w:bookmarkEnd w:id="864"/>
      <w:r w:rsidRPr="00C11A3E">
        <w:rPr>
          <w:rFonts w:ascii="Times New Roman" w:hAnsi="Times New Roman"/>
        </w:rPr>
        <w:t>EC.Survey_Response_Header</w:t>
      </w:r>
      <w:bookmarkEnd w:id="865"/>
      <w:bookmarkEnd w:id="866"/>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2"/>
        <w:gridCol w:w="1584"/>
        <w:gridCol w:w="1119"/>
        <w:gridCol w:w="1170"/>
        <w:gridCol w:w="3510"/>
      </w:tblGrid>
      <w:tr w:rsidR="0053105F" w:rsidRPr="00C11A3E" w:rsidTr="00120841">
        <w:trPr>
          <w:trHeight w:val="710"/>
        </w:trPr>
        <w:tc>
          <w:tcPr>
            <w:tcW w:w="22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84"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11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7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53ED0" w:rsidRPr="00C11A3E" w:rsidTr="0012084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753ED0" w:rsidRPr="00C11A3E" w:rsidRDefault="00753ED0" w:rsidP="00D60DDF">
            <w:pPr>
              <w:rPr>
                <w:color w:val="000000"/>
              </w:rPr>
            </w:pPr>
            <w:r w:rsidRPr="00C11A3E">
              <w:rPr>
                <w:color w:val="000000"/>
              </w:rPr>
              <w:t xml:space="preserve">[SurveyID]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53ED0" w:rsidRPr="00C11A3E" w:rsidRDefault="00753ED0" w:rsidP="00AA1545">
            <w:pPr>
              <w:rPr>
                <w:color w:val="000000"/>
              </w:rPr>
            </w:pPr>
            <w:r w:rsidRPr="00C11A3E">
              <w:rPr>
                <w:color w:val="000000"/>
              </w:rPr>
              <w:t>int</w:t>
            </w:r>
            <w:r w:rsidR="00045D20" w:rsidRPr="00C11A3E">
              <w:t xml:space="preserve"> IDENTITY(1,1)</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PK</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53ED0" w:rsidRPr="00C11A3E" w:rsidRDefault="006314F1" w:rsidP="00AA1545">
            <w:pPr>
              <w:keepNext/>
              <w:keepLines/>
              <w:widowControl/>
              <w:spacing w:line="240" w:lineRule="auto"/>
            </w:pPr>
            <w:r w:rsidRPr="00C11A3E">
              <w:t>Unique identifier for survey created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[SurveyTypeID]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Identifier for the type of survey</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[CoachingID]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bigint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The Coaching log for which the survey is being generated. A random Coaching log is picked from the list of completed logs for the month. One survey per agent per month.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[FormName]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nvarchar(50)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form name corresponding to the Coaching log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Employee ID for whom the survey is being generated. The owner of the coaching log.</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[EmpLanID]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nvarchar(30)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 xml:space="preserve">Employee lanid </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[SiteID</w:t>
            </w:r>
            <w:r w:rsidR="00D60DDF" w:rsidRPr="00C11A3E">
              <w:rPr>
                <w:color w:val="000000"/>
              </w:rPr>
              <w:t>]</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Employee site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[SourceID]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Coaching log source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[ModuleID]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module to which the original coaching log belongs</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[CreatedDate]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time the survey is generated. Surveys are generated on the 8</w:t>
            </w:r>
            <w:r w:rsidRPr="00C11A3E">
              <w:rPr>
                <w:vertAlign w:val="superscript"/>
              </w:rPr>
              <w:t>th</w:t>
            </w:r>
            <w:r w:rsidRPr="00C11A3E">
              <w:t>, 15</w:t>
            </w:r>
            <w:r w:rsidRPr="00C11A3E">
              <w:rPr>
                <w:vertAlign w:val="superscript"/>
              </w:rPr>
              <w:t>th</w:t>
            </w:r>
            <w:r w:rsidRPr="00C11A3E">
              <w:t xml:space="preserve"> or 22</w:t>
            </w:r>
            <w:r w:rsidRPr="00C11A3E">
              <w:rPr>
                <w:vertAlign w:val="superscript"/>
              </w:rPr>
              <w:t>nd</w:t>
            </w:r>
            <w:r w:rsidRPr="00C11A3E">
              <w:t xml:space="preserve"> of each month.</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[MonthOfYear]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jc w:val="center"/>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month of year for the survey based on survey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[CalendarYear]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int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year of the survey based on created date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[CSRComments]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nvarchar(4000)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jc w:val="center"/>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CSR general comments to the survey not specific to any question</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[EmailSent]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bit</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D60DDF">
            <w:pPr>
              <w:keepNext/>
              <w:keepLines/>
              <w:widowControl/>
              <w:spacing w:line="240" w:lineRule="auto"/>
              <w:jc w:val="center"/>
            </w:pPr>
            <w:r w:rsidRPr="00C11A3E">
              <w:t>N</w:t>
            </w: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Flag to indicate if Email has been sent to notify Employee when survey is generated and record inserted into database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[CompletedDate]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r w:rsidRPr="00C11A3E">
              <w:t>The date and time the Employee completes the survey. Auto populated when Employee hits submit.</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[Status]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nvarchar(20)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Status of survey</w:t>
            </w:r>
          </w:p>
          <w:p w:rsidR="001417DD" w:rsidRPr="00C11A3E" w:rsidRDefault="001417DD" w:rsidP="006314F1">
            <w:pPr>
              <w:keepNext/>
              <w:keepLines/>
              <w:widowControl/>
              <w:spacing w:line="240" w:lineRule="auto"/>
            </w:pPr>
            <w:r w:rsidRPr="00C11A3E">
              <w:t>Open by default when generated</w:t>
            </w:r>
          </w:p>
          <w:p w:rsidR="001417DD" w:rsidRPr="00C11A3E" w:rsidRDefault="001417DD" w:rsidP="006314F1">
            <w:pPr>
              <w:keepNext/>
              <w:keepLines/>
              <w:widowControl/>
              <w:spacing w:line="240" w:lineRule="auto"/>
            </w:pPr>
            <w:r w:rsidRPr="00C11A3E">
              <w:t xml:space="preserve">Completed when Employee completes </w:t>
            </w:r>
          </w:p>
          <w:p w:rsidR="001417DD" w:rsidRPr="00C11A3E" w:rsidRDefault="001417DD" w:rsidP="006314F1">
            <w:pPr>
              <w:keepNext/>
              <w:keepLines/>
              <w:widowControl/>
              <w:spacing w:line="240" w:lineRule="auto"/>
            </w:pPr>
            <w:r w:rsidRPr="00C11A3E">
              <w:t>Inactive– 5 days after generation when survey expires or when employee is no longer Active</w:t>
            </w:r>
          </w:p>
          <w:p w:rsidR="001417DD" w:rsidRPr="00C11A3E" w:rsidRDefault="001417DD" w:rsidP="006314F1">
            <w:pPr>
              <w:keepNext/>
              <w:keepLines/>
              <w:widowControl/>
              <w:spacing w:line="240" w:lineRule="auto"/>
            </w:pP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 xml:space="preserve">[InactivationDate]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Date Survey is Inactivated as described above</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lastRenderedPageBreak/>
              <w:t xml:space="preserve">[InactivationReason] </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nvarchar(100)</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1417DD" w:rsidP="006314F1">
            <w:pPr>
              <w:keepNext/>
              <w:keepLines/>
              <w:widowControl/>
              <w:spacing w:line="240" w:lineRule="auto"/>
            </w:pPr>
            <w:r w:rsidRPr="00C11A3E">
              <w:t>Reason for Inactivation.</w:t>
            </w:r>
          </w:p>
          <w:p w:rsidR="001417DD" w:rsidRPr="00C11A3E" w:rsidRDefault="001417DD" w:rsidP="006314F1">
            <w:pPr>
              <w:keepNext/>
              <w:keepLines/>
              <w:widowControl/>
              <w:spacing w:line="240" w:lineRule="auto"/>
            </w:pPr>
            <w:r w:rsidRPr="00C11A3E">
              <w:t xml:space="preserve">Including but not limited to </w:t>
            </w:r>
          </w:p>
          <w:p w:rsidR="001417DD" w:rsidRPr="00C11A3E" w:rsidRDefault="001417DD" w:rsidP="006314F1">
            <w:pPr>
              <w:keepNext/>
              <w:keepLines/>
              <w:widowControl/>
              <w:spacing w:line="240" w:lineRule="auto"/>
            </w:pPr>
            <w:r w:rsidRPr="00C11A3E">
              <w:t>Employee Not Active</w:t>
            </w:r>
          </w:p>
          <w:p w:rsidR="001417DD" w:rsidRPr="00C11A3E" w:rsidRDefault="001417DD" w:rsidP="006314F1">
            <w:pPr>
              <w:keepNext/>
              <w:keepLines/>
              <w:widowControl/>
              <w:spacing w:line="240" w:lineRule="auto"/>
            </w:pPr>
            <w:r w:rsidRPr="00C11A3E">
              <w:t xml:space="preserve">And </w:t>
            </w:r>
          </w:p>
          <w:p w:rsidR="001417DD" w:rsidRPr="00C11A3E" w:rsidRDefault="001417DD" w:rsidP="006314F1">
            <w:pPr>
              <w:keepNext/>
              <w:keepLines/>
              <w:widowControl/>
              <w:spacing w:line="240" w:lineRule="auto"/>
            </w:pPr>
            <w:r w:rsidRPr="00C11A3E">
              <w:t>Survey Expired</w:t>
            </w:r>
          </w:p>
        </w:tc>
      </w:tr>
      <w:tr w:rsidR="006314F1" w:rsidRPr="00C11A3E" w:rsidTr="00C61131">
        <w:trPr>
          <w:trHeight w:val="259"/>
        </w:trPr>
        <w:tc>
          <w:tcPr>
            <w:tcW w:w="2242" w:type="dxa"/>
            <w:tcBorders>
              <w:top w:val="single" w:sz="4" w:space="0" w:color="auto"/>
              <w:left w:val="single" w:sz="4" w:space="0" w:color="auto"/>
              <w:bottom w:val="single" w:sz="4" w:space="0" w:color="auto"/>
              <w:right w:val="single" w:sz="4" w:space="0" w:color="auto"/>
            </w:tcBorders>
            <w:shd w:val="clear" w:color="auto" w:fill="auto"/>
            <w:vAlign w:val="bottom"/>
          </w:tcPr>
          <w:p w:rsidR="006314F1" w:rsidRPr="00C11A3E" w:rsidRDefault="006314F1" w:rsidP="00D60DDF">
            <w:pPr>
              <w:rPr>
                <w:color w:val="000000"/>
              </w:rPr>
            </w:pPr>
            <w:r w:rsidRPr="00C11A3E">
              <w:rPr>
                <w:color w:val="000000"/>
              </w:rPr>
              <w:t>[NotificationDate]</w:t>
            </w:r>
          </w:p>
        </w:tc>
        <w:tc>
          <w:tcPr>
            <w:tcW w:w="15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14F1" w:rsidRPr="00C11A3E" w:rsidRDefault="006314F1" w:rsidP="006314F1">
            <w:pPr>
              <w:rPr>
                <w:color w:val="000000"/>
              </w:rPr>
            </w:pPr>
            <w:r w:rsidRPr="00C11A3E">
              <w:rPr>
                <w:color w:val="000000"/>
              </w:rPr>
              <w:t>datetime</w:t>
            </w:r>
          </w:p>
        </w:tc>
        <w:tc>
          <w:tcPr>
            <w:tcW w:w="1119"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6314F1" w:rsidP="006314F1">
            <w:pPr>
              <w:keepNext/>
              <w:keepLines/>
              <w:widowControl/>
              <w:spacing w:line="240" w:lineRule="auto"/>
            </w:pPr>
          </w:p>
        </w:tc>
        <w:tc>
          <w:tcPr>
            <w:tcW w:w="1170" w:type="dxa"/>
            <w:tcBorders>
              <w:top w:val="single" w:sz="4" w:space="0" w:color="auto"/>
              <w:left w:val="single" w:sz="4" w:space="0" w:color="auto"/>
              <w:bottom w:val="single" w:sz="4" w:space="0" w:color="auto"/>
              <w:right w:val="single" w:sz="4" w:space="0" w:color="auto"/>
            </w:tcBorders>
            <w:shd w:val="clear" w:color="auto" w:fill="auto"/>
          </w:tcPr>
          <w:p w:rsidR="006314F1" w:rsidRPr="00C11A3E" w:rsidRDefault="006314F1" w:rsidP="006314F1">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314F1" w:rsidRPr="00C11A3E" w:rsidRDefault="007456F9" w:rsidP="006314F1">
            <w:pPr>
              <w:keepNext/>
              <w:keepLines/>
              <w:widowControl/>
              <w:spacing w:line="240" w:lineRule="auto"/>
            </w:pPr>
            <w:r w:rsidRPr="00C11A3E">
              <w:t>Notification date and time</w:t>
            </w:r>
          </w:p>
        </w:tc>
      </w:tr>
    </w:tbl>
    <w:p w:rsidR="001D477E" w:rsidRPr="00C11A3E" w:rsidRDefault="001D477E" w:rsidP="00E5799B">
      <w:pPr>
        <w:keepNext/>
        <w:keepLines/>
        <w:widowControl/>
        <w:spacing w:line="240" w:lineRule="auto"/>
      </w:pPr>
    </w:p>
    <w:p w:rsidR="001D477E" w:rsidRPr="00C11A3E" w:rsidRDefault="001D477E" w:rsidP="00E5799B">
      <w:pPr>
        <w:keepNext/>
        <w:keepLines/>
        <w:widowControl/>
        <w:spacing w:line="240" w:lineRule="auto"/>
      </w:pPr>
    </w:p>
    <w:p w:rsidR="001D477E" w:rsidRPr="00C11A3E" w:rsidRDefault="001D477E" w:rsidP="001D477E">
      <w:pPr>
        <w:pStyle w:val="Heading3"/>
        <w:rPr>
          <w:rFonts w:ascii="Times New Roman" w:hAnsi="Times New Roman"/>
        </w:rPr>
      </w:pPr>
      <w:bookmarkStart w:id="867" w:name="_EC.Survey_Response_Detail"/>
      <w:bookmarkStart w:id="868" w:name="_Toc493675102"/>
      <w:bookmarkStart w:id="869" w:name="_Toc495488417"/>
      <w:bookmarkEnd w:id="867"/>
      <w:r w:rsidRPr="00C11A3E">
        <w:rPr>
          <w:rFonts w:ascii="Times New Roman" w:hAnsi="Times New Roman"/>
        </w:rPr>
        <w:t>EC.Survey_</w:t>
      </w:r>
      <w:r w:rsidR="00481AB8" w:rsidRPr="00C11A3E">
        <w:rPr>
          <w:rFonts w:ascii="Times New Roman" w:hAnsi="Times New Roman"/>
        </w:rPr>
        <w:t>R</w:t>
      </w:r>
      <w:r w:rsidRPr="00C11A3E">
        <w:rPr>
          <w:rFonts w:ascii="Times New Roman" w:hAnsi="Times New Roman"/>
        </w:rPr>
        <w:t>esponse_Detail</w:t>
      </w:r>
      <w:bookmarkEnd w:id="868"/>
      <w:bookmarkEnd w:id="869"/>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0"/>
        <w:gridCol w:w="1610"/>
        <w:gridCol w:w="1506"/>
        <w:gridCol w:w="1153"/>
        <w:gridCol w:w="3216"/>
      </w:tblGrid>
      <w:tr w:rsidR="0053105F" w:rsidRPr="00C11A3E" w:rsidTr="001769B2">
        <w:trPr>
          <w:trHeight w:val="710"/>
        </w:trPr>
        <w:tc>
          <w:tcPr>
            <w:tcW w:w="21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1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[SurveyID]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val="restart"/>
            <w:tcBorders>
              <w:top w:val="single" w:sz="4" w:space="0" w:color="auto"/>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PK</w:t>
            </w: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Refers to the Survey ID from Surevey_Response_Header  parent table</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[QuestionID]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Question number from the survey</w:t>
            </w:r>
          </w:p>
        </w:tc>
      </w:tr>
      <w:tr w:rsidR="001769B2"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1769B2" w:rsidRPr="00C11A3E" w:rsidRDefault="001769B2">
            <w:pPr>
              <w:rPr>
                <w:color w:val="000000"/>
              </w:rPr>
            </w:pPr>
            <w:r w:rsidRPr="00C11A3E">
              <w:rPr>
                <w:color w:val="000000"/>
              </w:rPr>
              <w:t>[ResponseID] [int] NOT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769B2" w:rsidRPr="00C11A3E" w:rsidRDefault="001769B2" w:rsidP="00AA1545">
            <w:pPr>
              <w:rPr>
                <w:color w:val="000000"/>
              </w:rPr>
            </w:pPr>
            <w:r w:rsidRPr="00C11A3E">
              <w:rPr>
                <w:color w:val="000000"/>
              </w:rPr>
              <w:t>int</w:t>
            </w:r>
          </w:p>
        </w:tc>
        <w:tc>
          <w:tcPr>
            <w:tcW w:w="1506" w:type="dxa"/>
            <w:vMerge/>
            <w:tcBorders>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1769B2">
            <w:pPr>
              <w:keepNext/>
              <w:keepLines/>
              <w:widowControl/>
              <w:spacing w:line="240" w:lineRule="auto"/>
              <w:jc w:val="center"/>
            </w:pPr>
            <w:r w:rsidRPr="00C11A3E">
              <w:t>N</w:t>
            </w: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1769B2" w:rsidRPr="00C11A3E" w:rsidRDefault="001769B2" w:rsidP="00AA1545">
            <w:pPr>
              <w:keepNext/>
              <w:keepLines/>
              <w:widowControl/>
              <w:spacing w:line="240" w:lineRule="auto"/>
            </w:pPr>
            <w:r w:rsidRPr="00C11A3E">
              <w:t>Response to the question</w:t>
            </w:r>
          </w:p>
        </w:tc>
      </w:tr>
      <w:tr w:rsidR="004A4EDF" w:rsidRPr="00C11A3E" w:rsidTr="001769B2">
        <w:trPr>
          <w:trHeight w:val="259"/>
        </w:trPr>
        <w:tc>
          <w:tcPr>
            <w:tcW w:w="2140" w:type="dxa"/>
            <w:tcBorders>
              <w:top w:val="single" w:sz="4" w:space="0" w:color="auto"/>
              <w:left w:val="single" w:sz="4" w:space="0" w:color="auto"/>
              <w:bottom w:val="single" w:sz="4" w:space="0" w:color="auto"/>
              <w:right w:val="single" w:sz="4" w:space="0" w:color="auto"/>
            </w:tcBorders>
            <w:shd w:val="clear" w:color="auto" w:fill="auto"/>
            <w:vAlign w:val="bottom"/>
          </w:tcPr>
          <w:p w:rsidR="004A4EDF" w:rsidRPr="00C11A3E" w:rsidRDefault="004A4EDF">
            <w:pPr>
              <w:rPr>
                <w:color w:val="000000"/>
              </w:rPr>
            </w:pPr>
            <w:r w:rsidRPr="00C11A3E">
              <w:rPr>
                <w:color w:val="000000"/>
              </w:rPr>
              <w:t>[UserComments] [nvarchar](4000) NULL,</w:t>
            </w:r>
          </w:p>
        </w:tc>
        <w:tc>
          <w:tcPr>
            <w:tcW w:w="16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4EDF" w:rsidRPr="00C11A3E" w:rsidRDefault="004A4EDF" w:rsidP="00AA1545">
            <w:pPr>
              <w:rPr>
                <w:color w:val="000000"/>
              </w:rPr>
            </w:pPr>
            <w:r w:rsidRPr="00C11A3E">
              <w:rPr>
                <w:color w:val="000000"/>
              </w:rPr>
              <w:t>Nvarchar(4000)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1153"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4A4EDF" w:rsidP="00AA1545">
            <w:pPr>
              <w:keepNext/>
              <w:keepLines/>
              <w:widowControl/>
              <w:spacing w:line="240" w:lineRule="auto"/>
            </w:pPr>
          </w:p>
        </w:tc>
        <w:tc>
          <w:tcPr>
            <w:tcW w:w="3216" w:type="dxa"/>
            <w:tcBorders>
              <w:top w:val="single" w:sz="4" w:space="0" w:color="auto"/>
              <w:left w:val="single" w:sz="4" w:space="0" w:color="auto"/>
              <w:bottom w:val="single" w:sz="4" w:space="0" w:color="auto"/>
              <w:right w:val="single" w:sz="4" w:space="0" w:color="auto"/>
            </w:tcBorders>
            <w:shd w:val="clear" w:color="auto" w:fill="auto"/>
            <w:vAlign w:val="center"/>
          </w:tcPr>
          <w:p w:rsidR="004A4EDF" w:rsidRPr="00C11A3E" w:rsidRDefault="001769B2" w:rsidP="00AA1545">
            <w:pPr>
              <w:keepNext/>
              <w:keepLines/>
              <w:widowControl/>
              <w:spacing w:line="240" w:lineRule="auto"/>
            </w:pPr>
            <w:r w:rsidRPr="00C11A3E">
              <w:t>Employee additional comments for specific question</w:t>
            </w:r>
          </w:p>
        </w:tc>
      </w:tr>
    </w:tbl>
    <w:p w:rsidR="001D477E" w:rsidRPr="00C11A3E" w:rsidRDefault="001D477E"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E5799B">
      <w:pPr>
        <w:keepNext/>
        <w:keepLines/>
        <w:widowControl/>
        <w:spacing w:line="240" w:lineRule="auto"/>
      </w:pPr>
    </w:p>
    <w:p w:rsidR="007B5BB6" w:rsidRPr="00C11A3E" w:rsidRDefault="007B5BB6" w:rsidP="007B5BB6">
      <w:pPr>
        <w:pStyle w:val="Heading3"/>
        <w:rPr>
          <w:rFonts w:ascii="Times New Roman" w:hAnsi="Times New Roman"/>
        </w:rPr>
      </w:pPr>
      <w:bookmarkStart w:id="870" w:name="_EC.Training_Coaching_Stage"/>
      <w:bookmarkStart w:id="871" w:name="_Toc493675103"/>
      <w:bookmarkStart w:id="872" w:name="_Toc495488418"/>
      <w:bookmarkEnd w:id="870"/>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_Coaching_Stage</w:t>
      </w:r>
      <w:bookmarkEnd w:id="871"/>
      <w:bookmarkEnd w:id="872"/>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7B5BB6" w:rsidRPr="00C11A3E" w:rsidTr="00120841">
        <w:trPr>
          <w:trHeight w:val="710"/>
        </w:trPr>
        <w:tc>
          <w:tcPr>
            <w:tcW w:w="2245"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Column Name</w:t>
            </w:r>
          </w:p>
        </w:tc>
        <w:tc>
          <w:tcPr>
            <w:tcW w:w="1530" w:type="dxa"/>
            <w:shd w:val="clear" w:color="auto" w:fill="E6E6E6"/>
            <w:noWrap/>
            <w:vAlign w:val="center"/>
          </w:tcPr>
          <w:p w:rsidR="007B5BB6" w:rsidRPr="00C11A3E" w:rsidRDefault="007B5BB6" w:rsidP="00A579A2">
            <w:pPr>
              <w:keepNext/>
              <w:keepLines/>
              <w:widowControl/>
              <w:spacing w:line="240" w:lineRule="auto"/>
              <w:jc w:val="center"/>
              <w:rPr>
                <w:b/>
              </w:rPr>
            </w:pPr>
            <w:r w:rsidRPr="00C11A3E">
              <w:rPr>
                <w:b/>
              </w:rPr>
              <w:t>Datatype</w:t>
            </w:r>
          </w:p>
        </w:tc>
        <w:tc>
          <w:tcPr>
            <w:tcW w:w="126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Comment</w:t>
            </w:r>
          </w:p>
        </w:tc>
        <w:tc>
          <w:tcPr>
            <w:tcW w:w="108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PK</w:t>
            </w:r>
          </w:p>
        </w:tc>
        <w:tc>
          <w:tcPr>
            <w:tcW w:w="3510" w:type="dxa"/>
            <w:shd w:val="clear" w:color="auto" w:fill="E6E6E6"/>
            <w:vAlign w:val="center"/>
          </w:tcPr>
          <w:p w:rsidR="007B5BB6" w:rsidRPr="00C11A3E" w:rsidRDefault="007B5BB6" w:rsidP="00A579A2">
            <w:pPr>
              <w:keepNext/>
              <w:keepLines/>
              <w:widowControl/>
              <w:spacing w:line="240" w:lineRule="auto"/>
              <w:jc w:val="center"/>
              <w:rPr>
                <w:b/>
              </w:rPr>
            </w:pPr>
            <w:r w:rsidRPr="00C11A3E">
              <w:rPr>
                <w:b/>
              </w:rPr>
              <w:t>FK</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Report ID is the unique indicator for the record from the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Training report code that corresponds to the specific report and date from the feed.</w:t>
            </w:r>
          </w:p>
          <w:p w:rsidR="0082629D" w:rsidRPr="00C11A3E" w:rsidRDefault="0082629D" w:rsidP="0082629D">
            <w:r w:rsidRPr="00C11A3E">
              <w:t>(ODT – Overdue Training</w:t>
            </w:r>
          </w:p>
          <w:p w:rsidR="0082629D" w:rsidRPr="00C11A3E" w:rsidRDefault="0082629D" w:rsidP="0082629D">
            <w:pPr>
              <w:keepNext/>
              <w:keepLines/>
              <w:widowControl/>
              <w:spacing w:line="240" w:lineRule="auto"/>
            </w:pPr>
            <w:r w:rsidRPr="00C11A3E">
              <w:t xml:space="preserve">  SDR – Short Duration Report)</w:t>
            </w:r>
          </w:p>
          <w:p w:rsidR="0082629D" w:rsidRPr="00C11A3E" w:rsidRDefault="0082629D" w:rsidP="0082629D">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Indirect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Training and development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 xml:space="preserve">Status of the evaluation </w:t>
            </w:r>
          </w:p>
          <w:p w:rsidR="0082629D" w:rsidRPr="00C11A3E" w:rsidRDefault="0082629D" w:rsidP="0082629D">
            <w:r w:rsidRPr="00C11A3E">
              <w:t>(ODT – Pending Supervisor Review</w:t>
            </w:r>
          </w:p>
          <w:p w:rsidR="0082629D" w:rsidRPr="00C11A3E" w:rsidRDefault="0082629D" w:rsidP="0082629D">
            <w:pPr>
              <w:keepNext/>
              <w:keepLines/>
              <w:widowControl/>
              <w:spacing w:line="240" w:lineRule="auto"/>
            </w:pPr>
            <w:r w:rsidRPr="00C11A3E">
              <w:t xml:space="preserve">  SDR – Pending Manager Review))</w:t>
            </w:r>
          </w:p>
          <w:p w:rsidR="0082629D" w:rsidRPr="00C11A3E" w:rsidRDefault="0082629D" w:rsidP="0082629D">
            <w:pPr>
              <w:keepNext/>
              <w:keepLines/>
              <w:widowControl/>
              <w:spacing w:line="240" w:lineRule="auto"/>
            </w:pPr>
            <w:r w:rsidRPr="00C11A3E">
              <w:t>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r w:rsidRPr="00C11A3E">
              <w:t>The date when the evaluation is created. (feed)</w:t>
            </w:r>
          </w:p>
          <w:p w:rsidR="0082629D" w:rsidRPr="00C11A3E" w:rsidRDefault="0082629D" w:rsidP="0082629D">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The date when work begins on the evaluation.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82629D"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82629D" w:rsidRPr="00C11A3E" w:rsidRDefault="0082629D" w:rsidP="0082629D">
            <w:pPr>
              <w:rPr>
                <w:color w:val="000000"/>
              </w:rPr>
            </w:pPr>
            <w:r w:rsidRPr="00C11A3E">
              <w:rPr>
                <w:color w:val="000000"/>
              </w:rPr>
              <w:lastRenderedPageBreak/>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2629D" w:rsidRPr="00C11A3E" w:rsidRDefault="0082629D" w:rsidP="0082629D">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2629D" w:rsidRPr="00C11A3E" w:rsidRDefault="0082629D" w:rsidP="0082629D">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82629D" w:rsidRPr="00C11A3E" w:rsidRDefault="0082629D" w:rsidP="0082629D">
            <w:pPr>
              <w:keepNext/>
              <w:keepLines/>
              <w:widowControl/>
              <w:spacing w:line="240" w:lineRule="auto"/>
            </w:pPr>
            <w:r w:rsidRPr="00C11A3E">
              <w:t>Submitter attributes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Employee ID from feed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Looked up from employee record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CSR site name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Program from feed</w:t>
            </w:r>
          </w:p>
          <w:p w:rsidR="0082629D" w:rsidRPr="00C11A3E" w:rsidRDefault="0082629D" w:rsidP="00A579A2">
            <w:pPr>
              <w:keepNext/>
              <w:keepLines/>
              <w:widowControl/>
              <w:spacing w:line="240" w:lineRule="auto"/>
            </w:pPr>
            <w:r w:rsidRPr="00C11A3E">
              <w:t>Medicare or Marketplace</w:t>
            </w:r>
          </w:p>
          <w:p w:rsidR="0082629D" w:rsidRPr="00C11A3E" w:rsidRDefault="0082629D" w:rsidP="00A579A2">
            <w:pPr>
              <w:keepNext/>
              <w:keepLines/>
              <w:widowControl/>
              <w:spacing w:line="240" w:lineRule="auto"/>
            </w:pPr>
            <w:r w:rsidRPr="00C11A3E">
              <w:t>Looked up from employee record if missing</w:t>
            </w:r>
          </w:p>
          <w:p w:rsidR="0082629D" w:rsidRPr="00C11A3E" w:rsidRDefault="0082629D" w:rsidP="00A579A2">
            <w:pPr>
              <w:keepNext/>
              <w:keepLines/>
              <w:widowControl/>
              <w:spacing w:line="240" w:lineRule="auto"/>
            </w:pP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Research required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82629D" w:rsidP="00A579A2">
            <w:pPr>
              <w:keepNext/>
              <w:keepLines/>
              <w:widowControl/>
              <w:spacing w:line="240" w:lineRule="auto"/>
            </w:pPr>
            <w:r w:rsidRPr="00C11A3E">
              <w:t>Name of feed file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73" w:name="_EC.Training_Coaching_Rejected"/>
      <w:bookmarkStart w:id="874" w:name="_Toc493675104"/>
      <w:bookmarkStart w:id="875" w:name="_Toc495488419"/>
      <w:bookmarkEnd w:id="873"/>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_Coaching_Rejected</w:t>
      </w:r>
      <w:bookmarkEnd w:id="874"/>
      <w:bookmarkEnd w:id="875"/>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F1D86"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F1D86" w:rsidRPr="00C11A3E" w:rsidRDefault="007F1D86" w:rsidP="007F1D86">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F1D86" w:rsidRPr="00C11A3E" w:rsidRDefault="007F1D86" w:rsidP="007F1D86">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F1D86" w:rsidRPr="00C11A3E" w:rsidRDefault="007F1D86" w:rsidP="007F1D86">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F1D86" w:rsidRPr="00C11A3E" w:rsidRDefault="007F1D86" w:rsidP="007F1D86">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Same Training_Coaching_Stage</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Derived from business logic. Reason for Log being rejected.</w:t>
            </w:r>
          </w:p>
        </w:tc>
      </w:tr>
      <w:tr w:rsidR="007B5BB6"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B5BB6" w:rsidRPr="00C11A3E" w:rsidRDefault="007B5BB6" w:rsidP="00A579A2">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5BB6" w:rsidRPr="00C11A3E" w:rsidRDefault="007B5BB6" w:rsidP="00A579A2">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B5BB6"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B5BB6" w:rsidRPr="00C11A3E" w:rsidRDefault="007F1D86" w:rsidP="00A579A2">
            <w:pPr>
              <w:keepNext/>
              <w:keepLines/>
              <w:widowControl/>
              <w:spacing w:line="240" w:lineRule="auto"/>
            </w:pPr>
            <w:r w:rsidRPr="00C11A3E">
              <w:t>Date of rejection which is the date and time the file was loaded.</w:t>
            </w:r>
          </w:p>
        </w:tc>
      </w:tr>
    </w:tbl>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76" w:name="_EC.Training_Coaching_Fact"/>
      <w:bookmarkStart w:id="877" w:name="_Toc493675105"/>
      <w:bookmarkStart w:id="878" w:name="_Toc495488420"/>
      <w:bookmarkEnd w:id="876"/>
      <w:r w:rsidRPr="00C11A3E">
        <w:rPr>
          <w:rFonts w:ascii="Times New Roman" w:hAnsi="Times New Roman"/>
        </w:rPr>
        <w:lastRenderedPageBreak/>
        <w:t>EC.</w:t>
      </w:r>
      <w:r w:rsidR="006C7677" w:rsidRPr="00C11A3E">
        <w:rPr>
          <w:rFonts w:ascii="Times New Roman" w:hAnsi="Times New Roman"/>
        </w:rPr>
        <w:t>Training</w:t>
      </w:r>
      <w:r w:rsidRPr="00C11A3E">
        <w:rPr>
          <w:rFonts w:ascii="Times New Roman" w:hAnsi="Times New Roman"/>
        </w:rPr>
        <w:t>_Coaching_Fact</w:t>
      </w:r>
      <w:bookmarkEnd w:id="877"/>
      <w:bookmarkEnd w:id="878"/>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r w:rsidR="001945AF"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945AF" w:rsidRPr="00C11A3E" w:rsidRDefault="001945AF" w:rsidP="001945AF">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45AF" w:rsidRPr="00C11A3E" w:rsidRDefault="001945AF" w:rsidP="001945AF">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1945AF" w:rsidRPr="00C11A3E" w:rsidRDefault="001945AF" w:rsidP="001945AF">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1945AF" w:rsidRPr="00C11A3E" w:rsidRDefault="001945AF" w:rsidP="001945AF">
            <w:pPr>
              <w:keepNext/>
              <w:keepLines/>
              <w:widowControl/>
              <w:spacing w:line="240" w:lineRule="auto"/>
            </w:pPr>
            <w:r w:rsidRPr="00C11A3E">
              <w:t>Same Training_Coaching_Stage</w:t>
            </w:r>
          </w:p>
        </w:tc>
      </w:tr>
    </w:tbl>
    <w:p w:rsidR="007B5BB6" w:rsidRPr="00C11A3E" w:rsidRDefault="007B5BB6" w:rsidP="007B5BB6">
      <w:pPr>
        <w:widowControl/>
        <w:spacing w:line="240" w:lineRule="auto"/>
      </w:pPr>
    </w:p>
    <w:p w:rsidR="007B5BB6" w:rsidRPr="00C11A3E" w:rsidRDefault="007B5BB6" w:rsidP="007B5BB6">
      <w:pPr>
        <w:widowControl/>
        <w:spacing w:line="240" w:lineRule="auto"/>
      </w:pPr>
    </w:p>
    <w:p w:rsidR="007B5BB6" w:rsidRPr="00C11A3E" w:rsidRDefault="007B5BB6" w:rsidP="007B5BB6">
      <w:pPr>
        <w:pStyle w:val="Heading3"/>
        <w:rPr>
          <w:rFonts w:ascii="Times New Roman" w:hAnsi="Times New Roman"/>
        </w:rPr>
      </w:pPr>
      <w:bookmarkStart w:id="879" w:name="_EC.Training_FileList"/>
      <w:bookmarkStart w:id="880" w:name="_Toc493675106"/>
      <w:bookmarkStart w:id="881" w:name="_Toc495488421"/>
      <w:bookmarkEnd w:id="879"/>
      <w:r w:rsidRPr="00C11A3E">
        <w:rPr>
          <w:rFonts w:ascii="Times New Roman" w:hAnsi="Times New Roman"/>
        </w:rPr>
        <w:t>EC.</w:t>
      </w:r>
      <w:r w:rsidR="006C7677" w:rsidRPr="00C11A3E">
        <w:rPr>
          <w:rFonts w:ascii="Times New Roman" w:hAnsi="Times New Roman"/>
        </w:rPr>
        <w:t>Training</w:t>
      </w:r>
      <w:r w:rsidRPr="00C11A3E">
        <w:rPr>
          <w:rFonts w:ascii="Times New Roman" w:hAnsi="Times New Roman"/>
        </w:rPr>
        <w:t>_FileList</w:t>
      </w:r>
      <w:bookmarkEnd w:id="880"/>
      <w:bookmarkEnd w:id="881"/>
    </w:p>
    <w:p w:rsidR="007B5BB6" w:rsidRPr="00C11A3E" w:rsidRDefault="007B5BB6" w:rsidP="007B5BB6">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253"/>
        <w:gridCol w:w="108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r w:rsidRPr="00C11A3E">
              <w:t xml:space="preserve"> IDENTITY(1,1)</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Auto incremented Identifier for record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nvarchar(260)</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File Name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datetime</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Date of Load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staged</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Total number of records loaded into Coaching-Log table</w:t>
            </w:r>
          </w:p>
        </w:tc>
      </w:tr>
      <w:tr w:rsidR="00353E1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353E18" w:rsidRPr="00C11A3E" w:rsidRDefault="00353E18" w:rsidP="00353E1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353E18" w:rsidRPr="00C11A3E" w:rsidRDefault="00353E18" w:rsidP="00353E18">
            <w:pPr>
              <w:rPr>
                <w:color w:val="000000"/>
              </w:rPr>
            </w:pPr>
            <w:r w:rsidRPr="00C11A3E">
              <w:rPr>
                <w:color w:val="000000"/>
              </w:rPr>
              <w:t>int</w:t>
            </w:r>
          </w:p>
        </w:tc>
        <w:tc>
          <w:tcPr>
            <w:tcW w:w="1253"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353E18" w:rsidRPr="00C11A3E" w:rsidRDefault="00353E18" w:rsidP="00353E18">
            <w:pPr>
              <w:keepNext/>
              <w:keepLines/>
              <w:widowControl/>
              <w:spacing w:line="240" w:lineRule="auto"/>
            </w:pPr>
            <w:r w:rsidRPr="00C11A3E">
              <w:t>Number of records rejected</w:t>
            </w:r>
          </w:p>
        </w:tc>
      </w:tr>
    </w:tbl>
    <w:p w:rsidR="007B5BB6" w:rsidRPr="00C11A3E" w:rsidRDefault="007B5BB6" w:rsidP="007B5BB6">
      <w:pPr>
        <w:widowControl/>
        <w:spacing w:line="240" w:lineRule="auto"/>
      </w:pPr>
    </w:p>
    <w:p w:rsidR="00EB3B6D" w:rsidRPr="00C11A3E" w:rsidRDefault="00EB3B6D" w:rsidP="00EB3B6D">
      <w:pPr>
        <w:pStyle w:val="Heading3"/>
        <w:rPr>
          <w:rFonts w:ascii="Times New Roman" w:hAnsi="Times New Roman"/>
        </w:rPr>
      </w:pPr>
      <w:bookmarkStart w:id="882" w:name="_EC._Generic_Coaching_Stage"/>
      <w:bookmarkStart w:id="883" w:name="_Toc493675107"/>
      <w:bookmarkStart w:id="884" w:name="_Toc495488422"/>
      <w:bookmarkEnd w:id="882"/>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_Coaching_Stage</w:t>
      </w:r>
      <w:bookmarkEnd w:id="883"/>
      <w:bookmarkEnd w:id="884"/>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Report ID is the unique indicator for the record from the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Report code that corresponds to the specific report and date. </w:t>
            </w:r>
          </w:p>
          <w:p w:rsidR="00CF6973" w:rsidRPr="00C11A3E" w:rsidRDefault="00CF6973" w:rsidP="00CF6973">
            <w:r w:rsidRPr="00C11A3E">
              <w:t xml:space="preserve"> (SEA – Seasonal Employee Attendance)</w:t>
            </w:r>
          </w:p>
          <w:p w:rsidR="00CF6973" w:rsidRPr="00C11A3E" w:rsidRDefault="00CF6973" w:rsidP="00CF6973">
            <w:pPr>
              <w:keepNext/>
              <w:keepLines/>
              <w:widowControl/>
              <w:spacing w:line="240" w:lineRule="auto"/>
            </w:pPr>
            <w:r w:rsidRPr="00C11A3E">
              <w:lastRenderedPageBreak/>
              <w:t xml:space="preserve">  </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lastRenderedPageBreak/>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Indirect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Internal CCO Reporting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 xml:space="preserve">Status of the evaluation </w:t>
            </w:r>
          </w:p>
          <w:p w:rsidR="00CF6973" w:rsidRPr="00C11A3E" w:rsidRDefault="00CF6973" w:rsidP="00CF6973">
            <w:r w:rsidRPr="00C11A3E">
              <w:t xml:space="preserve">Status of the evaluation </w:t>
            </w:r>
          </w:p>
          <w:p w:rsidR="00CF6973" w:rsidRPr="00C11A3E" w:rsidRDefault="00CF6973" w:rsidP="00CF6973">
            <w:pPr>
              <w:keepNext/>
              <w:keepLines/>
              <w:widowControl/>
              <w:spacing w:line="240" w:lineRule="auto"/>
            </w:pPr>
            <w:r w:rsidRPr="00C11A3E">
              <w:t>SEA – Pending Acknowledgement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r w:rsidRPr="00C11A3E">
              <w:t>The date when the evaluation is created. (feed)</w:t>
            </w:r>
          </w:p>
          <w:p w:rsidR="00CF6973" w:rsidRPr="00C11A3E" w:rsidRDefault="00CF6973" w:rsidP="00CF6973">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The date when work begins on the evaluation.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CF6973" w:rsidRPr="00C11A3E" w:rsidRDefault="00CF6973" w:rsidP="00CF6973">
            <w:pPr>
              <w:keepNext/>
              <w:keepLines/>
              <w:widowControl/>
              <w:spacing w:line="240" w:lineRule="auto"/>
            </w:pPr>
            <w:r w:rsidRPr="00C11A3E">
              <w:t>Submitter attributes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Employee ID from feed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CSR_EMPID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Looked up from employee record</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CSR site name</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Identifies whether the coaching record is for Medicare or Marketplace. Looked up from employee record if missing</w:t>
            </w:r>
          </w:p>
          <w:p w:rsidR="00CF6973" w:rsidRPr="00C11A3E" w:rsidRDefault="00CF6973" w:rsidP="00CF6973">
            <w:pPr>
              <w:keepNext/>
              <w:keepLines/>
              <w:widowControl/>
              <w:spacing w:line="240" w:lineRule="auto"/>
            </w:pP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SEA – Opportunity</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Details for the reason for the Coaching (ODT – Item Title, Days Overdue</w:t>
            </w:r>
            <w:r w:rsidRPr="00C11A3E">
              <w:br/>
              <w:t xml:space="preserve">  SDR – Item Title, Length of Training, Time Spent on Training)</w:t>
            </w:r>
          </w:p>
        </w:tc>
      </w:tr>
      <w:tr w:rsidR="00CF697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CF6973" w:rsidRPr="00C11A3E" w:rsidRDefault="00CF6973" w:rsidP="00CF6973">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973" w:rsidRPr="00C11A3E" w:rsidRDefault="00CF6973" w:rsidP="00CF6973">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CF6973" w:rsidRPr="00C11A3E" w:rsidRDefault="00CF6973" w:rsidP="00CF6973">
            <w:pPr>
              <w:keepNext/>
              <w:keepLines/>
              <w:widowControl/>
              <w:spacing w:line="240" w:lineRule="auto"/>
            </w:pPr>
            <w:r w:rsidRPr="00C11A3E">
              <w:t>Name of feed file</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r>
              <w:t>Module</w:t>
            </w:r>
            <w:r w:rsidR="00DF1185">
              <w:t xml:space="preserve"> </w:t>
            </w:r>
            <w:r>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Source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Falg for isCSE </w:t>
            </w:r>
            <w:r w:rsidR="00682B23" w:rsidRPr="009C1254">
              <w:t>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Status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Submitter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Coaching 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 xml:space="preserve">SubCoachingReason </w:t>
            </w:r>
            <w:r w:rsidR="00682B23" w:rsidRPr="009C1254">
              <w:t>ID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Value from Feed</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EmailSent</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682B23" w:rsidRPr="00C11A3E" w:rsidRDefault="00DF1185" w:rsidP="00682B23">
            <w:pPr>
              <w:keepNext/>
              <w:keepLines/>
              <w:widowControl/>
              <w:spacing w:line="240" w:lineRule="auto"/>
            </w:pPr>
            <w:r>
              <w:t>Flag to indicate whether to send email</w:t>
            </w:r>
            <w:r w:rsidRPr="009C1254">
              <w:t xml:space="preserve"> from feed</w:t>
            </w:r>
            <w:r>
              <w:t>. 0 indiactes email to be sent</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Emp_Role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sidRPr="00E90019">
              <w:rPr>
                <w:color w:val="000000"/>
              </w:rPr>
              <w:t>nvarchar(3)</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 xml:space="preserve">Emp Role (C, S, Q, T or L) determined from Emp job code </w:t>
            </w:r>
          </w:p>
        </w:tc>
      </w:tr>
      <w:tr w:rsidR="00682B23"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682B23">
            <w:pPr>
              <w:rPr>
                <w:color w:val="000000"/>
              </w:rPr>
            </w:pPr>
            <w:r>
              <w:rPr>
                <w:color w:val="000000"/>
              </w:rPr>
              <w:t>Reject_Reason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682B23" w:rsidRPr="00C11A3E" w:rsidRDefault="00682B23" w:rsidP="00682B23">
            <w:pPr>
              <w:rPr>
                <w:color w:val="000000"/>
              </w:rPr>
            </w:pPr>
            <w:r>
              <w:rPr>
                <w:color w:val="000000"/>
              </w:rPr>
              <w:t>nvarchar(20</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682B2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DF1185" w:rsidP="00682B23">
            <w:pPr>
              <w:keepNext/>
              <w:keepLines/>
              <w:widowControl/>
              <w:spacing w:line="240" w:lineRule="auto"/>
            </w:pPr>
            <w:r>
              <w:t>Reason for Rejecting log</w:t>
            </w: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r w:rsidR="00682B23"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682B23" w:rsidRPr="00C11A3E" w:rsidRDefault="00682B23" w:rsidP="00CF6973">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82B23" w:rsidRPr="00C11A3E" w:rsidRDefault="00682B23" w:rsidP="00CF6973">
            <w:pPr>
              <w:rPr>
                <w:color w:val="000000"/>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682B23" w:rsidRPr="00C11A3E" w:rsidRDefault="00682B23" w:rsidP="00CF6973">
            <w:pPr>
              <w:keepNext/>
              <w:keepLines/>
              <w:widowControl/>
              <w:spacing w:line="240" w:lineRule="auto"/>
            </w:pP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885" w:name="_EC._Generic_Coaching_Rejected"/>
      <w:bookmarkStart w:id="886" w:name="_Toc493675108"/>
      <w:bookmarkStart w:id="887" w:name="_Toc495488423"/>
      <w:bookmarkEnd w:id="885"/>
      <w:r w:rsidRPr="00C11A3E">
        <w:rPr>
          <w:rFonts w:ascii="Times New Roman" w:hAnsi="Times New Roman"/>
        </w:rPr>
        <w:lastRenderedPageBreak/>
        <w:t>EC.</w:t>
      </w:r>
      <w:r w:rsidR="006E260C" w:rsidRPr="00C11A3E">
        <w:rPr>
          <w:rFonts w:ascii="Times New Roman" w:hAnsi="Times New Roman"/>
        </w:rPr>
        <w:t xml:space="preserve"> Generic</w:t>
      </w:r>
      <w:r w:rsidRPr="00C11A3E">
        <w:rPr>
          <w:rFonts w:ascii="Times New Roman" w:hAnsi="Times New Roman"/>
        </w:rPr>
        <w:t>_Coaching_Rejected</w:t>
      </w:r>
      <w:bookmarkEnd w:id="886"/>
      <w:bookmarkEnd w:id="887"/>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EB3B6D"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EB3B6D" w:rsidRPr="00C11A3E" w:rsidRDefault="00EB3B6D" w:rsidP="00A579A2">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B3B6D" w:rsidRPr="00C11A3E" w:rsidRDefault="00EB3B6D" w:rsidP="00A579A2">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EB3B6D" w:rsidP="00A579A2">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EB3B6D" w:rsidRPr="00C11A3E" w:rsidRDefault="007872C8" w:rsidP="00A579A2">
            <w:pPr>
              <w:keepNext/>
              <w:keepLines/>
              <w:widowControl/>
              <w:spacing w:line="240" w:lineRule="auto"/>
            </w:pPr>
            <w:r w:rsidRPr="00C11A3E">
              <w:t>Same as Generic_Coaching_Stage</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Derived from business logic. Reason for Log being rejected.</w:t>
            </w:r>
          </w:p>
        </w:tc>
      </w:tr>
      <w:tr w:rsidR="007872C8"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rejection which is the date and time the file was loaded.</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E90019"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5915E1" w:rsidRDefault="00DF1185" w:rsidP="00DF1185">
            <w:pPr>
              <w:keepNext/>
              <w:keepLines/>
              <w:widowControl/>
              <w:spacing w:line="240" w:lineRule="auto"/>
            </w:pPr>
            <w:r>
              <w:t>Employee ID  of of log owner.</w:t>
            </w:r>
          </w:p>
        </w:tc>
      </w:tr>
    </w:tbl>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888" w:name="_EC._Generic_Coaching_Fact"/>
      <w:bookmarkStart w:id="889" w:name="_Toc493675109"/>
      <w:bookmarkStart w:id="890" w:name="_Toc495488424"/>
      <w:bookmarkEnd w:id="888"/>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_Coaching_Fact</w:t>
      </w:r>
      <w:bookmarkEnd w:id="889"/>
      <w:bookmarkEnd w:id="890"/>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260"/>
        <w:gridCol w:w="1080"/>
        <w:gridCol w:w="351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lastRenderedPageBreak/>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nvarchar(50)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CSR_Site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nvarchar(3000)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7872C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7872C8" w:rsidRPr="00C11A3E" w:rsidRDefault="007872C8" w:rsidP="007872C8">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CSR_EMP_ID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C11A3E">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Module_ID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Source_ID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isCSE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bit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Status_ID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nvarchar(1</w:t>
            </w:r>
            <w:r w:rsidRPr="00E90019">
              <w:rPr>
                <w:color w:val="000000"/>
              </w:rPr>
              <w:t>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Coaching_Reason_ID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SubCoachingReason_ID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r w:rsidR="00DF1185" w:rsidRPr="00C11A3E" w:rsidTr="0084022C">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DF1185" w:rsidRPr="00C11A3E" w:rsidRDefault="00DF1185" w:rsidP="00DF1185">
            <w:pPr>
              <w:rPr>
                <w:color w:val="000000"/>
              </w:rPr>
            </w:pPr>
            <w:r>
              <w:rPr>
                <w:color w:val="000000"/>
              </w:rPr>
              <w:t>Value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1185" w:rsidRPr="00C11A3E" w:rsidRDefault="00DF1185" w:rsidP="00DF1185">
            <w:pPr>
              <w:rPr>
                <w:color w:val="000000"/>
              </w:rPr>
            </w:pPr>
            <w:r w:rsidRPr="00E90019">
              <w:rPr>
                <w:color w:val="000000"/>
              </w:rPr>
              <w:t>nvarchar(30)</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DF1185" w:rsidRPr="00C11A3E" w:rsidRDefault="00DF1185" w:rsidP="00DF1185">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tcPr>
          <w:p w:rsidR="00DF1185" w:rsidRPr="00C11A3E" w:rsidRDefault="00DF1185" w:rsidP="00DF1185">
            <w:pPr>
              <w:keepNext/>
              <w:keepLines/>
              <w:widowControl/>
              <w:spacing w:line="240" w:lineRule="auto"/>
            </w:pPr>
            <w:r w:rsidRPr="005915E1">
              <w:t>Same as Generic_Coaching_Stage</w:t>
            </w:r>
          </w:p>
        </w:tc>
      </w:tr>
    </w:tbl>
    <w:p w:rsidR="00EB3B6D" w:rsidRPr="00C11A3E" w:rsidRDefault="00EB3B6D" w:rsidP="00EB3B6D">
      <w:pPr>
        <w:widowControl/>
        <w:spacing w:line="240" w:lineRule="auto"/>
      </w:pPr>
    </w:p>
    <w:p w:rsidR="00EB3B6D" w:rsidRPr="00C11A3E" w:rsidRDefault="00EB3B6D" w:rsidP="00EB3B6D">
      <w:pPr>
        <w:widowControl/>
        <w:spacing w:line="240" w:lineRule="auto"/>
      </w:pPr>
    </w:p>
    <w:p w:rsidR="00EB3B6D" w:rsidRPr="00C11A3E" w:rsidRDefault="00EB3B6D" w:rsidP="00EB3B6D">
      <w:pPr>
        <w:pStyle w:val="Heading3"/>
        <w:rPr>
          <w:rFonts w:ascii="Times New Roman" w:hAnsi="Times New Roman"/>
        </w:rPr>
      </w:pPr>
      <w:bookmarkStart w:id="891" w:name="_EC._Generic_FileList"/>
      <w:bookmarkStart w:id="892" w:name="_Toc493675110"/>
      <w:bookmarkStart w:id="893" w:name="_Toc495488425"/>
      <w:bookmarkEnd w:id="891"/>
      <w:r w:rsidRPr="00C11A3E">
        <w:rPr>
          <w:rFonts w:ascii="Times New Roman" w:hAnsi="Times New Roman"/>
        </w:rPr>
        <w:t>EC.</w:t>
      </w:r>
      <w:r w:rsidR="006E260C" w:rsidRPr="00C11A3E">
        <w:rPr>
          <w:rFonts w:ascii="Times New Roman" w:hAnsi="Times New Roman"/>
        </w:rPr>
        <w:t xml:space="preserve"> Generic</w:t>
      </w:r>
      <w:r w:rsidRPr="00C11A3E">
        <w:rPr>
          <w:rFonts w:ascii="Times New Roman" w:hAnsi="Times New Roman"/>
        </w:rPr>
        <w:t>_FileList</w:t>
      </w:r>
      <w:bookmarkEnd w:id="892"/>
      <w:bookmarkEnd w:id="893"/>
    </w:p>
    <w:p w:rsidR="00EB3B6D" w:rsidRPr="00C11A3E" w:rsidRDefault="00EB3B6D" w:rsidP="00EB3B6D">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3"/>
        <w:gridCol w:w="1539"/>
        <w:gridCol w:w="1343"/>
        <w:gridCol w:w="990"/>
        <w:gridCol w:w="3510"/>
      </w:tblGrid>
      <w:tr w:rsidR="0053105F" w:rsidRPr="00C11A3E" w:rsidTr="00120841">
        <w:trPr>
          <w:trHeight w:val="710"/>
        </w:trPr>
        <w:tc>
          <w:tcPr>
            <w:tcW w:w="22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9"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4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File_SeqNum</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r w:rsidRPr="00C11A3E">
              <w:t xml:space="preserve"> IDENTITY(1,1)</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Auto incremented Identifier for record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File_Name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nvarchar(260)</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File Name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File_LoadDate</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datetime</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Date of Load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Count_Staged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staged</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Count_Loaded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Total number of records loaded into Coaching-Log table</w:t>
            </w:r>
          </w:p>
        </w:tc>
      </w:tr>
      <w:tr w:rsidR="007872C8" w:rsidRPr="00C11A3E" w:rsidTr="00120841">
        <w:trPr>
          <w:trHeight w:val="259"/>
        </w:trPr>
        <w:tc>
          <w:tcPr>
            <w:tcW w:w="2243" w:type="dxa"/>
            <w:tcBorders>
              <w:top w:val="single" w:sz="4" w:space="0" w:color="auto"/>
              <w:left w:val="single" w:sz="4" w:space="0" w:color="auto"/>
              <w:bottom w:val="single" w:sz="4" w:space="0" w:color="auto"/>
              <w:right w:val="single" w:sz="4" w:space="0" w:color="auto"/>
            </w:tcBorders>
            <w:shd w:val="clear" w:color="auto" w:fill="auto"/>
            <w:vAlign w:val="bottom"/>
          </w:tcPr>
          <w:p w:rsidR="007872C8" w:rsidRPr="00C11A3E" w:rsidRDefault="007872C8" w:rsidP="007872C8">
            <w:pPr>
              <w:rPr>
                <w:color w:val="000000"/>
              </w:rPr>
            </w:pPr>
            <w:r w:rsidRPr="00C11A3E">
              <w:rPr>
                <w:color w:val="000000"/>
              </w:rPr>
              <w:t>Count_Rejected</w:t>
            </w:r>
          </w:p>
        </w:tc>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tcPr>
          <w:p w:rsidR="007872C8" w:rsidRPr="00C11A3E" w:rsidRDefault="007872C8" w:rsidP="007872C8">
            <w:pPr>
              <w:rPr>
                <w:color w:val="000000"/>
              </w:rPr>
            </w:pPr>
            <w:r w:rsidRPr="00C11A3E">
              <w:rPr>
                <w:color w:val="000000"/>
              </w:rPr>
              <w:t>int</w:t>
            </w:r>
          </w:p>
        </w:tc>
        <w:tc>
          <w:tcPr>
            <w:tcW w:w="1343"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p>
        </w:tc>
        <w:tc>
          <w:tcPr>
            <w:tcW w:w="3510" w:type="dxa"/>
            <w:tcBorders>
              <w:top w:val="single" w:sz="4" w:space="0" w:color="auto"/>
              <w:left w:val="single" w:sz="4" w:space="0" w:color="auto"/>
              <w:bottom w:val="single" w:sz="4" w:space="0" w:color="auto"/>
              <w:right w:val="single" w:sz="4" w:space="0" w:color="auto"/>
            </w:tcBorders>
            <w:shd w:val="clear" w:color="auto" w:fill="auto"/>
            <w:vAlign w:val="center"/>
          </w:tcPr>
          <w:p w:rsidR="007872C8" w:rsidRPr="00C11A3E" w:rsidRDefault="007872C8" w:rsidP="007872C8">
            <w:pPr>
              <w:keepNext/>
              <w:keepLines/>
              <w:widowControl/>
              <w:spacing w:line="240" w:lineRule="auto"/>
            </w:pPr>
            <w:r w:rsidRPr="00C11A3E">
              <w:t>Number of records rejected</w:t>
            </w:r>
          </w:p>
        </w:tc>
      </w:tr>
    </w:tbl>
    <w:p w:rsidR="00EB3B6D" w:rsidRPr="00C11A3E" w:rsidRDefault="00EB3B6D" w:rsidP="00EB3B6D">
      <w:pPr>
        <w:widowControl/>
        <w:spacing w:line="240" w:lineRule="auto"/>
      </w:pPr>
    </w:p>
    <w:p w:rsidR="00A579A2" w:rsidRPr="00C11A3E" w:rsidRDefault="00A579A2" w:rsidP="00A579A2">
      <w:pPr>
        <w:pStyle w:val="Heading3"/>
        <w:rPr>
          <w:rFonts w:ascii="Times New Roman" w:hAnsi="Times New Roman"/>
        </w:rPr>
      </w:pPr>
      <w:bookmarkStart w:id="894" w:name="_EC.HR_Hierarchy_Stage"/>
      <w:bookmarkStart w:id="895" w:name="_Toc493675111"/>
      <w:bookmarkStart w:id="896" w:name="_Toc495488426"/>
      <w:bookmarkEnd w:id="894"/>
      <w:r w:rsidRPr="00C11A3E">
        <w:rPr>
          <w:rFonts w:ascii="Times New Roman" w:hAnsi="Times New Roman"/>
        </w:rPr>
        <w:t>EC.HR_Hierarchy_Stage</w:t>
      </w:r>
      <w:bookmarkEnd w:id="895"/>
      <w:bookmarkEnd w:id="896"/>
    </w:p>
    <w:p w:rsidR="00A579A2" w:rsidRPr="00C11A3E" w:rsidRDefault="00A579A2" w:rsidP="00A579A2">
      <w:pPr>
        <w:keepNext/>
        <w:keepLines/>
        <w:widowControl/>
        <w:spacing w:line="240" w:lineRule="auto"/>
      </w:pPr>
    </w:p>
    <w:tbl>
      <w:tblPr>
        <w:tblW w:w="962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6"/>
        <w:gridCol w:w="1530"/>
        <w:gridCol w:w="1506"/>
        <w:gridCol w:w="1150"/>
        <w:gridCol w:w="3213"/>
      </w:tblGrid>
      <w:tr w:rsidR="0053105F" w:rsidRPr="00C11A3E" w:rsidTr="007268E2">
        <w:trPr>
          <w:trHeight w:val="710"/>
        </w:trPr>
        <w:tc>
          <w:tcPr>
            <w:tcW w:w="222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1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7268E2" w:rsidP="00A579A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lastRenderedPageBreak/>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Emp_Program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Sup_LanID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nvarchar(70)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Mgr_Job_Description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Mgr_LanID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7268E2" w:rsidRPr="00C11A3E" w:rsidTr="00C61131">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7268E2" w:rsidRPr="00C11A3E" w:rsidRDefault="007268E2" w:rsidP="007268E2">
            <w:pPr>
              <w:rPr>
                <w:color w:val="000000"/>
              </w:rPr>
            </w:pPr>
            <w:r w:rsidRPr="00C11A3E">
              <w:rPr>
                <w:color w:val="000000"/>
              </w:rPr>
              <w:t>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7268E2" w:rsidRPr="00C11A3E" w:rsidRDefault="007268E2" w:rsidP="007268E2">
            <w:pPr>
              <w:rPr>
                <w:color w:val="000000"/>
              </w:rPr>
            </w:pPr>
            <w:r w:rsidRPr="00C11A3E">
              <w:rPr>
                <w:color w:val="000000"/>
              </w:rPr>
              <w:t>nvarchar(1)</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7268E2" w:rsidRPr="00C11A3E" w:rsidRDefault="007268E2" w:rsidP="007268E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7268E2" w:rsidRPr="00C11A3E" w:rsidRDefault="007268E2" w:rsidP="007268E2">
            <w:pPr>
              <w:keepNext/>
              <w:keepLines/>
              <w:widowControl/>
              <w:spacing w:line="240" w:lineRule="auto"/>
            </w:pPr>
            <w:r w:rsidRPr="00C11A3E">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Emp_ID_Prefix</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Pr>
                <w:color w:val="000000"/>
              </w:rPr>
              <w:t>nvarchar(1</w:t>
            </w:r>
            <w:r w:rsidRPr="00C11A3E">
              <w:rPr>
                <w:color w:val="000000"/>
              </w:rPr>
              <w:t>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B14940" w:rsidRPr="00C11A3E" w:rsidTr="0095416C">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B14940" w:rsidRPr="00C11A3E" w:rsidRDefault="00B14940" w:rsidP="00B14940">
            <w:pPr>
              <w:rPr>
                <w:color w:val="000000"/>
              </w:rPr>
            </w:pPr>
            <w:r>
              <w:rPr>
                <w:color w:val="000000"/>
              </w:rPr>
              <w:t>Hire_Date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14940" w:rsidRPr="00C11A3E" w:rsidRDefault="00B14940" w:rsidP="00B14940">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B14940" w:rsidRPr="00C11A3E" w:rsidRDefault="00B14940" w:rsidP="00B14940">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tcPr>
          <w:p w:rsidR="00B14940" w:rsidRPr="00C11A3E" w:rsidRDefault="00B14940" w:rsidP="00B14940">
            <w:pPr>
              <w:keepNext/>
              <w:keepLines/>
              <w:widowControl/>
              <w:spacing w:line="240" w:lineRule="auto"/>
            </w:pPr>
            <w:r w:rsidRPr="008C6EFB">
              <w:t>Same as Employee_Hierarchy-Stage for HR team</w:t>
            </w:r>
          </w:p>
        </w:tc>
      </w:tr>
      <w:tr w:rsidR="00A579A2" w:rsidRPr="00C11A3E" w:rsidTr="007268E2">
        <w:trPr>
          <w:trHeight w:val="259"/>
        </w:trPr>
        <w:tc>
          <w:tcPr>
            <w:tcW w:w="2226" w:type="dxa"/>
            <w:tcBorders>
              <w:top w:val="single" w:sz="4" w:space="0" w:color="auto"/>
              <w:left w:val="single" w:sz="4" w:space="0" w:color="auto"/>
              <w:bottom w:val="single" w:sz="4" w:space="0" w:color="auto"/>
              <w:right w:val="single" w:sz="4" w:space="0" w:color="auto"/>
            </w:tcBorders>
            <w:shd w:val="clear" w:color="auto" w:fill="auto"/>
            <w:vAlign w:val="bottom"/>
          </w:tcPr>
          <w:p w:rsidR="00A579A2" w:rsidRPr="00C11A3E" w:rsidRDefault="00A579A2" w:rsidP="00A579A2">
            <w:pPr>
              <w:rPr>
                <w:color w:val="000000"/>
              </w:rPr>
            </w:pP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A579A2" w:rsidRPr="00C11A3E" w:rsidRDefault="00A579A2" w:rsidP="00A579A2">
            <w:pPr>
              <w:rPr>
                <w:color w:val="000000"/>
              </w:rPr>
            </w:pP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c>
          <w:tcPr>
            <w:tcW w:w="3213" w:type="dxa"/>
            <w:tcBorders>
              <w:top w:val="single" w:sz="4" w:space="0" w:color="auto"/>
              <w:left w:val="single" w:sz="4" w:space="0" w:color="auto"/>
              <w:bottom w:val="single" w:sz="4" w:space="0" w:color="auto"/>
              <w:right w:val="single" w:sz="4" w:space="0" w:color="auto"/>
            </w:tcBorders>
            <w:shd w:val="clear" w:color="auto" w:fill="auto"/>
            <w:vAlign w:val="center"/>
          </w:tcPr>
          <w:p w:rsidR="00A579A2" w:rsidRPr="00C11A3E" w:rsidRDefault="00A579A2" w:rsidP="00A579A2">
            <w:pPr>
              <w:keepNext/>
              <w:keepLines/>
              <w:widowControl/>
              <w:spacing w:line="240" w:lineRule="auto"/>
            </w:pPr>
          </w:p>
        </w:tc>
      </w:tr>
    </w:tbl>
    <w:p w:rsidR="00A579A2" w:rsidRPr="00C11A3E" w:rsidRDefault="00A579A2" w:rsidP="00A579A2">
      <w:pPr>
        <w:widowControl/>
        <w:spacing w:line="240" w:lineRule="auto"/>
      </w:pPr>
    </w:p>
    <w:p w:rsidR="007B5BB6" w:rsidRPr="00C11A3E" w:rsidRDefault="007B5BB6" w:rsidP="007B5BB6">
      <w:pPr>
        <w:widowControl/>
        <w:spacing w:line="240" w:lineRule="auto"/>
      </w:pPr>
    </w:p>
    <w:p w:rsidR="00F87F7E" w:rsidRPr="00C11A3E" w:rsidRDefault="006102F5" w:rsidP="006102F5">
      <w:pPr>
        <w:pStyle w:val="Heading3"/>
        <w:rPr>
          <w:rFonts w:ascii="Times New Roman" w:hAnsi="Times New Roman"/>
        </w:rPr>
      </w:pPr>
      <w:bookmarkStart w:id="897" w:name="_Toc484061379"/>
      <w:bookmarkStart w:id="898" w:name="_Toc484061380"/>
      <w:bookmarkStart w:id="899" w:name="_Toc484061429"/>
      <w:bookmarkStart w:id="900" w:name="_Toc484061430"/>
      <w:bookmarkStart w:id="901" w:name="_Toc484061431"/>
      <w:bookmarkStart w:id="902" w:name="_EC.AT_Coaching_Inactivation_Reactiv"/>
      <w:bookmarkStart w:id="903" w:name="_Toc493675112"/>
      <w:bookmarkStart w:id="904" w:name="_Toc495488427"/>
      <w:bookmarkEnd w:id="897"/>
      <w:bookmarkEnd w:id="898"/>
      <w:bookmarkEnd w:id="899"/>
      <w:bookmarkEnd w:id="900"/>
      <w:bookmarkEnd w:id="901"/>
      <w:bookmarkEnd w:id="902"/>
      <w:r w:rsidRPr="00C11A3E">
        <w:rPr>
          <w:rFonts w:ascii="Times New Roman" w:hAnsi="Times New Roman"/>
        </w:rPr>
        <w:t>EC.</w:t>
      </w:r>
      <w:r w:rsidR="00F87F7E" w:rsidRPr="00C11A3E">
        <w:rPr>
          <w:rFonts w:ascii="Times New Roman" w:hAnsi="Times New Roman"/>
        </w:rPr>
        <w:t>AT_Coaching_</w:t>
      </w:r>
      <w:r w:rsidRPr="00C11A3E">
        <w:rPr>
          <w:rFonts w:ascii="Times New Roman" w:hAnsi="Times New Roman"/>
        </w:rPr>
        <w:t>Inactivation_Reactivation_Audit</w:t>
      </w:r>
      <w:bookmarkEnd w:id="903"/>
      <w:bookmarkEnd w:id="904"/>
    </w:p>
    <w:p w:rsidR="006102F5" w:rsidRPr="00C11A3E" w:rsidRDefault="006102F5" w:rsidP="006102F5"/>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4"/>
        <w:gridCol w:w="1530"/>
        <w:gridCol w:w="1506"/>
        <w:gridCol w:w="1150"/>
        <w:gridCol w:w="3305"/>
      </w:tblGrid>
      <w:tr w:rsidR="0053105F" w:rsidRPr="00C11A3E" w:rsidTr="002C43A7">
        <w:trPr>
          <w:trHeight w:val="710"/>
        </w:trPr>
        <w:tc>
          <w:tcPr>
            <w:tcW w:w="222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9C731B" w:rsidRPr="00C11A3E" w:rsidTr="002C43A7">
        <w:trPr>
          <w:trHeight w:val="305"/>
        </w:trPr>
        <w:tc>
          <w:tcPr>
            <w:tcW w:w="2224" w:type="dxa"/>
            <w:tcBorders>
              <w:top w:val="single" w:sz="4" w:space="0" w:color="auto"/>
              <w:left w:val="single" w:sz="4" w:space="0" w:color="auto"/>
              <w:bottom w:val="single" w:sz="4" w:space="0" w:color="auto"/>
              <w:right w:val="single" w:sz="4" w:space="0" w:color="auto"/>
            </w:tcBorders>
            <w:shd w:val="clear" w:color="auto" w:fill="auto"/>
          </w:tcPr>
          <w:p w:rsidR="009C731B" w:rsidRPr="00C11A3E" w:rsidRDefault="009C731B" w:rsidP="009C731B">
            <w:pPr>
              <w:rPr>
                <w:color w:val="000000"/>
              </w:rPr>
            </w:pPr>
            <w:r w:rsidRPr="00C11A3E">
              <w:rPr>
                <w:color w:val="000000"/>
              </w:rPr>
              <w:t xml:space="preserve">SeqNum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C731B" w:rsidRPr="00C11A3E" w:rsidRDefault="009C731B" w:rsidP="009C731B">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9C731B" w:rsidP="009C731B">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9C731B" w:rsidRPr="00C11A3E" w:rsidRDefault="002C43A7" w:rsidP="009C731B">
            <w:pPr>
              <w:keepNext/>
              <w:keepLines/>
              <w:widowControl/>
              <w:spacing w:line="240" w:lineRule="auto"/>
            </w:pPr>
            <w:r w:rsidRPr="00C11A3E">
              <w:t>Auto incremented sequence number for audit records</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r w:rsidRPr="00C11A3E">
              <w:rPr>
                <w:color w:val="000000"/>
              </w:rPr>
              <w:lastRenderedPageBreak/>
              <w:t>CoachingId</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2C43A7" w:rsidRPr="00C11A3E" w:rsidRDefault="002C43A7" w:rsidP="002C43A7">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Coaching ID of log being Inactivated or Reactivated</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FormName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Form name for above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LastKnownStatus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Last Known status for log from coaching log table prior to update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 xml:space="preserve">Inactivate or Reactivate </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ActionTimestamp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Date and time action is taken on log</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Lan ID of user making the admin change</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Reason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Reason for the Action</w:t>
            </w:r>
          </w:p>
        </w:tc>
      </w:tr>
      <w:tr w:rsidR="002C43A7" w:rsidRPr="00C11A3E" w:rsidTr="00C61131">
        <w:trPr>
          <w:trHeight w:val="259"/>
        </w:trPr>
        <w:tc>
          <w:tcPr>
            <w:tcW w:w="2224"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rPr>
                <w:color w:val="000000"/>
              </w:rPr>
            </w:pPr>
            <w:r w:rsidRPr="00C11A3E">
              <w:rPr>
                <w:color w:val="000000"/>
              </w:rPr>
              <w:t xml:space="preserve">RequesterComments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C43A7" w:rsidRPr="00C11A3E" w:rsidRDefault="002C43A7" w:rsidP="002C43A7">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2C43A7" w:rsidRPr="00C11A3E" w:rsidRDefault="002C43A7" w:rsidP="002C43A7">
            <w:pPr>
              <w:keepNext/>
              <w:keepLines/>
              <w:widowControl/>
              <w:spacing w:line="240" w:lineRule="auto"/>
              <w:jc w:val="center"/>
            </w:pPr>
            <w:r w:rsidRPr="00C11A3E">
              <w:t>N</w:t>
            </w:r>
          </w:p>
        </w:tc>
        <w:tc>
          <w:tcPr>
            <w:tcW w:w="3305" w:type="dxa"/>
            <w:tcBorders>
              <w:top w:val="single" w:sz="4" w:space="0" w:color="auto"/>
              <w:left w:val="single" w:sz="4" w:space="0" w:color="auto"/>
              <w:bottom w:val="single" w:sz="4" w:space="0" w:color="auto"/>
              <w:right w:val="single" w:sz="4" w:space="0" w:color="auto"/>
            </w:tcBorders>
            <w:shd w:val="clear" w:color="auto" w:fill="auto"/>
            <w:vAlign w:val="center"/>
          </w:tcPr>
          <w:p w:rsidR="002C43A7" w:rsidRPr="00C11A3E" w:rsidRDefault="002C43A7" w:rsidP="002C43A7">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05" w:name="_EC.AT_Warning_Inactivation_Reactiva"/>
      <w:bookmarkStart w:id="906" w:name="_Toc493675113"/>
      <w:bookmarkStart w:id="907" w:name="_Toc495488428"/>
      <w:bookmarkEnd w:id="905"/>
      <w:r w:rsidRPr="00C11A3E">
        <w:rPr>
          <w:rFonts w:ascii="Times New Roman" w:hAnsi="Times New Roman"/>
        </w:rPr>
        <w:t>EC.</w:t>
      </w:r>
      <w:r w:rsidR="00F87F7E" w:rsidRPr="00C11A3E">
        <w:rPr>
          <w:rFonts w:ascii="Times New Roman" w:hAnsi="Times New Roman"/>
        </w:rPr>
        <w:t>AT_Warning_</w:t>
      </w:r>
      <w:r w:rsidRPr="00C11A3E">
        <w:rPr>
          <w:rFonts w:ascii="Times New Roman" w:hAnsi="Times New Roman"/>
        </w:rPr>
        <w:t>Inactivation_Reactivation_Audit</w:t>
      </w:r>
      <w:bookmarkEnd w:id="906"/>
      <w:bookmarkEnd w:id="907"/>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WarningId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warning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Inactivate or Reactivate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Reason for the Action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08" w:name="_EC.AT_Coaching_Reassignment_Audit"/>
      <w:bookmarkStart w:id="909" w:name="_Toc493675114"/>
      <w:bookmarkStart w:id="910" w:name="_Toc495488429"/>
      <w:bookmarkEnd w:id="908"/>
      <w:r w:rsidRPr="00C11A3E">
        <w:rPr>
          <w:rFonts w:ascii="Times New Roman" w:hAnsi="Times New Roman"/>
        </w:rPr>
        <w:t>EC.AT_Coaching_Reassignment_Audit</w:t>
      </w:r>
      <w:bookmarkEnd w:id="909"/>
      <w:bookmarkEnd w:id="910"/>
    </w:p>
    <w:p w:rsidR="00F87F7E" w:rsidRPr="00C11A3E" w:rsidRDefault="00F87F7E" w:rsidP="00F87F7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8"/>
        <w:gridCol w:w="1472"/>
        <w:gridCol w:w="1506"/>
        <w:gridCol w:w="1150"/>
        <w:gridCol w:w="3359"/>
      </w:tblGrid>
      <w:tr w:rsidR="0053105F" w:rsidRPr="00C11A3E" w:rsidTr="002273C3">
        <w:trPr>
          <w:trHeight w:val="710"/>
        </w:trPr>
        <w:tc>
          <w:tcPr>
            <w:tcW w:w="222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359"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SeqNum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Auto incremented sequence number for audit records</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r w:rsidRPr="00C11A3E">
              <w:rPr>
                <w:color w:val="000000"/>
              </w:rPr>
              <w:t>CoachingId</w:t>
            </w:r>
          </w:p>
        </w:tc>
        <w:tc>
          <w:tcPr>
            <w:tcW w:w="1472" w:type="dxa"/>
            <w:tcBorders>
              <w:top w:val="single" w:sz="4" w:space="0" w:color="auto"/>
              <w:left w:val="single" w:sz="4" w:space="0" w:color="auto"/>
              <w:bottom w:val="single" w:sz="4" w:space="0" w:color="auto"/>
              <w:right w:val="single" w:sz="4" w:space="0" w:color="auto"/>
            </w:tcBorders>
            <w:shd w:val="clear" w:color="auto" w:fill="auto"/>
            <w:noWrap/>
          </w:tcPr>
          <w:p w:rsidR="002273C3" w:rsidRPr="00C11A3E" w:rsidRDefault="002273C3" w:rsidP="002273C3">
            <w:r w:rsidRPr="00C11A3E">
              <w:rPr>
                <w:color w:val="000000"/>
              </w:rPr>
              <w:t>bigint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Coaching ID of log being Inactivated or Reactivated</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FormName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Form name for above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LastKnownStatus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Last Known status for log from coaching log table prior to update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 xml:space="preserve">Reassign </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ActionTimestamp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datetime</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Date and time action is taken on log</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RequesterID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making the admin change</w:t>
            </w:r>
          </w:p>
        </w:tc>
      </w:tr>
      <w:tr w:rsidR="002273C3"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2273C3" w:rsidRPr="00C11A3E" w:rsidRDefault="002273C3" w:rsidP="002273C3">
            <w:pPr>
              <w:rPr>
                <w:color w:val="000000"/>
              </w:rPr>
            </w:pPr>
            <w:r w:rsidRPr="00C11A3E">
              <w:rPr>
                <w:color w:val="000000"/>
              </w:rPr>
              <w:t xml:space="preserve">AssignedtoID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273C3" w:rsidRPr="00C11A3E" w:rsidRDefault="002273C3" w:rsidP="002273C3">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2273C3" w:rsidRPr="00C11A3E" w:rsidRDefault="002273C3" w:rsidP="002273C3">
            <w:pPr>
              <w:keepNext/>
              <w:keepLines/>
              <w:widowControl/>
              <w:spacing w:line="240" w:lineRule="auto"/>
            </w:pPr>
            <w:r w:rsidRPr="00C11A3E">
              <w:t>Employee ID of user the log is being assigned to.</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t xml:space="preserve">Reason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Reason for the Action</w:t>
            </w:r>
          </w:p>
        </w:tc>
      </w:tr>
      <w:tr w:rsidR="00162701" w:rsidRPr="00C11A3E" w:rsidTr="002273C3">
        <w:trPr>
          <w:trHeight w:val="259"/>
        </w:trPr>
        <w:tc>
          <w:tcPr>
            <w:tcW w:w="2228" w:type="dxa"/>
            <w:tcBorders>
              <w:top w:val="single" w:sz="4" w:space="0" w:color="auto"/>
              <w:left w:val="single" w:sz="4" w:space="0" w:color="auto"/>
              <w:bottom w:val="single" w:sz="4" w:space="0" w:color="auto"/>
              <w:right w:val="single" w:sz="4" w:space="0" w:color="auto"/>
            </w:tcBorders>
            <w:shd w:val="clear" w:color="auto" w:fill="auto"/>
          </w:tcPr>
          <w:p w:rsidR="00162701" w:rsidRPr="00C11A3E" w:rsidRDefault="00162701" w:rsidP="00162701">
            <w:pPr>
              <w:rPr>
                <w:color w:val="000000"/>
              </w:rPr>
            </w:pPr>
            <w:r w:rsidRPr="00C11A3E">
              <w:rPr>
                <w:color w:val="000000"/>
              </w:rPr>
              <w:lastRenderedPageBreak/>
              <w:t xml:space="preserve">RequesterComments </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2701" w:rsidRPr="00C11A3E" w:rsidRDefault="00162701" w:rsidP="00162701">
            <w:pPr>
              <w:rPr>
                <w:color w:val="000000"/>
              </w:rPr>
            </w:pPr>
            <w:r w:rsidRPr="00C11A3E">
              <w:rPr>
                <w:color w:val="000000"/>
              </w:rPr>
              <w:t>nvarchar(200)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p>
        </w:tc>
        <w:tc>
          <w:tcPr>
            <w:tcW w:w="3359" w:type="dxa"/>
            <w:tcBorders>
              <w:top w:val="single" w:sz="4" w:space="0" w:color="auto"/>
              <w:left w:val="single" w:sz="4" w:space="0" w:color="auto"/>
              <w:bottom w:val="single" w:sz="4" w:space="0" w:color="auto"/>
              <w:right w:val="single" w:sz="4" w:space="0" w:color="auto"/>
            </w:tcBorders>
            <w:shd w:val="clear" w:color="auto" w:fill="auto"/>
            <w:vAlign w:val="center"/>
          </w:tcPr>
          <w:p w:rsidR="00162701" w:rsidRPr="00C11A3E" w:rsidRDefault="00162701" w:rsidP="00162701">
            <w:pPr>
              <w:keepNext/>
              <w:keepLines/>
              <w:widowControl/>
              <w:spacing w:line="240" w:lineRule="auto"/>
            </w:pPr>
            <w:r w:rsidRPr="00C11A3E">
              <w:t>Free form Comments entered by user</w:t>
            </w:r>
          </w:p>
        </w:tc>
      </w:tr>
    </w:tbl>
    <w:p w:rsidR="00F87F7E" w:rsidRPr="00C11A3E" w:rsidRDefault="00F87F7E" w:rsidP="00F87F7E"/>
    <w:p w:rsidR="00F87F7E" w:rsidRPr="00C11A3E" w:rsidRDefault="006102F5" w:rsidP="00F87F7E">
      <w:pPr>
        <w:pStyle w:val="Heading3"/>
        <w:rPr>
          <w:rFonts w:ascii="Times New Roman" w:hAnsi="Times New Roman"/>
        </w:rPr>
      </w:pPr>
      <w:bookmarkStart w:id="911" w:name="_EC.AT_User"/>
      <w:bookmarkEnd w:id="911"/>
      <w:r w:rsidRPr="00C11A3E">
        <w:rPr>
          <w:rFonts w:ascii="Times New Roman" w:hAnsi="Times New Roman"/>
        </w:rPr>
        <w:t xml:space="preserve"> </w:t>
      </w:r>
      <w:bookmarkStart w:id="912" w:name="_Toc493675115"/>
      <w:bookmarkStart w:id="913" w:name="_Toc495488430"/>
      <w:r w:rsidRPr="00C11A3E">
        <w:rPr>
          <w:rFonts w:ascii="Times New Roman" w:hAnsi="Times New Roman"/>
        </w:rPr>
        <w:t>EC.AT_User</w:t>
      </w:r>
      <w:bookmarkEnd w:id="912"/>
      <w:bookmarkEnd w:id="91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77"/>
        <w:gridCol w:w="1440"/>
        <w:gridCol w:w="1506"/>
        <w:gridCol w:w="1150"/>
        <w:gridCol w:w="3442"/>
      </w:tblGrid>
      <w:tr w:rsidR="0053105F" w:rsidRPr="00C11A3E" w:rsidTr="00BF3F52">
        <w:trPr>
          <w:trHeight w:val="710"/>
        </w:trPr>
        <w:tc>
          <w:tcPr>
            <w:tcW w:w="217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4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BF3F52">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 xml:space="preserve">Employee ID of user. </w:t>
            </w:r>
          </w:p>
          <w:p w:rsidR="00003E07" w:rsidRPr="00C11A3E" w:rsidRDefault="00003E07" w:rsidP="008F4C34">
            <w:pPr>
              <w:keepNext/>
              <w:keepLines/>
              <w:widowControl/>
              <w:spacing w:line="240" w:lineRule="auto"/>
            </w:pPr>
            <w:r w:rsidRPr="00C11A3E">
              <w:t>Currently auto populates supervisors and managers based on job code during Hierarchy load process. Select engineering and Program staff are added manually as needed.</w:t>
            </w:r>
          </w:p>
        </w:tc>
      </w:tr>
      <w:tr w:rsidR="00BF3F52" w:rsidRPr="00C11A3E" w:rsidTr="00C61131">
        <w:trPr>
          <w:trHeight w:val="259"/>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UserLanID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nvarchar(30)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GDIT Network ID of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 xml:space="preserve">UserName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 xml:space="preserve"> 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Name for above user</w:t>
            </w:r>
          </w:p>
        </w:tc>
      </w:tr>
      <w:tr w:rsidR="00BF3F52" w:rsidRPr="00C11A3E" w:rsidTr="00C61131">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rPr>
                <w:color w:val="000000"/>
              </w:rPr>
            </w:pPr>
            <w:r w:rsidRPr="00C11A3E">
              <w:rPr>
                <w:color w:val="000000"/>
              </w:rPr>
              <w:t>EmpJobCode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BF3F52" w:rsidRPr="00C11A3E" w:rsidRDefault="00BF3F52" w:rsidP="00BF3F52">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BF3F52" w:rsidP="00BF3F52">
            <w:pPr>
              <w:keepNext/>
              <w:keepLines/>
              <w:widowControl/>
              <w:spacing w:line="240" w:lineRule="auto"/>
              <w:jc w:val="center"/>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BF3F52" w:rsidRPr="00C11A3E" w:rsidRDefault="00BF3F52" w:rsidP="00BF3F52">
            <w:pPr>
              <w:keepNext/>
              <w:keepLines/>
              <w:widowControl/>
              <w:spacing w:line="240" w:lineRule="auto"/>
              <w:jc w:val="center"/>
            </w:pPr>
            <w:r w:rsidRPr="00C11A3E">
              <w:t>N</w:t>
            </w: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BF3F52" w:rsidRPr="00C11A3E" w:rsidRDefault="00003E07" w:rsidP="00BF3F52">
            <w:pPr>
              <w:keepNext/>
              <w:keepLines/>
              <w:widowControl/>
              <w:spacing w:line="240" w:lineRule="auto"/>
            </w:pPr>
            <w:r w:rsidRPr="00C11A3E">
              <w:t>Employees peoplesoft job code</w:t>
            </w:r>
          </w:p>
        </w:tc>
      </w:tr>
      <w:tr w:rsidR="008F4C34" w:rsidRPr="00C11A3E" w:rsidTr="00BF3F52">
        <w:trPr>
          <w:trHeight w:val="70"/>
        </w:trPr>
        <w:tc>
          <w:tcPr>
            <w:tcW w:w="2177"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Active</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 xml:space="preserve">       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8F4C34">
            <w:pPr>
              <w:keepNext/>
              <w:keepLines/>
              <w:widowControl/>
              <w:spacing w:line="240" w:lineRule="auto"/>
            </w:pPr>
          </w:p>
        </w:tc>
        <w:tc>
          <w:tcPr>
            <w:tcW w:w="3442"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003E07" w:rsidP="008F4C34">
            <w:pPr>
              <w:keepNext/>
              <w:keepLines/>
              <w:widowControl/>
              <w:spacing w:line="240" w:lineRule="auto"/>
            </w:pPr>
            <w:r w:rsidRPr="00C11A3E">
              <w:t>Flag to indicate if user is active</w:t>
            </w:r>
          </w:p>
          <w:p w:rsidR="00003E07" w:rsidRPr="00C11A3E" w:rsidRDefault="00003E07" w:rsidP="008F4C34">
            <w:pPr>
              <w:keepNext/>
              <w:keepLines/>
              <w:widowControl/>
              <w:spacing w:line="240" w:lineRule="auto"/>
            </w:pPr>
            <w:r w:rsidRPr="00C11A3E">
              <w:t xml:space="preserve">Gets set to Inactive if user is Inactive or </w:t>
            </w:r>
          </w:p>
          <w:p w:rsidR="00003E07" w:rsidRPr="00C11A3E" w:rsidRDefault="00003E07" w:rsidP="008F4C34">
            <w:pPr>
              <w:keepNext/>
              <w:keepLines/>
              <w:widowControl/>
              <w:spacing w:line="240" w:lineRule="auto"/>
            </w:pPr>
            <w:r w:rsidRPr="00C11A3E">
              <w:t>If user does not belong to admin tool authorized job codes.</w:t>
            </w:r>
          </w:p>
        </w:tc>
      </w:tr>
    </w:tbl>
    <w:p w:rsidR="00F87F7E" w:rsidRPr="00C11A3E" w:rsidRDefault="00F87F7E" w:rsidP="00F87F7E"/>
    <w:p w:rsidR="007744C1" w:rsidRPr="00C11A3E" w:rsidRDefault="007744C1" w:rsidP="00F87F7E"/>
    <w:p w:rsidR="00F87F7E" w:rsidRPr="00C11A3E" w:rsidRDefault="006102F5" w:rsidP="00F87F7E">
      <w:pPr>
        <w:pStyle w:val="Heading3"/>
        <w:rPr>
          <w:rFonts w:ascii="Times New Roman" w:hAnsi="Times New Roman"/>
        </w:rPr>
      </w:pPr>
      <w:bookmarkStart w:id="914" w:name="_Toc484061436"/>
      <w:bookmarkStart w:id="915" w:name="_EC.AT_Role"/>
      <w:bookmarkEnd w:id="914"/>
      <w:bookmarkEnd w:id="915"/>
      <w:r w:rsidRPr="00C11A3E">
        <w:rPr>
          <w:rFonts w:ascii="Times New Roman" w:hAnsi="Times New Roman"/>
        </w:rPr>
        <w:t xml:space="preserve"> </w:t>
      </w:r>
      <w:bookmarkStart w:id="916" w:name="_Toc493675116"/>
      <w:bookmarkStart w:id="917" w:name="_Toc495488431"/>
      <w:r w:rsidRPr="00C11A3E">
        <w:rPr>
          <w:rFonts w:ascii="Times New Roman" w:hAnsi="Times New Roman"/>
        </w:rPr>
        <w:t>EC.AT_Role</w:t>
      </w:r>
      <w:bookmarkEnd w:id="916"/>
      <w:bookmarkEnd w:id="917"/>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440"/>
        <w:gridCol w:w="99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PK</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Unique identifier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Description for role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IsSysAdmin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bit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8F4C34" w:rsidP="00F20DD7">
            <w:pPr>
              <w:keepNext/>
              <w:keepLines/>
              <w:widowControl/>
              <w:spacing w:line="240" w:lineRule="auto"/>
              <w:jc w:val="cente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F20DD7">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F20DD7" w:rsidP="008F4C34">
            <w:pPr>
              <w:keepNext/>
              <w:keepLines/>
              <w:widowControl/>
              <w:spacing w:line="240" w:lineRule="auto"/>
            </w:pPr>
            <w:r w:rsidRPr="00C11A3E">
              <w:t>Flag to indicate whether user is sysadmin</w:t>
            </w: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r w:rsidR="00F87F7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7F7E" w:rsidRPr="00C11A3E" w:rsidRDefault="00F87F7E" w:rsidP="001F28B6">
            <w:pPr>
              <w:rPr>
                <w:color w:val="000000"/>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F87F7E" w:rsidRPr="00C11A3E" w:rsidRDefault="00F87F7E" w:rsidP="001F28B6">
            <w:pPr>
              <w:keepNext/>
              <w:keepLines/>
              <w:widowControl/>
              <w:spacing w:line="240" w:lineRule="auto"/>
            </w:pPr>
          </w:p>
        </w:tc>
      </w:tr>
    </w:tbl>
    <w:p w:rsidR="00F87F7E" w:rsidRPr="00C11A3E" w:rsidRDefault="00F87F7E" w:rsidP="00F87F7E"/>
    <w:p w:rsidR="00F87F7E" w:rsidRPr="00C11A3E" w:rsidRDefault="006102F5" w:rsidP="00F87F7E">
      <w:pPr>
        <w:pStyle w:val="Heading3"/>
        <w:rPr>
          <w:rFonts w:ascii="Times New Roman" w:hAnsi="Times New Roman"/>
        </w:rPr>
      </w:pPr>
      <w:bookmarkStart w:id="918" w:name="_EC.AT_User_Role_Link"/>
      <w:bookmarkStart w:id="919" w:name="_Toc493675117"/>
      <w:bookmarkStart w:id="920" w:name="_Toc495488432"/>
      <w:bookmarkEnd w:id="918"/>
      <w:r w:rsidRPr="00C11A3E">
        <w:rPr>
          <w:rFonts w:ascii="Times New Roman" w:hAnsi="Times New Roman"/>
        </w:rPr>
        <w:t>EC.AT_User_Role_Link</w:t>
      </w:r>
      <w:bookmarkEnd w:id="919"/>
      <w:bookmarkEnd w:id="920"/>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440"/>
        <w:gridCol w:w="1350"/>
        <w:gridCol w:w="1080"/>
        <w:gridCol w:w="360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4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0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 xml:space="preserve">UserId  </w:t>
            </w:r>
          </w:p>
        </w:tc>
        <w:tc>
          <w:tcPr>
            <w:tcW w:w="1440" w:type="dxa"/>
            <w:tcBorders>
              <w:top w:val="single" w:sz="4" w:space="0" w:color="auto"/>
              <w:left w:val="single" w:sz="4" w:space="0" w:color="auto"/>
              <w:bottom w:val="single" w:sz="4" w:space="0" w:color="auto"/>
              <w:right w:val="single" w:sz="4" w:space="0" w:color="auto"/>
            </w:tcBorders>
            <w:shd w:val="clear" w:color="auto" w:fill="auto"/>
            <w:noWrap/>
          </w:tcPr>
          <w:p w:rsidR="008F4C34" w:rsidRPr="00C11A3E" w:rsidRDefault="008F4C34" w:rsidP="008F4C34">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8F4C34">
            <w:pPr>
              <w:keepNext/>
              <w:keepLines/>
              <w:widowControl/>
              <w:spacing w:line="240" w:lineRule="auto"/>
            </w:pPr>
            <w:r w:rsidRPr="00C11A3E">
              <w:t>References UserID from AT_User table</w:t>
            </w:r>
          </w:p>
        </w:tc>
      </w:tr>
      <w:tr w:rsidR="008F4C34"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8F4C34" w:rsidRPr="00C11A3E" w:rsidRDefault="008F4C34" w:rsidP="008F4C34">
            <w:pPr>
              <w:rPr>
                <w:color w:val="000000"/>
              </w:rPr>
            </w:pPr>
            <w:r w:rsidRPr="00C11A3E">
              <w:rPr>
                <w:color w:val="000000"/>
              </w:rPr>
              <w:t>RoleId</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4C34" w:rsidRPr="00C11A3E" w:rsidRDefault="008F4C34" w:rsidP="008F4C34">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PK,FK</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jc w:val="center"/>
            </w:pPr>
            <w:r w:rsidRPr="00C11A3E">
              <w:t>N</w:t>
            </w:r>
          </w:p>
        </w:tc>
        <w:tc>
          <w:tcPr>
            <w:tcW w:w="3600" w:type="dxa"/>
            <w:tcBorders>
              <w:top w:val="single" w:sz="4" w:space="0" w:color="auto"/>
              <w:left w:val="single" w:sz="4" w:space="0" w:color="auto"/>
              <w:bottom w:val="single" w:sz="4" w:space="0" w:color="auto"/>
              <w:right w:val="single" w:sz="4" w:space="0" w:color="auto"/>
            </w:tcBorders>
            <w:shd w:val="clear" w:color="auto" w:fill="auto"/>
            <w:vAlign w:val="center"/>
          </w:tcPr>
          <w:p w:rsidR="008F4C34" w:rsidRPr="00C11A3E" w:rsidRDefault="00B56A34" w:rsidP="00B56A34">
            <w:pPr>
              <w:keepNext/>
              <w:keepLines/>
              <w:widowControl/>
              <w:spacing w:line="240" w:lineRule="auto"/>
            </w:pPr>
            <w:r w:rsidRPr="00C11A3E">
              <w:t>References RoleID from AT_Role table</w:t>
            </w:r>
          </w:p>
        </w:tc>
      </w:tr>
    </w:tbl>
    <w:p w:rsidR="00F87F7E" w:rsidRPr="00C11A3E" w:rsidRDefault="00F87F7E" w:rsidP="00F87F7E"/>
    <w:p w:rsidR="00F87F7E" w:rsidRPr="00C11A3E" w:rsidRDefault="006102F5" w:rsidP="00F87F7E">
      <w:pPr>
        <w:pStyle w:val="Heading3"/>
        <w:rPr>
          <w:rFonts w:ascii="Times New Roman" w:hAnsi="Times New Roman"/>
        </w:rPr>
      </w:pPr>
      <w:bookmarkStart w:id="921" w:name="_EC.AT_Entitlement"/>
      <w:bookmarkEnd w:id="921"/>
      <w:r w:rsidRPr="00C11A3E">
        <w:rPr>
          <w:rFonts w:ascii="Times New Roman" w:hAnsi="Times New Roman"/>
        </w:rPr>
        <w:t xml:space="preserve"> </w:t>
      </w:r>
      <w:bookmarkStart w:id="922" w:name="_Toc493675118"/>
      <w:bookmarkStart w:id="923" w:name="_Toc495488433"/>
      <w:r w:rsidRPr="00C11A3E">
        <w:rPr>
          <w:rFonts w:ascii="Times New Roman" w:hAnsi="Times New Roman"/>
        </w:rPr>
        <w:t>EC.AT_Entitlement</w:t>
      </w:r>
      <w:bookmarkEnd w:id="922"/>
      <w:bookmarkEnd w:id="923"/>
    </w:p>
    <w:p w:rsidR="00DB65FE" w:rsidRPr="00C11A3E" w:rsidRDefault="00DB65FE" w:rsidP="00DB65FE"/>
    <w:tbl>
      <w:tblPr>
        <w:tblW w:w="971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1472"/>
        <w:gridCol w:w="1506"/>
        <w:gridCol w:w="1150"/>
        <w:gridCol w:w="3292"/>
      </w:tblGrid>
      <w:tr w:rsidR="0053105F" w:rsidRPr="00C11A3E" w:rsidTr="00260494">
        <w:trPr>
          <w:trHeight w:val="710"/>
        </w:trPr>
        <w:tc>
          <w:tcPr>
            <w:tcW w:w="229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47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29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EntitlementId</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PK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Unique identifier for </w:t>
            </w:r>
            <w:r w:rsidRPr="00C11A3E">
              <w:rPr>
                <w:color w:val="000000"/>
              </w:rPr>
              <w:t>Entitlement</w:t>
            </w:r>
          </w:p>
        </w:tc>
      </w:tr>
      <w:tr w:rsidR="00260494" w:rsidRPr="00C11A3E" w:rsidTr="00260494">
        <w:trPr>
          <w:trHeight w:val="259"/>
        </w:trPr>
        <w:tc>
          <w:tcPr>
            <w:tcW w:w="2295" w:type="dxa"/>
            <w:tcBorders>
              <w:top w:val="single" w:sz="4" w:space="0" w:color="auto"/>
              <w:left w:val="single" w:sz="4" w:space="0" w:color="auto"/>
              <w:bottom w:val="single" w:sz="4" w:space="0" w:color="auto"/>
              <w:right w:val="single" w:sz="4" w:space="0" w:color="auto"/>
            </w:tcBorders>
            <w:shd w:val="clear" w:color="auto" w:fill="auto"/>
            <w:vAlign w:val="bottom"/>
          </w:tcPr>
          <w:p w:rsidR="00260494" w:rsidRPr="00C11A3E" w:rsidRDefault="00260494" w:rsidP="00260494">
            <w:pPr>
              <w:rPr>
                <w:color w:val="000000"/>
              </w:rPr>
            </w:pPr>
            <w:r w:rsidRPr="00C11A3E">
              <w:rPr>
                <w:color w:val="000000"/>
              </w:rPr>
              <w:t>EntitlementDescription</w:t>
            </w:r>
          </w:p>
        </w:tc>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60494" w:rsidRPr="00C11A3E" w:rsidRDefault="00260494" w:rsidP="00260494">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N</w:t>
            </w:r>
          </w:p>
        </w:tc>
        <w:tc>
          <w:tcPr>
            <w:tcW w:w="3292" w:type="dxa"/>
            <w:tcBorders>
              <w:top w:val="single" w:sz="4" w:space="0" w:color="auto"/>
              <w:left w:val="single" w:sz="4" w:space="0" w:color="auto"/>
              <w:bottom w:val="single" w:sz="4" w:space="0" w:color="auto"/>
              <w:right w:val="single" w:sz="4" w:space="0" w:color="auto"/>
            </w:tcBorders>
            <w:shd w:val="clear" w:color="auto" w:fill="auto"/>
            <w:vAlign w:val="center"/>
          </w:tcPr>
          <w:p w:rsidR="00260494" w:rsidRPr="00C11A3E" w:rsidRDefault="00260494" w:rsidP="00260494">
            <w:pPr>
              <w:keepNext/>
              <w:keepLines/>
              <w:widowControl/>
              <w:spacing w:line="240" w:lineRule="auto"/>
            </w:pPr>
            <w:r w:rsidRPr="00C11A3E">
              <w:t xml:space="preserve">Description for </w:t>
            </w:r>
            <w:r w:rsidRPr="00C11A3E">
              <w:rPr>
                <w:color w:val="000000"/>
              </w:rPr>
              <w:t>Entitlement</w:t>
            </w:r>
          </w:p>
        </w:tc>
      </w:tr>
    </w:tbl>
    <w:p w:rsidR="00F87F7E" w:rsidRPr="00C11A3E" w:rsidRDefault="00F87F7E" w:rsidP="00F87F7E"/>
    <w:p w:rsidR="00F87F7E" w:rsidRPr="00C11A3E" w:rsidRDefault="006102F5" w:rsidP="00F87F7E">
      <w:pPr>
        <w:pStyle w:val="Heading3"/>
        <w:rPr>
          <w:rFonts w:ascii="Times New Roman" w:hAnsi="Times New Roman"/>
        </w:rPr>
      </w:pPr>
      <w:bookmarkStart w:id="924" w:name="_EC.AT_Role_Entitlement_Link"/>
      <w:bookmarkStart w:id="925" w:name="_Toc493675119"/>
      <w:bookmarkStart w:id="926" w:name="_Toc495488434"/>
      <w:bookmarkEnd w:id="924"/>
      <w:r w:rsidRPr="00C11A3E">
        <w:rPr>
          <w:rFonts w:ascii="Times New Roman" w:hAnsi="Times New Roman"/>
        </w:rPr>
        <w:lastRenderedPageBreak/>
        <w:t>EC.AT_Role_Entitlement_Link</w:t>
      </w:r>
      <w:bookmarkEnd w:id="925"/>
      <w:bookmarkEnd w:id="926"/>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1530"/>
        <w:gridCol w:w="1506"/>
        <w:gridCol w:w="1150"/>
        <w:gridCol w:w="3461"/>
      </w:tblGrid>
      <w:tr w:rsidR="0053105F" w:rsidRPr="00C11A3E" w:rsidTr="003A2526">
        <w:trPr>
          <w:trHeight w:val="710"/>
        </w:trPr>
        <w:tc>
          <w:tcPr>
            <w:tcW w:w="2158"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61"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tcPr>
          <w:p w:rsidR="003A2526" w:rsidRPr="00C11A3E" w:rsidRDefault="003A2526" w:rsidP="003A2526">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References RoleID from AT_Role table</w:t>
            </w:r>
          </w:p>
        </w:tc>
      </w:tr>
      <w:tr w:rsidR="003A2526" w:rsidRPr="00C11A3E" w:rsidTr="003A2526">
        <w:trPr>
          <w:trHeight w:val="259"/>
        </w:trPr>
        <w:tc>
          <w:tcPr>
            <w:tcW w:w="2158" w:type="dxa"/>
            <w:tcBorders>
              <w:top w:val="single" w:sz="4" w:space="0" w:color="auto"/>
              <w:left w:val="single" w:sz="4" w:space="0" w:color="auto"/>
              <w:bottom w:val="single" w:sz="4" w:space="0" w:color="auto"/>
              <w:right w:val="single" w:sz="4" w:space="0" w:color="auto"/>
            </w:tcBorders>
            <w:shd w:val="clear" w:color="auto" w:fill="auto"/>
            <w:vAlign w:val="bottom"/>
          </w:tcPr>
          <w:p w:rsidR="003A2526" w:rsidRPr="00C11A3E" w:rsidRDefault="003A2526" w:rsidP="003A2526">
            <w:pPr>
              <w:rPr>
                <w:color w:val="000000"/>
              </w:rPr>
            </w:pPr>
            <w:r w:rsidRPr="00C11A3E">
              <w:rPr>
                <w:color w:val="000000"/>
              </w:rPr>
              <w:t>EntitlementId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2526" w:rsidRPr="00C11A3E" w:rsidRDefault="003A2526" w:rsidP="003A2526">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PK,FK</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N</w:t>
            </w:r>
          </w:p>
        </w:tc>
        <w:tc>
          <w:tcPr>
            <w:tcW w:w="3461" w:type="dxa"/>
            <w:tcBorders>
              <w:top w:val="single" w:sz="4" w:space="0" w:color="auto"/>
              <w:left w:val="single" w:sz="4" w:space="0" w:color="auto"/>
              <w:bottom w:val="single" w:sz="4" w:space="0" w:color="auto"/>
              <w:right w:val="single" w:sz="4" w:space="0" w:color="auto"/>
            </w:tcBorders>
            <w:shd w:val="clear" w:color="auto" w:fill="auto"/>
            <w:vAlign w:val="center"/>
          </w:tcPr>
          <w:p w:rsidR="003A2526" w:rsidRPr="00C11A3E" w:rsidRDefault="003A2526" w:rsidP="003A2526">
            <w:pPr>
              <w:keepNext/>
              <w:keepLines/>
              <w:widowControl/>
              <w:spacing w:line="240" w:lineRule="auto"/>
            </w:pPr>
            <w:r w:rsidRPr="00C11A3E">
              <w:t xml:space="preserve">References </w:t>
            </w:r>
            <w:r w:rsidRPr="00C11A3E">
              <w:rPr>
                <w:color w:val="000000"/>
              </w:rPr>
              <w:t>Entitlement</w:t>
            </w:r>
            <w:r w:rsidRPr="00C11A3E">
              <w:t xml:space="preserve"> ID from AT_</w:t>
            </w:r>
            <w:r w:rsidRPr="00C11A3E">
              <w:rPr>
                <w:color w:val="000000"/>
              </w:rPr>
              <w:t xml:space="preserve"> Entitlement</w:t>
            </w:r>
            <w:r w:rsidRPr="00C11A3E">
              <w:t xml:space="preserve"> table</w:t>
            </w:r>
          </w:p>
        </w:tc>
      </w:tr>
    </w:tbl>
    <w:p w:rsidR="00F87F7E" w:rsidRPr="00C11A3E" w:rsidRDefault="00F87F7E" w:rsidP="00F87F7E"/>
    <w:p w:rsidR="00F87F7E" w:rsidRPr="00C11A3E" w:rsidRDefault="00F87F7E" w:rsidP="00F87F7E">
      <w:pPr>
        <w:pStyle w:val="Heading3"/>
        <w:rPr>
          <w:rFonts w:ascii="Times New Roman" w:hAnsi="Times New Roman"/>
        </w:rPr>
      </w:pPr>
      <w:bookmarkStart w:id="927" w:name="_EC.AT_Action_Reasons"/>
      <w:bookmarkStart w:id="928" w:name="_Toc493675120"/>
      <w:bookmarkStart w:id="929" w:name="_Toc495488435"/>
      <w:bookmarkEnd w:id="927"/>
      <w:r w:rsidRPr="00C11A3E">
        <w:rPr>
          <w:rFonts w:ascii="Times New Roman" w:hAnsi="Times New Roman"/>
        </w:rPr>
        <w:t>EC</w:t>
      </w:r>
      <w:r w:rsidR="006102F5" w:rsidRPr="00C11A3E">
        <w:rPr>
          <w:rFonts w:ascii="Times New Roman" w:hAnsi="Times New Roman"/>
        </w:rPr>
        <w:t>.AT_Action_Reasons</w:t>
      </w:r>
      <w:bookmarkEnd w:id="928"/>
      <w:bookmarkEnd w:id="929"/>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7"/>
        <w:gridCol w:w="1530"/>
        <w:gridCol w:w="1506"/>
        <w:gridCol w:w="1150"/>
        <w:gridCol w:w="3482"/>
      </w:tblGrid>
      <w:tr w:rsidR="0053105F" w:rsidRPr="00C11A3E" w:rsidTr="00107E3A">
        <w:trPr>
          <w:trHeight w:val="710"/>
        </w:trPr>
        <w:tc>
          <w:tcPr>
            <w:tcW w:w="213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8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Unique identifier for Action Reason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F686E" w:rsidRPr="00C11A3E" w:rsidRDefault="00DF686E" w:rsidP="00DF686E">
            <w:pPr>
              <w:rPr>
                <w:color w:val="000000"/>
              </w:rPr>
            </w:pPr>
            <w:r w:rsidRPr="00C11A3E">
              <w:rPr>
                <w:color w:val="000000"/>
              </w:rPr>
              <w:t>nvarchar(100)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28461B">
            <w:pPr>
              <w:keepNext/>
              <w:keepLines/>
              <w:widowControl/>
              <w:spacing w:line="240" w:lineRule="auto"/>
              <w:jc w:val="center"/>
            </w:pPr>
            <w:r w:rsidRPr="00C11A3E">
              <w:t>N</w:t>
            </w: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Description for Reasons</w:t>
            </w:r>
          </w:p>
          <w:p w:rsidR="0028461B" w:rsidRPr="00C11A3E" w:rsidRDefault="0028461B" w:rsidP="0028461B">
            <w:pPr>
              <w:keepNext/>
              <w:keepLines/>
              <w:widowControl/>
              <w:spacing w:line="240" w:lineRule="auto"/>
            </w:pPr>
            <w:r w:rsidRPr="00C11A3E">
              <w:t>Error in inactivation</w:t>
            </w:r>
          </w:p>
          <w:p w:rsidR="0028461B" w:rsidRPr="00C11A3E" w:rsidRDefault="0028461B" w:rsidP="0028461B">
            <w:pPr>
              <w:keepNext/>
              <w:keepLines/>
              <w:widowControl/>
              <w:spacing w:line="240" w:lineRule="auto"/>
            </w:pPr>
            <w:r w:rsidRPr="00C11A3E">
              <w:t>Error in submission</w:t>
            </w:r>
          </w:p>
          <w:p w:rsidR="0028461B" w:rsidRPr="00C11A3E" w:rsidRDefault="0028461B" w:rsidP="0028461B">
            <w:pPr>
              <w:keepNext/>
              <w:keepLines/>
              <w:widowControl/>
              <w:spacing w:line="240" w:lineRule="auto"/>
            </w:pPr>
            <w:r w:rsidRPr="00C11A3E">
              <w:t>Extended absence</w:t>
            </w:r>
          </w:p>
          <w:p w:rsidR="0028461B" w:rsidRPr="00C11A3E" w:rsidRDefault="0028461B" w:rsidP="0028461B">
            <w:pPr>
              <w:keepNext/>
              <w:keepLines/>
              <w:widowControl/>
              <w:spacing w:line="240" w:lineRule="auto"/>
            </w:pPr>
            <w:r w:rsidRPr="00C11A3E">
              <w:t>HR request</w:t>
            </w:r>
          </w:p>
          <w:p w:rsidR="0028461B" w:rsidRPr="00C11A3E" w:rsidRDefault="0028461B" w:rsidP="0028461B">
            <w:pPr>
              <w:keepNext/>
              <w:keepLines/>
              <w:widowControl/>
              <w:spacing w:line="240" w:lineRule="auto"/>
            </w:pPr>
            <w:r w:rsidRPr="00C11A3E">
              <w:t>Other</w:t>
            </w:r>
          </w:p>
          <w:p w:rsidR="0028461B" w:rsidRPr="00C11A3E" w:rsidRDefault="0028461B" w:rsidP="0028461B">
            <w:pPr>
              <w:keepNext/>
              <w:keepLines/>
              <w:widowControl/>
              <w:spacing w:line="240" w:lineRule="auto"/>
            </w:pPr>
            <w:r w:rsidRPr="00C11A3E">
              <w:t>Return to work</w:t>
            </w:r>
          </w:p>
          <w:p w:rsidR="0028461B" w:rsidRPr="00C11A3E" w:rsidRDefault="0028461B" w:rsidP="0028461B">
            <w:pPr>
              <w:keepNext/>
              <w:keepLines/>
              <w:widowControl/>
              <w:spacing w:line="240" w:lineRule="auto"/>
            </w:pPr>
            <w:r w:rsidRPr="00C11A3E">
              <w:t>Supervisor / manager unavailable</w:t>
            </w:r>
          </w:p>
          <w:p w:rsidR="0028461B" w:rsidRPr="00C11A3E" w:rsidRDefault="0028461B" w:rsidP="0028461B">
            <w:pPr>
              <w:keepNext/>
              <w:keepLines/>
              <w:widowControl/>
              <w:spacing w:line="240" w:lineRule="auto"/>
            </w:pPr>
            <w:r w:rsidRPr="00C11A3E">
              <w:t>Team change</w:t>
            </w:r>
          </w:p>
          <w:p w:rsidR="0028461B" w:rsidRPr="00C11A3E" w:rsidRDefault="0028461B" w:rsidP="0028461B">
            <w:pPr>
              <w:keepNext/>
              <w:keepLines/>
              <w:widowControl/>
              <w:spacing w:line="240" w:lineRule="auto"/>
            </w:pPr>
            <w:r w:rsidRPr="00C11A3E">
              <w:t>Termed</w:t>
            </w:r>
          </w:p>
          <w:p w:rsidR="0028461B" w:rsidRPr="00C11A3E" w:rsidRDefault="0028461B" w:rsidP="00DF686E">
            <w:pPr>
              <w:keepNext/>
              <w:keepLines/>
              <w:widowControl/>
              <w:spacing w:line="240" w:lineRule="auto"/>
            </w:pPr>
          </w:p>
        </w:tc>
      </w:tr>
      <w:tr w:rsidR="004A52E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4A52EE" w:rsidRPr="00C11A3E" w:rsidRDefault="004A52EE" w:rsidP="004A52EE">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A52EE" w:rsidRPr="00C11A3E" w:rsidRDefault="00DF686E" w:rsidP="004A52EE">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4A52EE" w:rsidP="004A52E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4A52EE" w:rsidRPr="00C11A3E" w:rsidRDefault="0028461B" w:rsidP="004A52EE">
            <w:pPr>
              <w:keepNext/>
              <w:keepLines/>
              <w:widowControl/>
              <w:spacing w:line="240" w:lineRule="auto"/>
            </w:pPr>
            <w:r w:rsidRPr="00C11A3E">
              <w:t>Flag to indicate whether Reason is active or not</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Coaching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28461B" w:rsidP="00DF686E">
            <w:pPr>
              <w:keepNext/>
              <w:keepLines/>
              <w:widowControl/>
              <w:spacing w:line="240" w:lineRule="auto"/>
            </w:pPr>
            <w:r w:rsidRPr="00C11A3E">
              <w:t>Flag to indicate whether Reason is an option for Coaching log admin</w:t>
            </w:r>
            <w:r w:rsidR="00107E3A" w:rsidRPr="00C11A3E">
              <w:t>i</w:t>
            </w:r>
            <w:r w:rsidRPr="00C11A3E">
              <w:t>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Warning</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Warning  log administration</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Inactivate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inactivations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Reactivate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reactivations</w:t>
            </w:r>
          </w:p>
        </w:tc>
      </w:tr>
      <w:tr w:rsidR="00DF686E" w:rsidRPr="00C11A3E" w:rsidTr="00107E3A">
        <w:trPr>
          <w:trHeight w:val="259"/>
        </w:trPr>
        <w:tc>
          <w:tcPr>
            <w:tcW w:w="2137" w:type="dxa"/>
            <w:tcBorders>
              <w:top w:val="single" w:sz="4" w:space="0" w:color="auto"/>
              <w:left w:val="single" w:sz="4" w:space="0" w:color="auto"/>
              <w:bottom w:val="single" w:sz="4" w:space="0" w:color="auto"/>
              <w:right w:val="single" w:sz="4" w:space="0" w:color="auto"/>
            </w:tcBorders>
            <w:shd w:val="clear" w:color="auto" w:fill="auto"/>
          </w:tcPr>
          <w:p w:rsidR="00DF686E" w:rsidRPr="00C11A3E" w:rsidRDefault="00DF686E" w:rsidP="00DF686E">
            <w:pPr>
              <w:rPr>
                <w:color w:val="000000"/>
              </w:rPr>
            </w:pPr>
            <w:r w:rsidRPr="00C11A3E">
              <w:rPr>
                <w:color w:val="000000"/>
              </w:rPr>
              <w:t>Reassign</w:t>
            </w:r>
          </w:p>
        </w:tc>
        <w:tc>
          <w:tcPr>
            <w:tcW w:w="1530" w:type="dxa"/>
            <w:tcBorders>
              <w:top w:val="single" w:sz="4" w:space="0" w:color="auto"/>
              <w:left w:val="single" w:sz="4" w:space="0" w:color="auto"/>
              <w:bottom w:val="single" w:sz="4" w:space="0" w:color="auto"/>
              <w:right w:val="single" w:sz="4" w:space="0" w:color="auto"/>
            </w:tcBorders>
            <w:shd w:val="clear" w:color="auto" w:fill="auto"/>
            <w:noWrap/>
          </w:tcPr>
          <w:p w:rsidR="00DF686E" w:rsidRPr="00C11A3E" w:rsidRDefault="00DF686E" w:rsidP="00DF686E">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DF686E" w:rsidP="00DF686E">
            <w:pPr>
              <w:keepNext/>
              <w:keepLines/>
              <w:widowControl/>
              <w:spacing w:line="240" w:lineRule="auto"/>
            </w:pPr>
          </w:p>
        </w:tc>
        <w:tc>
          <w:tcPr>
            <w:tcW w:w="3482" w:type="dxa"/>
            <w:tcBorders>
              <w:top w:val="single" w:sz="4" w:space="0" w:color="auto"/>
              <w:left w:val="single" w:sz="4" w:space="0" w:color="auto"/>
              <w:bottom w:val="single" w:sz="4" w:space="0" w:color="auto"/>
              <w:right w:val="single" w:sz="4" w:space="0" w:color="auto"/>
            </w:tcBorders>
            <w:shd w:val="clear" w:color="auto" w:fill="auto"/>
            <w:vAlign w:val="center"/>
          </w:tcPr>
          <w:p w:rsidR="00DF686E" w:rsidRPr="00C11A3E" w:rsidRDefault="00107E3A" w:rsidP="00107E3A">
            <w:pPr>
              <w:keepNext/>
              <w:keepLines/>
              <w:widowControl/>
              <w:spacing w:line="240" w:lineRule="auto"/>
            </w:pPr>
            <w:r w:rsidRPr="00C11A3E">
              <w:t>Flag to indicate whether Reason is an option for Coaching and or warning log Reassignments</w:t>
            </w:r>
          </w:p>
        </w:tc>
      </w:tr>
    </w:tbl>
    <w:p w:rsidR="00F87F7E" w:rsidRPr="00C11A3E" w:rsidRDefault="00F87F7E" w:rsidP="00F87F7E"/>
    <w:p w:rsidR="00F87F7E" w:rsidRPr="00C11A3E" w:rsidRDefault="006102F5" w:rsidP="00F87F7E">
      <w:pPr>
        <w:pStyle w:val="Heading3"/>
        <w:rPr>
          <w:rFonts w:ascii="Times New Roman" w:hAnsi="Times New Roman"/>
        </w:rPr>
      </w:pPr>
      <w:bookmarkStart w:id="930" w:name="_EC.AT_Module_Access"/>
      <w:bookmarkStart w:id="931" w:name="_Toc493675121"/>
      <w:bookmarkStart w:id="932" w:name="_Toc495488436"/>
      <w:bookmarkEnd w:id="930"/>
      <w:r w:rsidRPr="00C11A3E">
        <w:rPr>
          <w:rFonts w:ascii="Times New Roman" w:hAnsi="Times New Roman"/>
        </w:rPr>
        <w:t>EC.</w:t>
      </w:r>
      <w:r w:rsidR="00F87F7E" w:rsidRPr="00C11A3E">
        <w:rPr>
          <w:rFonts w:ascii="Times New Roman" w:hAnsi="Times New Roman"/>
        </w:rPr>
        <w:t>A</w:t>
      </w:r>
      <w:r w:rsidRPr="00C11A3E">
        <w:rPr>
          <w:rFonts w:ascii="Times New Roman" w:hAnsi="Times New Roman"/>
        </w:rPr>
        <w:t>T_Module_Access</w:t>
      </w:r>
      <w:bookmarkEnd w:id="931"/>
      <w:bookmarkEnd w:id="932"/>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5"/>
        <w:gridCol w:w="1530"/>
        <w:gridCol w:w="1350"/>
        <w:gridCol w:w="990"/>
        <w:gridCol w:w="369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6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job codes that can access the admin tool</w:t>
            </w:r>
          </w:p>
          <w:p w:rsidR="00107E3A" w:rsidRPr="00C11A3E" w:rsidRDefault="00107E3A" w:rsidP="00107E3A">
            <w:pPr>
              <w:keepNext/>
              <w:keepLines/>
              <w:widowControl/>
              <w:spacing w:line="240" w:lineRule="auto"/>
            </w:pP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Description for above job codes</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lastRenderedPageBreak/>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List of Modules available for each job code</w:t>
            </w:r>
          </w:p>
        </w:tc>
      </w:tr>
      <w:tr w:rsidR="00F151B7"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Module Description</w:t>
            </w:r>
          </w:p>
        </w:tc>
      </w:tr>
      <w:tr w:rsidR="00F151B7" w:rsidRPr="00C11A3E" w:rsidTr="00120841">
        <w:trPr>
          <w:trHeight w:val="70"/>
        </w:trPr>
        <w:tc>
          <w:tcPr>
            <w:tcW w:w="2245" w:type="dxa"/>
            <w:tcBorders>
              <w:top w:val="single" w:sz="4" w:space="0" w:color="auto"/>
              <w:left w:val="single" w:sz="4" w:space="0" w:color="auto"/>
              <w:bottom w:val="single" w:sz="4" w:space="0" w:color="auto"/>
              <w:right w:val="single" w:sz="4" w:space="0" w:color="auto"/>
            </w:tcBorders>
            <w:shd w:val="clear" w:color="auto" w:fill="auto"/>
          </w:tcPr>
          <w:p w:rsidR="00F151B7" w:rsidRPr="00C11A3E" w:rsidRDefault="00F151B7" w:rsidP="00F151B7">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151B7" w:rsidRPr="00C11A3E" w:rsidRDefault="00F151B7" w:rsidP="00F151B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F151B7" w:rsidP="00F151B7">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107E3A">
            <w:pPr>
              <w:keepNext/>
              <w:keepLines/>
              <w:widowControl/>
              <w:spacing w:line="240" w:lineRule="auto"/>
              <w:jc w:val="center"/>
            </w:pPr>
            <w:r w:rsidRPr="00C11A3E">
              <w:t>N</w:t>
            </w:r>
          </w:p>
        </w:tc>
        <w:tc>
          <w:tcPr>
            <w:tcW w:w="3690" w:type="dxa"/>
            <w:tcBorders>
              <w:top w:val="single" w:sz="4" w:space="0" w:color="auto"/>
              <w:left w:val="single" w:sz="4" w:space="0" w:color="auto"/>
              <w:bottom w:val="single" w:sz="4" w:space="0" w:color="auto"/>
              <w:right w:val="single" w:sz="4" w:space="0" w:color="auto"/>
            </w:tcBorders>
            <w:shd w:val="clear" w:color="auto" w:fill="auto"/>
            <w:vAlign w:val="center"/>
          </w:tcPr>
          <w:p w:rsidR="00F151B7" w:rsidRPr="00C11A3E" w:rsidRDefault="00107E3A" w:rsidP="00F151B7">
            <w:pPr>
              <w:keepNext/>
              <w:keepLines/>
              <w:widowControl/>
              <w:spacing w:line="240" w:lineRule="auto"/>
            </w:pPr>
            <w:r w:rsidRPr="00C11A3E">
              <w:t>Falg to indicate whether record is Active</w:t>
            </w:r>
          </w:p>
        </w:tc>
      </w:tr>
    </w:tbl>
    <w:p w:rsidR="00F87F7E" w:rsidRPr="00C11A3E" w:rsidRDefault="00F87F7E" w:rsidP="00F87F7E"/>
    <w:p w:rsidR="00F87F7E" w:rsidRPr="00C11A3E" w:rsidRDefault="00721C21" w:rsidP="00F87F7E">
      <w:pPr>
        <w:pStyle w:val="Heading3"/>
        <w:rPr>
          <w:rFonts w:ascii="Times New Roman" w:hAnsi="Times New Roman"/>
        </w:rPr>
      </w:pPr>
      <w:bookmarkStart w:id="933" w:name="_EC.AT_Role_Access"/>
      <w:bookmarkStart w:id="934" w:name="_Toc493675122"/>
      <w:bookmarkStart w:id="935" w:name="_Toc495488437"/>
      <w:bookmarkEnd w:id="933"/>
      <w:r w:rsidRPr="00C11A3E">
        <w:rPr>
          <w:rFonts w:ascii="Times New Roman" w:hAnsi="Times New Roman"/>
        </w:rPr>
        <w:t>EC.AT_Role_Access</w:t>
      </w:r>
      <w:bookmarkEnd w:id="934"/>
      <w:bookmarkEnd w:id="935"/>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2"/>
        <w:gridCol w:w="1530"/>
        <w:gridCol w:w="1506"/>
        <w:gridCol w:w="1150"/>
        <w:gridCol w:w="3407"/>
      </w:tblGrid>
      <w:tr w:rsidR="0053105F" w:rsidRPr="00C11A3E" w:rsidTr="004D61AF">
        <w:trPr>
          <w:trHeight w:val="710"/>
        </w:trPr>
        <w:tc>
          <w:tcPr>
            <w:tcW w:w="2212"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40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List of job codes that can access the admin tool</w:t>
            </w:r>
          </w:p>
          <w:p w:rsidR="004D61AF" w:rsidRPr="00C11A3E" w:rsidRDefault="004D61AF" w:rsidP="004D61AF">
            <w:pPr>
              <w:keepNext/>
              <w:keepLines/>
              <w:widowControl/>
              <w:spacing w:line="240" w:lineRule="auto"/>
            </w:pP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JobCodeDescription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for above job codes</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A Role ID associated with job code. A job code will have a row for each Role they are associated with.</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RoleDescription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Description of role above</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AddToUser</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r w:rsidRPr="00C11A3E">
              <w:t xml:space="preserve">A falg to indicate whether users belonging to this job code will be added and or removed to and from the AT_User table during the nightly Hierarchy load process. </w:t>
            </w:r>
          </w:p>
          <w:p w:rsidR="004D61AF" w:rsidRPr="00C11A3E" w:rsidRDefault="004D61AF" w:rsidP="004D61AF">
            <w:pPr>
              <w:keepNext/>
              <w:keepLines/>
              <w:widowControl/>
              <w:spacing w:line="240" w:lineRule="auto"/>
            </w:pPr>
            <w:r w:rsidRPr="00C11A3E">
              <w:t>This falg is usually set to 1 for operations job codes like Sups and Mgrs and set to 0 for Engineering and program staff that are manually added as needed.</w:t>
            </w:r>
          </w:p>
        </w:tc>
      </w:tr>
      <w:tr w:rsidR="004D61AF" w:rsidRPr="00C11A3E" w:rsidTr="00C61131">
        <w:trPr>
          <w:trHeight w:val="259"/>
        </w:trPr>
        <w:tc>
          <w:tcPr>
            <w:tcW w:w="2212"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4D61AF" w:rsidRPr="00C11A3E" w:rsidRDefault="004D61AF" w:rsidP="004D61AF">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4D61AF" w:rsidP="004D61AF">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4D61AF" w:rsidRPr="00C11A3E" w:rsidRDefault="004D61AF" w:rsidP="004D61AF">
            <w:pPr>
              <w:keepNext/>
              <w:keepLines/>
              <w:widowControl/>
              <w:spacing w:line="240" w:lineRule="auto"/>
              <w:jc w:val="center"/>
            </w:pPr>
            <w:r w:rsidRPr="00C11A3E">
              <w:t>N</w:t>
            </w:r>
          </w:p>
        </w:tc>
        <w:tc>
          <w:tcPr>
            <w:tcW w:w="3407" w:type="dxa"/>
            <w:tcBorders>
              <w:top w:val="single" w:sz="4" w:space="0" w:color="auto"/>
              <w:left w:val="single" w:sz="4" w:space="0" w:color="auto"/>
              <w:bottom w:val="single" w:sz="4" w:space="0" w:color="auto"/>
              <w:right w:val="single" w:sz="4" w:space="0" w:color="auto"/>
            </w:tcBorders>
            <w:shd w:val="clear" w:color="auto" w:fill="auto"/>
            <w:vAlign w:val="center"/>
          </w:tcPr>
          <w:p w:rsidR="004D61AF" w:rsidRPr="00C11A3E" w:rsidRDefault="00562397" w:rsidP="00562397">
            <w:pPr>
              <w:keepNext/>
              <w:keepLines/>
              <w:widowControl/>
              <w:spacing w:line="240" w:lineRule="auto"/>
            </w:pPr>
            <w:r w:rsidRPr="00C11A3E">
              <w:t>Falg to indicate whether combination is Active</w:t>
            </w:r>
          </w:p>
        </w:tc>
      </w:tr>
    </w:tbl>
    <w:p w:rsidR="00F87F7E" w:rsidRPr="00C11A3E" w:rsidRDefault="00F87F7E" w:rsidP="00F87F7E"/>
    <w:p w:rsidR="00857B3B" w:rsidRPr="00C11A3E" w:rsidRDefault="00721C21" w:rsidP="00F87F7E">
      <w:pPr>
        <w:pStyle w:val="Heading3"/>
        <w:rPr>
          <w:rFonts w:ascii="Times New Roman" w:hAnsi="Times New Roman"/>
        </w:rPr>
      </w:pPr>
      <w:bookmarkStart w:id="936" w:name="_EC.AT_Reassign_Status_For_Module"/>
      <w:bookmarkStart w:id="937" w:name="_Toc493675123"/>
      <w:bookmarkStart w:id="938" w:name="_Toc495488438"/>
      <w:bookmarkEnd w:id="936"/>
      <w:r w:rsidRPr="00C11A3E">
        <w:rPr>
          <w:rFonts w:ascii="Times New Roman" w:hAnsi="Times New Roman"/>
        </w:rPr>
        <w:t>EC.AT_Reassign_Status_For_Module</w:t>
      </w:r>
      <w:bookmarkEnd w:id="937"/>
      <w:bookmarkEnd w:id="938"/>
    </w:p>
    <w:p w:rsidR="00DB65FE" w:rsidRPr="00C11A3E" w:rsidRDefault="00DB65FE" w:rsidP="00DB65FE"/>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5"/>
        <w:gridCol w:w="1530"/>
        <w:gridCol w:w="1506"/>
        <w:gridCol w:w="1150"/>
        <w:gridCol w:w="3514"/>
      </w:tblGrid>
      <w:tr w:rsidR="0053105F" w:rsidRPr="00C11A3E" w:rsidTr="001D76D3">
        <w:trPr>
          <w:trHeight w:val="710"/>
        </w:trPr>
        <w:tc>
          <w:tcPr>
            <w:tcW w:w="21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506"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14"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Module ID</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Module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nvarchar(20)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r w:rsidRPr="00C11A3E">
              <w:t>Description for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 xml:space="preserve">StatusID </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int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562397">
            <w:pPr>
              <w:keepNext/>
              <w:keepLines/>
              <w:widowControl/>
              <w:spacing w:line="240" w:lineRule="auto"/>
            </w:pPr>
            <w:r w:rsidRPr="00C11A3E">
              <w:t>Numeric Identifier of log status for the Module that can be reassigned. There is a row for each status that a log can be in to be reassigned for that Module.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vAlign w:val="bottom"/>
          </w:tcPr>
          <w:p w:rsidR="001D76D3" w:rsidRPr="00C11A3E" w:rsidRDefault="001D76D3" w:rsidP="001D76D3">
            <w:pPr>
              <w:rPr>
                <w:color w:val="000000"/>
              </w:rPr>
            </w:pPr>
            <w:r w:rsidRPr="00C11A3E">
              <w:rPr>
                <w:color w:val="000000"/>
              </w:rPr>
              <w:t>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nvarchar(50)</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562397" w:rsidP="001D76D3">
            <w:pPr>
              <w:keepNext/>
              <w:keepLines/>
              <w:widowControl/>
              <w:spacing w:line="240" w:lineRule="auto"/>
            </w:pPr>
            <w:r w:rsidRPr="00C11A3E">
              <w:t>Description for Status above.</w:t>
            </w:r>
          </w:p>
        </w:tc>
      </w:tr>
      <w:tr w:rsidR="001D76D3" w:rsidRPr="00C11A3E" w:rsidTr="00C61131">
        <w:trPr>
          <w:trHeight w:val="259"/>
        </w:trPr>
        <w:tc>
          <w:tcPr>
            <w:tcW w:w="2105"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rPr>
                <w:color w:val="000000"/>
              </w:rPr>
            </w:pPr>
            <w:r w:rsidRPr="00C11A3E">
              <w:rPr>
                <w:color w:val="000000"/>
              </w:rPr>
              <w:t>isActive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D76D3" w:rsidRPr="00C11A3E" w:rsidRDefault="001D76D3" w:rsidP="001D76D3">
            <w:pPr>
              <w:rPr>
                <w:color w:val="000000"/>
              </w:rPr>
            </w:pPr>
            <w:r w:rsidRPr="00C11A3E">
              <w:rPr>
                <w:color w:val="000000"/>
              </w:rPr>
              <w:t>bit</w:t>
            </w:r>
          </w:p>
        </w:tc>
        <w:tc>
          <w:tcPr>
            <w:tcW w:w="1506"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1D76D3" w:rsidP="001D76D3">
            <w:pPr>
              <w:keepNext/>
              <w:keepLines/>
              <w:widowControl/>
              <w:spacing w:line="240" w:lineRule="auto"/>
            </w:pPr>
          </w:p>
        </w:tc>
        <w:tc>
          <w:tcPr>
            <w:tcW w:w="1150" w:type="dxa"/>
            <w:tcBorders>
              <w:top w:val="single" w:sz="4" w:space="0" w:color="auto"/>
              <w:left w:val="single" w:sz="4" w:space="0" w:color="auto"/>
              <w:bottom w:val="single" w:sz="4" w:space="0" w:color="auto"/>
              <w:right w:val="single" w:sz="4" w:space="0" w:color="auto"/>
            </w:tcBorders>
            <w:shd w:val="clear" w:color="auto" w:fill="auto"/>
          </w:tcPr>
          <w:p w:rsidR="001D76D3" w:rsidRPr="00C11A3E" w:rsidRDefault="001D76D3" w:rsidP="001D76D3">
            <w:pPr>
              <w:keepNext/>
              <w:keepLines/>
              <w:widowControl/>
              <w:spacing w:line="240" w:lineRule="auto"/>
              <w:jc w:val="center"/>
            </w:pPr>
            <w:r w:rsidRPr="00C11A3E">
              <w:t>N</w:t>
            </w:r>
          </w:p>
        </w:tc>
        <w:tc>
          <w:tcPr>
            <w:tcW w:w="3514" w:type="dxa"/>
            <w:tcBorders>
              <w:top w:val="single" w:sz="4" w:space="0" w:color="auto"/>
              <w:left w:val="single" w:sz="4" w:space="0" w:color="auto"/>
              <w:bottom w:val="single" w:sz="4" w:space="0" w:color="auto"/>
              <w:right w:val="single" w:sz="4" w:space="0" w:color="auto"/>
            </w:tcBorders>
            <w:shd w:val="clear" w:color="auto" w:fill="auto"/>
            <w:vAlign w:val="center"/>
          </w:tcPr>
          <w:p w:rsidR="001D76D3" w:rsidRPr="00C11A3E" w:rsidRDefault="00D622D6" w:rsidP="001D76D3">
            <w:pPr>
              <w:keepNext/>
              <w:keepLines/>
              <w:widowControl/>
              <w:spacing w:line="240" w:lineRule="auto"/>
            </w:pPr>
            <w:r w:rsidRPr="00C11A3E">
              <w:t>Falg to indicate whether record is Active</w:t>
            </w:r>
          </w:p>
        </w:tc>
      </w:tr>
    </w:tbl>
    <w:p w:rsidR="00F87F7E" w:rsidRPr="00C11A3E" w:rsidRDefault="00F87F7E" w:rsidP="00F87F7E"/>
    <w:p w:rsidR="00857B3B" w:rsidRPr="00C11A3E" w:rsidRDefault="00857B3B" w:rsidP="00857B3B">
      <w:pPr>
        <w:keepNext/>
        <w:keepLines/>
        <w:widowControl/>
        <w:spacing w:line="240" w:lineRule="auto"/>
      </w:pPr>
    </w:p>
    <w:p w:rsidR="001132BC" w:rsidRPr="00C11A3E" w:rsidRDefault="001132BC" w:rsidP="001132BC">
      <w:pPr>
        <w:pStyle w:val="Heading3"/>
        <w:rPr>
          <w:rFonts w:ascii="Times New Roman" w:hAnsi="Times New Roman"/>
        </w:rPr>
      </w:pPr>
      <w:bookmarkStart w:id="939" w:name="_EC._Qulaity_Other_Coaching_Stage"/>
      <w:bookmarkStart w:id="940" w:name="_Toc493675124"/>
      <w:bookmarkStart w:id="941" w:name="_Toc495488439"/>
      <w:bookmarkEnd w:id="939"/>
      <w:r w:rsidRPr="00C11A3E">
        <w:rPr>
          <w:rFonts w:ascii="Times New Roman" w:hAnsi="Times New Roman"/>
        </w:rPr>
        <w:t>EC. Qulaity_Other_Coaching_Stage</w:t>
      </w:r>
      <w:bookmarkEnd w:id="940"/>
      <w:bookmarkEnd w:id="941"/>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Report ID is the unique indicator for the record from the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r w:rsidRPr="00C11A3E">
              <w:t xml:space="preserve">Quality report code that corresponds to the specific report and date. </w:t>
            </w:r>
          </w:p>
          <w:p w:rsidR="00230140" w:rsidRPr="00C11A3E" w:rsidRDefault="00230140" w:rsidP="00230140">
            <w:pPr>
              <w:keepNext/>
              <w:keepLines/>
              <w:widowControl/>
              <w:spacing w:line="240" w:lineRule="auto"/>
            </w:pPr>
            <w:r w:rsidRPr="00C11A3E">
              <w:t>(CTCyyyymmdd – Coach the Coach)</w:t>
            </w:r>
          </w:p>
          <w:p w:rsidR="0029542E" w:rsidRPr="00C11A3E" w:rsidRDefault="00230140" w:rsidP="00230140">
            <w:pPr>
              <w:keepNext/>
              <w:keepLines/>
              <w:widowControl/>
              <w:spacing w:line="240" w:lineRule="auto"/>
            </w:pPr>
            <w:r w:rsidRPr="00C11A3E">
              <w:t>(HFCyyyymmdd – High Five CSAT)</w:t>
            </w:r>
            <w:r w:rsidR="0029542E" w:rsidRPr="00C11A3E">
              <w:t xml:space="preserve">  </w:t>
            </w:r>
          </w:p>
          <w:p w:rsidR="0029542E" w:rsidRPr="00C11A3E" w:rsidRDefault="00230140" w:rsidP="0029542E">
            <w:pPr>
              <w:keepNext/>
              <w:keepLines/>
              <w:widowControl/>
              <w:spacing w:line="240" w:lineRule="auto"/>
            </w:pPr>
            <w:r w:rsidRPr="00C11A3E">
              <w:t>(KUD yyyymmdd– Kudos)</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Indirect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30140" w:rsidP="0029542E">
            <w:pPr>
              <w:keepNext/>
              <w:keepLines/>
              <w:widowControl/>
              <w:spacing w:line="240" w:lineRule="auto"/>
            </w:pPr>
            <w:r w:rsidRPr="00C11A3E">
              <w:t>CTC – Internal CCO Reporting</w:t>
            </w:r>
          </w:p>
          <w:p w:rsidR="00230140" w:rsidRPr="00C11A3E" w:rsidRDefault="00230140" w:rsidP="0029542E">
            <w:pPr>
              <w:keepNext/>
              <w:keepLines/>
              <w:widowControl/>
              <w:spacing w:line="240" w:lineRule="auto"/>
            </w:pPr>
            <w:r w:rsidRPr="00C11A3E">
              <w:t>KUD – Internal CCO Reporting</w:t>
            </w:r>
          </w:p>
          <w:p w:rsidR="00230140" w:rsidRPr="00C11A3E" w:rsidRDefault="00230140" w:rsidP="0029542E">
            <w:pPr>
              <w:keepNext/>
              <w:keepLines/>
              <w:widowControl/>
              <w:spacing w:line="240" w:lineRule="auto"/>
            </w:pPr>
            <w:r w:rsidRPr="00C11A3E">
              <w:t>HFC - Internal CCO Reporting</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30140" w:rsidRPr="00C11A3E" w:rsidRDefault="00230140" w:rsidP="00230140">
            <w:pPr>
              <w:keepNext/>
              <w:keepLines/>
              <w:widowControl/>
              <w:spacing w:line="240" w:lineRule="auto"/>
            </w:pPr>
            <w:r w:rsidRPr="00C11A3E">
              <w:t>CTC – Pending Acknowledgement KUD – Pending Acknowledgement</w:t>
            </w:r>
          </w:p>
          <w:p w:rsidR="0029542E" w:rsidRPr="00C11A3E" w:rsidRDefault="00230140" w:rsidP="00230140">
            <w:pPr>
              <w:keepNext/>
              <w:keepLines/>
              <w:widowControl/>
              <w:spacing w:line="240" w:lineRule="auto"/>
            </w:pPr>
            <w:r w:rsidRPr="00C11A3E">
              <w:t>HFC - Pending Acknowledgement</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the incident occurred. (feed)</w:t>
            </w: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r w:rsidRPr="00C11A3E">
              <w:t>The date when the evaluation is created. (feed)</w:t>
            </w:r>
          </w:p>
          <w:p w:rsidR="0029542E" w:rsidRPr="00C11A3E" w:rsidRDefault="0029542E" w:rsidP="0029542E">
            <w:pPr>
              <w:keepNext/>
              <w:keepLines/>
              <w:widowControl/>
              <w:spacing w:line="240" w:lineRule="auto"/>
            </w:pPr>
            <w:r w:rsidRPr="00C11A3E">
              <w:rPr>
                <w:vanish/>
              </w:rPr>
              <w:t>e CSR’s sentuator IDcard as an opportunity or reinforcement</w:t>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r w:rsidRPr="00C11A3E">
              <w:rPr>
                <w:vanish/>
              </w:rPr>
              <w:pgNum/>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The date when work begins on the evaluation.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29542E" w:rsidRPr="00C11A3E" w:rsidRDefault="0029542E" w:rsidP="0029542E">
            <w:pPr>
              <w:keepNext/>
              <w:keepLines/>
              <w:widowControl/>
              <w:spacing w:line="240" w:lineRule="auto"/>
            </w:pPr>
            <w:r w:rsidRPr="00C11A3E">
              <w:t>Submitter attributes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Employee ID from feed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Looked up from employee record</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CSR site name</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Identifies whether the coaching record is for Medicare or Marketplace. Looked up from employee record if missing</w:t>
            </w:r>
          </w:p>
          <w:p w:rsidR="0029542E" w:rsidRPr="00C11A3E" w:rsidRDefault="0029542E" w:rsidP="0029542E">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9B4016" w:rsidP="009B4016">
            <w:pPr>
              <w:keepNext/>
              <w:keepLines/>
              <w:widowControl/>
              <w:spacing w:line="240" w:lineRule="auto"/>
            </w:pPr>
            <w:r w:rsidRPr="00C11A3E">
              <w:t xml:space="preserve">CTC – </w:t>
            </w:r>
            <w:r w:rsidR="001B0CF0" w:rsidRPr="00C11A3E">
              <w:t>Reinforcement</w:t>
            </w:r>
          </w:p>
          <w:p w:rsidR="009B4016" w:rsidRPr="00C11A3E" w:rsidRDefault="009B4016" w:rsidP="009B4016">
            <w:pPr>
              <w:keepNext/>
              <w:keepLines/>
              <w:widowControl/>
              <w:spacing w:line="240" w:lineRule="auto"/>
            </w:pPr>
            <w:r w:rsidRPr="00C11A3E">
              <w:t xml:space="preserve">KUD – </w:t>
            </w:r>
            <w:r w:rsidR="001B0CF0" w:rsidRPr="00C11A3E">
              <w:t>Reinforcement</w:t>
            </w:r>
          </w:p>
          <w:p w:rsidR="0029542E" w:rsidRPr="00C11A3E" w:rsidRDefault="009B4016" w:rsidP="009B4016">
            <w:pPr>
              <w:keepNext/>
              <w:keepLines/>
              <w:widowControl/>
              <w:spacing w:line="240" w:lineRule="auto"/>
            </w:pPr>
            <w:r w:rsidRPr="00C11A3E">
              <w:t xml:space="preserve">HFC - </w:t>
            </w:r>
            <w:r w:rsidR="001B0CF0" w:rsidRPr="00C11A3E">
              <w:t>Reinforcement</w:t>
            </w: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lastRenderedPageBreak/>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9B4016" w:rsidRPr="00C11A3E" w:rsidRDefault="0029542E" w:rsidP="009B4016">
            <w:pPr>
              <w:keepNext/>
              <w:keepLines/>
              <w:widowControl/>
              <w:spacing w:line="240" w:lineRule="auto"/>
            </w:pPr>
            <w:r w:rsidRPr="00C11A3E">
              <w:t xml:space="preserve">Details for the reason for the Coaching </w:t>
            </w:r>
            <w:r w:rsidR="009B4016" w:rsidRPr="00C11A3E">
              <w:t xml:space="preserve">CTC – concatenation of </w:t>
            </w:r>
          </w:p>
          <w:p w:rsidR="009B4016" w:rsidRPr="00C11A3E" w:rsidRDefault="009B4016" w:rsidP="009B4016">
            <w:pPr>
              <w:keepNext/>
              <w:keepLines/>
              <w:widowControl/>
              <w:spacing w:line="240" w:lineRule="auto"/>
            </w:pPr>
            <w:r w:rsidRPr="00C11A3E">
              <w:t>Problem: Please Describe the Success or Opportunity +</w:t>
            </w:r>
          </w:p>
          <w:p w:rsidR="009B4016" w:rsidRPr="00C11A3E" w:rsidRDefault="009B4016" w:rsidP="009B4016">
            <w:pPr>
              <w:keepNext/>
              <w:keepLines/>
              <w:widowControl/>
              <w:spacing w:line="240" w:lineRule="auto"/>
            </w:pPr>
            <w:r w:rsidRPr="00C11A3E">
              <w:t xml:space="preserve"> Behavior: Please Describe the Success or Opportunity + </w:t>
            </w:r>
          </w:p>
          <w:p w:rsidR="009B4016" w:rsidRPr="00C11A3E" w:rsidRDefault="009B4016" w:rsidP="009B4016">
            <w:pPr>
              <w:keepNext/>
              <w:keepLines/>
              <w:widowControl/>
              <w:spacing w:line="240" w:lineRule="auto"/>
            </w:pPr>
            <w:r w:rsidRPr="00C11A3E">
              <w:t>Result: Please Describe the Success or Opportunity +</w:t>
            </w:r>
          </w:p>
          <w:p w:rsidR="009B4016" w:rsidRPr="00C11A3E" w:rsidRDefault="009B4016" w:rsidP="009B4016">
            <w:pPr>
              <w:keepNext/>
              <w:keepLines/>
              <w:widowControl/>
              <w:spacing w:line="240" w:lineRule="auto"/>
            </w:pPr>
            <w:r w:rsidRPr="00C11A3E">
              <w:t>Follow Up: Please Describe the Success or Opportunity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KUD – Details for the reason for the Coaching (feed)</w:t>
            </w:r>
          </w:p>
          <w:p w:rsidR="000F4998" w:rsidRPr="00C11A3E" w:rsidRDefault="000F4998" w:rsidP="009B4016">
            <w:pPr>
              <w:keepNext/>
              <w:keepLines/>
              <w:widowControl/>
              <w:spacing w:line="240" w:lineRule="auto"/>
            </w:pPr>
          </w:p>
          <w:p w:rsidR="009B4016" w:rsidRPr="00C11A3E" w:rsidRDefault="009B4016" w:rsidP="009B4016">
            <w:pPr>
              <w:keepNext/>
              <w:keepLines/>
              <w:widowControl/>
              <w:spacing w:line="240" w:lineRule="auto"/>
            </w:pPr>
            <w:r w:rsidRPr="00C11A3E">
              <w:t>HFC - Details for the reason for the Coaching (feed)</w:t>
            </w:r>
          </w:p>
          <w:p w:rsidR="0029542E" w:rsidRPr="00C11A3E" w:rsidRDefault="0029542E" w:rsidP="009B4016">
            <w:pPr>
              <w:keepNext/>
              <w:keepLines/>
              <w:widowControl/>
              <w:spacing w:line="240" w:lineRule="auto"/>
            </w:pPr>
          </w:p>
        </w:tc>
      </w:tr>
      <w:tr w:rsidR="0029542E"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29542E" w:rsidRPr="00C11A3E" w:rsidRDefault="0029542E" w:rsidP="0029542E">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9542E" w:rsidRPr="00C11A3E" w:rsidRDefault="0029542E" w:rsidP="0029542E">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29542E" w:rsidRPr="00C11A3E" w:rsidRDefault="0029542E" w:rsidP="0029542E">
            <w:pPr>
              <w:keepNext/>
              <w:keepLines/>
              <w:widowControl/>
              <w:spacing w:line="240" w:lineRule="auto"/>
            </w:pPr>
            <w:r w:rsidRPr="00C11A3E">
              <w:t>Name of feed file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42" w:name="_EC._Quality_Other_Coaching_Rejected"/>
      <w:bookmarkStart w:id="943" w:name="_Toc493675125"/>
      <w:bookmarkStart w:id="944" w:name="_Toc495488440"/>
      <w:bookmarkEnd w:id="942"/>
      <w:r w:rsidRPr="00C11A3E">
        <w:rPr>
          <w:rFonts w:ascii="Times New Roman" w:hAnsi="Times New Roman"/>
        </w:rPr>
        <w:t>EC. Quality_Other_Coaching_Rejected</w:t>
      </w:r>
      <w:bookmarkEnd w:id="943"/>
      <w:bookmarkEnd w:id="944"/>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440"/>
        <w:gridCol w:w="81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4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81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1132BC" w:rsidRPr="00C11A3E" w:rsidTr="0012084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1132BC" w:rsidRPr="00C11A3E" w:rsidRDefault="001132BC" w:rsidP="001132BC">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132BC" w:rsidRPr="00C11A3E" w:rsidRDefault="001132BC" w:rsidP="001132BC">
            <w:pPr>
              <w:rPr>
                <w:color w:val="000000"/>
              </w:rPr>
            </w:pPr>
            <w:r w:rsidRPr="00C11A3E">
              <w:rPr>
                <w:color w:val="000000"/>
              </w:rPr>
              <w:t>int</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1132BC" w:rsidP="001132BC">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1132BC" w:rsidRPr="00C11A3E" w:rsidRDefault="000F4998" w:rsidP="001132BC">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Rejected_Reason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Reject Reason per business logic</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Rejected_Date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Date and time of rejection. Load Process.</w:t>
            </w:r>
          </w:p>
        </w:tc>
      </w:tr>
    </w:tbl>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45" w:name="_EC._Qulaity_Other_Coaching_Fact"/>
      <w:bookmarkStart w:id="946" w:name="_Toc493675126"/>
      <w:bookmarkStart w:id="947" w:name="_Toc495488441"/>
      <w:bookmarkEnd w:id="945"/>
      <w:r w:rsidRPr="00C11A3E">
        <w:rPr>
          <w:rFonts w:ascii="Times New Roman" w:hAnsi="Times New Roman"/>
        </w:rPr>
        <w:lastRenderedPageBreak/>
        <w:t>EC. Qulaity_Other_Coaching_Fact</w:t>
      </w:r>
      <w:bookmarkEnd w:id="946"/>
      <w:bookmarkEnd w:id="947"/>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5"/>
        <w:gridCol w:w="1530"/>
        <w:gridCol w:w="1350"/>
        <w:gridCol w:w="900"/>
        <w:gridCol w:w="3780"/>
      </w:tblGrid>
      <w:tr w:rsidR="0053105F" w:rsidRPr="00C11A3E" w:rsidTr="00120841">
        <w:trPr>
          <w:trHeight w:val="710"/>
        </w:trPr>
        <w:tc>
          <w:tcPr>
            <w:tcW w:w="224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53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Report_Code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Form_Type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Source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Form_Status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Event_Date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Submitted_Date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Start_Date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Submitter_Email</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Emp_LANID</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Emp_Site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Program</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CoachReason_Current_Coaching_Initiatives</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TextDescription</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r w:rsidR="000F4998" w:rsidRPr="00C11A3E" w:rsidTr="00C61131">
        <w:trPr>
          <w:trHeight w:val="259"/>
        </w:trPr>
        <w:tc>
          <w:tcPr>
            <w:tcW w:w="2245"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FileName</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0F4998" w:rsidRPr="00C11A3E" w:rsidRDefault="000F4998" w:rsidP="000F4998">
            <w:pPr>
              <w:keepNext/>
              <w:keepLines/>
              <w:widowControl/>
              <w:spacing w:line="240" w:lineRule="auto"/>
            </w:pPr>
            <w:r w:rsidRPr="00C11A3E">
              <w:t>Same as Quality_Coaching_Other_Stage</w:t>
            </w:r>
          </w:p>
        </w:tc>
      </w:tr>
    </w:tbl>
    <w:p w:rsidR="001132BC" w:rsidRPr="00C11A3E" w:rsidRDefault="001132BC" w:rsidP="001132BC">
      <w:pPr>
        <w:widowControl/>
        <w:spacing w:line="240" w:lineRule="auto"/>
      </w:pPr>
    </w:p>
    <w:p w:rsidR="001132BC" w:rsidRPr="00C11A3E" w:rsidRDefault="001132BC" w:rsidP="001132BC">
      <w:pPr>
        <w:widowControl/>
        <w:spacing w:line="240" w:lineRule="auto"/>
      </w:pPr>
    </w:p>
    <w:p w:rsidR="001132BC" w:rsidRPr="00C11A3E" w:rsidRDefault="001132BC" w:rsidP="001132BC">
      <w:pPr>
        <w:pStyle w:val="Heading3"/>
        <w:rPr>
          <w:rFonts w:ascii="Times New Roman" w:hAnsi="Times New Roman"/>
        </w:rPr>
      </w:pPr>
      <w:bookmarkStart w:id="948" w:name="_EC._Quality_Other_FileList"/>
      <w:bookmarkStart w:id="949" w:name="_Toc493675127"/>
      <w:bookmarkStart w:id="950" w:name="_Toc495488442"/>
      <w:bookmarkEnd w:id="948"/>
      <w:r w:rsidRPr="00C11A3E">
        <w:rPr>
          <w:rFonts w:ascii="Times New Roman" w:hAnsi="Times New Roman"/>
        </w:rPr>
        <w:t>EC. Quality_Other_FileList</w:t>
      </w:r>
      <w:bookmarkEnd w:id="949"/>
      <w:bookmarkEnd w:id="950"/>
    </w:p>
    <w:p w:rsidR="001132BC" w:rsidRPr="00C11A3E" w:rsidRDefault="001132BC" w:rsidP="001132BC">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3"/>
        <w:gridCol w:w="1622"/>
        <w:gridCol w:w="1350"/>
        <w:gridCol w:w="900"/>
        <w:gridCol w:w="3780"/>
      </w:tblGrid>
      <w:tr w:rsidR="0053105F" w:rsidRPr="00C11A3E" w:rsidTr="00120841">
        <w:trPr>
          <w:trHeight w:val="710"/>
        </w:trPr>
        <w:tc>
          <w:tcPr>
            <w:tcW w:w="215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2"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File_SeqNum</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r w:rsidRPr="00C11A3E">
              <w:t xml:space="preserve"> IDENTITY(1,1)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Auto incremented Identifier for record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File_Name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nvarchar(260)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File Name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File_LoadDate</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Date of Load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Count_Staged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staged</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Count_Loaded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Total number of records loaded into Coaching-Log table</w:t>
            </w:r>
          </w:p>
        </w:tc>
      </w:tr>
      <w:tr w:rsidR="000F4998" w:rsidRPr="00C11A3E" w:rsidTr="00120841">
        <w:trPr>
          <w:trHeight w:val="259"/>
        </w:trPr>
        <w:tc>
          <w:tcPr>
            <w:tcW w:w="2153" w:type="dxa"/>
            <w:tcBorders>
              <w:top w:val="single" w:sz="4" w:space="0" w:color="auto"/>
              <w:left w:val="single" w:sz="4" w:space="0" w:color="auto"/>
              <w:bottom w:val="single" w:sz="4" w:space="0" w:color="auto"/>
              <w:right w:val="single" w:sz="4" w:space="0" w:color="auto"/>
            </w:tcBorders>
            <w:shd w:val="clear" w:color="auto" w:fill="auto"/>
            <w:vAlign w:val="bottom"/>
          </w:tcPr>
          <w:p w:rsidR="000F4998" w:rsidRPr="00C11A3E" w:rsidRDefault="000F4998" w:rsidP="000F4998">
            <w:pPr>
              <w:rPr>
                <w:color w:val="000000"/>
              </w:rPr>
            </w:pPr>
            <w:r w:rsidRPr="00C11A3E">
              <w:rPr>
                <w:color w:val="000000"/>
              </w:rPr>
              <w:t>Count_Rejected</w:t>
            </w:r>
          </w:p>
        </w:tc>
        <w:tc>
          <w:tcPr>
            <w:tcW w:w="162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F4998" w:rsidRPr="00C11A3E" w:rsidRDefault="000F4998" w:rsidP="000F4998">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0F4998" w:rsidRPr="00C11A3E" w:rsidRDefault="000F4998" w:rsidP="000F4998">
            <w:pPr>
              <w:keepNext/>
              <w:keepLines/>
              <w:widowControl/>
              <w:spacing w:line="240" w:lineRule="auto"/>
            </w:pPr>
            <w:r w:rsidRPr="00C11A3E">
              <w:t>Number of records rejected</w:t>
            </w:r>
          </w:p>
        </w:tc>
      </w:tr>
    </w:tbl>
    <w:p w:rsidR="00857B3B" w:rsidRPr="00C11A3E" w:rsidRDefault="00857B3B" w:rsidP="00857B3B">
      <w:pPr>
        <w:widowControl/>
        <w:spacing w:line="240" w:lineRule="auto"/>
      </w:pPr>
    </w:p>
    <w:p w:rsidR="00857B3B" w:rsidRPr="00C11A3E" w:rsidRDefault="00857B3B" w:rsidP="00857B3B">
      <w:pPr>
        <w:widowControl/>
        <w:spacing w:line="240" w:lineRule="auto"/>
      </w:pPr>
    </w:p>
    <w:p w:rsidR="006D2903" w:rsidRPr="00C11A3E" w:rsidRDefault="006D2903" w:rsidP="006D2903">
      <w:pPr>
        <w:pStyle w:val="Heading3"/>
        <w:rPr>
          <w:rFonts w:ascii="Times New Roman" w:hAnsi="Times New Roman"/>
        </w:rPr>
      </w:pPr>
      <w:bookmarkStart w:id="951" w:name="_EC.Coaching_Log_Archive"/>
      <w:bookmarkStart w:id="952" w:name="_Toc493675128"/>
      <w:bookmarkStart w:id="953" w:name="_Toc495488443"/>
      <w:bookmarkEnd w:id="951"/>
      <w:r w:rsidRPr="00C11A3E">
        <w:rPr>
          <w:rFonts w:ascii="Times New Roman" w:hAnsi="Times New Roman"/>
        </w:rPr>
        <w:t>EC.Coaching_Log_Archive</w:t>
      </w:r>
      <w:bookmarkEnd w:id="952"/>
      <w:bookmarkEnd w:id="953"/>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 (Size)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ProgramName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lastRenderedPageBreak/>
              <w:t>SourceID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StatusID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SiteID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EmpLanID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nvarchar(10)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EventDate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AvokeID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NGDActivityID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UCID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VerintEvalID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nvarchar(max)</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nvarchar(4000)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isVerified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SubmittedDate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StartDate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SupReviewedAutoDate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MgrReviewManualDate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MgrNotes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isCSRAcknowledged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CSRReviewAutoDate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CSRComments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EmailSent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numReportID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strReportCode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isCoachingRequired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strReasonNotCoachable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C61131">
            <w:pPr>
              <w:rPr>
                <w:color w:val="000000"/>
              </w:rPr>
            </w:pPr>
            <w:r w:rsidRPr="00C11A3E">
              <w:rPr>
                <w:color w:val="000000"/>
              </w:rPr>
              <w:t>nvarchar(</w:t>
            </w:r>
            <w:r w:rsidR="00C61131">
              <w:rPr>
                <w:color w:val="000000"/>
              </w:rPr>
              <w:t>100</w:t>
            </w:r>
            <w:r w:rsidRPr="00C11A3E">
              <w:rPr>
                <w:color w:val="000000"/>
              </w:rPr>
              <w: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txtReasonNotCoachable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nvarchar(3000)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VerintFormname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Review_SupID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Review_MgrID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70"/>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behavior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SurveySent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lastRenderedPageBreak/>
              <w:t>NotificationDate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ReminderSent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 xml:space="preserve">ReminderDate </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ReminderCount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r w:rsidRPr="00C11A3E">
              <w:rPr>
                <w:color w:val="000000"/>
              </w:rPr>
              <w:t>DEFAULT(0)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rPr>
                <w:color w:val="000000"/>
              </w:rPr>
            </w:pPr>
            <w:r w:rsidRPr="00C11A3E">
              <w:rPr>
                <w:color w:val="000000"/>
              </w:rPr>
              <w:t>ReassignDate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ReassignedToId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6D2903">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Description of Process doing the Archive.</w:t>
            </w:r>
          </w:p>
          <w:p w:rsidR="00596577" w:rsidRPr="00C11A3E" w:rsidRDefault="00596577" w:rsidP="008E2116">
            <w:pPr>
              <w:keepNext/>
              <w:keepLines/>
              <w:widowControl/>
              <w:spacing w:line="240" w:lineRule="auto"/>
            </w:pPr>
            <w:r w:rsidRPr="00C11A3E">
              <w:t>Manual or Automated</w:t>
            </w:r>
          </w:p>
          <w:p w:rsidR="00596577" w:rsidRPr="00C11A3E" w:rsidRDefault="00596577" w:rsidP="008E2116">
            <w:pPr>
              <w:keepNext/>
              <w:keepLines/>
              <w:widowControl/>
              <w:spacing w:line="240" w:lineRule="auto"/>
            </w:pPr>
            <w:r w:rsidRPr="00C11A3E">
              <w:t>Passed as param to archiving stored procedure.</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rPr>
                <w:color w:val="000000"/>
              </w:rPr>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Date and Time of Archiving</w:t>
            </w:r>
          </w:p>
        </w:tc>
      </w:tr>
    </w:tbl>
    <w:p w:rsidR="006D2903" w:rsidRPr="00C11A3E" w:rsidRDefault="006D2903" w:rsidP="006D2903">
      <w:pPr>
        <w:widowControl/>
        <w:spacing w:line="240" w:lineRule="auto"/>
      </w:pPr>
    </w:p>
    <w:p w:rsidR="006D2903" w:rsidRPr="00C11A3E" w:rsidRDefault="006D2903" w:rsidP="006D2903">
      <w:pPr>
        <w:pStyle w:val="Heading3"/>
        <w:rPr>
          <w:rFonts w:ascii="Times New Roman" w:hAnsi="Times New Roman"/>
        </w:rPr>
      </w:pPr>
      <w:bookmarkStart w:id="954" w:name="_EC.Coaching_Log_Reason_Archive"/>
      <w:bookmarkStart w:id="955" w:name="_Toc493675129"/>
      <w:bookmarkStart w:id="956" w:name="_Toc495488444"/>
      <w:bookmarkEnd w:id="954"/>
      <w:r w:rsidRPr="00C11A3E">
        <w:rPr>
          <w:rFonts w:ascii="Times New Roman" w:hAnsi="Times New Roman"/>
        </w:rPr>
        <w:t>EC.Coaching_Log_Reason</w:t>
      </w:r>
      <w:r w:rsidR="00945ADE" w:rsidRPr="00C11A3E">
        <w:rPr>
          <w:rFonts w:ascii="Times New Roman" w:hAnsi="Times New Roman"/>
        </w:rPr>
        <w:t>_Archive</w:t>
      </w:r>
      <w:bookmarkEnd w:id="955"/>
      <w:bookmarkEnd w:id="956"/>
    </w:p>
    <w:p w:rsidR="006D2903" w:rsidRPr="00C11A3E" w:rsidRDefault="006D2903" w:rsidP="006D2903">
      <w:pPr>
        <w:keepNext/>
        <w:keepLines/>
        <w:widowControl/>
        <w:spacing w:line="240" w:lineRule="auto"/>
      </w:pP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1620"/>
        <w:gridCol w:w="1350"/>
        <w:gridCol w:w="90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3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0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6D2903"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6D2903" w:rsidRPr="00C11A3E" w:rsidRDefault="006D2903" w:rsidP="008E2116">
            <w:pPr>
              <w:rPr>
                <w:color w:val="000000"/>
              </w:rPr>
            </w:pPr>
            <w:r w:rsidRPr="00C11A3E">
              <w:rPr>
                <w:color w:val="000000"/>
              </w:rPr>
              <w:t>CoachingID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D2903" w:rsidRPr="00C11A3E" w:rsidRDefault="006D2903" w:rsidP="008E2116">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p>
        </w:tc>
        <w:tc>
          <w:tcPr>
            <w:tcW w:w="900" w:type="dxa"/>
            <w:vMerge w:val="restart"/>
            <w:tcBorders>
              <w:top w:val="single" w:sz="4" w:space="0" w:color="auto"/>
              <w:left w:val="single" w:sz="4" w:space="0" w:color="auto"/>
              <w:right w:val="single" w:sz="4" w:space="0" w:color="auto"/>
            </w:tcBorders>
            <w:shd w:val="clear" w:color="auto" w:fill="auto"/>
            <w:vAlign w:val="center"/>
          </w:tcPr>
          <w:p w:rsidR="006D2903" w:rsidRPr="00C11A3E" w:rsidRDefault="006D2903" w:rsidP="008E2116">
            <w:pPr>
              <w:keepNext/>
              <w:keepLines/>
              <w:widowControl/>
              <w:spacing w:line="240" w:lineRule="auto"/>
            </w:pPr>
            <w:r w:rsidRPr="00C11A3E">
              <w:t>x</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6D2903" w:rsidRPr="00C11A3E" w:rsidRDefault="00596577" w:rsidP="008E2116">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SubCoachingReasonID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bigint</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vMerge/>
            <w:tcBorders>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C6113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Value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nvarchar(30)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tcPr>
          <w:p w:rsidR="00596577" w:rsidRPr="00C11A3E" w:rsidRDefault="00596577" w:rsidP="00596577">
            <w:pPr>
              <w:keepNext/>
              <w:keepLines/>
              <w:widowControl/>
              <w:spacing w:line="240" w:lineRule="auto"/>
            </w:pPr>
            <w:r w:rsidRPr="00C11A3E">
              <w:t>Same as Coaching_Log_Reason</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ArchivedBy</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nvarchar(50)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Description of Process doing the Archive.</w:t>
            </w:r>
          </w:p>
          <w:p w:rsidR="00596577" w:rsidRPr="00C11A3E" w:rsidRDefault="00596577" w:rsidP="00596577">
            <w:pPr>
              <w:keepNext/>
              <w:keepLines/>
              <w:widowControl/>
              <w:spacing w:line="240" w:lineRule="auto"/>
            </w:pPr>
            <w:r w:rsidRPr="00C11A3E">
              <w:t>Manual or Automated</w:t>
            </w:r>
          </w:p>
          <w:p w:rsidR="00596577" w:rsidRPr="00C11A3E" w:rsidRDefault="00596577" w:rsidP="00596577">
            <w:pPr>
              <w:keepNext/>
              <w:keepLines/>
              <w:widowControl/>
              <w:spacing w:line="240" w:lineRule="auto"/>
            </w:pPr>
            <w:r w:rsidRPr="00C11A3E">
              <w:t>Passed as param to archiving stored procedure.</w:t>
            </w:r>
          </w:p>
        </w:tc>
      </w:tr>
      <w:tr w:rsidR="00596577"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bottom"/>
          </w:tcPr>
          <w:p w:rsidR="00596577" w:rsidRPr="00C11A3E" w:rsidRDefault="00596577" w:rsidP="00596577">
            <w:pPr>
              <w:rPr>
                <w:color w:val="000000"/>
              </w:rPr>
            </w:pPr>
            <w:r w:rsidRPr="00C11A3E">
              <w:rPr>
                <w:color w:val="000000"/>
              </w:rPr>
              <w:t>ArchivedDate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596577" w:rsidRPr="00C11A3E" w:rsidRDefault="00596577" w:rsidP="00596577">
            <w:pPr>
              <w:rPr>
                <w:color w:val="000000"/>
              </w:rPr>
            </w:pPr>
            <w:r w:rsidRPr="00C11A3E">
              <w:rPr>
                <w:color w:val="000000"/>
              </w:rPr>
              <w:t>datetime</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596577" w:rsidRPr="00C11A3E" w:rsidRDefault="00596577" w:rsidP="00596577">
            <w:pPr>
              <w:keepNext/>
              <w:keepLines/>
              <w:widowControl/>
              <w:spacing w:line="240" w:lineRule="auto"/>
            </w:pPr>
            <w:r w:rsidRPr="00C11A3E">
              <w:t>Date and Time of Archiving</w:t>
            </w:r>
          </w:p>
        </w:tc>
      </w:tr>
    </w:tbl>
    <w:p w:rsidR="00857B3B" w:rsidRPr="00C11A3E" w:rsidRDefault="00857B3B" w:rsidP="00E5799B">
      <w:pPr>
        <w:keepNext/>
        <w:keepLines/>
        <w:widowControl/>
        <w:spacing w:line="240" w:lineRule="auto"/>
      </w:pPr>
    </w:p>
    <w:p w:rsidR="008D536E" w:rsidRPr="00C11A3E" w:rsidRDefault="008D536E" w:rsidP="00E5799B">
      <w:pPr>
        <w:keepNext/>
        <w:keepLines/>
        <w:widowControl/>
        <w:spacing w:line="240" w:lineRule="auto"/>
      </w:pPr>
    </w:p>
    <w:p w:rsidR="008D536E" w:rsidRPr="00C11A3E" w:rsidRDefault="008D536E" w:rsidP="00BF7B47">
      <w:pPr>
        <w:pStyle w:val="Heading3"/>
        <w:rPr>
          <w:rFonts w:ascii="Times New Roman" w:hAnsi="Times New Roman"/>
        </w:rPr>
      </w:pPr>
      <w:bookmarkStart w:id="957" w:name="_EC._NPN_Description"/>
      <w:bookmarkStart w:id="958" w:name="_Toc493675130"/>
      <w:bookmarkStart w:id="959" w:name="_Toc495488445"/>
      <w:bookmarkEnd w:id="957"/>
      <w:r w:rsidRPr="00C11A3E">
        <w:rPr>
          <w:rFonts w:ascii="Times New Roman" w:hAnsi="Times New Roman"/>
        </w:rPr>
        <w:t>EC.</w:t>
      </w:r>
      <w:r w:rsidR="00BF7B47" w:rsidRPr="00C11A3E">
        <w:rPr>
          <w:rFonts w:ascii="Times New Roman" w:hAnsi="Times New Roman"/>
        </w:rPr>
        <w:t xml:space="preserve"> NPN_Description</w:t>
      </w:r>
      <w:bookmarkEnd w:id="958"/>
      <w:bookmarkEnd w:id="959"/>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3"/>
        <w:gridCol w:w="1620"/>
        <w:gridCol w:w="1405"/>
        <w:gridCol w:w="1150"/>
        <w:gridCol w:w="3527"/>
      </w:tblGrid>
      <w:tr w:rsidR="0053105F" w:rsidRPr="00C11A3E" w:rsidTr="00481AB8">
        <w:trPr>
          <w:trHeight w:val="710"/>
        </w:trPr>
        <w:tc>
          <w:tcPr>
            <w:tcW w:w="2103"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40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115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527"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NPNCode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nvarchar(20)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top w:val="single" w:sz="4" w:space="0" w:color="auto"/>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NPN Codes provided by program</w:t>
            </w:r>
          </w:p>
          <w:p w:rsidR="00E76E1D" w:rsidRPr="00C11A3E" w:rsidRDefault="00E76E1D" w:rsidP="00E76E1D">
            <w:pPr>
              <w:keepNext/>
              <w:keepLines/>
              <w:widowControl/>
              <w:spacing w:line="240" w:lineRule="auto"/>
            </w:pPr>
            <w:r w:rsidRPr="00C11A3E">
              <w:t>#NPNFFM1</w:t>
            </w:r>
          </w:p>
          <w:p w:rsidR="00E76E1D" w:rsidRPr="00C11A3E" w:rsidRDefault="00E76E1D" w:rsidP="00E76E1D">
            <w:pPr>
              <w:keepNext/>
              <w:keepLines/>
              <w:widowControl/>
              <w:spacing w:line="240" w:lineRule="auto"/>
            </w:pPr>
            <w:r w:rsidRPr="00C11A3E">
              <w:t>#NPNFFM2</w:t>
            </w:r>
          </w:p>
          <w:p w:rsidR="00E76E1D" w:rsidRPr="00C11A3E" w:rsidRDefault="00E76E1D" w:rsidP="00E76E1D">
            <w:pPr>
              <w:keepNext/>
              <w:keepLines/>
              <w:widowControl/>
              <w:spacing w:line="240" w:lineRule="auto"/>
            </w:pPr>
            <w:r w:rsidRPr="00C11A3E">
              <w:t>#NPNFFM3</w:t>
            </w:r>
          </w:p>
          <w:p w:rsidR="00E76E1D" w:rsidRPr="00C11A3E" w:rsidRDefault="00E76E1D" w:rsidP="00E76E1D">
            <w:pPr>
              <w:keepNext/>
              <w:keepLines/>
              <w:widowControl/>
              <w:spacing w:line="240" w:lineRule="auto"/>
            </w:pPr>
            <w:r w:rsidRPr="00C11A3E">
              <w:t>#NPNFFM4</w:t>
            </w:r>
          </w:p>
          <w:p w:rsidR="00E76E1D" w:rsidRPr="00C11A3E" w:rsidRDefault="00E76E1D" w:rsidP="00E76E1D">
            <w:pPr>
              <w:keepNext/>
              <w:keepLines/>
              <w:widowControl/>
              <w:spacing w:line="240" w:lineRule="auto"/>
            </w:pPr>
            <w:r w:rsidRPr="00C11A3E">
              <w:t>#NPNFFM5</w:t>
            </w:r>
          </w:p>
        </w:tc>
      </w:tr>
      <w:tr w:rsidR="00BF7B47" w:rsidRPr="00C11A3E" w:rsidTr="00481AB8">
        <w:trPr>
          <w:trHeight w:val="259"/>
        </w:trPr>
        <w:tc>
          <w:tcPr>
            <w:tcW w:w="2103" w:type="dxa"/>
            <w:tcBorders>
              <w:top w:val="single" w:sz="4" w:space="0" w:color="auto"/>
              <w:left w:val="single" w:sz="4" w:space="0" w:color="auto"/>
              <w:bottom w:val="single" w:sz="4" w:space="0" w:color="auto"/>
              <w:right w:val="single" w:sz="4" w:space="0" w:color="auto"/>
            </w:tcBorders>
            <w:shd w:val="clear" w:color="auto" w:fill="auto"/>
          </w:tcPr>
          <w:p w:rsidR="00BF7B47" w:rsidRPr="00C11A3E" w:rsidRDefault="00BF7B47" w:rsidP="00BF7B47">
            <w:pPr>
              <w:rPr>
                <w:color w:val="000000"/>
              </w:rPr>
            </w:pPr>
            <w:r w:rsidRPr="00C11A3E">
              <w:rPr>
                <w:color w:val="000000"/>
              </w:rPr>
              <w:t>NPNDescription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F7B47" w:rsidRPr="00C11A3E" w:rsidRDefault="00BF7B47" w:rsidP="00BF7B47">
            <w:pPr>
              <w:rPr>
                <w:color w:val="000000"/>
              </w:rPr>
            </w:pPr>
            <w:r w:rsidRPr="00C11A3E">
              <w:rPr>
                <w:color w:val="000000"/>
              </w:rPr>
              <w:t>nvarchar(4000)</w:t>
            </w:r>
          </w:p>
        </w:tc>
        <w:tc>
          <w:tcPr>
            <w:tcW w:w="1405"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BF7B47" w:rsidP="00BF7B47">
            <w:pPr>
              <w:keepNext/>
              <w:keepLines/>
              <w:widowControl/>
              <w:spacing w:line="240" w:lineRule="auto"/>
            </w:pPr>
          </w:p>
        </w:tc>
        <w:tc>
          <w:tcPr>
            <w:tcW w:w="1150" w:type="dxa"/>
            <w:tcBorders>
              <w:left w:val="single" w:sz="4" w:space="0" w:color="auto"/>
              <w:right w:val="single" w:sz="4" w:space="0" w:color="auto"/>
            </w:tcBorders>
            <w:shd w:val="clear" w:color="auto" w:fill="auto"/>
            <w:vAlign w:val="center"/>
          </w:tcPr>
          <w:p w:rsidR="00BF7B47" w:rsidRPr="00C11A3E" w:rsidRDefault="00E76E1D" w:rsidP="00E76E1D">
            <w:pPr>
              <w:keepNext/>
              <w:keepLines/>
              <w:widowControl/>
              <w:spacing w:line="240" w:lineRule="auto"/>
              <w:jc w:val="center"/>
            </w:pPr>
            <w:r w:rsidRPr="00C11A3E">
              <w:t>N</w:t>
            </w:r>
          </w:p>
        </w:tc>
        <w:tc>
          <w:tcPr>
            <w:tcW w:w="3527" w:type="dxa"/>
            <w:tcBorders>
              <w:top w:val="single" w:sz="4" w:space="0" w:color="auto"/>
              <w:left w:val="single" w:sz="4" w:space="0" w:color="auto"/>
              <w:bottom w:val="single" w:sz="4" w:space="0" w:color="auto"/>
              <w:right w:val="single" w:sz="4" w:space="0" w:color="auto"/>
            </w:tcBorders>
            <w:shd w:val="clear" w:color="auto" w:fill="auto"/>
            <w:vAlign w:val="center"/>
          </w:tcPr>
          <w:p w:rsidR="00BF7B47" w:rsidRPr="00C11A3E" w:rsidRDefault="00E76E1D" w:rsidP="00BF7B47">
            <w:pPr>
              <w:keepNext/>
              <w:keepLines/>
              <w:widowControl/>
              <w:spacing w:line="240" w:lineRule="auto"/>
            </w:pPr>
            <w:r w:rsidRPr="00C11A3E">
              <w:t xml:space="preserve">The Description text corresponding to each of the </w:t>
            </w:r>
            <w:r w:rsidR="00461DD0" w:rsidRPr="00C11A3E">
              <w:t xml:space="preserve">codes that is populated into the Coaching Log </w:t>
            </w:r>
          </w:p>
        </w:tc>
      </w:tr>
    </w:tbl>
    <w:p w:rsidR="008D536E" w:rsidRPr="00C11A3E" w:rsidRDefault="008D536E" w:rsidP="00E5799B">
      <w:pPr>
        <w:keepNext/>
        <w:keepLines/>
        <w:widowControl/>
        <w:spacing w:line="240" w:lineRule="auto"/>
      </w:pPr>
    </w:p>
    <w:p w:rsidR="00851291" w:rsidRPr="00C11A3E" w:rsidRDefault="00851291" w:rsidP="00851291">
      <w:pPr>
        <w:pStyle w:val="Heading3"/>
        <w:rPr>
          <w:rFonts w:ascii="Times New Roman" w:hAnsi="Times New Roman"/>
        </w:rPr>
      </w:pPr>
      <w:bookmarkStart w:id="960" w:name="_EC.AT_Role_Module_Link"/>
      <w:bookmarkStart w:id="961" w:name="_Toc493675131"/>
      <w:bookmarkStart w:id="962" w:name="_Toc495488446"/>
      <w:bookmarkEnd w:id="960"/>
      <w:r w:rsidRPr="00C11A3E">
        <w:rPr>
          <w:rFonts w:ascii="Times New Roman" w:hAnsi="Times New Roman"/>
        </w:rPr>
        <w:t>EC.AT_Role_Module_Link</w:t>
      </w:r>
      <w:bookmarkEnd w:id="961"/>
      <w:bookmarkEnd w:id="962"/>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260"/>
        <w:gridCol w:w="990"/>
        <w:gridCol w:w="3780"/>
      </w:tblGrid>
      <w:tr w:rsidR="0053105F" w:rsidRPr="00C11A3E" w:rsidTr="00120841">
        <w:trPr>
          <w:trHeight w:val="710"/>
        </w:trPr>
        <w:tc>
          <w:tcPr>
            <w:tcW w:w="2155"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Column Name</w:t>
            </w:r>
          </w:p>
        </w:tc>
        <w:tc>
          <w:tcPr>
            <w:tcW w:w="1620" w:type="dxa"/>
            <w:shd w:val="clear" w:color="auto" w:fill="E6E6E6"/>
            <w:noWrap/>
            <w:vAlign w:val="center"/>
          </w:tcPr>
          <w:p w:rsidR="0053105F" w:rsidRPr="00C11A3E" w:rsidRDefault="0053105F" w:rsidP="0053105F">
            <w:pPr>
              <w:keepNext/>
              <w:keepLines/>
              <w:widowControl/>
              <w:spacing w:line="240" w:lineRule="auto"/>
              <w:jc w:val="center"/>
              <w:rPr>
                <w:b/>
              </w:rPr>
            </w:pPr>
            <w:r w:rsidRPr="00C11A3E">
              <w:rPr>
                <w:b/>
              </w:rPr>
              <w:t>Datatype</w:t>
            </w:r>
          </w:p>
        </w:tc>
        <w:tc>
          <w:tcPr>
            <w:tcW w:w="126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Key</w:t>
            </w:r>
          </w:p>
        </w:tc>
        <w:tc>
          <w:tcPr>
            <w:tcW w:w="99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Allow NULL?</w:t>
            </w:r>
          </w:p>
        </w:tc>
        <w:tc>
          <w:tcPr>
            <w:tcW w:w="3780" w:type="dxa"/>
            <w:shd w:val="clear" w:color="auto" w:fill="E6E6E6"/>
            <w:vAlign w:val="center"/>
          </w:tcPr>
          <w:p w:rsidR="0053105F" w:rsidRPr="00C11A3E" w:rsidRDefault="0053105F" w:rsidP="0053105F">
            <w:pPr>
              <w:keepNext/>
              <w:keepLines/>
              <w:widowControl/>
              <w:spacing w:line="240" w:lineRule="auto"/>
              <w:jc w:val="center"/>
              <w:rPr>
                <w:b/>
              </w:rPr>
            </w:pPr>
            <w:r w:rsidRPr="00C11A3E">
              <w:rPr>
                <w:b/>
              </w:rPr>
              <w:t>Description</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t>RoleId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5C42BB">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top w:val="single" w:sz="4" w:space="0" w:color="auto"/>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Role Identifiers</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tcPr>
          <w:p w:rsidR="00851291" w:rsidRPr="00C11A3E" w:rsidRDefault="00851291" w:rsidP="005C42BB">
            <w:pPr>
              <w:rPr>
                <w:color w:val="000000"/>
              </w:rPr>
            </w:pPr>
            <w:r w:rsidRPr="00C11A3E">
              <w:rPr>
                <w:color w:val="000000"/>
              </w:rPr>
              <w:lastRenderedPageBreak/>
              <w:t>ModuleId</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51291" w:rsidRPr="00C11A3E" w:rsidRDefault="00851291" w:rsidP="00851291">
            <w:pPr>
              <w:rPr>
                <w:color w:val="000000"/>
              </w:rPr>
            </w:pPr>
            <w:r w:rsidRPr="00C11A3E">
              <w:rPr>
                <w:color w:val="000000"/>
              </w:rPr>
              <w:t>int</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PK,FK</w:t>
            </w:r>
          </w:p>
        </w:tc>
        <w:tc>
          <w:tcPr>
            <w:tcW w:w="990" w:type="dxa"/>
            <w:tcBorders>
              <w:left w:val="single" w:sz="4" w:space="0" w:color="auto"/>
              <w:right w:val="single" w:sz="4" w:space="0" w:color="auto"/>
            </w:tcBorders>
            <w:shd w:val="clear" w:color="auto" w:fill="auto"/>
            <w:vAlign w:val="center"/>
          </w:tcPr>
          <w:p w:rsidR="00851291" w:rsidRPr="00C11A3E" w:rsidRDefault="00DF0C77" w:rsidP="00DF0C77">
            <w:pPr>
              <w:keepNext/>
              <w:keepLines/>
              <w:widowControl/>
              <w:spacing w:line="240" w:lineRule="auto"/>
              <w:jc w:val="center"/>
            </w:pPr>
            <w:r w:rsidRPr="00C11A3E">
              <w:t>N</w:t>
            </w: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DF0C77" w:rsidP="005C42BB">
            <w:pPr>
              <w:keepNext/>
              <w:keepLines/>
              <w:widowControl/>
              <w:spacing w:line="240" w:lineRule="auto"/>
            </w:pPr>
            <w:r w:rsidRPr="00C11A3E">
              <w:t xml:space="preserve">Module associated with each Role. </w:t>
            </w:r>
          </w:p>
          <w:p w:rsidR="00DF0C77" w:rsidRPr="00C11A3E" w:rsidRDefault="00DF0C77" w:rsidP="005C42BB">
            <w:pPr>
              <w:keepNext/>
              <w:keepLines/>
              <w:widowControl/>
              <w:spacing w:line="240" w:lineRule="auto"/>
            </w:pPr>
            <w:r w:rsidRPr="00C11A3E">
              <w:t>There is a row for each Module that can be managed by a specific role.</w:t>
            </w: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r w:rsidR="00851291" w:rsidRPr="00C11A3E" w:rsidTr="00120841">
        <w:trPr>
          <w:trHeight w:val="259"/>
        </w:trPr>
        <w:tc>
          <w:tcPr>
            <w:tcW w:w="2155"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1291" w:rsidRPr="00C11A3E" w:rsidRDefault="00851291" w:rsidP="005C42BB">
            <w:pPr>
              <w:keepNext/>
              <w:keepLines/>
              <w:widowControl/>
              <w:spacing w:line="240" w:lineRule="auto"/>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c>
          <w:tcPr>
            <w:tcW w:w="3780" w:type="dxa"/>
            <w:tcBorders>
              <w:top w:val="single" w:sz="4" w:space="0" w:color="auto"/>
              <w:left w:val="single" w:sz="4" w:space="0" w:color="auto"/>
              <w:bottom w:val="single" w:sz="4" w:space="0" w:color="auto"/>
              <w:right w:val="single" w:sz="4" w:space="0" w:color="auto"/>
            </w:tcBorders>
            <w:shd w:val="clear" w:color="auto" w:fill="auto"/>
            <w:vAlign w:val="center"/>
          </w:tcPr>
          <w:p w:rsidR="00851291" w:rsidRPr="00C11A3E" w:rsidRDefault="00851291" w:rsidP="005C42BB">
            <w:pPr>
              <w:keepNext/>
              <w:keepLines/>
              <w:widowControl/>
              <w:spacing w:line="240" w:lineRule="auto"/>
            </w:pPr>
          </w:p>
        </w:tc>
      </w:tr>
    </w:tbl>
    <w:p w:rsidR="00851291" w:rsidRPr="00C11A3E" w:rsidRDefault="00851291" w:rsidP="00E5799B">
      <w:pPr>
        <w:keepNext/>
        <w:keepLines/>
        <w:widowControl/>
        <w:spacing w:line="240" w:lineRule="auto"/>
      </w:pPr>
    </w:p>
    <w:p w:rsidR="00B03F56" w:rsidRPr="00C11A3E" w:rsidRDefault="007E0267" w:rsidP="004D572E">
      <w:pPr>
        <w:keepNext/>
        <w:widowControl/>
        <w:numPr>
          <w:ilvl w:val="1"/>
          <w:numId w:val="2"/>
        </w:numPr>
        <w:tabs>
          <w:tab w:val="num" w:pos="1260"/>
        </w:tabs>
        <w:spacing w:before="240" w:after="60" w:line="240" w:lineRule="auto"/>
        <w:outlineLvl w:val="2"/>
        <w:rPr>
          <w:b/>
          <w:bCs/>
        </w:rPr>
      </w:pPr>
      <w:bookmarkStart w:id="963" w:name="_Toc493675132"/>
      <w:bookmarkStart w:id="964" w:name="_Toc495488447"/>
      <w:r w:rsidRPr="00C11A3E">
        <w:rPr>
          <w:b/>
          <w:bCs/>
        </w:rPr>
        <w:t>e</w:t>
      </w:r>
      <w:r w:rsidR="00B03F56" w:rsidRPr="00C11A3E">
        <w:rPr>
          <w:b/>
          <w:bCs/>
        </w:rPr>
        <w:t>Coaching Procedures</w:t>
      </w:r>
      <w:bookmarkEnd w:id="963"/>
      <w:bookmarkEnd w:id="964"/>
    </w:p>
    <w:tbl>
      <w:tblPr>
        <w:tblW w:w="809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890"/>
        <w:gridCol w:w="7200"/>
      </w:tblGrid>
      <w:tr w:rsidR="00D9463A" w:rsidRPr="00630FA8" w:rsidTr="0095416C">
        <w:trPr>
          <w:trHeight w:val="396"/>
          <w:tblHeader/>
        </w:trPr>
        <w:tc>
          <w:tcPr>
            <w:tcW w:w="890" w:type="dxa"/>
            <w:shd w:val="clear" w:color="auto" w:fill="E6E6E6"/>
          </w:tcPr>
          <w:p w:rsidR="00D9463A" w:rsidRPr="00630FA8" w:rsidRDefault="00D9463A" w:rsidP="009301E3">
            <w:pPr>
              <w:keepNext/>
              <w:keepLines/>
              <w:widowControl/>
              <w:spacing w:line="240" w:lineRule="auto"/>
              <w:rPr>
                <w:b/>
                <w:bCs/>
                <w:sz w:val="22"/>
                <w:szCs w:val="22"/>
              </w:rPr>
            </w:pPr>
          </w:p>
        </w:tc>
        <w:tc>
          <w:tcPr>
            <w:tcW w:w="7200" w:type="dxa"/>
            <w:shd w:val="clear" w:color="auto" w:fill="E6E6E6"/>
            <w:noWrap/>
            <w:vAlign w:val="center"/>
          </w:tcPr>
          <w:p w:rsidR="00D9463A" w:rsidRPr="00630FA8" w:rsidRDefault="00D9463A" w:rsidP="009301E3">
            <w:pPr>
              <w:keepNext/>
              <w:keepLines/>
              <w:widowControl/>
              <w:spacing w:line="240" w:lineRule="auto"/>
              <w:rPr>
                <w:b/>
                <w:bCs/>
                <w:sz w:val="22"/>
                <w:szCs w:val="22"/>
              </w:rPr>
            </w:pPr>
            <w:r w:rsidRPr="00630FA8">
              <w:rPr>
                <w:b/>
                <w:bCs/>
                <w:sz w:val="22"/>
                <w:szCs w:val="22"/>
              </w:rPr>
              <w:t>Procedure Name</w:t>
            </w:r>
          </w:p>
          <w:p w:rsidR="00D9463A" w:rsidRPr="00630FA8" w:rsidRDefault="00D9463A" w:rsidP="009301E3">
            <w:pPr>
              <w:keepNext/>
              <w:keepLines/>
              <w:widowControl/>
              <w:spacing w:line="240" w:lineRule="auto"/>
              <w:jc w:val="center"/>
              <w:rPr>
                <w:b/>
              </w:rPr>
            </w:pP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sp_Check_AgentRole</w:t>
            </w:r>
          </w:p>
        </w:tc>
      </w:tr>
      <w:tr w:rsidR="00D9463A" w:rsidRPr="00630FA8" w:rsidTr="0095416C">
        <w:trPr>
          <w:trHeight w:val="279"/>
        </w:trPr>
        <w:tc>
          <w:tcPr>
            <w:tcW w:w="890" w:type="dxa"/>
          </w:tcPr>
          <w:p w:rsidR="00D9463A" w:rsidRPr="00630FA8" w:rsidRDefault="00D9463A" w:rsidP="0095416C">
            <w:pPr>
              <w:pStyle w:val="ListParagraph"/>
              <w:keepNext/>
              <w:keepLines/>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sp_Dim_Date_Add_Date_Range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sp_Dim_Date_Add_Unknown_Row</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575E9B">
            <w:pPr>
              <w:rPr>
                <w:color w:val="000000"/>
                <w:sz w:val="22"/>
                <w:szCs w:val="22"/>
              </w:rPr>
            </w:pPr>
            <w:r w:rsidRPr="00630FA8">
              <w:rPr>
                <w:color w:val="000000"/>
                <w:sz w:val="22"/>
                <w:szCs w:val="22"/>
              </w:rPr>
              <w:t>sp_InsertInto_Coaching_Log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pPr>
              <w:rPr>
                <w:color w:val="000000"/>
                <w:sz w:val="22"/>
                <w:szCs w:val="22"/>
              </w:rPr>
            </w:pPr>
            <w:r w:rsidRPr="00630FA8">
              <w:rPr>
                <w:color w:val="000000"/>
                <w:sz w:val="22"/>
                <w:szCs w:val="22"/>
              </w:rPr>
              <w:t>sp_InsertInto_Coaching_Log_Outlier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sp_InsertInto_Coaching_Log_Quality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sp_InsertInto_Outlier_Rejected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sp_Populate_Employee_Hierarchy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sp_SelectCoaching4Contact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sp_SelectCSRsbyLocation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sp_SelectFrom_Coaching_Log_HistoricalSUP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sp_SelectFrom_Coaching_Log_MGRPending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sp_SelectFrom_Coaching_Log_MyCompSubmitted_DashboardStaff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sp_SelectFrom_Coaching_Log_MyPenSubmitted_DashboardStaff</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sp_SelectFrom_Coaching_Log_MySubmitted_DashboardSUP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sp_SelectFrom_Coaching_Log_SUPCSRPending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sp_SelectFrom_Coaching_Log_SUPPending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DF3C05">
            <w:pPr>
              <w:rPr>
                <w:color w:val="000000"/>
                <w:sz w:val="22"/>
                <w:szCs w:val="22"/>
              </w:rPr>
            </w:pPr>
            <w:r w:rsidRPr="00630FA8">
              <w:rPr>
                <w:color w:val="000000"/>
                <w:sz w:val="22"/>
                <w:szCs w:val="22"/>
              </w:rPr>
              <w:t>sp_SelectFrom_Coaching_LogMgrDistinctCSRSubmitted</w:t>
            </w:r>
          </w:p>
          <w:p w:rsidR="00D9463A" w:rsidRPr="00630FA8" w:rsidRDefault="00D9463A" w:rsidP="00DF3C05">
            <w:pPr>
              <w:rPr>
                <w:color w:val="000000"/>
                <w:sz w:val="22"/>
                <w:szCs w:val="22"/>
              </w:rPr>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sp_SelectFrom_Coaching_LogMgrDistinctSUPTeamCompleted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sp_SelectFrom_Coaching_LogStaffDistinctCompletedCSRSubmitted</w:t>
            </w:r>
          </w:p>
        </w:tc>
      </w:tr>
      <w:tr w:rsidR="00D9463A" w:rsidRPr="00630FA8" w:rsidTr="0095416C">
        <w:trPr>
          <w:trHeight w:val="25"/>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sp_SelectFrom_Coaching_LogStaffDistinctCompletedSUPSubmitted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sp_SelectFrom_Coaching_LogStaffDistinctPendingCSRSubmitted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sp_SelectFrom_Coaching_LogStaffDistinctPendingMGRSubmitted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sp_SelectFrom_Coaching_LogStaffDistinctPendingSUPSubmitted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sp_SelectFrom_Coaching_LogSupDistinctCSRTeamCompleted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sp_SelectFrom_Coaching_LogSupDistinctMGRTeamCompleted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sp_SelectFrom_Coaching_LogSupDistinctSUP</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sp_SelectRecordStatus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sp_Update_CSR_Hierarchy</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sp_Update_Employee_Hierarchy_Stage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sp_Update_EmployeeID_To_LanID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sp_Update_Migrated_User_Logs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sp_Update1Review_Coaching_Log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sp_Update2Review_Coaching_Log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sp_Update3Review_Coaching_Log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sp_Update4Review_Coaching_Log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sp_Update5Review_Coaching_Log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sp_Update6Review_Coaching_Log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sp_Update7Review_Coaching_Log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sp_UpdateFeedMailSent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sp_Whoami</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sp_Whoisthis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sp_DeleteFromHistoricalDashboardACL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sp_InactivateCoachingLogsForTerms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sp_InsertInto_Historical_Dashboard_ACL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sp_SelectFrom_Historical_Dashboard_ACL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 xml:space="preserve">sp_Update_Coaching_Log_Quality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sp_UpdateHistorical_Dashboard_ACL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rPr>
                <w:color w:val="000000"/>
                <w:sz w:val="22"/>
                <w:szCs w:val="22"/>
              </w:rPr>
            </w:pPr>
            <w:r w:rsidRPr="00630FA8">
              <w:t>sp_Update_Quality_Fact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rPr>
                <w:color w:val="000000"/>
                <w:sz w:val="22"/>
                <w:szCs w:val="22"/>
              </w:rPr>
              <w:t>sp_Check_AppRole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sp_SelectEmployeesByModule</w:t>
            </w:r>
          </w:p>
          <w:p w:rsidR="00D9463A" w:rsidRPr="00630FA8" w:rsidRDefault="00D9463A" w:rsidP="00F45E2D">
            <w:pPr>
              <w:widowControl/>
              <w:spacing w:line="240" w:lineRule="auto"/>
            </w:pP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sp_Select_Modules_By_Job_Code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sp_Display_Sites_For_Module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sp_Select_Source_By_Module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sp_Select_Programs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sp_Select_CoachingReasons_By_Module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sp_Select_CallID_By_Module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sp_Select_SubCoachingReasons_By_Reason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sp_Select_Email_Attributes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sp_SelectReviewFrom_Coaching_Log_Reasons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rPr>
                <w:color w:val="000000"/>
                <w:sz w:val="22"/>
                <w:szCs w:val="22"/>
              </w:rPr>
            </w:pPr>
            <w:r w:rsidRPr="00630FA8">
              <w:rPr>
                <w:color w:val="000000"/>
                <w:sz w:val="22"/>
                <w:szCs w:val="22"/>
              </w:rPr>
              <w:t>sp_Select_Values_By_Reason</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sp_SelectReviewFrom_Warning_Log_Reasons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sp_SelectFrom_Warning_Log_MGRCSRCompleted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sp_SelectFrom_Warning_Log_SUPCSRCompleted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sp_InactivateExpiredWarningLogs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 sp_Update_ETS_Coaching_Stage</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sp_InsertInto_Coaching_Log_ETS</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sp_Update_ETS_Fact</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sp_InsertInto_ETS_Rejected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sp_SelectFrom_Coaching_LogDistinctSubmitterCompleted2</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sp_Select_Sites_For_Dashboard </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sp_Select_Sources_For_Dashboard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sp_Select_Statuses_For_Dashboard</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D9463A" w:rsidP="00F45E2D">
            <w:pPr>
              <w:widowControl/>
              <w:spacing w:line="240" w:lineRule="auto"/>
            </w:pPr>
            <w:r w:rsidRPr="00630FA8">
              <w:t xml:space="preserve">sp_Select_Values_For_Dashboard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sp_Select_Behaviors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sp_SelectFrom_Coaching_Log_Historical_Export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sp_SelectReviewFrom_Coaching_Log_Reasons_Combined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sp_SelectFrom_Coaching_Log_HistoricalSUP_Count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sp_SelectFrom_Coaching_LogDistinctCSRCompleted_Site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sp_SelectFrom_Coaching_LogDistinctSUPCompleted_Site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sp_SelectFrom_Coaching_LogDistinctMGRCompleted_All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sp_SelectFrom_Coaching_LogDistinctMGRCompleted_Site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sp_SelectReviewFrom_Coaching_Log_For_Delete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sp_InsertInto_Survey_Response_Header_Resend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sp_Update_Survey_Response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sp_SelectSurvey4Contact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sp_UpdateSurveyMailSent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sp_Select_Questions_For_Survey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sp_Select_Responses_For_Survey</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sp_Select_Responses_By_Question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sp_Select_SurveyDetails_By_SurveyID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sp_SelectCoaching4Reminder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sp_UpdateReminderMailSent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sp_SelectSurvey4Reminder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sp_InsertInto_Coaching_Log_Training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sp_InsertInto_Coaching_Log_Generic</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sp_CheckIf_HRUser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sp_Merge_HR_Employee_Hierarchy_Stage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sp_AT_Coaching_Inactivation_Reactivation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sp_AT_Select_Employees_Coaching_Inactivation_Reactivation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sp_AT_Select_Employees_Warning_Inactivation_Reactivation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sp_AT_Select_Employees_Inactivation_Reactivation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sp_AT_Select_Logs_Inactivation_Reactivation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sp_AT_Check_Entitlements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sp_AT_Select_Action_Reasons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sp_AT_Select_Modules_By_LanID</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sp_AT_Select_Status_By_Module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sp_AT_Coaching_Reassignment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sp_AT_Select_ReassignFrom_Users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sp_AT_Select_ReassignTo_Users</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sp_AT_Select_Logs_Reassign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sp_AT_Populate_User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sp_InsertInto_Coaching_Log_Quality_Other</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pPr>
              <w:widowControl/>
              <w:spacing w:line="240" w:lineRule="auto"/>
            </w:pPr>
            <w:r w:rsidRPr="00630FA8">
              <w:t>sp_Insert_Into_Coaching_Log_Archive</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sp_SelectFrom_SRMGR_Count</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sp_SelectFrom_SRMGR_Detail_Count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sp_SelectFrom_SRMGR_Details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 xml:space="preserve">sp_SelectFrom_SRMGR_EmployeeCoaching </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sp_SelectFrom_SRMGR_EmployeeCoaching_Review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sp_SelectFrom_SRMGR_EmployeeWarning_Review</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sp_SelectFrom_SRMGR_Completed_CoachingByWeek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sp_SelectFrom_SRMGR_Pending_CoachingByWeek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sp_SelectFrom_SRMGR_Active_WarningByWeek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sp_Get_Dates_For_Previous_Week</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sp_InsertInto_Coaching_Log_NPN</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sp_rptAdminActivitySummary.sql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sp_rptCoachingSummary.sql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sp_rptGetActionsforAdminType.sql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sp_rptGetFormNamesforAdminActivity.sql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sp_rptHierarchySummary.sql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sp_rptModulesByRole.sql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numPr>
                <w:ilvl w:val="0"/>
                <w:numId w:val="47"/>
              </w:numPr>
            </w:pPr>
          </w:p>
        </w:tc>
        <w:tc>
          <w:tcPr>
            <w:tcW w:w="7200" w:type="dxa"/>
            <w:shd w:val="clear" w:color="auto" w:fill="auto"/>
            <w:noWrap/>
          </w:tcPr>
          <w:p w:rsidR="001950A6" w:rsidRPr="00630FA8" w:rsidRDefault="001950A6" w:rsidP="001950A6">
            <w:r w:rsidRPr="00630FA8">
              <w:t>sp_rptWarningSummary.sql</w:t>
            </w:r>
          </w:p>
        </w:tc>
      </w:tr>
      <w:tr w:rsidR="001950A6" w:rsidRPr="00630FA8" w:rsidTr="0095416C">
        <w:trPr>
          <w:trHeight w:val="279"/>
        </w:trPr>
        <w:tc>
          <w:tcPr>
            <w:tcW w:w="890" w:type="dxa"/>
            <w:tcBorders>
              <w:top w:val="single" w:sz="8" w:space="0" w:color="auto"/>
              <w:left w:val="single" w:sz="8" w:space="0" w:color="auto"/>
              <w:bottom w:val="single" w:sz="8" w:space="0" w:color="auto"/>
              <w:right w:val="single" w:sz="8" w:space="0" w:color="auto"/>
            </w:tcBorders>
          </w:tcPr>
          <w:p w:rsidR="001950A6" w:rsidRPr="00630FA8" w:rsidRDefault="001950A6" w:rsidP="0095416C">
            <w:pPr>
              <w:pStyle w:val="ListParagraph"/>
              <w:widowControl/>
              <w:numPr>
                <w:ilvl w:val="0"/>
                <w:numId w:val="47"/>
              </w:numPr>
              <w:spacing w:line="240" w:lineRule="auto"/>
            </w:pPr>
          </w:p>
        </w:tc>
        <w:tc>
          <w:tcPr>
            <w:tcW w:w="7200" w:type="dxa"/>
            <w:shd w:val="clear" w:color="auto" w:fill="auto"/>
            <w:noWrap/>
          </w:tcPr>
          <w:p w:rsidR="001950A6" w:rsidRPr="00630FA8" w:rsidRDefault="001950A6" w:rsidP="001950A6">
            <w:r w:rsidRPr="00630FA8">
              <w:t>sp_Update_Outlier_Coaching_Stage.sql</w:t>
            </w:r>
          </w:p>
        </w:tc>
      </w:tr>
      <w:tr w:rsidR="00D9463A" w:rsidRPr="00630FA8" w:rsidTr="0095416C">
        <w:trPr>
          <w:trHeight w:val="279"/>
        </w:trPr>
        <w:tc>
          <w:tcPr>
            <w:tcW w:w="890" w:type="dxa"/>
          </w:tcPr>
          <w:p w:rsidR="00D9463A" w:rsidRPr="00630FA8" w:rsidRDefault="00D9463A" w:rsidP="0095416C">
            <w:pPr>
              <w:pStyle w:val="ListParagraph"/>
              <w:widowControl/>
              <w:numPr>
                <w:ilvl w:val="0"/>
                <w:numId w:val="47"/>
              </w:numPr>
              <w:spacing w:line="240" w:lineRule="auto"/>
            </w:pPr>
          </w:p>
        </w:tc>
        <w:tc>
          <w:tcPr>
            <w:tcW w:w="7200" w:type="dxa"/>
            <w:shd w:val="clear" w:color="auto" w:fill="auto"/>
            <w:noWrap/>
          </w:tcPr>
          <w:p w:rsidR="00D9463A" w:rsidRPr="00630FA8" w:rsidRDefault="0053258F" w:rsidP="005C42BB">
            <w:r w:rsidRPr="0053258F">
              <w:t>sp_Update_Generic_Coaching_Stage</w:t>
            </w:r>
          </w:p>
        </w:tc>
      </w:tr>
      <w:tr w:rsidR="0053258F" w:rsidRPr="00630FA8" w:rsidTr="0095416C">
        <w:trPr>
          <w:trHeight w:val="279"/>
        </w:trPr>
        <w:tc>
          <w:tcPr>
            <w:tcW w:w="890" w:type="dxa"/>
          </w:tcPr>
          <w:p w:rsidR="0053258F" w:rsidRDefault="0053258F" w:rsidP="0095416C">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sp_InsertInto_Generic_Rejected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53258F" w:rsidP="005C42BB">
            <w:r w:rsidRPr="0053258F">
              <w:t>sp_InsertInto_IQS_Rejected</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r>
              <w:t>sp_Get_Dates_For_Previous_Month</w:t>
            </w:r>
          </w:p>
        </w:tc>
      </w:tr>
      <w:tr w:rsidR="0053258F" w:rsidRPr="00630FA8" w:rsidTr="0095416C">
        <w:trPr>
          <w:trHeight w:val="279"/>
        </w:trPr>
        <w:tc>
          <w:tcPr>
            <w:tcW w:w="890" w:type="dxa"/>
          </w:tcPr>
          <w:p w:rsidR="0053258F" w:rsidRDefault="0053258F" w:rsidP="00324203">
            <w:pPr>
              <w:pStyle w:val="ListParagraph"/>
              <w:widowControl/>
              <w:numPr>
                <w:ilvl w:val="0"/>
                <w:numId w:val="47"/>
              </w:numPr>
              <w:spacing w:line="240" w:lineRule="auto"/>
            </w:pPr>
          </w:p>
        </w:tc>
        <w:tc>
          <w:tcPr>
            <w:tcW w:w="7200" w:type="dxa"/>
            <w:shd w:val="clear" w:color="auto" w:fill="auto"/>
            <w:noWrap/>
          </w:tcPr>
          <w:p w:rsidR="0053258F" w:rsidRPr="0053258F" w:rsidRDefault="00324203" w:rsidP="005C42BB">
            <w:r w:rsidRPr="00324203">
              <w:t>sp_rptCoachingSummaryForModule</w:t>
            </w:r>
          </w:p>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r w:rsidR="0053258F" w:rsidRPr="00630FA8" w:rsidTr="0095416C">
        <w:trPr>
          <w:trHeight w:val="279"/>
        </w:trPr>
        <w:tc>
          <w:tcPr>
            <w:tcW w:w="890" w:type="dxa"/>
          </w:tcPr>
          <w:p w:rsidR="0053258F" w:rsidRDefault="0053258F" w:rsidP="005C42BB">
            <w:pPr>
              <w:widowControl/>
              <w:spacing w:line="240" w:lineRule="auto"/>
            </w:pPr>
          </w:p>
        </w:tc>
        <w:tc>
          <w:tcPr>
            <w:tcW w:w="7200" w:type="dxa"/>
            <w:shd w:val="clear" w:color="auto" w:fill="auto"/>
            <w:noWrap/>
          </w:tcPr>
          <w:p w:rsidR="0053258F" w:rsidRPr="0053258F" w:rsidRDefault="0053258F" w:rsidP="005C42BB"/>
        </w:tc>
      </w:tr>
    </w:tbl>
    <w:p w:rsidR="00860BAE" w:rsidRPr="00CE67F1" w:rsidRDefault="00860BAE" w:rsidP="00860BAE">
      <w:pPr>
        <w:keepNext/>
        <w:widowControl/>
        <w:numPr>
          <w:ilvl w:val="2"/>
          <w:numId w:val="2"/>
        </w:numPr>
        <w:tabs>
          <w:tab w:val="num" w:pos="1584"/>
        </w:tabs>
        <w:spacing w:before="240" w:after="60" w:line="240" w:lineRule="auto"/>
        <w:outlineLvl w:val="2"/>
        <w:rPr>
          <w:b/>
          <w:bCs/>
        </w:rPr>
      </w:pPr>
      <w:bookmarkStart w:id="965" w:name="_Toc493675133"/>
      <w:bookmarkStart w:id="966" w:name="_Toc495488448"/>
      <w:r w:rsidRPr="00CE67F1">
        <w:rPr>
          <w:b/>
          <w:bCs/>
        </w:rPr>
        <w:t>sp_Check_AgentRole</w:t>
      </w:r>
      <w:bookmarkEnd w:id="965"/>
      <w:bookmarkEnd w:id="96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Web interface: </w:t>
            </w:r>
            <w:r w:rsidR="00851ABA" w:rsidRPr="00CE67F1">
              <w:t>ACL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51ABA" w:rsidP="00B97DB3">
            <w:pPr>
              <w:keepNext/>
              <w:keepLines/>
              <w:widowControl/>
              <w:spacing w:line="240" w:lineRule="auto"/>
            </w:pPr>
            <w:r w:rsidRPr="00CE67F1">
              <w:rPr>
                <w:noProof/>
                <w:color w:val="008000"/>
              </w:rPr>
              <w:t>This procedure returns the Row_ID from the ACl table if agent belongs to the role being checked.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51ABA" w:rsidRPr="00CE67F1" w:rsidRDefault="00851ABA" w:rsidP="00851ABA">
            <w:pPr>
              <w:widowControl/>
              <w:autoSpaceDE w:val="0"/>
              <w:autoSpaceDN w:val="0"/>
              <w:adjustRightInd w:val="0"/>
              <w:spacing w:line="240" w:lineRule="auto"/>
              <w:rPr>
                <w:noProof/>
                <w:color w:val="808080"/>
              </w:rPr>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851ABA" w:rsidP="00851ABA">
            <w:pPr>
              <w:widowControl/>
              <w:spacing w:line="240" w:lineRule="auto"/>
              <w:jc w:val="both"/>
            </w:pPr>
            <w:r w:rsidRPr="00CE67F1">
              <w:rPr>
                <w:noProof/>
              </w:rPr>
              <w:t>@nvcRole</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67" w:name="_Toc493675134"/>
      <w:bookmarkStart w:id="968" w:name="_Toc495488449"/>
      <w:r w:rsidRPr="00CE67F1">
        <w:rPr>
          <w:b/>
          <w:bCs/>
        </w:rPr>
        <w:t>sp_Dim_Date_Add_Date_Range</w:t>
      </w:r>
      <w:bookmarkEnd w:id="967"/>
      <w:bookmarkEnd w:id="96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 xml:space="preserve">Maintenance: </w:t>
            </w:r>
            <w:r w:rsidR="00B97DB3" w:rsidRPr="00CE67F1">
              <w:t>Date DIM table Maintenance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B97DB3" w:rsidRPr="00CE67F1" w:rsidRDefault="00B97DB3" w:rsidP="00B97DB3">
            <w:pPr>
              <w:keepNext/>
              <w:keepLines/>
              <w:widowControl/>
              <w:spacing w:line="240" w:lineRule="auto"/>
              <w:rPr>
                <w:noProof/>
                <w:color w:val="008000"/>
              </w:rPr>
            </w:pPr>
            <w:r w:rsidRPr="00CE67F1">
              <w:rPr>
                <w:noProof/>
                <w:color w:val="008000"/>
              </w:rPr>
              <w:t xml:space="preserve">Given a begin and end date, populate table </w:t>
            </w:r>
          </w:p>
          <w:p w:rsidR="000A4DBE" w:rsidRPr="00CE67F1" w:rsidRDefault="00B97DB3" w:rsidP="00B97DB3">
            <w:pPr>
              <w:keepNext/>
              <w:keepLines/>
              <w:widowControl/>
              <w:spacing w:line="240" w:lineRule="auto"/>
            </w:pPr>
            <w:r w:rsidRPr="00CE67F1">
              <w:rPr>
                <w:noProof/>
                <w:color w:val="008000"/>
              </w:rPr>
              <w:t xml:space="preserve">Dim_Date for the given date range.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B97DB3" w:rsidRPr="00CE67F1" w:rsidRDefault="00B97DB3" w:rsidP="00B97DB3">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p>
          <w:p w:rsidR="008C79F9" w:rsidRPr="00CE67F1" w:rsidRDefault="00B97DB3" w:rsidP="008C79F9">
            <w:pPr>
              <w:widowControl/>
              <w:spacing w:line="240" w:lineRule="auto"/>
              <w:jc w:val="both"/>
            </w:pPr>
            <w:r w:rsidRPr="00CE67F1">
              <w:rPr>
                <w:noProof/>
              </w:rPr>
              <w:t xml:space="preserve"> @intEndDate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69" w:name="_Toc493675135"/>
      <w:bookmarkStart w:id="970" w:name="_Toc495488450"/>
      <w:r w:rsidRPr="00CE67F1">
        <w:rPr>
          <w:b/>
          <w:bCs/>
        </w:rPr>
        <w:t>sp_Dim_Date_Add_Unknown_Row</w:t>
      </w:r>
      <w:bookmarkEnd w:id="969"/>
      <w:bookmarkEnd w:id="97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F55E80">
            <w:pPr>
              <w:widowControl/>
              <w:spacing w:line="240" w:lineRule="auto"/>
              <w:jc w:val="both"/>
            </w:pPr>
            <w:r w:rsidRPr="00CE67F1">
              <w:t xml:space="preserve">Maintenance: </w:t>
            </w:r>
            <w:r w:rsidR="008C79F9" w:rsidRPr="00CE67F1">
              <w:t xml:space="preserve">Date DIM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C79F9" w:rsidP="008C79F9">
            <w:pPr>
              <w:keepNext/>
              <w:keepLines/>
              <w:widowControl/>
              <w:spacing w:line="240" w:lineRule="auto"/>
            </w:pPr>
            <w:r w:rsidRPr="00CE67F1">
              <w:rPr>
                <w:noProof/>
                <w:color w:val="008000"/>
              </w:rPr>
              <w:t xml:space="preserve">Populate a row for an unknown value in Dim_Date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0A4DBE" w:rsidRPr="00CE67F1" w:rsidRDefault="008C79F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1" w:name="_Toc493675136"/>
      <w:bookmarkStart w:id="972" w:name="_Toc495488451"/>
      <w:r w:rsidRPr="00CE67F1">
        <w:rPr>
          <w:b/>
          <w:bCs/>
        </w:rPr>
        <w:t>sp_InsertInto_Coaching_Log</w:t>
      </w:r>
      <w:bookmarkEnd w:id="971"/>
      <w:bookmarkEnd w:id="97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594E16">
            <w:pPr>
              <w:keepNext/>
              <w:keepLines/>
              <w:widowControl/>
              <w:spacing w:line="240" w:lineRule="auto"/>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594E16" w:rsidRPr="00CE67F1" w:rsidRDefault="00594E16" w:rsidP="00594E16">
            <w:pPr>
              <w:keepNext/>
              <w:keepLines/>
              <w:widowControl/>
              <w:spacing w:line="240" w:lineRule="auto"/>
              <w:rPr>
                <w:noProof/>
                <w:color w:val="008000"/>
              </w:rPr>
            </w:pPr>
            <w:r w:rsidRPr="00CE67F1">
              <w:rPr>
                <w:noProof/>
                <w:color w:val="008000"/>
              </w:rPr>
              <w:t xml:space="preserve">This procedure inserts the e-Coaching records into the Coaching_Log table. </w:t>
            </w:r>
          </w:p>
          <w:p w:rsidR="000A4DBE" w:rsidRPr="00CE67F1" w:rsidRDefault="00594E16" w:rsidP="00594E16">
            <w:pPr>
              <w:keepNext/>
              <w:keepLines/>
              <w:widowControl/>
              <w:spacing w:line="240" w:lineRule="auto"/>
            </w:pPr>
            <w:r w:rsidRPr="00CE67F1">
              <w:rPr>
                <w:noProof/>
                <w:color w:val="008000"/>
              </w:rPr>
              <w:t xml:space="preserve">The main attributes of the eCL are written to the Coaching_Log table.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@intSourceID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@intStatusID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@SiteID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@dtmEventDate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@dtmCoachingDate </w:t>
            </w:r>
            <w:r w:rsidRPr="00CE67F1">
              <w:rPr>
                <w:noProof/>
                <w:color w:val="0000FF"/>
              </w:rPr>
              <w:t>datetime</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@bitisAvokeID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@nvcAvokeID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@bitisNGDActivityID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@nvcNGDActivityID </w:t>
            </w:r>
            <w:r w:rsidRPr="00CE67F1">
              <w:rPr>
                <w:noProof/>
                <w:color w:val="0000FF"/>
              </w:rPr>
              <w:t>Nvarchar</w:t>
            </w:r>
            <w:r w:rsidRPr="00CE67F1">
              <w:rPr>
                <w:noProof/>
                <w:color w:val="808080"/>
              </w:rPr>
              <w:t>(</w:t>
            </w:r>
            <w:r w:rsidRPr="00CE67F1">
              <w:rPr>
                <w:noProof/>
              </w:rPr>
              <w:t>40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@bitisUCID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@nvcUCID </w:t>
            </w:r>
            <w:r w:rsidRPr="00CE67F1">
              <w:rPr>
                <w:noProof/>
                <w:color w:val="0000FF"/>
              </w:rPr>
              <w:t>Nvarchar</w:t>
            </w:r>
            <w:r w:rsidRPr="00CE67F1">
              <w:rPr>
                <w:noProof/>
                <w:color w:val="808080"/>
              </w:rPr>
              <w:t>(</w:t>
            </w:r>
            <w:r w:rsidRPr="00CE67F1">
              <w:rPr>
                <w:noProof/>
              </w:rPr>
              <w:t>40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@bitisVerintID </w:t>
            </w:r>
            <w:r w:rsidRPr="00CE67F1">
              <w:rPr>
                <w:noProof/>
                <w:color w:val="0000FF"/>
              </w:rPr>
              <w:t>bit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@nvcVerintID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@intCoachReasonID2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@intCoachReasonID3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@nvcSubCoachReasonID3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@nvcValue3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@intCoachReasonID4 </w:t>
            </w:r>
            <w:r w:rsidRPr="00CE67F1">
              <w:rPr>
                <w:noProof/>
                <w:color w:val="0000FF"/>
              </w:rPr>
              <w:t>INT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@nvcSubCoachReasonID4 </w:t>
            </w:r>
            <w:r w:rsidRPr="00CE67F1">
              <w:rPr>
                <w:noProof/>
                <w:color w:val="0000FF"/>
              </w:rPr>
              <w:t>Nvarchar</w:t>
            </w:r>
            <w:r w:rsidRPr="00CE67F1">
              <w:rPr>
                <w:noProof/>
                <w:color w:val="808080"/>
              </w:rPr>
              <w:t>(</w:t>
            </w:r>
            <w:r w:rsidRPr="00CE67F1">
              <w:rPr>
                <w:noProof/>
              </w:rPr>
              <w:t>255</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@nvcValue4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@intCoachReasonID5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@nvcSubCoachReasonID5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@nvcValue5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@intCoachReasonID6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@nvcSubCoachReasonID6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@nvcValue6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@intCoachReasonID7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@nvcSubCoachReasonID7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@nvcValue7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@intCoachReasonID8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@nvcSubCoachReasonID8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@nvcValue8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@intCoachReasonID9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@nvcSubCoachReasonID9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@nvcValue9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@intCoachReasonID10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@nvcSubCoachReasonID10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@nvcValue10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@intCoachReasonID11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lastRenderedPageBreak/>
              <w:t xml:space="preserve">      @nvcSubCoachReasonID11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@nvcValue11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@intCoachReasonID12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@nvcSubCoachReasonID12 </w:t>
            </w:r>
            <w:r w:rsidRPr="00CE67F1">
              <w:rPr>
                <w:noProof/>
                <w:color w:val="0000FF"/>
              </w:rPr>
              <w:t>Nvarchar</w:t>
            </w:r>
            <w:r w:rsidRPr="00CE67F1">
              <w:rPr>
                <w:noProof/>
                <w:color w:val="808080"/>
              </w:rPr>
              <w:t>(</w:t>
            </w:r>
            <w:r w:rsidRPr="00CE67F1">
              <w:rPr>
                <w:noProof/>
              </w:rPr>
              <w:t>255</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@nvcValue12 </w:t>
            </w:r>
            <w:r w:rsidRPr="00CE67F1">
              <w:rPr>
                <w:noProof/>
                <w:color w:val="0000FF"/>
              </w:rPr>
              <w:t>Nvarchar</w:t>
            </w:r>
            <w:r w:rsidRPr="00CE67F1">
              <w:rPr>
                <w:noProof/>
                <w:color w:val="808080"/>
              </w:rPr>
              <w:t>(</w:t>
            </w:r>
            <w:r w:rsidRPr="00CE67F1">
              <w:rPr>
                <w:noProof/>
              </w:rPr>
              <w:t>30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@nvcDescription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@nvcCoachingNotes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@bitisVerified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@dtmSubmittedDate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@dtmStartDate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@dtmSupReviewedAutoDate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@bitisCSE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@dtmMgrReviewManualDate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@dtmMgrReviewAutoDate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@nvcMgrNotes </w:t>
            </w:r>
            <w:r w:rsidRPr="00CE67F1">
              <w:rPr>
                <w:noProof/>
                <w:color w:val="0000FF"/>
              </w:rPr>
              <w:t>Nvarchar</w:t>
            </w:r>
            <w:r w:rsidRPr="00CE67F1">
              <w:rPr>
                <w:noProof/>
                <w:color w:val="808080"/>
              </w:rPr>
              <w:t>(</w:t>
            </w:r>
            <w:r w:rsidRPr="00CE67F1">
              <w:rPr>
                <w:noProof/>
              </w:rPr>
              <w:t>3000</w:t>
            </w:r>
            <w:r w:rsidRPr="00CE67F1">
              <w:rPr>
                <w:noProof/>
                <w:color w:val="808080"/>
              </w:rPr>
              <w: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@bitisCSRAcknowledged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@dtmCSRReviewAutoDate </w:t>
            </w:r>
            <w:r w:rsidRPr="00CE67F1">
              <w:rPr>
                <w:noProof/>
                <w:color w:val="0000FF"/>
              </w:rPr>
              <w:t>datetime</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@nvcCSRComments </w:t>
            </w:r>
            <w:r w:rsidRPr="00CE67F1">
              <w:rPr>
                <w:noProof/>
                <w:color w:val="0000FF"/>
              </w:rPr>
              <w:t>Nvarchar</w:t>
            </w:r>
            <w:r w:rsidRPr="00CE67F1">
              <w:rPr>
                <w:noProof/>
                <w:color w:val="808080"/>
              </w:rPr>
              <w:t>(</w:t>
            </w:r>
            <w:r w:rsidRPr="00CE67F1">
              <w:rPr>
                <w:noProof/>
              </w:rPr>
              <w:t>3000</w:t>
            </w:r>
            <w:r w:rsidRPr="00CE67F1">
              <w:rPr>
                <w:noProof/>
                <w:color w:val="808080"/>
              </w:rPr>
              <w: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@bitEmailSent </w:t>
            </w:r>
            <w:r w:rsidRPr="00CE67F1">
              <w:rPr>
                <w:noProof/>
                <w:color w:val="0000FF"/>
              </w:rPr>
              <w:t>bit</w:t>
            </w:r>
            <w:r w:rsidRPr="00CE67F1">
              <w:rPr>
                <w:noProof/>
              </w:rPr>
              <w:t xml:space="preserve"> </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@ModuleID </w:t>
            </w:r>
            <w:r w:rsidRPr="00CE67F1">
              <w:rPr>
                <w:noProof/>
                <w:color w:val="0000FF"/>
              </w:rPr>
              <w:t>INT</w:t>
            </w:r>
          </w:p>
          <w:p w:rsidR="00594E16" w:rsidRPr="00CE67F1" w:rsidRDefault="00594E16" w:rsidP="00594E16">
            <w:pPr>
              <w:widowControl/>
              <w:autoSpaceDE w:val="0"/>
              <w:autoSpaceDN w:val="0"/>
              <w:adjustRightInd w:val="0"/>
              <w:spacing w:line="240" w:lineRule="auto"/>
              <w:rPr>
                <w:noProof/>
                <w:color w:val="808080"/>
              </w:rPr>
            </w:pPr>
            <w:r w:rsidRPr="00CE67F1">
              <w:rPr>
                <w:noProof/>
              </w:rPr>
              <w:t xml:space="preserve">      @Behaviour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594E16" w:rsidP="00594E16">
            <w:pPr>
              <w:widowControl/>
              <w:spacing w:line="240" w:lineRule="auto"/>
              <w:jc w:val="both"/>
            </w:pPr>
            <w:r w:rsidRPr="00CE67F1">
              <w:rPr>
                <w:noProof/>
              </w:rPr>
              <w:t xml:space="preserve">      @nvcNewFormName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3" w:name="_Toc493675137"/>
      <w:bookmarkStart w:id="974" w:name="_Toc495488452"/>
      <w:r w:rsidRPr="00CE67F1">
        <w:rPr>
          <w:b/>
          <w:bCs/>
        </w:rPr>
        <w:lastRenderedPageBreak/>
        <w:t>sp_InsertInto_Coaching_Log_Outlier</w:t>
      </w:r>
      <w:bookmarkEnd w:id="973"/>
      <w:bookmarkEnd w:id="97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0A4DBE">
            <w:pPr>
              <w:widowControl/>
              <w:spacing w:line="240" w:lineRule="auto"/>
              <w:jc w:val="both"/>
            </w:pPr>
            <w:r w:rsidRPr="00CE67F1">
              <w:rPr>
                <w:noProof/>
                <w:color w:val="008000"/>
              </w:rPr>
              <w:t>Loads records from Outlier_Coaching_Stage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5" w:name="_Toc493675138"/>
      <w:bookmarkStart w:id="976" w:name="_Toc495488453"/>
      <w:r w:rsidRPr="00CE67F1">
        <w:rPr>
          <w:b/>
          <w:bCs/>
        </w:rPr>
        <w:t>sp_InsertInto_Coaching_Log_Quality</w:t>
      </w:r>
      <w:bookmarkEnd w:id="975"/>
      <w:bookmarkEnd w:id="97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Quality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165E29" w:rsidP="00165E29">
            <w:pPr>
              <w:widowControl/>
              <w:spacing w:line="240" w:lineRule="auto"/>
              <w:jc w:val="both"/>
            </w:pPr>
            <w:r w:rsidRPr="00CE67F1">
              <w:rPr>
                <w:noProof/>
                <w:color w:val="008000"/>
              </w:rPr>
              <w:t>Loads records from Quality_Coaching_Stage to Coaching_Log</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165E29" w:rsidP="000A4DB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7" w:name="_Toc493675139"/>
      <w:bookmarkStart w:id="978" w:name="_Toc495488454"/>
      <w:r w:rsidRPr="00CE67F1">
        <w:rPr>
          <w:b/>
          <w:bCs/>
        </w:rPr>
        <w:t>sp_InsertInto_Outlier_Rejected</w:t>
      </w:r>
      <w:bookmarkEnd w:id="977"/>
      <w:bookmarkEnd w:id="97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Outliers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Populates Reject Reason(s) and Inserts Rejected logs to Rejected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79" w:name="_Toc493675140"/>
      <w:bookmarkStart w:id="980" w:name="_Toc495488455"/>
      <w:r w:rsidRPr="00CE67F1">
        <w:rPr>
          <w:b/>
          <w:bCs/>
        </w:rPr>
        <w:t>sp_Populate_Employee_Hierarchy</w:t>
      </w:r>
      <w:bookmarkEnd w:id="979"/>
      <w:bookmarkEnd w:id="98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B64DC9" w:rsidP="000A4DBE">
            <w:pPr>
              <w:widowControl/>
              <w:spacing w:line="240" w:lineRule="auto"/>
              <w:jc w:val="both"/>
            </w:pPr>
            <w:r w:rsidRPr="00CE67F1">
              <w:rPr>
                <w:noProof/>
                <w:color w:val="008000"/>
              </w:rPr>
              <w:t>Updates existing records in Hierarchy table and Inserts New records from the Staging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B64DC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1" w:name="_Toc493675141"/>
      <w:bookmarkStart w:id="982" w:name="_Toc495488456"/>
      <w:r w:rsidRPr="00CE67F1">
        <w:rPr>
          <w:b/>
          <w:bCs/>
        </w:rPr>
        <w:t>sp_SelectCoaching4Contact</w:t>
      </w:r>
      <w:bookmarkEnd w:id="981"/>
      <w:bookmarkEnd w:id="98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Feed Load: Notification process for Quality, Outlier and ETS feed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857A9" w:rsidP="000A4DBE">
            <w:pPr>
              <w:widowControl/>
              <w:spacing w:line="240" w:lineRule="auto"/>
              <w:jc w:val="both"/>
            </w:pPr>
            <w:r w:rsidRPr="00CE67F1">
              <w:rPr>
                <w:noProof/>
                <w:color w:val="008000"/>
              </w:rPr>
              <w:t>This procedure queries db for feed records to send out mail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3" w:name="_Toc493675142"/>
      <w:bookmarkStart w:id="984" w:name="_Toc495488457"/>
      <w:r w:rsidRPr="00CE67F1">
        <w:rPr>
          <w:b/>
          <w:bCs/>
        </w:rPr>
        <w:t>sp_SelectCSRsbyLocation</w:t>
      </w:r>
      <w:bookmarkEnd w:id="983"/>
      <w:bookmarkEnd w:id="98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Submission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Description</w:t>
            </w:r>
          </w:p>
        </w:tc>
        <w:tc>
          <w:tcPr>
            <w:tcW w:w="5853" w:type="dxa"/>
          </w:tcPr>
          <w:p w:rsidR="000A4DBE" w:rsidRPr="00CE67F1" w:rsidRDefault="007857A9" w:rsidP="000A4DBE">
            <w:pPr>
              <w:widowControl/>
              <w:spacing w:line="240" w:lineRule="auto"/>
              <w:jc w:val="both"/>
            </w:pPr>
            <w:r w:rsidRPr="00CE67F1">
              <w:rPr>
                <w:noProof/>
                <w:color w:val="008000"/>
              </w:rPr>
              <w:t>This procedure selects the CSRs from a table by location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857A9" w:rsidP="000A4DB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5" w:name="_Toc493675143"/>
      <w:bookmarkStart w:id="986" w:name="_Toc495488458"/>
      <w:r w:rsidRPr="00CE67F1">
        <w:rPr>
          <w:b/>
          <w:bCs/>
        </w:rPr>
        <w:t>sp_SelectFrom_Coaching_Log_CSRCompleted</w:t>
      </w:r>
      <w:bookmarkEnd w:id="985"/>
      <w:bookmarkEnd w:id="98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Completed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7" w:name="_Toc493675144"/>
      <w:bookmarkStart w:id="988" w:name="_Toc495488459"/>
      <w:r w:rsidRPr="00CE67F1">
        <w:rPr>
          <w:b/>
          <w:bCs/>
        </w:rPr>
        <w:t>sp_SelectFrom_Coaching_Log_CSRPending</w:t>
      </w:r>
      <w:bookmarkEnd w:id="987"/>
      <w:bookmarkEnd w:id="988"/>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Main</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Displays an Employees Pending logs in the My Dashboard.</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89" w:name="_Toc493675145"/>
      <w:bookmarkStart w:id="990" w:name="_Toc495488460"/>
      <w:r w:rsidRPr="00CE67F1">
        <w:rPr>
          <w:b/>
          <w:bCs/>
        </w:rPr>
        <w:t>sp_SelectFrom_Coaching_Log_HistoricalSUP</w:t>
      </w:r>
      <w:bookmarkEnd w:id="989"/>
      <w:bookmarkEnd w:id="99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833382">
            <w:pPr>
              <w:widowControl/>
              <w:spacing w:line="240" w:lineRule="auto"/>
              <w:jc w:val="both"/>
            </w:pPr>
            <w:r w:rsidRPr="00CE67F1">
              <w:t>Web interface: Dashboard: Historical</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33382" w:rsidP="000A4DBE">
            <w:pPr>
              <w:widowControl/>
              <w:spacing w:line="240" w:lineRule="auto"/>
              <w:jc w:val="both"/>
            </w:pPr>
            <w:r w:rsidRPr="00CE67F1">
              <w:rPr>
                <w:noProof/>
                <w:color w:val="008000"/>
              </w:rPr>
              <w:t>This procedure selects the CSR e-Coaching completed records to display on SUP historical page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833382" w:rsidRPr="00CE67F1" w:rsidRDefault="00833382" w:rsidP="00833382">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@strjobcode  </w:t>
            </w:r>
            <w:r w:rsidRPr="00CE67F1">
              <w:rPr>
                <w:noProof/>
                <w:color w:val="0000FF"/>
              </w:rPr>
              <w:t>nvarchar</w:t>
            </w:r>
            <w:r w:rsidRPr="00CE67F1">
              <w:rPr>
                <w:noProof/>
                <w:color w:val="808080"/>
              </w:rPr>
              <w:t>(</w:t>
            </w:r>
            <w:r w:rsidRPr="00CE67F1">
              <w:rPr>
                <w:noProof/>
              </w:rPr>
              <w:t>20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833382" w:rsidRPr="00CE67F1" w:rsidRDefault="00833382" w:rsidP="00833382">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833382" w:rsidRPr="00CE67F1" w:rsidRDefault="00833382" w:rsidP="00833382">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833382" w:rsidP="00833382">
            <w:pPr>
              <w:widowControl/>
              <w:spacing w:line="240" w:lineRule="auto"/>
              <w:jc w:val="both"/>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1" w:name="_Toc493675146"/>
      <w:bookmarkStart w:id="992" w:name="_Toc495488461"/>
      <w:r w:rsidRPr="00CE67F1">
        <w:rPr>
          <w:b/>
          <w:bCs/>
        </w:rPr>
        <w:t>sp_SelectFrom_Coaching_Log_MGRCSRCompleted</w:t>
      </w:r>
      <w:bookmarkEnd w:id="991"/>
      <w:bookmarkEnd w:id="99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B7C57" w:rsidP="006B7C57">
            <w:pPr>
              <w:widowControl/>
              <w:autoSpaceDE w:val="0"/>
              <w:autoSpaceDN w:val="0"/>
              <w:adjustRightInd w:val="0"/>
              <w:spacing w:line="240" w:lineRule="auto"/>
            </w:pPr>
            <w:r w:rsidRPr="00CE67F1">
              <w:rPr>
                <w:noProof/>
                <w:color w:val="008000"/>
              </w:rPr>
              <w:t>This procedure selects the completed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6B7C57" w:rsidRPr="00CE67F1" w:rsidRDefault="006B7C57" w:rsidP="006B7C57">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6B7C57" w:rsidP="006B7C57">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3" w:name="_Toc493675147"/>
      <w:bookmarkStart w:id="994" w:name="_Toc495488462"/>
      <w:r w:rsidRPr="00CE67F1">
        <w:rPr>
          <w:b/>
          <w:bCs/>
        </w:rPr>
        <w:t>sp_SelectFrom_Coaching_Log_MGRCSRPending</w:t>
      </w:r>
      <w:bookmarkEnd w:id="993"/>
      <w:bookmarkEnd w:id="99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his procedure selects the Pendingd e-Coaching records for a given Manager's employees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0A4DBE" w:rsidRPr="00CE67F1" w:rsidRDefault="00745D78" w:rsidP="00745D78">
            <w:pPr>
              <w:widowControl/>
              <w:autoSpaceDE w:val="0"/>
              <w:autoSpaceDN w:val="0"/>
              <w:adjustRightInd w:val="0"/>
              <w:spacing w:line="240" w:lineRule="auto"/>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5" w:name="_Toc493675148"/>
      <w:bookmarkStart w:id="996" w:name="_Toc495488463"/>
      <w:r w:rsidRPr="00CE67F1">
        <w:rPr>
          <w:b/>
          <w:bCs/>
        </w:rPr>
        <w:lastRenderedPageBreak/>
        <w:t>sp_SelectFrom_Coaching_Log_MGRPending</w:t>
      </w:r>
      <w:bookmarkEnd w:id="995"/>
      <w:bookmarkEnd w:id="99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45D78" w:rsidP="00745D78">
            <w:pPr>
              <w:widowControl/>
              <w:autoSpaceDE w:val="0"/>
              <w:autoSpaceDN w:val="0"/>
              <w:adjustRightInd w:val="0"/>
              <w:spacing w:line="240" w:lineRule="auto"/>
            </w:pPr>
            <w:r w:rsidRPr="00CE67F1">
              <w:rPr>
                <w:noProof/>
                <w:color w:val="008000"/>
              </w:rPr>
              <w:t>This procedure selects the Pending e-Coaching records for a given Manager in the Manager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45D78" w:rsidRPr="00CE67F1" w:rsidRDefault="00745D78" w:rsidP="00745D78">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45D78" w:rsidP="00745D78">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7" w:name="_Toc493675149"/>
      <w:bookmarkStart w:id="998" w:name="_Toc495488464"/>
      <w:r w:rsidRPr="00CE67F1">
        <w:rPr>
          <w:b/>
          <w:bCs/>
        </w:rPr>
        <w:t>sp_SelectFrom_Coaching_Log_MyCompSubmitted_DashboardStaff</w:t>
      </w:r>
      <w:bookmarkEnd w:id="997"/>
      <w:bookmarkEnd w:id="99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93B5A" w:rsidP="00E93B5A">
            <w:pPr>
              <w:widowControl/>
              <w:autoSpaceDE w:val="0"/>
              <w:autoSpaceDN w:val="0"/>
              <w:adjustRightInd w:val="0"/>
              <w:spacing w:line="240" w:lineRule="auto"/>
            </w:pPr>
            <w:r w:rsidRPr="00CE67F1">
              <w:rPr>
                <w:noProof/>
                <w:color w:val="008000"/>
              </w:rPr>
              <w:t>This procedure selects the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93B5A" w:rsidRPr="00CE67F1" w:rsidRDefault="00E93B5A" w:rsidP="00E93B5A">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E93B5A" w:rsidP="00E93B5A">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999" w:name="_Toc493675150"/>
      <w:bookmarkStart w:id="1000" w:name="_Toc495488465"/>
      <w:r w:rsidRPr="00CE67F1">
        <w:rPr>
          <w:b/>
          <w:bCs/>
        </w:rPr>
        <w:t>sp_SelectFrom_Coaching_Log_MyPenSubmitted_DashboardStaff</w:t>
      </w:r>
      <w:bookmarkEnd w:id="999"/>
      <w:bookmarkEnd w:id="100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01132" w:rsidP="00701132">
            <w:pPr>
              <w:widowControl/>
              <w:autoSpaceDE w:val="0"/>
              <w:autoSpaceDN w:val="0"/>
              <w:adjustRightInd w:val="0"/>
              <w:spacing w:line="240" w:lineRule="auto"/>
            </w:pPr>
            <w:r w:rsidRPr="00CE67F1">
              <w:rPr>
                <w:noProof/>
                <w:color w:val="008000"/>
              </w:rPr>
              <w:t>This procedure selects the pending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01132" w:rsidRPr="00CE67F1" w:rsidRDefault="00701132" w:rsidP="00701132">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0A4DBE" w:rsidRPr="00CE67F1" w:rsidRDefault="00701132" w:rsidP="00701132">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1" w:name="_Toc493675151"/>
      <w:bookmarkStart w:id="1002" w:name="_Toc495488466"/>
      <w:r w:rsidRPr="00CE67F1">
        <w:rPr>
          <w:b/>
          <w:bCs/>
        </w:rPr>
        <w:t>sp_SelectFrom_Coaching_Log_MySubmitted_Dashboard</w:t>
      </w:r>
      <w:bookmarkEnd w:id="1001"/>
      <w:bookmarkEnd w:id="100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A024B6" w:rsidP="00A024B6">
            <w:pPr>
              <w:widowControl/>
              <w:autoSpaceDE w:val="0"/>
              <w:autoSpaceDN w:val="0"/>
              <w:adjustRightInd w:val="0"/>
              <w:spacing w:line="240" w:lineRule="auto"/>
              <w:rPr>
                <w:noProof/>
                <w:color w:val="008000"/>
              </w:rPr>
            </w:pPr>
            <w:r w:rsidRPr="00CE67F1">
              <w:rPr>
                <w:noProof/>
                <w:color w:val="008000"/>
              </w:rPr>
              <w:t>This procedure selects the pending and completed records from the Coaching_Log table and displays on the My submissions dashboard where the logged in user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A024B6" w:rsidP="000A4DB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3" w:name="_Toc493675152"/>
      <w:bookmarkStart w:id="1004" w:name="_Toc495488467"/>
      <w:r w:rsidRPr="00CE67F1">
        <w:rPr>
          <w:b/>
          <w:bCs/>
        </w:rPr>
        <w:t>sp_SelectFrom_Coaching_Log_MySubmitted_DashboardMGR</w:t>
      </w:r>
      <w:bookmarkEnd w:id="1003"/>
      <w:bookmarkEnd w:id="100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manager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5" w:name="_Toc493675153"/>
      <w:bookmarkStart w:id="1006" w:name="_Toc495488468"/>
      <w:r w:rsidRPr="00CE67F1">
        <w:rPr>
          <w:b/>
          <w:bCs/>
        </w:rPr>
        <w:t>sp_SelectFrom_Coaching_Log_MySubmitted_DashboardSUP</w:t>
      </w:r>
      <w:bookmarkEnd w:id="1005"/>
      <w:bookmarkEnd w:id="100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A024B6" w:rsidRPr="00CE67F1" w:rsidRDefault="00A024B6" w:rsidP="00A024B6">
            <w:pPr>
              <w:widowControl/>
              <w:autoSpaceDE w:val="0"/>
              <w:autoSpaceDN w:val="0"/>
              <w:adjustRightInd w:val="0"/>
              <w:spacing w:line="240" w:lineRule="auto"/>
              <w:rPr>
                <w:noProof/>
                <w:color w:val="008000"/>
              </w:rPr>
            </w:pPr>
            <w:r w:rsidRPr="00CE67F1">
              <w:rPr>
                <w:noProof/>
                <w:color w:val="008000"/>
              </w:rPr>
              <w:t xml:space="preserve">This procedure selects the pending and completed records from the Coaching_Log table </w:t>
            </w:r>
          </w:p>
          <w:p w:rsidR="000A4DBE" w:rsidRPr="00CE67F1" w:rsidRDefault="00A024B6" w:rsidP="00A024B6">
            <w:pPr>
              <w:widowControl/>
              <w:spacing w:line="240" w:lineRule="auto"/>
              <w:jc w:val="both"/>
            </w:pPr>
            <w:r w:rsidRPr="00CE67F1">
              <w:rPr>
                <w:noProof/>
                <w:color w:val="008000"/>
              </w:rPr>
              <w:t>and displays on the My submissions manager dashboard where the logged in supervisor is the ecl submitter.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lastRenderedPageBreak/>
              <w:t>Parameters</w:t>
            </w:r>
          </w:p>
        </w:tc>
        <w:tc>
          <w:tcPr>
            <w:tcW w:w="5853" w:type="dxa"/>
          </w:tcPr>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024B6" w:rsidRPr="00CE67F1" w:rsidRDefault="00A024B6" w:rsidP="00A024B6">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A024B6" w:rsidRPr="00CE67F1" w:rsidRDefault="00A024B6" w:rsidP="00A024B6">
            <w:pPr>
              <w:widowControl/>
              <w:autoSpaceDE w:val="0"/>
              <w:autoSpaceDN w:val="0"/>
              <w:adjustRightInd w:val="0"/>
              <w:spacing w:line="240" w:lineRule="auto"/>
              <w:rPr>
                <w:noProof/>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A024B6" w:rsidP="00A024B6">
            <w:pPr>
              <w:widowControl/>
              <w:spacing w:line="240" w:lineRule="auto"/>
              <w:jc w:val="both"/>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7" w:name="_Toc493675154"/>
      <w:bookmarkStart w:id="1008" w:name="_Toc495488469"/>
      <w:r w:rsidRPr="00CE67F1">
        <w:rPr>
          <w:b/>
          <w:bCs/>
        </w:rPr>
        <w:t>sp_SelectFrom_Coaching_Log_SUPCSRCompleted</w:t>
      </w:r>
      <w:bookmarkEnd w:id="1007"/>
      <w:bookmarkEnd w:id="100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completed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0A4DBE" w:rsidRPr="00CE67F1" w:rsidRDefault="00E51FB0" w:rsidP="00E51FB0">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09" w:name="_Toc493675155"/>
      <w:bookmarkStart w:id="1010" w:name="_Toc495488470"/>
      <w:r w:rsidRPr="00CE67F1">
        <w:rPr>
          <w:b/>
          <w:bCs/>
        </w:rPr>
        <w:t>sp_SelectFrom_Coaching_Log_SUPCSRPending</w:t>
      </w:r>
      <w:bookmarkEnd w:id="1009"/>
      <w:bookmarkEnd w:id="101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supervisor's employees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E51FB0" w:rsidRPr="00CE67F1" w:rsidRDefault="00E51FB0" w:rsidP="00E51FB0">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E51FB0" w:rsidRPr="00CE67F1" w:rsidRDefault="00E51FB0" w:rsidP="00E51FB0">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0A4DBE" w:rsidRPr="00CE67F1" w:rsidRDefault="00E51FB0" w:rsidP="00E51FB0">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1" w:name="_Toc493675156"/>
      <w:bookmarkStart w:id="1012" w:name="_Toc495488471"/>
      <w:r w:rsidRPr="00CE67F1">
        <w:rPr>
          <w:b/>
          <w:bCs/>
        </w:rPr>
        <w:t>sp_SelectFrom_Coaching_Log_SUPPending</w:t>
      </w:r>
      <w:bookmarkEnd w:id="1011"/>
      <w:bookmarkEnd w:id="101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51FB0" w:rsidP="00E51FB0">
            <w:pPr>
              <w:widowControl/>
              <w:autoSpaceDE w:val="0"/>
              <w:autoSpaceDN w:val="0"/>
              <w:adjustRightInd w:val="0"/>
              <w:spacing w:line="240" w:lineRule="auto"/>
            </w:pPr>
            <w:r w:rsidRPr="00CE67F1">
              <w:rPr>
                <w:noProof/>
                <w:color w:val="008000"/>
              </w:rPr>
              <w:t>This procedure selects the Pending e-Coaching records for a given Supervisor in the Supervisor Dashboard.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51FB0"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3" w:name="_Toc493675157"/>
      <w:bookmarkStart w:id="1014" w:name="_Toc495488472"/>
      <w:r w:rsidRPr="00CE67F1">
        <w:rPr>
          <w:b/>
          <w:bCs/>
        </w:rPr>
        <w:t>sp_SelectFrom_Coaching_LogMgrDistinctCSR</w:t>
      </w:r>
      <w:bookmarkEnd w:id="1013"/>
      <w:bookmarkEnd w:id="101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9269D9" w:rsidP="00570C70">
            <w:pPr>
              <w:widowControl/>
              <w:spacing w:line="240" w:lineRule="auto"/>
              <w:jc w:val="both"/>
            </w:pPr>
            <w:r w:rsidRPr="00CE67F1">
              <w:rPr>
                <w:noProof/>
                <w:color w:val="008000"/>
              </w:rPr>
              <w:t>This procedure selects the distinct CSRs</w:t>
            </w:r>
            <w:r w:rsidR="00570C70" w:rsidRPr="00CE67F1">
              <w:rPr>
                <w:noProof/>
                <w:color w:val="008000"/>
              </w:rPr>
              <w:t xml:space="preserve"> under a Manager </w:t>
            </w:r>
            <w:r w:rsidRPr="00CE67F1">
              <w:rPr>
                <w:noProof/>
                <w:color w:val="008000"/>
              </w:rPr>
              <w:t xml:space="preserve"> </w:t>
            </w:r>
            <w:r w:rsidR="00570C70" w:rsidRPr="00CE67F1">
              <w:rPr>
                <w:noProof/>
                <w:color w:val="008000"/>
              </w:rPr>
              <w:t>that have pending logs to</w:t>
            </w:r>
            <w:r w:rsidRPr="00CE67F1">
              <w:rPr>
                <w:noProof/>
                <w:color w:val="008000"/>
              </w:rPr>
              <w:t xml:space="preserve"> display </w:t>
            </w:r>
            <w:r w:rsidR="00570C70" w:rsidRPr="00CE67F1">
              <w:rPr>
                <w:noProof/>
                <w:color w:val="008000"/>
              </w:rPr>
              <w:t>in</w:t>
            </w:r>
            <w:r w:rsidRPr="00CE67F1">
              <w:rPr>
                <w:noProof/>
                <w:color w:val="008000"/>
              </w:rPr>
              <w:t xml:space="preserve"> dashboard filter</w:t>
            </w:r>
            <w:r w:rsidR="00570C70" w:rsidRPr="00CE67F1">
              <w:rPr>
                <w:noProof/>
                <w:color w:val="008000"/>
              </w:rPr>
              <w:t xml:space="preserve">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@nvcSQL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@strFormStatus2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@strFormStatus3 </w:t>
            </w:r>
            <w:r w:rsidRPr="00CE67F1">
              <w:rPr>
                <w:noProof/>
                <w:color w:val="0000FF"/>
              </w:rPr>
              <w:t>nvarchar</w:t>
            </w:r>
            <w:r w:rsidRPr="00CE67F1">
              <w:rPr>
                <w:noProof/>
                <w:color w:val="808080"/>
              </w:rPr>
              <w:t>(</w:t>
            </w:r>
            <w:r w:rsidRPr="00CE67F1">
              <w:rPr>
                <w:noProof/>
              </w:rPr>
              <w:t>30</w:t>
            </w:r>
            <w:r w:rsidRPr="00CE67F1">
              <w:rPr>
                <w:noProof/>
                <w:color w:val="808080"/>
              </w:rPr>
              <w:t>)</w:t>
            </w:r>
          </w:p>
          <w:p w:rsidR="009269D9" w:rsidRPr="00CE67F1" w:rsidRDefault="009269D9" w:rsidP="009269D9">
            <w:pPr>
              <w:widowControl/>
              <w:autoSpaceDE w:val="0"/>
              <w:autoSpaceDN w:val="0"/>
              <w:adjustRightInd w:val="0"/>
              <w:spacing w:line="240" w:lineRule="auto"/>
              <w:rPr>
                <w:noProof/>
                <w:color w:val="808080"/>
              </w:rPr>
            </w:pPr>
            <w:r w:rsidRPr="00CE67F1">
              <w:rPr>
                <w:noProof/>
              </w:rPr>
              <w:t xml:space="preserve">@nvcMGRID </w:t>
            </w:r>
            <w:r w:rsidRPr="00CE67F1">
              <w:rPr>
                <w:noProof/>
                <w:color w:val="0000FF"/>
              </w:rPr>
              <w:t>Nvarchar</w:t>
            </w:r>
            <w:r w:rsidRPr="00CE67F1">
              <w:rPr>
                <w:noProof/>
                <w:color w:val="808080"/>
              </w:rPr>
              <w:t>(</w:t>
            </w:r>
            <w:r w:rsidRPr="00CE67F1">
              <w:rPr>
                <w:noProof/>
              </w:rPr>
              <w:t>10</w:t>
            </w:r>
            <w:r w:rsidRPr="00CE67F1">
              <w:rPr>
                <w:noProof/>
                <w:color w:val="808080"/>
              </w:rPr>
              <w:t>)</w:t>
            </w:r>
          </w:p>
          <w:p w:rsidR="000A4DBE" w:rsidRPr="00CE67F1" w:rsidRDefault="009269D9" w:rsidP="009269D9">
            <w:pPr>
              <w:widowControl/>
              <w:spacing w:line="240" w:lineRule="auto"/>
              <w:jc w:val="both"/>
            </w:pPr>
            <w:r w:rsidRPr="00CE67F1">
              <w:rPr>
                <w:noProof/>
              </w:rPr>
              <w:t xml:space="preserve">@dtmDate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5" w:name="_Toc493675158"/>
      <w:bookmarkStart w:id="1016" w:name="_Toc495488473"/>
      <w:r w:rsidRPr="00CE67F1">
        <w:rPr>
          <w:b/>
          <w:bCs/>
        </w:rPr>
        <w:t>sp_SelectFrom_Coaching_LogMgrDistinctCSRSubmitted</w:t>
      </w:r>
      <w:bookmarkEnd w:id="1015"/>
      <w:bookmarkEnd w:id="1016"/>
    </w:p>
    <w:tbl>
      <w:tblPr>
        <w:tblStyle w:val="TableGrid"/>
        <w:tblW w:w="7200" w:type="dxa"/>
        <w:tblInd w:w="1327" w:type="dxa"/>
        <w:tblLook w:val="04A0" w:firstRow="1" w:lastRow="0" w:firstColumn="1" w:lastColumn="0" w:noHBand="0" w:noVBand="1"/>
      </w:tblPr>
      <w:tblGrid>
        <w:gridCol w:w="1347"/>
        <w:gridCol w:w="5853"/>
      </w:tblGrid>
      <w:tr w:rsidR="00F55E80" w:rsidRPr="00CE67F1" w:rsidTr="00C61131">
        <w:trPr>
          <w:trHeight w:val="144"/>
        </w:trPr>
        <w:tc>
          <w:tcPr>
            <w:tcW w:w="1347" w:type="dxa"/>
          </w:tcPr>
          <w:p w:rsidR="00F55E80" w:rsidRPr="00CE67F1" w:rsidRDefault="00F55E80" w:rsidP="00F55E80">
            <w:pPr>
              <w:widowControl/>
              <w:spacing w:line="240" w:lineRule="auto"/>
              <w:jc w:val="both"/>
            </w:pPr>
            <w:r w:rsidRPr="00CE67F1">
              <w:t>Usage</w:t>
            </w:r>
          </w:p>
        </w:tc>
        <w:tc>
          <w:tcPr>
            <w:tcW w:w="5853" w:type="dxa"/>
            <w:tcBorders>
              <w:top w:val="single" w:sz="8" w:space="0" w:color="auto"/>
              <w:left w:val="single" w:sz="8" w:space="0" w:color="auto"/>
              <w:bottom w:val="single" w:sz="8" w:space="0" w:color="auto"/>
              <w:right w:val="single" w:sz="8" w:space="0" w:color="auto"/>
            </w:tcBorders>
            <w:shd w:val="clear" w:color="auto" w:fill="auto"/>
          </w:tcPr>
          <w:p w:rsidR="00F55E80" w:rsidRPr="00CE67F1" w:rsidRDefault="00F55E80" w:rsidP="00F55E80">
            <w:pPr>
              <w:widowControl/>
              <w:spacing w:line="240" w:lineRule="auto"/>
              <w:jc w:val="both"/>
            </w:pPr>
            <w:r w:rsidRPr="00CE67F1">
              <w:t>Web interface: Dashboard: My Submissions</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Description</w:t>
            </w:r>
          </w:p>
        </w:tc>
        <w:tc>
          <w:tcPr>
            <w:tcW w:w="5853" w:type="dxa"/>
          </w:tcPr>
          <w:p w:rsidR="00F55E80" w:rsidRPr="00CE67F1" w:rsidRDefault="00F55E80" w:rsidP="00F55E80">
            <w:pPr>
              <w:widowControl/>
              <w:spacing w:line="240" w:lineRule="auto"/>
              <w:jc w:val="both"/>
            </w:pPr>
            <w:r w:rsidRPr="00CE67F1">
              <w:rPr>
                <w:noProof/>
                <w:color w:val="008000"/>
              </w:rPr>
              <w:t>This procedure selects the distinct CSRs from e-Coaching records to display on dashboard for filter where Manager is the submitter.</w:t>
            </w:r>
          </w:p>
        </w:tc>
      </w:tr>
      <w:tr w:rsidR="00F55E80" w:rsidRPr="00CE67F1" w:rsidTr="000A4DBE">
        <w:trPr>
          <w:trHeight w:val="144"/>
        </w:trPr>
        <w:tc>
          <w:tcPr>
            <w:tcW w:w="1347" w:type="dxa"/>
          </w:tcPr>
          <w:p w:rsidR="00F55E80" w:rsidRPr="00CE67F1" w:rsidRDefault="00F55E80" w:rsidP="00F55E80">
            <w:pPr>
              <w:widowControl/>
              <w:spacing w:line="240" w:lineRule="auto"/>
              <w:jc w:val="both"/>
            </w:pPr>
            <w:r w:rsidRPr="00CE67F1">
              <w:t>Parameters</w:t>
            </w:r>
          </w:p>
        </w:tc>
        <w:tc>
          <w:tcPr>
            <w:tcW w:w="5853" w:type="dxa"/>
          </w:tcPr>
          <w:p w:rsidR="00F55E80" w:rsidRPr="00CE67F1" w:rsidRDefault="00F55E80" w:rsidP="00F55E80">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7" w:name="_Toc493675159"/>
      <w:bookmarkStart w:id="1018" w:name="_Toc495488474"/>
      <w:r w:rsidRPr="00CE67F1">
        <w:rPr>
          <w:b/>
          <w:bCs/>
        </w:rPr>
        <w:t>sp_SelectFrom_Coaching_LogMgrDistinctCSRTeam</w:t>
      </w:r>
      <w:bookmarkEnd w:id="1017"/>
      <w:bookmarkEnd w:id="101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lastRenderedPageBreak/>
              <w:t>Description</w:t>
            </w:r>
          </w:p>
        </w:tc>
        <w:tc>
          <w:tcPr>
            <w:tcW w:w="5853" w:type="dxa"/>
          </w:tcPr>
          <w:p w:rsidR="008A30BF" w:rsidRPr="00CE67F1" w:rsidRDefault="00570C70" w:rsidP="00570C70">
            <w:pPr>
              <w:widowControl/>
              <w:spacing w:line="240" w:lineRule="auto"/>
              <w:jc w:val="both"/>
            </w:pPr>
            <w:r w:rsidRPr="00CE67F1">
              <w:rPr>
                <w:noProof/>
                <w:color w:val="008000"/>
              </w:rPr>
              <w:t>This procedure selects the distinct CSRs under a Manager  that have pending or completed logs in dashboard filter dropdown.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19" w:name="_Toc493675160"/>
      <w:bookmarkStart w:id="1020" w:name="_Toc495488475"/>
      <w:r w:rsidRPr="00CE67F1">
        <w:rPr>
          <w:b/>
          <w:bCs/>
        </w:rPr>
        <w:t>sp_SelectFrom_Coaching_LogMgrDistinctCSRTeamCompleted</w:t>
      </w:r>
      <w:bookmarkEnd w:id="1019"/>
      <w:bookmarkEnd w:id="102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570C70" w:rsidP="00570C70">
            <w:pPr>
              <w:widowControl/>
              <w:spacing w:line="240" w:lineRule="auto"/>
              <w:jc w:val="both"/>
            </w:pPr>
            <w:r w:rsidRPr="00CE67F1">
              <w:rPr>
                <w:noProof/>
                <w:color w:val="008000"/>
              </w:rPr>
              <w:t>This procedure selects the distinct CSRs under a Manager  that have completed logs in dashboard filter dropdown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1" w:name="_Toc493675161"/>
      <w:bookmarkStart w:id="1022" w:name="_Toc495488476"/>
      <w:r w:rsidRPr="00CE67F1">
        <w:rPr>
          <w:b/>
          <w:bCs/>
        </w:rPr>
        <w:t>sp_SelectFrom_Coaching_LogMgrDistinctMGRSubmitted</w:t>
      </w:r>
      <w:bookmarkEnd w:id="1021"/>
      <w:bookmarkEnd w:id="102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570C70">
            <w:pPr>
              <w:widowControl/>
              <w:spacing w:line="240" w:lineRule="auto"/>
              <w:jc w:val="both"/>
            </w:pPr>
            <w:r w:rsidRPr="00CE67F1">
              <w:rPr>
                <w:noProof/>
                <w:color w:val="008000"/>
              </w:rPr>
              <w:t xml:space="preserve">This procedure selects the distinct </w:t>
            </w:r>
            <w:r w:rsidR="00570C70" w:rsidRPr="00CE67F1">
              <w:rPr>
                <w:noProof/>
                <w:color w:val="008000"/>
              </w:rPr>
              <w:t>Managers that are submitters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3" w:name="_Toc493675162"/>
      <w:bookmarkStart w:id="1024" w:name="_Toc495488477"/>
      <w:r w:rsidRPr="00CE67F1">
        <w:rPr>
          <w:b/>
          <w:bCs/>
        </w:rPr>
        <w:t>sp_SelectFrom_Coaching_LogMgrDistinctSUP</w:t>
      </w:r>
      <w:bookmarkEnd w:id="1023"/>
      <w:bookmarkEnd w:id="102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8A30BF">
            <w:pPr>
              <w:widowControl/>
              <w:spacing w:line="240" w:lineRule="auto"/>
              <w:jc w:val="both"/>
            </w:pPr>
            <w:r w:rsidRPr="00CE67F1">
              <w:rPr>
                <w:noProof/>
                <w:color w:val="008000"/>
              </w:rPr>
              <w:t>This procedure selects the distinct Sups from e-Coaching records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5" w:name="_Toc493675163"/>
      <w:bookmarkStart w:id="1026" w:name="_Toc495488478"/>
      <w:r w:rsidRPr="00CE67F1">
        <w:rPr>
          <w:b/>
          <w:bCs/>
        </w:rPr>
        <w:t>sp_SelectFrom_Coaching_LogMgrDistinctSUPSubmitted</w:t>
      </w:r>
      <w:bookmarkEnd w:id="1025"/>
      <w:bookmarkEnd w:id="102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8A30BF" w:rsidP="000A4DBE">
            <w:pPr>
              <w:widowControl/>
              <w:spacing w:line="240" w:lineRule="auto"/>
              <w:jc w:val="both"/>
            </w:pPr>
            <w:r w:rsidRPr="00CE67F1">
              <w:rPr>
                <w:noProof/>
                <w:color w:val="008000"/>
              </w:rPr>
              <w:t>This procedure selects the distinct supervisors from e-Coaching records</w:t>
            </w:r>
            <w:r w:rsidR="00EE48E6" w:rsidRPr="00CE67F1">
              <w:rPr>
                <w:noProof/>
                <w:color w:val="008000"/>
              </w:rPr>
              <w:t xml:space="preserve"> in pending status</w:t>
            </w:r>
            <w:r w:rsidRPr="00CE67F1">
              <w:rPr>
                <w:noProof/>
                <w:color w:val="008000"/>
              </w:rPr>
              <w:t xml:space="preserve">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8A30B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7" w:name="_Toc493675164"/>
      <w:bookmarkStart w:id="1028" w:name="_Toc495488479"/>
      <w:r w:rsidRPr="00CE67F1">
        <w:rPr>
          <w:b/>
          <w:bCs/>
        </w:rPr>
        <w:t>sp_SelectFrom_Coaching_LogMgrDistinctSUPTeam</w:t>
      </w:r>
      <w:bookmarkEnd w:id="1027"/>
      <w:bookmarkEnd w:id="1028"/>
    </w:p>
    <w:tbl>
      <w:tblPr>
        <w:tblStyle w:val="TableGrid"/>
        <w:tblW w:w="7200" w:type="dxa"/>
        <w:tblInd w:w="1327" w:type="dxa"/>
        <w:tblLook w:val="04A0" w:firstRow="1" w:lastRow="0" w:firstColumn="1" w:lastColumn="0" w:noHBand="0" w:noVBand="1"/>
      </w:tblPr>
      <w:tblGrid>
        <w:gridCol w:w="1347"/>
        <w:gridCol w:w="5853"/>
      </w:tblGrid>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Usage</w:t>
            </w:r>
          </w:p>
        </w:tc>
        <w:tc>
          <w:tcPr>
            <w:tcW w:w="5853" w:type="dxa"/>
          </w:tcPr>
          <w:p w:rsidR="008A30BF" w:rsidRPr="00CE67F1" w:rsidRDefault="00F55E80" w:rsidP="008A30BF">
            <w:pPr>
              <w:widowControl/>
              <w:spacing w:line="240" w:lineRule="auto"/>
              <w:jc w:val="both"/>
            </w:pPr>
            <w:r w:rsidRPr="00CE67F1">
              <w:t>Web interface: Dashboard: Main</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Description</w:t>
            </w:r>
          </w:p>
        </w:tc>
        <w:tc>
          <w:tcPr>
            <w:tcW w:w="5853" w:type="dxa"/>
          </w:tcPr>
          <w:p w:rsidR="008A30BF" w:rsidRPr="00CE67F1" w:rsidRDefault="008A30BF" w:rsidP="008A30BF">
            <w:pPr>
              <w:widowControl/>
              <w:spacing w:line="240" w:lineRule="auto"/>
              <w:jc w:val="both"/>
            </w:pPr>
            <w:r w:rsidRPr="00CE67F1">
              <w:rPr>
                <w:noProof/>
                <w:color w:val="008000"/>
              </w:rPr>
              <w:t xml:space="preserve">This procedure selects the distinct Sups from e-Coaching records </w:t>
            </w:r>
            <w:r w:rsidR="00631B7F" w:rsidRPr="00CE67F1">
              <w:rPr>
                <w:noProof/>
                <w:color w:val="008000"/>
              </w:rPr>
              <w:t xml:space="preserve">in pending status </w:t>
            </w:r>
            <w:r w:rsidRPr="00CE67F1">
              <w:rPr>
                <w:noProof/>
                <w:color w:val="008000"/>
              </w:rPr>
              <w:t>to display on dashboard for filter.</w:t>
            </w:r>
          </w:p>
        </w:tc>
      </w:tr>
      <w:tr w:rsidR="008A30BF" w:rsidRPr="00CE67F1" w:rsidTr="000A4DBE">
        <w:trPr>
          <w:trHeight w:val="144"/>
        </w:trPr>
        <w:tc>
          <w:tcPr>
            <w:tcW w:w="1347" w:type="dxa"/>
          </w:tcPr>
          <w:p w:rsidR="008A30BF" w:rsidRPr="00CE67F1" w:rsidRDefault="008A30BF" w:rsidP="008A30BF">
            <w:pPr>
              <w:widowControl/>
              <w:spacing w:line="240" w:lineRule="auto"/>
              <w:jc w:val="both"/>
            </w:pPr>
            <w:r w:rsidRPr="00CE67F1">
              <w:t>Parameters</w:t>
            </w:r>
          </w:p>
        </w:tc>
        <w:tc>
          <w:tcPr>
            <w:tcW w:w="5853" w:type="dxa"/>
          </w:tcPr>
          <w:p w:rsidR="008A30BF" w:rsidRPr="00CE67F1" w:rsidRDefault="008A30BF" w:rsidP="008A30BF">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29" w:name="_Toc493675165"/>
      <w:bookmarkStart w:id="1030" w:name="_Toc495488480"/>
      <w:r w:rsidRPr="00CE67F1">
        <w:rPr>
          <w:b/>
          <w:bCs/>
        </w:rPr>
        <w:t>sp_SelectFrom_Coaching_LogMgrDistinctSUPTeamCompleted</w:t>
      </w:r>
      <w:bookmarkEnd w:id="1029"/>
      <w:bookmarkEnd w:id="103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31B7F" w:rsidP="000A4DBE">
            <w:pPr>
              <w:widowControl/>
              <w:spacing w:line="240" w:lineRule="auto"/>
              <w:jc w:val="both"/>
            </w:pPr>
            <w:r w:rsidRPr="00CE67F1">
              <w:rPr>
                <w:noProof/>
                <w:color w:val="008000"/>
              </w:rPr>
              <w:t>This procedure selects the distinct Sups from e-Coaching records in pending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31B7F"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1" w:name="_Toc493675166"/>
      <w:bookmarkStart w:id="1032" w:name="_Toc495488481"/>
      <w:r w:rsidRPr="00CE67F1">
        <w:rPr>
          <w:b/>
          <w:bCs/>
        </w:rPr>
        <w:t>sp_SelectFrom_Coaching_LogStaffDistinctCompletedCSRSubmitted</w:t>
      </w:r>
      <w:bookmarkEnd w:id="1031"/>
      <w:bookmarkEnd w:id="103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EE48E6" w:rsidP="00EE48E6">
            <w:pPr>
              <w:widowControl/>
              <w:spacing w:line="240" w:lineRule="auto"/>
              <w:jc w:val="both"/>
            </w:pPr>
            <w:r w:rsidRPr="00CE67F1">
              <w:rPr>
                <w:noProof/>
                <w:color w:val="008000"/>
              </w:rPr>
              <w:t>This procedure selects the distinct CSRs from e-Coaching records in completed status to display on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EE48E6"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3" w:name="_Toc493675167"/>
      <w:bookmarkStart w:id="1034" w:name="_Toc495488482"/>
      <w:r w:rsidRPr="00CE67F1">
        <w:rPr>
          <w:b/>
          <w:bCs/>
        </w:rPr>
        <w:t>sp_SelectFrom_Coaching_LogStaffDistinctCompletedMGRSubmitted</w:t>
      </w:r>
      <w:bookmarkEnd w:id="1033"/>
      <w:bookmarkEnd w:id="103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422657" w:rsidRPr="00CE67F1" w:rsidRDefault="00422657" w:rsidP="00422657">
            <w:pPr>
              <w:widowControl/>
              <w:autoSpaceDE w:val="0"/>
              <w:autoSpaceDN w:val="0"/>
              <w:adjustRightInd w:val="0"/>
              <w:spacing w:line="240" w:lineRule="auto"/>
              <w:rPr>
                <w:noProof/>
                <w:color w:val="008000"/>
              </w:rPr>
            </w:pPr>
            <w:r w:rsidRPr="00CE67F1">
              <w:rPr>
                <w:noProof/>
                <w:color w:val="008000"/>
              </w:rPr>
              <w:t xml:space="preserve">This procedure selects the distinct managers from e-Coaching records to display on staff dashboard for filter. </w:t>
            </w:r>
          </w:p>
          <w:p w:rsidR="000A4DBE" w:rsidRPr="00CE67F1" w:rsidRDefault="000A4DBE" w:rsidP="00422657">
            <w:pPr>
              <w:widowControl/>
              <w:spacing w:line="240" w:lineRule="auto"/>
              <w:jc w:val="both"/>
            </w:pP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F91AB3"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5" w:name="_Toc493675168"/>
      <w:bookmarkStart w:id="1036" w:name="_Toc495488483"/>
      <w:r w:rsidRPr="00CE67F1">
        <w:rPr>
          <w:b/>
          <w:bCs/>
        </w:rPr>
        <w:lastRenderedPageBreak/>
        <w:t>sp_SelectFrom_Coaching_LogStaffDistinctCompletedSUPSubmitted</w:t>
      </w:r>
      <w:bookmarkEnd w:id="1035"/>
      <w:bookmarkEnd w:id="103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DB06ED"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DB06ED"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7" w:name="_Toc493675169"/>
      <w:bookmarkStart w:id="1038" w:name="_Toc495488484"/>
      <w:r w:rsidRPr="00CE67F1">
        <w:rPr>
          <w:b/>
          <w:bCs/>
        </w:rPr>
        <w:t>sp_SelectFrom_Coaching_LogStaffDistinctPendingCSRSubmitted</w:t>
      </w:r>
      <w:bookmarkEnd w:id="1037"/>
      <w:bookmarkEnd w:id="103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CSRs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39" w:name="_Toc493675170"/>
      <w:bookmarkStart w:id="1040" w:name="_Toc495488485"/>
      <w:r w:rsidRPr="00CE67F1">
        <w:rPr>
          <w:b/>
          <w:bCs/>
        </w:rPr>
        <w:t>sp_SelectFrom_Coaching_LogStaffDistinctPendingMGRSubmitted</w:t>
      </w:r>
      <w:bookmarkEnd w:id="1039"/>
      <w:bookmarkEnd w:id="104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682C72">
            <w:pPr>
              <w:widowControl/>
              <w:autoSpaceDE w:val="0"/>
              <w:autoSpaceDN w:val="0"/>
              <w:adjustRightInd w:val="0"/>
              <w:spacing w:line="240" w:lineRule="auto"/>
            </w:pPr>
            <w:r w:rsidRPr="00CE67F1">
              <w:rPr>
                <w:noProof/>
                <w:color w:val="008000"/>
              </w:rPr>
              <w:t xml:space="preserve">This procedure selects the distinct managers from e-Coaching records to display on staff dashboard for filter. </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1" w:name="_Toc493675171"/>
      <w:bookmarkStart w:id="1042" w:name="_Toc495488486"/>
      <w:r w:rsidRPr="00CE67F1">
        <w:rPr>
          <w:b/>
          <w:bCs/>
        </w:rPr>
        <w:t>sp_SelectFrom_Coaching_LogStaffDistinctPendingSUPSubmitted</w:t>
      </w:r>
      <w:bookmarkEnd w:id="1041"/>
      <w:bookmarkEnd w:id="104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A4DBE">
            <w:pPr>
              <w:widowControl/>
              <w:spacing w:line="240" w:lineRule="auto"/>
              <w:jc w:val="both"/>
            </w:pPr>
            <w:r w:rsidRPr="00CE67F1">
              <w:rPr>
                <w:noProof/>
                <w:color w:val="008000"/>
              </w:rPr>
              <w:t>This procedure selects the distinct Supervisors from e-Coaching records to display on staff dashboard for filter.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682C72" w:rsidP="000A4DBE">
            <w:pPr>
              <w:widowControl/>
              <w:spacing w:line="240" w:lineRule="auto"/>
              <w:jc w:val="both"/>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3" w:name="_Toc493675172"/>
      <w:bookmarkStart w:id="1044" w:name="_Toc495488487"/>
      <w:r w:rsidRPr="00CE67F1">
        <w:rPr>
          <w:b/>
          <w:bCs/>
        </w:rPr>
        <w:t>sp_SelectFrom_Coaching_LogSupDistinctCSR</w:t>
      </w:r>
      <w:bookmarkEnd w:id="1043"/>
      <w:bookmarkEnd w:id="104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A4DBE">
            <w:pPr>
              <w:widowControl/>
              <w:spacing w:line="240" w:lineRule="auto"/>
              <w:jc w:val="both"/>
            </w:pPr>
            <w:r w:rsidRPr="00CE67F1">
              <w:rPr>
                <w:noProof/>
                <w:color w:val="008000"/>
              </w:rPr>
              <w:t>List of distinct CSrs that have pending or completed logs submitted by the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5" w:name="_Toc493675173"/>
      <w:bookmarkStart w:id="1046" w:name="_Toc495488488"/>
      <w:r w:rsidRPr="00CE67F1">
        <w:rPr>
          <w:b/>
          <w:bCs/>
        </w:rPr>
        <w:t>sp_SelectFrom_Coaching_LogSupDistinctCSRTeam</w:t>
      </w:r>
      <w:bookmarkEnd w:id="1045"/>
      <w:bookmarkEnd w:id="104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682C72" w:rsidP="000173DA">
            <w:pPr>
              <w:widowControl/>
              <w:spacing w:line="240" w:lineRule="auto"/>
              <w:jc w:val="both"/>
            </w:pPr>
            <w:r w:rsidRPr="00CE67F1">
              <w:rPr>
                <w:noProof/>
                <w:color w:val="008000"/>
              </w:rPr>
              <w:t xml:space="preserve">This procedure selects the distinct CSRs </w:t>
            </w:r>
            <w:r w:rsidR="000173DA" w:rsidRPr="00CE67F1">
              <w:rPr>
                <w:noProof/>
                <w:color w:val="008000"/>
              </w:rPr>
              <w:t>that have pending or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7" w:name="_Toc493675174"/>
      <w:bookmarkStart w:id="1048" w:name="_Toc495488489"/>
      <w:r w:rsidRPr="00CE67F1">
        <w:rPr>
          <w:b/>
          <w:bCs/>
        </w:rPr>
        <w:t>sp_SelectFrom_Coaching_LogSupDistinctCSRTeamCompleted</w:t>
      </w:r>
      <w:bookmarkEnd w:id="1047"/>
      <w:bookmarkEnd w:id="104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CSRs that have Completed Coaching logs and report to Supervisor</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49" w:name="_Toc493675175"/>
      <w:bookmarkStart w:id="1050" w:name="_Toc495488490"/>
      <w:r w:rsidRPr="00CE67F1">
        <w:rPr>
          <w:b/>
          <w:bCs/>
        </w:rPr>
        <w:t>sp_SelectFrom_Coaching_LogSupDistinctMGR</w:t>
      </w:r>
      <w:bookmarkEnd w:id="1049"/>
      <w:bookmarkEnd w:id="105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1" w:name="_Toc493675176"/>
      <w:bookmarkStart w:id="1052" w:name="_Toc495488491"/>
      <w:r w:rsidRPr="00CE67F1">
        <w:rPr>
          <w:b/>
          <w:bCs/>
        </w:rPr>
        <w:lastRenderedPageBreak/>
        <w:t>sp_SelectFrom_Coaching_LogSupDistinctMGRTeamCompleted</w:t>
      </w:r>
      <w:bookmarkEnd w:id="1051"/>
      <w:bookmarkEnd w:id="1052"/>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Main</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Managers of csrs reporting to the supervisor that have completed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73DA"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3" w:name="_Toc493675177"/>
      <w:bookmarkStart w:id="1054" w:name="_Toc495488492"/>
      <w:r w:rsidRPr="00CE67F1">
        <w:rPr>
          <w:b/>
          <w:bCs/>
        </w:rPr>
        <w:t>sp_SelectFrom_Coaching_LogSupDistinctSUP</w:t>
      </w:r>
      <w:bookmarkEnd w:id="1053"/>
      <w:bookmarkEnd w:id="1054"/>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Dashboard: My Submissions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73DA" w:rsidP="000173DA">
            <w:pPr>
              <w:widowControl/>
              <w:spacing w:line="240" w:lineRule="auto"/>
              <w:jc w:val="both"/>
            </w:pPr>
            <w:r w:rsidRPr="00CE67F1">
              <w:rPr>
                <w:noProof/>
                <w:color w:val="008000"/>
              </w:rPr>
              <w:t>This procedure selects the distinct Supervisors of csrs that have completed or pending  logs that the Supervisor submitted.</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5" w:name="_Toc493675178"/>
      <w:bookmarkStart w:id="1056" w:name="_Toc495488493"/>
      <w:r w:rsidRPr="00CE67F1">
        <w:rPr>
          <w:b/>
          <w:bCs/>
        </w:rPr>
        <w:t>sp_SelectRecordStatus</w:t>
      </w:r>
      <w:bookmarkEnd w:id="1055"/>
      <w:bookmarkEnd w:id="1056"/>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selects the status of a record from the Coaching_Log table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7" w:name="_Toc493675179"/>
      <w:bookmarkStart w:id="1058" w:name="_Toc495488494"/>
      <w:r w:rsidRPr="00CE67F1">
        <w:rPr>
          <w:b/>
          <w:bCs/>
        </w:rPr>
        <w:t>sp_SelectReviewFrom_Coaching_Log</w:t>
      </w:r>
      <w:bookmarkEnd w:id="1057"/>
      <w:bookmarkEnd w:id="1058"/>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Web interface: Review Coaching logs</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7662A6" w:rsidP="000A4DBE">
            <w:pPr>
              <w:widowControl/>
              <w:spacing w:line="240" w:lineRule="auto"/>
              <w:jc w:val="both"/>
            </w:pPr>
            <w:r w:rsidRPr="00CE67F1">
              <w:rPr>
                <w:noProof/>
                <w:color w:val="008000"/>
              </w:rPr>
              <w:t>This procedure displays the Coaching Log attributes for given Form Name.</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7662A6" w:rsidP="000A4DB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0A4DBE" w:rsidRPr="00CE67F1" w:rsidRDefault="000A4DBE" w:rsidP="000A4DBE">
      <w:pPr>
        <w:keepNext/>
        <w:widowControl/>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59" w:name="_Toc493675180"/>
      <w:bookmarkStart w:id="1060" w:name="_Toc495488495"/>
      <w:r w:rsidRPr="00CE67F1">
        <w:rPr>
          <w:b/>
          <w:bCs/>
        </w:rPr>
        <w:t>sp_Update_CSR_Hierarchy</w:t>
      </w:r>
      <w:bookmarkEnd w:id="1059"/>
      <w:bookmarkEnd w:id="1060"/>
    </w:p>
    <w:tbl>
      <w:tblPr>
        <w:tblStyle w:val="TableGrid"/>
        <w:tblW w:w="7200" w:type="dxa"/>
        <w:tblInd w:w="1327" w:type="dxa"/>
        <w:tblLook w:val="04A0" w:firstRow="1" w:lastRow="0" w:firstColumn="1" w:lastColumn="0" w:noHBand="0" w:noVBand="1"/>
      </w:tblPr>
      <w:tblGrid>
        <w:gridCol w:w="1347"/>
        <w:gridCol w:w="5853"/>
      </w:tblGrid>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Usage</w:t>
            </w:r>
          </w:p>
        </w:tc>
        <w:tc>
          <w:tcPr>
            <w:tcW w:w="5853" w:type="dxa"/>
          </w:tcPr>
          <w:p w:rsidR="000A4DBE" w:rsidRPr="00CE67F1" w:rsidRDefault="00F55E80" w:rsidP="000A4DBE">
            <w:pPr>
              <w:widowControl/>
              <w:spacing w:line="240" w:lineRule="auto"/>
              <w:jc w:val="both"/>
            </w:pPr>
            <w:r w:rsidRPr="00CE67F1">
              <w:t>Load: Employee Data</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Description</w:t>
            </w:r>
          </w:p>
        </w:tc>
        <w:tc>
          <w:tcPr>
            <w:tcW w:w="5853" w:type="dxa"/>
          </w:tcPr>
          <w:p w:rsidR="000A4DBE" w:rsidRPr="00CE67F1" w:rsidRDefault="00013325" w:rsidP="00013325">
            <w:pPr>
              <w:widowControl/>
              <w:autoSpaceDE w:val="0"/>
              <w:autoSpaceDN w:val="0"/>
              <w:adjustRightInd w:val="0"/>
              <w:spacing w:line="240" w:lineRule="auto"/>
            </w:pPr>
            <w:r w:rsidRPr="00CE67F1">
              <w:rPr>
                <w:noProof/>
                <w:color w:val="008000"/>
              </w:rPr>
              <w:t>Performs the following actions. Adds an End Date to an Employee record with a Hierarchy change. Inserts a new row for the Updated Hierarchy.</w:t>
            </w:r>
          </w:p>
        </w:tc>
      </w:tr>
      <w:tr w:rsidR="000A4DBE" w:rsidRPr="00CE67F1" w:rsidTr="000A4DBE">
        <w:trPr>
          <w:trHeight w:val="144"/>
        </w:trPr>
        <w:tc>
          <w:tcPr>
            <w:tcW w:w="1347" w:type="dxa"/>
          </w:tcPr>
          <w:p w:rsidR="000A4DBE" w:rsidRPr="00CE67F1" w:rsidRDefault="000A4DBE" w:rsidP="000A4DBE">
            <w:pPr>
              <w:widowControl/>
              <w:spacing w:line="240" w:lineRule="auto"/>
              <w:jc w:val="both"/>
            </w:pPr>
            <w:r w:rsidRPr="00CE67F1">
              <w:t>Parameters</w:t>
            </w:r>
          </w:p>
        </w:tc>
        <w:tc>
          <w:tcPr>
            <w:tcW w:w="5853" w:type="dxa"/>
          </w:tcPr>
          <w:p w:rsidR="000A4DBE" w:rsidRPr="00CE67F1" w:rsidRDefault="00013325" w:rsidP="000A4DB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1" w:name="_Toc493675181"/>
      <w:bookmarkStart w:id="1062" w:name="_Toc495488496"/>
      <w:r w:rsidRPr="00CE67F1">
        <w:rPr>
          <w:b/>
          <w:bCs/>
        </w:rPr>
        <w:t>sp_Update_Employee_Hierarchy_Stage</w:t>
      </w:r>
      <w:bookmarkEnd w:id="1061"/>
      <w:bookmarkEnd w:id="10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Performs the following actions.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Employee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Alpha characters from first 2 positions of Sup_EMP_ID, Mgr_Emp_ID</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and all leading and trainilin spaces from the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 from LanID and Email address of inactive employees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Inserts Employee Ids Reusing the numeric part of an existing Employee ID into a tracking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Removes Alpha characters from first 2 positions of all Emp_IDs </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 xml:space="preserve"> that do not need the prefix retained for uniqueness.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Removes leading and Trailing spaces from emp and Sup Ids from eWFM staging table.</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Updates CSR Sup ID values with the SUP from WFM</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Deletes records with Missing SUP IDs</w:t>
            </w:r>
          </w:p>
          <w:p w:rsidR="00013325" w:rsidRPr="00CE67F1" w:rsidRDefault="00013325" w:rsidP="00013325">
            <w:pPr>
              <w:widowControl/>
              <w:autoSpaceDE w:val="0"/>
              <w:autoSpaceDN w:val="0"/>
              <w:adjustRightInd w:val="0"/>
              <w:spacing w:line="240" w:lineRule="auto"/>
              <w:rPr>
                <w:noProof/>
                <w:color w:val="008000"/>
              </w:rPr>
            </w:pPr>
            <w:r w:rsidRPr="00CE67F1">
              <w:rPr>
                <w:noProof/>
                <w:color w:val="008000"/>
              </w:rPr>
              <w:t>Populates Supervisor attributes</w:t>
            </w:r>
          </w:p>
          <w:p w:rsidR="00D6141E" w:rsidRPr="00CE67F1" w:rsidRDefault="00013325" w:rsidP="00013325">
            <w:pPr>
              <w:widowControl/>
              <w:spacing w:line="240" w:lineRule="auto"/>
              <w:jc w:val="both"/>
            </w:pPr>
            <w:r w:rsidRPr="00CE67F1">
              <w:rPr>
                <w:noProof/>
                <w:color w:val="008000"/>
              </w:rPr>
              <w:t>Populates Manager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13325"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3" w:name="_Toc493675182"/>
      <w:bookmarkStart w:id="1064" w:name="_Toc495488497"/>
      <w:r w:rsidRPr="00CE67F1">
        <w:rPr>
          <w:b/>
          <w:bCs/>
        </w:rPr>
        <w:lastRenderedPageBreak/>
        <w:t>sp_Update_EmployeeID_To_LanID</w:t>
      </w:r>
      <w:bookmarkEnd w:id="1063"/>
      <w:bookmarkEnd w:id="10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Employee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erforms the following actions.</w:t>
            </w:r>
          </w:p>
          <w:p w:rsidR="001D261E" w:rsidRPr="00CE67F1" w:rsidRDefault="001D261E" w:rsidP="001D261E">
            <w:pPr>
              <w:widowControl/>
              <w:autoSpaceDE w:val="0"/>
              <w:autoSpaceDN w:val="0"/>
              <w:adjustRightInd w:val="0"/>
              <w:spacing w:line="240" w:lineRule="auto"/>
              <w:rPr>
                <w:noProof/>
                <w:color w:val="008000"/>
              </w:rPr>
            </w:pPr>
            <w:r w:rsidRPr="00CE67F1">
              <w:rPr>
                <w:noProof/>
                <w:color w:val="008000"/>
              </w:rPr>
              <w:t>Adds an End Date to an Employee ID to lan ID combination that is different from the existing record.</w:t>
            </w:r>
          </w:p>
          <w:p w:rsidR="00D6141E" w:rsidRPr="00CE67F1" w:rsidRDefault="001D261E" w:rsidP="001D261E">
            <w:pPr>
              <w:widowControl/>
              <w:autoSpaceDE w:val="0"/>
              <w:autoSpaceDN w:val="0"/>
              <w:adjustRightInd w:val="0"/>
              <w:spacing w:line="240" w:lineRule="auto"/>
              <w:rPr>
                <w:noProof/>
                <w:color w:val="008000"/>
              </w:rPr>
            </w:pPr>
            <w:r w:rsidRPr="00CE67F1">
              <w:rPr>
                <w:noProof/>
                <w:color w:val="008000"/>
              </w:rPr>
              <w:t>Inserts new records for the changed and new combinations.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D261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5" w:name="_Toc493675183"/>
      <w:bookmarkStart w:id="1066" w:name="_Toc495488498"/>
      <w:r w:rsidRPr="00CE67F1">
        <w:rPr>
          <w:b/>
          <w:bCs/>
        </w:rPr>
        <w:t>sp_Update_Migrated_User_Logs</w:t>
      </w:r>
      <w:bookmarkEnd w:id="1065"/>
      <w:bookmarkEnd w:id="10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Housekeeping: Migrated user log update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Updates historical Coaching logs for Migrated users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489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7" w:name="_Toc493675184"/>
      <w:bookmarkStart w:id="1068" w:name="_Toc495488499"/>
      <w:r w:rsidRPr="00CE67F1">
        <w:rPr>
          <w:b/>
          <w:bCs/>
        </w:rPr>
        <w:t>sp_Update1Review_Coaching_Log</w:t>
      </w:r>
      <w:bookmarkEnd w:id="1067"/>
      <w:bookmarkEnd w:id="10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AC489E">
        <w:trPr>
          <w:trHeight w:val="539"/>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489E" w:rsidP="00D6141E">
            <w:pPr>
              <w:widowControl/>
              <w:spacing w:line="240" w:lineRule="auto"/>
              <w:jc w:val="both"/>
            </w:pPr>
            <w:r w:rsidRPr="00CE67F1">
              <w:rPr>
                <w:noProof/>
                <w:color w:val="008000"/>
              </w:rPr>
              <w:t>This procedure allows supervisors to update the e-Coaching records from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AC489E" w:rsidRPr="00CE67F1" w:rsidRDefault="00AC489E" w:rsidP="00AC489E">
            <w:pPr>
              <w:widowControl/>
              <w:autoSpaceDE w:val="0"/>
              <w:autoSpaceDN w:val="0"/>
              <w:adjustRightInd w:val="0"/>
              <w:spacing w:line="240" w:lineRule="auto"/>
              <w:rPr>
                <w:noProof/>
                <w:color w:val="808080"/>
              </w:rPr>
            </w:pPr>
            <w:r w:rsidRPr="00CE67F1">
              <w:rPr>
                <w:noProof/>
              </w:rPr>
              <w:t xml:space="preserve">@dtmSupReviewedAutoDate </w:t>
            </w:r>
            <w:r w:rsidRPr="00CE67F1">
              <w:rPr>
                <w:noProof/>
                <w:color w:val="0000FF"/>
              </w:rPr>
              <w:t>datetime</w:t>
            </w:r>
          </w:p>
          <w:p w:rsidR="00D6141E" w:rsidRPr="00CE67F1" w:rsidRDefault="00AC489E" w:rsidP="00AC489E">
            <w:pPr>
              <w:widowControl/>
              <w:spacing w:line="240" w:lineRule="auto"/>
              <w:jc w:val="both"/>
            </w:pPr>
            <w:r w:rsidRPr="00CE67F1">
              <w:rPr>
                <w:noProof/>
              </w:rPr>
              <w:t xml:space="preserve">@nvctxtCoachingNotes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69" w:name="_Toc493675185"/>
      <w:bookmarkStart w:id="1070" w:name="_Toc495488500"/>
      <w:r w:rsidRPr="00CE67F1">
        <w:rPr>
          <w:b/>
          <w:bCs/>
        </w:rPr>
        <w:t>sp_Update2Review_Coaching_Log</w:t>
      </w:r>
      <w:bookmarkEnd w:id="1069"/>
      <w:bookmarkEnd w:id="10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22585" w:rsidP="00D6141E">
            <w:pPr>
              <w:widowControl/>
              <w:spacing w:line="240" w:lineRule="auto"/>
              <w:jc w:val="both"/>
            </w:pPr>
            <w:r w:rsidRPr="00CE67F1">
              <w:rPr>
                <w:noProof/>
                <w:color w:val="008000"/>
              </w:rPr>
              <w:t>This procedure allows managers to update the e-Coaching records from the review page with Yes, this is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C22585" w:rsidRPr="00CE67F1" w:rsidRDefault="00C22585" w:rsidP="00C22585">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C22585" w:rsidP="00C22585">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1" w:name="_Toc493675186"/>
      <w:bookmarkStart w:id="1072" w:name="_Toc495488501"/>
      <w:r w:rsidRPr="00CE67F1">
        <w:rPr>
          <w:b/>
          <w:bCs/>
        </w:rPr>
        <w:t>sp_Update3Review_Coaching_Log</w:t>
      </w:r>
      <w:bookmarkEnd w:id="1071"/>
      <w:bookmarkEnd w:id="10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managers to update the e-Coaching records from the review page with No, this is not a confirmed Customer Service Escalation.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@nvcReviewMgrLanID </w:t>
            </w:r>
            <w:r w:rsidRPr="00CE67F1">
              <w:rPr>
                <w:noProof/>
                <w:color w:val="0000FF"/>
              </w:rPr>
              <w:t>Nvarchar</w:t>
            </w:r>
            <w:r w:rsidRPr="00CE67F1">
              <w:rPr>
                <w:noProof/>
                <w:color w:val="808080"/>
              </w:rPr>
              <w:t>(</w:t>
            </w:r>
            <w:r w:rsidRPr="00CE67F1">
              <w:rPr>
                <w:noProof/>
              </w:rPr>
              <w:t>20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@dtmMgrReviewAutoDate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@dtmMgrReviewManualDate </w:t>
            </w:r>
            <w:r w:rsidRPr="00CE67F1">
              <w:rPr>
                <w:noProof/>
                <w:color w:val="0000FF"/>
              </w:rPr>
              <w:t>datetime</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@bitisCSE </w:t>
            </w:r>
            <w:r w:rsidRPr="00CE67F1">
              <w:rPr>
                <w:noProof/>
                <w:color w:val="0000FF"/>
              </w:rPr>
              <w:t>bit</w:t>
            </w:r>
          </w:p>
          <w:p w:rsidR="00D6141E" w:rsidRPr="00CE67F1" w:rsidRDefault="00BA32C2" w:rsidP="00BA32C2">
            <w:pPr>
              <w:widowControl/>
              <w:spacing w:line="240" w:lineRule="auto"/>
              <w:jc w:val="both"/>
            </w:pPr>
            <w:r w:rsidRPr="00CE67F1">
              <w:rPr>
                <w:noProof/>
              </w:rPr>
              <w:t xml:space="preserve">@nvctxtMgrNotes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3" w:name="_Toc493675187"/>
      <w:bookmarkStart w:id="1074" w:name="_Toc495488502"/>
      <w:r w:rsidRPr="00CE67F1">
        <w:rPr>
          <w:b/>
          <w:bCs/>
        </w:rPr>
        <w:lastRenderedPageBreak/>
        <w:t>sp_Update4Review_Coaching_Log</w:t>
      </w:r>
      <w:bookmarkEnd w:id="1073"/>
      <w:bookmarkEnd w:id="10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A32C2" w:rsidP="00D6141E">
            <w:pPr>
              <w:widowControl/>
              <w:spacing w:line="240" w:lineRule="auto"/>
              <w:jc w:val="both"/>
            </w:pPr>
            <w:r w:rsidRPr="00CE67F1">
              <w:rPr>
                <w:noProof/>
                <w:color w:val="008000"/>
              </w:rPr>
              <w:t>This procedure allows csrs to update the e-Coaching records from the review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BA32C2" w:rsidRPr="00CE67F1" w:rsidRDefault="00BA32C2" w:rsidP="00BA32C2">
            <w:pPr>
              <w:widowControl/>
              <w:autoSpaceDE w:val="0"/>
              <w:autoSpaceDN w:val="0"/>
              <w:adjustRightInd w:val="0"/>
              <w:spacing w:line="240" w:lineRule="auto"/>
              <w:rPr>
                <w:noProof/>
                <w:color w:val="808080"/>
              </w:rPr>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BA32C2" w:rsidP="00BA32C2">
            <w:pPr>
              <w:widowControl/>
              <w:spacing w:line="240" w:lineRule="auto"/>
              <w:jc w:val="both"/>
            </w:pPr>
            <w:r w:rsidRPr="00CE67F1">
              <w:rPr>
                <w:noProof/>
              </w:rPr>
              <w:t xml:space="preserve">@dtmCSRReviewAutoDate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5" w:name="_Toc493675188"/>
      <w:bookmarkStart w:id="1076" w:name="_Toc495488503"/>
      <w:r w:rsidRPr="00CE67F1">
        <w:rPr>
          <w:b/>
          <w:bCs/>
        </w:rPr>
        <w:t>sp_Update5Review_Coaching_Log</w:t>
      </w:r>
      <w:bookmarkEnd w:id="1075"/>
      <w:bookmarkEnd w:id="10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E3786" w:rsidP="00D6141E">
            <w:pPr>
              <w:widowControl/>
              <w:spacing w:line="240" w:lineRule="auto"/>
              <w:jc w:val="both"/>
            </w:pPr>
            <w:r w:rsidRPr="00CE67F1">
              <w:rPr>
                <w:noProof/>
                <w:color w:val="008000"/>
              </w:rPr>
              <w:t>This procedure allows managers to update the e-Coaching records from the review page for Outlier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@nvcstrReasonNotCoachable </w:t>
            </w:r>
            <w:r w:rsidRPr="00CE67F1">
              <w:rPr>
                <w:noProof/>
                <w:color w:val="0000FF"/>
              </w:rPr>
              <w:t>Nvarchar</w:t>
            </w:r>
            <w:r w:rsidRPr="00CE67F1">
              <w:rPr>
                <w:noProof/>
                <w:color w:val="808080"/>
              </w:rPr>
              <w:t>(</w:t>
            </w:r>
            <w:r w:rsidR="00C61131">
              <w:rPr>
                <w:noProof/>
              </w:rPr>
              <w:t>10</w:t>
            </w:r>
            <w:r w:rsidR="00C61131" w:rsidRPr="00CE67F1">
              <w:rPr>
                <w:noProof/>
              </w:rPr>
              <w:t>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@nvcReviewerLanID </w:t>
            </w:r>
            <w:r w:rsidRPr="00CE67F1">
              <w:rPr>
                <w:noProof/>
                <w:color w:val="0000FF"/>
              </w:rPr>
              <w:t>Nvarchar</w:t>
            </w:r>
            <w:r w:rsidRPr="00CE67F1">
              <w:rPr>
                <w:noProof/>
                <w:color w:val="808080"/>
              </w:rPr>
              <w:t>(</w:t>
            </w:r>
            <w:r w:rsidRPr="00CE67F1">
              <w:rPr>
                <w:noProof/>
              </w:rPr>
              <w:t>20</w:t>
            </w:r>
            <w:r w:rsidRPr="00CE67F1">
              <w:rPr>
                <w:noProof/>
                <w:color w:val="808080"/>
              </w:rPr>
              <w: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@dtmReviewAutoDate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@dtmReviewManualDate </w:t>
            </w:r>
            <w:r w:rsidRPr="00CE67F1">
              <w:rPr>
                <w:noProof/>
                <w:color w:val="0000FF"/>
              </w:rPr>
              <w:t>datetime</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@bitisCoachingRequired </w:t>
            </w:r>
            <w:r w:rsidRPr="00CE67F1">
              <w:rPr>
                <w:noProof/>
                <w:color w:val="0000FF"/>
              </w:rPr>
              <w:t>bit</w:t>
            </w:r>
          </w:p>
          <w:p w:rsidR="007E3786" w:rsidRPr="00CE67F1" w:rsidRDefault="007E3786" w:rsidP="007E3786">
            <w:pPr>
              <w:widowControl/>
              <w:autoSpaceDE w:val="0"/>
              <w:autoSpaceDN w:val="0"/>
              <w:adjustRightInd w:val="0"/>
              <w:spacing w:line="240" w:lineRule="auto"/>
              <w:rPr>
                <w:noProof/>
                <w:color w:val="808080"/>
              </w:rPr>
            </w:pPr>
            <w:r w:rsidRPr="00CE67F1">
              <w:rPr>
                <w:noProof/>
              </w:rPr>
              <w:t xml:space="preserve">@nvcReviewerNotes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D6141E" w:rsidRPr="00CE67F1" w:rsidRDefault="007E3786" w:rsidP="007E3786">
            <w:pPr>
              <w:widowControl/>
              <w:spacing w:line="240" w:lineRule="auto"/>
              <w:jc w:val="both"/>
            </w:pPr>
            <w:r w:rsidRPr="00CE67F1">
              <w:rPr>
                <w:noProof/>
              </w:rPr>
              <w:t xml:space="preserve">@nvctxtReasonNotCoachable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7" w:name="_Toc493675189"/>
      <w:bookmarkStart w:id="1078" w:name="_Toc495488504"/>
      <w:r w:rsidRPr="00CE67F1">
        <w:rPr>
          <w:b/>
          <w:bCs/>
        </w:rPr>
        <w:t>sp_Update6Review_Coaching_Log</w:t>
      </w:r>
      <w:bookmarkEnd w:id="1077"/>
      <w:bookmarkEnd w:id="10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E6B0D" w:rsidP="00D6141E">
            <w:pPr>
              <w:widowControl/>
              <w:spacing w:line="240" w:lineRule="auto"/>
              <w:jc w:val="both"/>
            </w:pPr>
            <w:r w:rsidRPr="00CE67F1">
              <w:rPr>
                <w:noProof/>
                <w:color w:val="008000"/>
              </w:rPr>
              <w:t>This procedure allows csrs to update the e-Coaching records from the review page --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@bitisCSRAcknowledged </w:t>
            </w:r>
            <w:r w:rsidRPr="00CE67F1">
              <w:rPr>
                <w:noProof/>
                <w:color w:val="0000FF"/>
              </w:rPr>
              <w:t>bit</w:t>
            </w:r>
          </w:p>
          <w:p w:rsidR="008E6B0D" w:rsidRPr="00CE67F1" w:rsidRDefault="008E6B0D" w:rsidP="008E6B0D">
            <w:pPr>
              <w:widowControl/>
              <w:autoSpaceDE w:val="0"/>
              <w:autoSpaceDN w:val="0"/>
              <w:adjustRightInd w:val="0"/>
              <w:spacing w:line="240" w:lineRule="auto"/>
              <w:rPr>
                <w:noProof/>
                <w:color w:val="808080"/>
              </w:rPr>
            </w:pPr>
            <w:r w:rsidRPr="00CE67F1">
              <w:rPr>
                <w:noProof/>
              </w:rPr>
              <w:t xml:space="preserve">@dtmCSRReviewAutoDate </w:t>
            </w:r>
            <w:r w:rsidRPr="00CE67F1">
              <w:rPr>
                <w:noProof/>
                <w:color w:val="0000FF"/>
              </w:rPr>
              <w:t>datetime</w:t>
            </w:r>
          </w:p>
          <w:p w:rsidR="00D6141E" w:rsidRPr="00CE67F1" w:rsidRDefault="008E6B0D" w:rsidP="008E6B0D">
            <w:pPr>
              <w:widowControl/>
              <w:spacing w:line="240" w:lineRule="auto"/>
              <w:jc w:val="both"/>
            </w:pPr>
            <w:r w:rsidRPr="00CE67F1">
              <w:rPr>
                <w:noProof/>
              </w:rPr>
              <w:t xml:space="preserve">@nvcCSRComments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79" w:name="_Toc493675190"/>
      <w:bookmarkStart w:id="1080" w:name="_Toc495488505"/>
      <w:r w:rsidRPr="00CE67F1">
        <w:rPr>
          <w:b/>
          <w:bCs/>
        </w:rPr>
        <w:t>sp_Update7Review_Coaching_Log</w:t>
      </w:r>
      <w:bookmarkEnd w:id="1079"/>
      <w:bookmarkEnd w:id="10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21C91" w:rsidP="00D6141E">
            <w:pPr>
              <w:widowControl/>
              <w:spacing w:line="240" w:lineRule="auto"/>
              <w:jc w:val="both"/>
            </w:pPr>
            <w:r w:rsidRPr="00CE67F1">
              <w:rPr>
                <w:noProof/>
                <w:color w:val="008000"/>
              </w:rPr>
              <w:t>This procedure allows Sups to update the e-Coaching records from the review page for Pending Acknowledgment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@nvcFormID </w:t>
            </w:r>
            <w:r w:rsidRPr="00CE67F1">
              <w:rPr>
                <w:noProof/>
                <w:color w:val="0000FF"/>
              </w:rPr>
              <w:t>Nvarchar</w:t>
            </w:r>
            <w:r w:rsidRPr="00CE67F1">
              <w:rPr>
                <w:noProof/>
                <w:color w:val="808080"/>
              </w:rPr>
              <w:t>(</w:t>
            </w:r>
            <w:r w:rsidRPr="00CE67F1">
              <w:rPr>
                <w:noProof/>
              </w:rPr>
              <w:t>50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@nvcFormStatus </w:t>
            </w:r>
            <w:r w:rsidRPr="00CE67F1">
              <w:rPr>
                <w:noProof/>
                <w:color w:val="0000FF"/>
              </w:rPr>
              <w:t>Nvarchar</w:t>
            </w:r>
            <w:r w:rsidRPr="00CE67F1">
              <w:rPr>
                <w:noProof/>
                <w:color w:val="808080"/>
              </w:rPr>
              <w:t>(</w:t>
            </w:r>
            <w:r w:rsidRPr="00CE67F1">
              <w:rPr>
                <w:noProof/>
              </w:rPr>
              <w:t>30</w:t>
            </w:r>
            <w:r w:rsidRPr="00CE67F1">
              <w:rPr>
                <w:noProof/>
                <w:color w:val="808080"/>
              </w:rPr>
              <w:t>)</w:t>
            </w:r>
          </w:p>
          <w:p w:rsidR="00245A46" w:rsidRPr="00CE67F1" w:rsidRDefault="00245A46" w:rsidP="00245A46">
            <w:pPr>
              <w:widowControl/>
              <w:autoSpaceDE w:val="0"/>
              <w:autoSpaceDN w:val="0"/>
              <w:adjustRightInd w:val="0"/>
              <w:spacing w:line="240" w:lineRule="auto"/>
              <w:rPr>
                <w:noProof/>
                <w:color w:val="808080"/>
              </w:rPr>
            </w:pPr>
            <w:r w:rsidRPr="00CE67F1">
              <w:rPr>
                <w:noProof/>
              </w:rPr>
              <w:t xml:space="preserve">@nvcReviewSupLanID </w:t>
            </w:r>
            <w:r w:rsidRPr="00CE67F1">
              <w:rPr>
                <w:noProof/>
                <w:color w:val="0000FF"/>
              </w:rPr>
              <w:t>Nvarchar</w:t>
            </w:r>
            <w:r w:rsidRPr="00CE67F1">
              <w:rPr>
                <w:noProof/>
                <w:color w:val="808080"/>
              </w:rPr>
              <w:t>(</w:t>
            </w:r>
            <w:r w:rsidRPr="00CE67F1">
              <w:rPr>
                <w:noProof/>
              </w:rPr>
              <w:t>20</w:t>
            </w:r>
            <w:r w:rsidRPr="00CE67F1">
              <w:rPr>
                <w:noProof/>
                <w:color w:val="808080"/>
              </w:rPr>
              <w:t>)</w:t>
            </w:r>
          </w:p>
          <w:p w:rsidR="00D6141E" w:rsidRPr="00CE67F1" w:rsidRDefault="00245A46" w:rsidP="00245A46">
            <w:pPr>
              <w:widowControl/>
              <w:spacing w:line="240" w:lineRule="auto"/>
              <w:jc w:val="both"/>
            </w:pPr>
            <w:r w:rsidRPr="00CE67F1">
              <w:rPr>
                <w:noProof/>
              </w:rPr>
              <w:t xml:space="preserve">@dtmSUPReviewAutoDate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1" w:name="_Toc493675191"/>
      <w:bookmarkStart w:id="1082" w:name="_Toc495488506"/>
      <w:r w:rsidRPr="00CE67F1">
        <w:rPr>
          <w:b/>
          <w:bCs/>
        </w:rPr>
        <w:t>sp_UpdateFeedMailSent</w:t>
      </w:r>
      <w:bookmarkEnd w:id="1081"/>
      <w:bookmarkEnd w:id="10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F55E80" w:rsidP="00D6141E">
            <w:pPr>
              <w:widowControl/>
              <w:spacing w:line="240" w:lineRule="auto"/>
              <w:jc w:val="both"/>
            </w:pPr>
            <w:r w:rsidRPr="00CE67F1">
              <w:t>Load: Notification process for Quality and Outlier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45A46" w:rsidP="00D6141E">
            <w:pPr>
              <w:widowControl/>
              <w:spacing w:line="240" w:lineRule="auto"/>
              <w:jc w:val="both"/>
            </w:pPr>
            <w:r w:rsidRPr="00CE67F1">
              <w:rPr>
                <w:noProof/>
                <w:color w:val="008000"/>
              </w:rPr>
              <w:t>This procedure updates emailsent column to "True" for records from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45A46"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3" w:name="_Toc493675192"/>
      <w:bookmarkStart w:id="1084" w:name="_Toc495488507"/>
      <w:r w:rsidRPr="00CE67F1">
        <w:rPr>
          <w:b/>
          <w:bCs/>
        </w:rPr>
        <w:t>sp_Whoami</w:t>
      </w:r>
      <w:bookmarkEnd w:id="1083"/>
      <w:bookmarkEnd w:id="10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DB00C2" w:rsidP="00D6141E">
            <w:pPr>
              <w:widowControl/>
              <w:spacing w:line="240" w:lineRule="auto"/>
              <w:jc w:val="both"/>
            </w:pPr>
            <w:r w:rsidRPr="00CE67F1">
              <w:rPr>
                <w:noProof/>
                <w:color w:val="008000"/>
              </w:rPr>
              <w:t>Selects a list of employee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B00C2" w:rsidP="00D6141E">
            <w:pPr>
              <w:widowControl/>
              <w:spacing w:line="240" w:lineRule="auto"/>
              <w:jc w:val="both"/>
            </w:pPr>
            <w:r w:rsidRPr="00CE67F1">
              <w:rPr>
                <w:noProof/>
              </w:rPr>
              <w:t>@strUserin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5" w:name="_Toc493675193"/>
      <w:bookmarkStart w:id="1086" w:name="_Toc495488508"/>
      <w:r w:rsidRPr="00CE67F1">
        <w:rPr>
          <w:b/>
          <w:bCs/>
        </w:rPr>
        <w:t>sp_Whoisthis</w:t>
      </w:r>
      <w:bookmarkEnd w:id="1085"/>
      <w:bookmarkEnd w:id="10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General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D6141E">
            <w:pPr>
              <w:widowControl/>
              <w:spacing w:line="240" w:lineRule="auto"/>
              <w:jc w:val="both"/>
            </w:pPr>
            <w:r w:rsidRPr="00CE67F1">
              <w:rPr>
                <w:noProof/>
                <w:color w:val="008000"/>
              </w:rPr>
              <w:t>Returns a Hierarchy string for passed in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46E79" w:rsidP="00D6141E">
            <w:pPr>
              <w:widowControl/>
              <w:spacing w:line="240" w:lineRule="auto"/>
              <w:jc w:val="both"/>
            </w:pPr>
            <w:r w:rsidRPr="00CE67F1">
              <w:rPr>
                <w:noProof/>
              </w:rPr>
              <w:t>@strUserIDin</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7" w:name="_Toc493675194"/>
      <w:bookmarkStart w:id="1088" w:name="_Toc495488509"/>
      <w:r w:rsidRPr="00CE67F1">
        <w:rPr>
          <w:b/>
          <w:bCs/>
        </w:rPr>
        <w:t>sp_DeleteFromHistoricalDashboardACL</w:t>
      </w:r>
      <w:bookmarkEnd w:id="1087"/>
      <w:bookmarkEnd w:id="108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46E79" w:rsidP="00440C45">
            <w:pPr>
              <w:widowControl/>
              <w:spacing w:line="240" w:lineRule="auto"/>
              <w:jc w:val="both"/>
            </w:pPr>
            <w:r w:rsidRPr="00CE67F1">
              <w:rPr>
                <w:noProof/>
                <w:color w:val="008000"/>
              </w:rPr>
              <w:t xml:space="preserve">This procedure </w:t>
            </w:r>
            <w:r w:rsidR="00440C45" w:rsidRPr="00CE67F1">
              <w:rPr>
                <w:noProof/>
                <w:color w:val="008000"/>
              </w:rPr>
              <w:t>deletes</w:t>
            </w:r>
            <w:r w:rsidRPr="00CE67F1">
              <w:rPr>
                <w:noProof/>
                <w:color w:val="008000"/>
              </w:rPr>
              <w:t xml:space="preserve">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546E79" w:rsidRPr="00CE67F1" w:rsidRDefault="00546E79" w:rsidP="00546E79">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546E79" w:rsidP="00546E79">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89" w:name="_Toc493675195"/>
      <w:bookmarkStart w:id="1090" w:name="_Toc495488510"/>
      <w:r w:rsidRPr="00CE67F1">
        <w:rPr>
          <w:b/>
          <w:bCs/>
        </w:rPr>
        <w:t>sp_InactivateCoachingLogsForTerms</w:t>
      </w:r>
      <w:bookmarkEnd w:id="1089"/>
      <w:bookmarkEnd w:id="109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Housekeeping: Inactivate logs for Termed users. Run as part of employee data Load.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Inactivate Coaching logs for Termed Employees.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933A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0933AA" w:rsidP="00860BAE">
      <w:pPr>
        <w:keepNext/>
        <w:widowControl/>
        <w:numPr>
          <w:ilvl w:val="2"/>
          <w:numId w:val="2"/>
        </w:numPr>
        <w:tabs>
          <w:tab w:val="num" w:pos="828"/>
          <w:tab w:val="num" w:pos="1584"/>
        </w:tabs>
        <w:spacing w:before="240" w:after="60" w:line="240" w:lineRule="auto"/>
        <w:outlineLvl w:val="2"/>
        <w:rPr>
          <w:b/>
          <w:bCs/>
        </w:rPr>
      </w:pPr>
      <w:bookmarkStart w:id="1091" w:name="_Toc493675196"/>
      <w:bookmarkStart w:id="1092" w:name="_Toc495488511"/>
      <w:r w:rsidRPr="00CE67F1">
        <w:rPr>
          <w:b/>
          <w:bCs/>
        </w:rPr>
        <w:t>sp_HistoricalDashboardAclInsert</w:t>
      </w:r>
      <w:bookmarkEnd w:id="1091"/>
      <w:bookmarkEnd w:id="1092"/>
      <w:r w:rsidR="00860BAE"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933AA" w:rsidP="00D6141E">
            <w:pPr>
              <w:widowControl/>
              <w:spacing w:line="240" w:lineRule="auto"/>
              <w:jc w:val="both"/>
            </w:pPr>
            <w:r w:rsidRPr="00CE67F1">
              <w:rPr>
                <w:noProof/>
                <w:color w:val="008000"/>
              </w:rPr>
              <w:t>Used for inserting new records into Historical dashboard ACL table from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@userLanId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@userName   </w:t>
            </w:r>
            <w:r w:rsidRPr="00CE67F1">
              <w:rPr>
                <w:noProof/>
                <w:color w:val="0000FF"/>
              </w:rPr>
              <w:t>varchar</w:t>
            </w:r>
            <w:r w:rsidRPr="00CE67F1">
              <w:rPr>
                <w:noProof/>
                <w:color w:val="808080"/>
              </w:rPr>
              <w:t>(</w:t>
            </w:r>
            <w:r w:rsidRPr="00CE67F1">
              <w:rPr>
                <w:noProof/>
              </w:rPr>
              <w:t>20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@userRole   </w:t>
            </w:r>
            <w:r w:rsidRPr="00CE67F1">
              <w:rPr>
                <w:noProof/>
                <w:color w:val="0000FF"/>
              </w:rPr>
              <w:t>varchar</w:t>
            </w:r>
            <w:r w:rsidRPr="00CE67F1">
              <w:rPr>
                <w:noProof/>
                <w:color w:val="808080"/>
              </w:rPr>
              <w:t>(</w:t>
            </w:r>
            <w:r w:rsidRPr="00CE67F1">
              <w:rPr>
                <w:noProof/>
              </w:rPr>
              <w:t>10</w:t>
            </w:r>
            <w:r w:rsidRPr="00CE67F1">
              <w:rPr>
                <w:noProof/>
                <w:color w:val="808080"/>
              </w:rPr>
              <w:t>)</w:t>
            </w:r>
          </w:p>
          <w:p w:rsidR="000933AA" w:rsidRPr="00CE67F1" w:rsidRDefault="000933AA" w:rsidP="000933AA">
            <w:pPr>
              <w:widowControl/>
              <w:autoSpaceDE w:val="0"/>
              <w:autoSpaceDN w:val="0"/>
              <w:adjustRightInd w:val="0"/>
              <w:spacing w:line="240" w:lineRule="auto"/>
              <w:rPr>
                <w:noProof/>
                <w:color w:val="808080"/>
              </w:rPr>
            </w:pPr>
            <w:r w:rsidRPr="00CE67F1">
              <w:rPr>
                <w:noProof/>
              </w:rPr>
              <w:t xml:space="preserve">  @createdBy  </w:t>
            </w:r>
            <w:r w:rsidRPr="00CE67F1">
              <w:rPr>
                <w:noProof/>
                <w:color w:val="0000FF"/>
              </w:rPr>
              <w:t>varchar</w:t>
            </w:r>
            <w:r w:rsidRPr="00CE67F1">
              <w:rPr>
                <w:noProof/>
                <w:color w:val="808080"/>
              </w:rPr>
              <w:t>(</w:t>
            </w:r>
            <w:r w:rsidRPr="00CE67F1">
              <w:rPr>
                <w:noProof/>
              </w:rPr>
              <w:t>20</w:t>
            </w:r>
            <w:r w:rsidRPr="00CE67F1">
              <w:rPr>
                <w:noProof/>
                <w:color w:val="808080"/>
              </w:rPr>
              <w:t>)</w:t>
            </w:r>
          </w:p>
          <w:p w:rsidR="00D6141E" w:rsidRPr="00CE67F1" w:rsidRDefault="000933AA" w:rsidP="000933AA">
            <w:pPr>
              <w:widowControl/>
              <w:spacing w:line="240" w:lineRule="auto"/>
              <w:jc w:val="both"/>
            </w:pPr>
            <w:r w:rsidRPr="00CE67F1">
              <w:rPr>
                <w:noProof/>
              </w:rPr>
              <w:t xml:space="preserve">  @rowId</w:t>
            </w:r>
            <w:r w:rsidR="00440C45" w:rsidRPr="00CE67F1">
              <w:rPr>
                <w:noProof/>
              </w:rPr>
              <w:t xml:space="preserv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3" w:name="_Toc493675197"/>
      <w:bookmarkStart w:id="1094" w:name="_Toc495488512"/>
      <w:r w:rsidRPr="00CE67F1">
        <w:rPr>
          <w:b/>
          <w:bCs/>
        </w:rPr>
        <w:t>sp_SelectFrom_Historical_Dashboard_ACL</w:t>
      </w:r>
      <w:bookmarkEnd w:id="1093"/>
      <w:bookmarkEnd w:id="10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D6141E">
            <w:pPr>
              <w:widowControl/>
              <w:spacing w:line="240" w:lineRule="auto"/>
              <w:jc w:val="both"/>
            </w:pPr>
            <w:r w:rsidRPr="00CE67F1">
              <w:rPr>
                <w:noProof/>
                <w:color w:val="008000"/>
              </w:rPr>
              <w:t>This procedure selects the user records from the Historical_Dashboard_ACL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5" w:name="_Toc493675198"/>
      <w:bookmarkStart w:id="1096" w:name="_Toc495488513"/>
      <w:r w:rsidRPr="00CE67F1">
        <w:rPr>
          <w:b/>
          <w:bCs/>
        </w:rPr>
        <w:t>sp_Update_Coaching_Log_Quality</w:t>
      </w:r>
      <w:bookmarkEnd w:id="1095"/>
      <w:bookmarkEnd w:id="1096"/>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3728D1" w:rsidP="003728D1">
            <w:pPr>
              <w:widowControl/>
              <w:autoSpaceDE w:val="0"/>
              <w:autoSpaceDN w:val="0"/>
              <w:adjustRightInd w:val="0"/>
              <w:spacing w:line="240" w:lineRule="auto"/>
            </w:pPr>
            <w:r w:rsidRPr="00CE67F1">
              <w:rPr>
                <w:noProof/>
                <w:color w:val="008000"/>
              </w:rPr>
              <w:t>This procedure updates the Quality scorecards into the Coaching_Log table. The txtdescription is updated in the Coaching_Log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3728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7" w:name="_Toc493675199"/>
      <w:bookmarkStart w:id="1098" w:name="_Toc495488514"/>
      <w:r w:rsidRPr="00CE67F1">
        <w:rPr>
          <w:b/>
          <w:bCs/>
        </w:rPr>
        <w:t>sp_UpdateHistorical_Dashboard_ACL</w:t>
      </w:r>
      <w:bookmarkEnd w:id="1097"/>
      <w:bookmarkEnd w:id="10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440C4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40C45" w:rsidP="00D6141E">
            <w:pPr>
              <w:widowControl/>
              <w:spacing w:line="240" w:lineRule="auto"/>
              <w:jc w:val="both"/>
            </w:pPr>
            <w:r w:rsidRPr="00CE67F1">
              <w:rPr>
                <w:noProof/>
                <w:color w:val="008000"/>
              </w:rPr>
              <w:t>This procedure updates an existing ACL records with provided values from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@nvcRowID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lastRenderedPageBreak/>
              <w:t xml:space="preserve">@nvcLANID </w:t>
            </w:r>
            <w:r w:rsidRPr="00CE67F1">
              <w:rPr>
                <w:noProof/>
                <w:color w:val="0000FF"/>
              </w:rPr>
              <w:t>Nvarchar</w:t>
            </w:r>
            <w:r w:rsidRPr="00CE67F1">
              <w:rPr>
                <w:noProof/>
                <w:color w:val="808080"/>
              </w:rPr>
              <w:t>(</w:t>
            </w:r>
            <w:r w:rsidRPr="00CE67F1">
              <w:rPr>
                <w:noProof/>
              </w:rPr>
              <w:t>30</w:t>
            </w:r>
            <w:r w:rsidRPr="00CE67F1">
              <w:rPr>
                <w:noProof/>
                <w:color w:val="808080"/>
              </w:rPr>
              <w:t>)</w:t>
            </w:r>
          </w:p>
          <w:p w:rsidR="00440C45" w:rsidRPr="00CE67F1" w:rsidRDefault="00440C45" w:rsidP="00440C45">
            <w:pPr>
              <w:widowControl/>
              <w:autoSpaceDE w:val="0"/>
              <w:autoSpaceDN w:val="0"/>
              <w:adjustRightInd w:val="0"/>
              <w:spacing w:line="240" w:lineRule="auto"/>
              <w:rPr>
                <w:noProof/>
                <w:color w:val="808080"/>
              </w:rPr>
            </w:pPr>
            <w:r w:rsidRPr="00CE67F1">
              <w:rPr>
                <w:noProof/>
              </w:rPr>
              <w:t xml:space="preserve">@nvcUserLANID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440C45" w:rsidP="00440C45">
            <w:pPr>
              <w:widowControl/>
              <w:spacing w:line="240" w:lineRule="auto"/>
              <w:jc w:val="both"/>
            </w:pPr>
            <w:r w:rsidRPr="00CE67F1">
              <w:rPr>
                <w:noProof/>
              </w:rPr>
              <w:t xml:space="preserve">@nvcRole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099" w:name="_Toc493675200"/>
      <w:bookmarkStart w:id="1100" w:name="_Toc495488515"/>
      <w:r w:rsidRPr="00CE67F1">
        <w:rPr>
          <w:b/>
          <w:bCs/>
        </w:rPr>
        <w:lastRenderedPageBreak/>
        <w:t>sp_Update_Quality_Fact</w:t>
      </w:r>
      <w:bookmarkEnd w:id="1099"/>
      <w:bookmarkEnd w:id="11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Load: Quality Data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updates the existing records in the Quality Fact table and inserts new records.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1" w:name="_Toc493675201"/>
      <w:bookmarkStart w:id="1102" w:name="_Toc495488516"/>
      <w:r w:rsidRPr="00CE67F1">
        <w:rPr>
          <w:b/>
          <w:bCs/>
        </w:rPr>
        <w:t>sp_Check_AppRole</w:t>
      </w:r>
      <w:bookmarkEnd w:id="1101"/>
      <w:bookmarkEnd w:id="11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ACL App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returns whether the User is an admin or not.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@nvcLANID</w:t>
            </w:r>
            <w:r w:rsidRPr="00CE67F1">
              <w:rPr>
                <w:noProof/>
              </w:rPr>
              <w:tab/>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3" w:name="_Toc493675202"/>
      <w:bookmarkStart w:id="1104" w:name="_Toc495488517"/>
      <w:r w:rsidRPr="00CE67F1">
        <w:rPr>
          <w:b/>
          <w:bCs/>
        </w:rPr>
        <w:t>sp_SelectEmployeesByModule</w:t>
      </w:r>
      <w:bookmarkEnd w:id="1103"/>
      <w:bookmarkEnd w:id="11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pulls the list of Employee names to be displayed in the drop downs for the selected Module using the job_code in the Employee_Selection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D6141E" w:rsidRPr="00CE67F1" w:rsidRDefault="00D33B33" w:rsidP="00D33B33">
            <w:pPr>
              <w:widowControl/>
              <w:spacing w:line="240" w:lineRule="auto"/>
              <w:jc w:val="both"/>
            </w:pPr>
            <w:r w:rsidRPr="00CE67F1">
              <w:rPr>
                <w:noProof/>
              </w:rPr>
              <w:t xml:space="preserve">@strUserLanin </w:t>
            </w:r>
            <w:r w:rsidRPr="00CE67F1">
              <w:rPr>
                <w:noProof/>
                <w:color w:val="0000FF"/>
              </w:rPr>
              <w:t>nvarchar</w:t>
            </w:r>
            <w:r w:rsidRPr="00CE67F1">
              <w:rPr>
                <w:noProof/>
                <w:color w:val="808080"/>
              </w:rPr>
              <w:t>(</w:t>
            </w:r>
            <w:r w:rsidRPr="00CE67F1">
              <w:rPr>
                <w:noProof/>
              </w:rPr>
              <w:t>20</w:t>
            </w:r>
            <w:r w:rsidRPr="00CE67F1">
              <w:rPr>
                <w:noProof/>
                <w:color w:val="808080"/>
              </w:rPr>
              <w: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5" w:name="_Toc493675203"/>
      <w:bookmarkStart w:id="1106" w:name="_Toc495488518"/>
      <w:r w:rsidRPr="00CE67F1">
        <w:rPr>
          <w:b/>
          <w:bCs/>
        </w:rPr>
        <w:t>sp_Select_Modules_By_Job_Code</w:t>
      </w:r>
      <w:bookmarkEnd w:id="1105"/>
      <w:bookmarkEnd w:id="11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33B33">
            <w:pPr>
              <w:widowControl/>
              <w:autoSpaceDE w:val="0"/>
              <w:autoSpaceDN w:val="0"/>
              <w:adjustRightInd w:val="0"/>
              <w:spacing w:line="240" w:lineRule="auto"/>
            </w:pPr>
            <w:r w:rsidRPr="00CE67F1">
              <w:rPr>
                <w:noProof/>
                <w:color w:val="008000"/>
              </w:rPr>
              <w:t>This procedure takes the lan ID of the user and looks up the job code.  If Job code exists in the submisison table returns the valid submission modules. If job code does not exist in the submisisons table returns 'CSR' as a valid sumission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7" w:name="_Toc493675204"/>
      <w:bookmarkStart w:id="1108" w:name="_Toc495488519"/>
      <w:r w:rsidRPr="00CE67F1">
        <w:rPr>
          <w:b/>
          <w:bCs/>
        </w:rPr>
        <w:t>sp_Display_Sites_For_Module</w:t>
      </w:r>
      <w:bookmarkEnd w:id="1107"/>
      <w:bookmarkEnd w:id="11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in a Module ID and returns the list of sites if the Module passed 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33B33"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09" w:name="_Toc493675205"/>
      <w:bookmarkStart w:id="1110" w:name="_Toc495488520"/>
      <w:r w:rsidRPr="00CE67F1">
        <w:rPr>
          <w:b/>
          <w:bCs/>
        </w:rPr>
        <w:t>sp_Select_Source_By_Module</w:t>
      </w:r>
      <w:bookmarkEnd w:id="1109"/>
      <w:bookmarkEnd w:id="11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33B33" w:rsidP="00D6141E">
            <w:pPr>
              <w:widowControl/>
              <w:spacing w:line="240" w:lineRule="auto"/>
              <w:jc w:val="both"/>
            </w:pPr>
            <w:r w:rsidRPr="00CE67F1">
              <w:rPr>
                <w:noProof/>
                <w:color w:val="008000"/>
              </w:rPr>
              <w:t>This procedure takes a Module and Source (Direct or Indirect) and returns the Source IDis for the coresponding Sub Coaching Source.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33B33" w:rsidRPr="00CE67F1" w:rsidRDefault="00D33B33" w:rsidP="00D33B33">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33B33" w:rsidP="00D33B33">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1" w:name="_Toc493675206"/>
      <w:bookmarkStart w:id="1112" w:name="_Toc495488521"/>
      <w:r w:rsidRPr="00CE67F1">
        <w:rPr>
          <w:b/>
          <w:bCs/>
        </w:rPr>
        <w:t>sp_Select_Programs</w:t>
      </w:r>
      <w:bookmarkEnd w:id="1111"/>
      <w:bookmarkEnd w:id="11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returns a list of Active Programs to  be made available in the UI submission page.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E3C3B" w:rsidP="00D33B33">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3" w:name="_Toc493675207"/>
      <w:bookmarkStart w:id="1114" w:name="_Toc495488522"/>
      <w:r w:rsidRPr="00CE67F1">
        <w:rPr>
          <w:b/>
          <w:bCs/>
        </w:rPr>
        <w:lastRenderedPageBreak/>
        <w:t>sp_Select_CoachingReasons_By_Module</w:t>
      </w:r>
      <w:bookmarkEnd w:id="1113"/>
      <w:bookmarkEnd w:id="11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E3C3B" w:rsidP="001E3C3B">
            <w:pPr>
              <w:widowControl/>
              <w:autoSpaceDE w:val="0"/>
              <w:autoSpaceDN w:val="0"/>
              <w:adjustRightInd w:val="0"/>
              <w:spacing w:line="240" w:lineRule="auto"/>
            </w:pPr>
            <w:r w:rsidRPr="00CE67F1">
              <w:rPr>
                <w:noProof/>
                <w:color w:val="008000"/>
              </w:rPr>
              <w:t>This procedure takes a Module  and returns the Coaching Reasons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E3C3B" w:rsidRPr="00CE67F1" w:rsidRDefault="001E3C3B" w:rsidP="001E3C3B">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@isSplReason </w:t>
            </w:r>
            <w:r w:rsidRPr="00CE67F1">
              <w:rPr>
                <w:noProof/>
                <w:color w:val="0000FF"/>
              </w:rPr>
              <w:t>BIT</w:t>
            </w:r>
          </w:p>
          <w:p w:rsidR="001E3C3B" w:rsidRPr="00CE67F1" w:rsidRDefault="001E3C3B" w:rsidP="001E3C3B">
            <w:pPr>
              <w:widowControl/>
              <w:autoSpaceDE w:val="0"/>
              <w:autoSpaceDN w:val="0"/>
              <w:adjustRightInd w:val="0"/>
              <w:spacing w:line="240" w:lineRule="auto"/>
              <w:rPr>
                <w:noProof/>
              </w:rPr>
            </w:pPr>
            <w:r w:rsidRPr="00CE67F1">
              <w:rPr>
                <w:noProof/>
              </w:rPr>
              <w:t xml:space="preserve">@splReasonPrty </w:t>
            </w:r>
            <w:r w:rsidRPr="00CE67F1">
              <w:rPr>
                <w:noProof/>
                <w:color w:val="0000FF"/>
              </w:rPr>
              <w:t>INT</w:t>
            </w:r>
            <w:r w:rsidRPr="00CE67F1">
              <w:rPr>
                <w:noProof/>
              </w:rPr>
              <w:t xml:space="preserve"> </w:t>
            </w:r>
          </w:p>
          <w:p w:rsidR="001E3C3B" w:rsidRPr="00CE67F1" w:rsidRDefault="001E3C3B" w:rsidP="001E3C3B">
            <w:pPr>
              <w:widowControl/>
              <w:autoSpaceDE w:val="0"/>
              <w:autoSpaceDN w:val="0"/>
              <w:adjustRightInd w:val="0"/>
              <w:spacing w:line="240" w:lineRule="auto"/>
              <w:rPr>
                <w:noProof/>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E3C3B" w:rsidP="001E3C3B">
            <w:pPr>
              <w:widowControl/>
              <w:spacing w:line="240" w:lineRule="auto"/>
              <w:jc w:val="both"/>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5" w:name="_Toc493675208"/>
      <w:bookmarkStart w:id="1116" w:name="_Toc495488523"/>
      <w:r w:rsidRPr="00CE67F1">
        <w:rPr>
          <w:b/>
          <w:bCs/>
        </w:rPr>
        <w:t>sp_Select_CallID_By_Module</w:t>
      </w:r>
      <w:bookmarkEnd w:id="1115"/>
      <w:bookmarkEnd w:id="11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64A1B" w:rsidP="00464A1B">
            <w:pPr>
              <w:widowControl/>
              <w:autoSpaceDE w:val="0"/>
              <w:autoSpaceDN w:val="0"/>
              <w:adjustRightInd w:val="0"/>
              <w:spacing w:line="240" w:lineRule="auto"/>
            </w:pPr>
            <w:r w:rsidRPr="00CE67F1">
              <w:rPr>
                <w:noProof/>
                <w:color w:val="008000"/>
              </w:rPr>
              <w:t>This procedure takes a Module value and returns the Call Ids valid for that Module and the format for the corresponding Ids for validation.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64A1B"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7" w:name="_Toc493675209"/>
      <w:bookmarkStart w:id="1118" w:name="_Toc495488524"/>
      <w:r w:rsidRPr="00CE67F1">
        <w:rPr>
          <w:b/>
          <w:bCs/>
        </w:rPr>
        <w:t>sp_Select_SubCoachingReasons_By_Reason</w:t>
      </w:r>
      <w:bookmarkEnd w:id="1117"/>
      <w:bookmarkEnd w:id="11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B417D" w:rsidP="008B417D">
            <w:pPr>
              <w:widowControl/>
              <w:autoSpaceDE w:val="0"/>
              <w:autoSpaceDN w:val="0"/>
              <w:adjustRightInd w:val="0"/>
              <w:spacing w:line="240" w:lineRule="auto"/>
            </w:pPr>
            <w:r w:rsidRPr="00CE67F1">
              <w:rPr>
                <w:noProof/>
                <w:color w:val="008000"/>
              </w:rPr>
              <w:t>This procedure takes a Module, Direct or Indirect, a Coaching Reason and the submitter lanid and returns the Sub Coaching Reasons associated with the Coaching Reason.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8B417D" w:rsidRPr="00CE67F1" w:rsidRDefault="008B417D" w:rsidP="008B417D">
            <w:pPr>
              <w:widowControl/>
              <w:autoSpaceDE w:val="0"/>
              <w:autoSpaceDN w:val="0"/>
              <w:adjustRightInd w:val="0"/>
              <w:spacing w:line="240" w:lineRule="auto"/>
              <w:rPr>
                <w:noProof/>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r w:rsidRPr="00CE67F1">
              <w:rPr>
                <w:noProof/>
              </w:rPr>
              <w:t xml:space="preserve"> </w:t>
            </w:r>
          </w:p>
          <w:p w:rsidR="008B417D" w:rsidRPr="00CE67F1" w:rsidRDefault="008B417D" w:rsidP="008B417D">
            <w:pPr>
              <w:widowControl/>
              <w:autoSpaceDE w:val="0"/>
              <w:autoSpaceDN w:val="0"/>
              <w:adjustRightInd w:val="0"/>
              <w:spacing w:line="240" w:lineRule="auto"/>
              <w:rPr>
                <w:noProof/>
                <w:color w:val="808080"/>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8B417D" w:rsidRPr="00CE67F1" w:rsidRDefault="008B417D" w:rsidP="008B417D">
            <w:pPr>
              <w:widowControl/>
              <w:autoSpaceDE w:val="0"/>
              <w:autoSpaceDN w:val="0"/>
              <w:adjustRightInd w:val="0"/>
              <w:spacing w:line="240" w:lineRule="auto"/>
              <w:rPr>
                <w:noProof/>
              </w:rPr>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8B417D" w:rsidP="008B417D">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19" w:name="_Toc493675210"/>
      <w:bookmarkStart w:id="1120" w:name="_Toc495488525"/>
      <w:r w:rsidRPr="00CE67F1">
        <w:rPr>
          <w:b/>
          <w:bCs/>
        </w:rPr>
        <w:t>sp_Select_Email_Attributes</w:t>
      </w:r>
      <w:bookmarkEnd w:id="1119"/>
      <w:bookmarkEnd w:id="11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Submission/Feed Notifications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D6141E">
            <w:pPr>
              <w:widowControl/>
              <w:spacing w:line="240" w:lineRule="auto"/>
              <w:jc w:val="both"/>
            </w:pPr>
            <w:r w:rsidRPr="00CE67F1">
              <w:rPr>
                <w:noProof/>
                <w:color w:val="008000"/>
              </w:rPr>
              <w:t xml:space="preserve">This procedure takes a Module, Source(Direct/Indirect), SubCoachingSource and isCSE and returns the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@intSourceIDin </w:t>
            </w:r>
            <w:r w:rsidRPr="00CE67F1">
              <w:rPr>
                <w:noProof/>
                <w:color w:val="0000FF"/>
              </w:rPr>
              <w:t>INT</w:t>
            </w:r>
            <w:r w:rsidRPr="00CE67F1">
              <w:rPr>
                <w:noProof/>
              </w:rPr>
              <w:t xml:space="preserve"> </w:t>
            </w:r>
          </w:p>
          <w:p w:rsidR="00D6141E" w:rsidRPr="00CE67F1" w:rsidRDefault="0020011E" w:rsidP="0020011E">
            <w:pPr>
              <w:widowControl/>
              <w:spacing w:line="240" w:lineRule="auto"/>
              <w:jc w:val="both"/>
            </w:pPr>
            <w:r w:rsidRPr="00CE67F1">
              <w:rPr>
                <w:noProof/>
              </w:rPr>
              <w:t xml:space="preserve">@bitisCSEin </w:t>
            </w:r>
            <w:r w:rsidRPr="00CE67F1">
              <w:rPr>
                <w:noProof/>
                <w:color w:val="0000FF"/>
              </w:rPr>
              <w:t>BIT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1" w:name="_Toc493675211"/>
      <w:bookmarkStart w:id="1122" w:name="_Toc495488526"/>
      <w:r w:rsidRPr="00CE67F1">
        <w:rPr>
          <w:b/>
          <w:bCs/>
        </w:rPr>
        <w:t>sp_SelectReviewFrom_Coaching_Log_Reasons</w:t>
      </w:r>
      <w:bookmarkEnd w:id="1121"/>
      <w:bookmarkEnd w:id="11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displays the Coaching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0011E"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3" w:name="_Toc493675212"/>
      <w:bookmarkStart w:id="1124" w:name="_Toc495488527"/>
      <w:r w:rsidRPr="00CE67F1">
        <w:rPr>
          <w:b/>
          <w:bCs/>
        </w:rPr>
        <w:t>sp_Select_Values_By_Reason</w:t>
      </w:r>
      <w:bookmarkEnd w:id="1123"/>
      <w:bookmarkEnd w:id="11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0011E" w:rsidP="0020011E">
            <w:pPr>
              <w:widowControl/>
              <w:autoSpaceDE w:val="0"/>
              <w:autoSpaceDN w:val="0"/>
              <w:adjustRightInd w:val="0"/>
              <w:spacing w:line="240" w:lineRule="auto"/>
            </w:pPr>
            <w:r w:rsidRPr="00CE67F1">
              <w:rPr>
                <w:noProof/>
                <w:color w:val="008000"/>
              </w:rPr>
              <w:t>This procedure takes a Module and Coaching  Reason and source and returns the Values associated with the Module.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20011E" w:rsidRPr="00CE67F1" w:rsidRDefault="0020011E" w:rsidP="0020011E">
            <w:pPr>
              <w:widowControl/>
              <w:autoSpaceDE w:val="0"/>
              <w:autoSpaceDN w:val="0"/>
              <w:adjustRightInd w:val="0"/>
              <w:spacing w:line="240" w:lineRule="auto"/>
              <w:rPr>
                <w:noProof/>
                <w:color w:val="808080"/>
              </w:rPr>
            </w:pPr>
            <w:r w:rsidRPr="00CE67F1">
              <w:rPr>
                <w:noProof/>
              </w:rPr>
              <w:t xml:space="preserve">@strReasonin </w:t>
            </w:r>
            <w:r w:rsidRPr="00CE67F1">
              <w:rPr>
                <w:noProof/>
                <w:color w:val="0000FF"/>
              </w:rPr>
              <w:t>nvarchar</w:t>
            </w:r>
            <w:r w:rsidRPr="00CE67F1">
              <w:rPr>
                <w:noProof/>
                <w:color w:val="808080"/>
              </w:rPr>
              <w:t>(</w:t>
            </w:r>
            <w:r w:rsidRPr="00CE67F1">
              <w:rPr>
                <w:noProof/>
              </w:rPr>
              <w:t>200</w:t>
            </w:r>
            <w:r w:rsidRPr="00CE67F1">
              <w:rPr>
                <w:noProof/>
                <w:color w:val="808080"/>
              </w:rPr>
              <w:t>)</w:t>
            </w:r>
          </w:p>
          <w:p w:rsidR="0020011E" w:rsidRPr="00CE67F1" w:rsidRDefault="0020011E" w:rsidP="0020011E">
            <w:pPr>
              <w:widowControl/>
              <w:autoSpaceDE w:val="0"/>
              <w:autoSpaceDN w:val="0"/>
              <w:adjustRightInd w:val="0"/>
              <w:spacing w:line="240" w:lineRule="auto"/>
              <w:rPr>
                <w:noProof/>
              </w:rPr>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20011E" w:rsidP="0020011E">
            <w:pPr>
              <w:widowControl/>
              <w:spacing w:line="240" w:lineRule="auto"/>
              <w:jc w:val="both"/>
            </w:pPr>
            <w:r w:rsidRPr="00CE67F1">
              <w:rPr>
                <w:noProof/>
              </w:rPr>
              <w:t xml:space="preserve">@strSourcein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5" w:name="_Toc493675213"/>
      <w:bookmarkStart w:id="1126" w:name="_Toc495488528"/>
      <w:r w:rsidRPr="00CE67F1">
        <w:rPr>
          <w:b/>
          <w:bCs/>
        </w:rPr>
        <w:t>sp_InsertInto_Warning_Log</w:t>
      </w:r>
      <w:bookmarkEnd w:id="1125"/>
      <w:bookmarkEnd w:id="11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Web interface: Warnings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546C79" w:rsidP="00546C79">
            <w:pPr>
              <w:widowControl/>
              <w:autoSpaceDE w:val="0"/>
              <w:autoSpaceDN w:val="0"/>
              <w:adjustRightInd w:val="0"/>
              <w:spacing w:line="240" w:lineRule="auto"/>
            </w:pPr>
            <w:r w:rsidRPr="00CE67F1">
              <w:rPr>
                <w:noProof/>
                <w:color w:val="008000"/>
              </w:rPr>
              <w:t>This procedure inserts the Warning records into the Warning_Log table.                    The main attributes of the Warning are written to the warning_Log table.--                     The Warning Reasons are written to the Warning_Reasons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7" w:name="_Toc493675214"/>
      <w:bookmarkStart w:id="1128" w:name="_Toc495488529"/>
      <w:r w:rsidRPr="00CE67F1">
        <w:rPr>
          <w:b/>
          <w:bCs/>
        </w:rPr>
        <w:t>sp_SelectFrom_Warning_Log_CSRCompleted</w:t>
      </w:r>
      <w:bookmarkEnd w:id="1127"/>
      <w:bookmarkEnd w:id="11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CSR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@nvcFormName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@nvcProgramName </w:t>
            </w:r>
            <w:r w:rsidRPr="00CE67F1">
              <w:rPr>
                <w:noProof/>
                <w:color w:val="0000FF"/>
              </w:rPr>
              <w:t>Nvarchar</w:t>
            </w:r>
            <w:r w:rsidRPr="00CE67F1">
              <w:rPr>
                <w:noProof/>
                <w:color w:val="808080"/>
              </w:rPr>
              <w:t>(</w:t>
            </w:r>
            <w:r w:rsidRPr="00CE67F1">
              <w:rPr>
                <w:noProof/>
              </w:rPr>
              <w:t>50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@nvcEmpLanID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@SiteID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@nvcSubmitter </w:t>
            </w:r>
            <w:r w:rsidRPr="00CE67F1">
              <w:rPr>
                <w:noProof/>
                <w:color w:val="0000FF"/>
              </w:rPr>
              <w:t>Nvarchar</w:t>
            </w:r>
            <w:r w:rsidRPr="00CE67F1">
              <w:rPr>
                <w:noProof/>
                <w:color w:val="808080"/>
              </w:rPr>
              <w:t>(</w:t>
            </w:r>
            <w:r w:rsidRPr="00CE67F1">
              <w:rPr>
                <w:noProof/>
              </w:rPr>
              <w:t>40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@dtmEventDate </w:t>
            </w:r>
            <w:r w:rsidRPr="00CE67F1">
              <w:rPr>
                <w:noProof/>
                <w:color w:val="0000FF"/>
              </w:rPr>
              <w:t>datetime</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@intCoachReasonID1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@nvcSubCoachReasonID1 </w:t>
            </w:r>
            <w:r w:rsidRPr="00CE67F1">
              <w:rPr>
                <w:noProof/>
                <w:color w:val="0000FF"/>
              </w:rPr>
              <w:t>Nvarchar</w:t>
            </w:r>
            <w:r w:rsidRPr="00CE67F1">
              <w:rPr>
                <w:noProof/>
                <w:color w:val="808080"/>
              </w:rPr>
              <w:t>(</w:t>
            </w:r>
            <w:r w:rsidRPr="00CE67F1">
              <w:rPr>
                <w:noProof/>
              </w:rPr>
              <w:t>255</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@dtmSubmittedDate </w:t>
            </w:r>
            <w:r w:rsidRPr="00CE67F1">
              <w:rPr>
                <w:noProof/>
                <w:color w:val="0000FF"/>
              </w:rPr>
              <w:t>datetime</w:t>
            </w:r>
            <w:r w:rsidRPr="00CE67F1">
              <w:rPr>
                <w:noProof/>
              </w:rPr>
              <w:t xml:space="preserve"> </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@ModuleID </w:t>
            </w:r>
            <w:r w:rsidRPr="00CE67F1">
              <w:rPr>
                <w:noProof/>
                <w:color w:val="0000FF"/>
              </w:rPr>
              <w:t>INT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@nvcBehavior </w:t>
            </w:r>
            <w:r w:rsidRPr="00CE67F1">
              <w:rPr>
                <w:noProof/>
                <w:color w:val="0000FF"/>
              </w:rPr>
              <w:t>Nvarchar</w:t>
            </w:r>
            <w:r w:rsidRPr="00CE67F1">
              <w:rPr>
                <w:noProof/>
                <w:color w:val="808080"/>
              </w:rPr>
              <w:t>(</w:t>
            </w:r>
            <w:r w:rsidRPr="00CE67F1">
              <w:rPr>
                <w:noProof/>
              </w:rPr>
              <w:t>30</w:t>
            </w:r>
            <w:r w:rsidRPr="00CE67F1">
              <w:rPr>
                <w:noProof/>
                <w:color w:val="808080"/>
              </w:rPr>
              <w:t>)</w:t>
            </w:r>
          </w:p>
          <w:p w:rsidR="00546C79" w:rsidRPr="00CE67F1" w:rsidRDefault="00546C79" w:rsidP="00546C79">
            <w:pPr>
              <w:widowControl/>
              <w:autoSpaceDE w:val="0"/>
              <w:autoSpaceDN w:val="0"/>
              <w:adjustRightInd w:val="0"/>
              <w:spacing w:line="240" w:lineRule="auto"/>
              <w:rPr>
                <w:noProof/>
                <w:color w:val="808080"/>
              </w:rPr>
            </w:pPr>
            <w:r w:rsidRPr="00CE67F1">
              <w:rPr>
                <w:noProof/>
              </w:rPr>
              <w:t xml:space="preserve">@isDup </w:t>
            </w:r>
            <w:r w:rsidRPr="00CE67F1">
              <w:rPr>
                <w:noProof/>
                <w:color w:val="0000FF"/>
              </w:rPr>
              <w:t>BIT</w:t>
            </w:r>
            <w:r w:rsidRPr="00CE67F1">
              <w:rPr>
                <w:noProof/>
              </w:rPr>
              <w:t xml:space="preserve"> </w:t>
            </w:r>
            <w:r w:rsidRPr="00CE67F1">
              <w:rPr>
                <w:noProof/>
                <w:color w:val="0000FF"/>
              </w:rPr>
              <w:t>OUTPUT</w:t>
            </w:r>
          </w:p>
          <w:p w:rsidR="00D6141E" w:rsidRPr="00CE67F1" w:rsidRDefault="00546C79" w:rsidP="00546C79">
            <w:pPr>
              <w:widowControl/>
              <w:spacing w:line="240" w:lineRule="auto"/>
              <w:jc w:val="both"/>
            </w:pPr>
            <w:r w:rsidRPr="00CE67F1">
              <w:rPr>
                <w:noProof/>
              </w:rPr>
              <w:t xml:space="preserve">@nvcNewFormName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0000FF"/>
              </w:rPr>
              <w:t>OUTPUT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29" w:name="_Toc493675215"/>
      <w:bookmarkStart w:id="1130" w:name="_Toc495488530"/>
      <w:r w:rsidRPr="00CE67F1">
        <w:rPr>
          <w:b/>
          <w:bCs/>
        </w:rPr>
        <w:t>sp_SelectReviewFrom_Warning_Log</w:t>
      </w:r>
      <w:bookmarkEnd w:id="1129"/>
      <w:bookmarkEnd w:id="11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17C66" w:rsidP="00D6141E">
            <w:pPr>
              <w:widowControl/>
              <w:spacing w:line="240" w:lineRule="auto"/>
              <w:jc w:val="both"/>
            </w:pPr>
            <w:r w:rsidRPr="00CE67F1">
              <w:rPr>
                <w:noProof/>
                <w:color w:val="008000"/>
              </w:rPr>
              <w:t>This procedure displays the Warning Log attributes for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17C6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1" w:name="_Toc493675216"/>
      <w:bookmarkStart w:id="1132" w:name="_Toc495488531"/>
      <w:r w:rsidRPr="00CE67F1">
        <w:rPr>
          <w:b/>
          <w:bCs/>
        </w:rPr>
        <w:t>sp_SelectReviewFrom_Warning_Log_Reasons</w:t>
      </w:r>
      <w:bookmarkEnd w:id="1131"/>
      <w:bookmarkEnd w:id="11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Review from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5D5AFD">
            <w:pPr>
              <w:widowControl/>
              <w:autoSpaceDE w:val="0"/>
              <w:autoSpaceDN w:val="0"/>
              <w:adjustRightInd w:val="0"/>
              <w:spacing w:line="240" w:lineRule="auto"/>
            </w:pPr>
            <w:r w:rsidRPr="00CE67F1">
              <w:rPr>
                <w:noProof/>
                <w:color w:val="008000"/>
              </w:rPr>
              <w:t>This procedure displays the Warning Log Reason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5D5AFD"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3" w:name="_Toc493675217"/>
      <w:bookmarkStart w:id="1134" w:name="_Toc495488532"/>
      <w:r w:rsidRPr="00CE67F1">
        <w:rPr>
          <w:b/>
          <w:bCs/>
        </w:rPr>
        <w:t>sp_SelectFrom_Warning_Log_MGRCSRCompleted</w:t>
      </w:r>
      <w:bookmarkEnd w:id="1133"/>
      <w:bookmarkEnd w:id="11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rPr>
                <w:b/>
              </w:rPr>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D5AFD" w:rsidP="00D6141E">
            <w:pPr>
              <w:widowControl/>
              <w:spacing w:line="240" w:lineRule="auto"/>
              <w:jc w:val="both"/>
            </w:pPr>
            <w:r w:rsidRPr="00CE67F1">
              <w:rPr>
                <w:noProof/>
                <w:color w:val="008000"/>
              </w:rPr>
              <w:t>This procedure selects the CSR Warning records from the Warning_Log table</w:t>
            </w:r>
            <w:r w:rsidR="00980779" w:rsidRPr="00CE67F1">
              <w:rPr>
                <w:noProof/>
                <w:color w:val="008000"/>
              </w:rPr>
              <w:t xml:space="preserve"> for given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@strCSRMGRin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5D5AFD" w:rsidRPr="00CE67F1" w:rsidRDefault="005D5AFD" w:rsidP="005D5AFD">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5D5AFD" w:rsidP="005D5AFD">
            <w:pPr>
              <w:widowControl/>
              <w:spacing w:line="240" w:lineRule="auto"/>
              <w:jc w:val="both"/>
            </w:pPr>
            <w:r w:rsidRPr="00CE67F1">
              <w:rPr>
                <w:noProof/>
              </w:rPr>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5" w:name="_Toc493675218"/>
      <w:bookmarkStart w:id="1136" w:name="_Toc495488533"/>
      <w:r w:rsidRPr="00CE67F1">
        <w:rPr>
          <w:b/>
          <w:bCs/>
        </w:rPr>
        <w:t>sp_SelectFrom_Warning_Log_SUPCSRCompleted</w:t>
      </w:r>
      <w:bookmarkEnd w:id="1135"/>
      <w:bookmarkEnd w:id="11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MGR Dashboard Main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80779" w:rsidP="00D6141E">
            <w:pPr>
              <w:widowControl/>
              <w:spacing w:line="240" w:lineRule="auto"/>
              <w:jc w:val="both"/>
            </w:pPr>
            <w:r w:rsidRPr="00CE67F1">
              <w:rPr>
                <w:noProof/>
                <w:color w:val="008000"/>
              </w:rPr>
              <w:t>This procedure selects the CSR Warning records from the Warning_Log table for given sup.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@strCSRSUPin </w:t>
            </w:r>
            <w:r w:rsidRPr="00CE67F1">
              <w:rPr>
                <w:noProof/>
                <w:color w:val="0000FF"/>
              </w:rPr>
              <w:t>nvarchar</w:t>
            </w:r>
            <w:r w:rsidRPr="00CE67F1">
              <w:rPr>
                <w:noProof/>
                <w:color w:val="808080"/>
              </w:rPr>
              <w:t>(</w:t>
            </w:r>
            <w:r w:rsidRPr="00CE67F1">
              <w:rPr>
                <w:noProof/>
              </w:rPr>
              <w:t>30</w:t>
            </w:r>
            <w:r w:rsidRPr="00CE67F1">
              <w:rPr>
                <w:noProof/>
                <w:color w:val="808080"/>
              </w:rPr>
              <w:t>)</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80779" w:rsidRPr="00CE67F1" w:rsidRDefault="00980779" w:rsidP="00980779">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980779" w:rsidP="00980779">
            <w:pPr>
              <w:widowControl/>
              <w:spacing w:line="240" w:lineRule="auto"/>
              <w:jc w:val="both"/>
            </w:pPr>
            <w:r w:rsidRPr="00CE67F1">
              <w:rPr>
                <w:noProof/>
              </w:rPr>
              <w:lastRenderedPageBreak/>
              <w:t xml:space="preserve">@bitActive </w:t>
            </w:r>
            <w:r w:rsidRPr="00CE67F1">
              <w:rPr>
                <w:noProof/>
                <w:color w:val="0000FF"/>
              </w:rPr>
              <w:t>nvarchar</w:t>
            </w:r>
            <w:r w:rsidRPr="00CE67F1">
              <w:rPr>
                <w:noProof/>
                <w:color w:val="808080"/>
              </w:rPr>
              <w:t>(</w:t>
            </w:r>
            <w:r w:rsidRPr="00CE67F1">
              <w:rPr>
                <w:noProof/>
              </w:rPr>
              <w:t>1</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37" w:name="_Toc493675219"/>
      <w:bookmarkStart w:id="1138" w:name="_Toc495488534"/>
      <w:r w:rsidRPr="00CE67F1">
        <w:rPr>
          <w:b/>
          <w:bCs/>
        </w:rPr>
        <w:lastRenderedPageBreak/>
        <w:t>sp_InactivateExpiredWarningLogs</w:t>
      </w:r>
      <w:bookmarkEnd w:id="1137"/>
      <w:bookmarkEnd w:id="11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0D6CC5" w:rsidP="00D6141E">
            <w:pPr>
              <w:widowControl/>
              <w:spacing w:line="240" w:lineRule="auto"/>
              <w:jc w:val="both"/>
            </w:pPr>
            <w:r w:rsidRPr="00CE67F1">
              <w:t>Warnings: Maintenance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80779" w:rsidRPr="00CE67F1" w:rsidRDefault="00980779" w:rsidP="00980779">
            <w:pPr>
              <w:widowControl/>
              <w:autoSpaceDE w:val="0"/>
              <w:autoSpaceDN w:val="0"/>
              <w:adjustRightInd w:val="0"/>
              <w:spacing w:line="240" w:lineRule="auto"/>
              <w:rPr>
                <w:noProof/>
                <w:color w:val="008000"/>
              </w:rPr>
            </w:pPr>
            <w:r w:rsidRPr="00CE67F1">
              <w:rPr>
                <w:noProof/>
                <w:color w:val="008000"/>
              </w:rPr>
              <w:t>Inactivate Expired warning logs.</w:t>
            </w:r>
          </w:p>
          <w:p w:rsidR="00D6141E" w:rsidRPr="00CE67F1" w:rsidRDefault="00980779" w:rsidP="00980779">
            <w:pPr>
              <w:widowControl/>
              <w:autoSpaceDE w:val="0"/>
              <w:autoSpaceDN w:val="0"/>
              <w:adjustRightInd w:val="0"/>
              <w:spacing w:line="240" w:lineRule="auto"/>
            </w:pPr>
            <w:r w:rsidRPr="00CE67F1">
              <w:rPr>
                <w:noProof/>
                <w:color w:val="008000"/>
              </w:rPr>
              <w:t xml:space="preserve"> Warning Logs are considered as expired 13 Weeks after the Warning Given Date.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8077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r w:rsidRPr="00CE67F1">
        <w:rPr>
          <w:b/>
          <w:bCs/>
        </w:rPr>
        <w:t xml:space="preserve"> </w:t>
      </w:r>
      <w:bookmarkStart w:id="1139" w:name="_Toc493675220"/>
      <w:bookmarkStart w:id="1140" w:name="_Toc495488535"/>
      <w:r w:rsidRPr="00CE67F1">
        <w:rPr>
          <w:b/>
          <w:bCs/>
        </w:rPr>
        <w:t>sp_Update_ETS_Coaching_Stage</w:t>
      </w:r>
      <w:bookmarkEnd w:id="1139"/>
      <w:bookmarkEnd w:id="11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Performs the following actions.</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Removes Alpha characters from first 2 positions of Emp_ID</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Populate Employee and Hierarchy attributes from Employee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Inserts non CSR and supervisor records into Rejected table</w:t>
            </w:r>
          </w:p>
          <w:p w:rsidR="009A56B7" w:rsidRPr="00CE67F1" w:rsidRDefault="009A56B7" w:rsidP="009A56B7">
            <w:pPr>
              <w:widowControl/>
              <w:autoSpaceDE w:val="0"/>
              <w:autoSpaceDN w:val="0"/>
              <w:adjustRightInd w:val="0"/>
              <w:spacing w:line="240" w:lineRule="auto"/>
              <w:rPr>
                <w:noProof/>
                <w:color w:val="008000"/>
              </w:rPr>
            </w:pPr>
            <w:r w:rsidRPr="00CE67F1">
              <w:rPr>
                <w:noProof/>
                <w:color w:val="008000"/>
              </w:rPr>
              <w:t>Deletes rejected records.</w:t>
            </w:r>
          </w:p>
          <w:p w:rsidR="00D6141E" w:rsidRPr="00CE67F1" w:rsidRDefault="009A56B7" w:rsidP="009A56B7">
            <w:pPr>
              <w:widowControl/>
              <w:spacing w:line="240" w:lineRule="auto"/>
              <w:jc w:val="both"/>
            </w:pPr>
            <w:r w:rsidRPr="00CE67F1">
              <w:rPr>
                <w:noProof/>
                <w:color w:val="008000"/>
              </w:rPr>
              <w:t>Sets the detailed Description value by concatenating other attributes.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56B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1" w:name="_Toc493675221"/>
      <w:bookmarkStart w:id="1142" w:name="_Toc495488536"/>
      <w:r w:rsidRPr="00CE67F1">
        <w:rPr>
          <w:b/>
          <w:bCs/>
        </w:rPr>
        <w:t>sp_InsertInto_Coaching_Log_ETS</w:t>
      </w:r>
      <w:bookmarkEnd w:id="1141"/>
      <w:bookmarkEnd w:id="11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0439C7">
            <w:pPr>
              <w:widowControl/>
              <w:autoSpaceDE w:val="0"/>
              <w:autoSpaceDN w:val="0"/>
              <w:adjustRightInd w:val="0"/>
              <w:spacing w:line="240" w:lineRule="auto"/>
            </w:pPr>
            <w:r w:rsidRPr="00CE67F1">
              <w:rPr>
                <w:noProof/>
                <w:color w:val="008000"/>
              </w:rPr>
              <w:t>This procedure inserts the ETS records into the Coaching_Log table.                      The main attributes of the eCL are written to the Coaching_Log table.                     The Coaching Reasons are written to the Coaching_Reasons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3" w:name="_Toc493675222"/>
      <w:bookmarkStart w:id="1144" w:name="_Toc495488537"/>
      <w:r w:rsidRPr="00CE67F1">
        <w:rPr>
          <w:b/>
          <w:bCs/>
        </w:rPr>
        <w:t>sp_Update_ETS_Fact</w:t>
      </w:r>
      <w:bookmarkEnd w:id="1143"/>
      <w:bookmarkEnd w:id="11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0439C7" w:rsidP="00D6141E">
            <w:pPr>
              <w:widowControl/>
              <w:spacing w:line="240" w:lineRule="auto"/>
              <w:jc w:val="both"/>
            </w:pPr>
            <w:r w:rsidRPr="00CE67F1">
              <w:rPr>
                <w:noProof/>
                <w:color w:val="008000"/>
              </w:rPr>
              <w:t>This procedure inserts new ETS records into Fact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0439C7"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5" w:name="_Toc493675223"/>
      <w:bookmarkStart w:id="1146" w:name="_Toc495488538"/>
      <w:r w:rsidRPr="00CE67F1">
        <w:rPr>
          <w:b/>
          <w:bCs/>
        </w:rPr>
        <w:t>sp_InsertInto_ETS_Rejected</w:t>
      </w:r>
      <w:bookmarkEnd w:id="1145"/>
      <w:bookmarkEnd w:id="11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Feed Load: ETS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Determines rejection Reason for ETS logs. Populates the records with reject reasons to the Reject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7" w:name="_Toc493675224"/>
      <w:bookmarkStart w:id="1148" w:name="_Toc495488539"/>
      <w:r w:rsidRPr="00CE67F1">
        <w:rPr>
          <w:b/>
          <w:bCs/>
        </w:rPr>
        <w:t>sp_SelectFrom_Coaching_LogDistinctSubmitterCompleted2</w:t>
      </w:r>
      <w:bookmarkEnd w:id="1147"/>
      <w:bookmarkEnd w:id="11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D6141E">
            <w:pPr>
              <w:widowControl/>
              <w:spacing w:line="240" w:lineRule="auto"/>
              <w:jc w:val="both"/>
            </w:pPr>
            <w:r w:rsidRPr="00CE67F1">
              <w:rPr>
                <w:noProof/>
                <w:color w:val="008000"/>
              </w:rPr>
              <w:t>Populates the Submitter values in the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49" w:name="_Toc493675225"/>
      <w:bookmarkStart w:id="1150" w:name="_Toc495488540"/>
      <w:r w:rsidRPr="00CE67F1">
        <w:rPr>
          <w:b/>
          <w:bCs/>
        </w:rPr>
        <w:t>sp_Select_Sites_For_Dashboard</w:t>
      </w:r>
      <w:bookmarkEnd w:id="1149"/>
      <w:bookmarkEnd w:id="115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Sites to be displayed in the dashboard Site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1" w:name="_Toc493675226"/>
      <w:bookmarkStart w:id="1152" w:name="_Toc495488541"/>
      <w:r w:rsidRPr="00CE67F1">
        <w:rPr>
          <w:b/>
          <w:bCs/>
        </w:rPr>
        <w:t>sp_Select_Sources_For_Dashboard</w:t>
      </w:r>
      <w:bookmarkEnd w:id="1151"/>
      <w:bookmarkEnd w:id="115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6650C9" w:rsidP="006650C9">
            <w:pPr>
              <w:widowControl/>
              <w:autoSpaceDE w:val="0"/>
              <w:autoSpaceDN w:val="0"/>
              <w:adjustRightInd w:val="0"/>
              <w:spacing w:line="240" w:lineRule="auto"/>
            </w:pPr>
            <w:r w:rsidRPr="00CE67F1">
              <w:rPr>
                <w:noProof/>
                <w:color w:val="008000"/>
              </w:rPr>
              <w:t>This procedure selects Sources to be displayed in the dashboard Source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rPr>
                <w:noProof/>
              </w:rPr>
              <w:t xml:space="preserve">@strUserin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3" w:name="_Toc493675227"/>
      <w:bookmarkStart w:id="1154" w:name="_Toc495488542"/>
      <w:r w:rsidRPr="00CE67F1">
        <w:rPr>
          <w:b/>
          <w:bCs/>
        </w:rPr>
        <w:t>sp_Select_States_For_Dashboard</w:t>
      </w:r>
      <w:bookmarkEnd w:id="1153"/>
      <w:bookmarkEnd w:id="115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6650C9" w:rsidRPr="00CE67F1" w:rsidRDefault="006650C9" w:rsidP="006650C9">
            <w:pPr>
              <w:widowControl/>
              <w:autoSpaceDE w:val="0"/>
              <w:autoSpaceDN w:val="0"/>
              <w:adjustRightInd w:val="0"/>
              <w:spacing w:line="240" w:lineRule="auto"/>
              <w:rPr>
                <w:noProof/>
                <w:color w:val="008000"/>
              </w:rPr>
            </w:pPr>
            <w:r w:rsidRPr="00CE67F1">
              <w:rPr>
                <w:noProof/>
                <w:color w:val="008000"/>
              </w:rPr>
              <w:t>This procedure returns list of possible States for Warning Logs.</w:t>
            </w:r>
          </w:p>
          <w:p w:rsidR="00D6141E" w:rsidRPr="00CE67F1" w:rsidRDefault="006650C9" w:rsidP="006650C9">
            <w:pPr>
              <w:widowControl/>
              <w:autoSpaceDE w:val="0"/>
              <w:autoSpaceDN w:val="0"/>
              <w:adjustRightInd w:val="0"/>
              <w:spacing w:line="240" w:lineRule="auto"/>
            </w:pPr>
            <w:r w:rsidRPr="00CE67F1">
              <w:rPr>
                <w:noProof/>
                <w:color w:val="008000"/>
              </w:rPr>
              <w:t>The 2 possible States of a Warning log are Active (within 91 days of warning given date) and Expired for logs that have WarningGivenDate over 91 days.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6650C9"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5" w:name="_Toc493675228"/>
      <w:bookmarkStart w:id="1156" w:name="_Toc495488543"/>
      <w:r w:rsidRPr="00CE67F1">
        <w:rPr>
          <w:b/>
          <w:bCs/>
        </w:rPr>
        <w:t>sp_Select_Statuses_For_Dashboard</w:t>
      </w:r>
      <w:bookmarkEnd w:id="1155"/>
      <w:bookmarkEnd w:id="11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Filters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4723A" w:rsidP="0014723A">
            <w:pPr>
              <w:widowControl/>
              <w:autoSpaceDE w:val="0"/>
              <w:autoSpaceDN w:val="0"/>
              <w:adjustRightInd w:val="0"/>
              <w:spacing w:line="240" w:lineRule="auto"/>
            </w:pPr>
            <w:r w:rsidRPr="00CE67F1">
              <w:rPr>
                <w:noProof/>
                <w:color w:val="008000"/>
              </w:rPr>
              <w:t>This procedure selects Statuses to be displayed in the dashboard  Status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4723A"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7" w:name="_Toc493675229"/>
      <w:bookmarkStart w:id="1158" w:name="_Toc495488544"/>
      <w:r w:rsidRPr="00CE67F1">
        <w:rPr>
          <w:b/>
          <w:bCs/>
        </w:rPr>
        <w:t>sp_Select_Values_For_Dashboard</w:t>
      </w:r>
      <w:bookmarkEnd w:id="1157"/>
      <w:bookmarkEnd w:id="1158"/>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SR MGR Coaching</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06FD1" w:rsidP="00E06FD1">
            <w:pPr>
              <w:widowControl/>
              <w:autoSpaceDE w:val="0"/>
              <w:autoSpaceDN w:val="0"/>
              <w:adjustRightInd w:val="0"/>
              <w:spacing w:line="240" w:lineRule="auto"/>
            </w:pPr>
            <w:r w:rsidRPr="00CE67F1">
              <w:rPr>
                <w:noProof/>
                <w:color w:val="008000"/>
              </w:rPr>
              <w:t>This procedure selects Values to be displayed in the dashboard  filter dropdown list.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E06FD1"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59" w:name="_Toc493675230"/>
      <w:bookmarkStart w:id="1160" w:name="_Toc495488545"/>
      <w:r w:rsidRPr="00CE67F1">
        <w:rPr>
          <w:b/>
          <w:bCs/>
        </w:rPr>
        <w:t>sp_Select_Behaviors</w:t>
      </w:r>
      <w:bookmarkEnd w:id="1159"/>
      <w:bookmarkEnd w:id="11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Submission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C5497F" w:rsidP="00C5497F">
            <w:pPr>
              <w:widowControl/>
              <w:autoSpaceDE w:val="0"/>
              <w:autoSpaceDN w:val="0"/>
              <w:adjustRightInd w:val="0"/>
              <w:spacing w:line="240" w:lineRule="auto"/>
            </w:pPr>
            <w:r w:rsidRPr="00CE67F1">
              <w:rPr>
                <w:noProof/>
                <w:color w:val="008000"/>
              </w:rPr>
              <w:t>This procedure returns a list of Behaviors to  be made available in the UI submission page for Modules that track Behavior.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C5497F" w:rsidP="00D6141E">
            <w:pPr>
              <w:widowControl/>
              <w:spacing w:line="240" w:lineRule="auto"/>
              <w:jc w:val="both"/>
            </w:pPr>
            <w:r w:rsidRPr="00CE67F1">
              <w:rPr>
                <w:noProof/>
              </w:rPr>
              <w:t xml:space="preserve">@strModulein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1" w:name="_Toc493675232"/>
      <w:bookmarkStart w:id="1162" w:name="_Toc495488546"/>
      <w:r w:rsidRPr="00CE67F1">
        <w:rPr>
          <w:b/>
          <w:bCs/>
        </w:rPr>
        <w:t>sp_SelectFrom_Coaching_Log_Historical_Export</w:t>
      </w:r>
      <w:bookmarkEnd w:id="1161"/>
      <w:bookmarkEnd w:id="11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A513CD">
            <w:pPr>
              <w:widowControl/>
              <w:spacing w:line="240" w:lineRule="auto"/>
              <w:jc w:val="both"/>
            </w:pPr>
            <w:r w:rsidRPr="00CE67F1">
              <w:t>Web interface: Dashboard: Historical: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659A4" w:rsidP="00D6141E">
            <w:pPr>
              <w:widowControl/>
              <w:spacing w:line="240" w:lineRule="auto"/>
              <w:jc w:val="both"/>
            </w:pPr>
            <w:r w:rsidRPr="00CE67F1">
              <w:rPr>
                <w:noProof/>
                <w:color w:val="008000"/>
              </w:rPr>
              <w:t>his procedure selects the  e-Coaching completed records for export.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@strSourcein </w:t>
            </w:r>
            <w:r w:rsidRPr="00CE67F1">
              <w:rPr>
                <w:noProof/>
                <w:color w:val="0000FF"/>
              </w:rPr>
              <w:t>nvarchar</w:t>
            </w:r>
            <w:r w:rsidRPr="00CE67F1">
              <w:rPr>
                <w:noProof/>
                <w:color w:val="808080"/>
              </w:rPr>
              <w:t>(</w:t>
            </w:r>
            <w:r w:rsidRPr="00CE67F1">
              <w:rPr>
                <w:noProof/>
              </w:rPr>
              <w:t>100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@strCSRin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@strSUPin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@strMGRin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@strSubmitterin </w:t>
            </w:r>
            <w:r w:rsidRPr="00CE67F1">
              <w:rPr>
                <w:noProof/>
                <w:color w:val="0000FF"/>
              </w:rPr>
              <w:t>nvarchar</w:t>
            </w:r>
            <w:r w:rsidRPr="00CE67F1">
              <w:rPr>
                <w:noProof/>
                <w:color w:val="808080"/>
              </w:rPr>
              <w:t>(</w:t>
            </w:r>
            <w:r w:rsidRPr="00CE67F1">
              <w:rPr>
                <w:noProof/>
              </w:rPr>
              <w:t>30</w:t>
            </w:r>
            <w:r w:rsidRPr="00CE67F1">
              <w:rPr>
                <w:noProof/>
                <w:color w:val="808080"/>
              </w:rPr>
              <w:t>)</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7659A4" w:rsidRPr="00CE67F1" w:rsidRDefault="007659A4" w:rsidP="007659A4">
            <w:pPr>
              <w:widowControl/>
              <w:autoSpaceDE w:val="0"/>
              <w:autoSpaceDN w:val="0"/>
              <w:adjustRightInd w:val="0"/>
              <w:spacing w:line="240" w:lineRule="auto"/>
              <w:rPr>
                <w:noProof/>
              </w:rPr>
            </w:pPr>
            <w:r w:rsidRPr="00CE67F1">
              <w:rPr>
                <w:noProof/>
              </w:rPr>
              <w:t xml:space="preserve">@strStatusin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D6141E" w:rsidRPr="00CE67F1" w:rsidRDefault="007659A4" w:rsidP="007659A4">
            <w:pPr>
              <w:widowControl/>
              <w:spacing w:line="240" w:lineRule="auto"/>
              <w:jc w:val="both"/>
            </w:pPr>
            <w:r w:rsidRPr="00CE67F1">
              <w:rPr>
                <w:noProof/>
              </w:rPr>
              <w:t xml:space="preserve">@strvalue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3" w:name="_Toc493675233"/>
      <w:bookmarkStart w:id="1164" w:name="_Toc495488547"/>
      <w:r w:rsidRPr="00CE67F1">
        <w:rPr>
          <w:b/>
          <w:bCs/>
        </w:rPr>
        <w:t>sp_SelectReviewFrom_Coaching_Log_Reasons_Combined</w:t>
      </w:r>
      <w:bookmarkEnd w:id="1163"/>
      <w:bookmarkEnd w:id="11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Review Coaching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D6141E" w:rsidP="00D6141E">
            <w:pPr>
              <w:widowControl/>
              <w:spacing w:line="240" w:lineRule="auto"/>
              <w:jc w:val="both"/>
            </w:pP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5" w:name="_Toc493675234"/>
      <w:bookmarkStart w:id="1166" w:name="_Toc495488548"/>
      <w:r w:rsidRPr="00CE67F1">
        <w:rPr>
          <w:b/>
          <w:bCs/>
        </w:rPr>
        <w:lastRenderedPageBreak/>
        <w:t>sp_SelectFrom_Coaching_Log_HistoricalSUP_Count</w:t>
      </w:r>
      <w:bookmarkEnd w:id="1165"/>
      <w:bookmarkEnd w:id="11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A513CD"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B86A52" w:rsidP="00B86A52">
            <w:pPr>
              <w:widowControl/>
              <w:autoSpaceDE w:val="0"/>
              <w:autoSpaceDN w:val="0"/>
              <w:adjustRightInd w:val="0"/>
              <w:spacing w:line="240" w:lineRule="auto"/>
            </w:pPr>
            <w:r w:rsidRPr="00CE67F1">
              <w:rPr>
                <w:noProof/>
                <w:color w:val="008000"/>
              </w:rPr>
              <w:t>This procedure displays the Coaching Log or Warning log Reasons and Sub Coaching Reason values for a given Form Name.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B86A52"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7" w:name="_Toc493675235"/>
      <w:bookmarkStart w:id="1168" w:name="_Toc495488549"/>
      <w:r w:rsidRPr="00CE67F1">
        <w:rPr>
          <w:b/>
          <w:bCs/>
        </w:rPr>
        <w:t>sp_SelectFrom_Coaching_LogDistinctCSRCompleted_All</w:t>
      </w:r>
      <w:bookmarkEnd w:id="1167"/>
      <w:bookmarkEnd w:id="11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all Employees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69" w:name="_Toc493675236"/>
      <w:bookmarkStart w:id="1170" w:name="_Toc495488550"/>
      <w:r w:rsidRPr="00CE67F1">
        <w:rPr>
          <w:b/>
          <w:bCs/>
        </w:rPr>
        <w:t>sp_SelectFrom_Coaching_LogDistinctCSRCompleted_Site</w:t>
      </w:r>
      <w:bookmarkEnd w:id="1169"/>
      <w:bookmarkEnd w:id="11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C072C" w:rsidP="00AC072C">
            <w:pPr>
              <w:widowControl/>
              <w:autoSpaceDE w:val="0"/>
              <w:autoSpaceDN w:val="0"/>
              <w:adjustRightInd w:val="0"/>
              <w:spacing w:line="240" w:lineRule="auto"/>
            </w:pPr>
            <w:r w:rsidRPr="00CE67F1">
              <w:rPr>
                <w:noProof/>
                <w:color w:val="008000"/>
              </w:rPr>
              <w:t>This procedure selects a list of Employees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C072C"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1" w:name="_Toc493675237"/>
      <w:bookmarkStart w:id="1172" w:name="_Toc495488551"/>
      <w:r w:rsidRPr="00CE67F1">
        <w:rPr>
          <w:b/>
          <w:bCs/>
        </w:rPr>
        <w:t>sp_SelectFrom_Coaching_LogDistinctSUPCompleted_All</w:t>
      </w:r>
      <w:bookmarkEnd w:id="1171"/>
      <w:bookmarkEnd w:id="11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3" w:name="_Toc493675238"/>
      <w:bookmarkStart w:id="1174" w:name="_Toc495488552"/>
      <w:r w:rsidRPr="00CE67F1">
        <w:rPr>
          <w:b/>
          <w:bCs/>
        </w:rPr>
        <w:t>sp_SelectFrom_Coaching_LogDistinctSUPCompleted_Site</w:t>
      </w:r>
      <w:bookmarkEnd w:id="1173"/>
      <w:bookmarkEnd w:id="11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Supervisors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5" w:name="_Toc493675239"/>
      <w:bookmarkStart w:id="1176" w:name="_Toc495488553"/>
      <w:r w:rsidRPr="00CE67F1">
        <w:rPr>
          <w:b/>
          <w:bCs/>
        </w:rPr>
        <w:t>sp_SelectFrom_Coaching_LogDistinctMGRCompleted_All</w:t>
      </w:r>
      <w:bookmarkEnd w:id="1175"/>
      <w:bookmarkEnd w:id="11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all Managers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7" w:name="_Toc493675240"/>
      <w:bookmarkStart w:id="1178" w:name="_Toc495488554"/>
      <w:r w:rsidRPr="00CE67F1">
        <w:rPr>
          <w:b/>
          <w:bCs/>
        </w:rPr>
        <w:t>sp_SelectFrom_Coaching_LogDistinctMGRCompleted_Site</w:t>
      </w:r>
      <w:bookmarkEnd w:id="1177"/>
      <w:bookmarkEnd w:id="1178"/>
    </w:p>
    <w:p w:rsidR="00D6141E" w:rsidRPr="00CE67F1" w:rsidRDefault="00D6141E" w:rsidP="00D6141E">
      <w:pPr>
        <w:keepNext/>
        <w:widowControl/>
        <w:tabs>
          <w:tab w:val="num" w:pos="1224"/>
          <w:tab w:val="num" w:pos="1584"/>
        </w:tabs>
        <w:spacing w:before="240" w:after="60" w:line="240" w:lineRule="auto"/>
        <w:outlineLvl w:val="2"/>
        <w:rPr>
          <w:b/>
          <w:bCs/>
        </w:rPr>
      </w:pP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Web interface: Dashboard: Historical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627D8" w:rsidP="009627D8">
            <w:pPr>
              <w:widowControl/>
              <w:autoSpaceDE w:val="0"/>
              <w:autoSpaceDN w:val="0"/>
              <w:adjustRightInd w:val="0"/>
              <w:spacing w:line="240" w:lineRule="auto"/>
            </w:pPr>
            <w:r w:rsidRPr="00CE67F1">
              <w:rPr>
                <w:noProof/>
                <w:color w:val="008000"/>
              </w:rPr>
              <w:t>This procedure selects a list of Managers at a selected site who have completed or pending  eCoaching records to display in the Historical dashboard filter dropdown.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627D8" w:rsidP="00D6141E">
            <w:pPr>
              <w:widowControl/>
              <w:spacing w:line="240" w:lineRule="auto"/>
              <w:jc w:val="both"/>
            </w:pPr>
            <w:r w:rsidRPr="00CE67F1">
              <w:rPr>
                <w:noProof/>
              </w:rPr>
              <w:t xml:space="preserve">@strCSRSitein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79" w:name="_Toc493675241"/>
      <w:bookmarkStart w:id="1180" w:name="_Toc495488555"/>
      <w:r w:rsidRPr="00CE67F1">
        <w:rPr>
          <w:b/>
          <w:bCs/>
        </w:rPr>
        <w:lastRenderedPageBreak/>
        <w:t>sp_SelectReviewFrom_Coaching_Log_For_Delete</w:t>
      </w:r>
      <w:bookmarkEnd w:id="1179"/>
      <w:bookmarkEnd w:id="11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Admin Tool: Delete Functionality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2C0456" w:rsidP="00D6141E">
            <w:pPr>
              <w:widowControl/>
              <w:spacing w:line="240" w:lineRule="auto"/>
              <w:jc w:val="both"/>
            </w:pPr>
            <w:r w:rsidRPr="00CE67F1">
              <w:rPr>
                <w:noProof/>
                <w:color w:val="008000"/>
              </w:rPr>
              <w:t>This procedure displays the Coaching Log attributes for given Form Name prior to Delete.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rPr>
                <w:noProof/>
              </w:rPr>
              <w:t xml:space="preserve">@strFormIDin </w:t>
            </w:r>
            <w:r w:rsidRPr="00CE67F1">
              <w:rPr>
                <w:noProof/>
                <w:color w:val="0000FF"/>
              </w:rPr>
              <w:t>nvarchar</w:t>
            </w:r>
            <w:r w:rsidRPr="00CE67F1">
              <w:rPr>
                <w:noProof/>
                <w:color w:val="808080"/>
              </w:rPr>
              <w:t>(</w:t>
            </w:r>
            <w:r w:rsidRPr="00CE67F1">
              <w:rPr>
                <w:noProof/>
              </w:rPr>
              <w:t>50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1" w:name="_Toc493675242"/>
      <w:bookmarkStart w:id="1182" w:name="_Toc495488556"/>
      <w:r w:rsidRPr="00CE67F1">
        <w:rPr>
          <w:b/>
          <w:bCs/>
        </w:rPr>
        <w:t>sp_InsertInto_Survey_Response_Header</w:t>
      </w:r>
      <w:bookmarkEnd w:id="1181"/>
      <w:bookmarkEnd w:id="11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5B6B82" w:rsidRPr="00CE67F1" w:rsidRDefault="005B6B82" w:rsidP="005B6B82">
            <w:pPr>
              <w:widowControl/>
              <w:spacing w:line="240" w:lineRule="auto"/>
              <w:rPr>
                <w:noProof/>
                <w:color w:val="008000"/>
              </w:rPr>
            </w:pPr>
            <w:r w:rsidRPr="00CE67F1">
              <w:rPr>
                <w:noProof/>
                <w:color w:val="008000"/>
              </w:rPr>
              <w:t xml:space="preserve">Checks for Completed eCLs in Coaching_Log table and generates a </w:t>
            </w:r>
          </w:p>
          <w:p w:rsidR="00D6141E" w:rsidRPr="00CE67F1" w:rsidRDefault="005B6B82" w:rsidP="005B6B82">
            <w:pPr>
              <w:widowControl/>
              <w:spacing w:line="240" w:lineRule="auto"/>
              <w:jc w:val="both"/>
            </w:pPr>
            <w:r w:rsidRPr="00CE67F1">
              <w:rPr>
                <w:noProof/>
                <w:color w:val="008000"/>
              </w:rPr>
              <w:t>Survey Header record and inserts into Survey_Response_Header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3" w:name="_Toc493675243"/>
      <w:bookmarkStart w:id="1184" w:name="_Toc495488557"/>
      <w:r w:rsidRPr="00CE67F1">
        <w:rPr>
          <w:b/>
          <w:bCs/>
        </w:rPr>
        <w:t>sp_InsertInto_Survey_Response_Header_Resend</w:t>
      </w:r>
      <w:bookmarkEnd w:id="1183"/>
      <w:bookmarkEnd w:id="11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Generate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Used for resending a Survey, so it will regenerate a Survey even when a Survey has previously been generated in the same month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C0456"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5" w:name="_Toc493675244"/>
      <w:bookmarkStart w:id="1186" w:name="_Toc495488558"/>
      <w:r w:rsidRPr="00CE67F1">
        <w:rPr>
          <w:b/>
          <w:bCs/>
        </w:rPr>
        <w:t>sp_Update_Survey_Response</w:t>
      </w:r>
      <w:bookmarkEnd w:id="1185"/>
      <w:bookmarkEnd w:id="11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B6B82" w:rsidP="002C0456">
            <w:pPr>
              <w:widowControl/>
              <w:spacing w:line="240" w:lineRule="auto"/>
            </w:pPr>
            <w:r w:rsidRPr="00CE67F1">
              <w:rPr>
                <w:noProof/>
                <w:color w:val="008000"/>
              </w:rPr>
              <w:t xml:space="preserve">Updates the Survey Response Header once a user completes </w:t>
            </w:r>
            <w:r w:rsidR="00C453D9" w:rsidRPr="00CE67F1">
              <w:rPr>
                <w:noProof/>
                <w:color w:val="008000"/>
              </w:rPr>
              <w:t xml:space="preserve"> </w:t>
            </w:r>
            <w:r w:rsidRPr="00CE67F1">
              <w:rPr>
                <w:noProof/>
                <w:color w:val="008000"/>
              </w:rPr>
              <w:t>a given Survey and inserts the responses for questions asked into the Survey Response Detail table.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@intSurveyID </w:t>
            </w:r>
            <w:r w:rsidRPr="00CE67F1">
              <w:rPr>
                <w:noProof/>
                <w:color w:val="0000FF"/>
              </w:rPr>
              <w:t>INT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@tableSR ResponsesTableType </w:t>
            </w:r>
            <w:r w:rsidRPr="00CE67F1">
              <w:rPr>
                <w:noProof/>
                <w:color w:val="0000FF"/>
              </w:rPr>
              <w:t>READONLY</w:t>
            </w:r>
          </w:p>
          <w:p w:rsidR="00D6141E" w:rsidRPr="00CE67F1" w:rsidRDefault="00C453D9" w:rsidP="00C453D9">
            <w:pPr>
              <w:widowControl/>
              <w:spacing w:line="240" w:lineRule="auto"/>
              <w:jc w:val="both"/>
              <w:rPr>
                <w:noProof/>
                <w:color w:val="808080"/>
              </w:rPr>
            </w:pPr>
            <w:r w:rsidRPr="00CE67F1">
              <w:rPr>
                <w:noProof/>
              </w:rPr>
              <w:t xml:space="preserve">@nvcUserComments </w:t>
            </w:r>
            <w:r w:rsidRPr="00CE67F1">
              <w:rPr>
                <w:noProof/>
                <w:color w:val="0000FF"/>
              </w:rPr>
              <w:t>Nvarchar</w:t>
            </w:r>
            <w:r w:rsidRPr="00CE67F1">
              <w:rPr>
                <w:noProof/>
                <w:color w:val="808080"/>
              </w:rPr>
              <w:t>(</w:t>
            </w:r>
            <w:r w:rsidRPr="00CE67F1">
              <w:rPr>
                <w:noProof/>
                <w:color w:val="FF00FF"/>
              </w:rPr>
              <w:t>max</w:t>
            </w:r>
            <w:r w:rsidRPr="00CE67F1">
              <w:rPr>
                <w:noProof/>
                <w:color w:val="808080"/>
              </w:rPr>
              <w:t>)</w:t>
            </w:r>
          </w:p>
          <w:p w:rsidR="00C453D9" w:rsidRPr="00CE67F1" w:rsidRDefault="00C453D9" w:rsidP="00C453D9">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C453D9" w:rsidRPr="00CE67F1" w:rsidRDefault="00C453D9" w:rsidP="00C453D9">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7" w:name="_Toc493675245"/>
      <w:bookmarkStart w:id="1188" w:name="_Toc495488559"/>
      <w:r w:rsidRPr="00CE67F1">
        <w:rPr>
          <w:b/>
          <w:bCs/>
        </w:rPr>
        <w:t>sp_SelectSurvey4Contact</w:t>
      </w:r>
      <w:bookmarkEnd w:id="1187"/>
      <w:bookmarkEnd w:id="118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Queries db for newly added Survey records to send out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89" w:name="_Toc493675246"/>
      <w:bookmarkStart w:id="1190" w:name="_Toc495488560"/>
      <w:r w:rsidRPr="00CE67F1">
        <w:rPr>
          <w:b/>
          <w:bCs/>
        </w:rPr>
        <w:t>sp_UpdateSurveyMailSent</w:t>
      </w:r>
      <w:bookmarkEnd w:id="1189"/>
      <w:bookmarkEnd w:id="119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A500A0" w:rsidP="002C0456">
            <w:pPr>
              <w:widowControl/>
              <w:spacing w:line="240" w:lineRule="auto"/>
            </w:pPr>
            <w:r w:rsidRPr="00CE67F1">
              <w:rPr>
                <w:noProof/>
                <w:color w:val="008000"/>
              </w:rPr>
              <w:t>Updates EmailSent column to "True" for records from Survey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1" w:name="_Toc493675247"/>
      <w:bookmarkStart w:id="1192" w:name="_Toc495488561"/>
      <w:r w:rsidRPr="00CE67F1">
        <w:rPr>
          <w:b/>
          <w:bCs/>
        </w:rPr>
        <w:t>sp_Select_Questions_For_Survey</w:t>
      </w:r>
      <w:bookmarkEnd w:id="1191"/>
      <w:bookmarkEnd w:id="119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8420D" w:rsidP="002C0456">
            <w:pPr>
              <w:widowControl/>
              <w:spacing w:line="240" w:lineRule="auto"/>
            </w:pPr>
            <w:r w:rsidRPr="00CE67F1">
              <w:rPr>
                <w:noProof/>
                <w:color w:val="008000"/>
              </w:rPr>
              <w:t>Returns a list of Questions and their display order to be displayed in the UI.</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57571"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3" w:name="_Toc493675248"/>
      <w:bookmarkStart w:id="1194" w:name="_Toc495488562"/>
      <w:r w:rsidRPr="00CE67F1">
        <w:rPr>
          <w:b/>
          <w:bCs/>
        </w:rPr>
        <w:t>sp_Select_Responses_For_Survey</w:t>
      </w:r>
      <w:bookmarkEnd w:id="1193"/>
      <w:bookmarkEnd w:id="119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E211D2" w:rsidP="002C0456">
            <w:pPr>
              <w:widowControl/>
              <w:spacing w:line="240" w:lineRule="auto"/>
            </w:pPr>
            <w:r w:rsidRPr="00CE67F1">
              <w:rPr>
                <w:noProof/>
                <w:color w:val="008000"/>
              </w:rPr>
              <w:t>Returns a list of all Active Responses and their Ids.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5" w:name="_Toc493675249"/>
      <w:bookmarkStart w:id="1196" w:name="_Toc495488563"/>
      <w:r w:rsidRPr="00CE67F1">
        <w:rPr>
          <w:b/>
          <w:bCs/>
        </w:rPr>
        <w:t>sp_Select_Responses_By_Question</w:t>
      </w:r>
      <w:bookmarkEnd w:id="1195"/>
      <w:bookmarkEnd w:id="119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Returns a list of Questions Ids and all their possible responses and their display order.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7" w:name="_Toc493675250"/>
      <w:bookmarkStart w:id="1198" w:name="_Toc495488564"/>
      <w:r w:rsidRPr="00CE67F1">
        <w:rPr>
          <w:b/>
          <w:bCs/>
        </w:rPr>
        <w:t>sp_Select_SurveyDetails_By_SurveyID</w:t>
      </w:r>
      <w:bookmarkEnd w:id="1197"/>
      <w:bookmarkEnd w:id="119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773259" w:rsidP="00D6141E">
            <w:pPr>
              <w:widowControl/>
              <w:spacing w:line="240" w:lineRule="auto"/>
              <w:jc w:val="both"/>
            </w:pPr>
            <w:r w:rsidRPr="00CE67F1">
              <w:t>Surveys: Response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Given a Survey ID returns the details of the Survey like the Employee ID, eCL Form Name and whether or not a Hot Topic question is associated with this Survey.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@intSurveyID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199" w:name="_Toc493675251"/>
      <w:bookmarkStart w:id="1200" w:name="_Toc495488565"/>
      <w:r w:rsidRPr="00CE67F1">
        <w:rPr>
          <w:b/>
          <w:bCs/>
        </w:rPr>
        <w:t>sp_SelectCoaching4Reminder</w:t>
      </w:r>
      <w:bookmarkEnd w:id="1199"/>
      <w:bookmarkEnd w:id="120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2C0456">
            <w:pPr>
              <w:widowControl/>
              <w:spacing w:line="240" w:lineRule="auto"/>
            </w:pPr>
            <w:r w:rsidRPr="00CE67F1">
              <w:rPr>
                <w:noProof/>
                <w:color w:val="008000"/>
              </w:rPr>
              <w:t>Selects list of logs for Email Reminders for past due eCLs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1" w:name="_Toc493675252"/>
      <w:bookmarkStart w:id="1202" w:name="_Toc495488566"/>
      <w:r w:rsidRPr="00CE67F1">
        <w:rPr>
          <w:b/>
          <w:bCs/>
        </w:rPr>
        <w:t>sp_UpdateReminderMailSent</w:t>
      </w:r>
      <w:bookmarkEnd w:id="1201"/>
      <w:bookmarkEnd w:id="120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97EAE" w:rsidP="00197EAE">
            <w:pPr>
              <w:widowControl/>
              <w:spacing w:line="240" w:lineRule="auto"/>
              <w:jc w:val="both"/>
            </w:pPr>
            <w:r w:rsidRPr="00CE67F1">
              <w:rPr>
                <w:noProof/>
                <w:color w:val="008000"/>
              </w:rPr>
              <w:t>This procedure updates Reminder sent column to "True" for records from Reminder mail script.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197EAE" w:rsidP="00D6141E">
            <w:pPr>
              <w:widowControl/>
              <w:spacing w:line="240" w:lineRule="auto"/>
              <w:jc w:val="both"/>
            </w:pPr>
            <w:r w:rsidRPr="00CE67F1">
              <w:rPr>
                <w:noProof/>
              </w:rPr>
              <w:t xml:space="preserve">@nvcNumID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3" w:name="_Toc493675253"/>
      <w:bookmarkStart w:id="1204" w:name="_Toc495488567"/>
      <w:r w:rsidRPr="00CE67F1">
        <w:rPr>
          <w:b/>
          <w:bCs/>
        </w:rPr>
        <w:t>sp_SelectSurvey4Reminder</w:t>
      </w:r>
      <w:bookmarkEnd w:id="1203"/>
      <w:bookmarkEnd w:id="120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HouseKeeping: Survey Reminders Notification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374C4" w:rsidP="002C0456">
            <w:pPr>
              <w:widowControl/>
              <w:spacing w:line="240" w:lineRule="auto"/>
            </w:pPr>
            <w:r w:rsidRPr="00CE67F1">
              <w:rPr>
                <w:noProof/>
                <w:color w:val="008000"/>
              </w:rPr>
              <w:t>This procedure queries db for surveys active after 48 hrs to send reminders.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5" w:name="_Toc493675254"/>
      <w:bookmarkStart w:id="1206" w:name="_Toc495488568"/>
      <w:r w:rsidRPr="00CE67F1">
        <w:rPr>
          <w:b/>
          <w:bCs/>
        </w:rPr>
        <w:t>sp_InsertInto_Coaching_Log_Training</w:t>
      </w:r>
      <w:bookmarkEnd w:id="1205"/>
      <w:bookmarkEnd w:id="120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Training Data (SDR and ODT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E211D2">
            <w:pPr>
              <w:widowControl/>
              <w:spacing w:line="240" w:lineRule="auto"/>
              <w:jc w:val="both"/>
            </w:pPr>
            <w:r w:rsidRPr="00CE67F1">
              <w:rPr>
                <w:noProof/>
                <w:color w:val="008000"/>
              </w:rPr>
              <w:t>Inserts records from Training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7" w:name="_Toc493675255"/>
      <w:bookmarkStart w:id="1208" w:name="_Toc495488569"/>
      <w:r w:rsidRPr="00CE67F1">
        <w:rPr>
          <w:b/>
          <w:bCs/>
        </w:rPr>
        <w:t>sp_InsertInto_Coaching_Log_Generic</w:t>
      </w:r>
      <w:bookmarkEnd w:id="1207"/>
      <w:bookmarkEnd w:id="120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Generic feed  Data (OTH)</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Inserts records from Generic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09" w:name="_Toc493675256"/>
      <w:bookmarkStart w:id="1210" w:name="_Toc495488570"/>
      <w:r w:rsidRPr="00CE67F1">
        <w:rPr>
          <w:b/>
          <w:bCs/>
        </w:rPr>
        <w:t>sp_CheckIf_HRUser</w:t>
      </w:r>
      <w:bookmarkEnd w:id="1209"/>
      <w:bookmarkEnd w:id="121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D6141E">
            <w:pPr>
              <w:widowControl/>
              <w:spacing w:line="240" w:lineRule="auto"/>
              <w:jc w:val="both"/>
            </w:pPr>
            <w:r w:rsidRPr="00CE67F1">
              <w:t>Web Interface: Historical Dashboards: Warnings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4374C4">
            <w:pPr>
              <w:widowControl/>
              <w:spacing w:line="240" w:lineRule="auto"/>
              <w:jc w:val="both"/>
            </w:pPr>
            <w:r w:rsidRPr="00CE67F1">
              <w:rPr>
                <w:noProof/>
                <w:color w:val="008000"/>
              </w:rPr>
              <w:t xml:space="preserve">Used to determine if </w:t>
            </w:r>
            <w:r w:rsidR="004374C4" w:rsidRPr="00CE67F1">
              <w:rPr>
                <w:noProof/>
                <w:color w:val="008000"/>
              </w:rPr>
              <w:t>a user is aHR user</w:t>
            </w:r>
            <w:r w:rsidRPr="00CE67F1">
              <w:rPr>
                <w:noProof/>
                <w:color w:val="008000"/>
              </w:rPr>
              <w:t xml:space="preserve"> to display Warnings section </w:t>
            </w:r>
            <w:r w:rsidR="004374C4" w:rsidRPr="00CE67F1">
              <w:rPr>
                <w:noProof/>
                <w:color w:val="008000"/>
              </w:rPr>
              <w:t>in</w:t>
            </w:r>
            <w:r w:rsidRPr="00CE67F1">
              <w:rPr>
                <w:noProof/>
                <w:color w:val="008000"/>
              </w:rPr>
              <w:t xml:space="preserve"> historical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4374C4" w:rsidP="00D6141E">
            <w:pPr>
              <w:widowControl/>
              <w:spacing w:line="240" w:lineRule="auto"/>
              <w:jc w:val="both"/>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1" w:name="_Toc493675257"/>
      <w:bookmarkStart w:id="1212" w:name="_Toc495488571"/>
      <w:r w:rsidRPr="00CE67F1">
        <w:rPr>
          <w:b/>
          <w:bCs/>
        </w:rPr>
        <w:lastRenderedPageBreak/>
        <w:t>sp_Merge_HR_Employee_Hierarchy_Stage</w:t>
      </w:r>
      <w:bookmarkEnd w:id="1211"/>
      <w:bookmarkEnd w:id="121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E211D2" w:rsidP="00E211D2">
            <w:pPr>
              <w:widowControl/>
              <w:spacing w:line="240" w:lineRule="auto"/>
              <w:jc w:val="both"/>
            </w:pPr>
            <w:r w:rsidRPr="00CE67F1">
              <w:t>Feed Load: Employee Hierarchy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E211D2" w:rsidP="00D6141E">
            <w:pPr>
              <w:widowControl/>
              <w:spacing w:line="240" w:lineRule="auto"/>
              <w:jc w:val="both"/>
            </w:pPr>
            <w:r w:rsidRPr="00CE67F1">
              <w:rPr>
                <w:noProof/>
                <w:color w:val="008000"/>
              </w:rPr>
              <w:t>Used to merge records from HR staging table with the general staging table for employee records from peoplesoft.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74005" w:rsidP="00D6141E">
            <w:pPr>
              <w:widowControl/>
              <w:spacing w:line="240" w:lineRule="auto"/>
              <w:jc w:val="both"/>
            </w:pPr>
            <w:r w:rsidRPr="00CE67F1">
              <w:t>NA</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3" w:name="_Toc493675258"/>
      <w:bookmarkStart w:id="1214" w:name="_Toc495488572"/>
      <w:r w:rsidRPr="00CE67F1">
        <w:rPr>
          <w:b/>
          <w:bCs/>
        </w:rPr>
        <w:t>sp_AT_Coaching_Inactivation_Reactivation</w:t>
      </w:r>
      <w:bookmarkEnd w:id="1213"/>
      <w:bookmarkEnd w:id="121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5" w:name="_Toc493675259"/>
      <w:bookmarkStart w:id="1216" w:name="_Toc495488573"/>
      <w:r w:rsidRPr="00CE67F1">
        <w:rPr>
          <w:b/>
          <w:bCs/>
        </w:rPr>
        <w:t>sp_AT_Warning_Inactivation_Reactivation</w:t>
      </w:r>
      <w:bookmarkEnd w:id="1215"/>
      <w:bookmarkEnd w:id="121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Warning log inactivations and Reactivations.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7" w:name="_Toc493675260"/>
      <w:bookmarkStart w:id="1218" w:name="_Toc495488574"/>
      <w:r w:rsidRPr="00CE67F1">
        <w:rPr>
          <w:b/>
          <w:bCs/>
        </w:rPr>
        <w:t>sp_AT_Select_Employees_Coaching_Inactivation_Reactivation</w:t>
      </w:r>
      <w:bookmarkEnd w:id="1217"/>
      <w:bookmarkEnd w:id="121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Coachings: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Coaching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A74005" w:rsidRPr="00CE67F1" w:rsidRDefault="00A74005" w:rsidP="00A74005">
            <w:pPr>
              <w:widowControl/>
              <w:autoSpaceDE w:val="0"/>
              <w:autoSpaceDN w:val="0"/>
              <w:adjustRightInd w:val="0"/>
              <w:spacing w:line="240" w:lineRule="auto"/>
              <w:rPr>
                <w:noProof/>
              </w:rPr>
            </w:pPr>
            <w:r w:rsidRPr="00CE67F1">
              <w:rPr>
                <w:noProof/>
              </w:rPr>
              <w:t xml:space="preserve">@strAction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A74005" w:rsidRPr="00CE67F1" w:rsidRDefault="00A74005" w:rsidP="00A74005">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A74005" w:rsidRPr="00CE67F1" w:rsidRDefault="00A74005" w:rsidP="00A74005">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A74005" w:rsidP="00A74005">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A74005" w:rsidRPr="00CE67F1" w:rsidRDefault="00A74005" w:rsidP="00A74005">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A74005" w:rsidRPr="00CE67F1" w:rsidRDefault="00A74005" w:rsidP="00A74005">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19" w:name="_Toc493675261"/>
      <w:bookmarkStart w:id="1220" w:name="_Toc495488575"/>
      <w:r w:rsidRPr="00CE67F1">
        <w:rPr>
          <w:b/>
          <w:bCs/>
        </w:rPr>
        <w:t>sp_AT_Select_Employees_Warning_Inactivation_Reactivation</w:t>
      </w:r>
      <w:bookmarkEnd w:id="1219"/>
      <w:bookmarkEnd w:id="122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Warnings: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to select all employees that have Warning logs for Inactivation or 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1" w:name="_Toc493675262"/>
      <w:bookmarkStart w:id="1222" w:name="_Toc495488576"/>
      <w:r w:rsidRPr="00CE67F1">
        <w:rPr>
          <w:b/>
          <w:bCs/>
        </w:rPr>
        <w:t>sp_AT_Select_Employees_Inactivation_Reactivation</w:t>
      </w:r>
      <w:bookmarkEnd w:id="1221"/>
      <w:bookmarkEnd w:id="122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Top level procedure to select employees. Calls the coaching or Warning Employee select procedures as needed.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D6141E" w:rsidP="00D6141E">
            <w:pPr>
              <w:widowControl/>
              <w:spacing w:line="240" w:lineRule="auto"/>
              <w:jc w:val="both"/>
            </w:pP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3" w:name="_Toc493675263"/>
      <w:bookmarkStart w:id="1224" w:name="_Toc495488577"/>
      <w:r w:rsidRPr="00CE67F1">
        <w:rPr>
          <w:b/>
          <w:bCs/>
        </w:rPr>
        <w:lastRenderedPageBreak/>
        <w:t>sp_AT_Select_Logs_Inactivation_Reactivation</w:t>
      </w:r>
      <w:bookmarkEnd w:id="1223"/>
      <w:bookmarkEnd w:id="122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logs for Inactivation or reactivation for a selected employee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30</w:t>
            </w:r>
            <w:r w:rsidRPr="00CE67F1">
              <w:rPr>
                <w:noProof/>
                <w:color w:val="808080"/>
              </w:rPr>
              <w:t>)</w:t>
            </w:r>
          </w:p>
          <w:p w:rsidR="00176059" w:rsidRPr="00CE67F1" w:rsidRDefault="00176059" w:rsidP="00176059">
            <w:pPr>
              <w:widowControl/>
              <w:autoSpaceDE w:val="0"/>
              <w:autoSpaceDN w:val="0"/>
              <w:adjustRightInd w:val="0"/>
              <w:spacing w:line="240" w:lineRule="auto"/>
              <w:rPr>
                <w:noProof/>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176059" w:rsidRPr="00CE67F1" w:rsidRDefault="00176059" w:rsidP="00176059">
            <w:pPr>
              <w:widowControl/>
              <w:autoSpaceDE w:val="0"/>
              <w:autoSpaceDN w:val="0"/>
              <w:adjustRightInd w:val="0"/>
              <w:spacing w:line="240" w:lineRule="auto"/>
              <w:rPr>
                <w:noProof/>
              </w:rPr>
            </w:pPr>
            <w:r w:rsidRPr="00CE67F1">
              <w:rPr>
                <w:noProof/>
              </w:rPr>
              <w:t xml:space="preserve">@strActionin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D6141E" w:rsidRPr="00CE67F1" w:rsidRDefault="00176059" w:rsidP="00176059">
            <w:pPr>
              <w:widowControl/>
              <w:spacing w:line="240" w:lineRule="auto"/>
              <w:jc w:val="both"/>
            </w:pPr>
            <w:r w:rsidRPr="00CE67F1">
              <w:rPr>
                <w:noProof/>
              </w:rPr>
              <w:t xml:space="preserve">@intModulein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5" w:name="_Toc493675264"/>
      <w:bookmarkStart w:id="1226" w:name="_Toc495488578"/>
      <w:r w:rsidRPr="00CE67F1">
        <w:rPr>
          <w:b/>
          <w:bCs/>
        </w:rPr>
        <w:t>sp_AT_Check_Entitlements</w:t>
      </w:r>
      <w:bookmarkEnd w:id="1225"/>
      <w:bookmarkEnd w:id="122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Returns the list of entitlements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9F0058" w:rsidRDefault="009F0058" w:rsidP="00D6141E">
            <w:pPr>
              <w:widowControl/>
              <w:spacing w:line="240" w:lineRule="auto"/>
              <w:jc w:val="both"/>
            </w:pPr>
            <w:r w:rsidRPr="009F0058">
              <w:rPr>
                <w:noProof/>
              </w:rPr>
              <w:t xml:space="preserve">@nvcEmpLanIDin </w:t>
            </w:r>
            <w:r w:rsidRPr="009F0058">
              <w:rPr>
                <w:noProof/>
                <w:color w:val="0000FF"/>
              </w:rPr>
              <w:t>nvarchar</w:t>
            </w:r>
            <w:r w:rsidRPr="009F0058">
              <w:rPr>
                <w:noProof/>
                <w:color w:val="808080"/>
              </w:rPr>
              <w:t>(</w:t>
            </w:r>
            <w:r w:rsidRPr="009F0058">
              <w:rPr>
                <w:noProof/>
              </w:rPr>
              <w:t>30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7" w:name="_Toc493675265"/>
      <w:bookmarkStart w:id="1228" w:name="_Toc495488579"/>
      <w:r w:rsidRPr="00CE67F1">
        <w:rPr>
          <w:b/>
          <w:bCs/>
        </w:rPr>
        <w:t>sp_AT_Select_Action_Reasons</w:t>
      </w:r>
      <w:bookmarkEnd w:id="1227"/>
      <w:bookmarkEnd w:id="122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Inactivation/Reactivation/Reassign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 xml:space="preserve">Returns the list of entitlements </w:t>
            </w:r>
            <w:r w:rsidR="00176059" w:rsidRPr="00CE67F1">
              <w:rPr>
                <w:noProof/>
                <w:color w:val="008000"/>
              </w:rPr>
              <w:t>within the eCoaching admin tool for a given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F0058" w:rsidRPr="009F0058" w:rsidRDefault="009F0058" w:rsidP="009F0058">
            <w:pPr>
              <w:widowControl/>
              <w:autoSpaceDE w:val="0"/>
              <w:autoSpaceDN w:val="0"/>
              <w:adjustRightInd w:val="0"/>
              <w:spacing w:line="240" w:lineRule="auto"/>
              <w:rPr>
                <w:noProof/>
              </w:rPr>
            </w:pPr>
            <w:r w:rsidRPr="009F0058">
              <w:rPr>
                <w:noProof/>
              </w:rPr>
              <w:t xml:space="preserve">@strType </w:t>
            </w:r>
            <w:r w:rsidRPr="009F0058">
              <w:rPr>
                <w:noProof/>
                <w:color w:val="0000FF"/>
              </w:rPr>
              <w:t>nvarchar</w:t>
            </w:r>
            <w:r w:rsidRPr="009F0058">
              <w:rPr>
                <w:noProof/>
                <w:color w:val="808080"/>
              </w:rPr>
              <w:t>(</w:t>
            </w:r>
            <w:r w:rsidRPr="009F0058">
              <w:rPr>
                <w:noProof/>
              </w:rPr>
              <w:t>20</w:t>
            </w:r>
            <w:r w:rsidRPr="009F0058">
              <w:rPr>
                <w:noProof/>
                <w:color w:val="808080"/>
              </w:rPr>
              <w:t>)</w:t>
            </w:r>
          </w:p>
          <w:p w:rsidR="00D6141E" w:rsidRPr="00CE67F1" w:rsidRDefault="009F0058" w:rsidP="009F0058">
            <w:pPr>
              <w:widowControl/>
              <w:spacing w:line="240" w:lineRule="auto"/>
              <w:jc w:val="both"/>
            </w:pPr>
            <w:r w:rsidRPr="009F0058">
              <w:rPr>
                <w:noProof/>
              </w:rPr>
              <w:t xml:space="preserve">@strAction </w:t>
            </w:r>
            <w:r w:rsidRPr="009F0058">
              <w:rPr>
                <w:noProof/>
                <w:color w:val="0000FF"/>
              </w:rPr>
              <w:t>nvarchar</w:t>
            </w:r>
            <w:r w:rsidRPr="009F0058">
              <w:rPr>
                <w:noProof/>
                <w:color w:val="808080"/>
              </w:rPr>
              <w:t>(</w:t>
            </w:r>
            <w:r w:rsidRPr="009F0058">
              <w:rPr>
                <w:noProof/>
              </w:rPr>
              <w:t>20</w:t>
            </w:r>
            <w:r w:rsidRPr="009F0058">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29" w:name="_Toc493675266"/>
      <w:bookmarkStart w:id="1230" w:name="_Toc495488580"/>
      <w:r w:rsidRPr="00CE67F1">
        <w:rPr>
          <w:b/>
          <w:bCs/>
        </w:rPr>
        <w:t>sp_AT_Select_Modules_By_LanID</w:t>
      </w:r>
      <w:bookmarkEnd w:id="1229"/>
      <w:bookmarkEnd w:id="123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6059" w:rsidP="00D6141E">
            <w:pPr>
              <w:widowControl/>
              <w:spacing w:line="240" w:lineRule="auto"/>
              <w:jc w:val="both"/>
            </w:pPr>
            <w:r w:rsidRPr="00CE67F1">
              <w:rPr>
                <w:noProof/>
                <w:color w:val="008000"/>
              </w:rPr>
              <w:t>This procedure returns the list of Module(s) for the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6059" w:rsidRPr="00CE67F1" w:rsidRDefault="00176059" w:rsidP="00176059">
            <w:pPr>
              <w:widowControl/>
              <w:autoSpaceDE w:val="0"/>
              <w:autoSpaceDN w:val="0"/>
              <w:adjustRightInd w:val="0"/>
              <w:spacing w:line="240" w:lineRule="auto"/>
              <w:rPr>
                <w:noProof/>
                <w:color w:val="808080"/>
              </w:rPr>
            </w:pPr>
            <w:r w:rsidRPr="00CE67F1">
              <w:rPr>
                <w:noProof/>
              </w:rPr>
              <w:t xml:space="preserve">@nvcEmpLanIDin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176059" w:rsidP="00176059">
            <w:pPr>
              <w:widowControl/>
              <w:spacing w:line="240" w:lineRule="auto"/>
              <w:jc w:val="both"/>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808080"/>
              </w:rPr>
              <w:t>NULL</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1" w:name="_Toc493675267"/>
      <w:bookmarkStart w:id="1232" w:name="_Toc495488581"/>
      <w:r w:rsidRPr="00CE67F1">
        <w:rPr>
          <w:b/>
          <w:bCs/>
        </w:rPr>
        <w:t>sp_AT_Select_Status_By_Module</w:t>
      </w:r>
      <w:bookmarkEnd w:id="1231"/>
      <w:bookmarkEnd w:id="123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the list of possible statuses for Reassignment for a given Module in the Admin tool</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2D4259" w:rsidP="00D6141E">
            <w:pPr>
              <w:widowControl/>
              <w:spacing w:line="240" w:lineRule="auto"/>
              <w:jc w:val="both"/>
            </w:pPr>
            <w:r w:rsidRPr="00CE67F1">
              <w:rPr>
                <w:noProof/>
              </w:rPr>
              <w:t xml:space="preserve">@intModuleIdin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3" w:name="_Toc493675268"/>
      <w:bookmarkStart w:id="1234" w:name="_Toc495488582"/>
      <w:r w:rsidRPr="00CE67F1">
        <w:rPr>
          <w:b/>
          <w:bCs/>
        </w:rPr>
        <w:t>sp_AT_Coaching_Reassignment</w:t>
      </w:r>
      <w:bookmarkEnd w:id="1233"/>
      <w:bookmarkEnd w:id="123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Coaching log Reassignements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@strRequesterLanId </w:t>
            </w:r>
            <w:r w:rsidRPr="00CE67F1">
              <w:rPr>
                <w:noProof/>
                <w:color w:val="0000FF"/>
              </w:rPr>
              <w:t>NVARCHAR</w:t>
            </w:r>
            <w:r w:rsidRPr="00CE67F1">
              <w:rPr>
                <w:noProof/>
                <w:color w:val="808080"/>
              </w:rPr>
              <w:t>(</w:t>
            </w:r>
            <w:r w:rsidRPr="00CE67F1">
              <w:rPr>
                <w:noProof/>
              </w:rPr>
              <w:t>50</w:t>
            </w:r>
            <w:r w:rsidRPr="00CE67F1">
              <w:rPr>
                <w:noProof/>
                <w:color w:val="808080"/>
              </w:rPr>
              <w:t>)</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@tableIds IdsTableType </w:t>
            </w:r>
            <w:r w:rsidRPr="00CE67F1">
              <w:rPr>
                <w:noProof/>
                <w:color w:val="0000FF"/>
              </w:rPr>
              <w:t>READONLY</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@strAssignedId </w:t>
            </w:r>
            <w:r w:rsidRPr="00CE67F1">
              <w:rPr>
                <w:noProof/>
                <w:color w:val="0000FF"/>
              </w:rPr>
              <w:t>NVARCHAR</w:t>
            </w:r>
            <w:r w:rsidRPr="00CE67F1">
              <w:rPr>
                <w:noProof/>
                <w:color w:val="808080"/>
              </w:rPr>
              <w:t>(</w:t>
            </w:r>
            <w:r w:rsidRPr="00CE67F1">
              <w:rPr>
                <w:noProof/>
              </w:rPr>
              <w:t>10</w:t>
            </w:r>
            <w:r w:rsidRPr="00CE67F1">
              <w:rPr>
                <w:noProof/>
                <w:color w:val="808080"/>
              </w:rPr>
              <w:t>)</w:t>
            </w:r>
          </w:p>
          <w:p w:rsidR="00515CF6" w:rsidRPr="00CE67F1" w:rsidRDefault="00515CF6" w:rsidP="00515CF6">
            <w:pPr>
              <w:widowControl/>
              <w:autoSpaceDE w:val="0"/>
              <w:autoSpaceDN w:val="0"/>
              <w:adjustRightInd w:val="0"/>
              <w:spacing w:line="240" w:lineRule="auto"/>
              <w:rPr>
                <w:noProof/>
              </w:rPr>
            </w:pPr>
            <w:r w:rsidRPr="00CE67F1">
              <w:rPr>
                <w:noProof/>
              </w:rPr>
              <w:t xml:space="preserve">@intReasonId </w:t>
            </w:r>
            <w:r w:rsidRPr="00CE67F1">
              <w:rPr>
                <w:noProof/>
                <w:color w:val="0000FF"/>
              </w:rPr>
              <w:t>INT</w:t>
            </w:r>
            <w:r w:rsidRPr="00CE67F1">
              <w:rPr>
                <w:noProof/>
              </w:rPr>
              <w:t xml:space="preserve"> </w:t>
            </w:r>
          </w:p>
          <w:p w:rsidR="00515CF6" w:rsidRPr="00CE67F1" w:rsidRDefault="00515CF6" w:rsidP="00515CF6">
            <w:pPr>
              <w:widowControl/>
              <w:autoSpaceDE w:val="0"/>
              <w:autoSpaceDN w:val="0"/>
              <w:adjustRightInd w:val="0"/>
              <w:spacing w:line="240" w:lineRule="auto"/>
              <w:rPr>
                <w:noProof/>
              </w:rPr>
            </w:pPr>
            <w:r w:rsidRPr="00CE67F1">
              <w:rPr>
                <w:noProof/>
              </w:rPr>
              <w:t xml:space="preserve">@strReasonOther </w:t>
            </w:r>
            <w:r w:rsidRPr="00CE67F1">
              <w:rPr>
                <w:noProof/>
                <w:color w:val="0000FF"/>
              </w:rPr>
              <w:t>NVARCHAR</w:t>
            </w:r>
            <w:r w:rsidRPr="00CE67F1">
              <w:rPr>
                <w:noProof/>
                <w:color w:val="808080"/>
              </w:rPr>
              <w:t>(</w:t>
            </w:r>
            <w:r w:rsidRPr="00CE67F1">
              <w:rPr>
                <w:noProof/>
              </w:rPr>
              <w:t>250</w:t>
            </w:r>
            <w:r w:rsidRPr="00CE67F1">
              <w:rPr>
                <w:noProof/>
                <w:color w:val="808080"/>
              </w:rPr>
              <w:t>)=</w:t>
            </w:r>
            <w:r w:rsidRPr="00CE67F1">
              <w:rPr>
                <w:noProof/>
              </w:rPr>
              <w:t xml:space="preserve"> </w:t>
            </w:r>
            <w:r w:rsidRPr="00CE67F1">
              <w:rPr>
                <w:noProof/>
                <w:color w:val="808080"/>
              </w:rPr>
              <w:t>NULL</w:t>
            </w:r>
            <w:r w:rsidRPr="00CE67F1">
              <w:rPr>
                <w:noProof/>
              </w:rPr>
              <w:t xml:space="preserve"> </w:t>
            </w:r>
          </w:p>
          <w:p w:rsidR="00D6141E" w:rsidRPr="00CE67F1" w:rsidRDefault="00515CF6" w:rsidP="00515CF6">
            <w:pPr>
              <w:widowControl/>
              <w:spacing w:line="240" w:lineRule="auto"/>
              <w:jc w:val="both"/>
              <w:rPr>
                <w:noProof/>
                <w:color w:val="808080"/>
              </w:rPr>
            </w:pPr>
            <w:r w:rsidRPr="00CE67F1">
              <w:rPr>
                <w:noProof/>
              </w:rPr>
              <w:t xml:space="preserve">@strComments </w:t>
            </w:r>
            <w:r w:rsidRPr="00CE67F1">
              <w:rPr>
                <w:noProof/>
                <w:color w:val="0000FF"/>
              </w:rPr>
              <w:t>NVARCHAR</w:t>
            </w:r>
            <w:r w:rsidRPr="00CE67F1">
              <w:rPr>
                <w:noProof/>
                <w:color w:val="808080"/>
              </w:rPr>
              <w:t>(</w:t>
            </w:r>
            <w:r w:rsidRPr="00CE67F1">
              <w:rPr>
                <w:noProof/>
              </w:rPr>
              <w:t>4000</w:t>
            </w:r>
            <w:r w:rsidRPr="00CE67F1">
              <w:rPr>
                <w:noProof/>
                <w:color w:val="808080"/>
              </w:rPr>
              <w:t>)=</w:t>
            </w:r>
            <w:r w:rsidRPr="00CE67F1">
              <w:rPr>
                <w:noProof/>
              </w:rPr>
              <w:t xml:space="preserve"> </w:t>
            </w:r>
            <w:r w:rsidRPr="00CE67F1">
              <w:rPr>
                <w:noProof/>
                <w:color w:val="808080"/>
              </w:rPr>
              <w:t>NULL</w:t>
            </w:r>
          </w:p>
          <w:p w:rsidR="00515CF6" w:rsidRPr="00CE67F1" w:rsidRDefault="00515CF6" w:rsidP="00515CF6">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15CF6" w:rsidRPr="00CE67F1" w:rsidRDefault="00515CF6" w:rsidP="00515CF6">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5" w:name="_Toc493675269"/>
      <w:bookmarkStart w:id="1236" w:name="_Toc495488583"/>
      <w:r w:rsidRPr="00CE67F1">
        <w:rPr>
          <w:b/>
          <w:bCs/>
        </w:rPr>
        <w:t>sp_AT_Select_ReassignFrom_Users</w:t>
      </w:r>
      <w:bookmarkEnd w:id="1235"/>
      <w:bookmarkEnd w:id="123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current owners from whom coaching logs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969B3" w:rsidRPr="00CE67F1" w:rsidRDefault="00A969B3" w:rsidP="00A969B3">
            <w:pPr>
              <w:widowControl/>
              <w:autoSpaceDE w:val="0"/>
              <w:autoSpaceDN w:val="0"/>
              <w:adjustRightInd w:val="0"/>
              <w:spacing w:line="240" w:lineRule="auto"/>
              <w:rPr>
                <w:noProof/>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p>
          <w:p w:rsidR="00A969B3" w:rsidRPr="00CE67F1" w:rsidRDefault="00A969B3" w:rsidP="00A969B3">
            <w:pPr>
              <w:widowControl/>
              <w:autoSpaceDE w:val="0"/>
              <w:autoSpaceDN w:val="0"/>
              <w:adjustRightInd w:val="0"/>
              <w:spacing w:line="240" w:lineRule="auto"/>
              <w:rPr>
                <w:noProof/>
                <w:color w:val="808080"/>
              </w:rPr>
            </w:pPr>
            <w:r w:rsidRPr="00CE67F1">
              <w:rPr>
                <w:noProof/>
              </w:rPr>
              <w:t xml:space="preserve">@intModuleIdin </w:t>
            </w:r>
            <w:r w:rsidRPr="00CE67F1">
              <w:rPr>
                <w:noProof/>
                <w:color w:val="0000FF"/>
              </w:rPr>
              <w:t>INT</w:t>
            </w:r>
          </w:p>
          <w:p w:rsidR="00D6141E" w:rsidRPr="00CE67F1" w:rsidRDefault="00A969B3" w:rsidP="00A969B3">
            <w:pPr>
              <w:widowControl/>
              <w:spacing w:line="240" w:lineRule="auto"/>
              <w:jc w:val="both"/>
            </w:pPr>
            <w:r w:rsidRPr="00CE67F1">
              <w:rPr>
                <w:noProof/>
              </w:rPr>
              <w:lastRenderedPageBreak/>
              <w:t xml:space="preserve">@intStatusIdin </w:t>
            </w:r>
            <w:r w:rsidRPr="00CE67F1">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7" w:name="_Toc493675270"/>
      <w:bookmarkStart w:id="1238" w:name="_Toc495488584"/>
      <w:r w:rsidRPr="00CE67F1">
        <w:rPr>
          <w:b/>
          <w:bCs/>
        </w:rPr>
        <w:lastRenderedPageBreak/>
        <w:t>sp_AT_Select_ReassignTo_Users</w:t>
      </w:r>
      <w:bookmarkEnd w:id="1237"/>
      <w:bookmarkEnd w:id="123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Selects a list of possible users to whom coaching logs can be reassigned to</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E67F1" w:rsidRDefault="00CC1E7C" w:rsidP="00CC1E7C">
            <w:pPr>
              <w:widowControl/>
              <w:autoSpaceDE w:val="0"/>
              <w:autoSpaceDN w:val="0"/>
              <w:adjustRightInd w:val="0"/>
              <w:spacing w:line="240" w:lineRule="auto"/>
              <w:rPr>
                <w:noProof/>
                <w:color w:val="808080"/>
              </w:rPr>
            </w:pPr>
            <w:r w:rsidRPr="00CE67F1">
              <w:rPr>
                <w:noProof/>
              </w:rPr>
              <w:t xml:space="preserve">@strRequesterin </w:t>
            </w:r>
            <w:r w:rsidRPr="00CE67F1">
              <w:rPr>
                <w:noProof/>
                <w:color w:val="0000FF"/>
              </w:rPr>
              <w:t>nvarchar</w:t>
            </w:r>
            <w:r w:rsidRPr="00CE67F1">
              <w:rPr>
                <w:noProof/>
                <w:color w:val="808080"/>
              </w:rPr>
              <w:t>(</w:t>
            </w:r>
            <w:r w:rsidRPr="00CE67F1">
              <w:rPr>
                <w:noProof/>
              </w:rPr>
              <w:t>30</w:t>
            </w:r>
            <w:r w:rsidRPr="00CE67F1">
              <w:rPr>
                <w:noProof/>
                <w:color w:val="808080"/>
              </w:rPr>
              <w:t>)</w:t>
            </w:r>
          </w:p>
          <w:p w:rsidR="00CC1E7C" w:rsidRPr="00CE67F1" w:rsidRDefault="00CC1E7C" w:rsidP="00CC1E7C">
            <w:pPr>
              <w:widowControl/>
              <w:autoSpaceDE w:val="0"/>
              <w:autoSpaceDN w:val="0"/>
              <w:adjustRightInd w:val="0"/>
              <w:spacing w:line="240" w:lineRule="auto"/>
              <w:rPr>
                <w:noProof/>
              </w:rPr>
            </w:pPr>
            <w:r w:rsidRPr="00CE67F1">
              <w:rPr>
                <w:noProof/>
              </w:rPr>
              <w:t xml:space="preserve">@strFromUserIdin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p>
          <w:p w:rsidR="00CC1E7C" w:rsidRPr="00CE67F1" w:rsidRDefault="00CC1E7C" w:rsidP="00CC1E7C">
            <w:pPr>
              <w:widowControl/>
              <w:autoSpaceDE w:val="0"/>
              <w:autoSpaceDN w:val="0"/>
              <w:adjustRightInd w:val="0"/>
              <w:spacing w:line="240" w:lineRule="auto"/>
              <w:rPr>
                <w:noProof/>
              </w:rPr>
            </w:pPr>
            <w:r w:rsidRPr="00CE67F1">
              <w:rPr>
                <w:noProof/>
              </w:rPr>
              <w:t xml:space="preserve">@intModuleIdin </w:t>
            </w:r>
            <w:r w:rsidRPr="00CE67F1">
              <w:rPr>
                <w:noProof/>
                <w:color w:val="0000FF"/>
              </w:rPr>
              <w:t>INT</w:t>
            </w:r>
            <w:r w:rsidRPr="00CE67F1">
              <w:rPr>
                <w:noProof/>
              </w:rPr>
              <w:t xml:space="preserve"> </w:t>
            </w:r>
          </w:p>
          <w:p w:rsidR="00D6141E" w:rsidRPr="00CE67F1" w:rsidRDefault="00CC1E7C" w:rsidP="00CC1E7C">
            <w:pPr>
              <w:widowControl/>
              <w:spacing w:line="240" w:lineRule="auto"/>
              <w:jc w:val="both"/>
            </w:pPr>
            <w:r w:rsidRPr="00CE67F1">
              <w:rPr>
                <w:noProof/>
              </w:rPr>
              <w:t xml:space="preserve">@intStatusIdin </w:t>
            </w:r>
            <w:r w:rsidRPr="00CE67F1">
              <w:rPr>
                <w:noProof/>
                <w:color w:val="0000FF"/>
              </w:rPr>
              <w:t>INT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39" w:name="_Toc493675271"/>
      <w:bookmarkStart w:id="1240" w:name="_Toc495488585"/>
      <w:r w:rsidRPr="00CE67F1">
        <w:rPr>
          <w:b/>
          <w:bCs/>
        </w:rPr>
        <w:t>sp_AT_Select_Logs_Reassign</w:t>
      </w:r>
      <w:bookmarkEnd w:id="1239"/>
      <w:bookmarkEnd w:id="124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Reassignment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Returns a list of all logs that are currently assigned to a user that can be reassigned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CC1E7C" w:rsidRPr="00CC1E7C" w:rsidRDefault="00CC1E7C" w:rsidP="00CC1E7C">
            <w:pPr>
              <w:widowControl/>
              <w:autoSpaceDE w:val="0"/>
              <w:autoSpaceDN w:val="0"/>
              <w:adjustRightInd w:val="0"/>
              <w:spacing w:line="240" w:lineRule="auto"/>
              <w:rPr>
                <w:noProof/>
              </w:rPr>
            </w:pPr>
            <w:r w:rsidRPr="00CC1E7C">
              <w:rPr>
                <w:noProof/>
              </w:rPr>
              <w:t xml:space="preserve">@istrOwnerin </w:t>
            </w:r>
            <w:r w:rsidRPr="00CC1E7C">
              <w:rPr>
                <w:noProof/>
                <w:color w:val="0000FF"/>
              </w:rPr>
              <w:t>nvarchar</w:t>
            </w:r>
            <w:r w:rsidRPr="00CC1E7C">
              <w:rPr>
                <w:noProof/>
                <w:color w:val="808080"/>
              </w:rPr>
              <w:t>(</w:t>
            </w:r>
            <w:r w:rsidRPr="00CC1E7C">
              <w:rPr>
                <w:noProof/>
              </w:rPr>
              <w:t>10</w:t>
            </w:r>
            <w:r w:rsidRPr="00CC1E7C">
              <w:rPr>
                <w:noProof/>
                <w:color w:val="808080"/>
              </w:rPr>
              <w:t>)</w:t>
            </w:r>
            <w:r w:rsidRPr="00CC1E7C">
              <w:rPr>
                <w:noProof/>
              </w:rPr>
              <w:t xml:space="preserve"> </w:t>
            </w:r>
          </w:p>
          <w:p w:rsidR="00CC1E7C" w:rsidRPr="00CC1E7C" w:rsidRDefault="00CC1E7C" w:rsidP="00CC1E7C">
            <w:pPr>
              <w:widowControl/>
              <w:autoSpaceDE w:val="0"/>
              <w:autoSpaceDN w:val="0"/>
              <w:adjustRightInd w:val="0"/>
              <w:spacing w:line="240" w:lineRule="auto"/>
              <w:rPr>
                <w:noProof/>
              </w:rPr>
            </w:pPr>
            <w:r w:rsidRPr="00CC1E7C">
              <w:rPr>
                <w:noProof/>
              </w:rPr>
              <w:t xml:space="preserve">@intStatusIdin </w:t>
            </w:r>
            <w:r w:rsidRPr="00CC1E7C">
              <w:rPr>
                <w:noProof/>
                <w:color w:val="0000FF"/>
              </w:rPr>
              <w:t>INT</w:t>
            </w:r>
            <w:r w:rsidRPr="00CC1E7C">
              <w:rPr>
                <w:noProof/>
              </w:rPr>
              <w:t xml:space="preserve"> </w:t>
            </w:r>
          </w:p>
          <w:p w:rsidR="00D6141E" w:rsidRPr="00CE67F1" w:rsidRDefault="00CC1E7C" w:rsidP="00CC1E7C">
            <w:pPr>
              <w:widowControl/>
              <w:spacing w:line="240" w:lineRule="auto"/>
              <w:jc w:val="both"/>
            </w:pPr>
            <w:r w:rsidRPr="00CC1E7C">
              <w:rPr>
                <w:noProof/>
              </w:rPr>
              <w:t xml:space="preserve">@intModuleIdin </w:t>
            </w:r>
            <w:r w:rsidRPr="00CC1E7C">
              <w:rPr>
                <w:noProof/>
                <w:color w:val="0000FF"/>
              </w:rPr>
              <w:t>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1" w:name="_Toc493675272"/>
      <w:bookmarkStart w:id="1242" w:name="_Toc495488586"/>
      <w:r w:rsidRPr="00CE67F1">
        <w:rPr>
          <w:b/>
          <w:bCs/>
        </w:rPr>
        <w:t>sp_AT_Populate_User</w:t>
      </w:r>
      <w:bookmarkEnd w:id="1241"/>
      <w:bookmarkEnd w:id="124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Admin Tool: Rights and Permissions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Populates the AT user table based on the job codes that can manage the Admin tool and their role membership.</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3" w:name="_Toc493675273"/>
      <w:bookmarkStart w:id="1244" w:name="_Toc495488587"/>
      <w:r w:rsidRPr="00CE67F1">
        <w:rPr>
          <w:b/>
          <w:bCs/>
        </w:rPr>
        <w:t>sp_InsertInto_Coaching_Log_Quality_Other</w:t>
      </w:r>
      <w:bookmarkEnd w:id="1243"/>
      <w:bookmarkEnd w:id="124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33500D">
            <w:pPr>
              <w:widowControl/>
              <w:spacing w:line="240" w:lineRule="auto"/>
              <w:jc w:val="both"/>
            </w:pPr>
            <w:r w:rsidRPr="00CE67F1">
              <w:t>Feed Load: Quality Other Data (CTC/HFC/KUD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Inserts records from Quality Other staging table to Coaching_Log and Coaching_Log_Reason tables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969B3"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5" w:name="_Toc493675274"/>
      <w:bookmarkStart w:id="1246" w:name="_Toc495488588"/>
      <w:r w:rsidRPr="00CE67F1">
        <w:rPr>
          <w:b/>
          <w:bCs/>
        </w:rPr>
        <w:t>sp_Insert_Into_Coaching_Log_Archive</w:t>
      </w:r>
      <w:bookmarkEnd w:id="1245"/>
      <w:bookmarkEnd w:id="124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HouseKeeping: Archive Older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4B7F4D" w:rsidP="00D6141E">
            <w:pPr>
              <w:widowControl/>
              <w:spacing w:line="240" w:lineRule="auto"/>
              <w:jc w:val="both"/>
            </w:pPr>
            <w:r w:rsidRPr="00CE67F1">
              <w:rPr>
                <w:noProof/>
                <w:color w:val="008000"/>
              </w:rPr>
              <w:t>Used for archiving logs with submitted date older than 1 year</w:t>
            </w:r>
            <w:r w:rsidRPr="00CE67F1">
              <w:t xml:space="preserve"> </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A857B5" w:rsidP="00D6141E">
            <w:pPr>
              <w:widowControl/>
              <w:spacing w:line="240" w:lineRule="auto"/>
              <w:jc w:val="both"/>
            </w:pPr>
            <w:r w:rsidRPr="00CE67F1">
              <w:rPr>
                <w:noProof/>
              </w:rPr>
              <w:t xml:space="preserve">@strArchivedBy </w:t>
            </w:r>
            <w:r w:rsidRPr="00CE67F1">
              <w:rPr>
                <w:noProof/>
                <w:color w:val="0000FF"/>
              </w:rPr>
              <w:t>nvarchar</w:t>
            </w:r>
            <w:r w:rsidRPr="00CE67F1">
              <w:rPr>
                <w:noProof/>
                <w:color w:val="808080"/>
              </w:rPr>
              <w:t>(</w:t>
            </w:r>
            <w:r w:rsidRPr="00CE67F1">
              <w:rPr>
                <w:noProof/>
              </w:rPr>
              <w:t>50</w:t>
            </w:r>
            <w:r w:rsidRPr="00CE67F1">
              <w:rPr>
                <w:noProof/>
                <w:color w:val="808080"/>
              </w:rPr>
              <w:t>)=</w:t>
            </w:r>
            <w:r w:rsidRPr="00CE67F1">
              <w:rPr>
                <w:noProof/>
              </w:rPr>
              <w:t xml:space="preserve"> </w:t>
            </w:r>
            <w:r w:rsidRPr="00CE67F1">
              <w:rPr>
                <w:noProof/>
                <w:color w:val="FF0000"/>
              </w:rPr>
              <w:t>'Automated Process'</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7" w:name="_Toc493675275"/>
      <w:bookmarkStart w:id="1248" w:name="_Toc495488589"/>
      <w:r w:rsidRPr="00CE67F1">
        <w:rPr>
          <w:b/>
          <w:bCs/>
        </w:rPr>
        <w:t>sp_SelectFrom_SRMGR_Count</w:t>
      </w:r>
      <w:bookmarkEnd w:id="1247"/>
      <w:bookmarkEnd w:id="124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10817" w:rsidP="00D6141E">
            <w:pPr>
              <w:widowControl/>
              <w:spacing w:line="240" w:lineRule="auto"/>
              <w:jc w:val="both"/>
            </w:pPr>
            <w:r w:rsidRPr="00CE67F1">
              <w:rPr>
                <w:noProof/>
                <w:color w:val="008000"/>
              </w:rPr>
              <w:t>Selects count of Coaching logs in pending, completed statuses and Active warning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D6141E" w:rsidRPr="00CE67F1" w:rsidRDefault="00A857B5" w:rsidP="00A857B5">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49" w:name="_Toc493675276"/>
      <w:bookmarkStart w:id="1250" w:name="_Toc495488590"/>
      <w:r w:rsidRPr="00CE67F1">
        <w:rPr>
          <w:b/>
          <w:bCs/>
        </w:rPr>
        <w:t>sp_SelectFrom_SRMGR_Detail_Count</w:t>
      </w:r>
      <w:bookmarkEnd w:id="1249"/>
      <w:bookmarkEnd w:id="1250"/>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Selects count of Coaching logs in pending, completed statuses and Active warning logs with an optional employee filter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808080"/>
              </w:rPr>
              <w:t>NULL</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p w:rsidR="00D6141E" w:rsidRPr="00CE67F1" w:rsidRDefault="00D6141E" w:rsidP="00A857B5">
            <w:pPr>
              <w:widowControl/>
              <w:spacing w:line="240" w:lineRule="auto"/>
              <w:jc w:val="both"/>
            </w:pP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1" w:name="_Toc493675277"/>
      <w:bookmarkStart w:id="1252" w:name="_Toc495488591"/>
      <w:r w:rsidRPr="00CE67F1">
        <w:rPr>
          <w:b/>
          <w:bCs/>
        </w:rPr>
        <w:t>sp_SelectFrom_SRMGR_Details</w:t>
      </w:r>
      <w:bookmarkEnd w:id="1251"/>
      <w:bookmarkEnd w:id="1252"/>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Calls either the coaching or warning details procedures based on user selection</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@bitisCoaching </w:t>
            </w:r>
            <w:r w:rsidRPr="00CE67F1">
              <w:rPr>
                <w:noProof/>
                <w:color w:val="0000FF"/>
              </w:rPr>
              <w:t>bit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A857B5" w:rsidRPr="00CE67F1" w:rsidRDefault="00A857B5" w:rsidP="00A857B5">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A857B5" w:rsidRPr="00CE67F1" w:rsidRDefault="00A857B5" w:rsidP="00A857B5">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A857B5" w:rsidP="00A857B5">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3" w:name="_Toc493675278"/>
      <w:bookmarkStart w:id="1254" w:name="_Toc495488592"/>
      <w:r w:rsidRPr="00CE67F1">
        <w:rPr>
          <w:b/>
          <w:bCs/>
        </w:rPr>
        <w:t>sp_SelectFrom_SRMGR_EmployeeCoaching</w:t>
      </w:r>
      <w:bookmarkEnd w:id="1253"/>
      <w:bookmarkEnd w:id="1254"/>
      <w:r w:rsidRPr="00CE67F1">
        <w:rPr>
          <w:b/>
          <w:bCs/>
        </w:rPr>
        <w:t xml:space="preserve"> </w:t>
      </w:r>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Coaching logs in given status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@strStatus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r w:rsidRPr="00CE67F1">
              <w:rPr>
                <w:noProof/>
              </w:rPr>
              <w:t xml:space="preserve"> </w:t>
            </w:r>
            <w:r w:rsidRPr="00CE67F1">
              <w:rPr>
                <w:noProof/>
                <w:color w:val="FF0000"/>
              </w:rPr>
              <w:t>'strFormStatus'</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5" w:name="_Toc493675279"/>
      <w:bookmarkStart w:id="1256" w:name="_Toc495488593"/>
      <w:r w:rsidRPr="00CE67F1">
        <w:rPr>
          <w:b/>
          <w:bCs/>
        </w:rPr>
        <w:t>sp_SelectFrom_SRMGR_EmployeeWarning</w:t>
      </w:r>
      <w:bookmarkEnd w:id="1255"/>
      <w:bookmarkEnd w:id="125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9D25BA">
            <w:pPr>
              <w:widowControl/>
              <w:autoSpaceDE w:val="0"/>
              <w:autoSpaceDN w:val="0"/>
              <w:adjustRightInd w:val="0"/>
              <w:spacing w:line="240" w:lineRule="auto"/>
            </w:pPr>
            <w:r w:rsidRPr="00CE67F1">
              <w:rPr>
                <w:noProof/>
                <w:color w:val="008000"/>
              </w:rPr>
              <w:t xml:space="preserve">Selects </w:t>
            </w:r>
            <w:r w:rsidR="009D25BA" w:rsidRPr="00CE67F1">
              <w:rPr>
                <w:noProof/>
                <w:color w:val="008000"/>
              </w:rPr>
              <w:t>the Details for Active warning logs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@PageSize </w:t>
            </w:r>
            <w:r w:rsidRPr="00CE67F1">
              <w:rPr>
                <w:noProof/>
                <w:color w:val="0000FF"/>
              </w:rPr>
              <w:t>int</w:t>
            </w:r>
          </w:p>
          <w:p w:rsidR="009D25BA" w:rsidRPr="00CE67F1" w:rsidRDefault="009D25BA" w:rsidP="009D25BA">
            <w:pPr>
              <w:widowControl/>
              <w:autoSpaceDE w:val="0"/>
              <w:autoSpaceDN w:val="0"/>
              <w:adjustRightInd w:val="0"/>
              <w:spacing w:line="240" w:lineRule="auto"/>
              <w:rPr>
                <w:noProof/>
              </w:rPr>
            </w:pPr>
            <w:r w:rsidRPr="00CE67F1">
              <w:rPr>
                <w:noProof/>
              </w:rPr>
              <w:t xml:space="preserve">@startRowIndex </w:t>
            </w:r>
            <w:r w:rsidRPr="00CE67F1">
              <w:rPr>
                <w:noProof/>
                <w:color w:val="0000FF"/>
              </w:rPr>
              <w:t>int</w:t>
            </w:r>
            <w:r w:rsidRPr="00CE67F1">
              <w:rPr>
                <w:noProof/>
              </w:rPr>
              <w:t xml:space="preserve"> </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@sortBy </w:t>
            </w:r>
            <w:r w:rsidRPr="00CE67F1">
              <w:rPr>
                <w:noProof/>
                <w:color w:val="0000FF"/>
              </w:rPr>
              <w:t>nvarchar</w:t>
            </w:r>
            <w:r w:rsidRPr="00CE67F1">
              <w:rPr>
                <w:noProof/>
                <w:color w:val="808080"/>
              </w:rPr>
              <w:t>(</w:t>
            </w:r>
            <w:r w:rsidRPr="00CE67F1">
              <w:rPr>
                <w:noProof/>
              </w:rPr>
              <w:t>100</w:t>
            </w:r>
            <w:r w:rsidRPr="00CE67F1">
              <w:rPr>
                <w:noProof/>
                <w:color w:val="808080"/>
              </w:rPr>
              <w:t>)</w:t>
            </w:r>
          </w:p>
          <w:p w:rsidR="009D25BA" w:rsidRPr="00CE67F1" w:rsidRDefault="009D25BA" w:rsidP="009D25BA">
            <w:pPr>
              <w:widowControl/>
              <w:autoSpaceDE w:val="0"/>
              <w:autoSpaceDN w:val="0"/>
              <w:adjustRightInd w:val="0"/>
              <w:spacing w:line="240" w:lineRule="auto"/>
              <w:rPr>
                <w:noProof/>
                <w:color w:val="808080"/>
              </w:rPr>
            </w:pPr>
            <w:r w:rsidRPr="00CE67F1">
              <w:rPr>
                <w:noProof/>
              </w:rPr>
              <w:t xml:space="preserve">@sortASC </w:t>
            </w:r>
            <w:r w:rsidRPr="00CE67F1">
              <w:rPr>
                <w:noProof/>
                <w:color w:val="0000FF"/>
              </w:rPr>
              <w:t>nvarchar</w:t>
            </w:r>
            <w:r w:rsidRPr="00CE67F1">
              <w:rPr>
                <w:noProof/>
                <w:color w:val="808080"/>
              </w:rPr>
              <w:t>(</w:t>
            </w:r>
            <w:r w:rsidRPr="00CE67F1">
              <w:rPr>
                <w:noProof/>
              </w:rPr>
              <w:t>1</w:t>
            </w:r>
            <w:r w:rsidRPr="00CE67F1">
              <w:rPr>
                <w:noProof/>
                <w:color w:val="808080"/>
              </w:rPr>
              <w:t>)</w:t>
            </w:r>
          </w:p>
          <w:p w:rsidR="00D6141E" w:rsidRPr="00CE67F1" w:rsidRDefault="009D25BA" w:rsidP="009D25BA">
            <w:pPr>
              <w:widowControl/>
              <w:spacing w:line="240" w:lineRule="auto"/>
              <w:jc w:val="both"/>
            </w:pPr>
            <w:r w:rsidRPr="00CE67F1">
              <w:rPr>
                <w:noProof/>
              </w:rPr>
              <w:t xml:space="preserve">@searchBy </w:t>
            </w:r>
            <w:r w:rsidRPr="00CE67F1">
              <w:rPr>
                <w:noProof/>
                <w:color w:val="0000FF"/>
              </w:rPr>
              <w:t>nvarchar</w:t>
            </w:r>
            <w:r w:rsidRPr="00CE67F1">
              <w:rPr>
                <w:noProof/>
                <w:color w:val="808080"/>
              </w:rPr>
              <w:t>(</w:t>
            </w:r>
            <w:r w:rsidRPr="00CE67F1">
              <w:rPr>
                <w:noProof/>
              </w:rPr>
              <w:t>30</w:t>
            </w:r>
            <w:r w:rsidRPr="00CE67F1">
              <w:rPr>
                <w:noProof/>
                <w:color w:val="808080"/>
              </w:rPr>
              <w: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7" w:name="_Toc493675280"/>
      <w:bookmarkStart w:id="1258" w:name="_Toc495488594"/>
      <w:r w:rsidRPr="00CE67F1">
        <w:rPr>
          <w:b/>
          <w:bCs/>
        </w:rPr>
        <w:lastRenderedPageBreak/>
        <w:t>sp_SelectFrom_SRMGR_Review</w:t>
      </w:r>
      <w:bookmarkEnd w:id="1257"/>
      <w:bookmarkEnd w:id="125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777F39" w:rsidP="00777F39">
            <w:pPr>
              <w:widowControl/>
              <w:autoSpaceDE w:val="0"/>
              <w:autoSpaceDN w:val="0"/>
              <w:adjustRightInd w:val="0"/>
              <w:spacing w:line="240" w:lineRule="auto"/>
            </w:pPr>
            <w:r w:rsidRPr="00CE67F1">
              <w:rPr>
                <w:noProof/>
                <w:color w:val="008000"/>
              </w:rPr>
              <w:t>This procedure calls Procedure(s) to display the review details for the Coaching or Warning log selected by the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777F39" w:rsidRPr="00CE67F1" w:rsidRDefault="00777F39" w:rsidP="00D6141E">
            <w:pPr>
              <w:widowControl/>
              <w:spacing w:line="240" w:lineRule="auto"/>
              <w:jc w:val="both"/>
              <w:rPr>
                <w:noProof/>
              </w:rPr>
            </w:pPr>
            <w:r w:rsidRPr="00CE67F1">
              <w:rPr>
                <w:noProof/>
              </w:rPr>
              <w:t xml:space="preserve">@intFormIDin </w:t>
            </w:r>
            <w:r w:rsidRPr="00CE67F1">
              <w:rPr>
                <w:noProof/>
                <w:color w:val="0000FF"/>
              </w:rPr>
              <w:t>BIGINT</w:t>
            </w:r>
          </w:p>
          <w:p w:rsidR="00D6141E" w:rsidRPr="00CE67F1" w:rsidRDefault="00777F39" w:rsidP="00D6141E">
            <w:pPr>
              <w:widowControl/>
              <w:spacing w:line="240" w:lineRule="auto"/>
              <w:jc w:val="both"/>
            </w:pPr>
            <w:r w:rsidRPr="00CE67F1">
              <w:rPr>
                <w:noProof/>
              </w:rPr>
              <w:t xml:space="preserve">@bitisCoaching </w:t>
            </w:r>
            <w:r w:rsidRPr="00CE67F1">
              <w:rPr>
                <w:noProof/>
                <w:color w:val="0000FF"/>
              </w:rPr>
              <w:t>bit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59" w:name="_Toc493675281"/>
      <w:bookmarkStart w:id="1260" w:name="_Toc495488595"/>
      <w:r w:rsidRPr="00CE67F1">
        <w:rPr>
          <w:b/>
          <w:bCs/>
        </w:rPr>
        <w:t>sp_SelectFrom_SRMGR_EmployeeCoaching_Review</w:t>
      </w:r>
      <w:bookmarkEnd w:id="1259"/>
      <w:bookmarkEnd w:id="126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F93408" w:rsidP="00D6141E">
            <w:pPr>
              <w:widowControl/>
              <w:spacing w:line="240" w:lineRule="auto"/>
              <w:jc w:val="both"/>
            </w:pPr>
            <w:r w:rsidRPr="00CE67F1">
              <w:rPr>
                <w:noProof/>
                <w:color w:val="008000"/>
              </w:rPr>
              <w:t>This procedure returns the Review Details for Coaching log selected.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F93408" w:rsidP="00D6141E">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1" w:name="_Toc493675282"/>
      <w:bookmarkStart w:id="1262" w:name="_Toc495488596"/>
      <w:r w:rsidRPr="00CE67F1">
        <w:rPr>
          <w:b/>
          <w:bCs/>
        </w:rPr>
        <w:t>sp_SelectFrom_SRMGR_EmployeeWarning_Review</w:t>
      </w:r>
      <w:bookmarkEnd w:id="1261"/>
      <w:bookmarkEnd w:id="126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F93408" w:rsidRPr="00CE67F1" w:rsidTr="00D6141E">
        <w:trPr>
          <w:trHeight w:val="144"/>
        </w:trPr>
        <w:tc>
          <w:tcPr>
            <w:tcW w:w="1347" w:type="dxa"/>
          </w:tcPr>
          <w:p w:rsidR="00F93408" w:rsidRPr="00CE67F1" w:rsidRDefault="00F93408" w:rsidP="00F93408">
            <w:pPr>
              <w:widowControl/>
              <w:spacing w:line="240" w:lineRule="auto"/>
              <w:jc w:val="both"/>
            </w:pPr>
            <w:r w:rsidRPr="00CE67F1">
              <w:t>Description</w:t>
            </w:r>
          </w:p>
        </w:tc>
        <w:tc>
          <w:tcPr>
            <w:tcW w:w="5853" w:type="dxa"/>
          </w:tcPr>
          <w:p w:rsidR="00F93408" w:rsidRPr="00CE67F1" w:rsidRDefault="00F93408" w:rsidP="00F93408">
            <w:pPr>
              <w:widowControl/>
              <w:spacing w:line="240" w:lineRule="auto"/>
              <w:jc w:val="both"/>
            </w:pPr>
            <w:r w:rsidRPr="00CE67F1">
              <w:rPr>
                <w:noProof/>
                <w:color w:val="008000"/>
              </w:rPr>
              <w:t>This procedure returns the Review Details for Warning log selected.</w:t>
            </w:r>
          </w:p>
        </w:tc>
      </w:tr>
      <w:tr w:rsidR="00F93408" w:rsidRPr="00CE67F1" w:rsidTr="00F93408">
        <w:trPr>
          <w:trHeight w:val="58"/>
        </w:trPr>
        <w:tc>
          <w:tcPr>
            <w:tcW w:w="1347" w:type="dxa"/>
          </w:tcPr>
          <w:p w:rsidR="00F93408" w:rsidRPr="00CE67F1" w:rsidRDefault="00F93408" w:rsidP="00F93408">
            <w:pPr>
              <w:widowControl/>
              <w:spacing w:line="240" w:lineRule="auto"/>
              <w:jc w:val="both"/>
            </w:pPr>
            <w:r w:rsidRPr="00CE67F1">
              <w:t>Parameters</w:t>
            </w:r>
          </w:p>
        </w:tc>
        <w:tc>
          <w:tcPr>
            <w:tcW w:w="5853" w:type="dxa"/>
          </w:tcPr>
          <w:p w:rsidR="00F93408" w:rsidRPr="00CE67F1" w:rsidRDefault="00F93408" w:rsidP="00F93408">
            <w:pPr>
              <w:widowControl/>
              <w:spacing w:line="240" w:lineRule="auto"/>
              <w:jc w:val="both"/>
            </w:pPr>
            <w:r w:rsidRPr="00CE67F1">
              <w:rPr>
                <w:noProof/>
              </w:rPr>
              <w:t xml:space="preserve">@intFormIDin </w:t>
            </w:r>
            <w:r w:rsidRPr="00CE67F1">
              <w:rPr>
                <w:noProof/>
                <w:color w:val="0000FF"/>
              </w:rPr>
              <w:t>BIGINT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3" w:name="_Toc493675283"/>
      <w:bookmarkStart w:id="1264" w:name="_Toc495488597"/>
      <w:r w:rsidRPr="00CE67F1">
        <w:rPr>
          <w:b/>
          <w:bCs/>
        </w:rPr>
        <w:t>sp_SelectFrom_SRMGR_Completed_CoachingByWeek</w:t>
      </w:r>
      <w:bookmarkEnd w:id="1263"/>
      <w:bookmarkEnd w:id="126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completed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5" w:name="_Toc493675284"/>
      <w:bookmarkStart w:id="1266" w:name="_Toc495488598"/>
      <w:r w:rsidRPr="00CE67F1">
        <w:rPr>
          <w:b/>
          <w:bCs/>
        </w:rPr>
        <w:t>sp_SelectFrom_SRMGR_Pending_CoachingByWeek</w:t>
      </w:r>
      <w:bookmarkEnd w:id="1265"/>
      <w:bookmarkEnd w:id="126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Pending Coaching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7" w:name="_Toc493675285"/>
      <w:bookmarkStart w:id="1268" w:name="_Toc495488599"/>
      <w:r w:rsidRPr="00CE67F1">
        <w:rPr>
          <w:b/>
          <w:bCs/>
        </w:rPr>
        <w:t>sp_SelectFrom_SRMGR_Active_WarningByWeek</w:t>
      </w:r>
      <w:bookmarkEnd w:id="1267"/>
      <w:bookmarkEnd w:id="126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17001F" w:rsidP="0017001F">
            <w:pPr>
              <w:widowControl/>
              <w:autoSpaceDE w:val="0"/>
              <w:autoSpaceDN w:val="0"/>
              <w:adjustRightInd w:val="0"/>
              <w:spacing w:line="240" w:lineRule="auto"/>
            </w:pPr>
            <w:r w:rsidRPr="00CE67F1">
              <w:rPr>
                <w:noProof/>
                <w:color w:val="008000"/>
              </w:rPr>
              <w:t>This procedure returns the Count of Active Warning logs for selected month that fall under the logged in Sr Mgr.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@strEMPSRMGRin </w:t>
            </w:r>
            <w:r w:rsidRPr="00CE67F1">
              <w:rPr>
                <w:noProof/>
                <w:color w:val="0000FF"/>
              </w:rPr>
              <w:t>nvarchar</w:t>
            </w:r>
            <w:r w:rsidRPr="00CE67F1">
              <w:rPr>
                <w:noProof/>
                <w:color w:val="808080"/>
              </w:rPr>
              <w:t>(</w:t>
            </w:r>
            <w:r w:rsidRPr="00CE67F1">
              <w:rPr>
                <w:noProof/>
              </w:rPr>
              <w:t>30</w:t>
            </w:r>
            <w:r w:rsidRPr="00CE67F1">
              <w:rPr>
                <w:noProof/>
                <w:color w:val="808080"/>
              </w:rPr>
              <w:t>)</w:t>
            </w:r>
          </w:p>
          <w:p w:rsidR="0017001F" w:rsidRPr="00CE67F1" w:rsidRDefault="0017001F" w:rsidP="0017001F">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17001F" w:rsidP="0017001F">
            <w:pPr>
              <w:widowControl/>
              <w:spacing w:line="240" w:lineRule="auto"/>
              <w:jc w:val="both"/>
            </w:pPr>
            <w:r w:rsidRPr="00CE67F1">
              <w:rPr>
                <w:noProof/>
              </w:rPr>
              <w:t xml:space="preserve">@strEDatein </w:t>
            </w:r>
            <w:r w:rsidRPr="00CE67F1">
              <w:rPr>
                <w:noProof/>
                <w:color w:val="0000FF"/>
              </w:rPr>
              <w:t>datetime</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69" w:name="_Toc493675286"/>
      <w:bookmarkStart w:id="1270" w:name="_Toc495488600"/>
      <w:r w:rsidRPr="00CE67F1">
        <w:rPr>
          <w:b/>
          <w:bCs/>
        </w:rPr>
        <w:t>sp_Get_Dates_For_Previous_Week</w:t>
      </w:r>
      <w:bookmarkEnd w:id="1269"/>
      <w:bookmarkEnd w:id="127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Sr Manager: Dashboard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Sets the dates for previous week (Sunday through Saturday)</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FC070D" w:rsidRPr="00CE67F1" w:rsidRDefault="00FC070D" w:rsidP="00FC070D">
            <w:pPr>
              <w:widowControl/>
              <w:autoSpaceDE w:val="0"/>
              <w:autoSpaceDN w:val="0"/>
              <w:adjustRightInd w:val="0"/>
              <w:spacing w:line="240" w:lineRule="auto"/>
              <w:rPr>
                <w:noProof/>
              </w:rPr>
            </w:pPr>
            <w:r w:rsidRPr="00CE67F1">
              <w:rPr>
                <w:noProof/>
              </w:rPr>
              <w:t xml:space="preserve">@intBeginDate </w:t>
            </w:r>
            <w:r w:rsidRPr="00CE67F1">
              <w:rPr>
                <w:noProof/>
                <w:color w:val="0000FF"/>
              </w:rPr>
              <w:t>INT</w:t>
            </w:r>
            <w:r w:rsidRPr="00CE67F1">
              <w:rPr>
                <w:noProof/>
              </w:rPr>
              <w:t xml:space="preserve"> </w:t>
            </w:r>
            <w:r w:rsidRPr="00CE67F1">
              <w:rPr>
                <w:noProof/>
                <w:color w:val="0000FF"/>
              </w:rPr>
              <w:t>OUTPUT</w:t>
            </w:r>
            <w:r w:rsidRPr="00CE67F1">
              <w:rPr>
                <w:noProof/>
              </w:rPr>
              <w:t xml:space="preserve">  </w:t>
            </w:r>
          </w:p>
          <w:p w:rsidR="00D6141E" w:rsidRPr="00CE67F1" w:rsidRDefault="00FC070D" w:rsidP="00FC070D">
            <w:pPr>
              <w:widowControl/>
              <w:spacing w:line="240" w:lineRule="auto"/>
              <w:jc w:val="both"/>
            </w:pPr>
            <w:r w:rsidRPr="00CE67F1">
              <w:rPr>
                <w:noProof/>
              </w:rPr>
              <w:t xml:space="preserve">@intEndDate </w:t>
            </w:r>
            <w:r w:rsidRPr="00CE67F1">
              <w:rPr>
                <w:noProof/>
                <w:color w:val="0000FF"/>
              </w:rPr>
              <w:t>INT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1" w:name="_Toc493675287"/>
      <w:bookmarkStart w:id="1272" w:name="_Toc495488601"/>
      <w:r w:rsidRPr="00CE67F1">
        <w:rPr>
          <w:b/>
          <w:bCs/>
        </w:rPr>
        <w:t>sp_InsertInto_Coaching_Log_NPN</w:t>
      </w:r>
      <w:bookmarkEnd w:id="1271"/>
      <w:bookmarkEnd w:id="127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Feed Load: Quality(NPN) auto insert from existing Quality Logs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lastRenderedPageBreak/>
              <w:t>Description</w:t>
            </w:r>
          </w:p>
        </w:tc>
        <w:tc>
          <w:tcPr>
            <w:tcW w:w="5853" w:type="dxa"/>
          </w:tcPr>
          <w:p w:rsidR="00D6141E" w:rsidRPr="00CE67F1" w:rsidRDefault="008D7D58" w:rsidP="00D6141E">
            <w:pPr>
              <w:widowControl/>
              <w:spacing w:line="240" w:lineRule="auto"/>
              <w:jc w:val="both"/>
            </w:pPr>
            <w:r w:rsidRPr="00CE67F1">
              <w:rPr>
                <w:noProof/>
                <w:color w:val="008000"/>
              </w:rPr>
              <w:t>Creates NPN ecls for eligible IQS logs that have been identified and staged.</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253F" w:rsidP="00D6141E">
            <w:pPr>
              <w:widowControl/>
              <w:spacing w:line="240" w:lineRule="auto"/>
              <w:jc w:val="both"/>
            </w:pPr>
            <w:r w:rsidRPr="00CE67F1">
              <w:t>NA</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3" w:name="_Toc493675288"/>
      <w:bookmarkStart w:id="1274" w:name="_Toc495488602"/>
      <w:r w:rsidRPr="00CE67F1">
        <w:rPr>
          <w:b/>
          <w:bCs/>
        </w:rPr>
        <w:t>sp_rptAdminActivitySum</w:t>
      </w:r>
      <w:r w:rsidR="005979BB" w:rsidRPr="00CE67F1">
        <w:rPr>
          <w:b/>
          <w:bCs/>
        </w:rPr>
        <w:t>mary</w:t>
      </w:r>
      <w:bookmarkEnd w:id="1273"/>
      <w:bookmarkEnd w:id="127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8D7D58" w:rsidP="00D6141E">
            <w:pPr>
              <w:widowControl/>
              <w:spacing w:line="240" w:lineRule="auto"/>
              <w:jc w:val="both"/>
            </w:pPr>
            <w:r w:rsidRPr="00CE67F1">
              <w:rPr>
                <w:noProof/>
                <w:color w:val="008000"/>
              </w:rPr>
              <w:t>Displays the Admin Activity Logs for selected Type, Action and Date Range.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@strFormin </w:t>
            </w:r>
            <w:r w:rsidRPr="00CE67F1">
              <w:rPr>
                <w:noProof/>
                <w:color w:val="0000FF"/>
              </w:rPr>
              <w:t>nvarchar</w:t>
            </w:r>
            <w:r w:rsidRPr="00CE67F1">
              <w:rPr>
                <w:noProof/>
                <w:color w:val="808080"/>
              </w:rPr>
              <w:t>(</w:t>
            </w:r>
            <w:r w:rsidRPr="00CE67F1">
              <w:rPr>
                <w:noProof/>
              </w:rPr>
              <w:t>50</w:t>
            </w:r>
            <w:r w:rsidRPr="00CE67F1">
              <w:rPr>
                <w:noProof/>
                <w:color w:val="808080"/>
              </w:rPr>
              <w:t>)</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1D342C" w:rsidRPr="00CE67F1" w:rsidRDefault="001D342C" w:rsidP="001D342C">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D6141E" w:rsidRPr="00CE67F1" w:rsidRDefault="001D342C" w:rsidP="001D342C">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5979BB" w:rsidP="00860BAE">
      <w:pPr>
        <w:keepNext/>
        <w:widowControl/>
        <w:numPr>
          <w:ilvl w:val="2"/>
          <w:numId w:val="2"/>
        </w:numPr>
        <w:tabs>
          <w:tab w:val="num" w:pos="828"/>
          <w:tab w:val="num" w:pos="1584"/>
        </w:tabs>
        <w:spacing w:before="240" w:after="60" w:line="240" w:lineRule="auto"/>
        <w:outlineLvl w:val="2"/>
        <w:rPr>
          <w:b/>
          <w:bCs/>
        </w:rPr>
      </w:pPr>
      <w:bookmarkStart w:id="1275" w:name="_Toc493675289"/>
      <w:bookmarkStart w:id="1276" w:name="_Toc495488603"/>
      <w:r w:rsidRPr="00CE67F1">
        <w:rPr>
          <w:b/>
          <w:bCs/>
        </w:rPr>
        <w:t>sp_rptCoachingSummary</w:t>
      </w:r>
      <w:bookmarkEnd w:id="1275"/>
      <w:bookmarkEnd w:id="127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Coaching Log Attributes for Coaching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@intSubCoachReasonin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5979BB" w:rsidP="005979BB">
            <w:pPr>
              <w:widowControl/>
              <w:spacing w:line="240" w:lineRule="auto"/>
              <w:jc w:val="both"/>
              <w:rPr>
                <w:noProof/>
                <w:color w:val="0000FF"/>
              </w:rPr>
            </w:pPr>
            <w:r w:rsidRPr="00CE67F1">
              <w:rPr>
                <w:noProof/>
              </w:rPr>
              <w:t xml:space="preserve">@strEDatein </w:t>
            </w:r>
            <w:r w:rsidRPr="00CE67F1">
              <w:rPr>
                <w:noProof/>
                <w:color w:val="0000FF"/>
              </w:rPr>
              <w:t>datetime</w:t>
            </w:r>
          </w:p>
          <w:p w:rsidR="005979BB" w:rsidRPr="00CE67F1" w:rsidRDefault="005979BB" w:rsidP="005979B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5979BB" w:rsidRPr="00CE67F1" w:rsidRDefault="005979BB" w:rsidP="005979B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277" w:name="_Toc493675290"/>
      <w:bookmarkStart w:id="1278" w:name="_Toc495488604"/>
      <w:r w:rsidRPr="00CE67F1">
        <w:rPr>
          <w:b/>
          <w:bCs/>
        </w:rPr>
        <w:t>sp_rptGetActionsforAdminType</w:t>
      </w:r>
      <w:bookmarkEnd w:id="1277"/>
      <w:bookmarkEnd w:id="1278"/>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Admin Actions for Selected Type</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31FA" w:rsidP="00D6141E">
            <w:pPr>
              <w:widowControl/>
              <w:spacing w:line="240" w:lineRule="auto"/>
              <w:jc w:val="both"/>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31FA"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79" w:name="_Toc493675291"/>
      <w:bookmarkStart w:id="1280" w:name="_Toc495488605"/>
      <w:r w:rsidRPr="00CE67F1">
        <w:rPr>
          <w:b/>
          <w:bCs/>
        </w:rPr>
        <w:t>sp_rpt</w:t>
      </w:r>
      <w:r w:rsidR="009A31FA" w:rsidRPr="00CE67F1">
        <w:rPr>
          <w:b/>
          <w:bCs/>
        </w:rPr>
        <w:t>GetFormNamesforAdminActivity</w:t>
      </w:r>
      <w:bookmarkEnd w:id="1279"/>
      <w:bookmarkEnd w:id="1280"/>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Displays the list of form names for selected admin activity criteria</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@strTypein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@strActivityin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@strEDatein </w:t>
            </w:r>
            <w:r w:rsidRPr="00CE67F1">
              <w:rPr>
                <w:noProof/>
                <w:color w:val="0000FF"/>
              </w:rPr>
              <w:t>datetime</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9A31FA" w:rsidP="00860BAE">
      <w:pPr>
        <w:keepNext/>
        <w:widowControl/>
        <w:numPr>
          <w:ilvl w:val="2"/>
          <w:numId w:val="2"/>
        </w:numPr>
        <w:tabs>
          <w:tab w:val="num" w:pos="828"/>
          <w:tab w:val="num" w:pos="1584"/>
        </w:tabs>
        <w:spacing w:before="240" w:after="60" w:line="240" w:lineRule="auto"/>
        <w:outlineLvl w:val="2"/>
        <w:rPr>
          <w:b/>
          <w:bCs/>
        </w:rPr>
      </w:pPr>
      <w:bookmarkStart w:id="1281" w:name="_Toc493675292"/>
      <w:bookmarkStart w:id="1282" w:name="_Toc495488606"/>
      <w:r w:rsidRPr="00CE67F1">
        <w:rPr>
          <w:b/>
          <w:bCs/>
        </w:rPr>
        <w:t>sp_rptHierarchySummary</w:t>
      </w:r>
      <w:bookmarkEnd w:id="1281"/>
      <w:bookmarkEnd w:id="1282"/>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@strEmpSitein </w:t>
            </w:r>
            <w:r w:rsidRPr="00CE67F1">
              <w:rPr>
                <w:noProof/>
                <w:color w:val="0000FF"/>
              </w:rPr>
              <w:t>nvarchar</w:t>
            </w:r>
            <w:r w:rsidRPr="00CE67F1">
              <w:rPr>
                <w:noProof/>
                <w:color w:val="808080"/>
              </w:rPr>
              <w:t>(</w:t>
            </w:r>
            <w:r w:rsidRPr="00CE67F1">
              <w:rPr>
                <w:noProof/>
              </w:rPr>
              <w:t>20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p>
          <w:p w:rsidR="009A31FA" w:rsidRPr="00CE67F1" w:rsidRDefault="009A31FA" w:rsidP="009A31FA">
            <w:pPr>
              <w:widowControl/>
              <w:autoSpaceDE w:val="0"/>
              <w:autoSpaceDN w:val="0"/>
              <w:adjustRightInd w:val="0"/>
              <w:spacing w:line="240" w:lineRule="auto"/>
              <w:rPr>
                <w:noProof/>
                <w:color w:val="808080"/>
              </w:rPr>
            </w:pPr>
            <w:r w:rsidRPr="00CE67F1">
              <w:rPr>
                <w:noProof/>
              </w:rPr>
              <w:t xml:space="preserve"> @returnCode </w:t>
            </w:r>
            <w:r w:rsidRPr="00CE67F1">
              <w:rPr>
                <w:noProof/>
                <w:color w:val="0000FF"/>
              </w:rPr>
              <w:t>int</w:t>
            </w:r>
            <w:r w:rsidRPr="00CE67F1">
              <w:rPr>
                <w:noProof/>
              </w:rPr>
              <w:t xml:space="preserve"> </w:t>
            </w:r>
            <w:r w:rsidRPr="00CE67F1">
              <w:rPr>
                <w:noProof/>
                <w:color w:val="0000FF"/>
              </w:rPr>
              <w:t>OUTPUT</w:t>
            </w:r>
          </w:p>
          <w:p w:rsidR="00D6141E" w:rsidRPr="00CE67F1" w:rsidRDefault="009A31FA" w:rsidP="009A31FA">
            <w:pPr>
              <w:widowControl/>
              <w:spacing w:line="240" w:lineRule="auto"/>
              <w:jc w:val="both"/>
            </w:pPr>
            <w:r w:rsidRPr="00CE67F1">
              <w:rPr>
                <w:noProof/>
              </w:rPr>
              <w:lastRenderedPageBreak/>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3" w:name="_Toc493675293"/>
      <w:bookmarkStart w:id="1284" w:name="_Toc495488607"/>
      <w:r w:rsidRPr="00CE67F1">
        <w:rPr>
          <w:b/>
          <w:bCs/>
        </w:rPr>
        <w:lastRenderedPageBreak/>
        <w:t>sp_rptModulesByRole.sql</w:t>
      </w:r>
      <w:bookmarkEnd w:id="1283"/>
      <w:bookmarkEnd w:id="1284"/>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5C1C80" w:rsidP="00D6141E">
            <w:pPr>
              <w:widowControl/>
              <w:spacing w:line="240" w:lineRule="auto"/>
              <w:jc w:val="both"/>
            </w:pPr>
            <w:r w:rsidRPr="00CE67F1">
              <w:rPr>
                <w:noProof/>
                <w:color w:val="008000"/>
              </w:rPr>
              <w:t>Selects list of Modules based on Role of logged in User.</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D6141E" w:rsidRPr="00CE67F1" w:rsidRDefault="009A72FB" w:rsidP="00D6141E">
            <w:pPr>
              <w:widowControl/>
              <w:spacing w:line="240" w:lineRule="auto"/>
              <w:jc w:val="both"/>
              <w:rPr>
                <w:noProof/>
                <w:color w:val="808080"/>
              </w:rPr>
            </w:pPr>
            <w:r w:rsidRPr="00CE67F1">
              <w:rPr>
                <w:noProof/>
              </w:rPr>
              <w:t xml:space="preserve">@LanID </w:t>
            </w:r>
            <w:r w:rsidRPr="00CE67F1">
              <w:rPr>
                <w:noProof/>
                <w:color w:val="0000FF"/>
              </w:rPr>
              <w:t>nvarchar</w:t>
            </w:r>
            <w:r w:rsidRPr="00CE67F1">
              <w:rPr>
                <w:noProof/>
                <w:color w:val="808080"/>
              </w:rPr>
              <w:t>(</w:t>
            </w:r>
            <w:r w:rsidRPr="00CE67F1">
              <w:rPr>
                <w:noProof/>
              </w:rPr>
              <w:t>30</w:t>
            </w:r>
            <w:r w:rsidRPr="00CE67F1">
              <w:rPr>
                <w:noProof/>
                <w:color w:val="808080"/>
              </w:rPr>
              <w:t>)=</w:t>
            </w:r>
            <w:r w:rsidRPr="00CE67F1">
              <w:rPr>
                <w:noProof/>
              </w:rPr>
              <w:t xml:space="preserve"> </w:t>
            </w:r>
            <w:r w:rsidRPr="00CE67F1">
              <w:rPr>
                <w:noProof/>
                <w:color w:val="808080"/>
              </w:rPr>
              <w:t>null</w:t>
            </w:r>
          </w:p>
          <w:p w:rsidR="009A72FB" w:rsidRPr="00CE67F1" w:rsidRDefault="009A72FB" w:rsidP="009A72FB">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9A72FB" w:rsidRPr="00CE67F1" w:rsidRDefault="009A72FB" w:rsidP="009A72FB">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D6141E" w:rsidRPr="00CE67F1" w:rsidRDefault="00D6141E" w:rsidP="00D6141E">
      <w:pPr>
        <w:keepNext/>
        <w:widowControl/>
        <w:tabs>
          <w:tab w:val="num" w:pos="1224"/>
          <w:tab w:val="num" w:pos="1584"/>
        </w:tabs>
        <w:spacing w:before="240" w:after="60" w:line="240" w:lineRule="auto"/>
        <w:outlineLvl w:val="2"/>
        <w:rPr>
          <w:b/>
          <w:bCs/>
        </w:rPr>
      </w:pPr>
    </w:p>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5" w:name="_Toc493675294"/>
      <w:bookmarkStart w:id="1286" w:name="_Toc495488608"/>
      <w:r w:rsidRPr="00CE67F1">
        <w:rPr>
          <w:b/>
          <w:bCs/>
        </w:rPr>
        <w:t>sp_rptWarningSummary.sql</w:t>
      </w:r>
      <w:bookmarkEnd w:id="1285"/>
      <w:bookmarkEnd w:id="1286"/>
    </w:p>
    <w:tbl>
      <w:tblPr>
        <w:tblStyle w:val="TableGrid"/>
        <w:tblW w:w="7200" w:type="dxa"/>
        <w:tblInd w:w="1327" w:type="dxa"/>
        <w:tblLook w:val="04A0" w:firstRow="1" w:lastRow="0" w:firstColumn="1" w:lastColumn="0" w:noHBand="0" w:noVBand="1"/>
      </w:tblPr>
      <w:tblGrid>
        <w:gridCol w:w="1347"/>
        <w:gridCol w:w="5853"/>
      </w:tblGrid>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Usage</w:t>
            </w:r>
          </w:p>
        </w:tc>
        <w:tc>
          <w:tcPr>
            <w:tcW w:w="5853" w:type="dxa"/>
          </w:tcPr>
          <w:p w:rsidR="00D6141E" w:rsidRPr="00CE67F1" w:rsidRDefault="0033500D" w:rsidP="00D6141E">
            <w:pPr>
              <w:widowControl/>
              <w:spacing w:line="240" w:lineRule="auto"/>
              <w:jc w:val="both"/>
            </w:pPr>
            <w:r w:rsidRPr="00CE67F1">
              <w:t>SSRS Reporting: Summary Reports</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Description</w:t>
            </w:r>
          </w:p>
        </w:tc>
        <w:tc>
          <w:tcPr>
            <w:tcW w:w="5853" w:type="dxa"/>
          </w:tcPr>
          <w:p w:rsidR="00D6141E" w:rsidRPr="00CE67F1" w:rsidRDefault="00940497" w:rsidP="00D6141E">
            <w:pPr>
              <w:widowControl/>
              <w:spacing w:line="240" w:lineRule="auto"/>
              <w:jc w:val="both"/>
            </w:pPr>
            <w:r w:rsidRPr="00CE67F1">
              <w:rPr>
                <w:noProof/>
                <w:color w:val="008000"/>
              </w:rPr>
              <w:t>Selects list of Warning Log Attributes for Warning Summary Report</w:t>
            </w:r>
          </w:p>
        </w:tc>
      </w:tr>
      <w:tr w:rsidR="00D6141E" w:rsidRPr="00CE67F1" w:rsidTr="00D6141E">
        <w:trPr>
          <w:trHeight w:val="144"/>
        </w:trPr>
        <w:tc>
          <w:tcPr>
            <w:tcW w:w="1347" w:type="dxa"/>
          </w:tcPr>
          <w:p w:rsidR="00D6141E" w:rsidRPr="00CE67F1" w:rsidRDefault="00D6141E" w:rsidP="00D6141E">
            <w:pPr>
              <w:widowControl/>
              <w:spacing w:line="240" w:lineRule="auto"/>
              <w:jc w:val="both"/>
            </w:pPr>
            <w:r w:rsidRPr="00CE67F1">
              <w:t>Parameters</w:t>
            </w:r>
          </w:p>
        </w:tc>
        <w:tc>
          <w:tcPr>
            <w:tcW w:w="5853" w:type="dxa"/>
          </w:tcPr>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@intModulein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rPr>
            </w:pPr>
            <w:r w:rsidRPr="00CE67F1">
              <w:rPr>
                <w:noProof/>
              </w:rPr>
              <w:t xml:space="preserve">@intStatusin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 xml:space="preserve">1 </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@intSitein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@strEmpin </w:t>
            </w:r>
            <w:r w:rsidRPr="00CE67F1">
              <w:rPr>
                <w:noProof/>
                <w:color w:val="0000FF"/>
              </w:rPr>
              <w:t>nvarchar</w:t>
            </w:r>
            <w:r w:rsidRPr="00CE67F1">
              <w:rPr>
                <w:noProof/>
                <w:color w:val="808080"/>
              </w:rPr>
              <w:t>(</w:t>
            </w:r>
            <w:r w:rsidRPr="00CE67F1">
              <w:rPr>
                <w:noProof/>
              </w:rPr>
              <w:t>10</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@intSubWarnReasonin </w:t>
            </w:r>
            <w:r w:rsidRPr="00CE67F1">
              <w:rPr>
                <w:noProof/>
                <w:color w:val="0000FF"/>
              </w:rPr>
              <w:t>int</w:t>
            </w:r>
            <w:r w:rsidRPr="00CE67F1">
              <w:rPr>
                <w:noProof/>
              </w:rPr>
              <w:t xml:space="preserve"> </w:t>
            </w:r>
            <w:r w:rsidRPr="00CE67F1">
              <w:rPr>
                <w:noProof/>
                <w:color w:val="808080"/>
              </w:rPr>
              <w:t>=</w:t>
            </w:r>
            <w:r w:rsidRPr="00CE67F1">
              <w:rPr>
                <w:noProof/>
              </w:rPr>
              <w:t xml:space="preserve"> </w:t>
            </w:r>
            <w:r w:rsidRPr="00CE67F1">
              <w:rPr>
                <w:noProof/>
                <w:color w:val="808080"/>
              </w:rPr>
              <w:t>-</w:t>
            </w:r>
            <w:r w:rsidRPr="00CE67F1">
              <w:rPr>
                <w:noProof/>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@strActive </w:t>
            </w:r>
            <w:r w:rsidRPr="00CE67F1">
              <w:rPr>
                <w:noProof/>
                <w:color w:val="0000FF"/>
              </w:rPr>
              <w:t>nvarchar</w:t>
            </w:r>
            <w:r w:rsidRPr="00CE67F1">
              <w:rPr>
                <w:noProof/>
                <w:color w:val="808080"/>
              </w:rPr>
              <w:t>(</w:t>
            </w:r>
            <w:r w:rsidRPr="00CE67F1">
              <w:rPr>
                <w:noProof/>
              </w:rPr>
              <w:t>3</w:t>
            </w:r>
            <w:r w:rsidRPr="00CE67F1">
              <w:rPr>
                <w:noProof/>
                <w:color w:val="808080"/>
              </w:rPr>
              <w:t>)</w:t>
            </w:r>
            <w:r w:rsidRPr="00CE67F1">
              <w:rPr>
                <w:noProof/>
              </w:rPr>
              <w:t xml:space="preserve"> </w:t>
            </w:r>
            <w:r w:rsidRPr="00CE67F1">
              <w:rPr>
                <w:noProof/>
                <w:color w:val="808080"/>
              </w:rPr>
              <w:t>=</w:t>
            </w:r>
            <w:r w:rsidRPr="00CE67F1">
              <w:rPr>
                <w:noProof/>
              </w:rPr>
              <w:t xml:space="preserve"> </w:t>
            </w:r>
            <w:r w:rsidRPr="00CE67F1">
              <w:rPr>
                <w:noProof/>
                <w:color w:val="FF0000"/>
              </w:rPr>
              <w:t>'-1'</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@strSDatein </w:t>
            </w:r>
            <w:r w:rsidRPr="00CE67F1">
              <w:rPr>
                <w:noProof/>
                <w:color w:val="0000FF"/>
              </w:rPr>
              <w:t>datetime</w:t>
            </w:r>
          </w:p>
          <w:p w:rsidR="00D6141E" w:rsidRPr="00CE67F1" w:rsidRDefault="003C1C5D" w:rsidP="003C1C5D">
            <w:pPr>
              <w:widowControl/>
              <w:spacing w:line="240" w:lineRule="auto"/>
              <w:jc w:val="both"/>
              <w:rPr>
                <w:noProof/>
                <w:color w:val="0000FF"/>
              </w:rPr>
            </w:pPr>
            <w:r w:rsidRPr="00CE67F1">
              <w:rPr>
                <w:noProof/>
              </w:rPr>
              <w:t xml:space="preserve">@strEDatein </w:t>
            </w:r>
            <w:r w:rsidRPr="00CE67F1">
              <w:rPr>
                <w:noProof/>
                <w:color w:val="0000FF"/>
              </w:rPr>
              <w:t>datetime</w:t>
            </w:r>
          </w:p>
          <w:p w:rsidR="003C1C5D" w:rsidRPr="00CE67F1" w:rsidRDefault="003C1C5D" w:rsidP="003C1C5D">
            <w:pPr>
              <w:widowControl/>
              <w:autoSpaceDE w:val="0"/>
              <w:autoSpaceDN w:val="0"/>
              <w:adjustRightInd w:val="0"/>
              <w:spacing w:line="240" w:lineRule="auto"/>
              <w:rPr>
                <w:noProof/>
                <w:color w:val="808080"/>
              </w:rPr>
            </w:pPr>
            <w:r w:rsidRPr="00CE67F1">
              <w:rPr>
                <w:noProof/>
              </w:rPr>
              <w:t xml:space="preserve">@returnCode </w:t>
            </w:r>
            <w:r w:rsidRPr="00CE67F1">
              <w:rPr>
                <w:noProof/>
                <w:color w:val="0000FF"/>
              </w:rPr>
              <w:t>int</w:t>
            </w:r>
            <w:r w:rsidRPr="00CE67F1">
              <w:rPr>
                <w:noProof/>
              </w:rPr>
              <w:t xml:space="preserve"> </w:t>
            </w:r>
            <w:r w:rsidRPr="00CE67F1">
              <w:rPr>
                <w:noProof/>
                <w:color w:val="0000FF"/>
              </w:rPr>
              <w:t>OUTPUT</w:t>
            </w:r>
          </w:p>
          <w:p w:rsidR="003C1C5D" w:rsidRPr="00CE67F1" w:rsidRDefault="003C1C5D" w:rsidP="003C1C5D">
            <w:pPr>
              <w:widowControl/>
              <w:spacing w:line="240" w:lineRule="auto"/>
              <w:jc w:val="both"/>
            </w:pPr>
            <w:r w:rsidRPr="00CE67F1">
              <w:rPr>
                <w:noProof/>
              </w:rPr>
              <w:t xml:space="preserve">@returnMessage </w:t>
            </w:r>
            <w:r w:rsidRPr="00CE67F1">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60BAE" w:rsidRPr="00CE67F1" w:rsidRDefault="00860BAE" w:rsidP="00860BAE">
      <w:pPr>
        <w:keepNext/>
        <w:widowControl/>
        <w:numPr>
          <w:ilvl w:val="2"/>
          <w:numId w:val="2"/>
        </w:numPr>
        <w:tabs>
          <w:tab w:val="num" w:pos="828"/>
          <w:tab w:val="num" w:pos="1584"/>
        </w:tabs>
        <w:spacing w:before="240" w:after="60" w:line="240" w:lineRule="auto"/>
        <w:outlineLvl w:val="2"/>
        <w:rPr>
          <w:b/>
          <w:bCs/>
        </w:rPr>
      </w:pPr>
      <w:bookmarkStart w:id="1287" w:name="_Toc493675295"/>
      <w:bookmarkStart w:id="1288" w:name="_Toc495488609"/>
      <w:r w:rsidRPr="00CE67F1">
        <w:rPr>
          <w:b/>
          <w:bCs/>
        </w:rPr>
        <w:t>sp_Update_Outlier_Coaching_Stage.sql</w:t>
      </w:r>
      <w:bookmarkEnd w:id="1287"/>
      <w:bookmarkEnd w:id="1288"/>
    </w:p>
    <w:tbl>
      <w:tblPr>
        <w:tblStyle w:val="TableGrid"/>
        <w:tblW w:w="7200" w:type="dxa"/>
        <w:tblInd w:w="1327" w:type="dxa"/>
        <w:tblLook w:val="04A0" w:firstRow="1" w:lastRow="0" w:firstColumn="1" w:lastColumn="0" w:noHBand="0" w:noVBand="1"/>
      </w:tblPr>
      <w:tblGrid>
        <w:gridCol w:w="1347"/>
        <w:gridCol w:w="5853"/>
      </w:tblGrid>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Usage</w:t>
            </w:r>
          </w:p>
        </w:tc>
        <w:tc>
          <w:tcPr>
            <w:tcW w:w="5853" w:type="dxa"/>
          </w:tcPr>
          <w:p w:rsidR="00885EC2" w:rsidRPr="00CE67F1" w:rsidRDefault="0033500D" w:rsidP="00BC795F">
            <w:pPr>
              <w:widowControl/>
              <w:spacing w:line="240" w:lineRule="auto"/>
              <w:jc w:val="both"/>
            </w:pPr>
            <w:r w:rsidRPr="00CE67F1">
              <w:t>Feed Load: Outliers Feeds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Description</w:t>
            </w:r>
          </w:p>
        </w:tc>
        <w:tc>
          <w:tcPr>
            <w:tcW w:w="5853" w:type="dxa"/>
          </w:tcPr>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Performs the following actions.</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Populates EmpID and or lanID depending on incoming files as needed</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Populate missing program and site values from employee table</w:t>
            </w:r>
          </w:p>
          <w:p w:rsidR="00BE2ADA" w:rsidRPr="00CE67F1" w:rsidRDefault="00BE2ADA" w:rsidP="00BE2ADA">
            <w:pPr>
              <w:widowControl/>
              <w:autoSpaceDE w:val="0"/>
              <w:autoSpaceDN w:val="0"/>
              <w:adjustRightInd w:val="0"/>
              <w:spacing w:line="240" w:lineRule="auto"/>
              <w:rPr>
                <w:noProof/>
                <w:color w:val="008000"/>
              </w:rPr>
            </w:pPr>
            <w:r w:rsidRPr="00CE67F1">
              <w:rPr>
                <w:noProof/>
                <w:color w:val="008000"/>
              </w:rPr>
              <w:t xml:space="preserve">Populates Role and Active status </w:t>
            </w:r>
          </w:p>
          <w:p w:rsidR="00885EC2" w:rsidRPr="00CE67F1" w:rsidRDefault="00BE2ADA" w:rsidP="00BE2ADA">
            <w:pPr>
              <w:widowControl/>
              <w:spacing w:line="240" w:lineRule="auto"/>
              <w:jc w:val="both"/>
            </w:pPr>
            <w:r w:rsidRPr="00CE67F1">
              <w:rPr>
                <w:noProof/>
                <w:color w:val="008000"/>
              </w:rPr>
              <w:t>Rejects records and deletes rejected records per business rules.</w:t>
            </w:r>
          </w:p>
        </w:tc>
      </w:tr>
      <w:tr w:rsidR="00885EC2" w:rsidRPr="00CE67F1" w:rsidTr="00BC795F">
        <w:trPr>
          <w:trHeight w:val="144"/>
        </w:trPr>
        <w:tc>
          <w:tcPr>
            <w:tcW w:w="1347" w:type="dxa"/>
          </w:tcPr>
          <w:p w:rsidR="00885EC2" w:rsidRPr="00CE67F1" w:rsidRDefault="00885EC2" w:rsidP="00BC795F">
            <w:pPr>
              <w:widowControl/>
              <w:spacing w:line="240" w:lineRule="auto"/>
              <w:jc w:val="both"/>
            </w:pPr>
            <w:r w:rsidRPr="00CE67F1">
              <w:t>Parameters</w:t>
            </w:r>
          </w:p>
        </w:tc>
        <w:tc>
          <w:tcPr>
            <w:tcW w:w="5853" w:type="dxa"/>
          </w:tcPr>
          <w:p w:rsidR="00885EC2" w:rsidRPr="00CE67F1" w:rsidRDefault="00BE2ADA" w:rsidP="00BC795F">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53258F" w:rsidRPr="00CE67F1" w:rsidRDefault="00760DF3" w:rsidP="00760DF3">
      <w:pPr>
        <w:keepNext/>
        <w:widowControl/>
        <w:numPr>
          <w:ilvl w:val="2"/>
          <w:numId w:val="2"/>
        </w:numPr>
        <w:tabs>
          <w:tab w:val="num" w:pos="1584"/>
        </w:tabs>
        <w:spacing w:before="240" w:after="60" w:line="240" w:lineRule="auto"/>
        <w:outlineLvl w:val="2"/>
        <w:rPr>
          <w:b/>
          <w:bCs/>
        </w:rPr>
      </w:pPr>
      <w:bookmarkStart w:id="1289" w:name="_Toc493675296"/>
      <w:bookmarkStart w:id="1290" w:name="_Toc495488610"/>
      <w:r w:rsidRPr="00760DF3">
        <w:rPr>
          <w:b/>
          <w:bCs/>
        </w:rPr>
        <w:t>sp_Update_Generic_Coaching_Stage</w:t>
      </w:r>
      <w:bookmarkEnd w:id="1289"/>
      <w:bookmarkEnd w:id="1290"/>
    </w:p>
    <w:tbl>
      <w:tblPr>
        <w:tblStyle w:val="TableGrid"/>
        <w:tblW w:w="7200" w:type="dxa"/>
        <w:tblInd w:w="1327" w:type="dxa"/>
        <w:tblLook w:val="04A0" w:firstRow="1" w:lastRow="0" w:firstColumn="1" w:lastColumn="0" w:noHBand="0" w:noVBand="1"/>
      </w:tblPr>
      <w:tblGrid>
        <w:gridCol w:w="1347"/>
        <w:gridCol w:w="5853"/>
      </w:tblGrid>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Usage</w:t>
            </w:r>
          </w:p>
        </w:tc>
        <w:tc>
          <w:tcPr>
            <w:tcW w:w="5853" w:type="dxa"/>
          </w:tcPr>
          <w:p w:rsidR="0053258F" w:rsidRPr="00CE67F1" w:rsidRDefault="0053258F" w:rsidP="00760DF3">
            <w:pPr>
              <w:widowControl/>
              <w:spacing w:line="240" w:lineRule="auto"/>
              <w:jc w:val="both"/>
            </w:pPr>
            <w:r w:rsidRPr="00CE67F1">
              <w:t xml:space="preserve">Feed Load: </w:t>
            </w:r>
            <w:r w:rsidR="00760DF3">
              <w:t>Generic</w:t>
            </w:r>
            <w:r w:rsidRPr="00CE67F1">
              <w:t xml:space="preserve"> Feeds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Description</w:t>
            </w:r>
          </w:p>
        </w:tc>
        <w:tc>
          <w:tcPr>
            <w:tcW w:w="5853" w:type="dxa"/>
          </w:tcPr>
          <w:p w:rsidR="0053258F" w:rsidRPr="00CE67F1" w:rsidRDefault="0053258F" w:rsidP="0084022C">
            <w:pPr>
              <w:widowControl/>
              <w:autoSpaceDE w:val="0"/>
              <w:autoSpaceDN w:val="0"/>
              <w:adjustRightInd w:val="0"/>
              <w:spacing w:line="240" w:lineRule="auto"/>
              <w:rPr>
                <w:noProof/>
                <w:color w:val="008000"/>
              </w:rPr>
            </w:pPr>
            <w:r w:rsidRPr="00CE67F1">
              <w:rPr>
                <w:noProof/>
                <w:color w:val="008000"/>
              </w:rPr>
              <w:t>Performs the following actions.</w:t>
            </w:r>
          </w:p>
          <w:p w:rsidR="0053258F" w:rsidRDefault="0053258F" w:rsidP="0084022C">
            <w:pPr>
              <w:widowControl/>
              <w:autoSpaceDE w:val="0"/>
              <w:autoSpaceDN w:val="0"/>
              <w:adjustRightInd w:val="0"/>
              <w:spacing w:line="240" w:lineRule="auto"/>
              <w:rPr>
                <w:noProof/>
                <w:color w:val="008000"/>
              </w:rPr>
            </w:pPr>
            <w:r w:rsidRPr="00CE67F1">
              <w:rPr>
                <w:noProof/>
                <w:color w:val="008000"/>
              </w:rPr>
              <w:t xml:space="preserve">Populates EmpID </w:t>
            </w:r>
            <w:r w:rsidR="00760DF3">
              <w:rPr>
                <w:noProof/>
                <w:color w:val="008000"/>
              </w:rPr>
              <w:t>If L</w:t>
            </w:r>
            <w:r w:rsidRPr="00CE67F1">
              <w:rPr>
                <w:noProof/>
                <w:color w:val="008000"/>
              </w:rPr>
              <w:t xml:space="preserve">anID </w:t>
            </w:r>
            <w:r w:rsidR="00760DF3">
              <w:rPr>
                <w:noProof/>
                <w:color w:val="008000"/>
              </w:rPr>
              <w:t>provided in file</w:t>
            </w:r>
          </w:p>
          <w:p w:rsidR="00760DF3" w:rsidRPr="00CE67F1" w:rsidRDefault="00760DF3" w:rsidP="0084022C">
            <w:pPr>
              <w:widowControl/>
              <w:autoSpaceDE w:val="0"/>
              <w:autoSpaceDN w:val="0"/>
              <w:adjustRightInd w:val="0"/>
              <w:spacing w:line="240" w:lineRule="auto"/>
              <w:rPr>
                <w:noProof/>
                <w:color w:val="008000"/>
              </w:rPr>
            </w:pPr>
            <w:r>
              <w:rPr>
                <w:noProof/>
                <w:color w:val="008000"/>
              </w:rPr>
              <w:t>Populates LanID, Site, program and Role</w:t>
            </w:r>
            <w:r w:rsidRPr="00CE67F1">
              <w:rPr>
                <w:noProof/>
                <w:color w:val="008000"/>
              </w:rPr>
              <w:t xml:space="preserve"> from employee table</w:t>
            </w:r>
          </w:p>
          <w:p w:rsidR="0053258F" w:rsidRPr="00CE67F1" w:rsidRDefault="00760DF3" w:rsidP="0084022C">
            <w:pPr>
              <w:widowControl/>
              <w:spacing w:line="240" w:lineRule="auto"/>
              <w:jc w:val="both"/>
            </w:pPr>
            <w:r>
              <w:rPr>
                <w:noProof/>
                <w:color w:val="008000"/>
              </w:rPr>
              <w:t>Calls procedure to reject records</w:t>
            </w:r>
            <w:r w:rsidR="0053258F" w:rsidRPr="00CE67F1">
              <w:rPr>
                <w:noProof/>
                <w:color w:val="008000"/>
              </w:rPr>
              <w:t xml:space="preserve"> and deletes rejected records per business rules.</w:t>
            </w:r>
          </w:p>
        </w:tc>
      </w:tr>
      <w:tr w:rsidR="0053258F" w:rsidRPr="00CE67F1" w:rsidTr="0084022C">
        <w:trPr>
          <w:trHeight w:val="144"/>
        </w:trPr>
        <w:tc>
          <w:tcPr>
            <w:tcW w:w="1347" w:type="dxa"/>
          </w:tcPr>
          <w:p w:rsidR="0053258F" w:rsidRPr="00CE67F1" w:rsidRDefault="0053258F" w:rsidP="0084022C">
            <w:pPr>
              <w:widowControl/>
              <w:spacing w:line="240" w:lineRule="auto"/>
              <w:jc w:val="both"/>
            </w:pPr>
            <w:r w:rsidRPr="00CE67F1">
              <w:t>Parameters</w:t>
            </w:r>
          </w:p>
        </w:tc>
        <w:tc>
          <w:tcPr>
            <w:tcW w:w="5853" w:type="dxa"/>
          </w:tcPr>
          <w:p w:rsidR="0053258F" w:rsidRPr="00CE67F1" w:rsidRDefault="0053258F"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291" w:name="_Toc493675297"/>
      <w:bookmarkStart w:id="1292" w:name="_Toc495488611"/>
      <w:r w:rsidRPr="00760DF3">
        <w:rPr>
          <w:b/>
          <w:bCs/>
        </w:rPr>
        <w:t>sp_InsertInto_Generic_Rejected</w:t>
      </w:r>
      <w:bookmarkEnd w:id="1291"/>
      <w:bookmarkEnd w:id="1292"/>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Generic</w:t>
            </w:r>
            <w:r w:rsidRPr="00CE67F1">
              <w:t xml:space="preserve"> Feeds</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Pr="00CE67F1" w:rsidRDefault="00760DF3" w:rsidP="00760DF3">
            <w:pPr>
              <w:widowControl/>
              <w:spacing w:line="240" w:lineRule="auto"/>
              <w:jc w:val="both"/>
            </w:pPr>
            <w:r>
              <w:rPr>
                <w:noProof/>
                <w:color w:val="008000"/>
              </w:rPr>
              <w:t>Inserts records into rejected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p>
        </w:tc>
      </w:tr>
    </w:tbl>
    <w:p w:rsidR="00760DF3" w:rsidRPr="00CE67F1" w:rsidRDefault="00760DF3" w:rsidP="00760DF3">
      <w:pPr>
        <w:keepNext/>
        <w:widowControl/>
        <w:numPr>
          <w:ilvl w:val="2"/>
          <w:numId w:val="2"/>
        </w:numPr>
        <w:tabs>
          <w:tab w:val="num" w:pos="1584"/>
        </w:tabs>
        <w:spacing w:before="240" w:after="60" w:line="240" w:lineRule="auto"/>
        <w:outlineLvl w:val="2"/>
        <w:rPr>
          <w:b/>
          <w:bCs/>
        </w:rPr>
      </w:pPr>
      <w:bookmarkStart w:id="1293" w:name="_Toc493675298"/>
      <w:bookmarkStart w:id="1294" w:name="_Toc495488612"/>
      <w:r w:rsidRPr="00760DF3">
        <w:rPr>
          <w:b/>
          <w:bCs/>
        </w:rPr>
        <w:t>sp_InsertInto_IQS_Rejected</w:t>
      </w:r>
      <w:bookmarkEnd w:id="1293"/>
      <w:bookmarkEnd w:id="1294"/>
    </w:p>
    <w:tbl>
      <w:tblPr>
        <w:tblStyle w:val="TableGrid"/>
        <w:tblW w:w="7200" w:type="dxa"/>
        <w:tblInd w:w="1327" w:type="dxa"/>
        <w:tblLook w:val="04A0" w:firstRow="1" w:lastRow="0" w:firstColumn="1" w:lastColumn="0" w:noHBand="0" w:noVBand="1"/>
      </w:tblPr>
      <w:tblGrid>
        <w:gridCol w:w="1347"/>
        <w:gridCol w:w="5853"/>
      </w:tblGrid>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Usage</w:t>
            </w:r>
          </w:p>
        </w:tc>
        <w:tc>
          <w:tcPr>
            <w:tcW w:w="5853" w:type="dxa"/>
          </w:tcPr>
          <w:p w:rsidR="00760DF3" w:rsidRPr="00CE67F1" w:rsidRDefault="00760DF3" w:rsidP="0084022C">
            <w:pPr>
              <w:widowControl/>
              <w:spacing w:line="240" w:lineRule="auto"/>
              <w:jc w:val="both"/>
            </w:pPr>
            <w:r w:rsidRPr="00CE67F1">
              <w:t>F</w:t>
            </w:r>
            <w:r>
              <w:t>eed Load: IQS</w:t>
            </w:r>
            <w:r w:rsidRPr="00CE67F1">
              <w:t xml:space="preserve"> Feed</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lastRenderedPageBreak/>
              <w:t>Description</w:t>
            </w:r>
          </w:p>
        </w:tc>
        <w:tc>
          <w:tcPr>
            <w:tcW w:w="5853" w:type="dxa"/>
          </w:tcPr>
          <w:p w:rsidR="00760DF3" w:rsidRDefault="00760DF3" w:rsidP="00760DF3">
            <w:pPr>
              <w:widowControl/>
              <w:spacing w:line="240" w:lineRule="auto"/>
              <w:jc w:val="both"/>
              <w:rPr>
                <w:noProof/>
                <w:color w:val="008000"/>
              </w:rPr>
            </w:pPr>
            <w:r>
              <w:rPr>
                <w:noProof/>
                <w:color w:val="008000"/>
              </w:rPr>
              <w:t xml:space="preserve">Populates Reject Reason in Staging table </w:t>
            </w:r>
            <w:r w:rsidRPr="00CE67F1">
              <w:rPr>
                <w:noProof/>
                <w:color w:val="008000"/>
              </w:rPr>
              <w:t>per business rules.</w:t>
            </w:r>
          </w:p>
          <w:p w:rsidR="00760DF3" w:rsidRDefault="00760DF3" w:rsidP="00760DF3">
            <w:pPr>
              <w:widowControl/>
              <w:spacing w:line="240" w:lineRule="auto"/>
              <w:jc w:val="both"/>
              <w:rPr>
                <w:noProof/>
                <w:color w:val="008000"/>
              </w:rPr>
            </w:pPr>
            <w:r>
              <w:rPr>
                <w:noProof/>
                <w:color w:val="008000"/>
              </w:rPr>
              <w:t>Inserts records into rejected table</w:t>
            </w:r>
          </w:p>
          <w:p w:rsidR="00760DF3" w:rsidRPr="00CE67F1" w:rsidRDefault="00760DF3" w:rsidP="00760DF3">
            <w:pPr>
              <w:widowControl/>
              <w:spacing w:line="240" w:lineRule="auto"/>
              <w:jc w:val="both"/>
            </w:pPr>
            <w:r>
              <w:rPr>
                <w:noProof/>
                <w:color w:val="008000"/>
              </w:rPr>
              <w:t>Deletes rejected records from staging table</w:t>
            </w:r>
          </w:p>
        </w:tc>
      </w:tr>
      <w:tr w:rsidR="00760DF3" w:rsidRPr="00CE67F1" w:rsidTr="0084022C">
        <w:trPr>
          <w:trHeight w:val="144"/>
        </w:trPr>
        <w:tc>
          <w:tcPr>
            <w:tcW w:w="1347" w:type="dxa"/>
          </w:tcPr>
          <w:p w:rsidR="00760DF3" w:rsidRPr="00CE67F1" w:rsidRDefault="00760DF3" w:rsidP="0084022C">
            <w:pPr>
              <w:widowControl/>
              <w:spacing w:line="240" w:lineRule="auto"/>
              <w:jc w:val="both"/>
            </w:pPr>
            <w:r w:rsidRPr="00CE67F1">
              <w:t>Parameters</w:t>
            </w:r>
          </w:p>
        </w:tc>
        <w:tc>
          <w:tcPr>
            <w:tcW w:w="5853" w:type="dxa"/>
          </w:tcPr>
          <w:p w:rsidR="00760DF3" w:rsidRPr="00CE67F1" w:rsidRDefault="00760DF3" w:rsidP="0084022C">
            <w:pPr>
              <w:widowControl/>
              <w:spacing w:line="240" w:lineRule="auto"/>
              <w:jc w:val="both"/>
            </w:pPr>
            <w:r w:rsidRPr="00CE67F1">
              <w:rPr>
                <w:noProof/>
              </w:rPr>
              <w:t xml:space="preserve">@Count </w:t>
            </w:r>
            <w:r w:rsidRPr="00CE67F1">
              <w:rPr>
                <w:noProof/>
                <w:color w:val="0000FF"/>
              </w:rPr>
              <w:t>INT</w:t>
            </w:r>
            <w:r w:rsidRPr="00CE67F1">
              <w:rPr>
                <w:noProof/>
              </w:rPr>
              <w:t xml:space="preserve"> </w:t>
            </w:r>
            <w:r w:rsidRPr="00CE67F1">
              <w:rPr>
                <w:noProof/>
                <w:color w:val="0000FF"/>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295" w:name="_Toc495488613"/>
      <w:r w:rsidRPr="00324203">
        <w:rPr>
          <w:b/>
          <w:bCs/>
        </w:rPr>
        <w:t>sp_Get_Dates_For_Previous_Month</w:t>
      </w:r>
      <w:bookmarkEnd w:id="1295"/>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324203" w:rsidRDefault="001B3171" w:rsidP="001B3171">
            <w:pPr>
              <w:widowControl/>
              <w:spacing w:line="240" w:lineRule="auto"/>
              <w:jc w:val="both"/>
              <w:rPr>
                <w:noProof/>
                <w:color w:val="008000"/>
              </w:rPr>
            </w:pPr>
            <w:r>
              <w:rPr>
                <w:noProof/>
                <w:color w:val="008000"/>
              </w:rPr>
              <w:t xml:space="preserve">Used to get the First and </w:t>
            </w:r>
            <w:r w:rsidR="0020526D">
              <w:rPr>
                <w:noProof/>
                <w:color w:val="008000"/>
              </w:rPr>
              <w:t>L</w:t>
            </w:r>
            <w:r>
              <w:rPr>
                <w:noProof/>
                <w:color w:val="008000"/>
              </w:rPr>
              <w:t>ast day of the previous month.</w:t>
            </w:r>
          </w:p>
          <w:p w:rsidR="001B3171" w:rsidRPr="00CE67F1" w:rsidRDefault="001B3171" w:rsidP="001B3171">
            <w:pPr>
              <w:widowControl/>
              <w:spacing w:line="240" w:lineRule="auto"/>
              <w:jc w:val="both"/>
            </w:pPr>
            <w:r>
              <w:rPr>
                <w:noProof/>
                <w:color w:val="008000"/>
              </w:rPr>
              <w:t xml:space="preserve">The default </w:t>
            </w:r>
            <w:r w:rsidR="0020526D">
              <w:rPr>
                <w:noProof/>
                <w:color w:val="008000"/>
              </w:rPr>
              <w:t>Report period for the schedul</w:t>
            </w:r>
            <w:r>
              <w:rPr>
                <w:noProof/>
                <w:color w:val="008000"/>
              </w:rPr>
              <w:t>ed Coaching summary report will be the previous month.</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1B3171" w:rsidRDefault="001B3171" w:rsidP="001B3171">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r>
              <w:rPr>
                <w:rFonts w:ascii="Consolas" w:hAnsi="Consolas" w:cs="Consolas"/>
                <w:sz w:val="19"/>
                <w:szCs w:val="19"/>
              </w:rPr>
              <w:t xml:space="preserve">  </w:t>
            </w:r>
          </w:p>
          <w:p w:rsidR="00324203" w:rsidRPr="00CE67F1" w:rsidRDefault="001B3171" w:rsidP="001B3171">
            <w:pPr>
              <w:widowControl/>
              <w:autoSpaceDE w:val="0"/>
              <w:autoSpaceDN w:val="0"/>
              <w:adjustRightInd w:val="0"/>
              <w:spacing w:line="240" w:lineRule="auto"/>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OUTPUT</w:t>
            </w:r>
          </w:p>
        </w:tc>
      </w:tr>
    </w:tbl>
    <w:p w:rsidR="00324203" w:rsidRPr="00CE67F1" w:rsidRDefault="00324203" w:rsidP="00324203">
      <w:pPr>
        <w:keepNext/>
        <w:widowControl/>
        <w:numPr>
          <w:ilvl w:val="2"/>
          <w:numId w:val="2"/>
        </w:numPr>
        <w:tabs>
          <w:tab w:val="num" w:pos="1584"/>
        </w:tabs>
        <w:spacing w:before="240" w:after="60" w:line="240" w:lineRule="auto"/>
        <w:outlineLvl w:val="2"/>
        <w:rPr>
          <w:b/>
          <w:bCs/>
        </w:rPr>
      </w:pPr>
      <w:bookmarkStart w:id="1296" w:name="_Toc495488614"/>
      <w:r w:rsidRPr="00324203">
        <w:rPr>
          <w:b/>
          <w:bCs/>
        </w:rPr>
        <w:t>sp_rptCoachingSummaryForModule</w:t>
      </w:r>
      <w:bookmarkEnd w:id="1296"/>
    </w:p>
    <w:tbl>
      <w:tblPr>
        <w:tblStyle w:val="TableGrid"/>
        <w:tblW w:w="7200" w:type="dxa"/>
        <w:tblInd w:w="1327" w:type="dxa"/>
        <w:tblLook w:val="04A0" w:firstRow="1" w:lastRow="0" w:firstColumn="1" w:lastColumn="0" w:noHBand="0" w:noVBand="1"/>
      </w:tblPr>
      <w:tblGrid>
        <w:gridCol w:w="1347"/>
        <w:gridCol w:w="5853"/>
      </w:tblGrid>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Usage</w:t>
            </w:r>
          </w:p>
        </w:tc>
        <w:tc>
          <w:tcPr>
            <w:tcW w:w="5853" w:type="dxa"/>
          </w:tcPr>
          <w:p w:rsidR="00324203" w:rsidRPr="00CE67F1" w:rsidRDefault="00324203" w:rsidP="001B3171">
            <w:pPr>
              <w:widowControl/>
              <w:spacing w:line="240" w:lineRule="auto"/>
              <w:jc w:val="both"/>
            </w:pPr>
            <w:r>
              <w:t>Reports: Schedulled Coaching Summary</w:t>
            </w: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Description</w:t>
            </w:r>
          </w:p>
        </w:tc>
        <w:tc>
          <w:tcPr>
            <w:tcW w:w="5853" w:type="dxa"/>
          </w:tcPr>
          <w:p w:rsidR="001B3171" w:rsidRPr="001B3171" w:rsidRDefault="001B3171" w:rsidP="001B3171">
            <w:pPr>
              <w:widowControl/>
              <w:spacing w:line="240" w:lineRule="auto"/>
              <w:jc w:val="both"/>
              <w:rPr>
                <w:noProof/>
                <w:color w:val="008000"/>
              </w:rPr>
            </w:pPr>
            <w:r w:rsidRPr="001B3171">
              <w:rPr>
                <w:noProof/>
                <w:color w:val="008000"/>
              </w:rPr>
              <w:t xml:space="preserve">Given a Module and Begin and End Dates </w:t>
            </w:r>
          </w:p>
          <w:p w:rsidR="001B3171" w:rsidRPr="001B3171" w:rsidRDefault="001B3171" w:rsidP="001B3171">
            <w:pPr>
              <w:widowControl/>
              <w:spacing w:line="240" w:lineRule="auto"/>
              <w:jc w:val="both"/>
              <w:rPr>
                <w:noProof/>
                <w:color w:val="008000"/>
              </w:rPr>
            </w:pPr>
            <w:r w:rsidRPr="001B3171">
              <w:rPr>
                <w:noProof/>
                <w:color w:val="008000"/>
              </w:rPr>
              <w:t>Selects list of Coaching Log Attributes for Coaching Summary Report.</w:t>
            </w:r>
          </w:p>
          <w:p w:rsidR="00324203" w:rsidRPr="00CE67F1" w:rsidRDefault="00324203" w:rsidP="001B3171">
            <w:pPr>
              <w:widowControl/>
              <w:spacing w:line="240" w:lineRule="auto"/>
              <w:jc w:val="both"/>
            </w:pPr>
          </w:p>
        </w:tc>
      </w:tr>
      <w:tr w:rsidR="00324203" w:rsidRPr="00CE67F1" w:rsidTr="001B3171">
        <w:trPr>
          <w:trHeight w:val="144"/>
        </w:trPr>
        <w:tc>
          <w:tcPr>
            <w:tcW w:w="1347" w:type="dxa"/>
          </w:tcPr>
          <w:p w:rsidR="00324203" w:rsidRPr="00CE67F1" w:rsidRDefault="00324203" w:rsidP="001B3171">
            <w:pPr>
              <w:widowControl/>
              <w:spacing w:line="240" w:lineRule="auto"/>
              <w:jc w:val="both"/>
            </w:pPr>
            <w:r w:rsidRPr="00CE67F1">
              <w:t>Parameters</w:t>
            </w:r>
          </w:p>
        </w:tc>
        <w:tc>
          <w:tcPr>
            <w:tcW w:w="5853" w:type="dxa"/>
          </w:tcPr>
          <w:p w:rsidR="00324203" w:rsidRDefault="00324203" w:rsidP="00F2185C">
            <w:pPr>
              <w:widowControl/>
              <w:spacing w:line="240" w:lineRule="auto"/>
              <w:jc w:val="both"/>
              <w:rPr>
                <w:noProof/>
              </w:rPr>
            </w:pPr>
            <w:r w:rsidRPr="00CE67F1">
              <w:rPr>
                <w:noProof/>
              </w:rPr>
              <w:t>@</w:t>
            </w:r>
            <w:r w:rsidR="00F2185C">
              <w:rPr>
                <w:noProof/>
              </w:rPr>
              <w:t xml:space="preserve">intModulein </w:t>
            </w:r>
            <w:r w:rsidRPr="00CE67F1">
              <w:rPr>
                <w:noProof/>
              </w:rPr>
              <w:t xml:space="preserve"> </w:t>
            </w:r>
            <w:r w:rsidRPr="00CE67F1">
              <w:rPr>
                <w:noProof/>
                <w:color w:val="0000FF"/>
              </w:rPr>
              <w:t>INT</w:t>
            </w:r>
          </w:p>
          <w:p w:rsidR="00F2185C" w:rsidRDefault="00F2185C" w:rsidP="00F2185C">
            <w:pPr>
              <w:widowControl/>
              <w:autoSpaceDE w:val="0"/>
              <w:autoSpaceDN w:val="0"/>
              <w:adjustRightInd w:val="0"/>
              <w:spacing w:line="240" w:lineRule="auto"/>
              <w:rPr>
                <w:rFonts w:ascii="Consolas" w:hAnsi="Consolas" w:cs="Consolas"/>
                <w:sz w:val="19"/>
                <w:szCs w:val="19"/>
              </w:rPr>
            </w:pPr>
            <w:r w:rsidRPr="001B3171">
              <w:rPr>
                <w:noProof/>
              </w:rPr>
              <w:t>@intBeginDate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p>
          <w:p w:rsidR="00F2185C" w:rsidRDefault="00F2185C" w:rsidP="00F2185C">
            <w:pPr>
              <w:widowControl/>
              <w:spacing w:line="240" w:lineRule="auto"/>
              <w:jc w:val="both"/>
              <w:rPr>
                <w:rFonts w:ascii="Consolas" w:hAnsi="Consolas" w:cs="Consolas"/>
                <w:color w:val="0000FF"/>
                <w:sz w:val="19"/>
                <w:szCs w:val="19"/>
              </w:rPr>
            </w:pPr>
            <w:r w:rsidRPr="001B3171">
              <w:rPr>
                <w:noProof/>
              </w:rPr>
              <w:t>@intEndDate</w:t>
            </w:r>
            <w:r>
              <w:rPr>
                <w:rFonts w:ascii="Consolas" w:hAnsi="Consolas" w:cs="Consolas"/>
                <w:sz w:val="19"/>
                <w:szCs w:val="19"/>
              </w:rPr>
              <w:t xml:space="preserve"> </w:t>
            </w:r>
            <w:r>
              <w:rPr>
                <w:rFonts w:ascii="Consolas" w:hAnsi="Consolas" w:cs="Consolas"/>
                <w:color w:val="0000FF"/>
                <w:sz w:val="19"/>
                <w:szCs w:val="19"/>
              </w:rPr>
              <w:t>INT,</w:t>
            </w:r>
          </w:p>
          <w:p w:rsidR="00F2185C" w:rsidRPr="00CE67F1" w:rsidRDefault="00F2185C" w:rsidP="00F2185C">
            <w:pPr>
              <w:widowControl/>
              <w:autoSpaceDE w:val="0"/>
              <w:autoSpaceDN w:val="0"/>
              <w:adjustRightInd w:val="0"/>
              <w:spacing w:line="240" w:lineRule="auto"/>
              <w:rPr>
                <w:noProof/>
                <w:color w:val="808080"/>
              </w:rPr>
            </w:pPr>
            <w:r w:rsidRPr="00CE67F1">
              <w:rPr>
                <w:noProof/>
              </w:rPr>
              <w:t xml:space="preserve">@returnCode </w:t>
            </w:r>
            <w:r w:rsidR="00910143">
              <w:rPr>
                <w:noProof/>
                <w:color w:val="0000FF"/>
              </w:rPr>
              <w:t>INT</w:t>
            </w:r>
            <w:r w:rsidRPr="00CE67F1">
              <w:rPr>
                <w:noProof/>
              </w:rPr>
              <w:t xml:space="preserve"> </w:t>
            </w:r>
            <w:r w:rsidRPr="00CE67F1">
              <w:rPr>
                <w:noProof/>
                <w:color w:val="0000FF"/>
              </w:rPr>
              <w:t>OUTPUT</w:t>
            </w:r>
          </w:p>
          <w:p w:rsidR="00F2185C" w:rsidRPr="00CE67F1" w:rsidRDefault="00F2185C" w:rsidP="00F2185C">
            <w:pPr>
              <w:widowControl/>
              <w:spacing w:line="240" w:lineRule="auto"/>
              <w:jc w:val="both"/>
            </w:pPr>
            <w:r w:rsidRPr="00CE67F1">
              <w:rPr>
                <w:noProof/>
              </w:rPr>
              <w:t xml:space="preserve">@returnMessage </w:t>
            </w:r>
            <w:r w:rsidR="00910143">
              <w:rPr>
                <w:noProof/>
                <w:color w:val="0000FF"/>
              </w:rPr>
              <w:t>VARCHAR</w:t>
            </w:r>
            <w:r w:rsidRPr="00CE67F1">
              <w:rPr>
                <w:noProof/>
                <w:color w:val="808080"/>
              </w:rPr>
              <w:t>(</w:t>
            </w:r>
            <w:r w:rsidRPr="00CE67F1">
              <w:rPr>
                <w:noProof/>
              </w:rPr>
              <w:t>80</w:t>
            </w:r>
            <w:r w:rsidRPr="00CE67F1">
              <w:rPr>
                <w:noProof/>
                <w:color w:val="808080"/>
              </w:rPr>
              <w:t>)</w:t>
            </w:r>
            <w:r w:rsidRPr="00CE67F1">
              <w:rPr>
                <w:noProof/>
              </w:rPr>
              <w:t xml:space="preserve"> </w:t>
            </w:r>
            <w:r w:rsidRPr="00CE67F1">
              <w:rPr>
                <w:noProof/>
                <w:color w:val="0000FF"/>
              </w:rPr>
              <w:t>OUTPUT</w:t>
            </w:r>
          </w:p>
        </w:tc>
      </w:tr>
    </w:tbl>
    <w:p w:rsidR="00885EC2" w:rsidRPr="00CE67F1" w:rsidRDefault="00885EC2" w:rsidP="00885EC2">
      <w:pPr>
        <w:keepNext/>
        <w:widowControl/>
        <w:tabs>
          <w:tab w:val="num" w:pos="1224"/>
          <w:tab w:val="num" w:pos="1584"/>
        </w:tabs>
        <w:spacing w:before="240" w:after="60" w:line="240" w:lineRule="auto"/>
        <w:outlineLvl w:val="2"/>
        <w:rPr>
          <w:b/>
          <w:bCs/>
        </w:rPr>
      </w:pPr>
    </w:p>
    <w:p w:rsidR="00B03F56" w:rsidRPr="00533ADB" w:rsidRDefault="007E0267" w:rsidP="00324203">
      <w:pPr>
        <w:keepNext/>
        <w:widowControl/>
        <w:numPr>
          <w:ilvl w:val="1"/>
          <w:numId w:val="2"/>
        </w:numPr>
        <w:tabs>
          <w:tab w:val="num" w:pos="1260"/>
        </w:tabs>
        <w:spacing w:before="240" w:after="60" w:line="240" w:lineRule="auto"/>
        <w:outlineLvl w:val="2"/>
        <w:rPr>
          <w:b/>
          <w:bCs/>
        </w:rPr>
      </w:pPr>
      <w:bookmarkStart w:id="1297" w:name="_Toc493675299"/>
      <w:bookmarkStart w:id="1298" w:name="_Toc495488615"/>
      <w:r w:rsidRPr="00533ADB">
        <w:rPr>
          <w:b/>
          <w:bCs/>
        </w:rPr>
        <w:t>e</w:t>
      </w:r>
      <w:r w:rsidR="00B03F56" w:rsidRPr="00533ADB">
        <w:rPr>
          <w:b/>
          <w:bCs/>
        </w:rPr>
        <w:t>Coaching Functions</w:t>
      </w:r>
      <w:bookmarkEnd w:id="1297"/>
      <w:bookmarkEnd w:id="1298"/>
    </w:p>
    <w:tbl>
      <w:tblPr>
        <w:tblW w:w="94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533ADB" w:rsidTr="00234C69">
        <w:trPr>
          <w:trHeight w:val="396"/>
          <w:tblHeader/>
          <w:jc w:val="center"/>
        </w:trPr>
        <w:tc>
          <w:tcPr>
            <w:tcW w:w="745" w:type="dxa"/>
            <w:shd w:val="clear" w:color="auto" w:fill="E6E6E6"/>
          </w:tcPr>
          <w:p w:rsidR="007651D5" w:rsidRPr="00533ADB" w:rsidRDefault="007651D5" w:rsidP="00761AEB">
            <w:pPr>
              <w:keepNext/>
              <w:keepLines/>
              <w:widowControl/>
              <w:spacing w:line="240" w:lineRule="auto"/>
              <w:rPr>
                <w:b/>
                <w:bCs/>
              </w:rPr>
            </w:pPr>
          </w:p>
        </w:tc>
        <w:tc>
          <w:tcPr>
            <w:tcW w:w="4209" w:type="dxa"/>
            <w:shd w:val="clear" w:color="auto" w:fill="E6E6E6"/>
            <w:noWrap/>
            <w:vAlign w:val="center"/>
          </w:tcPr>
          <w:p w:rsidR="007651D5" w:rsidRPr="00533ADB" w:rsidRDefault="00847722" w:rsidP="00761AEB">
            <w:pPr>
              <w:keepNext/>
              <w:keepLines/>
              <w:widowControl/>
              <w:spacing w:line="240" w:lineRule="auto"/>
              <w:rPr>
                <w:b/>
                <w:bCs/>
              </w:rPr>
            </w:pPr>
            <w:r w:rsidRPr="00533ADB">
              <w:rPr>
                <w:b/>
                <w:bCs/>
              </w:rPr>
              <w:t>Function</w:t>
            </w:r>
            <w:r w:rsidR="007651D5" w:rsidRPr="00533ADB">
              <w:rPr>
                <w:b/>
                <w:bCs/>
              </w:rPr>
              <w:t xml:space="preserve"> Name</w:t>
            </w:r>
          </w:p>
          <w:p w:rsidR="007651D5" w:rsidRPr="00533ADB" w:rsidRDefault="007651D5" w:rsidP="00761AEB">
            <w:pPr>
              <w:keepNext/>
              <w:keepLines/>
              <w:widowControl/>
              <w:spacing w:line="240" w:lineRule="auto"/>
              <w:jc w:val="center"/>
              <w:rPr>
                <w:b/>
              </w:rPr>
            </w:pPr>
          </w:p>
        </w:tc>
        <w:tc>
          <w:tcPr>
            <w:tcW w:w="4456" w:type="dxa"/>
            <w:shd w:val="clear" w:color="auto" w:fill="E6E6E6"/>
            <w:noWrap/>
            <w:vAlign w:val="center"/>
          </w:tcPr>
          <w:p w:rsidR="007651D5" w:rsidRPr="00533ADB" w:rsidRDefault="007651D5" w:rsidP="00761AEB">
            <w:pPr>
              <w:keepNext/>
              <w:keepLines/>
              <w:widowControl/>
              <w:spacing w:line="240" w:lineRule="auto"/>
              <w:rPr>
                <w:b/>
                <w:bCs/>
              </w:rPr>
            </w:pPr>
            <w:r w:rsidRPr="00533ADB">
              <w:rPr>
                <w:b/>
                <w:bCs/>
              </w:rPr>
              <w:t>Description</w:t>
            </w:r>
          </w:p>
          <w:p w:rsidR="007651D5" w:rsidRPr="00533ADB" w:rsidRDefault="007651D5" w:rsidP="00761AEB">
            <w:pPr>
              <w:keepNext/>
              <w:keepLines/>
              <w:widowControl/>
              <w:spacing w:line="240" w:lineRule="auto"/>
              <w:jc w:val="center"/>
              <w:rPr>
                <w:b/>
              </w:rPr>
            </w:pP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6E25A9" w:rsidP="00455A1E">
            <w:pPr>
              <w:widowControl/>
              <w:autoSpaceDE w:val="0"/>
              <w:autoSpaceDN w:val="0"/>
              <w:adjustRightInd w:val="0"/>
              <w:spacing w:line="240" w:lineRule="auto"/>
            </w:pPr>
            <w:r w:rsidRPr="00533ADB">
              <w:rPr>
                <w:noProof/>
                <w:color w:val="008000"/>
              </w:rPr>
              <w:t>Given an integer representing a date in format YYYYMMDD, return the corresponding datetime value.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keepNext/>
              <w:keepLines/>
              <w:widowControl/>
              <w:spacing w:line="240" w:lineRule="auto"/>
            </w:pPr>
            <w:r w:rsidRPr="00533ADB">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455A1E" w:rsidP="00455A1E">
            <w:pPr>
              <w:widowControl/>
              <w:autoSpaceDE w:val="0"/>
              <w:autoSpaceDN w:val="0"/>
              <w:adjustRightInd w:val="0"/>
              <w:spacing w:line="240" w:lineRule="auto"/>
            </w:pPr>
            <w:r w:rsidRPr="00533ADB">
              <w:rPr>
                <w:noProof/>
                <w:color w:val="008000"/>
              </w:rPr>
              <w:t>Given a datetime value, return an integer in format YYYYMMDD representing the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Pr="00533ADB" w:rsidRDefault="0043115C" w:rsidP="0043115C">
            <w:pPr>
              <w:widowControl/>
              <w:autoSpaceDE w:val="0"/>
              <w:autoSpaceDN w:val="0"/>
              <w:adjustRightInd w:val="0"/>
              <w:spacing w:line="240" w:lineRule="auto"/>
              <w:rPr>
                <w:noProof/>
                <w:color w:val="008000"/>
              </w:rPr>
            </w:pPr>
            <w:r w:rsidRPr="00533ADB">
              <w:rPr>
                <w:noProof/>
                <w:color w:val="008000"/>
              </w:rPr>
              <w:t>Given an LAN ID and a date, returns the Employee ID of the person who had that LAN ID on that date.</w:t>
            </w:r>
          </w:p>
          <w:p w:rsidR="006E25A9" w:rsidRPr="00533ADB" w:rsidRDefault="0043115C" w:rsidP="0043115C">
            <w:pPr>
              <w:widowControl/>
              <w:spacing w:line="240" w:lineRule="auto"/>
            </w:pPr>
            <w:r w:rsidRPr="00533ADB">
              <w:rPr>
                <w:noProof/>
                <w:color w:val="008000"/>
              </w:rPr>
              <w:t>The Employee ID is then used to look up the site and site ID of the user.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253AC2" w:rsidP="00761AEB">
            <w:pPr>
              <w:widowControl/>
              <w:spacing w:line="240" w:lineRule="auto"/>
            </w:pPr>
            <w:r w:rsidRPr="00533ADB">
              <w:rPr>
                <w:noProof/>
                <w:color w:val="008000"/>
              </w:rPr>
              <w:t>Given an Employee ID returns the Employee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88432B" w:rsidP="00761AEB">
            <w:pPr>
              <w:widowControl/>
              <w:spacing w:line="240" w:lineRule="auto"/>
            </w:pPr>
            <w:r w:rsidRPr="00533ADB">
              <w:rPr>
                <w:noProof/>
                <w:color w:val="008000"/>
              </w:rPr>
              <w:t>Given the Site Name returns the Site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822BD" w:rsidP="00761AEB">
            <w:pPr>
              <w:widowControl/>
              <w:spacing w:line="240" w:lineRule="auto"/>
            </w:pPr>
            <w:r w:rsidRPr="00533ADB">
              <w:rPr>
                <w:noProof/>
                <w:color w:val="008000"/>
              </w:rPr>
              <w:t>Given the Old Form Type and Source value returns the Source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543897" w:rsidP="00761AEB">
            <w:pPr>
              <w:widowControl/>
              <w:spacing w:line="240" w:lineRule="auto"/>
            </w:pPr>
            <w:r w:rsidRPr="00533ADB">
              <w:rPr>
                <w:noProof/>
                <w:color w:val="008000"/>
              </w:rPr>
              <w:t>Given the 3 letter Outlier Report code returns the Sub coaching reason for the OMR log.</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3E3F55" w:rsidP="003E3F55">
            <w:pPr>
              <w:widowControl/>
              <w:autoSpaceDE w:val="0"/>
              <w:autoSpaceDN w:val="0"/>
              <w:adjustRightInd w:val="0"/>
              <w:spacing w:line="240" w:lineRule="auto"/>
            </w:pPr>
            <w:r w:rsidRPr="00533ADB">
              <w:rPr>
                <w:noProof/>
                <w:color w:val="008000"/>
              </w:rPr>
              <w:t>Given an LAN ID and a date, return the  Employee ID of the person who had that LAN ID on that date.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Encodes special characters that can pose a security risk when sent to front end.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lastRenderedPageBreak/>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D246C1" w:rsidP="00761AEB">
            <w:pPr>
              <w:widowControl/>
              <w:spacing w:line="240" w:lineRule="auto"/>
            </w:pPr>
            <w:r w:rsidRPr="00533ADB">
              <w:rPr>
                <w:noProof/>
                <w:color w:val="008000"/>
              </w:rPr>
              <w:t>Given an Employee Name Adds a space after the comma</w:t>
            </w:r>
            <w:r w:rsidR="005022E9" w:rsidRPr="00533ADB">
              <w:rPr>
                <w:noProof/>
                <w:color w:val="008000"/>
              </w:rPr>
              <w:t xml:space="preserve"> that separates the Last Name and the First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A65CCC" w:rsidP="00A65CCC">
            <w:pPr>
              <w:widowControl/>
              <w:autoSpaceDE w:val="0"/>
              <w:autoSpaceDN w:val="0"/>
              <w:adjustRightInd w:val="0"/>
              <w:spacing w:line="240" w:lineRule="auto"/>
            </w:pPr>
            <w:r w:rsidRPr="00533ADB">
              <w:rPr>
                <w:noProof/>
                <w:color w:val="008000"/>
              </w:rPr>
              <w:t>Given an Employee ID returns the Manager Employee ID. Looks up the Supervior ID of the Employee's Supervisor.</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E52110" w:rsidP="00761AEB">
            <w:pPr>
              <w:widowControl/>
              <w:spacing w:line="240" w:lineRule="auto"/>
            </w:pPr>
            <w:r w:rsidRPr="00533ADB">
              <w:rPr>
                <w:noProof/>
                <w:color w:val="008000"/>
              </w:rPr>
              <w:t>Given a site location returns the site name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Pr="00533ADB" w:rsidRDefault="00E31ABC" w:rsidP="00E31ABC">
            <w:pPr>
              <w:widowControl/>
              <w:autoSpaceDE w:val="0"/>
              <w:autoSpaceDN w:val="0"/>
              <w:adjustRightInd w:val="0"/>
              <w:spacing w:line="240" w:lineRule="auto"/>
              <w:rPr>
                <w:noProof/>
                <w:color w:val="008000"/>
              </w:rPr>
            </w:pPr>
            <w:r w:rsidRPr="00533ADB">
              <w:rPr>
                <w:noProof/>
                <w:color w:val="008000"/>
              </w:rPr>
              <w:t>Given an IQS Eval ID determines the Status for the Coaching Log.</w:t>
            </w:r>
          </w:p>
          <w:p w:rsidR="006E25A9" w:rsidRPr="00533ADB" w:rsidRDefault="00E31ABC" w:rsidP="00E31ABC">
            <w:pPr>
              <w:widowControl/>
              <w:spacing w:line="240" w:lineRule="auto"/>
            </w:pPr>
            <w:r w:rsidRPr="00533ADB">
              <w:rPr>
                <w:noProof/>
                <w:color w:val="008000"/>
              </w:rPr>
              <w:t>The Status is then used to look up the Status ID.</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982CD9" w:rsidP="00761AEB">
            <w:pPr>
              <w:widowControl/>
              <w:spacing w:line="240" w:lineRule="auto"/>
            </w:pPr>
            <w:r w:rsidRPr="00533ADB">
              <w:rPr>
                <w:noProof/>
                <w:color w:val="008000"/>
              </w:rPr>
              <w:t>Given a Status returns the Status id from Status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533ADB" w:rsidRDefault="000271E0" w:rsidP="00761AEB">
            <w:pPr>
              <w:widowControl/>
              <w:spacing w:line="240" w:lineRule="auto"/>
            </w:pPr>
            <w:r w:rsidRPr="00533ADB">
              <w:rPr>
                <w:noProof/>
                <w:color w:val="008000"/>
              </w:rPr>
              <w:t>Given a LAN ID, fetches the User Name from the Employee Hierarchy table.</w:t>
            </w:r>
          </w:p>
        </w:tc>
      </w:tr>
      <w:tr w:rsidR="006E25A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Pr="00533ADB" w:rsidRDefault="006E25A9" w:rsidP="00761AEB">
            <w:pPr>
              <w:widowControl/>
              <w:spacing w:line="240" w:lineRule="auto"/>
            </w:pPr>
            <w:r w:rsidRPr="00533ADB">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Pr="00533ADB" w:rsidRDefault="006E25A9">
            <w:pPr>
              <w:rPr>
                <w:color w:val="000000"/>
              </w:rPr>
            </w:pPr>
            <w:r w:rsidRPr="00533ADB">
              <w:rPr>
                <w:color w:val="000000"/>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Pr="00533ADB" w:rsidRDefault="000271E0" w:rsidP="000271E0">
            <w:pPr>
              <w:widowControl/>
              <w:autoSpaceDE w:val="0"/>
              <w:autoSpaceDN w:val="0"/>
              <w:adjustRightInd w:val="0"/>
              <w:spacing w:line="240" w:lineRule="auto"/>
              <w:rPr>
                <w:noProof/>
                <w:color w:val="008000"/>
              </w:rPr>
            </w:pPr>
            <w:r w:rsidRPr="00533ADB">
              <w:rPr>
                <w:noProof/>
                <w:color w:val="008000"/>
              </w:rPr>
              <w:t xml:space="preserve">Given an Employee ID or Other String removes the alpha characters </w:t>
            </w:r>
          </w:p>
          <w:p w:rsidR="006E25A9" w:rsidRPr="00533ADB" w:rsidRDefault="005827DD" w:rsidP="005827DD">
            <w:pPr>
              <w:widowControl/>
              <w:spacing w:line="240" w:lineRule="auto"/>
            </w:pPr>
            <w:r w:rsidRPr="00533ADB">
              <w:rPr>
                <w:noProof/>
                <w:color w:val="008000"/>
              </w:rPr>
              <w:t xml:space="preserve">that </w:t>
            </w:r>
            <w:r w:rsidR="000271E0" w:rsidRPr="00533ADB">
              <w:rPr>
                <w:noProof/>
                <w:color w:val="008000"/>
              </w:rPr>
              <w:t>exist in the first 2 Positions.</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2C5144" w:rsidP="00761AEB">
            <w:pPr>
              <w:widowControl/>
              <w:spacing w:line="240" w:lineRule="auto"/>
            </w:pPr>
            <w:r w:rsidRPr="00533ADB">
              <w:rPr>
                <w:color w:val="000000"/>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2C5144" w:rsidP="002C5144">
            <w:pPr>
              <w:widowControl/>
              <w:autoSpaceDE w:val="0"/>
              <w:autoSpaceDN w:val="0"/>
              <w:adjustRightInd w:val="0"/>
              <w:spacing w:line="240" w:lineRule="auto"/>
            </w:pPr>
            <w:r w:rsidRPr="00533ADB">
              <w:rPr>
                <w:noProof/>
                <w:color w:val="008000"/>
              </w:rPr>
              <w:t>Takes a string of values separated by commas and parses it returning individual values with a row number.</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fn_Encrypt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Encrypts an input string using a predefined Encryption algorithm.</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BC0250" w:rsidP="00761AEB">
            <w:pPr>
              <w:widowControl/>
              <w:spacing w:line="240" w:lineRule="auto"/>
            </w:pPr>
            <w:r w:rsidRPr="00533ADB">
              <w:t>fn_Decrypt</w:t>
            </w:r>
            <w:r w:rsidR="0029446B" w:rsidRPr="00533ADB">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BC0250" w:rsidP="00761AEB">
            <w:pPr>
              <w:widowControl/>
              <w:spacing w:line="240" w:lineRule="auto"/>
              <w:rPr>
                <w:noProof/>
                <w:color w:val="008000"/>
              </w:rPr>
            </w:pPr>
            <w:r w:rsidRPr="00533ADB">
              <w:rPr>
                <w:noProof/>
                <w:color w:val="008000"/>
              </w:rPr>
              <w:t>Decrypts an input string using a predefined Encryption algorithm.</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CB2DBF">
            <w:pPr>
              <w:rPr>
                <w:color w:val="000000"/>
              </w:rPr>
            </w:pPr>
            <w:r w:rsidRPr="00533ADB">
              <w:rPr>
                <w:color w:val="000000"/>
              </w:rPr>
              <w:t xml:space="preserve"> 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autoSpaceDE w:val="0"/>
              <w:autoSpaceDN w:val="0"/>
              <w:adjustRightInd w:val="0"/>
              <w:spacing w:line="240" w:lineRule="auto"/>
              <w:rPr>
                <w:noProof/>
                <w:color w:val="008000"/>
              </w:rPr>
            </w:pPr>
            <w:r w:rsidRPr="00533ADB">
              <w:rPr>
                <w:noProof/>
                <w:color w:val="008000"/>
              </w:rPr>
              <w:t>Given a 2-4 letter ETS Report Code returns the Text Description associated with that Report.</w:t>
            </w:r>
          </w:p>
        </w:tc>
      </w:tr>
      <w:tr w:rsidR="00CB2DBF"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Pr="00533ADB" w:rsidRDefault="00CB2DBF" w:rsidP="00761AEB">
            <w:pPr>
              <w:widowControl/>
              <w:spacing w:line="240" w:lineRule="auto"/>
            </w:pPr>
            <w:r w:rsidRPr="00533ADB">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ADB" w:rsidRDefault="00CB2DBF" w:rsidP="00B031FF">
            <w:pPr>
              <w:rPr>
                <w:color w:val="000000"/>
              </w:rPr>
            </w:pPr>
            <w:r w:rsidRPr="00533ADB">
              <w:rPr>
                <w:color w:val="000000"/>
              </w:rPr>
              <w:t xml:space="preserve"> 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533ADB" w:rsidRDefault="00CB2DBF" w:rsidP="00CB2DBF">
            <w:pPr>
              <w:widowControl/>
              <w:spacing w:line="240" w:lineRule="auto"/>
            </w:pPr>
            <w:r w:rsidRPr="00533ADB">
              <w:rPr>
                <w:noProof/>
                <w:color w:val="008000"/>
              </w:rPr>
              <w:t>Given the 2-4 letter ETS Report Code returns the Sub coaching reason for the ETS log.</w:t>
            </w:r>
          </w:p>
        </w:tc>
      </w:tr>
      <w:tr w:rsidR="007651D5"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Pr="00533ADB" w:rsidRDefault="007651D5" w:rsidP="00761AEB">
            <w:pPr>
              <w:widowControl/>
              <w:spacing w:line="240" w:lineRule="auto"/>
            </w:pPr>
            <w:r w:rsidRPr="00533ADB">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533ADB" w:rsidRDefault="00796012" w:rsidP="00234C69">
            <w:pPr>
              <w:rPr>
                <w:color w:val="000000"/>
              </w:rPr>
            </w:pPr>
            <w:r w:rsidRPr="00533ADB">
              <w:rPr>
                <w:color w:val="000000"/>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533ADB" w:rsidRDefault="00796012" w:rsidP="00761AEB">
            <w:pPr>
              <w:widowControl/>
              <w:spacing w:line="240" w:lineRule="auto"/>
            </w:pPr>
            <w:r w:rsidRPr="00533ADB">
              <w:rPr>
                <w:noProof/>
                <w:color w:val="008000"/>
              </w:rPr>
              <w:t>Given an Employee ID, fetches the User Name from the Employee Hierarchy table.</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Manager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 Level1</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spacing w:line="240" w:lineRule="auto"/>
              <w:rPr>
                <w:noProof/>
                <w:color w:val="008000"/>
              </w:rPr>
            </w:pPr>
            <w:r w:rsidRPr="00533ADB">
              <w:rPr>
                <w:noProof/>
                <w:color w:val="008000"/>
              </w:rPr>
              <w:t>Given an Employee ID returns the Sr Mananger level 2 Employee ID.</w:t>
            </w:r>
          </w:p>
          <w:p w:rsidR="005B633E" w:rsidRPr="00533ADB" w:rsidRDefault="005B633E" w:rsidP="005B633E">
            <w:pPr>
              <w:widowControl/>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spacing w:line="240" w:lineRule="auto"/>
              <w:rPr>
                <w:noProof/>
                <w:color w:val="008000"/>
              </w:rPr>
            </w:pPr>
            <w:r w:rsidRPr="00533ADB">
              <w:rPr>
                <w:noProof/>
                <w:color w:val="008000"/>
              </w:rPr>
              <w:t>-- Then looks up the Supervisor of the Manager as the Senior Manager.</w:t>
            </w:r>
          </w:p>
          <w:p w:rsidR="005B633E" w:rsidRPr="00533ADB" w:rsidRDefault="005B633E" w:rsidP="005B633E">
            <w:pPr>
              <w:widowControl/>
              <w:spacing w:line="240" w:lineRule="auto"/>
              <w:rPr>
                <w:noProof/>
                <w:color w:val="008000"/>
              </w:rPr>
            </w:pPr>
            <w:r w:rsidRPr="00533ADB">
              <w:rPr>
                <w:noProof/>
                <w:color w:val="008000"/>
              </w:rPr>
              <w:t>-- Then looks up the Supervisor of the Senior Manager as the DSr Mananger level 2.</w:t>
            </w:r>
          </w:p>
        </w:tc>
      </w:tr>
      <w:tr w:rsidR="005B633E"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Pr="00533ADB" w:rsidRDefault="005B633E" w:rsidP="00761AEB">
            <w:pPr>
              <w:widowControl/>
              <w:spacing w:line="240" w:lineRule="auto"/>
            </w:pPr>
            <w:r w:rsidRPr="00533ADB">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533ADB" w:rsidRDefault="005B633E" w:rsidP="00BB0845">
            <w:pPr>
              <w:rPr>
                <w:color w:val="000000"/>
              </w:rPr>
            </w:pPr>
            <w:r w:rsidRPr="00533ADB">
              <w:rPr>
                <w:color w:val="000000"/>
              </w:rPr>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Given an Employee ID returns the Sr Mananger level 3 Employee ID.</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First Looks up the Mgr Emp ID of the Employee from the Hierarchy table.</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Manager as the Senior Manager level 1.</w:t>
            </w:r>
          </w:p>
          <w:p w:rsidR="005B633E" w:rsidRPr="00533ADB" w:rsidRDefault="005B633E" w:rsidP="005B633E">
            <w:pPr>
              <w:widowControl/>
              <w:autoSpaceDE w:val="0"/>
              <w:autoSpaceDN w:val="0"/>
              <w:adjustRightInd w:val="0"/>
              <w:spacing w:line="240" w:lineRule="auto"/>
              <w:rPr>
                <w:noProof/>
                <w:color w:val="008000"/>
              </w:rPr>
            </w:pPr>
            <w:r w:rsidRPr="00533ADB">
              <w:rPr>
                <w:noProof/>
                <w:color w:val="008000"/>
              </w:rPr>
              <w:t>-- Then looks up the Supervisor of the Senior Manager level 1 as the Sr Mananger level 2.</w:t>
            </w:r>
          </w:p>
          <w:p w:rsidR="005B633E" w:rsidRPr="00533ADB" w:rsidRDefault="005B633E" w:rsidP="005B633E">
            <w:pPr>
              <w:widowControl/>
              <w:spacing w:line="240" w:lineRule="auto"/>
              <w:rPr>
                <w:noProof/>
                <w:color w:val="008000"/>
              </w:rPr>
            </w:pPr>
            <w:r w:rsidRPr="00533ADB">
              <w:rPr>
                <w:noProof/>
                <w:color w:val="008000"/>
              </w:rPr>
              <w:t>-- Finally looks up the Supervisor of the Senior Manager level 2 as the Sr Mananger level 3.</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Email address from the Employee Hierarchy table.</w:t>
            </w:r>
          </w:p>
        </w:tc>
      </w:tr>
      <w:tr w:rsidR="00D26ED8"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Pr="00533ADB" w:rsidRDefault="00D26ED8" w:rsidP="00761AEB">
            <w:pPr>
              <w:widowControl/>
              <w:spacing w:line="240" w:lineRule="auto"/>
            </w:pPr>
            <w:r w:rsidRPr="00533ADB">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533ADB" w:rsidRDefault="00D26ED8" w:rsidP="00BB0845">
            <w:pPr>
              <w:rPr>
                <w:color w:val="000000"/>
              </w:rPr>
            </w:pPr>
            <w:r w:rsidRPr="00533ADB">
              <w:rPr>
                <w:color w:val="000000"/>
              </w:rPr>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Pr="00533ADB" w:rsidRDefault="00D26ED8" w:rsidP="005B633E">
            <w:pPr>
              <w:widowControl/>
              <w:autoSpaceDE w:val="0"/>
              <w:autoSpaceDN w:val="0"/>
              <w:adjustRightInd w:val="0"/>
              <w:spacing w:line="240" w:lineRule="auto"/>
              <w:rPr>
                <w:noProof/>
                <w:color w:val="008000"/>
              </w:rPr>
            </w:pPr>
            <w:r w:rsidRPr="00533ADB">
              <w:rPr>
                <w:noProof/>
                <w:color w:val="008000"/>
              </w:rPr>
              <w:t>Given an Employee ID, fetches the Lan ID from the Employee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WarningID returns the Sub Coaching Reasons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 xml:space="preserve">   Given a WarningID returns the Values concatenated as a single string of values separated by a '|'</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fn_isHotTopicFromSurveyTypeID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pPr>
            <w:r w:rsidRPr="00533ADB">
              <w:rPr>
                <w:noProof/>
                <w:color w:val="008000"/>
              </w:rPr>
              <w:t>Given a Survey Type ID returns a bit to indicate whether or not     there is an Active  Hot topic question associated with the Survey.</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 xml:space="preserve">35. </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fnGetMaxDateTime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2 datetime values, returns the Greater of the 2 dates.</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234C69" w:rsidP="00234C69">
            <w:pPr>
              <w:widowControl/>
              <w:spacing w:line="240" w:lineRule="auto"/>
            </w:pPr>
            <w:r w:rsidRPr="00533ADB">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fn_strSupEmailFromEmpID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an Employee ID, fetches the Email address of the Employee's Supervisor from the  Hierarchy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fn_intLastKnownStatusForCoachingID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234C69" w:rsidP="00234C69">
            <w:pPr>
              <w:widowControl/>
              <w:autoSpaceDE w:val="0"/>
              <w:autoSpaceDN w:val="0"/>
              <w:adjustRightInd w:val="0"/>
              <w:spacing w:line="240" w:lineRule="auto"/>
              <w:rPr>
                <w:noProof/>
                <w:color w:val="008000"/>
              </w:rPr>
            </w:pPr>
            <w:r w:rsidRPr="00533ADB">
              <w:rPr>
                <w:noProof/>
                <w:color w:val="008000"/>
              </w:rPr>
              <w:t>Given a CoachingID returns the last known active status from the audit table.</w:t>
            </w:r>
          </w:p>
        </w:tc>
      </w:tr>
      <w:tr w:rsidR="00234C69"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34C69" w:rsidRPr="00533ADB" w:rsidRDefault="00766553" w:rsidP="00234C69">
            <w:pPr>
              <w:widowControl/>
              <w:spacing w:line="240" w:lineRule="auto"/>
            </w:pPr>
            <w:r w:rsidRPr="00533ADB">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34C69" w:rsidRPr="00533ADB" w:rsidRDefault="00234C69" w:rsidP="00234C69">
            <w:pPr>
              <w:rPr>
                <w:color w:val="000000"/>
              </w:rPr>
            </w:pPr>
            <w:r w:rsidRPr="00533ADB">
              <w:rPr>
                <w:color w:val="000000"/>
              </w:rPr>
              <w:t>fn_strCheckIfATSysAdmin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34C69" w:rsidRPr="00533ADB" w:rsidRDefault="00174EBD" w:rsidP="00174EBD">
            <w:pPr>
              <w:widowControl/>
              <w:autoSpaceDE w:val="0"/>
              <w:autoSpaceDN w:val="0"/>
              <w:adjustRightInd w:val="0"/>
              <w:spacing w:line="240" w:lineRule="auto"/>
              <w:rPr>
                <w:noProof/>
                <w:color w:val="008000"/>
              </w:rPr>
            </w:pPr>
            <w:r w:rsidRPr="00533ADB">
              <w:rPr>
                <w:noProof/>
                <w:color w:val="008000"/>
              </w:rPr>
              <w:t>Given an Employee ID, Returns ‘YES’ if the number of admin roles is &gt; 0  and a ‘NO’ if 0.</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 xml:space="preserve">EC.fn_strCheckIfATCoachingAdmin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lastRenderedPageBreak/>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EC.fn_strCheckIfATWarningAdmin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A4267" w:rsidP="000A4267">
            <w:pPr>
              <w:widowControl/>
              <w:autoSpaceDE w:val="0"/>
              <w:autoSpaceDN w:val="0"/>
              <w:adjustRightInd w:val="0"/>
              <w:spacing w:line="240" w:lineRule="auto"/>
              <w:rPr>
                <w:noProof/>
                <w:color w:val="008000"/>
              </w:rPr>
            </w:pPr>
            <w:r w:rsidRPr="00533ADB">
              <w:rPr>
                <w:noProof/>
                <w:color w:val="008000"/>
              </w:rPr>
              <w:t>Given a user Employee ID returns whether the user a member of the Coaching Admin role or not.</w:t>
            </w:r>
          </w:p>
        </w:tc>
      </w:tr>
      <w:tr w:rsidR="000A4267"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A4267" w:rsidRPr="00533ADB" w:rsidRDefault="000A4267" w:rsidP="000A4267">
            <w:pPr>
              <w:widowControl/>
              <w:spacing w:line="240" w:lineRule="auto"/>
            </w:pPr>
            <w:r w:rsidRPr="00533ADB">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A4267" w:rsidRPr="00533ADB" w:rsidRDefault="000A4267" w:rsidP="000A4267">
            <w:pPr>
              <w:rPr>
                <w:color w:val="000000"/>
              </w:rPr>
            </w:pPr>
            <w:r w:rsidRPr="00533ADB">
              <w:rPr>
                <w:color w:val="000000"/>
              </w:rPr>
              <w:t>EC.fn_strStatusFromStatusID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A4267" w:rsidRPr="00533ADB" w:rsidRDefault="0009613B" w:rsidP="000A4267">
            <w:pPr>
              <w:widowControl/>
              <w:autoSpaceDE w:val="0"/>
              <w:autoSpaceDN w:val="0"/>
              <w:adjustRightInd w:val="0"/>
              <w:spacing w:line="240" w:lineRule="auto"/>
              <w:rPr>
                <w:noProof/>
                <w:color w:val="008000"/>
              </w:rPr>
            </w:pPr>
            <w:r w:rsidRPr="00533ADB">
              <w:rPr>
                <w:noProof/>
                <w:color w:val="008000"/>
              </w:rPr>
              <w:t>Given a Status ID returns the Status Description.</w:t>
            </w:r>
          </w:p>
          <w:p w:rsidR="0009613B" w:rsidRPr="00533ADB" w:rsidRDefault="0009613B" w:rsidP="000A4267">
            <w:pPr>
              <w:widowControl/>
              <w:autoSpaceDE w:val="0"/>
              <w:autoSpaceDN w:val="0"/>
              <w:adjustRightInd w:val="0"/>
              <w:spacing w:line="240" w:lineRule="auto"/>
              <w:rPr>
                <w:noProof/>
                <w:color w:val="008000"/>
              </w:rPr>
            </w:pPr>
          </w:p>
        </w:tc>
      </w:tr>
      <w:tr w:rsidR="00587E3B"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7E3B" w:rsidRPr="00533ADB" w:rsidRDefault="00587E3B" w:rsidP="000A4267">
            <w:pPr>
              <w:widowControl/>
              <w:spacing w:line="240" w:lineRule="auto"/>
            </w:pPr>
            <w:r w:rsidRPr="00533ADB">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7E3B" w:rsidRPr="00533ADB" w:rsidRDefault="00587E3B" w:rsidP="000A4267">
            <w:pPr>
              <w:rPr>
                <w:color w:val="000000"/>
              </w:rPr>
            </w:pPr>
            <w:r w:rsidRPr="00533ADB">
              <w:rPr>
                <w:color w:val="000000"/>
              </w:rPr>
              <w:t>fn_strCheckIf_HRUser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7E3B" w:rsidRPr="00533ADB" w:rsidRDefault="00587E3B" w:rsidP="000A4267">
            <w:pPr>
              <w:widowControl/>
              <w:autoSpaceDE w:val="0"/>
              <w:autoSpaceDN w:val="0"/>
              <w:adjustRightInd w:val="0"/>
              <w:spacing w:line="240" w:lineRule="auto"/>
              <w:rPr>
                <w:noProof/>
                <w:color w:val="008000"/>
              </w:rPr>
            </w:pPr>
            <w:r w:rsidRPr="00533ADB">
              <w:rPr>
                <w:noProof/>
                <w:color w:val="008000"/>
              </w:rPr>
              <w:t>Given an Employee ID returns whether the user is a HR user.</w:t>
            </w:r>
          </w:p>
        </w:tc>
      </w:tr>
      <w:tr w:rsidR="00FA6A3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A6A34" w:rsidRPr="00533ADB" w:rsidRDefault="00FA6A34" w:rsidP="000A4267">
            <w:pPr>
              <w:widowControl/>
              <w:spacing w:line="240" w:lineRule="auto"/>
            </w:pPr>
            <w:r w:rsidRPr="00533ADB">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FA6A34" w:rsidRPr="00533ADB" w:rsidRDefault="00FA6A34" w:rsidP="000A4267">
            <w:pPr>
              <w:rPr>
                <w:color w:val="000000"/>
              </w:rPr>
            </w:pPr>
            <w:r w:rsidRPr="00533ADB">
              <w:rPr>
                <w:color w:val="000000"/>
              </w:rPr>
              <w:t>fn_strMgrEmailFromEmpID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A6A34" w:rsidRPr="00533ADB" w:rsidRDefault="00FA6A34" w:rsidP="000A4267">
            <w:pPr>
              <w:widowControl/>
              <w:autoSpaceDE w:val="0"/>
              <w:autoSpaceDN w:val="0"/>
              <w:adjustRightInd w:val="0"/>
              <w:spacing w:line="240" w:lineRule="auto"/>
              <w:rPr>
                <w:noProof/>
                <w:color w:val="008000"/>
              </w:rPr>
            </w:pPr>
            <w:r w:rsidRPr="00533ADB">
              <w:rPr>
                <w:noProof/>
                <w:color w:val="008000"/>
              </w:rPr>
              <w:t>Given an Employee ID, fetches the Email address of the Employee's Manager from the  Hierarchy table.</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fn_strBookListFromLanID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D90E13">
            <w:pPr>
              <w:widowControl/>
              <w:autoSpaceDE w:val="0"/>
              <w:autoSpaceDN w:val="0"/>
              <w:adjustRightInd w:val="0"/>
              <w:spacing w:line="240" w:lineRule="auto"/>
              <w:rPr>
                <w:noProof/>
                <w:color w:val="008000"/>
              </w:rPr>
            </w:pPr>
            <w:r w:rsidRPr="00533ADB">
              <w:rPr>
                <w:noProof/>
                <w:color w:val="008000"/>
              </w:rPr>
              <w:t>For a given lanid this function returns the list of books for that given user as a single string separated by a '|'</w:t>
            </w:r>
          </w:p>
        </w:tc>
      </w:tr>
      <w:tr w:rsidR="00D90E13"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90E13" w:rsidRPr="00533ADB" w:rsidRDefault="00D90E13" w:rsidP="000A4267">
            <w:pPr>
              <w:widowControl/>
              <w:spacing w:line="240" w:lineRule="auto"/>
            </w:pPr>
            <w:r w:rsidRPr="00533ADB">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90E13" w:rsidRPr="00533ADB" w:rsidRDefault="00D90E13" w:rsidP="000A4267">
            <w:pPr>
              <w:rPr>
                <w:color w:val="000000"/>
              </w:rPr>
            </w:pPr>
            <w:r w:rsidRPr="00533ADB">
              <w:rPr>
                <w:color w:val="000000"/>
              </w:rPr>
              <w:t>fn_intModuleIDFromEmpID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90E13" w:rsidRPr="00533ADB" w:rsidRDefault="00D90E13" w:rsidP="000A4267">
            <w:pPr>
              <w:widowControl/>
              <w:autoSpaceDE w:val="0"/>
              <w:autoSpaceDN w:val="0"/>
              <w:adjustRightInd w:val="0"/>
              <w:spacing w:line="240" w:lineRule="auto"/>
              <w:rPr>
                <w:noProof/>
                <w:color w:val="008000"/>
              </w:rPr>
            </w:pPr>
            <w:r w:rsidRPr="00533ADB">
              <w:rPr>
                <w:noProof/>
                <w:color w:val="008000"/>
              </w:rPr>
              <w:t>Given an Employee ID returns the Module ID for that user if iser belongs to one of the 5 Modules.</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fn_strNPNDescriptionFromCode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3A3DA4">
            <w:pPr>
              <w:widowControl/>
              <w:autoSpaceDE w:val="0"/>
              <w:autoSpaceDN w:val="0"/>
              <w:adjustRightInd w:val="0"/>
              <w:spacing w:line="240" w:lineRule="auto"/>
              <w:rPr>
                <w:noProof/>
                <w:color w:val="008000"/>
              </w:rPr>
            </w:pPr>
            <w:r w:rsidRPr="00533ADB">
              <w:rPr>
                <w:noProof/>
                <w:color w:val="008000"/>
              </w:rPr>
              <w:t>Given an NPN Code returns the Text Description associated with that code</w:t>
            </w:r>
          </w:p>
        </w:tc>
      </w:tr>
      <w:tr w:rsidR="003A3DA4"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3A3DA4" w:rsidRPr="00533ADB" w:rsidRDefault="003A3DA4" w:rsidP="000A4267">
            <w:pPr>
              <w:widowControl/>
              <w:spacing w:line="240" w:lineRule="auto"/>
            </w:pPr>
            <w:r w:rsidRPr="00533ADB">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3A3DA4" w:rsidRPr="00533ADB" w:rsidRDefault="003A3DA4" w:rsidP="000A4267">
            <w:pPr>
              <w:rPr>
                <w:color w:val="000000"/>
              </w:rPr>
            </w:pPr>
            <w:r w:rsidRPr="00533ADB">
              <w:rPr>
                <w:color w:val="000000"/>
              </w:rPr>
              <w:t>fn_NPNQualityRecs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3A3DA4" w:rsidRPr="00533ADB" w:rsidRDefault="003A3DA4" w:rsidP="000A4267">
            <w:pPr>
              <w:widowControl/>
              <w:autoSpaceDE w:val="0"/>
              <w:autoSpaceDN w:val="0"/>
              <w:adjustRightInd w:val="0"/>
              <w:spacing w:line="240" w:lineRule="auto"/>
              <w:rPr>
                <w:noProof/>
                <w:color w:val="008000"/>
              </w:rPr>
            </w:pPr>
            <w:r w:rsidRPr="00533ADB">
              <w:rPr>
                <w:noProof/>
                <w:color w:val="008000"/>
              </w:rPr>
              <w:t>Selects the IQS logs eligible for a follow up NPN log for given date range.</w:t>
            </w: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fn_strEmpFirstNameFromEmpName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first name.If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r w:rsidR="00B14940" w:rsidRPr="00533ADB" w:rsidTr="00234C69">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14940" w:rsidRPr="00533ADB" w:rsidRDefault="00B14940" w:rsidP="000A4267">
            <w:pPr>
              <w:widowControl/>
              <w:spacing w:line="240" w:lineRule="auto"/>
            </w:pPr>
            <w: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B14940" w:rsidRPr="00173BDF" w:rsidRDefault="00B14940" w:rsidP="00173BDF">
            <w:pPr>
              <w:rPr>
                <w:color w:val="000000"/>
              </w:rPr>
            </w:pPr>
            <w:r w:rsidRPr="00173BDF">
              <w:rPr>
                <w:color w:val="000000"/>
              </w:rPr>
              <w:t>fn_strEmpLastNameFromEmpName</w:t>
            </w:r>
          </w:p>
          <w:p w:rsidR="00B14940" w:rsidRPr="00533ADB" w:rsidRDefault="00B14940" w:rsidP="00173BDF">
            <w:pPr>
              <w:rPr>
                <w:color w:val="000000"/>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73BDF" w:rsidRPr="00173BDF" w:rsidRDefault="00173BDF" w:rsidP="00173BDF">
            <w:pPr>
              <w:widowControl/>
              <w:autoSpaceDE w:val="0"/>
              <w:autoSpaceDN w:val="0"/>
              <w:adjustRightInd w:val="0"/>
              <w:spacing w:line="240" w:lineRule="auto"/>
              <w:rPr>
                <w:noProof/>
                <w:color w:val="008000"/>
              </w:rPr>
            </w:pPr>
            <w:r w:rsidRPr="00173BDF">
              <w:rPr>
                <w:noProof/>
                <w:color w:val="008000"/>
              </w:rPr>
              <w:t>Given an Employee Full name parses out the last name. If no match is found returns 'Unknown'</w:t>
            </w:r>
          </w:p>
          <w:p w:rsidR="00B14940" w:rsidRPr="00533ADB" w:rsidRDefault="00B14940" w:rsidP="000A4267">
            <w:pPr>
              <w:widowControl/>
              <w:autoSpaceDE w:val="0"/>
              <w:autoSpaceDN w:val="0"/>
              <w:adjustRightInd w:val="0"/>
              <w:spacing w:line="240" w:lineRule="auto"/>
              <w:rPr>
                <w:noProof/>
                <w:color w:val="008000"/>
              </w:rPr>
            </w:pPr>
          </w:p>
        </w:tc>
      </w:tr>
    </w:tbl>
    <w:p w:rsidR="007651D5" w:rsidRPr="00533ADB" w:rsidRDefault="007651D5" w:rsidP="007651D5">
      <w:pPr>
        <w:keepNext/>
        <w:widowControl/>
        <w:tabs>
          <w:tab w:val="num" w:pos="1260"/>
        </w:tabs>
        <w:spacing w:before="240" w:after="60" w:line="240" w:lineRule="auto"/>
        <w:outlineLvl w:val="2"/>
        <w:rPr>
          <w:b/>
          <w:bCs/>
        </w:rPr>
      </w:pPr>
    </w:p>
    <w:p w:rsidR="00B03F56" w:rsidRPr="00533ADB" w:rsidRDefault="00B03F56" w:rsidP="00E5799B">
      <w:pPr>
        <w:keepNext/>
        <w:keepLines/>
        <w:widowControl/>
        <w:spacing w:line="240" w:lineRule="auto"/>
      </w:pPr>
    </w:p>
    <w:p w:rsidR="00E5799B" w:rsidRPr="00533ADB" w:rsidRDefault="00E5799B" w:rsidP="00E5799B">
      <w:pPr>
        <w:widowControl/>
        <w:spacing w:line="240" w:lineRule="auto"/>
      </w:pPr>
    </w:p>
    <w:p w:rsidR="00E5799B" w:rsidRPr="00533ADB" w:rsidRDefault="00E5799B" w:rsidP="00E5799B">
      <w:pPr>
        <w:widowControl/>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1299" w:name="_Toc493675300"/>
      <w:bookmarkStart w:id="1300" w:name="_Toc495488616"/>
      <w:r w:rsidRPr="00630FA8">
        <w:rPr>
          <w:b/>
          <w:sz w:val="22"/>
        </w:rPr>
        <w:lastRenderedPageBreak/>
        <w:t>Reference Materials</w:t>
      </w:r>
      <w:bookmarkEnd w:id="1299"/>
      <w:bookmarkEnd w:id="1300"/>
    </w:p>
    <w:p w:rsidR="00E5799B" w:rsidRPr="00630FA8"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630FA8" w:rsidTr="00E75CC8">
        <w:trPr>
          <w:trHeight w:val="403"/>
          <w:tblHeader/>
        </w:trPr>
        <w:tc>
          <w:tcPr>
            <w:tcW w:w="298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Document</w:t>
            </w:r>
          </w:p>
        </w:tc>
        <w:tc>
          <w:tcPr>
            <w:tcW w:w="5148" w:type="dxa"/>
            <w:shd w:val="clear" w:color="auto" w:fill="E6E6E6"/>
            <w:vAlign w:val="center"/>
          </w:tcPr>
          <w:p w:rsidR="00E5799B" w:rsidRPr="00630FA8" w:rsidRDefault="00E5799B" w:rsidP="00E5799B">
            <w:pPr>
              <w:keepNext/>
              <w:keepLines/>
              <w:widowControl/>
              <w:autoSpaceDE w:val="0"/>
              <w:autoSpaceDN w:val="0"/>
              <w:adjustRightInd w:val="0"/>
              <w:spacing w:line="240" w:lineRule="auto"/>
              <w:jc w:val="center"/>
              <w:rPr>
                <w:b/>
              </w:rPr>
            </w:pPr>
            <w:r w:rsidRPr="00630FA8">
              <w:rPr>
                <w:b/>
              </w:rPr>
              <w:t>Location</w:t>
            </w:r>
          </w:p>
        </w:tc>
      </w:tr>
      <w:tr w:rsidR="00E5799B" w:rsidRPr="00630FA8" w:rsidTr="00E75CC8">
        <w:trPr>
          <w:trHeight w:val="575"/>
        </w:trPr>
        <w:tc>
          <w:tcPr>
            <w:tcW w:w="2988" w:type="dxa"/>
          </w:tcPr>
          <w:p w:rsidR="00E5799B" w:rsidRPr="00630FA8" w:rsidRDefault="00E5799B" w:rsidP="00E5799B">
            <w:pPr>
              <w:keepNext/>
              <w:keepLines/>
              <w:widowControl/>
              <w:autoSpaceDE w:val="0"/>
              <w:autoSpaceDN w:val="0"/>
              <w:adjustRightInd w:val="0"/>
              <w:spacing w:line="240" w:lineRule="auto"/>
            </w:pPr>
            <w:r w:rsidRPr="00630FA8">
              <w:t>Functional Specification</w:t>
            </w:r>
          </w:p>
        </w:tc>
        <w:tc>
          <w:tcPr>
            <w:tcW w:w="5148" w:type="dxa"/>
          </w:tcPr>
          <w:p w:rsidR="00E5799B" w:rsidRPr="00630FA8" w:rsidRDefault="00A557E9" w:rsidP="002A20EF">
            <w:pPr>
              <w:keepNext/>
              <w:keepLines/>
              <w:widowControl/>
              <w:autoSpaceDE w:val="0"/>
              <w:autoSpaceDN w:val="0"/>
              <w:adjustRightInd w:val="0"/>
              <w:spacing w:line="240" w:lineRule="auto"/>
            </w:pPr>
            <w:r w:rsidRPr="00630FA8">
              <w:t>\cms\eCoaching_V2\Requirements\CCO_eCoaching_Log_FS.docx</w:t>
            </w:r>
          </w:p>
        </w:tc>
      </w:tr>
      <w:tr w:rsidR="00E5799B" w:rsidRPr="00630FA8" w:rsidTr="00E75CC8">
        <w:trPr>
          <w:trHeight w:val="512"/>
        </w:trPr>
        <w:tc>
          <w:tcPr>
            <w:tcW w:w="2988" w:type="dxa"/>
          </w:tcPr>
          <w:p w:rsidR="00E5799B" w:rsidRPr="00630FA8" w:rsidRDefault="00F77B30" w:rsidP="00F77B30">
            <w:pPr>
              <w:keepNext/>
              <w:keepLines/>
              <w:widowControl/>
              <w:autoSpaceDE w:val="0"/>
              <w:autoSpaceDN w:val="0"/>
              <w:adjustRightInd w:val="0"/>
              <w:spacing w:line="240" w:lineRule="auto"/>
            </w:pPr>
            <w:r w:rsidRPr="00630FA8">
              <w:t>Table creates</w:t>
            </w:r>
          </w:p>
        </w:tc>
        <w:tc>
          <w:tcPr>
            <w:tcW w:w="5148" w:type="dxa"/>
          </w:tcPr>
          <w:p w:rsidR="00E5799B" w:rsidRPr="00630FA8" w:rsidRDefault="00F77B30" w:rsidP="002A20EF">
            <w:pPr>
              <w:keepNext/>
              <w:keepLines/>
              <w:widowControl/>
              <w:autoSpaceDE w:val="0"/>
              <w:autoSpaceDN w:val="0"/>
              <w:adjustRightInd w:val="0"/>
              <w:spacing w:line="240" w:lineRule="auto"/>
            </w:pPr>
            <w:r w:rsidRPr="00630FA8">
              <w:t>\cms\eCoaching_V2\Code\DB\Tables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Stored procedure creates</w:t>
            </w:r>
            <w:r w:rsidR="00BD2FAD" w:rsidRPr="00630FA8">
              <w:t xml:space="preserve"> </w:t>
            </w:r>
          </w:p>
        </w:tc>
        <w:tc>
          <w:tcPr>
            <w:tcW w:w="5148" w:type="dxa"/>
          </w:tcPr>
          <w:p w:rsidR="008E6BBD" w:rsidRPr="00630FA8" w:rsidRDefault="00F77B30">
            <w:r w:rsidRPr="00630FA8">
              <w:t>\cms\eCoaching_V2\Code\DB\Stored Procedures</w:t>
            </w:r>
          </w:p>
        </w:tc>
      </w:tr>
      <w:tr w:rsidR="00F77B30" w:rsidRPr="00630FA8" w:rsidTr="00E75CC8">
        <w:trPr>
          <w:trHeight w:val="512"/>
        </w:trPr>
        <w:tc>
          <w:tcPr>
            <w:tcW w:w="2988" w:type="dxa"/>
          </w:tcPr>
          <w:p w:rsidR="00F77B30" w:rsidRPr="00630FA8" w:rsidRDefault="00F77B30" w:rsidP="00F77B30">
            <w:pPr>
              <w:keepNext/>
              <w:keepLines/>
              <w:widowControl/>
              <w:autoSpaceDE w:val="0"/>
              <w:autoSpaceDN w:val="0"/>
              <w:adjustRightInd w:val="0"/>
              <w:spacing w:line="240" w:lineRule="auto"/>
            </w:pPr>
            <w:r w:rsidRPr="00630FA8">
              <w:t xml:space="preserve">Function creates </w:t>
            </w:r>
          </w:p>
        </w:tc>
        <w:tc>
          <w:tcPr>
            <w:tcW w:w="5148" w:type="dxa"/>
          </w:tcPr>
          <w:p w:rsidR="00F77B30" w:rsidRPr="00630FA8" w:rsidRDefault="00F77B30" w:rsidP="00F77B30">
            <w:r w:rsidRPr="00630FA8">
              <w:t>\cms\eCoaching_V2\Code\DB\Functions</w:t>
            </w:r>
          </w:p>
        </w:tc>
      </w:tr>
      <w:tr w:rsidR="008E6BBD" w:rsidRPr="00630FA8" w:rsidTr="00E75CC8">
        <w:trPr>
          <w:trHeight w:val="512"/>
        </w:trPr>
        <w:tc>
          <w:tcPr>
            <w:tcW w:w="2988" w:type="dxa"/>
          </w:tcPr>
          <w:p w:rsidR="008E6BBD" w:rsidRPr="00630FA8" w:rsidRDefault="00F77B30" w:rsidP="00BD2FAD">
            <w:pPr>
              <w:keepNext/>
              <w:keepLines/>
              <w:widowControl/>
              <w:autoSpaceDE w:val="0"/>
              <w:autoSpaceDN w:val="0"/>
              <w:adjustRightInd w:val="0"/>
              <w:spacing w:line="240" w:lineRule="auto"/>
            </w:pPr>
            <w:r w:rsidRPr="00630FA8">
              <w:t>Production support doc</w:t>
            </w:r>
          </w:p>
        </w:tc>
        <w:tc>
          <w:tcPr>
            <w:tcW w:w="5148" w:type="dxa"/>
          </w:tcPr>
          <w:p w:rsidR="008E6BBD" w:rsidRPr="00630FA8" w:rsidRDefault="00F77B30">
            <w:r w:rsidRPr="00630FA8">
              <w:t>\cms\eCoaching_V2\Maintenance</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Runbook(s)</w:t>
            </w:r>
          </w:p>
        </w:tc>
        <w:tc>
          <w:tcPr>
            <w:tcW w:w="5148" w:type="dxa"/>
          </w:tcPr>
          <w:p w:rsidR="00F77B30" w:rsidRPr="00630FA8" w:rsidRDefault="00F77B30">
            <w:r w:rsidRPr="00630FA8">
              <w:t>\cms\eCoaching_V2\Runbook\DB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Design docs</w:t>
            </w:r>
          </w:p>
        </w:tc>
        <w:tc>
          <w:tcPr>
            <w:tcW w:w="5148" w:type="dxa"/>
          </w:tcPr>
          <w:p w:rsidR="00F77B30" w:rsidRPr="00630FA8" w:rsidRDefault="00F77B30">
            <w:r w:rsidRPr="00630FA8">
              <w:t>\cms\eCoaching_V2\Design\DD\DB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r w:rsidRPr="00630FA8">
              <w:t>Unit test docs</w:t>
            </w:r>
          </w:p>
        </w:tc>
        <w:tc>
          <w:tcPr>
            <w:tcW w:w="5148" w:type="dxa"/>
          </w:tcPr>
          <w:p w:rsidR="00F77B30" w:rsidRPr="00630FA8" w:rsidRDefault="00F77B30">
            <w:r w:rsidRPr="00630FA8">
              <w:t>\cms\eCoaching_V2\Unit Test\DB</w:t>
            </w:r>
          </w:p>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r w:rsidR="00F77B30" w:rsidRPr="00630FA8" w:rsidTr="00E75CC8">
        <w:trPr>
          <w:trHeight w:val="512"/>
        </w:trPr>
        <w:tc>
          <w:tcPr>
            <w:tcW w:w="2988" w:type="dxa"/>
          </w:tcPr>
          <w:p w:rsidR="00F77B30" w:rsidRPr="00630FA8" w:rsidRDefault="00F77B30" w:rsidP="00BD2FAD">
            <w:pPr>
              <w:keepNext/>
              <w:keepLines/>
              <w:widowControl/>
              <w:autoSpaceDE w:val="0"/>
              <w:autoSpaceDN w:val="0"/>
              <w:adjustRightInd w:val="0"/>
              <w:spacing w:line="240" w:lineRule="auto"/>
            </w:pPr>
          </w:p>
        </w:tc>
        <w:tc>
          <w:tcPr>
            <w:tcW w:w="5148" w:type="dxa"/>
          </w:tcPr>
          <w:p w:rsidR="00F77B30" w:rsidRPr="00630FA8" w:rsidRDefault="00F77B30"/>
        </w:tc>
      </w:tr>
    </w:tbl>
    <w:p w:rsidR="00E5799B" w:rsidRPr="00630FA8" w:rsidRDefault="00E5799B" w:rsidP="00E5799B">
      <w:pPr>
        <w:widowControl/>
        <w:autoSpaceDE w:val="0"/>
        <w:autoSpaceDN w:val="0"/>
        <w:adjustRightInd w:val="0"/>
        <w:spacing w:line="240" w:lineRule="auto"/>
      </w:pPr>
    </w:p>
    <w:p w:rsidR="00E5799B" w:rsidRPr="00630FA8" w:rsidRDefault="00E5799B" w:rsidP="00324203">
      <w:pPr>
        <w:keepNext/>
        <w:widowControl/>
        <w:numPr>
          <w:ilvl w:val="0"/>
          <w:numId w:val="2"/>
        </w:numPr>
        <w:autoSpaceDE w:val="0"/>
        <w:autoSpaceDN w:val="0"/>
        <w:adjustRightInd w:val="0"/>
        <w:spacing w:line="240" w:lineRule="auto"/>
        <w:outlineLvl w:val="0"/>
        <w:rPr>
          <w:b/>
          <w:sz w:val="22"/>
        </w:rPr>
      </w:pPr>
      <w:bookmarkStart w:id="1301" w:name="_Toc493675301"/>
      <w:bookmarkStart w:id="1302" w:name="_Toc495488617"/>
      <w:r w:rsidRPr="00630FA8">
        <w:rPr>
          <w:b/>
          <w:sz w:val="22"/>
        </w:rPr>
        <w:t>Definitions and Acronyms</w:t>
      </w:r>
      <w:bookmarkEnd w:id="1301"/>
      <w:bookmarkEnd w:id="1302"/>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C</w:t>
      </w:r>
      <w:r w:rsidR="009762A7" w:rsidRPr="00630FA8">
        <w:rPr>
          <w:iCs/>
        </w:rPr>
        <w:t>CO</w:t>
      </w:r>
      <w:r w:rsidRPr="00630FA8">
        <w:rPr>
          <w:iCs/>
        </w:rPr>
        <w:tab/>
        <w:t>- C</w:t>
      </w:r>
      <w:r w:rsidR="009762A7" w:rsidRPr="00630FA8">
        <w:rPr>
          <w:iCs/>
        </w:rPr>
        <w:t>ontact Center Operations</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GDIT    - General Dynamics Information Technology</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eCL</w:t>
      </w:r>
      <w:r w:rsidR="00E5799B" w:rsidRPr="00630FA8">
        <w:rPr>
          <w:iCs/>
        </w:rPr>
        <w:t xml:space="preserve"> </w:t>
      </w:r>
      <w:r w:rsidR="00E5799B" w:rsidRPr="00630FA8">
        <w:rPr>
          <w:iCs/>
        </w:rPr>
        <w:tab/>
        <w:t xml:space="preserve">- </w:t>
      </w:r>
      <w:r w:rsidRPr="00630FA8">
        <w:rPr>
          <w:iCs/>
        </w:rPr>
        <w:t>Electronic Coaching Log</w:t>
      </w:r>
    </w:p>
    <w:p w:rsidR="00E5799B" w:rsidRPr="00630FA8" w:rsidRDefault="009762A7" w:rsidP="00E5799B">
      <w:pPr>
        <w:keepNext/>
        <w:keepLines/>
        <w:widowControl/>
        <w:autoSpaceDE w:val="0"/>
        <w:autoSpaceDN w:val="0"/>
        <w:adjustRightInd w:val="0"/>
        <w:spacing w:before="60" w:after="60" w:line="240" w:lineRule="auto"/>
        <w:ind w:left="720"/>
        <w:rPr>
          <w:iCs/>
        </w:rPr>
      </w:pPr>
      <w:r w:rsidRPr="00630FA8">
        <w:rPr>
          <w:iCs/>
        </w:rPr>
        <w:t>WFM</w:t>
      </w:r>
      <w:r w:rsidR="00E5799B" w:rsidRPr="00630FA8">
        <w:rPr>
          <w:iCs/>
        </w:rPr>
        <w:t xml:space="preserve"> </w:t>
      </w:r>
      <w:r w:rsidR="00E5799B" w:rsidRPr="00630FA8">
        <w:rPr>
          <w:iCs/>
        </w:rPr>
        <w:tab/>
        <w:t xml:space="preserve">- </w:t>
      </w:r>
      <w:r w:rsidRPr="00630FA8">
        <w:rPr>
          <w:iCs/>
        </w:rPr>
        <w:t>Workforce Management</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PS          - PeopleSoft</w:t>
      </w:r>
    </w:p>
    <w:p w:rsidR="00471F95" w:rsidRPr="00630FA8" w:rsidRDefault="00471F95" w:rsidP="00E5799B">
      <w:pPr>
        <w:keepNext/>
        <w:keepLines/>
        <w:widowControl/>
        <w:autoSpaceDE w:val="0"/>
        <w:autoSpaceDN w:val="0"/>
        <w:adjustRightInd w:val="0"/>
        <w:spacing w:before="60" w:after="60" w:line="240" w:lineRule="auto"/>
        <w:ind w:left="720"/>
        <w:rPr>
          <w:iCs/>
        </w:rPr>
      </w:pPr>
      <w:r w:rsidRPr="00630FA8">
        <w:rPr>
          <w:iCs/>
        </w:rPr>
        <w:t>HR        - Human Resources</w:t>
      </w:r>
    </w:p>
    <w:p w:rsidR="003F178D" w:rsidRPr="00630FA8" w:rsidRDefault="003F178D" w:rsidP="003F178D">
      <w:pPr>
        <w:keepNext/>
        <w:keepLines/>
        <w:widowControl/>
        <w:autoSpaceDE w:val="0"/>
        <w:autoSpaceDN w:val="0"/>
        <w:adjustRightInd w:val="0"/>
        <w:spacing w:before="60" w:after="60" w:line="240" w:lineRule="auto"/>
        <w:ind w:left="360" w:firstLine="360"/>
      </w:pPr>
      <w:r w:rsidRPr="00630FA8">
        <w:t xml:space="preserve">OMR </w:t>
      </w:r>
      <w:r w:rsidRPr="00630FA8">
        <w:tab/>
        <w:t xml:space="preserve">- Outliers Management reports </w:t>
      </w:r>
    </w:p>
    <w:p w:rsidR="003F178D" w:rsidRPr="00630FA8" w:rsidRDefault="003F178D" w:rsidP="00E5799B">
      <w:pPr>
        <w:keepNext/>
        <w:keepLines/>
        <w:widowControl/>
        <w:autoSpaceDE w:val="0"/>
        <w:autoSpaceDN w:val="0"/>
        <w:adjustRightInd w:val="0"/>
        <w:spacing w:before="60" w:after="60" w:line="240" w:lineRule="auto"/>
        <w:ind w:left="720"/>
        <w:rPr>
          <w:iCs/>
        </w:rPr>
      </w:pPr>
      <w:r w:rsidRPr="00630FA8">
        <w:rPr>
          <w:iCs/>
        </w:rPr>
        <w:t>IQS         - Interim Quality Solution</w:t>
      </w:r>
    </w:p>
    <w:p w:rsidR="00E5799B" w:rsidRPr="00630FA8" w:rsidRDefault="00E5799B" w:rsidP="00E5799B">
      <w:pPr>
        <w:keepNext/>
        <w:keepLines/>
        <w:widowControl/>
        <w:autoSpaceDE w:val="0"/>
        <w:autoSpaceDN w:val="0"/>
        <w:adjustRightInd w:val="0"/>
        <w:spacing w:before="60" w:after="60" w:line="240" w:lineRule="auto"/>
        <w:ind w:left="720"/>
        <w:rPr>
          <w:iCs/>
        </w:rPr>
      </w:pPr>
      <w:r w:rsidRPr="00630FA8">
        <w:rPr>
          <w:iCs/>
        </w:rPr>
        <w:t xml:space="preserve">ETL </w:t>
      </w:r>
      <w:r w:rsidRPr="00630FA8">
        <w:rPr>
          <w:iCs/>
        </w:rPr>
        <w:tab/>
        <w:t>- Extraction, Transformation, &amp; Load</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SDR        - Short Duration Reporting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ODT      - Overdue Training</w:t>
      </w:r>
    </w:p>
    <w:p w:rsidR="00296623" w:rsidRPr="00630FA8" w:rsidRDefault="00296623" w:rsidP="00E5799B">
      <w:pPr>
        <w:keepNext/>
        <w:keepLines/>
        <w:widowControl/>
        <w:autoSpaceDE w:val="0"/>
        <w:autoSpaceDN w:val="0"/>
        <w:adjustRightInd w:val="0"/>
        <w:spacing w:before="60" w:after="60" w:line="240" w:lineRule="auto"/>
        <w:ind w:left="720"/>
        <w:rPr>
          <w:iCs/>
        </w:rPr>
      </w:pPr>
      <w:r w:rsidRPr="00630FA8">
        <w:rPr>
          <w:iCs/>
        </w:rPr>
        <w:t xml:space="preserve">OTH      - Other </w:t>
      </w:r>
    </w:p>
    <w:p w:rsidR="00233523" w:rsidRPr="00630FA8" w:rsidRDefault="00233523" w:rsidP="00E5799B">
      <w:pPr>
        <w:keepNext/>
        <w:keepLines/>
        <w:widowControl/>
        <w:autoSpaceDE w:val="0"/>
        <w:autoSpaceDN w:val="0"/>
        <w:adjustRightInd w:val="0"/>
        <w:spacing w:before="60" w:after="60" w:line="240" w:lineRule="auto"/>
        <w:ind w:left="720"/>
        <w:rPr>
          <w:iCs/>
        </w:rPr>
      </w:pPr>
      <w:r w:rsidRPr="00630FA8">
        <w:rPr>
          <w:iCs/>
        </w:rPr>
        <w:t xml:space="preserve">AT – Admin </w:t>
      </w:r>
      <w:r w:rsidR="00766553" w:rsidRPr="00630FA8">
        <w:rPr>
          <w:iCs/>
        </w:rPr>
        <w:t>tool</w:t>
      </w:r>
    </w:p>
    <w:p w:rsidR="00E5799B" w:rsidRPr="00630FA8" w:rsidRDefault="00E5799B" w:rsidP="00E5799B">
      <w:pPr>
        <w:widowControl/>
        <w:autoSpaceDE w:val="0"/>
        <w:autoSpaceDN w:val="0"/>
        <w:adjustRightInd w:val="0"/>
        <w:spacing w:line="240" w:lineRule="auto"/>
        <w:ind w:left="360"/>
      </w:pPr>
      <w:r w:rsidRPr="00630FA8">
        <w:t xml:space="preserve">                                                                                      </w:t>
      </w:r>
    </w:p>
    <w:p w:rsidR="00A46153" w:rsidRPr="00630FA8" w:rsidRDefault="00A46153" w:rsidP="00E5799B">
      <w:pPr>
        <w:jc w:val="center"/>
      </w:pPr>
    </w:p>
    <w:sectPr w:rsidR="00A46153" w:rsidRPr="00630FA8" w:rsidSect="005D4B46">
      <w:headerReference w:type="default" r:id="rId21"/>
      <w:footerReference w:type="defaul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B77" w:rsidRDefault="00AF5B77">
      <w:r>
        <w:separator/>
      </w:r>
    </w:p>
  </w:endnote>
  <w:endnote w:type="continuationSeparator" w:id="0">
    <w:p w:rsidR="00AF5B77" w:rsidRDefault="00AF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default"/>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Default="001B3171" w:rsidP="008A59F7">
    <w:pPr>
      <w:pStyle w:val="Footertext1"/>
      <w:rPr>
        <w:color w:val="FFFFFF"/>
      </w:rPr>
    </w:pPr>
    <w:r>
      <w:t>This document contains GDIT confidential and proprietary information,</w:t>
    </w:r>
  </w:p>
  <w:p w:rsidR="001B3171" w:rsidRDefault="001B3171" w:rsidP="008A59F7">
    <w:pPr>
      <w:pStyle w:val="Footertext2"/>
      <w:rPr>
        <w:color w:val="FFFFFF"/>
      </w:rPr>
    </w:pPr>
    <w:r>
      <w:t>Which shall not be used, disclosed, or reproduced for any purpose other than the conduct of GDIT business affairs.</w:t>
    </w:r>
  </w:p>
  <w:p w:rsidR="001B3171" w:rsidRPr="000C47F2" w:rsidRDefault="001B3171" w:rsidP="008A59F7">
    <w:pPr>
      <w:pStyle w:val="Footer"/>
    </w:pPr>
    <w:r w:rsidRPr="000C47F2">
      <w:t xml:space="preserve">Revised </w:t>
    </w:r>
    <w:r>
      <w:fldChar w:fldCharType="begin"/>
    </w:r>
    <w:r>
      <w:instrText xml:space="preserve"> DATE \@ "M/d/yyyy" </w:instrText>
    </w:r>
    <w:r>
      <w:fldChar w:fldCharType="separate"/>
    </w:r>
    <w:r w:rsidR="0025280A">
      <w:rPr>
        <w:noProof/>
      </w:rPr>
      <w:t>12/29/2017</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25280A">
      <w:rPr>
        <w:rStyle w:val="PageNumber"/>
        <w:noProof/>
      </w:rPr>
      <w:t>21</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25280A">
      <w:rPr>
        <w:rStyle w:val="PageNumber"/>
        <w:noProof/>
      </w:rPr>
      <w:t>112</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B77" w:rsidRDefault="00AF5B77">
      <w:r>
        <w:separator/>
      </w:r>
    </w:p>
  </w:footnote>
  <w:footnote w:type="continuationSeparator" w:id="0">
    <w:p w:rsidR="00AF5B77" w:rsidRDefault="00AF5B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3171" w:rsidRPr="0068071B" w:rsidRDefault="001B3171"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1B3171" w:rsidRDefault="001B3171" w:rsidP="008A59F7">
    <w:pPr>
      <w:pStyle w:val="Header"/>
    </w:pPr>
  </w:p>
  <w:p w:rsidR="001B3171" w:rsidRPr="008A59F7" w:rsidRDefault="001B3171"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3F33CA2"/>
    <w:multiLevelType w:val="hybridMultilevel"/>
    <w:tmpl w:val="53C29F58"/>
    <w:lvl w:ilvl="0" w:tplc="E4065A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1EA"/>
    <w:multiLevelType w:val="hybridMultilevel"/>
    <w:tmpl w:val="8DFE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vanish w:val="0"/>
        <w:color w:val="000000"/>
        <w:ker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6" w15:restartNumberingAfterBreak="0">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208A7C19"/>
    <w:multiLevelType w:val="hybridMultilevel"/>
    <w:tmpl w:val="2F8A1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1798"/>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2FBA38D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D912F56"/>
    <w:multiLevelType w:val="hybridMultilevel"/>
    <w:tmpl w:val="6FF0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3" w15:restartNumberingAfterBreak="0">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4" w15:restartNumberingAfterBreak="0">
    <w:nsid w:val="49DF32A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5" w15:restartNumberingAfterBreak="0">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15:restartNumberingAfterBreak="0">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7" w15:restartNumberingAfterBreak="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15:restartNumberingAfterBreak="0">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711054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1" w15:restartNumberingAfterBreak="0">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79FB57BD"/>
    <w:multiLevelType w:val="hybridMultilevel"/>
    <w:tmpl w:val="9082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7F292D7B"/>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15"/>
  </w:num>
  <w:num w:numId="3">
    <w:abstractNumId w:val="12"/>
  </w:num>
  <w:num w:numId="4">
    <w:abstractNumId w:val="13"/>
  </w:num>
  <w:num w:numId="5">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21"/>
  </w:num>
  <w:num w:numId="8">
    <w:abstractNumId w:val="18"/>
  </w:num>
  <w:num w:numId="9">
    <w:abstractNumId w:val="7"/>
  </w:num>
  <w:num w:numId="10">
    <w:abstractNumId w:val="3"/>
  </w:num>
  <w:num w:numId="11">
    <w:abstractNumId w:val="17"/>
  </w:num>
  <w:num w:numId="12">
    <w:abstractNumId w:val="23"/>
  </w:num>
  <w:num w:numId="13">
    <w:abstractNumId w:val="6"/>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4"/>
  </w:num>
  <w:num w:numId="37">
    <w:abstractNumId w:val="16"/>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num>
  <w:num w:numId="40">
    <w:abstractNumId w:val="1"/>
  </w:num>
  <w:num w:numId="41">
    <w:abstractNumId w:val="19"/>
  </w:num>
  <w:num w:numId="42">
    <w:abstractNumId w:val="9"/>
  </w:num>
  <w:num w:numId="43">
    <w:abstractNumId w:val="14"/>
  </w:num>
  <w:num w:numId="44">
    <w:abstractNumId w:val="24"/>
  </w:num>
  <w:num w:numId="45">
    <w:abstractNumId w:val="8"/>
  </w:num>
  <w:num w:numId="46">
    <w:abstractNumId w:val="11"/>
  </w:num>
  <w:num w:numId="47">
    <w:abstractNumId w:val="2"/>
  </w:num>
  <w:num w:numId="48">
    <w:abstractNumId w:val="10"/>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lacherla, Susmitha C (NONUS)">
    <w15:presenceInfo w15:providerId="AD" w15:userId="S-1-5-21-560238246-503670158-341402209-6336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F9D"/>
    <w:rsid w:val="00003E07"/>
    <w:rsid w:val="0001022E"/>
    <w:rsid w:val="0001060B"/>
    <w:rsid w:val="00012D2A"/>
    <w:rsid w:val="00013325"/>
    <w:rsid w:val="00015596"/>
    <w:rsid w:val="000165BD"/>
    <w:rsid w:val="000173DA"/>
    <w:rsid w:val="00017A2E"/>
    <w:rsid w:val="000271E0"/>
    <w:rsid w:val="00031E3F"/>
    <w:rsid w:val="0003316C"/>
    <w:rsid w:val="000338E5"/>
    <w:rsid w:val="00034CF9"/>
    <w:rsid w:val="000365E1"/>
    <w:rsid w:val="000439C7"/>
    <w:rsid w:val="00045D20"/>
    <w:rsid w:val="0004652A"/>
    <w:rsid w:val="00050DFD"/>
    <w:rsid w:val="00051247"/>
    <w:rsid w:val="00052E47"/>
    <w:rsid w:val="00056099"/>
    <w:rsid w:val="00060350"/>
    <w:rsid w:val="000632F6"/>
    <w:rsid w:val="00072439"/>
    <w:rsid w:val="00080DC9"/>
    <w:rsid w:val="000851B0"/>
    <w:rsid w:val="000853A5"/>
    <w:rsid w:val="00087881"/>
    <w:rsid w:val="000918BE"/>
    <w:rsid w:val="000933AA"/>
    <w:rsid w:val="00095F21"/>
    <w:rsid w:val="0009613B"/>
    <w:rsid w:val="000A2BB6"/>
    <w:rsid w:val="000A4267"/>
    <w:rsid w:val="000A4890"/>
    <w:rsid w:val="000A4C62"/>
    <w:rsid w:val="000A4DBE"/>
    <w:rsid w:val="000A52DB"/>
    <w:rsid w:val="000A6082"/>
    <w:rsid w:val="000A7904"/>
    <w:rsid w:val="000A7B34"/>
    <w:rsid w:val="000A7D18"/>
    <w:rsid w:val="000B286C"/>
    <w:rsid w:val="000B3DF2"/>
    <w:rsid w:val="000B462B"/>
    <w:rsid w:val="000B5C3D"/>
    <w:rsid w:val="000B6A6E"/>
    <w:rsid w:val="000B6B27"/>
    <w:rsid w:val="000B7C4A"/>
    <w:rsid w:val="000C265F"/>
    <w:rsid w:val="000C38E5"/>
    <w:rsid w:val="000C5BDC"/>
    <w:rsid w:val="000D062A"/>
    <w:rsid w:val="000D22C9"/>
    <w:rsid w:val="000D6CC5"/>
    <w:rsid w:val="000E264E"/>
    <w:rsid w:val="000E346A"/>
    <w:rsid w:val="000E39AD"/>
    <w:rsid w:val="000E54FA"/>
    <w:rsid w:val="000E72D7"/>
    <w:rsid w:val="000F01EB"/>
    <w:rsid w:val="000F4063"/>
    <w:rsid w:val="000F4998"/>
    <w:rsid w:val="000F6699"/>
    <w:rsid w:val="001014D8"/>
    <w:rsid w:val="0010159E"/>
    <w:rsid w:val="00103929"/>
    <w:rsid w:val="00103B4F"/>
    <w:rsid w:val="001056BB"/>
    <w:rsid w:val="00107E3A"/>
    <w:rsid w:val="001113F8"/>
    <w:rsid w:val="00112FD9"/>
    <w:rsid w:val="001132BC"/>
    <w:rsid w:val="00114F29"/>
    <w:rsid w:val="00115215"/>
    <w:rsid w:val="00115352"/>
    <w:rsid w:val="00120841"/>
    <w:rsid w:val="001229FF"/>
    <w:rsid w:val="00130684"/>
    <w:rsid w:val="00140806"/>
    <w:rsid w:val="001417DD"/>
    <w:rsid w:val="00142BB7"/>
    <w:rsid w:val="0014316A"/>
    <w:rsid w:val="00145185"/>
    <w:rsid w:val="001459BB"/>
    <w:rsid w:val="0014723A"/>
    <w:rsid w:val="001510B0"/>
    <w:rsid w:val="0015182E"/>
    <w:rsid w:val="001519FA"/>
    <w:rsid w:val="00153E92"/>
    <w:rsid w:val="00156666"/>
    <w:rsid w:val="00156769"/>
    <w:rsid w:val="00160407"/>
    <w:rsid w:val="00162701"/>
    <w:rsid w:val="00164FEC"/>
    <w:rsid w:val="00165E29"/>
    <w:rsid w:val="001678B8"/>
    <w:rsid w:val="0017001F"/>
    <w:rsid w:val="0017108F"/>
    <w:rsid w:val="00173681"/>
    <w:rsid w:val="00173BDF"/>
    <w:rsid w:val="00173C77"/>
    <w:rsid w:val="001744EC"/>
    <w:rsid w:val="00174EBD"/>
    <w:rsid w:val="00175B4D"/>
    <w:rsid w:val="00176059"/>
    <w:rsid w:val="001769B2"/>
    <w:rsid w:val="00183C69"/>
    <w:rsid w:val="0018493C"/>
    <w:rsid w:val="00185B0A"/>
    <w:rsid w:val="001945AF"/>
    <w:rsid w:val="001950A6"/>
    <w:rsid w:val="00195EF4"/>
    <w:rsid w:val="001961F0"/>
    <w:rsid w:val="00197EAE"/>
    <w:rsid w:val="001A1641"/>
    <w:rsid w:val="001A1BF4"/>
    <w:rsid w:val="001A5BF2"/>
    <w:rsid w:val="001A79AF"/>
    <w:rsid w:val="001B0327"/>
    <w:rsid w:val="001B0CF0"/>
    <w:rsid w:val="001B1354"/>
    <w:rsid w:val="001B3171"/>
    <w:rsid w:val="001B377F"/>
    <w:rsid w:val="001B3BBD"/>
    <w:rsid w:val="001B7190"/>
    <w:rsid w:val="001C11F7"/>
    <w:rsid w:val="001C35BB"/>
    <w:rsid w:val="001C36CC"/>
    <w:rsid w:val="001C6BBF"/>
    <w:rsid w:val="001D1606"/>
    <w:rsid w:val="001D261E"/>
    <w:rsid w:val="001D2784"/>
    <w:rsid w:val="001D342C"/>
    <w:rsid w:val="001D477E"/>
    <w:rsid w:val="001D5F85"/>
    <w:rsid w:val="001D76D3"/>
    <w:rsid w:val="001D7E83"/>
    <w:rsid w:val="001E3613"/>
    <w:rsid w:val="001E3C3B"/>
    <w:rsid w:val="001E4B42"/>
    <w:rsid w:val="001E6A30"/>
    <w:rsid w:val="001E7544"/>
    <w:rsid w:val="001F28B6"/>
    <w:rsid w:val="001F38B0"/>
    <w:rsid w:val="001F40F5"/>
    <w:rsid w:val="001F653B"/>
    <w:rsid w:val="0020011E"/>
    <w:rsid w:val="002017BA"/>
    <w:rsid w:val="00203842"/>
    <w:rsid w:val="002047C5"/>
    <w:rsid w:val="0020526D"/>
    <w:rsid w:val="002061AE"/>
    <w:rsid w:val="00214A5E"/>
    <w:rsid w:val="002158CF"/>
    <w:rsid w:val="002168E9"/>
    <w:rsid w:val="00217E60"/>
    <w:rsid w:val="00217EEE"/>
    <w:rsid w:val="00221C6D"/>
    <w:rsid w:val="00222CF0"/>
    <w:rsid w:val="0022534E"/>
    <w:rsid w:val="00226E98"/>
    <w:rsid w:val="002273C3"/>
    <w:rsid w:val="00227A40"/>
    <w:rsid w:val="00230140"/>
    <w:rsid w:val="00230A64"/>
    <w:rsid w:val="0023138C"/>
    <w:rsid w:val="002329AE"/>
    <w:rsid w:val="00233523"/>
    <w:rsid w:val="00234379"/>
    <w:rsid w:val="00234C69"/>
    <w:rsid w:val="00240381"/>
    <w:rsid w:val="00240910"/>
    <w:rsid w:val="00244941"/>
    <w:rsid w:val="00245A46"/>
    <w:rsid w:val="00250951"/>
    <w:rsid w:val="00250FEE"/>
    <w:rsid w:val="00251220"/>
    <w:rsid w:val="0025280A"/>
    <w:rsid w:val="00253AC2"/>
    <w:rsid w:val="00254174"/>
    <w:rsid w:val="00256D46"/>
    <w:rsid w:val="00260494"/>
    <w:rsid w:val="00262FA3"/>
    <w:rsid w:val="00265BD8"/>
    <w:rsid w:val="00270E11"/>
    <w:rsid w:val="00275187"/>
    <w:rsid w:val="00276EA7"/>
    <w:rsid w:val="002814F5"/>
    <w:rsid w:val="00284536"/>
    <w:rsid w:val="0028461B"/>
    <w:rsid w:val="00284990"/>
    <w:rsid w:val="00284BD3"/>
    <w:rsid w:val="00285213"/>
    <w:rsid w:val="002873BF"/>
    <w:rsid w:val="0029446B"/>
    <w:rsid w:val="00294E2C"/>
    <w:rsid w:val="00294F13"/>
    <w:rsid w:val="0029542E"/>
    <w:rsid w:val="002964AE"/>
    <w:rsid w:val="00296623"/>
    <w:rsid w:val="00296E6E"/>
    <w:rsid w:val="002A20EF"/>
    <w:rsid w:val="002A2315"/>
    <w:rsid w:val="002A3BA4"/>
    <w:rsid w:val="002A425C"/>
    <w:rsid w:val="002A6440"/>
    <w:rsid w:val="002B31B4"/>
    <w:rsid w:val="002B4358"/>
    <w:rsid w:val="002B506B"/>
    <w:rsid w:val="002B651D"/>
    <w:rsid w:val="002B692D"/>
    <w:rsid w:val="002C0456"/>
    <w:rsid w:val="002C1AB2"/>
    <w:rsid w:val="002C1F49"/>
    <w:rsid w:val="002C2245"/>
    <w:rsid w:val="002C43A7"/>
    <w:rsid w:val="002C5144"/>
    <w:rsid w:val="002C5D27"/>
    <w:rsid w:val="002C5E2A"/>
    <w:rsid w:val="002C793C"/>
    <w:rsid w:val="002D4259"/>
    <w:rsid w:val="002D56E5"/>
    <w:rsid w:val="002E53DD"/>
    <w:rsid w:val="002F69FC"/>
    <w:rsid w:val="002F711A"/>
    <w:rsid w:val="002F7847"/>
    <w:rsid w:val="002F7867"/>
    <w:rsid w:val="002F7B60"/>
    <w:rsid w:val="00300585"/>
    <w:rsid w:val="0030181E"/>
    <w:rsid w:val="00305F62"/>
    <w:rsid w:val="00312438"/>
    <w:rsid w:val="00314492"/>
    <w:rsid w:val="003167DD"/>
    <w:rsid w:val="00321C91"/>
    <w:rsid w:val="00322557"/>
    <w:rsid w:val="00323577"/>
    <w:rsid w:val="00323DE0"/>
    <w:rsid w:val="00324203"/>
    <w:rsid w:val="00330C8B"/>
    <w:rsid w:val="00331127"/>
    <w:rsid w:val="00331460"/>
    <w:rsid w:val="00331E61"/>
    <w:rsid w:val="0033500D"/>
    <w:rsid w:val="00337B9D"/>
    <w:rsid w:val="00341027"/>
    <w:rsid w:val="003417FA"/>
    <w:rsid w:val="00343E7B"/>
    <w:rsid w:val="00344068"/>
    <w:rsid w:val="0034664C"/>
    <w:rsid w:val="003523FC"/>
    <w:rsid w:val="00353E18"/>
    <w:rsid w:val="00355A7C"/>
    <w:rsid w:val="003572B6"/>
    <w:rsid w:val="0035735F"/>
    <w:rsid w:val="00357E76"/>
    <w:rsid w:val="003619CF"/>
    <w:rsid w:val="003631F1"/>
    <w:rsid w:val="003728D1"/>
    <w:rsid w:val="00374039"/>
    <w:rsid w:val="00374637"/>
    <w:rsid w:val="003750A9"/>
    <w:rsid w:val="00375612"/>
    <w:rsid w:val="00376C82"/>
    <w:rsid w:val="003812F0"/>
    <w:rsid w:val="0038173C"/>
    <w:rsid w:val="0038624F"/>
    <w:rsid w:val="00387971"/>
    <w:rsid w:val="00391A88"/>
    <w:rsid w:val="00391D35"/>
    <w:rsid w:val="003927A8"/>
    <w:rsid w:val="00394B81"/>
    <w:rsid w:val="00394EDA"/>
    <w:rsid w:val="00397DFF"/>
    <w:rsid w:val="003A03CD"/>
    <w:rsid w:val="003A08AE"/>
    <w:rsid w:val="003A1FFF"/>
    <w:rsid w:val="003A2050"/>
    <w:rsid w:val="003A2526"/>
    <w:rsid w:val="003A3DA4"/>
    <w:rsid w:val="003A48D7"/>
    <w:rsid w:val="003A6707"/>
    <w:rsid w:val="003B02B6"/>
    <w:rsid w:val="003B1A0B"/>
    <w:rsid w:val="003C091C"/>
    <w:rsid w:val="003C1C5D"/>
    <w:rsid w:val="003C4519"/>
    <w:rsid w:val="003C7AD9"/>
    <w:rsid w:val="003D0843"/>
    <w:rsid w:val="003D09D9"/>
    <w:rsid w:val="003D1627"/>
    <w:rsid w:val="003D2444"/>
    <w:rsid w:val="003D2717"/>
    <w:rsid w:val="003D678E"/>
    <w:rsid w:val="003E2CE3"/>
    <w:rsid w:val="003E3F55"/>
    <w:rsid w:val="003F08DC"/>
    <w:rsid w:val="003F0ED2"/>
    <w:rsid w:val="003F169C"/>
    <w:rsid w:val="003F178D"/>
    <w:rsid w:val="003F1D1D"/>
    <w:rsid w:val="003F6281"/>
    <w:rsid w:val="003F7482"/>
    <w:rsid w:val="00401AF7"/>
    <w:rsid w:val="00402F6D"/>
    <w:rsid w:val="00406EE7"/>
    <w:rsid w:val="0040797A"/>
    <w:rsid w:val="004105A9"/>
    <w:rsid w:val="00410B00"/>
    <w:rsid w:val="00412CF9"/>
    <w:rsid w:val="00422657"/>
    <w:rsid w:val="00425A1E"/>
    <w:rsid w:val="00426559"/>
    <w:rsid w:val="0043115C"/>
    <w:rsid w:val="004329C0"/>
    <w:rsid w:val="004330D6"/>
    <w:rsid w:val="0043437C"/>
    <w:rsid w:val="004346CA"/>
    <w:rsid w:val="004374C4"/>
    <w:rsid w:val="00437FA8"/>
    <w:rsid w:val="00440C45"/>
    <w:rsid w:val="0044461D"/>
    <w:rsid w:val="00447C36"/>
    <w:rsid w:val="004519D0"/>
    <w:rsid w:val="00451DE5"/>
    <w:rsid w:val="004540CA"/>
    <w:rsid w:val="00454845"/>
    <w:rsid w:val="00454D71"/>
    <w:rsid w:val="00455A1E"/>
    <w:rsid w:val="00455F3B"/>
    <w:rsid w:val="0045623D"/>
    <w:rsid w:val="0046110B"/>
    <w:rsid w:val="00461DD0"/>
    <w:rsid w:val="0046289B"/>
    <w:rsid w:val="004633F1"/>
    <w:rsid w:val="004641B0"/>
    <w:rsid w:val="00464A1B"/>
    <w:rsid w:val="00464C1D"/>
    <w:rsid w:val="004655EB"/>
    <w:rsid w:val="00471A4A"/>
    <w:rsid w:val="00471B74"/>
    <w:rsid w:val="00471F95"/>
    <w:rsid w:val="00472083"/>
    <w:rsid w:val="004720BD"/>
    <w:rsid w:val="00473D1E"/>
    <w:rsid w:val="00477CDD"/>
    <w:rsid w:val="004804A8"/>
    <w:rsid w:val="0048131D"/>
    <w:rsid w:val="00481AB8"/>
    <w:rsid w:val="004822A6"/>
    <w:rsid w:val="00482A2F"/>
    <w:rsid w:val="0048420D"/>
    <w:rsid w:val="004854C4"/>
    <w:rsid w:val="004916C6"/>
    <w:rsid w:val="00492CFA"/>
    <w:rsid w:val="0049730D"/>
    <w:rsid w:val="004A2524"/>
    <w:rsid w:val="004A2B0A"/>
    <w:rsid w:val="004A4EDF"/>
    <w:rsid w:val="004A52EE"/>
    <w:rsid w:val="004A712F"/>
    <w:rsid w:val="004A745B"/>
    <w:rsid w:val="004B4844"/>
    <w:rsid w:val="004B7F4D"/>
    <w:rsid w:val="004C1E27"/>
    <w:rsid w:val="004C2415"/>
    <w:rsid w:val="004C2792"/>
    <w:rsid w:val="004C403D"/>
    <w:rsid w:val="004C766E"/>
    <w:rsid w:val="004D10B7"/>
    <w:rsid w:val="004D1603"/>
    <w:rsid w:val="004D3364"/>
    <w:rsid w:val="004D4554"/>
    <w:rsid w:val="004D494B"/>
    <w:rsid w:val="004D572E"/>
    <w:rsid w:val="004D61AF"/>
    <w:rsid w:val="004D61B6"/>
    <w:rsid w:val="004E0451"/>
    <w:rsid w:val="004E095B"/>
    <w:rsid w:val="004E0E54"/>
    <w:rsid w:val="004E364B"/>
    <w:rsid w:val="004E43D1"/>
    <w:rsid w:val="004E6CC2"/>
    <w:rsid w:val="004F0C56"/>
    <w:rsid w:val="004F1FC2"/>
    <w:rsid w:val="004F245A"/>
    <w:rsid w:val="004F2D70"/>
    <w:rsid w:val="00501345"/>
    <w:rsid w:val="005013DD"/>
    <w:rsid w:val="005022E9"/>
    <w:rsid w:val="005028AD"/>
    <w:rsid w:val="00503E9D"/>
    <w:rsid w:val="00506412"/>
    <w:rsid w:val="0050663E"/>
    <w:rsid w:val="00506E53"/>
    <w:rsid w:val="00507EE9"/>
    <w:rsid w:val="00510836"/>
    <w:rsid w:val="005112D7"/>
    <w:rsid w:val="00511B29"/>
    <w:rsid w:val="00515CF6"/>
    <w:rsid w:val="00515DA9"/>
    <w:rsid w:val="00516450"/>
    <w:rsid w:val="005172A8"/>
    <w:rsid w:val="0051795F"/>
    <w:rsid w:val="00520286"/>
    <w:rsid w:val="0052041F"/>
    <w:rsid w:val="0053105F"/>
    <w:rsid w:val="00531E56"/>
    <w:rsid w:val="0053258F"/>
    <w:rsid w:val="00533045"/>
    <w:rsid w:val="00533ADB"/>
    <w:rsid w:val="00534CAA"/>
    <w:rsid w:val="00535079"/>
    <w:rsid w:val="0053561F"/>
    <w:rsid w:val="00543897"/>
    <w:rsid w:val="00546C79"/>
    <w:rsid w:val="00546D1D"/>
    <w:rsid w:val="00546E79"/>
    <w:rsid w:val="00550762"/>
    <w:rsid w:val="00556885"/>
    <w:rsid w:val="0055706B"/>
    <w:rsid w:val="00560FC7"/>
    <w:rsid w:val="0056113E"/>
    <w:rsid w:val="00562397"/>
    <w:rsid w:val="00570C70"/>
    <w:rsid w:val="005712A2"/>
    <w:rsid w:val="005722B4"/>
    <w:rsid w:val="0057298E"/>
    <w:rsid w:val="0057519E"/>
    <w:rsid w:val="00575E9B"/>
    <w:rsid w:val="00576696"/>
    <w:rsid w:val="00576923"/>
    <w:rsid w:val="005770C2"/>
    <w:rsid w:val="0058125E"/>
    <w:rsid w:val="00581EC6"/>
    <w:rsid w:val="005822BD"/>
    <w:rsid w:val="005827DD"/>
    <w:rsid w:val="0058415F"/>
    <w:rsid w:val="005844C9"/>
    <w:rsid w:val="00584C3D"/>
    <w:rsid w:val="00585549"/>
    <w:rsid w:val="005855FC"/>
    <w:rsid w:val="00585BDF"/>
    <w:rsid w:val="005860D8"/>
    <w:rsid w:val="00586B9B"/>
    <w:rsid w:val="00587E3B"/>
    <w:rsid w:val="005940D7"/>
    <w:rsid w:val="00594E16"/>
    <w:rsid w:val="005956A3"/>
    <w:rsid w:val="00596577"/>
    <w:rsid w:val="005969DF"/>
    <w:rsid w:val="005979BB"/>
    <w:rsid w:val="005A0F55"/>
    <w:rsid w:val="005A2502"/>
    <w:rsid w:val="005A58C8"/>
    <w:rsid w:val="005A670B"/>
    <w:rsid w:val="005A7A45"/>
    <w:rsid w:val="005A7BA7"/>
    <w:rsid w:val="005B0153"/>
    <w:rsid w:val="005B296C"/>
    <w:rsid w:val="005B40F0"/>
    <w:rsid w:val="005B633E"/>
    <w:rsid w:val="005B6B82"/>
    <w:rsid w:val="005C0ADB"/>
    <w:rsid w:val="005C0C32"/>
    <w:rsid w:val="005C1C80"/>
    <w:rsid w:val="005C266D"/>
    <w:rsid w:val="005C42BB"/>
    <w:rsid w:val="005C5A8D"/>
    <w:rsid w:val="005C5AE4"/>
    <w:rsid w:val="005C650C"/>
    <w:rsid w:val="005D0900"/>
    <w:rsid w:val="005D4B46"/>
    <w:rsid w:val="005D5AFD"/>
    <w:rsid w:val="005D78FD"/>
    <w:rsid w:val="005E51CA"/>
    <w:rsid w:val="005F67D6"/>
    <w:rsid w:val="0060183C"/>
    <w:rsid w:val="006030F7"/>
    <w:rsid w:val="00604FAA"/>
    <w:rsid w:val="00604FE1"/>
    <w:rsid w:val="006058A0"/>
    <w:rsid w:val="00605CF9"/>
    <w:rsid w:val="00606E3F"/>
    <w:rsid w:val="006102F5"/>
    <w:rsid w:val="00610B3A"/>
    <w:rsid w:val="00610C21"/>
    <w:rsid w:val="00611753"/>
    <w:rsid w:val="0061401C"/>
    <w:rsid w:val="006149EC"/>
    <w:rsid w:val="00622B9E"/>
    <w:rsid w:val="006243D7"/>
    <w:rsid w:val="00624C7A"/>
    <w:rsid w:val="00625738"/>
    <w:rsid w:val="006259DD"/>
    <w:rsid w:val="00630FA8"/>
    <w:rsid w:val="006314F1"/>
    <w:rsid w:val="00631B7F"/>
    <w:rsid w:val="00637776"/>
    <w:rsid w:val="00637F77"/>
    <w:rsid w:val="00640FCE"/>
    <w:rsid w:val="00643504"/>
    <w:rsid w:val="0064367D"/>
    <w:rsid w:val="00645A58"/>
    <w:rsid w:val="00646A23"/>
    <w:rsid w:val="00653AF2"/>
    <w:rsid w:val="006545C8"/>
    <w:rsid w:val="006650C9"/>
    <w:rsid w:val="00672475"/>
    <w:rsid w:val="006726A0"/>
    <w:rsid w:val="00672C07"/>
    <w:rsid w:val="00674576"/>
    <w:rsid w:val="00676382"/>
    <w:rsid w:val="00682AF0"/>
    <w:rsid w:val="00682B23"/>
    <w:rsid w:val="00682C72"/>
    <w:rsid w:val="00685E00"/>
    <w:rsid w:val="00690AFE"/>
    <w:rsid w:val="00691291"/>
    <w:rsid w:val="006922F1"/>
    <w:rsid w:val="00694240"/>
    <w:rsid w:val="006975E3"/>
    <w:rsid w:val="006A4B64"/>
    <w:rsid w:val="006A5025"/>
    <w:rsid w:val="006A6737"/>
    <w:rsid w:val="006A6977"/>
    <w:rsid w:val="006B017C"/>
    <w:rsid w:val="006B607B"/>
    <w:rsid w:val="006B7C57"/>
    <w:rsid w:val="006C05F1"/>
    <w:rsid w:val="006C392A"/>
    <w:rsid w:val="006C4DD8"/>
    <w:rsid w:val="006C52E0"/>
    <w:rsid w:val="006C61F6"/>
    <w:rsid w:val="006C70EE"/>
    <w:rsid w:val="006C7677"/>
    <w:rsid w:val="006C7F62"/>
    <w:rsid w:val="006D05D6"/>
    <w:rsid w:val="006D2903"/>
    <w:rsid w:val="006D4753"/>
    <w:rsid w:val="006D566A"/>
    <w:rsid w:val="006D6B81"/>
    <w:rsid w:val="006D7246"/>
    <w:rsid w:val="006E25A9"/>
    <w:rsid w:val="006E260C"/>
    <w:rsid w:val="006E4F50"/>
    <w:rsid w:val="006E6597"/>
    <w:rsid w:val="006F25BB"/>
    <w:rsid w:val="006F60A2"/>
    <w:rsid w:val="006F6979"/>
    <w:rsid w:val="006F7927"/>
    <w:rsid w:val="00700083"/>
    <w:rsid w:val="00700742"/>
    <w:rsid w:val="00700756"/>
    <w:rsid w:val="00701132"/>
    <w:rsid w:val="007028DC"/>
    <w:rsid w:val="007032C9"/>
    <w:rsid w:val="00703555"/>
    <w:rsid w:val="00713AC3"/>
    <w:rsid w:val="0071706F"/>
    <w:rsid w:val="00720530"/>
    <w:rsid w:val="0072060F"/>
    <w:rsid w:val="00721C21"/>
    <w:rsid w:val="00723DB1"/>
    <w:rsid w:val="007268E2"/>
    <w:rsid w:val="007275D3"/>
    <w:rsid w:val="007307E8"/>
    <w:rsid w:val="007317BE"/>
    <w:rsid w:val="00732623"/>
    <w:rsid w:val="007351DA"/>
    <w:rsid w:val="00736F1A"/>
    <w:rsid w:val="00741DC9"/>
    <w:rsid w:val="00743B9C"/>
    <w:rsid w:val="0074402E"/>
    <w:rsid w:val="007456F9"/>
    <w:rsid w:val="00745D78"/>
    <w:rsid w:val="00747C02"/>
    <w:rsid w:val="0075231D"/>
    <w:rsid w:val="00753ED0"/>
    <w:rsid w:val="00754E0B"/>
    <w:rsid w:val="007572C6"/>
    <w:rsid w:val="007575E6"/>
    <w:rsid w:val="00760DF3"/>
    <w:rsid w:val="00761AEB"/>
    <w:rsid w:val="0076343A"/>
    <w:rsid w:val="0076450C"/>
    <w:rsid w:val="007651D5"/>
    <w:rsid w:val="00765776"/>
    <w:rsid w:val="007659A4"/>
    <w:rsid w:val="007662A6"/>
    <w:rsid w:val="00766553"/>
    <w:rsid w:val="00767342"/>
    <w:rsid w:val="00772965"/>
    <w:rsid w:val="007729CE"/>
    <w:rsid w:val="00773259"/>
    <w:rsid w:val="007744C1"/>
    <w:rsid w:val="00777F39"/>
    <w:rsid w:val="00780150"/>
    <w:rsid w:val="00780DD2"/>
    <w:rsid w:val="00781DCE"/>
    <w:rsid w:val="00783725"/>
    <w:rsid w:val="00783F9D"/>
    <w:rsid w:val="007857A9"/>
    <w:rsid w:val="007872C8"/>
    <w:rsid w:val="0078772E"/>
    <w:rsid w:val="00794065"/>
    <w:rsid w:val="00796012"/>
    <w:rsid w:val="007A04AA"/>
    <w:rsid w:val="007A0714"/>
    <w:rsid w:val="007A2BA6"/>
    <w:rsid w:val="007A479D"/>
    <w:rsid w:val="007A680C"/>
    <w:rsid w:val="007A744A"/>
    <w:rsid w:val="007B248B"/>
    <w:rsid w:val="007B31A5"/>
    <w:rsid w:val="007B42E4"/>
    <w:rsid w:val="007B48F0"/>
    <w:rsid w:val="007B5BB6"/>
    <w:rsid w:val="007B7D0F"/>
    <w:rsid w:val="007C2E18"/>
    <w:rsid w:val="007C48E6"/>
    <w:rsid w:val="007C4EB4"/>
    <w:rsid w:val="007C7220"/>
    <w:rsid w:val="007C77CD"/>
    <w:rsid w:val="007C7E0B"/>
    <w:rsid w:val="007D4E8C"/>
    <w:rsid w:val="007D5543"/>
    <w:rsid w:val="007E0267"/>
    <w:rsid w:val="007E3786"/>
    <w:rsid w:val="007E4A5B"/>
    <w:rsid w:val="007E596D"/>
    <w:rsid w:val="007E719D"/>
    <w:rsid w:val="007F0236"/>
    <w:rsid w:val="007F1B54"/>
    <w:rsid w:val="007F1D86"/>
    <w:rsid w:val="007F3298"/>
    <w:rsid w:val="007F6027"/>
    <w:rsid w:val="008013EA"/>
    <w:rsid w:val="008035FB"/>
    <w:rsid w:val="00803C46"/>
    <w:rsid w:val="00804BC0"/>
    <w:rsid w:val="008063D4"/>
    <w:rsid w:val="0081047A"/>
    <w:rsid w:val="00810817"/>
    <w:rsid w:val="0081271F"/>
    <w:rsid w:val="0081431E"/>
    <w:rsid w:val="00817A1C"/>
    <w:rsid w:val="00825FD5"/>
    <w:rsid w:val="0082629D"/>
    <w:rsid w:val="00827548"/>
    <w:rsid w:val="0083026F"/>
    <w:rsid w:val="00831D89"/>
    <w:rsid w:val="00833382"/>
    <w:rsid w:val="008345A4"/>
    <w:rsid w:val="008355D8"/>
    <w:rsid w:val="008363B9"/>
    <w:rsid w:val="008366E6"/>
    <w:rsid w:val="0084022C"/>
    <w:rsid w:val="00846F25"/>
    <w:rsid w:val="00847722"/>
    <w:rsid w:val="00847CF7"/>
    <w:rsid w:val="00851291"/>
    <w:rsid w:val="00851ABA"/>
    <w:rsid w:val="00852D90"/>
    <w:rsid w:val="008563C8"/>
    <w:rsid w:val="00856ADA"/>
    <w:rsid w:val="00857B3B"/>
    <w:rsid w:val="00860BAE"/>
    <w:rsid w:val="008632E9"/>
    <w:rsid w:val="0086378F"/>
    <w:rsid w:val="008642C2"/>
    <w:rsid w:val="008645FB"/>
    <w:rsid w:val="008646A2"/>
    <w:rsid w:val="00864945"/>
    <w:rsid w:val="00866AE5"/>
    <w:rsid w:val="008679B6"/>
    <w:rsid w:val="00871973"/>
    <w:rsid w:val="008826A6"/>
    <w:rsid w:val="0088432B"/>
    <w:rsid w:val="00885EC2"/>
    <w:rsid w:val="00886CE8"/>
    <w:rsid w:val="00890B34"/>
    <w:rsid w:val="00891136"/>
    <w:rsid w:val="0089369E"/>
    <w:rsid w:val="008A1177"/>
    <w:rsid w:val="008A1518"/>
    <w:rsid w:val="008A30BF"/>
    <w:rsid w:val="008A33AB"/>
    <w:rsid w:val="008A3B20"/>
    <w:rsid w:val="008A47D6"/>
    <w:rsid w:val="008A59F7"/>
    <w:rsid w:val="008A5C7D"/>
    <w:rsid w:val="008A7C70"/>
    <w:rsid w:val="008B0029"/>
    <w:rsid w:val="008B0622"/>
    <w:rsid w:val="008B40BC"/>
    <w:rsid w:val="008B417D"/>
    <w:rsid w:val="008B78F0"/>
    <w:rsid w:val="008C0D77"/>
    <w:rsid w:val="008C2B65"/>
    <w:rsid w:val="008C5EAA"/>
    <w:rsid w:val="008C79F9"/>
    <w:rsid w:val="008D402E"/>
    <w:rsid w:val="008D47E4"/>
    <w:rsid w:val="008D536E"/>
    <w:rsid w:val="008D70CA"/>
    <w:rsid w:val="008D7D58"/>
    <w:rsid w:val="008E1338"/>
    <w:rsid w:val="008E2116"/>
    <w:rsid w:val="008E398F"/>
    <w:rsid w:val="008E3C02"/>
    <w:rsid w:val="008E4766"/>
    <w:rsid w:val="008E5216"/>
    <w:rsid w:val="008E5A63"/>
    <w:rsid w:val="008E6B0D"/>
    <w:rsid w:val="008E6BBD"/>
    <w:rsid w:val="008E7BF7"/>
    <w:rsid w:val="008F4C34"/>
    <w:rsid w:val="009005F3"/>
    <w:rsid w:val="00901102"/>
    <w:rsid w:val="00902A26"/>
    <w:rsid w:val="00902AE4"/>
    <w:rsid w:val="00904013"/>
    <w:rsid w:val="0090551A"/>
    <w:rsid w:val="00907D60"/>
    <w:rsid w:val="00910143"/>
    <w:rsid w:val="00913572"/>
    <w:rsid w:val="00914B37"/>
    <w:rsid w:val="009158C8"/>
    <w:rsid w:val="00917A12"/>
    <w:rsid w:val="0092054B"/>
    <w:rsid w:val="0092076C"/>
    <w:rsid w:val="00923305"/>
    <w:rsid w:val="0092368B"/>
    <w:rsid w:val="009237C4"/>
    <w:rsid w:val="00924435"/>
    <w:rsid w:val="0092518E"/>
    <w:rsid w:val="00925D55"/>
    <w:rsid w:val="00926707"/>
    <w:rsid w:val="009269D9"/>
    <w:rsid w:val="009270D5"/>
    <w:rsid w:val="00927A5A"/>
    <w:rsid w:val="009301E3"/>
    <w:rsid w:val="00930FE1"/>
    <w:rsid w:val="00931B65"/>
    <w:rsid w:val="00933985"/>
    <w:rsid w:val="00936B07"/>
    <w:rsid w:val="009371E4"/>
    <w:rsid w:val="00940497"/>
    <w:rsid w:val="00941990"/>
    <w:rsid w:val="00945ADE"/>
    <w:rsid w:val="00945E2B"/>
    <w:rsid w:val="0095416C"/>
    <w:rsid w:val="00954C5D"/>
    <w:rsid w:val="0095556D"/>
    <w:rsid w:val="0095656F"/>
    <w:rsid w:val="00956AEA"/>
    <w:rsid w:val="00960905"/>
    <w:rsid w:val="009627D8"/>
    <w:rsid w:val="00965987"/>
    <w:rsid w:val="009678F7"/>
    <w:rsid w:val="00973594"/>
    <w:rsid w:val="009762A7"/>
    <w:rsid w:val="00980779"/>
    <w:rsid w:val="00980ED6"/>
    <w:rsid w:val="00980FF9"/>
    <w:rsid w:val="00982319"/>
    <w:rsid w:val="00982CD9"/>
    <w:rsid w:val="00983484"/>
    <w:rsid w:val="009864AB"/>
    <w:rsid w:val="00991578"/>
    <w:rsid w:val="00991B6C"/>
    <w:rsid w:val="0099502F"/>
    <w:rsid w:val="00995957"/>
    <w:rsid w:val="00996D7A"/>
    <w:rsid w:val="009A253F"/>
    <w:rsid w:val="009A31FA"/>
    <w:rsid w:val="009A3BB0"/>
    <w:rsid w:val="009A56B7"/>
    <w:rsid w:val="009A5CDE"/>
    <w:rsid w:val="009A72FB"/>
    <w:rsid w:val="009B035A"/>
    <w:rsid w:val="009B116D"/>
    <w:rsid w:val="009B2949"/>
    <w:rsid w:val="009B4016"/>
    <w:rsid w:val="009B4631"/>
    <w:rsid w:val="009B555D"/>
    <w:rsid w:val="009B65C4"/>
    <w:rsid w:val="009B6EEB"/>
    <w:rsid w:val="009B7BAD"/>
    <w:rsid w:val="009C2FA6"/>
    <w:rsid w:val="009C5A99"/>
    <w:rsid w:val="009C6285"/>
    <w:rsid w:val="009C731B"/>
    <w:rsid w:val="009C7A5D"/>
    <w:rsid w:val="009C7FE8"/>
    <w:rsid w:val="009D16A6"/>
    <w:rsid w:val="009D25BA"/>
    <w:rsid w:val="009D4D8F"/>
    <w:rsid w:val="009D5517"/>
    <w:rsid w:val="009E0A34"/>
    <w:rsid w:val="009E296E"/>
    <w:rsid w:val="009E29D5"/>
    <w:rsid w:val="009E2AF9"/>
    <w:rsid w:val="009E2BE7"/>
    <w:rsid w:val="009E30C1"/>
    <w:rsid w:val="009E3E8C"/>
    <w:rsid w:val="009E51D5"/>
    <w:rsid w:val="009E7E88"/>
    <w:rsid w:val="009F0058"/>
    <w:rsid w:val="009F08C2"/>
    <w:rsid w:val="009F108E"/>
    <w:rsid w:val="009F17F0"/>
    <w:rsid w:val="009F1A30"/>
    <w:rsid w:val="009F2C36"/>
    <w:rsid w:val="009F396F"/>
    <w:rsid w:val="009F57E7"/>
    <w:rsid w:val="009F613C"/>
    <w:rsid w:val="009F65BD"/>
    <w:rsid w:val="00A00558"/>
    <w:rsid w:val="00A00F26"/>
    <w:rsid w:val="00A024B6"/>
    <w:rsid w:val="00A05E06"/>
    <w:rsid w:val="00A07CC3"/>
    <w:rsid w:val="00A1078D"/>
    <w:rsid w:val="00A118C9"/>
    <w:rsid w:val="00A156EF"/>
    <w:rsid w:val="00A16033"/>
    <w:rsid w:val="00A1794B"/>
    <w:rsid w:val="00A17C66"/>
    <w:rsid w:val="00A21D52"/>
    <w:rsid w:val="00A2213D"/>
    <w:rsid w:val="00A236AC"/>
    <w:rsid w:val="00A24266"/>
    <w:rsid w:val="00A3004D"/>
    <w:rsid w:val="00A3377A"/>
    <w:rsid w:val="00A35B7B"/>
    <w:rsid w:val="00A367CB"/>
    <w:rsid w:val="00A42B85"/>
    <w:rsid w:val="00A46153"/>
    <w:rsid w:val="00A500A0"/>
    <w:rsid w:val="00A513CD"/>
    <w:rsid w:val="00A530C9"/>
    <w:rsid w:val="00A53BE8"/>
    <w:rsid w:val="00A557E9"/>
    <w:rsid w:val="00A563C9"/>
    <w:rsid w:val="00A57571"/>
    <w:rsid w:val="00A579A2"/>
    <w:rsid w:val="00A6037D"/>
    <w:rsid w:val="00A624AF"/>
    <w:rsid w:val="00A65CCC"/>
    <w:rsid w:val="00A6616F"/>
    <w:rsid w:val="00A715EB"/>
    <w:rsid w:val="00A71D8C"/>
    <w:rsid w:val="00A72F4B"/>
    <w:rsid w:val="00A74005"/>
    <w:rsid w:val="00A76D5A"/>
    <w:rsid w:val="00A778E6"/>
    <w:rsid w:val="00A8270B"/>
    <w:rsid w:val="00A84BE5"/>
    <w:rsid w:val="00A85339"/>
    <w:rsid w:val="00A857B5"/>
    <w:rsid w:val="00A90F4B"/>
    <w:rsid w:val="00A93571"/>
    <w:rsid w:val="00A95FC2"/>
    <w:rsid w:val="00A969B3"/>
    <w:rsid w:val="00AA0B19"/>
    <w:rsid w:val="00AA1545"/>
    <w:rsid w:val="00AA210D"/>
    <w:rsid w:val="00AA714A"/>
    <w:rsid w:val="00AA797F"/>
    <w:rsid w:val="00AB1141"/>
    <w:rsid w:val="00AB14D1"/>
    <w:rsid w:val="00AB3A49"/>
    <w:rsid w:val="00AB3F2A"/>
    <w:rsid w:val="00AB4761"/>
    <w:rsid w:val="00AB7257"/>
    <w:rsid w:val="00AC05B0"/>
    <w:rsid w:val="00AC072C"/>
    <w:rsid w:val="00AC2FFB"/>
    <w:rsid w:val="00AC489E"/>
    <w:rsid w:val="00AC4C34"/>
    <w:rsid w:val="00AC699E"/>
    <w:rsid w:val="00AD1214"/>
    <w:rsid w:val="00AD4A11"/>
    <w:rsid w:val="00AD5AD7"/>
    <w:rsid w:val="00AD7BED"/>
    <w:rsid w:val="00AE184B"/>
    <w:rsid w:val="00AE3B72"/>
    <w:rsid w:val="00AE5328"/>
    <w:rsid w:val="00AE5BC7"/>
    <w:rsid w:val="00AF4298"/>
    <w:rsid w:val="00AF47A0"/>
    <w:rsid w:val="00AF5B77"/>
    <w:rsid w:val="00B00CD1"/>
    <w:rsid w:val="00B00D75"/>
    <w:rsid w:val="00B020E5"/>
    <w:rsid w:val="00B031FF"/>
    <w:rsid w:val="00B03F56"/>
    <w:rsid w:val="00B043AF"/>
    <w:rsid w:val="00B059D2"/>
    <w:rsid w:val="00B076D5"/>
    <w:rsid w:val="00B127AF"/>
    <w:rsid w:val="00B13342"/>
    <w:rsid w:val="00B14940"/>
    <w:rsid w:val="00B15407"/>
    <w:rsid w:val="00B16540"/>
    <w:rsid w:val="00B30A5A"/>
    <w:rsid w:val="00B31A4E"/>
    <w:rsid w:val="00B36561"/>
    <w:rsid w:val="00B37AC2"/>
    <w:rsid w:val="00B52588"/>
    <w:rsid w:val="00B54A32"/>
    <w:rsid w:val="00B55386"/>
    <w:rsid w:val="00B56A34"/>
    <w:rsid w:val="00B57D72"/>
    <w:rsid w:val="00B60145"/>
    <w:rsid w:val="00B62751"/>
    <w:rsid w:val="00B63E59"/>
    <w:rsid w:val="00B64502"/>
    <w:rsid w:val="00B645E4"/>
    <w:rsid w:val="00B64DC9"/>
    <w:rsid w:val="00B65B7E"/>
    <w:rsid w:val="00B80700"/>
    <w:rsid w:val="00B80B08"/>
    <w:rsid w:val="00B81541"/>
    <w:rsid w:val="00B83A71"/>
    <w:rsid w:val="00B84500"/>
    <w:rsid w:val="00B84B86"/>
    <w:rsid w:val="00B86A52"/>
    <w:rsid w:val="00B87A22"/>
    <w:rsid w:val="00B906C8"/>
    <w:rsid w:val="00B944EA"/>
    <w:rsid w:val="00B95E9D"/>
    <w:rsid w:val="00B97DB3"/>
    <w:rsid w:val="00BA0D05"/>
    <w:rsid w:val="00BA32C2"/>
    <w:rsid w:val="00BA54C3"/>
    <w:rsid w:val="00BA5FDF"/>
    <w:rsid w:val="00BB0845"/>
    <w:rsid w:val="00BB3439"/>
    <w:rsid w:val="00BB4CEC"/>
    <w:rsid w:val="00BB6F33"/>
    <w:rsid w:val="00BC0250"/>
    <w:rsid w:val="00BC08CC"/>
    <w:rsid w:val="00BC275B"/>
    <w:rsid w:val="00BC68FE"/>
    <w:rsid w:val="00BC795F"/>
    <w:rsid w:val="00BD00A8"/>
    <w:rsid w:val="00BD2FAD"/>
    <w:rsid w:val="00BD745D"/>
    <w:rsid w:val="00BE0DB5"/>
    <w:rsid w:val="00BE162F"/>
    <w:rsid w:val="00BE2ADA"/>
    <w:rsid w:val="00BE6289"/>
    <w:rsid w:val="00BE7D20"/>
    <w:rsid w:val="00BF3F08"/>
    <w:rsid w:val="00BF3F52"/>
    <w:rsid w:val="00BF48B7"/>
    <w:rsid w:val="00BF5DBA"/>
    <w:rsid w:val="00BF7545"/>
    <w:rsid w:val="00BF7B47"/>
    <w:rsid w:val="00C01BA3"/>
    <w:rsid w:val="00C02E64"/>
    <w:rsid w:val="00C03D90"/>
    <w:rsid w:val="00C068CF"/>
    <w:rsid w:val="00C07721"/>
    <w:rsid w:val="00C0792C"/>
    <w:rsid w:val="00C07D6F"/>
    <w:rsid w:val="00C11A3E"/>
    <w:rsid w:val="00C12320"/>
    <w:rsid w:val="00C139A0"/>
    <w:rsid w:val="00C22585"/>
    <w:rsid w:val="00C236DF"/>
    <w:rsid w:val="00C31035"/>
    <w:rsid w:val="00C31443"/>
    <w:rsid w:val="00C3729C"/>
    <w:rsid w:val="00C4043F"/>
    <w:rsid w:val="00C413BF"/>
    <w:rsid w:val="00C453D9"/>
    <w:rsid w:val="00C45CFA"/>
    <w:rsid w:val="00C45D21"/>
    <w:rsid w:val="00C47F26"/>
    <w:rsid w:val="00C536C2"/>
    <w:rsid w:val="00C542AD"/>
    <w:rsid w:val="00C5497F"/>
    <w:rsid w:val="00C55673"/>
    <w:rsid w:val="00C60E85"/>
    <w:rsid w:val="00C61131"/>
    <w:rsid w:val="00C613F3"/>
    <w:rsid w:val="00C61808"/>
    <w:rsid w:val="00C65BEF"/>
    <w:rsid w:val="00C70BB4"/>
    <w:rsid w:val="00C71BFF"/>
    <w:rsid w:val="00C72A4E"/>
    <w:rsid w:val="00C744BF"/>
    <w:rsid w:val="00C80000"/>
    <w:rsid w:val="00C80EFE"/>
    <w:rsid w:val="00C81B93"/>
    <w:rsid w:val="00C8347E"/>
    <w:rsid w:val="00C83DDC"/>
    <w:rsid w:val="00C869A7"/>
    <w:rsid w:val="00C900DD"/>
    <w:rsid w:val="00C90344"/>
    <w:rsid w:val="00C91672"/>
    <w:rsid w:val="00C9205C"/>
    <w:rsid w:val="00C942BF"/>
    <w:rsid w:val="00C97A51"/>
    <w:rsid w:val="00CB19FE"/>
    <w:rsid w:val="00CB1BBF"/>
    <w:rsid w:val="00CB2065"/>
    <w:rsid w:val="00CB2DBF"/>
    <w:rsid w:val="00CB5209"/>
    <w:rsid w:val="00CB64EB"/>
    <w:rsid w:val="00CB6E2B"/>
    <w:rsid w:val="00CB74E5"/>
    <w:rsid w:val="00CB7860"/>
    <w:rsid w:val="00CB7A95"/>
    <w:rsid w:val="00CC1E7C"/>
    <w:rsid w:val="00CC30B3"/>
    <w:rsid w:val="00CC31EA"/>
    <w:rsid w:val="00CC325E"/>
    <w:rsid w:val="00CC3925"/>
    <w:rsid w:val="00CC4C66"/>
    <w:rsid w:val="00CC79C1"/>
    <w:rsid w:val="00CD3371"/>
    <w:rsid w:val="00CE0527"/>
    <w:rsid w:val="00CE292D"/>
    <w:rsid w:val="00CE55D9"/>
    <w:rsid w:val="00CE5CC0"/>
    <w:rsid w:val="00CE5D7A"/>
    <w:rsid w:val="00CE60DF"/>
    <w:rsid w:val="00CE672B"/>
    <w:rsid w:val="00CE67F1"/>
    <w:rsid w:val="00CE7EE5"/>
    <w:rsid w:val="00CF06D2"/>
    <w:rsid w:val="00CF0892"/>
    <w:rsid w:val="00CF10C5"/>
    <w:rsid w:val="00CF1102"/>
    <w:rsid w:val="00CF5FC6"/>
    <w:rsid w:val="00CF6973"/>
    <w:rsid w:val="00CF6F28"/>
    <w:rsid w:val="00CF7CF8"/>
    <w:rsid w:val="00CF7D7D"/>
    <w:rsid w:val="00D01A1B"/>
    <w:rsid w:val="00D074BB"/>
    <w:rsid w:val="00D105F8"/>
    <w:rsid w:val="00D14772"/>
    <w:rsid w:val="00D14B00"/>
    <w:rsid w:val="00D14E56"/>
    <w:rsid w:val="00D167A0"/>
    <w:rsid w:val="00D16D01"/>
    <w:rsid w:val="00D17DD5"/>
    <w:rsid w:val="00D210B8"/>
    <w:rsid w:val="00D241B9"/>
    <w:rsid w:val="00D246C1"/>
    <w:rsid w:val="00D26AF7"/>
    <w:rsid w:val="00D26ED8"/>
    <w:rsid w:val="00D32DAD"/>
    <w:rsid w:val="00D334F6"/>
    <w:rsid w:val="00D33B33"/>
    <w:rsid w:val="00D40870"/>
    <w:rsid w:val="00D40D95"/>
    <w:rsid w:val="00D51FCD"/>
    <w:rsid w:val="00D52528"/>
    <w:rsid w:val="00D55DA6"/>
    <w:rsid w:val="00D600ED"/>
    <w:rsid w:val="00D60DDF"/>
    <w:rsid w:val="00D6141E"/>
    <w:rsid w:val="00D622D6"/>
    <w:rsid w:val="00D628DD"/>
    <w:rsid w:val="00D63717"/>
    <w:rsid w:val="00D64592"/>
    <w:rsid w:val="00D659B4"/>
    <w:rsid w:val="00D66D4F"/>
    <w:rsid w:val="00D67412"/>
    <w:rsid w:val="00D67D10"/>
    <w:rsid w:val="00D745B6"/>
    <w:rsid w:val="00D76DF9"/>
    <w:rsid w:val="00D76EDA"/>
    <w:rsid w:val="00D90E13"/>
    <w:rsid w:val="00D91A2F"/>
    <w:rsid w:val="00D9463A"/>
    <w:rsid w:val="00D95381"/>
    <w:rsid w:val="00DA004E"/>
    <w:rsid w:val="00DA37BA"/>
    <w:rsid w:val="00DA3803"/>
    <w:rsid w:val="00DA6837"/>
    <w:rsid w:val="00DB00C2"/>
    <w:rsid w:val="00DB06ED"/>
    <w:rsid w:val="00DB1F36"/>
    <w:rsid w:val="00DB4FB1"/>
    <w:rsid w:val="00DB5849"/>
    <w:rsid w:val="00DB59CD"/>
    <w:rsid w:val="00DB65FE"/>
    <w:rsid w:val="00DC01BD"/>
    <w:rsid w:val="00DC2503"/>
    <w:rsid w:val="00DC34C5"/>
    <w:rsid w:val="00DC530B"/>
    <w:rsid w:val="00DC7DF3"/>
    <w:rsid w:val="00DD1577"/>
    <w:rsid w:val="00DD18D0"/>
    <w:rsid w:val="00DD2422"/>
    <w:rsid w:val="00DD436B"/>
    <w:rsid w:val="00DD59C5"/>
    <w:rsid w:val="00DE045A"/>
    <w:rsid w:val="00DE5FF9"/>
    <w:rsid w:val="00DF0C77"/>
    <w:rsid w:val="00DF1108"/>
    <w:rsid w:val="00DF1185"/>
    <w:rsid w:val="00DF3C05"/>
    <w:rsid w:val="00DF3F46"/>
    <w:rsid w:val="00DF686E"/>
    <w:rsid w:val="00E06FD1"/>
    <w:rsid w:val="00E106A3"/>
    <w:rsid w:val="00E10CEC"/>
    <w:rsid w:val="00E12A03"/>
    <w:rsid w:val="00E130CD"/>
    <w:rsid w:val="00E13FBF"/>
    <w:rsid w:val="00E144D2"/>
    <w:rsid w:val="00E17270"/>
    <w:rsid w:val="00E211D2"/>
    <w:rsid w:val="00E232D7"/>
    <w:rsid w:val="00E23613"/>
    <w:rsid w:val="00E2371F"/>
    <w:rsid w:val="00E2586C"/>
    <w:rsid w:val="00E26F1F"/>
    <w:rsid w:val="00E31ABC"/>
    <w:rsid w:val="00E324FF"/>
    <w:rsid w:val="00E437B3"/>
    <w:rsid w:val="00E473C5"/>
    <w:rsid w:val="00E51FB0"/>
    <w:rsid w:val="00E52110"/>
    <w:rsid w:val="00E52FAB"/>
    <w:rsid w:val="00E559F0"/>
    <w:rsid w:val="00E56386"/>
    <w:rsid w:val="00E5799B"/>
    <w:rsid w:val="00E57A0C"/>
    <w:rsid w:val="00E60449"/>
    <w:rsid w:val="00E60535"/>
    <w:rsid w:val="00E65DA7"/>
    <w:rsid w:val="00E66686"/>
    <w:rsid w:val="00E66809"/>
    <w:rsid w:val="00E67BB7"/>
    <w:rsid w:val="00E70079"/>
    <w:rsid w:val="00E7073F"/>
    <w:rsid w:val="00E75A2E"/>
    <w:rsid w:val="00E75CC8"/>
    <w:rsid w:val="00E76E1D"/>
    <w:rsid w:val="00E83910"/>
    <w:rsid w:val="00E8536F"/>
    <w:rsid w:val="00E853E0"/>
    <w:rsid w:val="00E87C9C"/>
    <w:rsid w:val="00E9095A"/>
    <w:rsid w:val="00E9152D"/>
    <w:rsid w:val="00E920D5"/>
    <w:rsid w:val="00E92F75"/>
    <w:rsid w:val="00E93B5A"/>
    <w:rsid w:val="00EA14CE"/>
    <w:rsid w:val="00EA21CE"/>
    <w:rsid w:val="00EA3A0C"/>
    <w:rsid w:val="00EA4FB8"/>
    <w:rsid w:val="00EA64C3"/>
    <w:rsid w:val="00EA792B"/>
    <w:rsid w:val="00EB3B6D"/>
    <w:rsid w:val="00EC276B"/>
    <w:rsid w:val="00EC65DC"/>
    <w:rsid w:val="00ED1367"/>
    <w:rsid w:val="00ED698F"/>
    <w:rsid w:val="00EE48E6"/>
    <w:rsid w:val="00EE5EDC"/>
    <w:rsid w:val="00EF0328"/>
    <w:rsid w:val="00EF172C"/>
    <w:rsid w:val="00EF1A21"/>
    <w:rsid w:val="00EF3724"/>
    <w:rsid w:val="00EF6FF3"/>
    <w:rsid w:val="00EF7F58"/>
    <w:rsid w:val="00F00E16"/>
    <w:rsid w:val="00F01FFD"/>
    <w:rsid w:val="00F02C6D"/>
    <w:rsid w:val="00F042E0"/>
    <w:rsid w:val="00F06FCC"/>
    <w:rsid w:val="00F07982"/>
    <w:rsid w:val="00F07CE1"/>
    <w:rsid w:val="00F151B7"/>
    <w:rsid w:val="00F16E7B"/>
    <w:rsid w:val="00F20DD7"/>
    <w:rsid w:val="00F2185C"/>
    <w:rsid w:val="00F2340D"/>
    <w:rsid w:val="00F25263"/>
    <w:rsid w:val="00F3087B"/>
    <w:rsid w:val="00F31507"/>
    <w:rsid w:val="00F31C2B"/>
    <w:rsid w:val="00F34CB0"/>
    <w:rsid w:val="00F43835"/>
    <w:rsid w:val="00F45E2D"/>
    <w:rsid w:val="00F51720"/>
    <w:rsid w:val="00F5527A"/>
    <w:rsid w:val="00F55E80"/>
    <w:rsid w:val="00F562A3"/>
    <w:rsid w:val="00F562F4"/>
    <w:rsid w:val="00F5670C"/>
    <w:rsid w:val="00F56EC8"/>
    <w:rsid w:val="00F57316"/>
    <w:rsid w:val="00F574B0"/>
    <w:rsid w:val="00F61EDD"/>
    <w:rsid w:val="00F64B3B"/>
    <w:rsid w:val="00F653DC"/>
    <w:rsid w:val="00F667D8"/>
    <w:rsid w:val="00F6708E"/>
    <w:rsid w:val="00F730DF"/>
    <w:rsid w:val="00F732D4"/>
    <w:rsid w:val="00F765E2"/>
    <w:rsid w:val="00F76CD1"/>
    <w:rsid w:val="00F77B30"/>
    <w:rsid w:val="00F80B40"/>
    <w:rsid w:val="00F81264"/>
    <w:rsid w:val="00F8127E"/>
    <w:rsid w:val="00F82407"/>
    <w:rsid w:val="00F87F7E"/>
    <w:rsid w:val="00F91AB3"/>
    <w:rsid w:val="00F91CC0"/>
    <w:rsid w:val="00F93408"/>
    <w:rsid w:val="00F9374F"/>
    <w:rsid w:val="00F93F95"/>
    <w:rsid w:val="00F97850"/>
    <w:rsid w:val="00FA1AE2"/>
    <w:rsid w:val="00FA30B8"/>
    <w:rsid w:val="00FA45D3"/>
    <w:rsid w:val="00FA6A34"/>
    <w:rsid w:val="00FA7EFC"/>
    <w:rsid w:val="00FB040B"/>
    <w:rsid w:val="00FB113C"/>
    <w:rsid w:val="00FC070D"/>
    <w:rsid w:val="00FC6AC9"/>
    <w:rsid w:val="00FD026A"/>
    <w:rsid w:val="00FD02E4"/>
    <w:rsid w:val="00FD0E9D"/>
    <w:rsid w:val="00FD3B21"/>
    <w:rsid w:val="00FD6BF5"/>
    <w:rsid w:val="00FE29A9"/>
    <w:rsid w:val="00FE3EEB"/>
    <w:rsid w:val="00FE56D1"/>
    <w:rsid w:val="00FE64DF"/>
    <w:rsid w:val="00FE7918"/>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7B3913A-75CB-4AF1-A891-6CD4CDE2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 w:type="character" w:styleId="FollowedHyperlink">
    <w:name w:val="FollowedHyperlink"/>
    <w:basedOn w:val="DefaultParagraphFont"/>
    <w:uiPriority w:val="99"/>
    <w:semiHidden/>
    <w:unhideWhenUsed/>
    <w:rsid w:val="007A479D"/>
    <w:rPr>
      <w:color w:val="800080" w:themeColor="followedHyperlink"/>
      <w:u w:val="single"/>
    </w:rPr>
  </w:style>
  <w:style w:type="character" w:customStyle="1" w:styleId="info-text4">
    <w:name w:val="info-text4"/>
    <w:basedOn w:val="DefaultParagraphFont"/>
    <w:rsid w:val="0055706B"/>
  </w:style>
  <w:style w:type="character" w:styleId="CommentReference">
    <w:name w:val="annotation reference"/>
    <w:basedOn w:val="DefaultParagraphFont"/>
    <w:uiPriority w:val="99"/>
    <w:semiHidden/>
    <w:unhideWhenUsed/>
    <w:rsid w:val="005A58C8"/>
    <w:rPr>
      <w:sz w:val="16"/>
      <w:szCs w:val="16"/>
    </w:rPr>
  </w:style>
  <w:style w:type="paragraph" w:styleId="CommentText">
    <w:name w:val="annotation text"/>
    <w:basedOn w:val="Normal"/>
    <w:link w:val="CommentTextChar"/>
    <w:uiPriority w:val="99"/>
    <w:semiHidden/>
    <w:unhideWhenUsed/>
    <w:rsid w:val="005A58C8"/>
    <w:pPr>
      <w:spacing w:line="240" w:lineRule="auto"/>
    </w:pPr>
  </w:style>
  <w:style w:type="character" w:customStyle="1" w:styleId="CommentTextChar">
    <w:name w:val="Comment Text Char"/>
    <w:basedOn w:val="DefaultParagraphFont"/>
    <w:link w:val="CommentText"/>
    <w:uiPriority w:val="99"/>
    <w:semiHidden/>
    <w:rsid w:val="005A58C8"/>
  </w:style>
  <w:style w:type="paragraph" w:styleId="CommentSubject">
    <w:name w:val="annotation subject"/>
    <w:basedOn w:val="CommentText"/>
    <w:next w:val="CommentText"/>
    <w:link w:val="CommentSubjectChar"/>
    <w:uiPriority w:val="99"/>
    <w:semiHidden/>
    <w:unhideWhenUsed/>
    <w:rsid w:val="005A58C8"/>
    <w:rPr>
      <w:b/>
      <w:bCs/>
    </w:rPr>
  </w:style>
  <w:style w:type="character" w:customStyle="1" w:styleId="CommentSubjectChar">
    <w:name w:val="Comment Subject Char"/>
    <w:basedOn w:val="CommentTextChar"/>
    <w:link w:val="CommentSubject"/>
    <w:uiPriority w:val="99"/>
    <w:semiHidden/>
    <w:rsid w:val="005A58C8"/>
    <w:rPr>
      <w:b/>
      <w:bCs/>
    </w:rPr>
  </w:style>
  <w:style w:type="paragraph" w:styleId="Revision">
    <w:name w:val="Revision"/>
    <w:hidden/>
    <w:uiPriority w:val="99"/>
    <w:semiHidden/>
    <w:rsid w:val="001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28457719">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49746131">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vrivscors01\BCC%20Scorecards\Coaching\Apps\Encryption\Decrypt_out\" TargetMode="External"/><Relationship Id="rId18" Type="http://schemas.openxmlformats.org/officeDocument/2006/relationships/hyperlink" Target="file:///\\vrivscors01\BCC%20Scorecards\Coaching\Trainin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Coaching\Qualit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hyperlink" Target="file:///\\VRIVSCORS01\bCC%20Scorecar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rivscors01\BCC%20Scorecards\Coaching\HRInfo\"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vrivscors01\BCC%20Scorecards\Coaching\ETS\" TargetMode="External"/><Relationship Id="rId23" Type="http://schemas.openxmlformats.org/officeDocument/2006/relationships/fontTable" Target="fontTable.xml"/><Relationship Id="rId10" Type="http://schemas.openxmlformats.org/officeDocument/2006/relationships/hyperlink" Target="file:///\\vrivscors01\BCC%20Scorecards\Coaching\EmpInfo\" TargetMode="External"/><Relationship Id="rId19" Type="http://schemas.openxmlformats.org/officeDocument/2006/relationships/hyperlink" Target="file:///\\vrivscors01\BCC%20Scorecards\Coaching\Generic\" TargetMode="External"/><Relationship Id="rId4" Type="http://schemas.openxmlformats.org/officeDocument/2006/relationships/settings" Target="settings.xml"/><Relationship Id="rId9" Type="http://schemas.openxmlformats.org/officeDocument/2006/relationships/hyperlink" Target="file:///\\vrivscors01\BCC%20Scorecards\Coaching\HRInfo\" TargetMode="External"/><Relationship Id="rId14" Type="http://schemas.openxmlformats.org/officeDocument/2006/relationships/hyperlink" Target="file:///\\vrivscors01\BCC%20Scorecards\Coaching\Outlier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5A373-C4F5-4275-8A59-F9FE10689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3202</TotalTime>
  <Pages>1</Pages>
  <Words>30295</Words>
  <Characters>172684</Characters>
  <Application>Microsoft Office Word</Application>
  <DocSecurity>0</DocSecurity>
  <Lines>1439</Lines>
  <Paragraphs>405</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202574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 (NONUS)</cp:lastModifiedBy>
  <cp:revision>317</cp:revision>
  <cp:lastPrinted>2001-03-15T20:26:00Z</cp:lastPrinted>
  <dcterms:created xsi:type="dcterms:W3CDTF">2016-10-20T20:51:00Z</dcterms:created>
  <dcterms:modified xsi:type="dcterms:W3CDTF">2017-12-29T20:26:00Z</dcterms:modified>
</cp:coreProperties>
</file>
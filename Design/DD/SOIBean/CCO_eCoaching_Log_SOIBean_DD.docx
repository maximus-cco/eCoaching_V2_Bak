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D4B372" w14:textId="63253CCA" w:rsidR="007307E8" w:rsidRDefault="00C93D6A" w:rsidP="000017F0">
      <w:pPr>
        <w:pStyle w:val="Title"/>
      </w:pPr>
      <w:r>
        <w:t xml:space="preserve">CCO </w:t>
      </w:r>
      <w:del w:id="0" w:author="Palacherla, Susmitha C" w:date="2020-12-21T16:07:00Z">
        <w:r w:rsidDel="00DF12A2">
          <w:delText>CSR Recruitment and Onboarding Portal</w:delText>
        </w:r>
      </w:del>
      <w:proofErr w:type="spellStart"/>
      <w:ins w:id="1" w:author="Palacherla, Susmitha C" w:date="2020-12-21T16:07:00Z">
        <w:r w:rsidR="00DF12A2">
          <w:t>eCoaching_Log</w:t>
        </w:r>
      </w:ins>
      <w:proofErr w:type="spellEnd"/>
      <w:del w:id="2" w:author="Palacherla, Susmitha C" w:date="2020-12-21T16:07:00Z">
        <w:r w:rsidDel="00DF12A2">
          <w:delText xml:space="preserve"> (CROP)</w:delText>
        </w:r>
      </w:del>
    </w:p>
    <w:p w14:paraId="26F4E40C" w14:textId="77777777" w:rsidR="00EC4102" w:rsidRPr="00EC4102" w:rsidRDefault="00C93D6A" w:rsidP="000017F0">
      <w:pPr>
        <w:jc w:val="center"/>
        <w:rPr>
          <w:rFonts w:ascii="Arial" w:hAnsi="Arial" w:cs="Arial"/>
          <w:b/>
          <w:sz w:val="36"/>
          <w:szCs w:val="36"/>
        </w:rPr>
      </w:pPr>
      <w:proofErr w:type="spellStart"/>
      <w:r w:rsidRPr="00C93D6A">
        <w:rPr>
          <w:rFonts w:ascii="Arial" w:hAnsi="Arial" w:cs="Arial"/>
          <w:b/>
          <w:sz w:val="36"/>
          <w:szCs w:val="36"/>
          <w:u w:val="single"/>
        </w:rPr>
        <w:t>S</w:t>
      </w:r>
      <w:r>
        <w:rPr>
          <w:rFonts w:ascii="Arial" w:hAnsi="Arial" w:cs="Arial"/>
          <w:b/>
          <w:sz w:val="36"/>
          <w:szCs w:val="36"/>
        </w:rPr>
        <w:t>hareP</w:t>
      </w:r>
      <w:r w:rsidRPr="00C93D6A">
        <w:rPr>
          <w:rFonts w:ascii="Arial" w:hAnsi="Arial" w:cs="Arial"/>
          <w:b/>
          <w:sz w:val="36"/>
          <w:szCs w:val="36"/>
          <w:u w:val="single"/>
        </w:rPr>
        <w:t>O</w:t>
      </w:r>
      <w:r>
        <w:rPr>
          <w:rFonts w:ascii="Arial" w:hAnsi="Arial" w:cs="Arial"/>
          <w:b/>
          <w:sz w:val="36"/>
          <w:szCs w:val="36"/>
        </w:rPr>
        <w:t>int</w:t>
      </w:r>
      <w:proofErr w:type="spellEnd"/>
      <w:r>
        <w:rPr>
          <w:rFonts w:ascii="Arial" w:hAnsi="Arial" w:cs="Arial"/>
          <w:b/>
          <w:sz w:val="36"/>
          <w:szCs w:val="36"/>
        </w:rPr>
        <w:t xml:space="preserve"> </w:t>
      </w:r>
      <w:r w:rsidRPr="00C93D6A">
        <w:rPr>
          <w:rFonts w:ascii="Arial" w:hAnsi="Arial" w:cs="Arial"/>
          <w:b/>
          <w:sz w:val="36"/>
          <w:szCs w:val="36"/>
          <w:u w:val="single"/>
        </w:rPr>
        <w:t>I</w:t>
      </w:r>
      <w:r>
        <w:rPr>
          <w:rFonts w:ascii="Arial" w:hAnsi="Arial" w:cs="Arial"/>
          <w:b/>
          <w:sz w:val="36"/>
          <w:szCs w:val="36"/>
        </w:rPr>
        <w:t>nterface Bean (</w:t>
      </w:r>
      <w:proofErr w:type="spellStart"/>
      <w:r>
        <w:rPr>
          <w:rFonts w:ascii="Arial" w:hAnsi="Arial" w:cs="Arial"/>
          <w:b/>
          <w:sz w:val="36"/>
          <w:szCs w:val="36"/>
        </w:rPr>
        <w:t>SOIBean</w:t>
      </w:r>
      <w:proofErr w:type="spellEnd"/>
      <w:r>
        <w:rPr>
          <w:rFonts w:ascii="Arial" w:hAnsi="Arial" w:cs="Arial"/>
          <w:b/>
          <w:sz w:val="36"/>
          <w:szCs w:val="36"/>
        </w:rPr>
        <w:t xml:space="preserve">) </w:t>
      </w:r>
      <w:r w:rsidR="00EC4102" w:rsidRPr="00EC4102">
        <w:rPr>
          <w:rFonts w:ascii="Arial" w:hAnsi="Arial" w:cs="Arial"/>
          <w:b/>
          <w:sz w:val="36"/>
          <w:szCs w:val="36"/>
        </w:rPr>
        <w:t>Detail Design</w:t>
      </w:r>
    </w:p>
    <w:p w14:paraId="1BDD6CB7" w14:textId="77777777" w:rsidR="00AA210D" w:rsidRDefault="00AA210D" w:rsidP="000017F0"/>
    <w:p w14:paraId="18A05F7B" w14:textId="77777777" w:rsidR="00AB4761" w:rsidRPr="00AB4761" w:rsidRDefault="00AB4761" w:rsidP="000017F0">
      <w:pPr>
        <w:rPr>
          <w:rFonts w:ascii="Times" w:hAnsi="Times"/>
          <w:iCs/>
          <w:vanish/>
          <w:color w:val="0000FF"/>
        </w:rPr>
      </w:pPr>
      <w:r w:rsidRPr="00AB4761">
        <w:rPr>
          <w:rFonts w:ascii="Times" w:hAnsi="Times"/>
          <w:iCs/>
          <w:vanish/>
          <w:color w:val="0000FF"/>
        </w:rPr>
        <w:t xml:space="preserve">There is guidance within this template that appears in a style named InfoBlue. This style has a hidden font attribute that allows you to toggle whether it is visible or hidden in this template. Use the </w:t>
      </w:r>
      <w:r w:rsidR="00294F13" w:rsidRPr="00922C40">
        <w:rPr>
          <w:vanish/>
        </w:rPr>
        <w:t>Microsoft</w:t>
      </w:r>
      <w:r w:rsidR="00294F13" w:rsidRPr="00922C40">
        <w:rPr>
          <w:vanish/>
          <w:vertAlign w:val="superscript"/>
        </w:rPr>
        <w:t xml:space="preserve">® </w:t>
      </w:r>
      <w:r w:rsidR="00294F13" w:rsidRPr="00922C40">
        <w:rPr>
          <w:vanish/>
        </w:rPr>
        <w:t>Word</w:t>
      </w:r>
      <w:r w:rsidR="00294F13" w:rsidRPr="00922C40">
        <w:rPr>
          <w:vanish/>
          <w:vertAlign w:val="superscript"/>
        </w:rPr>
        <w:t>®</w:t>
      </w:r>
      <w:r w:rsidRPr="00AB4761">
        <w:rPr>
          <w:rFonts w:ascii="Times" w:hAnsi="Times"/>
          <w:iCs/>
          <w:vanish/>
          <w:color w:val="0000FF"/>
        </w:rPr>
        <w:t xml:space="preserve"> menu </w:t>
      </w:r>
      <w:r w:rsidRPr="00AB4761">
        <w:rPr>
          <w:rFonts w:ascii="Times" w:hAnsi="Times"/>
          <w:b/>
          <w:bCs/>
          <w:iCs/>
          <w:vanish/>
          <w:color w:val="0000FF"/>
        </w:rPr>
        <w:t xml:space="preserve">Tools &gt; Options &gt; View &gt; Hidden Text </w:t>
      </w:r>
      <w:r w:rsidRPr="00AB4761">
        <w:rPr>
          <w:rFonts w:ascii="Times" w:hAnsi="Times"/>
          <w:iCs/>
          <w:vanish/>
          <w:color w:val="0000FF"/>
        </w:rPr>
        <w:t xml:space="preserve">check box to toggle this setting. There is also an option for printing: </w:t>
      </w:r>
      <w:r w:rsidRPr="00AB4761">
        <w:rPr>
          <w:rFonts w:ascii="Times" w:hAnsi="Times"/>
          <w:b/>
          <w:bCs/>
          <w:iCs/>
          <w:vanish/>
          <w:color w:val="0000FF"/>
        </w:rPr>
        <w:t>Tools &gt; Options &gt; Print</w:t>
      </w:r>
      <w:r w:rsidRPr="00AB4761">
        <w:rPr>
          <w:rFonts w:ascii="Times" w:hAnsi="Times"/>
          <w:iCs/>
          <w:vanish/>
          <w:color w:val="0000FF"/>
        </w:rPr>
        <w:t>.</w:t>
      </w:r>
    </w:p>
    <w:p w14:paraId="5B7BB199" w14:textId="77777777" w:rsidR="00AB4761" w:rsidRPr="00AB4761" w:rsidRDefault="00AB4761" w:rsidP="000017F0">
      <w:pPr>
        <w:rPr>
          <w:rFonts w:ascii="Times" w:hAnsi="Times"/>
          <w:iCs/>
          <w:color w:val="0000FF"/>
        </w:rPr>
      </w:pPr>
    </w:p>
    <w:p w14:paraId="33591219" w14:textId="77777777" w:rsidR="007307E8" w:rsidRDefault="00A563C9" w:rsidP="000017F0">
      <w:pPr>
        <w:pStyle w:val="Heading1"/>
      </w:pPr>
      <w:bookmarkStart w:id="3" w:name="_Toc436203377"/>
      <w:bookmarkStart w:id="4" w:name="_Toc452813577"/>
      <w:r>
        <w:t>Purpose</w:t>
      </w:r>
    </w:p>
    <w:p w14:paraId="3AAFDF44" w14:textId="52FD845F" w:rsidR="00DF12A2" w:rsidRPr="00EE490F" w:rsidDel="00761751" w:rsidRDefault="00C93D6A" w:rsidP="00DF12A2">
      <w:pPr>
        <w:rPr>
          <w:del w:id="5" w:author="Palacherla, Susmitha C" w:date="2020-12-21T17:03:00Z"/>
          <w:moveTo w:id="6" w:author="Palacherla, Susmitha C" w:date="2020-12-21T16:09:00Z"/>
        </w:rPr>
      </w:pPr>
      <w:r>
        <w:t xml:space="preserve">The </w:t>
      </w:r>
      <w:proofErr w:type="spellStart"/>
      <w:r>
        <w:t>SharePOint</w:t>
      </w:r>
      <w:proofErr w:type="spellEnd"/>
      <w:r>
        <w:t xml:space="preserve"> Interface Bean (</w:t>
      </w:r>
      <w:proofErr w:type="spellStart"/>
      <w:r>
        <w:t>SOIBean</w:t>
      </w:r>
      <w:proofErr w:type="spellEnd"/>
      <w:r>
        <w:t>) utility</w:t>
      </w:r>
      <w:r w:rsidR="000C6FF0">
        <w:t xml:space="preserve"> is to serve as a </w:t>
      </w:r>
      <w:r>
        <w:t xml:space="preserve">lightweight, configurable </w:t>
      </w:r>
      <w:r w:rsidR="000C6FF0">
        <w:t xml:space="preserve">solution for </w:t>
      </w:r>
      <w:r>
        <w:t xml:space="preserve">downloading data from and uploading data to Microsoft SharePoint lists and libraries, which are heavily used by Contact Center Operations (CCO). </w:t>
      </w:r>
      <w:ins w:id="7" w:author="Palacherla, Susmitha C" w:date="2020-12-21T17:03:00Z">
        <w:r w:rsidR="00761751">
          <w:t xml:space="preserve">The CCO </w:t>
        </w:r>
        <w:proofErr w:type="spellStart"/>
        <w:r w:rsidR="00761751">
          <w:t>eCoaching_Log</w:t>
        </w:r>
        <w:proofErr w:type="spellEnd"/>
        <w:r w:rsidR="00761751">
          <w:t xml:space="preserve"> project is leveraging a </w:t>
        </w:r>
      </w:ins>
      <w:moveToRangeStart w:id="8" w:author="Palacherla, Susmitha C" w:date="2020-12-21T16:09:00Z" w:name="move59459385"/>
      <w:moveTo w:id="9" w:author="Palacherla, Susmitha C" w:date="2020-12-21T16:09:00Z">
        <w:del w:id="10" w:author="Palacherla, Susmitha C" w:date="2020-12-21T17:02:00Z">
          <w:r w:rsidR="00DF12A2" w:rsidDel="00761751">
            <w:delText xml:space="preserve">The </w:delText>
          </w:r>
        </w:del>
        <w:proofErr w:type="spellStart"/>
        <w:r w:rsidR="00DF12A2">
          <w:t>SOIBean</w:t>
        </w:r>
        <w:proofErr w:type="spellEnd"/>
        <w:r w:rsidR="00DF12A2">
          <w:t xml:space="preserve"> utility </w:t>
        </w:r>
        <w:del w:id="11" w:author="Palacherla, Susmitha C" w:date="2020-12-21T16:10:00Z">
          <w:r w:rsidR="00DF12A2" w:rsidDel="00DF12A2">
            <w:delText xml:space="preserve">itself </w:delText>
          </w:r>
        </w:del>
        <w:del w:id="12" w:author="Palacherla, Susmitha C" w:date="2020-12-21T16:09:00Z">
          <w:r w:rsidR="00DF12A2" w:rsidDel="00DF12A2">
            <w:delText>will</w:delText>
          </w:r>
        </w:del>
        <w:del w:id="13" w:author="Palacherla, Susmitha C" w:date="2020-12-21T16:10:00Z">
          <w:r w:rsidR="00DF12A2" w:rsidDel="00DF12A2">
            <w:delText xml:space="preserve"> be generalized for potential future reusability in other systems.</w:delText>
          </w:r>
        </w:del>
      </w:moveTo>
      <w:ins w:id="14" w:author="Palacherla, Susmitha C" w:date="2020-12-21T17:03:00Z">
        <w:r w:rsidR="00761751">
          <w:t xml:space="preserve">that has been generalized for reusability. </w:t>
        </w:r>
      </w:ins>
    </w:p>
    <w:moveToRangeEnd w:id="8"/>
    <w:p w14:paraId="7B1828E9" w14:textId="43EE6668" w:rsidR="00062C88" w:rsidRPr="00EE490F" w:rsidRDefault="00C93D6A" w:rsidP="000017F0">
      <w:r>
        <w:t>At this time</w:t>
      </w:r>
      <w:del w:id="15" w:author="Palacherla, Susmitha C" w:date="2020-12-21T16:12:00Z">
        <w:r w:rsidDel="00DF12A2">
          <w:delText>, files will not be supported for either download or upload to SharePoint. The initial</w:delText>
        </w:r>
      </w:del>
      <w:ins w:id="16" w:author="Palacherla, Susmitha C" w:date="2020-12-21T16:12:00Z">
        <w:r w:rsidR="00DF12A2">
          <w:t>,</w:t>
        </w:r>
      </w:ins>
      <w:r>
        <w:t xml:space="preserve"> </w:t>
      </w:r>
      <w:del w:id="17" w:author="Palacherla, Susmitha C" w:date="2020-12-21T16:12:00Z">
        <w:r w:rsidDel="00DF12A2">
          <w:delText xml:space="preserve">purpose of </w:delText>
        </w:r>
      </w:del>
      <w:proofErr w:type="spellStart"/>
      <w:r>
        <w:t>SOIBean</w:t>
      </w:r>
      <w:proofErr w:type="spellEnd"/>
      <w:r>
        <w:t xml:space="preserve"> will be </w:t>
      </w:r>
      <w:del w:id="18" w:author="Palacherla, Susmitha C" w:date="2020-12-21T16:12:00Z">
        <w:r w:rsidDel="00DF12A2">
          <w:delText>to provide an</w:delText>
        </w:r>
      </w:del>
      <w:ins w:id="19" w:author="Palacherla, Susmitha C" w:date="2020-12-21T16:12:00Z">
        <w:r w:rsidR="00DF12A2">
          <w:t>used to</w:t>
        </w:r>
      </w:ins>
      <w:r>
        <w:t xml:space="preserve"> interface between the </w:t>
      </w:r>
      <w:del w:id="20" w:author="Palacherla, Susmitha C" w:date="2020-12-21T16:12:00Z">
        <w:r w:rsidDel="00DF12A2">
          <w:delText xml:space="preserve">CSR Recruitment and Onboarding Portal (CROP) </w:delText>
        </w:r>
      </w:del>
      <w:proofErr w:type="spellStart"/>
      <w:ins w:id="21" w:author="Palacherla, Susmitha C" w:date="2020-12-21T16:12:00Z">
        <w:r w:rsidR="00DF12A2">
          <w:t>eCoaching_Log</w:t>
        </w:r>
      </w:ins>
      <w:proofErr w:type="spellEnd"/>
      <w:ins w:id="22" w:author="Palacherla, Susmitha C" w:date="2020-12-21T16:13:00Z">
        <w:r w:rsidR="00DF12A2">
          <w:t xml:space="preserve"> </w:t>
        </w:r>
      </w:ins>
      <w:r>
        <w:t xml:space="preserve">SQL Server database and SharePoint lists and libraries used by the </w:t>
      </w:r>
      <w:del w:id="23" w:author="Palacherla, Susmitha C" w:date="2020-12-21T16:13:00Z">
        <w:r w:rsidDel="00DF12A2">
          <w:delText>CROP process.</w:delText>
        </w:r>
      </w:del>
      <w:ins w:id="24" w:author="Palacherla, Susmitha C" w:date="2020-12-21T16:13:00Z">
        <w:r w:rsidR="00DF12A2">
          <w:t>Quality program.</w:t>
        </w:r>
      </w:ins>
      <w:r>
        <w:t xml:space="preserve"> </w:t>
      </w:r>
      <w:moveFromRangeStart w:id="25" w:author="Palacherla, Susmitha C" w:date="2020-12-21T16:09:00Z" w:name="move59459385"/>
      <w:moveFrom w:id="26" w:author="Palacherla, Susmitha C" w:date="2020-12-21T16:09:00Z">
        <w:r w:rsidDel="00DF12A2">
          <w:t xml:space="preserve">The SOIBean utility itself will </w:t>
        </w:r>
        <w:r w:rsidR="00473A6F" w:rsidDel="00DF12A2">
          <w:t>be generalized for potential future reusability in other systems.</w:t>
        </w:r>
      </w:moveFrom>
      <w:moveFromRangeEnd w:id="25"/>
    </w:p>
    <w:p w14:paraId="6AC061F8" w14:textId="5E841C2B" w:rsidR="00DF12A2" w:rsidRPr="00EE490F" w:rsidRDefault="00DF12A2" w:rsidP="00DF12A2">
      <w:pPr>
        <w:rPr>
          <w:ins w:id="27" w:author="Palacherla, Susmitha C" w:date="2020-12-21T16:10:00Z"/>
        </w:rPr>
      </w:pPr>
    </w:p>
    <w:p w14:paraId="68E67F0F" w14:textId="77777777" w:rsidR="000308CA" w:rsidRPr="00EE490F" w:rsidRDefault="000308CA" w:rsidP="000017F0"/>
    <w:bookmarkEnd w:id="3"/>
    <w:bookmarkEnd w:id="4"/>
    <w:p w14:paraId="6DA54B92" w14:textId="77777777" w:rsidR="00A563C9" w:rsidRDefault="00EC4102" w:rsidP="000017F0">
      <w:pPr>
        <w:pStyle w:val="Heading1"/>
      </w:pPr>
      <w:r>
        <w:t>Design Structure</w:t>
      </w:r>
    </w:p>
    <w:p w14:paraId="79511A2B" w14:textId="77777777" w:rsidR="00BE2076" w:rsidRDefault="00BE2076" w:rsidP="000017F0">
      <w:pPr>
        <w:pStyle w:val="BodyText"/>
      </w:pPr>
    </w:p>
    <w:p w14:paraId="3765E6D2" w14:textId="77777777" w:rsidR="000D2C39" w:rsidRDefault="000D2C39" w:rsidP="000C6FF0">
      <w:pPr>
        <w:pStyle w:val="BodyText"/>
        <w:ind w:left="0"/>
      </w:pPr>
      <w:r>
        <w:t xml:space="preserve">The </w:t>
      </w:r>
      <w:r w:rsidR="00473A6F">
        <w:t>utility</w:t>
      </w:r>
      <w:r>
        <w:t xml:space="preserve"> will consist of the following </w:t>
      </w:r>
      <w:r w:rsidR="002F1AAF">
        <w:t>software</w:t>
      </w:r>
      <w:r>
        <w:t xml:space="preserve"> components:</w:t>
      </w:r>
    </w:p>
    <w:p w14:paraId="5B54E23A" w14:textId="77777777" w:rsidR="00473A6F" w:rsidRDefault="00473A6F" w:rsidP="00473A6F">
      <w:pPr>
        <w:pStyle w:val="BodyText"/>
        <w:numPr>
          <w:ilvl w:val="0"/>
          <w:numId w:val="2"/>
        </w:numPr>
        <w:ind w:left="720"/>
      </w:pPr>
      <w:r>
        <w:t xml:space="preserve">C# </w:t>
      </w:r>
      <w:r w:rsidR="003855E2">
        <w:t>command line</w:t>
      </w:r>
      <w:r>
        <w:t xml:space="preserve"> </w:t>
      </w:r>
      <w:r w:rsidR="000D2C39">
        <w:t>application using the Microsoft .NET 4</w:t>
      </w:r>
      <w:r>
        <w:t>.5</w:t>
      </w:r>
      <w:r w:rsidR="000D2C39">
        <w:t xml:space="preserve"> framework</w:t>
      </w:r>
      <w:r w:rsidR="00ED7B33">
        <w:t xml:space="preserve"> and Microsoft SharePoint Client-Side Object Model (CSOM)</w:t>
      </w:r>
      <w:r>
        <w:t>.</w:t>
      </w:r>
    </w:p>
    <w:p w14:paraId="6277A00A" w14:textId="77777777" w:rsidR="00473A6F" w:rsidRDefault="00473A6F" w:rsidP="00473A6F">
      <w:pPr>
        <w:pStyle w:val="BodyText"/>
        <w:numPr>
          <w:ilvl w:val="0"/>
          <w:numId w:val="2"/>
        </w:numPr>
        <w:ind w:left="720"/>
      </w:pPr>
      <w:r>
        <w:t>Microsoft SharePoint list / library</w:t>
      </w:r>
    </w:p>
    <w:p w14:paraId="224378BA" w14:textId="77777777" w:rsidR="00BE2076" w:rsidRDefault="00473A6F" w:rsidP="00473A6F">
      <w:pPr>
        <w:pStyle w:val="BodyText"/>
        <w:numPr>
          <w:ilvl w:val="0"/>
          <w:numId w:val="2"/>
        </w:numPr>
        <w:ind w:left="720"/>
      </w:pPr>
      <w:r>
        <w:t>SQL Server 2012 or newer database</w:t>
      </w:r>
    </w:p>
    <w:p w14:paraId="117B29ED" w14:textId="77777777" w:rsidR="00BE2076" w:rsidRPr="002E73E3" w:rsidRDefault="00BE2076" w:rsidP="000017F0">
      <w:pPr>
        <w:pStyle w:val="BodyText"/>
      </w:pPr>
    </w:p>
    <w:p w14:paraId="3D041EF9" w14:textId="77777777" w:rsidR="000E7CA0" w:rsidRDefault="000E7CA0" w:rsidP="000E7CA0">
      <w:pPr>
        <w:pStyle w:val="Heading1"/>
      </w:pPr>
      <w:r>
        <w:t>Assumptions, Decisions, Constraints, and Justifications</w:t>
      </w:r>
    </w:p>
    <w:tbl>
      <w:tblPr>
        <w:tblStyle w:val="TableGrid"/>
        <w:tblW w:w="0" w:type="auto"/>
        <w:tblLook w:val="04A0" w:firstRow="1" w:lastRow="0" w:firstColumn="1" w:lastColumn="0" w:noHBand="0" w:noVBand="1"/>
      </w:tblPr>
      <w:tblGrid>
        <w:gridCol w:w="4676"/>
        <w:gridCol w:w="4674"/>
      </w:tblGrid>
      <w:tr w:rsidR="000E7CA0" w:rsidRPr="00754B49" w14:paraId="1847A8F6" w14:textId="77777777" w:rsidTr="00400360">
        <w:trPr>
          <w:tblHeader/>
        </w:trPr>
        <w:tc>
          <w:tcPr>
            <w:tcW w:w="4788" w:type="dxa"/>
            <w:shd w:val="clear" w:color="auto" w:fill="BFBFBF" w:themeFill="background1" w:themeFillShade="BF"/>
          </w:tcPr>
          <w:p w14:paraId="622500EF" w14:textId="77777777" w:rsidR="000E7CA0" w:rsidRPr="00754B49" w:rsidRDefault="000E7CA0" w:rsidP="00400360">
            <w:pPr>
              <w:rPr>
                <w:b/>
              </w:rPr>
            </w:pPr>
            <w:r w:rsidRPr="00754B49">
              <w:rPr>
                <w:b/>
              </w:rPr>
              <w:t>Decision, Constraint</w:t>
            </w:r>
          </w:p>
        </w:tc>
        <w:tc>
          <w:tcPr>
            <w:tcW w:w="4788" w:type="dxa"/>
            <w:shd w:val="clear" w:color="auto" w:fill="BFBFBF" w:themeFill="background1" w:themeFillShade="BF"/>
          </w:tcPr>
          <w:p w14:paraId="40A1BFCB" w14:textId="77777777" w:rsidR="000E7CA0" w:rsidRPr="00754B49" w:rsidRDefault="000E7CA0" w:rsidP="00400360">
            <w:pPr>
              <w:rPr>
                <w:b/>
              </w:rPr>
            </w:pPr>
            <w:r w:rsidRPr="00754B49">
              <w:rPr>
                <w:b/>
              </w:rPr>
              <w:t>Justification</w:t>
            </w:r>
          </w:p>
        </w:tc>
      </w:tr>
      <w:tr w:rsidR="000E7CA0" w:rsidRPr="007A0348" w14:paraId="568D8001" w14:textId="77777777" w:rsidTr="00400360">
        <w:tc>
          <w:tcPr>
            <w:tcW w:w="4788" w:type="dxa"/>
          </w:tcPr>
          <w:p w14:paraId="1029B385" w14:textId="77777777" w:rsidR="002F5F92" w:rsidRPr="00323F52" w:rsidRDefault="00BA21B5" w:rsidP="002F5F92">
            <w:r w:rsidRPr="00323F52">
              <w:t>The application will be able to authenticate to both on-premises SharePoint and SharePoint Online (cloud-based).</w:t>
            </w:r>
          </w:p>
          <w:p w14:paraId="2AD8BA1A" w14:textId="77777777" w:rsidR="000E7CA0" w:rsidRPr="00323F52" w:rsidRDefault="002F5F92" w:rsidP="00BA21B5">
            <w:r w:rsidRPr="00323F52">
              <w:rPr>
                <w:b/>
              </w:rPr>
              <w:t>Constraints:</w:t>
            </w:r>
            <w:r w:rsidRPr="00323F52">
              <w:t xml:space="preserve"> </w:t>
            </w:r>
            <w:r w:rsidR="00BA21B5" w:rsidRPr="00323F52">
              <w:t>To connect to SharePoint Online, the application will need to be registered by the SharePoint site administrator.</w:t>
            </w:r>
          </w:p>
        </w:tc>
        <w:tc>
          <w:tcPr>
            <w:tcW w:w="4788" w:type="dxa"/>
          </w:tcPr>
          <w:p w14:paraId="5768478B" w14:textId="77777777" w:rsidR="000E7CA0" w:rsidRPr="00323F52" w:rsidRDefault="00BA21B5" w:rsidP="00BA21B5">
            <w:r w:rsidRPr="00323F52">
              <w:t>Both of setups of SharePoint have been used recently by CCO, the consumer of this application.</w:t>
            </w:r>
          </w:p>
        </w:tc>
      </w:tr>
      <w:tr w:rsidR="000E7CA0" w14:paraId="3D25AC54" w14:textId="77777777" w:rsidTr="00400360">
        <w:tc>
          <w:tcPr>
            <w:tcW w:w="4788" w:type="dxa"/>
          </w:tcPr>
          <w:p w14:paraId="0D747E68" w14:textId="77777777" w:rsidR="000E7CA0" w:rsidRPr="007A0348" w:rsidRDefault="000E7CA0" w:rsidP="00154B8B">
            <w:pPr>
              <w:rPr>
                <w:highlight w:val="yellow"/>
              </w:rPr>
            </w:pPr>
          </w:p>
        </w:tc>
        <w:tc>
          <w:tcPr>
            <w:tcW w:w="4788" w:type="dxa"/>
          </w:tcPr>
          <w:p w14:paraId="49221FAB" w14:textId="77777777" w:rsidR="000E7CA0" w:rsidRDefault="000E7CA0" w:rsidP="00154B8B"/>
        </w:tc>
      </w:tr>
      <w:tr w:rsidR="000E7CA0" w14:paraId="6E1E8F63" w14:textId="77777777" w:rsidTr="00400360">
        <w:tc>
          <w:tcPr>
            <w:tcW w:w="4788" w:type="dxa"/>
          </w:tcPr>
          <w:p w14:paraId="6950D7BF" w14:textId="77777777" w:rsidR="000E7CA0" w:rsidRDefault="000E7CA0" w:rsidP="00400360"/>
        </w:tc>
        <w:tc>
          <w:tcPr>
            <w:tcW w:w="4788" w:type="dxa"/>
          </w:tcPr>
          <w:p w14:paraId="5D71B44B" w14:textId="77777777" w:rsidR="000E7CA0" w:rsidRDefault="000E7CA0" w:rsidP="00400360"/>
        </w:tc>
      </w:tr>
      <w:tr w:rsidR="000E7CA0" w14:paraId="45DC99DA" w14:textId="77777777" w:rsidTr="00400360">
        <w:tc>
          <w:tcPr>
            <w:tcW w:w="4788" w:type="dxa"/>
          </w:tcPr>
          <w:p w14:paraId="256FC99E" w14:textId="77777777" w:rsidR="000E7CA0" w:rsidRDefault="000E7CA0" w:rsidP="00400360"/>
        </w:tc>
        <w:tc>
          <w:tcPr>
            <w:tcW w:w="4788" w:type="dxa"/>
          </w:tcPr>
          <w:p w14:paraId="4C968797" w14:textId="77777777" w:rsidR="000E7CA0" w:rsidRDefault="000E7CA0" w:rsidP="00400360"/>
        </w:tc>
      </w:tr>
    </w:tbl>
    <w:p w14:paraId="3B070C8C" w14:textId="77777777" w:rsidR="000E7CA0" w:rsidRDefault="000E7CA0" w:rsidP="000E7CA0"/>
    <w:p w14:paraId="18793439" w14:textId="77777777" w:rsidR="000E7CA0" w:rsidRPr="00F87319" w:rsidRDefault="000E7CA0" w:rsidP="000E7CA0"/>
    <w:p w14:paraId="7CD52E9E" w14:textId="77777777" w:rsidR="000E7CA0" w:rsidRDefault="000E7CA0" w:rsidP="000E7CA0">
      <w:pPr>
        <w:pStyle w:val="Heading1"/>
      </w:pPr>
      <w:r>
        <w:t>Key abstractions</w:t>
      </w:r>
    </w:p>
    <w:p w14:paraId="196A6148" w14:textId="77777777" w:rsidR="000E7CA0" w:rsidRDefault="000E7CA0" w:rsidP="000E7CA0"/>
    <w:p w14:paraId="2122C0A1" w14:textId="77777777" w:rsidR="00841F38" w:rsidRPr="00EE5044" w:rsidRDefault="00FE35C3" w:rsidP="003D6C6E">
      <w:pPr>
        <w:pStyle w:val="ListParagraph"/>
        <w:numPr>
          <w:ilvl w:val="0"/>
          <w:numId w:val="46"/>
        </w:numPr>
      </w:pPr>
      <w:r w:rsidRPr="00EE5044">
        <w:t>Create a</w:t>
      </w:r>
      <w:r w:rsidR="00841F38" w:rsidRPr="00EE5044">
        <w:t xml:space="preserve"> process to </w:t>
      </w:r>
      <w:r w:rsidRPr="00EE5044">
        <w:t>download records from a Microsoft SharePoint list or library to a SQL Server database.</w:t>
      </w:r>
    </w:p>
    <w:p w14:paraId="4D44A02D" w14:textId="77777777" w:rsidR="001D15AE" w:rsidRPr="00EE5044" w:rsidRDefault="00FE35C3" w:rsidP="003D6C6E">
      <w:pPr>
        <w:pStyle w:val="ListParagraph"/>
        <w:numPr>
          <w:ilvl w:val="0"/>
          <w:numId w:val="46"/>
        </w:numPr>
      </w:pPr>
      <w:r w:rsidRPr="00EE5044">
        <w:t>Create a process to upload records from a SQL Server database to a Microsoft SharePoint list or library</w:t>
      </w:r>
    </w:p>
    <w:p w14:paraId="5CC1C752" w14:textId="6C720DBF" w:rsidR="00F00FEB" w:rsidRPr="00EE5044" w:rsidRDefault="00FE35C3" w:rsidP="003D6C6E">
      <w:pPr>
        <w:pStyle w:val="ListParagraph"/>
        <w:numPr>
          <w:ilvl w:val="0"/>
          <w:numId w:val="46"/>
        </w:numPr>
      </w:pPr>
      <w:r w:rsidRPr="00EE5044">
        <w:t xml:space="preserve">The upload process will have the ability to report back to the database the status of the upload to support re-sending of records that were not loaded and closure of records that have already been loaded. </w:t>
      </w:r>
      <w:ins w:id="28" w:author="Treinen, Lola R" w:date="2020-09-15T10:36:00Z">
        <w:del w:id="29" w:author="Palacherla, Susmitha C" w:date="2020-12-21T16:14:00Z">
          <w:r w:rsidR="00A26606" w:rsidDel="00DF12A2">
            <w:delText xml:space="preserve">The affected SharePoint GUID and ID will be </w:delText>
          </w:r>
        </w:del>
      </w:ins>
      <w:ins w:id="30" w:author="Treinen, Lola R" w:date="2020-09-15T10:37:00Z">
        <w:del w:id="31" w:author="Palacherla, Susmitha C" w:date="2020-12-21T16:14:00Z">
          <w:r w:rsidR="00A26606" w:rsidDel="00DF12A2">
            <w:delText xml:space="preserve">available to be reported back to the calling application. </w:delText>
          </w:r>
        </w:del>
      </w:ins>
      <w:r w:rsidRPr="00EE5044">
        <w:t>Record updates in SharePoint will be supported.</w:t>
      </w:r>
    </w:p>
    <w:p w14:paraId="110880FD" w14:textId="77777777" w:rsidR="00F00FEB" w:rsidRPr="00EE5044" w:rsidRDefault="00FE35C3" w:rsidP="00043B35">
      <w:pPr>
        <w:pStyle w:val="ListParagraph"/>
        <w:numPr>
          <w:ilvl w:val="0"/>
          <w:numId w:val="46"/>
        </w:numPr>
      </w:pPr>
      <w:r w:rsidRPr="00EE5044">
        <w:t xml:space="preserve">The upload process will have the ability to identify duplicate records based on specified unique fields and </w:t>
      </w:r>
      <w:r w:rsidR="00EE5044" w:rsidRPr="00EE5044">
        <w:t>report duplicates back to the database.</w:t>
      </w:r>
    </w:p>
    <w:p w14:paraId="0E49287B" w14:textId="77777777" w:rsidR="000E7CA0" w:rsidRPr="00BE2076" w:rsidRDefault="000E7CA0" w:rsidP="000E7CA0"/>
    <w:p w14:paraId="27A29D80" w14:textId="77777777" w:rsidR="00506412" w:rsidRDefault="003855E2" w:rsidP="000017F0">
      <w:pPr>
        <w:pStyle w:val="Heading1"/>
      </w:pPr>
      <w:r>
        <w:lastRenderedPageBreak/>
        <w:t>Modules</w:t>
      </w:r>
      <w:bookmarkStart w:id="32" w:name="_GoBack"/>
      <w:bookmarkEnd w:id="32"/>
    </w:p>
    <w:p w14:paraId="2480EE6D" w14:textId="77777777" w:rsidR="003421E7" w:rsidRDefault="003421E7" w:rsidP="00ED535F"/>
    <w:p w14:paraId="0147848C" w14:textId="77777777" w:rsidR="00F75DD8" w:rsidRDefault="003855E2" w:rsidP="00F75DD8">
      <w:pPr>
        <w:pStyle w:val="Heading1"/>
        <w:numPr>
          <w:ilvl w:val="1"/>
          <w:numId w:val="1"/>
        </w:numPr>
      </w:pPr>
      <w:proofErr w:type="spellStart"/>
      <w:r>
        <w:t>SOIBean</w:t>
      </w:r>
      <w:proofErr w:type="spellEnd"/>
    </w:p>
    <w:p w14:paraId="2FB4A422" w14:textId="77777777" w:rsidR="00F75DD8" w:rsidRDefault="003855E2" w:rsidP="00F75DD8">
      <w:r>
        <w:rPr>
          <w:noProof/>
        </w:rPr>
        <w:t>This will be a command line program to extract records from a Microsoft SharePoint list or library and to import them into a SQL Server database table.  Conversely, the program will also be able to take records from a SQL Server stored procedure and upload them to a Microsoft SharePoint list or library, reporting the upload status back to the database.</w:t>
      </w:r>
    </w:p>
    <w:p w14:paraId="40098BD0" w14:textId="77777777" w:rsidR="00F75DD8" w:rsidRDefault="00F75DD8" w:rsidP="00F75DD8"/>
    <w:p w14:paraId="49457946" w14:textId="77777777" w:rsidR="00422385" w:rsidRDefault="00422385" w:rsidP="005E228D">
      <w:pPr>
        <w:pStyle w:val="Heading3"/>
      </w:pPr>
      <w:bookmarkStart w:id="33" w:name="_Toc368641169"/>
      <w:r>
        <w:t>Interface List</w:t>
      </w:r>
      <w:bookmarkEnd w:id="33"/>
    </w:p>
    <w:p w14:paraId="094A5856" w14:textId="77777777" w:rsidR="00422385" w:rsidRDefault="00422385" w:rsidP="005E228D">
      <w:pPr>
        <w:pStyle w:val="Heading4"/>
      </w:pPr>
      <w:r>
        <w:t>Input</w:t>
      </w:r>
    </w:p>
    <w:p w14:paraId="042B8FEC" w14:textId="77777777" w:rsidR="00422385" w:rsidRDefault="001D3E7B" w:rsidP="00D5391C">
      <w:pPr>
        <w:widowControl/>
        <w:numPr>
          <w:ilvl w:val="0"/>
          <w:numId w:val="56"/>
        </w:numPr>
        <w:tabs>
          <w:tab w:val="clear" w:pos="2592"/>
          <w:tab w:val="num" w:pos="1530"/>
        </w:tabs>
        <w:spacing w:line="240" w:lineRule="auto"/>
        <w:ind w:left="1440"/>
      </w:pPr>
      <w:r>
        <w:t>One or more standard .NET configuration file</w:t>
      </w:r>
      <w:r w:rsidR="00E0420E">
        <w:t>s</w:t>
      </w:r>
      <w:r>
        <w:t xml:space="preserve"> on the command line.  The files will be checked in sequence for a desired configuration value, and the last value found will be used.  If no file contains the configuration value, the value will be treated as undefined.</w:t>
      </w:r>
    </w:p>
    <w:p w14:paraId="163CF873" w14:textId="77777777" w:rsidR="0080693A" w:rsidRDefault="008E23BF" w:rsidP="007B066F">
      <w:pPr>
        <w:widowControl/>
        <w:numPr>
          <w:ilvl w:val="0"/>
          <w:numId w:val="56"/>
        </w:numPr>
        <w:tabs>
          <w:tab w:val="clear" w:pos="2592"/>
          <w:tab w:val="num" w:pos="1530"/>
        </w:tabs>
        <w:spacing w:line="240" w:lineRule="auto"/>
        <w:ind w:left="1440"/>
      </w:pPr>
      <w:r>
        <w:t xml:space="preserve">Sample call: </w:t>
      </w:r>
    </w:p>
    <w:p w14:paraId="3C141198" w14:textId="4D4E75BF" w:rsidR="008E23BF" w:rsidRDefault="0080693A" w:rsidP="0080693A">
      <w:pPr>
        <w:widowControl/>
        <w:spacing w:line="240" w:lineRule="auto"/>
        <w:ind w:left="1440"/>
      </w:pPr>
      <w:proofErr w:type="spellStart"/>
      <w:r w:rsidRPr="0080693A">
        <w:rPr>
          <w:rFonts w:ascii="Courier New" w:hAnsi="Courier New" w:cs="Courier New"/>
          <w:sz w:val="18"/>
        </w:rPr>
        <w:t>SOIBean</w:t>
      </w:r>
      <w:proofErr w:type="spellEnd"/>
      <w:r w:rsidR="0061037E" w:rsidRPr="0080693A">
        <w:rPr>
          <w:rFonts w:ascii="Courier New" w:hAnsi="Courier New" w:cs="Courier New"/>
          <w:sz w:val="18"/>
        </w:rPr>
        <w:t xml:space="preserve"> </w:t>
      </w:r>
      <w:del w:id="34" w:author="Palacherla, Susmitha C" w:date="2020-12-21T16:15:00Z">
        <w:r w:rsidRPr="0080693A" w:rsidDel="00DF12A2">
          <w:rPr>
            <w:rFonts w:ascii="Courier New" w:hAnsi="Courier New" w:cs="Courier New"/>
            <w:sz w:val="18"/>
          </w:rPr>
          <w:delText>crop</w:delText>
        </w:r>
      </w:del>
      <w:proofErr w:type="spellStart"/>
      <w:ins w:id="35" w:author="Palacherla, Susmitha C" w:date="2020-12-21T16:15:00Z">
        <w:r w:rsidR="00DF12A2">
          <w:rPr>
            <w:rFonts w:ascii="Courier New" w:hAnsi="Courier New" w:cs="Courier New"/>
            <w:sz w:val="18"/>
          </w:rPr>
          <w:t>ecl</w:t>
        </w:r>
      </w:ins>
      <w:r w:rsidRPr="0080693A">
        <w:rPr>
          <w:rFonts w:ascii="Courier New" w:hAnsi="Courier New" w:cs="Courier New"/>
          <w:sz w:val="18"/>
        </w:rPr>
        <w:t>.config</w:t>
      </w:r>
      <w:proofErr w:type="spellEnd"/>
      <w:r>
        <w:rPr>
          <w:rFonts w:ascii="Courier New" w:hAnsi="Courier New" w:cs="Courier New"/>
          <w:sz w:val="18"/>
        </w:rPr>
        <w:t xml:space="preserve"> </w:t>
      </w:r>
      <w:proofErr w:type="spellStart"/>
      <w:r w:rsidRPr="0080693A">
        <w:rPr>
          <w:rFonts w:ascii="Courier New" w:hAnsi="Courier New" w:cs="Courier New"/>
          <w:sz w:val="18"/>
        </w:rPr>
        <w:t>environment.development.config</w:t>
      </w:r>
      <w:proofErr w:type="spellEnd"/>
      <w:r>
        <w:rPr>
          <w:rFonts w:ascii="Courier New" w:hAnsi="Courier New" w:cs="Courier New"/>
          <w:sz w:val="18"/>
        </w:rPr>
        <w:t xml:space="preserve"> </w:t>
      </w:r>
      <w:proofErr w:type="spellStart"/>
      <w:ins w:id="36" w:author="Palacherla, Susmitha C" w:date="2020-12-21T16:15:00Z">
        <w:r w:rsidR="00DF12A2" w:rsidRPr="00DF12A2">
          <w:rPr>
            <w:rFonts w:ascii="Courier New" w:hAnsi="Courier New" w:cs="Courier New"/>
            <w:sz w:val="18"/>
          </w:rPr>
          <w:t>ecl_bingo_london.config</w:t>
        </w:r>
      </w:ins>
      <w:proofErr w:type="spellEnd"/>
      <w:del w:id="37" w:author="Palacherla, Susmitha C" w:date="2020-12-21T16:15:00Z">
        <w:r w:rsidDel="00DF12A2">
          <w:rPr>
            <w:rFonts w:ascii="Courier New" w:hAnsi="Courier New" w:cs="Courier New"/>
            <w:sz w:val="18"/>
          </w:rPr>
          <w:delText>crop_theField.config</w:delText>
        </w:r>
      </w:del>
    </w:p>
    <w:p w14:paraId="68F3C870" w14:textId="77777777" w:rsidR="00422385" w:rsidRDefault="00422385" w:rsidP="005E228D">
      <w:pPr>
        <w:pStyle w:val="Heading4"/>
      </w:pPr>
      <w:r>
        <w:t>Output</w:t>
      </w:r>
    </w:p>
    <w:p w14:paraId="6B5D50D1" w14:textId="77777777" w:rsidR="00422385" w:rsidRDefault="004E5629" w:rsidP="007B066F">
      <w:pPr>
        <w:widowControl/>
        <w:numPr>
          <w:ilvl w:val="0"/>
          <w:numId w:val="56"/>
        </w:numPr>
        <w:tabs>
          <w:tab w:val="clear" w:pos="2592"/>
          <w:tab w:val="num" w:pos="1530"/>
        </w:tabs>
        <w:spacing w:line="240" w:lineRule="auto"/>
        <w:ind w:left="1440"/>
      </w:pPr>
      <w:r>
        <w:t xml:space="preserve">For download: </w:t>
      </w:r>
      <w:r w:rsidR="00E0420E">
        <w:t>Data imported into SQL Server database table.</w:t>
      </w:r>
    </w:p>
    <w:p w14:paraId="75F263D9" w14:textId="20836AD4" w:rsidR="004E5629" w:rsidRDefault="004E5629" w:rsidP="007B066F">
      <w:pPr>
        <w:widowControl/>
        <w:numPr>
          <w:ilvl w:val="0"/>
          <w:numId w:val="56"/>
        </w:numPr>
        <w:tabs>
          <w:tab w:val="clear" w:pos="2592"/>
          <w:tab w:val="num" w:pos="1530"/>
        </w:tabs>
        <w:spacing w:line="240" w:lineRule="auto"/>
        <w:ind w:left="1440"/>
      </w:pPr>
      <w:r>
        <w:t>For upload: Data uploaded to SharePoint list or library</w:t>
      </w:r>
      <w:ins w:id="38" w:author="Treinen, Lola R" w:date="2020-09-15T10:38:00Z">
        <w:r w:rsidR="00F54904">
          <w:t>, plus affected SharePoint GUID and / or row ID if desired</w:t>
        </w:r>
      </w:ins>
      <w:r>
        <w:t>. Upload status updated in SQL Server database if applicable.</w:t>
      </w:r>
      <w:r w:rsidR="00ED2A60">
        <w:t xml:space="preserve"> Possible statuses returned:</w:t>
      </w:r>
    </w:p>
    <w:p w14:paraId="6EED7AD5" w14:textId="77777777" w:rsidR="00ED2A60" w:rsidRDefault="00ED2A60" w:rsidP="00ED2A60">
      <w:pPr>
        <w:widowControl/>
        <w:numPr>
          <w:ilvl w:val="1"/>
          <w:numId w:val="56"/>
        </w:numPr>
        <w:spacing w:line="240" w:lineRule="auto"/>
      </w:pPr>
      <w:r>
        <w:t>Loaded – Successfully inserted into SharePoint</w:t>
      </w:r>
    </w:p>
    <w:p w14:paraId="278E3916" w14:textId="77777777" w:rsidR="00ED2A60" w:rsidRDefault="00ED2A60" w:rsidP="00ED2A60">
      <w:pPr>
        <w:widowControl/>
        <w:numPr>
          <w:ilvl w:val="1"/>
          <w:numId w:val="56"/>
        </w:numPr>
        <w:spacing w:line="240" w:lineRule="auto"/>
      </w:pPr>
      <w:r>
        <w:t>Updated – Successfully updated in SharePoint</w:t>
      </w:r>
    </w:p>
    <w:p w14:paraId="1630D6A3" w14:textId="77777777" w:rsidR="00ED2A60" w:rsidRDefault="00ED2A60" w:rsidP="00ED2A60">
      <w:pPr>
        <w:widowControl/>
        <w:numPr>
          <w:ilvl w:val="1"/>
          <w:numId w:val="56"/>
        </w:numPr>
        <w:spacing w:line="240" w:lineRule="auto"/>
      </w:pPr>
      <w:r>
        <w:t>Duplicate – Record is a duplicate of another SharePoint record</w:t>
      </w:r>
    </w:p>
    <w:p w14:paraId="6AA6F64A" w14:textId="77777777" w:rsidR="00ED2A60" w:rsidRDefault="00ED2A60" w:rsidP="00ED2A60">
      <w:pPr>
        <w:widowControl/>
        <w:numPr>
          <w:ilvl w:val="1"/>
          <w:numId w:val="56"/>
        </w:numPr>
        <w:spacing w:line="240" w:lineRule="auto"/>
      </w:pPr>
      <w:r>
        <w:t xml:space="preserve">Load Error – </w:t>
      </w:r>
      <w:r w:rsidR="00DE703A">
        <w:t>Issues were encountered inserting / updating the record</w:t>
      </w:r>
    </w:p>
    <w:p w14:paraId="2243753D" w14:textId="77777777" w:rsidR="00422385" w:rsidRDefault="00422385" w:rsidP="005E228D">
      <w:pPr>
        <w:pStyle w:val="Heading4"/>
      </w:pPr>
      <w:r>
        <w:t>External Interfaces</w:t>
      </w:r>
    </w:p>
    <w:p w14:paraId="10F55E69" w14:textId="77777777" w:rsidR="00422385" w:rsidRDefault="00422385" w:rsidP="007B066F">
      <w:pPr>
        <w:widowControl/>
        <w:numPr>
          <w:ilvl w:val="0"/>
          <w:numId w:val="56"/>
        </w:numPr>
        <w:tabs>
          <w:tab w:val="clear" w:pos="2592"/>
          <w:tab w:val="num" w:pos="1530"/>
        </w:tabs>
        <w:spacing w:line="240" w:lineRule="auto"/>
        <w:ind w:left="1440"/>
      </w:pPr>
      <w:r>
        <w:t>Microsoft SharePoint list</w:t>
      </w:r>
    </w:p>
    <w:p w14:paraId="30338CEE" w14:textId="77777777" w:rsidR="00E0420E" w:rsidRDefault="00E0420E" w:rsidP="007B066F">
      <w:pPr>
        <w:widowControl/>
        <w:numPr>
          <w:ilvl w:val="0"/>
          <w:numId w:val="56"/>
        </w:numPr>
        <w:tabs>
          <w:tab w:val="clear" w:pos="2592"/>
          <w:tab w:val="num" w:pos="1530"/>
        </w:tabs>
        <w:spacing w:line="240" w:lineRule="auto"/>
        <w:ind w:left="1440"/>
      </w:pPr>
      <w:r>
        <w:t xml:space="preserve">SQL Server database </w:t>
      </w:r>
      <w:r w:rsidR="005D1818">
        <w:t>table type and stored procedure</w:t>
      </w:r>
    </w:p>
    <w:p w14:paraId="44B2556F" w14:textId="77777777" w:rsidR="00422385" w:rsidRDefault="00422385" w:rsidP="005E228D">
      <w:pPr>
        <w:pStyle w:val="Heading3"/>
      </w:pPr>
      <w:bookmarkStart w:id="39" w:name="_Toc368641170"/>
      <w:r>
        <w:t>Interface Relationships</w:t>
      </w:r>
      <w:bookmarkEnd w:id="39"/>
    </w:p>
    <w:p w14:paraId="08846E67" w14:textId="77777777" w:rsidR="004E5629" w:rsidRDefault="004E5629" w:rsidP="004E5629">
      <w:pPr>
        <w:pStyle w:val="Heading4"/>
      </w:pPr>
      <w:r>
        <w:t>Authentication</w:t>
      </w:r>
    </w:p>
    <w:p w14:paraId="5B8C082F" w14:textId="77777777" w:rsidR="004E5629" w:rsidRDefault="004E5629" w:rsidP="004E5629">
      <w:pPr>
        <w:pStyle w:val="Heading5"/>
        <w:ind w:left="720"/>
      </w:pPr>
      <w:r>
        <w:t xml:space="preserve">Both on-premises SharePoint with Windows authentication and SharePoint Online with application registration (using Client ID and secret for authentication) will be supported. </w:t>
      </w:r>
    </w:p>
    <w:p w14:paraId="2622D7B4" w14:textId="77777777" w:rsidR="004E5629" w:rsidRPr="00F857FD" w:rsidRDefault="004E5629" w:rsidP="004E5629">
      <w:pPr>
        <w:pStyle w:val="Heading5"/>
        <w:ind w:left="720"/>
      </w:pPr>
      <w:r w:rsidRPr="00F857FD">
        <w:t>SQL Server authentication w</w:t>
      </w:r>
      <w:r w:rsidR="00F857FD" w:rsidRPr="00F857FD">
        <w:t>ill follow the method specified in the supplied connection string in the configuration file.</w:t>
      </w:r>
    </w:p>
    <w:p w14:paraId="21B9EC0F" w14:textId="77777777" w:rsidR="004E5629" w:rsidRPr="004E5629" w:rsidRDefault="004E5629" w:rsidP="004E5629">
      <w:pPr>
        <w:ind w:left="720"/>
      </w:pPr>
    </w:p>
    <w:p w14:paraId="74A1C2DA" w14:textId="77777777" w:rsidR="004E5629" w:rsidRDefault="004E5629" w:rsidP="005E228D">
      <w:pPr>
        <w:pStyle w:val="Heading4"/>
      </w:pPr>
      <w:r>
        <w:t>Downloads</w:t>
      </w:r>
    </w:p>
    <w:p w14:paraId="7CBD295E" w14:textId="77777777" w:rsidR="00422385" w:rsidRDefault="00422385" w:rsidP="007B35AE">
      <w:pPr>
        <w:pStyle w:val="Heading5"/>
        <w:ind w:left="720"/>
      </w:pPr>
      <w:r>
        <w:t xml:space="preserve">Source data is pulled from </w:t>
      </w:r>
      <w:r w:rsidR="0010287B">
        <w:t xml:space="preserve">a </w:t>
      </w:r>
      <w:r>
        <w:t>Microsoft SharePoint list</w:t>
      </w:r>
      <w:r w:rsidR="00F857FD">
        <w:t>.</w:t>
      </w:r>
    </w:p>
    <w:p w14:paraId="7FE8E4DE" w14:textId="77777777" w:rsidR="00422385" w:rsidRDefault="005D1818" w:rsidP="007B35AE">
      <w:pPr>
        <w:pStyle w:val="Heading5"/>
        <w:ind w:left="720"/>
      </w:pPr>
      <w:r>
        <w:t>Extracted data is populated in the specified Microsoft SQL Server table type and passed to the specified stored procedure at the configured SQL Server database connection.</w:t>
      </w:r>
    </w:p>
    <w:p w14:paraId="24A1243E" w14:textId="77777777" w:rsidR="00F857FD" w:rsidRDefault="00F857FD" w:rsidP="00F857FD">
      <w:pPr>
        <w:pStyle w:val="Heading4"/>
      </w:pPr>
      <w:bookmarkStart w:id="40" w:name="_Toc368641171"/>
      <w:r>
        <w:t>Uploads</w:t>
      </w:r>
    </w:p>
    <w:p w14:paraId="54F82149" w14:textId="77777777" w:rsidR="00F857FD" w:rsidRDefault="00F857FD" w:rsidP="00F857FD">
      <w:pPr>
        <w:pStyle w:val="Heading5"/>
        <w:ind w:left="720"/>
      </w:pPr>
      <w:r>
        <w:t xml:space="preserve">Source data is pulled from </w:t>
      </w:r>
      <w:r w:rsidR="0010287B">
        <w:t xml:space="preserve">the specified Microsoft SQL Server stored procedure </w:t>
      </w:r>
      <w:r w:rsidR="0010287B">
        <w:lastRenderedPageBreak/>
        <w:t>at the configured SQL Server database connection.</w:t>
      </w:r>
    </w:p>
    <w:p w14:paraId="4E21C14A" w14:textId="77777777" w:rsidR="0010287B" w:rsidRDefault="00F857FD" w:rsidP="00F857FD">
      <w:pPr>
        <w:pStyle w:val="Heading5"/>
        <w:ind w:left="720"/>
      </w:pPr>
      <w:r>
        <w:t xml:space="preserve">Extracted data is populated in the specified Microsoft </w:t>
      </w:r>
      <w:r w:rsidR="0010287B">
        <w:t>SharePoint list. Data may be inserted as new records, or if configured, existing records may be updated.</w:t>
      </w:r>
    </w:p>
    <w:p w14:paraId="00011093" w14:textId="5D81E263" w:rsidR="00F857FD" w:rsidRDefault="0010287B" w:rsidP="00F857FD">
      <w:pPr>
        <w:pStyle w:val="Heading5"/>
        <w:ind w:left="720"/>
      </w:pPr>
      <w:r>
        <w:t xml:space="preserve">Results of the insert / update to the specified SharePoint list will be posted back to the configured database via </w:t>
      </w:r>
      <w:r w:rsidR="00F857FD">
        <w:t xml:space="preserve">the specified </w:t>
      </w:r>
      <w:r>
        <w:t xml:space="preserve">status reporting </w:t>
      </w:r>
      <w:r w:rsidR="00F857FD">
        <w:t>stored procedure.</w:t>
      </w:r>
      <w:ins w:id="41" w:author="Treinen, Lola R" w:date="2020-09-15T10:39:00Z">
        <w:r w:rsidR="00F54904">
          <w:t xml:space="preserve"> Affected SharePoint record GUID and row ID </w:t>
        </w:r>
      </w:ins>
      <w:ins w:id="42" w:author="Treinen, Lola R" w:date="2020-09-15T10:40:00Z">
        <w:r w:rsidR="00F54904">
          <w:t>can also be provided if desired.</w:t>
        </w:r>
      </w:ins>
    </w:p>
    <w:p w14:paraId="43E57EF7" w14:textId="77777777" w:rsidR="00736598" w:rsidRPr="00736598" w:rsidRDefault="00736598" w:rsidP="00736598"/>
    <w:p w14:paraId="56449FF9" w14:textId="77777777" w:rsidR="00422385" w:rsidRDefault="00422385" w:rsidP="009A4399">
      <w:pPr>
        <w:pStyle w:val="Heading3"/>
      </w:pPr>
      <w:r>
        <w:t>Library Usage</w:t>
      </w:r>
      <w:bookmarkEnd w:id="40"/>
    </w:p>
    <w:p w14:paraId="21B9FDC8" w14:textId="77777777" w:rsidR="00422385" w:rsidRDefault="00422385" w:rsidP="009A4399">
      <w:pPr>
        <w:pStyle w:val="Heading4"/>
      </w:pPr>
      <w:proofErr w:type="spellStart"/>
      <w:r>
        <w:t>Microsoft.Sharepoint.Client</w:t>
      </w:r>
      <w:proofErr w:type="spellEnd"/>
      <w:r>
        <w:t xml:space="preserve"> – for interacting with the Microsoft SharePoint site</w:t>
      </w:r>
    </w:p>
    <w:p w14:paraId="7749B1D4" w14:textId="77777777" w:rsidR="00174BC3" w:rsidRDefault="00174BC3" w:rsidP="007B35AE">
      <w:pPr>
        <w:pStyle w:val="Heading4"/>
      </w:pPr>
      <w:proofErr w:type="spellStart"/>
      <w:r>
        <w:t>Microsoft.SharepointOnline.CSOM</w:t>
      </w:r>
      <w:proofErr w:type="spellEnd"/>
      <w:r>
        <w:t xml:space="preserve"> – </w:t>
      </w:r>
      <w:proofErr w:type="gramStart"/>
      <w:r>
        <w:t>Client side</w:t>
      </w:r>
      <w:proofErr w:type="gramEnd"/>
      <w:r>
        <w:t xml:space="preserve"> object model for interacting with Microsoft SharePoint Online sites</w:t>
      </w:r>
    </w:p>
    <w:p w14:paraId="6137F97D" w14:textId="77777777" w:rsidR="00422385" w:rsidRDefault="00422385" w:rsidP="007B35AE">
      <w:pPr>
        <w:pStyle w:val="Heading4"/>
      </w:pPr>
      <w:proofErr w:type="spellStart"/>
      <w:r>
        <w:t>Newtonsoft.Json</w:t>
      </w:r>
      <w:proofErr w:type="spellEnd"/>
      <w:r>
        <w:t xml:space="preserve"> – for transforming site values</w:t>
      </w:r>
    </w:p>
    <w:p w14:paraId="3B6B2AC5" w14:textId="77777777" w:rsidR="00174BC3" w:rsidRDefault="00174BC3" w:rsidP="007B35AE">
      <w:pPr>
        <w:pStyle w:val="Heading4"/>
      </w:pPr>
      <w:r>
        <w:t>log4net – for logging and email capabilities</w:t>
      </w:r>
    </w:p>
    <w:p w14:paraId="195492CC" w14:textId="77777777" w:rsidR="00736598" w:rsidRPr="00736598" w:rsidRDefault="00736598" w:rsidP="00736598"/>
    <w:p w14:paraId="5C905DAC" w14:textId="77777777" w:rsidR="00422385" w:rsidRDefault="00422385" w:rsidP="007B35AE">
      <w:pPr>
        <w:pStyle w:val="Heading3"/>
      </w:pPr>
      <w:bookmarkStart w:id="43" w:name="_Toc368641172"/>
      <w:r>
        <w:t>Software Product Modules List</w:t>
      </w:r>
      <w:bookmarkEnd w:id="43"/>
    </w:p>
    <w:p w14:paraId="296666DA" w14:textId="77777777" w:rsidR="00736598" w:rsidRDefault="00736598" w:rsidP="00736598">
      <w:pPr>
        <w:pStyle w:val="Heading4"/>
      </w:pPr>
      <w:proofErr w:type="spellStart"/>
      <w:r>
        <w:t>SOIBean</w:t>
      </w:r>
      <w:proofErr w:type="spellEnd"/>
    </w:p>
    <w:p w14:paraId="58848B17" w14:textId="77777777" w:rsidR="00736598" w:rsidRPr="00736598" w:rsidRDefault="00736598" w:rsidP="00736598"/>
    <w:p w14:paraId="6FD8DFA6" w14:textId="77777777" w:rsidR="00422385" w:rsidRDefault="00422385" w:rsidP="007B35AE">
      <w:pPr>
        <w:pStyle w:val="Heading3"/>
      </w:pPr>
      <w:bookmarkStart w:id="44" w:name="_Toc368641173"/>
      <w:r>
        <w:t>Module Definition</w:t>
      </w:r>
      <w:bookmarkEnd w:id="44"/>
    </w:p>
    <w:p w14:paraId="6E08CB87" w14:textId="77777777" w:rsidR="00422385" w:rsidRDefault="0080310F" w:rsidP="007B35AE">
      <w:pPr>
        <w:pStyle w:val="Heading4"/>
      </w:pPr>
      <w:proofErr w:type="spellStart"/>
      <w:r>
        <w:t>SOIBean</w:t>
      </w:r>
      <w:proofErr w:type="spellEnd"/>
    </w:p>
    <w:p w14:paraId="6274ED5B" w14:textId="77777777" w:rsidR="00422385" w:rsidRDefault="00D5391C" w:rsidP="009A4399">
      <w:pPr>
        <w:ind w:left="360"/>
      </w:pPr>
      <w:r>
        <w:t>Main e</w:t>
      </w:r>
      <w:r w:rsidR="00422385">
        <w:t xml:space="preserve">xecutable console program that will </w:t>
      </w:r>
      <w:r w:rsidR="00736598">
        <w:t xml:space="preserve">serve as the interface to transfer records between </w:t>
      </w:r>
      <w:r w:rsidR="00422385">
        <w:t>a Microsoft SharePoint list</w:t>
      </w:r>
      <w:r w:rsidR="00736598">
        <w:t xml:space="preserve"> and a SQL Server database table</w:t>
      </w:r>
      <w:r w:rsidR="00422385">
        <w:t>, transform</w:t>
      </w:r>
      <w:r w:rsidR="00736598">
        <w:t>ing</w:t>
      </w:r>
      <w:r w:rsidR="00422385">
        <w:t xml:space="preserve"> any specified values to the desired target text</w:t>
      </w:r>
      <w:r w:rsidR="005142D2">
        <w:t>.</w:t>
      </w:r>
    </w:p>
    <w:p w14:paraId="3AC2AAE1" w14:textId="77777777" w:rsidR="00736598" w:rsidRDefault="00736598" w:rsidP="009A4399">
      <w:pPr>
        <w:ind w:left="360"/>
      </w:pPr>
    </w:p>
    <w:p w14:paraId="59224604" w14:textId="77777777" w:rsidR="00422385" w:rsidRDefault="00422385" w:rsidP="009A4399">
      <w:pPr>
        <w:pStyle w:val="Heading3"/>
      </w:pPr>
      <w:bookmarkStart w:id="45" w:name="_Toc368641174"/>
      <w:r>
        <w:t>Design Criteria and Constraints List</w:t>
      </w:r>
      <w:bookmarkEnd w:id="45"/>
    </w:p>
    <w:p w14:paraId="12E4DDD9" w14:textId="77777777" w:rsidR="007B35AE" w:rsidRDefault="007B35AE" w:rsidP="007B35AE">
      <w:pPr>
        <w:pStyle w:val="Heading4"/>
      </w:pPr>
      <w:r>
        <w:t>General</w:t>
      </w:r>
    </w:p>
    <w:p w14:paraId="711F91DD" w14:textId="77777777" w:rsidR="007B35AE" w:rsidRPr="007B35AE" w:rsidRDefault="007B35AE" w:rsidP="007B35AE">
      <w:pPr>
        <w:pStyle w:val="Heading5"/>
        <w:ind w:left="720"/>
      </w:pPr>
      <w:r w:rsidRPr="007B35AE">
        <w:t>Configuration file sections that contain credentials or connection strings will need to be encrypted.</w:t>
      </w:r>
    </w:p>
    <w:p w14:paraId="632BC8CA" w14:textId="77777777" w:rsidR="007B35AE" w:rsidRDefault="007B35AE" w:rsidP="007B35AE">
      <w:pPr>
        <w:pStyle w:val="Heading4"/>
      </w:pPr>
      <w:r>
        <w:t>Downloads</w:t>
      </w:r>
    </w:p>
    <w:p w14:paraId="21C2D0D1" w14:textId="77777777" w:rsidR="007B35AE" w:rsidRDefault="007B35AE" w:rsidP="007B35AE">
      <w:pPr>
        <w:pStyle w:val="Heading5"/>
        <w:ind w:left="720"/>
      </w:pPr>
      <w:r w:rsidRPr="007B35AE">
        <w:t>Destination stored procedure will need to accept a table type parameter.  The table type will need to exist and have compatible column types for the SharePoint data values.</w:t>
      </w:r>
    </w:p>
    <w:p w14:paraId="49D196D3" w14:textId="77777777" w:rsidR="007B35AE" w:rsidRDefault="007B35AE" w:rsidP="007B35AE">
      <w:pPr>
        <w:pStyle w:val="Heading5"/>
        <w:ind w:left="720"/>
      </w:pPr>
      <w:r>
        <w:t xml:space="preserve">Destination stored procedure will need to have the following parameters (parameters will be identified in the program by name): </w:t>
      </w:r>
    </w:p>
    <w:p w14:paraId="0893FFA3" w14:textId="77777777" w:rsidR="00AD5E6B" w:rsidRDefault="00AD5E6B" w:rsidP="007B35AE">
      <w:pPr>
        <w:widowControl/>
        <w:numPr>
          <w:ilvl w:val="1"/>
          <w:numId w:val="56"/>
        </w:numPr>
        <w:tabs>
          <w:tab w:val="clear" w:pos="2952"/>
        </w:tabs>
        <w:spacing w:line="240" w:lineRule="auto"/>
        <w:ind w:left="1440"/>
      </w:pPr>
      <w:r w:rsidRPr="00AD5E6B">
        <w:t>@records</w:t>
      </w:r>
      <w:r>
        <w:t xml:space="preserve"> – The table type of records being passed</w:t>
      </w:r>
    </w:p>
    <w:p w14:paraId="30C2C1AB" w14:textId="77777777" w:rsidR="00AD5E6B" w:rsidRDefault="00AD5E6B" w:rsidP="007B35AE">
      <w:pPr>
        <w:widowControl/>
        <w:numPr>
          <w:ilvl w:val="1"/>
          <w:numId w:val="56"/>
        </w:numPr>
        <w:tabs>
          <w:tab w:val="clear" w:pos="2952"/>
        </w:tabs>
        <w:spacing w:line="240" w:lineRule="auto"/>
        <w:ind w:left="1440"/>
      </w:pPr>
      <w:r w:rsidRPr="00AD5E6B">
        <w:t>@</w:t>
      </w:r>
      <w:proofErr w:type="spellStart"/>
      <w:r w:rsidRPr="00AD5E6B">
        <w:t>list_identifier</w:t>
      </w:r>
      <w:proofErr w:type="spellEnd"/>
      <w:r>
        <w:t xml:space="preserve"> – The configured list identifier text / code</w:t>
      </w:r>
    </w:p>
    <w:p w14:paraId="3A8C9277" w14:textId="77777777" w:rsidR="00AD5E6B" w:rsidRDefault="00AD5E6B" w:rsidP="007B35AE">
      <w:pPr>
        <w:widowControl/>
        <w:numPr>
          <w:ilvl w:val="1"/>
          <w:numId w:val="56"/>
        </w:numPr>
        <w:tabs>
          <w:tab w:val="clear" w:pos="2952"/>
        </w:tabs>
        <w:spacing w:line="240" w:lineRule="auto"/>
        <w:ind w:left="1440"/>
      </w:pPr>
      <w:r w:rsidRPr="00AD5E6B">
        <w:t>@</w:t>
      </w:r>
      <w:proofErr w:type="spellStart"/>
      <w:r w:rsidRPr="00AD5E6B">
        <w:t>is_truncate</w:t>
      </w:r>
      <w:proofErr w:type="spellEnd"/>
      <w:r>
        <w:t xml:space="preserve"> – Bit flag to indicate to procedure if table(s) should be truncated or not</w:t>
      </w:r>
    </w:p>
    <w:p w14:paraId="3DDBB4CD" w14:textId="77777777" w:rsidR="000842E8" w:rsidRDefault="000842E8" w:rsidP="000842E8">
      <w:pPr>
        <w:pStyle w:val="Heading4"/>
      </w:pPr>
      <w:bookmarkStart w:id="46" w:name="_Toc368641175"/>
      <w:r>
        <w:t>Uploads</w:t>
      </w:r>
    </w:p>
    <w:p w14:paraId="30B3E095" w14:textId="77777777" w:rsidR="000842E8" w:rsidRDefault="000842E8" w:rsidP="000842E8">
      <w:pPr>
        <w:pStyle w:val="Heading5"/>
        <w:ind w:left="720"/>
      </w:pPr>
      <w:r>
        <w:t>Source stored procedure will not require parameters to be provided.</w:t>
      </w:r>
    </w:p>
    <w:p w14:paraId="7FBB923C" w14:textId="77777777" w:rsidR="000842E8" w:rsidRDefault="000842E8" w:rsidP="000842E8">
      <w:pPr>
        <w:pStyle w:val="Heading5"/>
        <w:ind w:left="720"/>
      </w:pPr>
      <w:r w:rsidRPr="007B35AE">
        <w:t xml:space="preserve">Destination </w:t>
      </w:r>
      <w:r w:rsidR="0072637D">
        <w:t xml:space="preserve">status reporting </w:t>
      </w:r>
      <w:r w:rsidRPr="007B35AE">
        <w:t xml:space="preserve">stored procedure will need to accept a table type parameter.  The table type will need to exist and have </w:t>
      </w:r>
      <w:r w:rsidR="0072637D">
        <w:t xml:space="preserve">the exact columns returned from the source </w:t>
      </w:r>
      <w:r w:rsidR="0072637D">
        <w:lastRenderedPageBreak/>
        <w:t xml:space="preserve">stored procedure, along with </w:t>
      </w:r>
      <w:proofErr w:type="gramStart"/>
      <w:r w:rsidR="0072637D">
        <w:t>an</w:t>
      </w:r>
      <w:proofErr w:type="gramEnd"/>
      <w:r w:rsidR="0072637D">
        <w:t xml:space="preserve"> nvarchar(50) column for returning the upload result.</w:t>
      </w:r>
    </w:p>
    <w:p w14:paraId="59E60D65" w14:textId="77777777" w:rsidR="000842E8" w:rsidRDefault="000842E8" w:rsidP="000842E8">
      <w:pPr>
        <w:pStyle w:val="Heading5"/>
        <w:ind w:left="720"/>
      </w:pPr>
      <w:r>
        <w:t xml:space="preserve">Destination </w:t>
      </w:r>
      <w:r w:rsidR="0072637D">
        <w:t xml:space="preserve">status reporting </w:t>
      </w:r>
      <w:r>
        <w:t xml:space="preserve">stored procedure will need to have the following parameters (parameters will be identified in the program by name): </w:t>
      </w:r>
    </w:p>
    <w:p w14:paraId="699CB06F" w14:textId="77777777" w:rsidR="000842E8" w:rsidRDefault="000842E8" w:rsidP="000842E8">
      <w:pPr>
        <w:widowControl/>
        <w:numPr>
          <w:ilvl w:val="1"/>
          <w:numId w:val="56"/>
        </w:numPr>
        <w:tabs>
          <w:tab w:val="clear" w:pos="2952"/>
        </w:tabs>
        <w:spacing w:line="240" w:lineRule="auto"/>
        <w:ind w:left="1440"/>
      </w:pPr>
      <w:r w:rsidRPr="00AD5E6B">
        <w:t>@records</w:t>
      </w:r>
      <w:r>
        <w:t xml:space="preserve"> – The table type of records being passed</w:t>
      </w:r>
    </w:p>
    <w:p w14:paraId="3B297CDF" w14:textId="77777777" w:rsidR="000842E8" w:rsidRDefault="000842E8" w:rsidP="00C93CBD"/>
    <w:p w14:paraId="41A85C17" w14:textId="77777777" w:rsidR="00422385" w:rsidRDefault="00422385" w:rsidP="009A4399">
      <w:pPr>
        <w:pStyle w:val="Heading3"/>
      </w:pPr>
      <w:r>
        <w:t>Assumptions and Dependencies List</w:t>
      </w:r>
      <w:bookmarkEnd w:id="46"/>
    </w:p>
    <w:p w14:paraId="72E1B977" w14:textId="77777777" w:rsidR="008265F7" w:rsidRDefault="00422385" w:rsidP="00C93CBD">
      <w:pPr>
        <w:pStyle w:val="Heading5"/>
        <w:ind w:left="720"/>
      </w:pPr>
      <w:r>
        <w:t xml:space="preserve">The Microsoft SharePoint list being extracted </w:t>
      </w:r>
      <w:r w:rsidR="00604EBD">
        <w:t xml:space="preserve">from or written to </w:t>
      </w:r>
      <w:r>
        <w:t>must be running and accessible via a web URL to the service</w:t>
      </w:r>
      <w:r w:rsidR="00604EBD">
        <w:t xml:space="preserve"> or</w:t>
      </w:r>
      <w:r>
        <w:t xml:space="preserve"> account running the executable.</w:t>
      </w:r>
    </w:p>
    <w:p w14:paraId="589505A3" w14:textId="77777777" w:rsidR="00422385" w:rsidRDefault="008265F7" w:rsidP="00C93CBD">
      <w:pPr>
        <w:widowControl/>
        <w:numPr>
          <w:ilvl w:val="1"/>
          <w:numId w:val="56"/>
        </w:numPr>
        <w:tabs>
          <w:tab w:val="clear" w:pos="2952"/>
        </w:tabs>
        <w:spacing w:line="240" w:lineRule="auto"/>
        <w:ind w:left="1440"/>
      </w:pPr>
      <w:r>
        <w:t xml:space="preserve">For on-premises SharePoint using Windows authentication: </w:t>
      </w:r>
      <w:r w:rsidR="00422385">
        <w:t>The account must have read permissions to the list.</w:t>
      </w:r>
    </w:p>
    <w:p w14:paraId="68061E59" w14:textId="77777777" w:rsidR="008265F7" w:rsidRDefault="008265F7" w:rsidP="00C93CBD">
      <w:pPr>
        <w:widowControl/>
        <w:numPr>
          <w:ilvl w:val="1"/>
          <w:numId w:val="56"/>
        </w:numPr>
        <w:tabs>
          <w:tab w:val="clear" w:pos="2952"/>
        </w:tabs>
        <w:spacing w:line="240" w:lineRule="auto"/>
        <w:ind w:left="1440"/>
      </w:pPr>
      <w:r>
        <w:t>For SharePoint Online using application registration: The application must be actively registered on the site with read permissions to the list.</w:t>
      </w:r>
    </w:p>
    <w:p w14:paraId="4DC717E5" w14:textId="77777777" w:rsidR="00D5391C" w:rsidRDefault="00D5391C" w:rsidP="00C93CBD">
      <w:pPr>
        <w:pStyle w:val="Heading5"/>
        <w:ind w:left="720"/>
      </w:pPr>
      <w:r>
        <w:t xml:space="preserve">The Microsoft SQL Server database receiving </w:t>
      </w:r>
      <w:r w:rsidR="00604EBD">
        <w:t xml:space="preserve">or supplying </w:t>
      </w:r>
      <w:r>
        <w:t xml:space="preserve">the data must be running and accessible to the service or account running the executable. The account must have </w:t>
      </w:r>
      <w:r w:rsidR="005142D2">
        <w:t>permissions to execute the specified stored procedure</w:t>
      </w:r>
      <w:r w:rsidR="003D677D">
        <w:t>(s)</w:t>
      </w:r>
      <w:r w:rsidR="005142D2">
        <w:t>.</w:t>
      </w:r>
    </w:p>
    <w:p w14:paraId="69EC84AE" w14:textId="77777777" w:rsidR="00422385" w:rsidRDefault="00422385" w:rsidP="009A4399">
      <w:pPr>
        <w:pStyle w:val="Heading3"/>
      </w:pPr>
      <w:bookmarkStart w:id="47" w:name="_Toc368641176"/>
      <w:r>
        <w:t>Detail Design</w:t>
      </w:r>
      <w:bookmarkEnd w:id="47"/>
    </w:p>
    <w:p w14:paraId="31AAF4E8" w14:textId="77777777" w:rsidR="00422385" w:rsidRDefault="00422385" w:rsidP="009A4399">
      <w:pPr>
        <w:pStyle w:val="Heading4"/>
      </w:pPr>
      <w:r>
        <w:t>Executables</w:t>
      </w:r>
    </w:p>
    <w:p w14:paraId="06823F21" w14:textId="77777777" w:rsidR="00422385" w:rsidRDefault="00C93CBD" w:rsidP="009A4399">
      <w:pPr>
        <w:pStyle w:val="Heading5"/>
      </w:pPr>
      <w:proofErr w:type="spellStart"/>
      <w:r>
        <w:t>SOIBean</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948"/>
      </w:tblGrid>
      <w:tr w:rsidR="00422385" w14:paraId="2A013619" w14:textId="77777777" w:rsidTr="008E23BF">
        <w:tc>
          <w:tcPr>
            <w:tcW w:w="1908" w:type="dxa"/>
          </w:tcPr>
          <w:p w14:paraId="4DBC761B" w14:textId="77777777" w:rsidR="00422385" w:rsidRPr="00014063" w:rsidRDefault="00422385" w:rsidP="008E23BF">
            <w:pPr>
              <w:autoSpaceDE w:val="0"/>
              <w:autoSpaceDN w:val="0"/>
              <w:adjustRightInd w:val="0"/>
              <w:outlineLvl w:val="3"/>
              <w:rPr>
                <w:b/>
              </w:rPr>
            </w:pPr>
            <w:r w:rsidRPr="00014063">
              <w:rPr>
                <w:b/>
              </w:rPr>
              <w:t>Component</w:t>
            </w:r>
          </w:p>
        </w:tc>
        <w:tc>
          <w:tcPr>
            <w:tcW w:w="6948" w:type="dxa"/>
          </w:tcPr>
          <w:p w14:paraId="520BCE96" w14:textId="77777777" w:rsidR="00422385" w:rsidRDefault="00C93CBD" w:rsidP="008E23BF">
            <w:pPr>
              <w:autoSpaceDE w:val="0"/>
              <w:autoSpaceDN w:val="0"/>
              <w:adjustRightInd w:val="0"/>
              <w:outlineLvl w:val="3"/>
            </w:pPr>
            <w:proofErr w:type="spellStart"/>
            <w:r>
              <w:t>SOIBean</w:t>
            </w:r>
            <w:proofErr w:type="spellEnd"/>
          </w:p>
        </w:tc>
      </w:tr>
      <w:tr w:rsidR="00422385" w14:paraId="7721A717" w14:textId="77777777" w:rsidTr="008E23BF">
        <w:tc>
          <w:tcPr>
            <w:tcW w:w="1908" w:type="dxa"/>
          </w:tcPr>
          <w:p w14:paraId="0B851C40" w14:textId="77777777" w:rsidR="00422385" w:rsidRPr="00014063" w:rsidRDefault="00422385" w:rsidP="008E23BF">
            <w:pPr>
              <w:autoSpaceDE w:val="0"/>
              <w:autoSpaceDN w:val="0"/>
              <w:adjustRightInd w:val="0"/>
              <w:outlineLvl w:val="3"/>
              <w:rPr>
                <w:b/>
              </w:rPr>
            </w:pPr>
            <w:r w:rsidRPr="00014063">
              <w:rPr>
                <w:b/>
              </w:rPr>
              <w:t>Description</w:t>
            </w:r>
          </w:p>
        </w:tc>
        <w:tc>
          <w:tcPr>
            <w:tcW w:w="6948" w:type="dxa"/>
          </w:tcPr>
          <w:p w14:paraId="0C997B73" w14:textId="77777777" w:rsidR="00422385" w:rsidRDefault="00422385" w:rsidP="00207D6F">
            <w:pPr>
              <w:autoSpaceDE w:val="0"/>
              <w:autoSpaceDN w:val="0"/>
              <w:adjustRightInd w:val="0"/>
              <w:outlineLvl w:val="3"/>
            </w:pPr>
            <w:r>
              <w:t xml:space="preserve">Connects to a Microsoft SharePoint List URL, extracts the records, and outputs the desired fields to a </w:t>
            </w:r>
            <w:r w:rsidR="00E12286">
              <w:t>database table</w:t>
            </w:r>
            <w:r w:rsidR="00207D6F">
              <w:t>. Alternatively, may also execute a database stored procedure to extract records and output the desired fields to a SharePoint List URL.</w:t>
            </w:r>
          </w:p>
        </w:tc>
      </w:tr>
      <w:tr w:rsidR="00422385" w14:paraId="6E3812CB" w14:textId="77777777" w:rsidTr="008E23BF">
        <w:tc>
          <w:tcPr>
            <w:tcW w:w="1908" w:type="dxa"/>
          </w:tcPr>
          <w:p w14:paraId="61142606" w14:textId="77777777" w:rsidR="00422385" w:rsidRPr="00014063" w:rsidRDefault="00422385" w:rsidP="008E23BF">
            <w:pPr>
              <w:autoSpaceDE w:val="0"/>
              <w:autoSpaceDN w:val="0"/>
              <w:adjustRightInd w:val="0"/>
              <w:outlineLvl w:val="3"/>
              <w:rPr>
                <w:b/>
              </w:rPr>
            </w:pPr>
            <w:r w:rsidRPr="00014063">
              <w:rPr>
                <w:b/>
              </w:rPr>
              <w:t>Processing Steps</w:t>
            </w:r>
          </w:p>
        </w:tc>
        <w:tc>
          <w:tcPr>
            <w:tcW w:w="6948" w:type="dxa"/>
          </w:tcPr>
          <w:p w14:paraId="5D039A01" w14:textId="77777777" w:rsidR="00422385" w:rsidRDefault="008E23BF" w:rsidP="008E23BF">
            <w:pPr>
              <w:autoSpaceDE w:val="0"/>
              <w:autoSpaceDN w:val="0"/>
              <w:adjustRightInd w:val="0"/>
              <w:outlineLvl w:val="3"/>
            </w:pPr>
            <w:r>
              <w:t>Load the configuration files in the order received in the program arguments, overwriting earlier-supplied configuration values with values from later-supplied configuration files.</w:t>
            </w:r>
          </w:p>
        </w:tc>
      </w:tr>
      <w:tr w:rsidR="008E23BF" w14:paraId="5E08BEC3" w14:textId="77777777" w:rsidTr="008E23BF">
        <w:tc>
          <w:tcPr>
            <w:tcW w:w="1908" w:type="dxa"/>
          </w:tcPr>
          <w:p w14:paraId="7835EE4D" w14:textId="77777777" w:rsidR="008E23BF" w:rsidRPr="00014063" w:rsidRDefault="008E23BF" w:rsidP="008E23BF">
            <w:pPr>
              <w:autoSpaceDE w:val="0"/>
              <w:autoSpaceDN w:val="0"/>
              <w:adjustRightInd w:val="0"/>
              <w:outlineLvl w:val="3"/>
              <w:rPr>
                <w:b/>
              </w:rPr>
            </w:pPr>
          </w:p>
        </w:tc>
        <w:tc>
          <w:tcPr>
            <w:tcW w:w="6948" w:type="dxa"/>
          </w:tcPr>
          <w:p w14:paraId="48040A37" w14:textId="77777777" w:rsidR="008E23BF" w:rsidRDefault="008E23BF">
            <w:pPr>
              <w:autoSpaceDE w:val="0"/>
              <w:autoSpaceDN w:val="0"/>
              <w:adjustRightInd w:val="0"/>
              <w:outlineLvl w:val="3"/>
            </w:pPr>
            <w:r>
              <w:t xml:space="preserve">Establish a SharePoint Web </w:t>
            </w:r>
            <w:proofErr w:type="spellStart"/>
            <w:r>
              <w:t>ClientContext</w:t>
            </w:r>
            <w:proofErr w:type="spellEnd"/>
            <w:r>
              <w:t xml:space="preserve"> from the “</w:t>
            </w:r>
            <w:proofErr w:type="spellStart"/>
            <w:r>
              <w:t>ShareURL</w:t>
            </w:r>
            <w:proofErr w:type="spellEnd"/>
            <w:r>
              <w:t>” value in the application config file</w:t>
            </w:r>
            <w:r w:rsidR="00BC1D11">
              <w:t>s</w:t>
            </w:r>
            <w:r w:rsidR="00941605">
              <w:t xml:space="preserve"> and based on the “</w:t>
            </w:r>
            <w:proofErr w:type="spellStart"/>
            <w:r w:rsidR="00941605">
              <w:t>AuthMethod</w:t>
            </w:r>
            <w:proofErr w:type="spellEnd"/>
            <w:r w:rsidR="00941605">
              <w:t>” effective configuration setting</w:t>
            </w:r>
            <w:r>
              <w:t>.</w:t>
            </w:r>
          </w:p>
        </w:tc>
      </w:tr>
      <w:tr w:rsidR="00941605" w14:paraId="57479A15" w14:textId="77777777" w:rsidTr="008E23BF">
        <w:tc>
          <w:tcPr>
            <w:tcW w:w="1908" w:type="dxa"/>
          </w:tcPr>
          <w:p w14:paraId="108B366E" w14:textId="77777777" w:rsidR="00941605" w:rsidRPr="00014063" w:rsidRDefault="00941605" w:rsidP="008E23BF">
            <w:pPr>
              <w:autoSpaceDE w:val="0"/>
              <w:autoSpaceDN w:val="0"/>
              <w:adjustRightInd w:val="0"/>
              <w:outlineLvl w:val="3"/>
              <w:rPr>
                <w:b/>
              </w:rPr>
            </w:pPr>
          </w:p>
        </w:tc>
        <w:tc>
          <w:tcPr>
            <w:tcW w:w="6948" w:type="dxa"/>
          </w:tcPr>
          <w:p w14:paraId="47B3C98A" w14:textId="77777777" w:rsidR="00941605" w:rsidRDefault="00941605" w:rsidP="00136372">
            <w:pPr>
              <w:autoSpaceDE w:val="0"/>
              <w:autoSpaceDN w:val="0"/>
              <w:adjustRightInd w:val="0"/>
              <w:ind w:left="409"/>
              <w:outlineLvl w:val="3"/>
            </w:pPr>
            <w:r>
              <w:t xml:space="preserve">If </w:t>
            </w:r>
            <w:proofErr w:type="spellStart"/>
            <w:r>
              <w:t>AuthMethod</w:t>
            </w:r>
            <w:proofErr w:type="spellEnd"/>
            <w:r>
              <w:t xml:space="preserve"> is “ClientID”, use “ClientID” and “</w:t>
            </w:r>
            <w:proofErr w:type="spellStart"/>
            <w:r>
              <w:t>ClientSecret</w:t>
            </w:r>
            <w:proofErr w:type="spellEnd"/>
            <w:r>
              <w:t xml:space="preserve">” to obtain an access token for the client context, using the </w:t>
            </w:r>
            <w:proofErr w:type="spellStart"/>
            <w:r>
              <w:t>SharePointOnline</w:t>
            </w:r>
            <w:proofErr w:type="spellEnd"/>
            <w:r>
              <w:t xml:space="preserve"> CSOM.</w:t>
            </w:r>
          </w:p>
        </w:tc>
      </w:tr>
      <w:tr w:rsidR="00941605" w14:paraId="0F1B57F3" w14:textId="77777777" w:rsidTr="008E23BF">
        <w:tc>
          <w:tcPr>
            <w:tcW w:w="1908" w:type="dxa"/>
          </w:tcPr>
          <w:p w14:paraId="70EF077F" w14:textId="77777777" w:rsidR="00941605" w:rsidRPr="00014063" w:rsidRDefault="00941605" w:rsidP="008E23BF">
            <w:pPr>
              <w:autoSpaceDE w:val="0"/>
              <w:autoSpaceDN w:val="0"/>
              <w:adjustRightInd w:val="0"/>
              <w:outlineLvl w:val="3"/>
              <w:rPr>
                <w:b/>
              </w:rPr>
            </w:pPr>
          </w:p>
        </w:tc>
        <w:tc>
          <w:tcPr>
            <w:tcW w:w="6948" w:type="dxa"/>
          </w:tcPr>
          <w:p w14:paraId="1CFF743F" w14:textId="77777777" w:rsidR="00941605" w:rsidRDefault="00941605" w:rsidP="00136372">
            <w:pPr>
              <w:autoSpaceDE w:val="0"/>
              <w:autoSpaceDN w:val="0"/>
              <w:adjustRightInd w:val="0"/>
              <w:ind w:left="409"/>
              <w:outlineLvl w:val="3"/>
            </w:pPr>
            <w:r>
              <w:t xml:space="preserve">If </w:t>
            </w:r>
            <w:proofErr w:type="spellStart"/>
            <w:r>
              <w:t>AuthMethod</w:t>
            </w:r>
            <w:proofErr w:type="spellEnd"/>
            <w:r>
              <w:t xml:space="preserve"> is “Windows”, use default authentication mode.</w:t>
            </w:r>
          </w:p>
        </w:tc>
      </w:tr>
      <w:tr w:rsidR="00941605" w14:paraId="20E67798" w14:textId="77777777" w:rsidTr="008E23BF">
        <w:tc>
          <w:tcPr>
            <w:tcW w:w="1908" w:type="dxa"/>
          </w:tcPr>
          <w:p w14:paraId="2709CE8F" w14:textId="77777777" w:rsidR="00941605" w:rsidRPr="00014063" w:rsidRDefault="00941605" w:rsidP="008E23BF">
            <w:pPr>
              <w:autoSpaceDE w:val="0"/>
              <w:autoSpaceDN w:val="0"/>
              <w:adjustRightInd w:val="0"/>
              <w:outlineLvl w:val="3"/>
              <w:rPr>
                <w:b/>
              </w:rPr>
            </w:pPr>
          </w:p>
        </w:tc>
        <w:tc>
          <w:tcPr>
            <w:tcW w:w="6948" w:type="dxa"/>
          </w:tcPr>
          <w:p w14:paraId="3E461027" w14:textId="77777777" w:rsidR="00941605" w:rsidRDefault="006C6620" w:rsidP="00136372">
            <w:pPr>
              <w:autoSpaceDE w:val="0"/>
              <w:autoSpaceDN w:val="0"/>
              <w:adjustRightInd w:val="0"/>
              <w:ind w:left="409"/>
              <w:outlineLvl w:val="3"/>
            </w:pPr>
            <w:r>
              <w:t>Else throw an unsupported exception for the authentication method.</w:t>
            </w:r>
          </w:p>
        </w:tc>
      </w:tr>
      <w:tr w:rsidR="00941605" w14:paraId="0575C975" w14:textId="77777777" w:rsidTr="008E23BF">
        <w:tc>
          <w:tcPr>
            <w:tcW w:w="1908" w:type="dxa"/>
          </w:tcPr>
          <w:p w14:paraId="4486CA60" w14:textId="77777777" w:rsidR="00941605" w:rsidRPr="00014063" w:rsidRDefault="00941605" w:rsidP="008E23BF">
            <w:pPr>
              <w:autoSpaceDE w:val="0"/>
              <w:autoSpaceDN w:val="0"/>
              <w:adjustRightInd w:val="0"/>
              <w:outlineLvl w:val="3"/>
              <w:rPr>
                <w:b/>
              </w:rPr>
            </w:pPr>
          </w:p>
        </w:tc>
        <w:tc>
          <w:tcPr>
            <w:tcW w:w="6948" w:type="dxa"/>
          </w:tcPr>
          <w:p w14:paraId="020E9BA5" w14:textId="77777777" w:rsidR="00941605" w:rsidRDefault="00941605" w:rsidP="00BC1D11">
            <w:pPr>
              <w:autoSpaceDE w:val="0"/>
              <w:autoSpaceDN w:val="0"/>
              <w:adjustRightInd w:val="0"/>
              <w:outlineLvl w:val="3"/>
            </w:pPr>
            <w:r>
              <w:t>Get the SharePoint list by title from the “</w:t>
            </w:r>
            <w:proofErr w:type="spellStart"/>
            <w:r>
              <w:t>ShareList</w:t>
            </w:r>
            <w:proofErr w:type="spellEnd"/>
            <w:r>
              <w:t>” value in the effective configuration.</w:t>
            </w:r>
          </w:p>
        </w:tc>
      </w:tr>
      <w:tr w:rsidR="00191890" w14:paraId="7E2F214A" w14:textId="77777777" w:rsidTr="00E14BC2">
        <w:tc>
          <w:tcPr>
            <w:tcW w:w="1908" w:type="dxa"/>
            <w:shd w:val="clear" w:color="auto" w:fill="F2F2F2" w:themeFill="background1" w:themeFillShade="F2"/>
          </w:tcPr>
          <w:p w14:paraId="12BE500C" w14:textId="77777777" w:rsidR="00191890" w:rsidRPr="00014063" w:rsidRDefault="00191890" w:rsidP="008E23BF">
            <w:pPr>
              <w:autoSpaceDE w:val="0"/>
              <w:autoSpaceDN w:val="0"/>
              <w:adjustRightInd w:val="0"/>
              <w:outlineLvl w:val="3"/>
              <w:rPr>
                <w:b/>
              </w:rPr>
            </w:pPr>
          </w:p>
        </w:tc>
        <w:tc>
          <w:tcPr>
            <w:tcW w:w="6948" w:type="dxa"/>
            <w:shd w:val="clear" w:color="auto" w:fill="F2F2F2" w:themeFill="background1" w:themeFillShade="F2"/>
          </w:tcPr>
          <w:p w14:paraId="2A118BDB" w14:textId="77777777" w:rsidR="00191890" w:rsidRDefault="00191890">
            <w:pPr>
              <w:autoSpaceDE w:val="0"/>
              <w:autoSpaceDN w:val="0"/>
              <w:adjustRightInd w:val="0"/>
              <w:outlineLvl w:val="3"/>
            </w:pPr>
            <w:r>
              <w:t>If “</w:t>
            </w:r>
            <w:proofErr w:type="spellStart"/>
            <w:r>
              <w:t>ListFieldsOnly</w:t>
            </w:r>
            <w:proofErr w:type="spellEnd"/>
            <w:r>
              <w:t>” in the configuration is true, load the collection of fields including the title and the internal column name from the SharePoint list and output the results in an email.</w:t>
            </w:r>
          </w:p>
        </w:tc>
      </w:tr>
      <w:tr w:rsidR="00136372" w14:paraId="0F96FED7" w14:textId="77777777" w:rsidTr="00E14BC2">
        <w:tc>
          <w:tcPr>
            <w:tcW w:w="1908" w:type="dxa"/>
            <w:shd w:val="clear" w:color="auto" w:fill="F2F2F2" w:themeFill="background1" w:themeFillShade="F2"/>
          </w:tcPr>
          <w:p w14:paraId="711D1C70" w14:textId="77777777" w:rsidR="00136372" w:rsidRPr="00014063" w:rsidRDefault="00136372" w:rsidP="008E23BF">
            <w:pPr>
              <w:autoSpaceDE w:val="0"/>
              <w:autoSpaceDN w:val="0"/>
              <w:adjustRightInd w:val="0"/>
              <w:outlineLvl w:val="3"/>
              <w:rPr>
                <w:b/>
              </w:rPr>
            </w:pPr>
          </w:p>
        </w:tc>
        <w:tc>
          <w:tcPr>
            <w:tcW w:w="6948" w:type="dxa"/>
            <w:shd w:val="clear" w:color="auto" w:fill="F2F2F2" w:themeFill="background1" w:themeFillShade="F2"/>
          </w:tcPr>
          <w:p w14:paraId="04D8E35C" w14:textId="77777777" w:rsidR="00136372" w:rsidRDefault="00136372">
            <w:pPr>
              <w:autoSpaceDE w:val="0"/>
              <w:autoSpaceDN w:val="0"/>
              <w:adjustRightInd w:val="0"/>
              <w:outlineLvl w:val="3"/>
            </w:pPr>
            <w:r>
              <w:t>Else if “Direction” in the configuration is Download:</w:t>
            </w:r>
          </w:p>
        </w:tc>
      </w:tr>
      <w:tr w:rsidR="00422385" w14:paraId="42C36CB2" w14:textId="77777777" w:rsidTr="008E23BF">
        <w:tc>
          <w:tcPr>
            <w:tcW w:w="1908" w:type="dxa"/>
          </w:tcPr>
          <w:p w14:paraId="2EBB3D59" w14:textId="77777777" w:rsidR="00422385" w:rsidRPr="007B6629" w:rsidRDefault="007B6629" w:rsidP="008E23BF">
            <w:pPr>
              <w:autoSpaceDE w:val="0"/>
              <w:autoSpaceDN w:val="0"/>
              <w:adjustRightInd w:val="0"/>
              <w:outlineLvl w:val="3"/>
              <w:rPr>
                <w:b/>
                <w:i/>
              </w:rPr>
            </w:pPr>
            <w:r w:rsidRPr="007B6629">
              <w:rPr>
                <w:b/>
                <w:i/>
              </w:rPr>
              <w:t>Retrieve records from SharePoint</w:t>
            </w:r>
          </w:p>
        </w:tc>
        <w:tc>
          <w:tcPr>
            <w:tcW w:w="6948" w:type="dxa"/>
          </w:tcPr>
          <w:p w14:paraId="602D3E7F" w14:textId="77777777" w:rsidR="00422385" w:rsidRDefault="00422385" w:rsidP="007B6629">
            <w:pPr>
              <w:autoSpaceDE w:val="0"/>
              <w:autoSpaceDN w:val="0"/>
              <w:adjustRightInd w:val="0"/>
              <w:ind w:left="409"/>
              <w:outlineLvl w:val="3"/>
            </w:pPr>
            <w:r>
              <w:t xml:space="preserve">Create a </w:t>
            </w:r>
            <w:proofErr w:type="spellStart"/>
            <w:r>
              <w:t>Caml</w:t>
            </w:r>
            <w:proofErr w:type="spellEnd"/>
            <w:r>
              <w:t xml:space="preserve"> Query and set the view XML </w:t>
            </w:r>
            <w:r w:rsidR="00BC1D11">
              <w:t xml:space="preserve">to </w:t>
            </w:r>
            <w:r w:rsidR="008E23BF">
              <w:t>the “</w:t>
            </w:r>
            <w:proofErr w:type="spellStart"/>
            <w:r w:rsidR="008E23BF">
              <w:t>ShareViewXml</w:t>
            </w:r>
            <w:proofErr w:type="spellEnd"/>
            <w:r w:rsidR="008E23BF">
              <w:t xml:space="preserve">” value from the </w:t>
            </w:r>
            <w:r w:rsidR="00BC1D11">
              <w:t xml:space="preserve">effective </w:t>
            </w:r>
            <w:r w:rsidR="008E23BF">
              <w:t>config</w:t>
            </w:r>
            <w:r w:rsidR="00BC1D11">
              <w:t xml:space="preserve">uration to retrieve the desired </w:t>
            </w:r>
            <w:r>
              <w:t xml:space="preserve">fields </w:t>
            </w:r>
            <w:r w:rsidR="00BC1D11">
              <w:t xml:space="preserve">and </w:t>
            </w:r>
            <w:r w:rsidR="007B6629">
              <w:t>records.</w:t>
            </w:r>
          </w:p>
        </w:tc>
      </w:tr>
      <w:tr w:rsidR="00FF42CA" w14:paraId="080F5043" w14:textId="77777777" w:rsidTr="008E23BF">
        <w:tc>
          <w:tcPr>
            <w:tcW w:w="1908" w:type="dxa"/>
          </w:tcPr>
          <w:p w14:paraId="5E2DCB58" w14:textId="77777777" w:rsidR="00FF42CA" w:rsidRPr="007B6629" w:rsidRDefault="00FF42CA" w:rsidP="008E23BF">
            <w:pPr>
              <w:autoSpaceDE w:val="0"/>
              <w:autoSpaceDN w:val="0"/>
              <w:adjustRightInd w:val="0"/>
              <w:outlineLvl w:val="3"/>
              <w:rPr>
                <w:b/>
                <w:i/>
              </w:rPr>
            </w:pPr>
          </w:p>
        </w:tc>
        <w:tc>
          <w:tcPr>
            <w:tcW w:w="6948" w:type="dxa"/>
          </w:tcPr>
          <w:p w14:paraId="1DDED147" w14:textId="77777777" w:rsidR="00FF42CA" w:rsidRDefault="00FF42CA">
            <w:pPr>
              <w:autoSpaceDE w:val="0"/>
              <w:autoSpaceDN w:val="0"/>
              <w:adjustRightInd w:val="0"/>
              <w:ind w:left="679"/>
              <w:outlineLvl w:val="3"/>
            </w:pPr>
            <w:r>
              <w:t>The results may be paged, so loop through each result page, saving the page’s results to a comprehensive list of results.</w:t>
            </w:r>
          </w:p>
        </w:tc>
      </w:tr>
      <w:tr w:rsidR="007B6629" w14:paraId="7C609963" w14:textId="77777777" w:rsidTr="008E23BF">
        <w:tc>
          <w:tcPr>
            <w:tcW w:w="1908" w:type="dxa"/>
          </w:tcPr>
          <w:p w14:paraId="4E86C80C" w14:textId="77777777" w:rsidR="007B6629" w:rsidRDefault="007B6629" w:rsidP="008E23BF">
            <w:pPr>
              <w:autoSpaceDE w:val="0"/>
              <w:autoSpaceDN w:val="0"/>
              <w:adjustRightInd w:val="0"/>
              <w:outlineLvl w:val="3"/>
              <w:rPr>
                <w:b/>
              </w:rPr>
            </w:pPr>
          </w:p>
        </w:tc>
        <w:tc>
          <w:tcPr>
            <w:tcW w:w="6948" w:type="dxa"/>
          </w:tcPr>
          <w:p w14:paraId="23B5468F" w14:textId="77777777" w:rsidR="007B6629" w:rsidRDefault="007B6629" w:rsidP="00136372">
            <w:pPr>
              <w:autoSpaceDE w:val="0"/>
              <w:autoSpaceDN w:val="0"/>
              <w:adjustRightInd w:val="0"/>
              <w:ind w:left="409"/>
              <w:outlineLvl w:val="3"/>
            </w:pPr>
            <w:r>
              <w:t>Convert all returned record list items to a list of Dictionary key/value objects.</w:t>
            </w:r>
          </w:p>
        </w:tc>
      </w:tr>
      <w:tr w:rsidR="00422385" w14:paraId="3D9CBB91" w14:textId="77777777" w:rsidTr="008E23BF">
        <w:tc>
          <w:tcPr>
            <w:tcW w:w="1908" w:type="dxa"/>
          </w:tcPr>
          <w:p w14:paraId="20E96912" w14:textId="77777777" w:rsidR="00422385" w:rsidRPr="00014063" w:rsidRDefault="00422385" w:rsidP="008E23BF">
            <w:pPr>
              <w:autoSpaceDE w:val="0"/>
              <w:autoSpaceDN w:val="0"/>
              <w:adjustRightInd w:val="0"/>
              <w:outlineLvl w:val="3"/>
              <w:rPr>
                <w:b/>
              </w:rPr>
            </w:pPr>
          </w:p>
        </w:tc>
        <w:tc>
          <w:tcPr>
            <w:tcW w:w="6948" w:type="dxa"/>
          </w:tcPr>
          <w:p w14:paraId="3570A5FD" w14:textId="77777777" w:rsidR="00422385" w:rsidRDefault="00422385" w:rsidP="00136372">
            <w:pPr>
              <w:autoSpaceDE w:val="0"/>
              <w:autoSpaceDN w:val="0"/>
              <w:adjustRightInd w:val="0"/>
              <w:ind w:left="409"/>
              <w:outlineLvl w:val="3"/>
            </w:pPr>
            <w:r>
              <w:t xml:space="preserve">Get the list of extract fields for the file </w:t>
            </w:r>
            <w:r w:rsidR="0089553E">
              <w:t>(“</w:t>
            </w:r>
            <w:proofErr w:type="spellStart"/>
            <w:r w:rsidR="0089553E">
              <w:t>ExtractFields</w:t>
            </w:r>
            <w:proofErr w:type="spellEnd"/>
            <w:r w:rsidR="0089553E">
              <w:t>” from the configuration</w:t>
            </w:r>
            <w:r>
              <w:t>) and the list of column transformations (“</w:t>
            </w:r>
            <w:proofErr w:type="spellStart"/>
            <w:r>
              <w:t>ColumnTransforms</w:t>
            </w:r>
            <w:proofErr w:type="spellEnd"/>
            <w:r>
              <w:t>”).</w:t>
            </w:r>
          </w:p>
        </w:tc>
      </w:tr>
      <w:tr w:rsidR="000F4642" w14:paraId="1DD345CE" w14:textId="77777777" w:rsidTr="008E23BF">
        <w:tc>
          <w:tcPr>
            <w:tcW w:w="1908" w:type="dxa"/>
          </w:tcPr>
          <w:p w14:paraId="40D48FA7" w14:textId="77777777" w:rsidR="000F4642" w:rsidRPr="00014063" w:rsidRDefault="000F4642" w:rsidP="008E23BF">
            <w:pPr>
              <w:autoSpaceDE w:val="0"/>
              <w:autoSpaceDN w:val="0"/>
              <w:adjustRightInd w:val="0"/>
              <w:outlineLvl w:val="3"/>
              <w:rPr>
                <w:b/>
              </w:rPr>
            </w:pPr>
          </w:p>
        </w:tc>
        <w:tc>
          <w:tcPr>
            <w:tcW w:w="6948" w:type="dxa"/>
          </w:tcPr>
          <w:p w14:paraId="3597DBAD" w14:textId="77777777" w:rsidR="000F4642" w:rsidRDefault="000F4642" w:rsidP="00136372">
            <w:pPr>
              <w:autoSpaceDE w:val="0"/>
              <w:autoSpaceDN w:val="0"/>
              <w:adjustRightInd w:val="0"/>
              <w:ind w:left="409"/>
              <w:outlineLvl w:val="3"/>
            </w:pPr>
            <w:r>
              <w:t xml:space="preserve">Create a new </w:t>
            </w:r>
            <w:proofErr w:type="spellStart"/>
            <w:r>
              <w:t>DataTable</w:t>
            </w:r>
            <w:proofErr w:type="spellEnd"/>
            <w:r>
              <w:t xml:space="preserve">. Number of columns should be the number of extract </w:t>
            </w:r>
            <w:r>
              <w:lastRenderedPageBreak/>
              <w:t xml:space="preserve">fields, and names should be the </w:t>
            </w:r>
            <w:proofErr w:type="spellStart"/>
            <w:r>
              <w:t>ColumnNames</w:t>
            </w:r>
            <w:proofErr w:type="spellEnd"/>
            <w:r>
              <w:t xml:space="preserve"> in the </w:t>
            </w:r>
            <w:proofErr w:type="spellStart"/>
            <w:r>
              <w:t>ExtractFields</w:t>
            </w:r>
            <w:proofErr w:type="spellEnd"/>
            <w:r>
              <w:t>.</w:t>
            </w:r>
          </w:p>
        </w:tc>
      </w:tr>
      <w:tr w:rsidR="00422385" w14:paraId="2B1CFD0E" w14:textId="77777777" w:rsidTr="008E23BF">
        <w:tc>
          <w:tcPr>
            <w:tcW w:w="1908" w:type="dxa"/>
          </w:tcPr>
          <w:p w14:paraId="4D29AE07" w14:textId="77777777" w:rsidR="00422385" w:rsidRPr="00014063" w:rsidRDefault="00422385" w:rsidP="008E23BF">
            <w:pPr>
              <w:autoSpaceDE w:val="0"/>
              <w:autoSpaceDN w:val="0"/>
              <w:adjustRightInd w:val="0"/>
              <w:outlineLvl w:val="3"/>
              <w:rPr>
                <w:b/>
              </w:rPr>
            </w:pPr>
          </w:p>
        </w:tc>
        <w:tc>
          <w:tcPr>
            <w:tcW w:w="6948" w:type="dxa"/>
          </w:tcPr>
          <w:p w14:paraId="5306133D" w14:textId="77777777" w:rsidR="00422385" w:rsidRPr="00C94F00" w:rsidRDefault="00422385" w:rsidP="00136372">
            <w:pPr>
              <w:autoSpaceDE w:val="0"/>
              <w:autoSpaceDN w:val="0"/>
              <w:adjustRightInd w:val="0"/>
              <w:ind w:left="409"/>
              <w:outlineLvl w:val="3"/>
            </w:pPr>
            <w:r>
              <w:t>For each returned record</w:t>
            </w:r>
          </w:p>
        </w:tc>
      </w:tr>
      <w:tr w:rsidR="00422385" w14:paraId="225645B1" w14:textId="77777777" w:rsidTr="008E23BF">
        <w:tc>
          <w:tcPr>
            <w:tcW w:w="1908" w:type="dxa"/>
          </w:tcPr>
          <w:p w14:paraId="1224B929" w14:textId="77777777" w:rsidR="00422385" w:rsidRPr="00014063" w:rsidRDefault="00422385" w:rsidP="008E23BF">
            <w:pPr>
              <w:autoSpaceDE w:val="0"/>
              <w:autoSpaceDN w:val="0"/>
              <w:adjustRightInd w:val="0"/>
              <w:outlineLvl w:val="3"/>
              <w:rPr>
                <w:b/>
              </w:rPr>
            </w:pPr>
          </w:p>
        </w:tc>
        <w:tc>
          <w:tcPr>
            <w:tcW w:w="6948" w:type="dxa"/>
          </w:tcPr>
          <w:p w14:paraId="25E020C7" w14:textId="77777777" w:rsidR="00422385" w:rsidRDefault="00422385">
            <w:pPr>
              <w:autoSpaceDE w:val="0"/>
              <w:autoSpaceDN w:val="0"/>
              <w:adjustRightInd w:val="0"/>
              <w:outlineLvl w:val="3"/>
            </w:pPr>
            <w:r>
              <w:tab/>
              <w:t xml:space="preserve">Create a new </w:t>
            </w:r>
            <w:proofErr w:type="spellStart"/>
            <w:r w:rsidR="000F4642">
              <w:t>DataRow</w:t>
            </w:r>
            <w:proofErr w:type="spellEnd"/>
            <w:r w:rsidR="000F4642">
              <w:t>.</w:t>
            </w:r>
          </w:p>
        </w:tc>
      </w:tr>
      <w:tr w:rsidR="00422385" w14:paraId="29BA56D4" w14:textId="77777777" w:rsidTr="008E23BF">
        <w:tc>
          <w:tcPr>
            <w:tcW w:w="1908" w:type="dxa"/>
          </w:tcPr>
          <w:p w14:paraId="62BC5125" w14:textId="77777777" w:rsidR="00422385" w:rsidRPr="00014063" w:rsidRDefault="00422385" w:rsidP="008E23BF">
            <w:pPr>
              <w:autoSpaceDE w:val="0"/>
              <w:autoSpaceDN w:val="0"/>
              <w:adjustRightInd w:val="0"/>
              <w:outlineLvl w:val="3"/>
              <w:rPr>
                <w:b/>
              </w:rPr>
            </w:pPr>
          </w:p>
        </w:tc>
        <w:tc>
          <w:tcPr>
            <w:tcW w:w="6948" w:type="dxa"/>
          </w:tcPr>
          <w:p w14:paraId="6D81DAF8" w14:textId="77777777" w:rsidR="00422385" w:rsidRDefault="00422385" w:rsidP="008E23BF">
            <w:pPr>
              <w:autoSpaceDE w:val="0"/>
              <w:autoSpaceDN w:val="0"/>
              <w:adjustRightInd w:val="0"/>
              <w:ind w:left="702"/>
              <w:outlineLvl w:val="3"/>
            </w:pPr>
            <w:r>
              <w:tab/>
              <w:t>For each field in the extract field list</w:t>
            </w:r>
          </w:p>
        </w:tc>
      </w:tr>
      <w:tr w:rsidR="00422385" w14:paraId="4D5A5E37" w14:textId="77777777" w:rsidTr="008E23BF">
        <w:tc>
          <w:tcPr>
            <w:tcW w:w="1908" w:type="dxa"/>
          </w:tcPr>
          <w:p w14:paraId="6CA1CADF" w14:textId="77777777" w:rsidR="00422385" w:rsidRPr="00014063" w:rsidRDefault="00422385" w:rsidP="008E23BF">
            <w:pPr>
              <w:autoSpaceDE w:val="0"/>
              <w:autoSpaceDN w:val="0"/>
              <w:adjustRightInd w:val="0"/>
              <w:outlineLvl w:val="3"/>
              <w:rPr>
                <w:b/>
              </w:rPr>
            </w:pPr>
          </w:p>
        </w:tc>
        <w:tc>
          <w:tcPr>
            <w:tcW w:w="6948" w:type="dxa"/>
          </w:tcPr>
          <w:p w14:paraId="15F0AE46" w14:textId="77777777" w:rsidR="00422385" w:rsidRDefault="00422385" w:rsidP="008E23BF">
            <w:pPr>
              <w:autoSpaceDE w:val="0"/>
              <w:autoSpaceDN w:val="0"/>
              <w:adjustRightInd w:val="0"/>
              <w:ind w:left="1062"/>
              <w:outlineLvl w:val="3"/>
            </w:pPr>
            <w:r>
              <w:t>Throw an exception if the extract field key name does not exist in the returned record.</w:t>
            </w:r>
          </w:p>
        </w:tc>
      </w:tr>
      <w:tr w:rsidR="00222AAD" w14:paraId="2BFA269D" w14:textId="77777777" w:rsidTr="008E23BF">
        <w:tc>
          <w:tcPr>
            <w:tcW w:w="1908" w:type="dxa"/>
          </w:tcPr>
          <w:p w14:paraId="1EDD32F5" w14:textId="77777777" w:rsidR="00222AAD" w:rsidRPr="00014063" w:rsidRDefault="00222AAD" w:rsidP="00222AAD">
            <w:pPr>
              <w:autoSpaceDE w:val="0"/>
              <w:autoSpaceDN w:val="0"/>
              <w:adjustRightInd w:val="0"/>
              <w:outlineLvl w:val="3"/>
              <w:rPr>
                <w:b/>
              </w:rPr>
            </w:pPr>
          </w:p>
        </w:tc>
        <w:tc>
          <w:tcPr>
            <w:tcW w:w="6948" w:type="dxa"/>
          </w:tcPr>
          <w:p w14:paraId="26F8A5B7" w14:textId="77777777" w:rsidR="00222AAD" w:rsidRDefault="00222AAD">
            <w:pPr>
              <w:autoSpaceDE w:val="0"/>
              <w:autoSpaceDN w:val="0"/>
              <w:adjustRightInd w:val="0"/>
              <w:ind w:left="1062"/>
              <w:outlineLvl w:val="3"/>
            </w:pPr>
            <w:r>
              <w:t>If the extract field is a lookup type field in SharePoint (user value or lookup value), get the ID for the lookup field if “</w:t>
            </w:r>
            <w:proofErr w:type="spellStart"/>
            <w:r>
              <w:t>LookupId</w:t>
            </w:r>
            <w:proofErr w:type="spellEnd"/>
            <w:r>
              <w:t>” is specified as True in the configuration; otherwise get the lookup value for the field.</w:t>
            </w:r>
          </w:p>
        </w:tc>
      </w:tr>
      <w:tr w:rsidR="00222AAD" w14:paraId="3E6482FC" w14:textId="77777777" w:rsidTr="008E23BF">
        <w:tc>
          <w:tcPr>
            <w:tcW w:w="1908" w:type="dxa"/>
          </w:tcPr>
          <w:p w14:paraId="36A8134D" w14:textId="77777777" w:rsidR="00222AAD" w:rsidRPr="00014063" w:rsidRDefault="00222AAD" w:rsidP="00222AAD">
            <w:pPr>
              <w:autoSpaceDE w:val="0"/>
              <w:autoSpaceDN w:val="0"/>
              <w:adjustRightInd w:val="0"/>
              <w:outlineLvl w:val="3"/>
              <w:rPr>
                <w:b/>
              </w:rPr>
            </w:pPr>
          </w:p>
        </w:tc>
        <w:tc>
          <w:tcPr>
            <w:tcW w:w="6948" w:type="dxa"/>
          </w:tcPr>
          <w:p w14:paraId="68F948A3" w14:textId="77777777" w:rsidR="00222AAD" w:rsidRDefault="00222AAD" w:rsidP="00222AAD">
            <w:pPr>
              <w:autoSpaceDE w:val="0"/>
              <w:autoSpaceDN w:val="0"/>
              <w:adjustRightInd w:val="0"/>
              <w:ind w:left="1062"/>
              <w:outlineLvl w:val="3"/>
            </w:pPr>
            <w:r>
              <w:t>If the extract field should be defaulted to a value, convert a null value for that field in the returned record to the desired default value; otherwise use the string value of the record’s field.</w:t>
            </w:r>
          </w:p>
        </w:tc>
      </w:tr>
      <w:tr w:rsidR="00222AAD" w14:paraId="22BBACD0" w14:textId="77777777" w:rsidTr="008E23BF">
        <w:tc>
          <w:tcPr>
            <w:tcW w:w="1908" w:type="dxa"/>
          </w:tcPr>
          <w:p w14:paraId="3101DB5C" w14:textId="77777777" w:rsidR="00222AAD" w:rsidRPr="00014063" w:rsidRDefault="00222AAD" w:rsidP="00222AAD">
            <w:pPr>
              <w:autoSpaceDE w:val="0"/>
              <w:autoSpaceDN w:val="0"/>
              <w:adjustRightInd w:val="0"/>
              <w:outlineLvl w:val="3"/>
              <w:rPr>
                <w:b/>
              </w:rPr>
            </w:pPr>
          </w:p>
        </w:tc>
        <w:tc>
          <w:tcPr>
            <w:tcW w:w="6948" w:type="dxa"/>
          </w:tcPr>
          <w:p w14:paraId="2F491BC9" w14:textId="77777777" w:rsidR="00222AAD" w:rsidRDefault="00222AAD" w:rsidP="00222AAD">
            <w:pPr>
              <w:autoSpaceDE w:val="0"/>
              <w:autoSpaceDN w:val="0"/>
              <w:adjustRightInd w:val="0"/>
              <w:ind w:left="1062"/>
              <w:outlineLvl w:val="3"/>
            </w:pPr>
            <w:r>
              <w:t>If the extract fields target data type is a string type and the extract field value’s length is greater than the target table type column’s maximum allowed length, log a warning about the value exceeding the column length.</w:t>
            </w:r>
          </w:p>
        </w:tc>
      </w:tr>
      <w:tr w:rsidR="00222AAD" w14:paraId="1BB2E9B3" w14:textId="77777777" w:rsidTr="008E23BF">
        <w:tc>
          <w:tcPr>
            <w:tcW w:w="1908" w:type="dxa"/>
          </w:tcPr>
          <w:p w14:paraId="14E16349" w14:textId="77777777" w:rsidR="00222AAD" w:rsidRPr="00014063" w:rsidRDefault="00222AAD" w:rsidP="00222AAD">
            <w:pPr>
              <w:autoSpaceDE w:val="0"/>
              <w:autoSpaceDN w:val="0"/>
              <w:adjustRightInd w:val="0"/>
              <w:outlineLvl w:val="3"/>
              <w:rPr>
                <w:b/>
              </w:rPr>
            </w:pPr>
          </w:p>
        </w:tc>
        <w:tc>
          <w:tcPr>
            <w:tcW w:w="6948" w:type="dxa"/>
          </w:tcPr>
          <w:p w14:paraId="25AA9215" w14:textId="77777777" w:rsidR="00222AAD" w:rsidRDefault="00222AAD" w:rsidP="00222AAD">
            <w:pPr>
              <w:autoSpaceDE w:val="0"/>
              <w:autoSpaceDN w:val="0"/>
              <w:adjustRightInd w:val="0"/>
              <w:ind w:left="1062"/>
              <w:outlineLvl w:val="3"/>
            </w:pPr>
            <w:r>
              <w:t xml:space="preserve">If the record’s field key name and field value exist in the list of column transformations, use the transform’s replacement value as the record’s field value. </w:t>
            </w:r>
          </w:p>
        </w:tc>
      </w:tr>
      <w:tr w:rsidR="00222AAD" w14:paraId="379554F9" w14:textId="77777777" w:rsidTr="008E23BF">
        <w:tc>
          <w:tcPr>
            <w:tcW w:w="1908" w:type="dxa"/>
          </w:tcPr>
          <w:p w14:paraId="39BC491A" w14:textId="77777777" w:rsidR="00222AAD" w:rsidRPr="00014063" w:rsidRDefault="00222AAD" w:rsidP="00222AAD">
            <w:pPr>
              <w:autoSpaceDE w:val="0"/>
              <w:autoSpaceDN w:val="0"/>
              <w:adjustRightInd w:val="0"/>
              <w:outlineLvl w:val="3"/>
              <w:rPr>
                <w:b/>
              </w:rPr>
            </w:pPr>
          </w:p>
        </w:tc>
        <w:tc>
          <w:tcPr>
            <w:tcW w:w="6948" w:type="dxa"/>
          </w:tcPr>
          <w:p w14:paraId="074D3275" w14:textId="77777777" w:rsidR="00222AAD" w:rsidRDefault="00222AAD" w:rsidP="00222AAD">
            <w:pPr>
              <w:autoSpaceDE w:val="0"/>
              <w:autoSpaceDN w:val="0"/>
              <w:adjustRightInd w:val="0"/>
              <w:ind w:left="1062"/>
              <w:outlineLvl w:val="3"/>
            </w:pPr>
            <w:r>
              <w:t xml:space="preserve">Add the calculated field value to the </w:t>
            </w:r>
            <w:proofErr w:type="spellStart"/>
            <w:r>
              <w:t>DataRow</w:t>
            </w:r>
            <w:proofErr w:type="spellEnd"/>
            <w:r>
              <w:t>.</w:t>
            </w:r>
          </w:p>
        </w:tc>
      </w:tr>
      <w:tr w:rsidR="00222AAD" w14:paraId="08FA33A1" w14:textId="77777777" w:rsidTr="008E23BF">
        <w:tc>
          <w:tcPr>
            <w:tcW w:w="1908" w:type="dxa"/>
          </w:tcPr>
          <w:p w14:paraId="76E99D36" w14:textId="77777777" w:rsidR="00222AAD" w:rsidRPr="00014063" w:rsidRDefault="00222AAD" w:rsidP="00222AAD">
            <w:pPr>
              <w:autoSpaceDE w:val="0"/>
              <w:autoSpaceDN w:val="0"/>
              <w:adjustRightInd w:val="0"/>
              <w:outlineLvl w:val="3"/>
              <w:rPr>
                <w:b/>
              </w:rPr>
            </w:pPr>
          </w:p>
        </w:tc>
        <w:tc>
          <w:tcPr>
            <w:tcW w:w="6948" w:type="dxa"/>
          </w:tcPr>
          <w:p w14:paraId="7B4108C4" w14:textId="77777777" w:rsidR="00222AAD" w:rsidRDefault="00222AAD" w:rsidP="00222AAD">
            <w:pPr>
              <w:autoSpaceDE w:val="0"/>
              <w:autoSpaceDN w:val="0"/>
              <w:adjustRightInd w:val="0"/>
              <w:ind w:left="702"/>
              <w:outlineLvl w:val="3"/>
            </w:pPr>
            <w:r>
              <w:t xml:space="preserve">Add the </w:t>
            </w:r>
            <w:proofErr w:type="spellStart"/>
            <w:r>
              <w:t>DataRow</w:t>
            </w:r>
            <w:proofErr w:type="spellEnd"/>
            <w:r>
              <w:t xml:space="preserve"> to the </w:t>
            </w:r>
            <w:proofErr w:type="spellStart"/>
            <w:r>
              <w:t>DataTable</w:t>
            </w:r>
            <w:proofErr w:type="spellEnd"/>
            <w:r>
              <w:t>.</w:t>
            </w:r>
          </w:p>
        </w:tc>
      </w:tr>
      <w:tr w:rsidR="00222AAD" w14:paraId="4D2594FE" w14:textId="77777777" w:rsidTr="005D1818">
        <w:tc>
          <w:tcPr>
            <w:tcW w:w="1908" w:type="dxa"/>
          </w:tcPr>
          <w:p w14:paraId="019B54AD" w14:textId="77777777" w:rsidR="00222AAD" w:rsidRPr="00014063" w:rsidRDefault="00222AAD" w:rsidP="00222AAD">
            <w:pPr>
              <w:autoSpaceDE w:val="0"/>
              <w:autoSpaceDN w:val="0"/>
              <w:adjustRightInd w:val="0"/>
              <w:outlineLvl w:val="3"/>
              <w:rPr>
                <w:b/>
              </w:rPr>
            </w:pPr>
          </w:p>
        </w:tc>
        <w:tc>
          <w:tcPr>
            <w:tcW w:w="6948" w:type="dxa"/>
          </w:tcPr>
          <w:p w14:paraId="3F0C1244" w14:textId="77777777" w:rsidR="00222AAD" w:rsidRPr="00C94F00" w:rsidRDefault="00222AAD" w:rsidP="00222AAD">
            <w:pPr>
              <w:autoSpaceDE w:val="0"/>
              <w:autoSpaceDN w:val="0"/>
              <w:adjustRightInd w:val="0"/>
              <w:ind w:left="409"/>
              <w:outlineLvl w:val="3"/>
            </w:pPr>
            <w:r>
              <w:t xml:space="preserve">If the </w:t>
            </w:r>
            <w:proofErr w:type="spellStart"/>
            <w:r>
              <w:t>DataTable</w:t>
            </w:r>
            <w:proofErr w:type="spellEnd"/>
            <w:r>
              <w:t xml:space="preserve"> is not empty</w:t>
            </w:r>
          </w:p>
        </w:tc>
      </w:tr>
      <w:tr w:rsidR="00222AAD" w14:paraId="2265E4CE" w14:textId="77777777" w:rsidTr="005D1818">
        <w:tc>
          <w:tcPr>
            <w:tcW w:w="1908" w:type="dxa"/>
          </w:tcPr>
          <w:p w14:paraId="35D1B4DB" w14:textId="77777777" w:rsidR="00222AAD" w:rsidRPr="00014063" w:rsidRDefault="00222AAD" w:rsidP="00222AAD">
            <w:pPr>
              <w:autoSpaceDE w:val="0"/>
              <w:autoSpaceDN w:val="0"/>
              <w:adjustRightInd w:val="0"/>
              <w:outlineLvl w:val="3"/>
              <w:rPr>
                <w:b/>
              </w:rPr>
            </w:pPr>
          </w:p>
        </w:tc>
        <w:tc>
          <w:tcPr>
            <w:tcW w:w="6948" w:type="dxa"/>
          </w:tcPr>
          <w:p w14:paraId="49141491" w14:textId="77777777" w:rsidR="00222AAD" w:rsidRDefault="00222AAD" w:rsidP="00222AAD">
            <w:pPr>
              <w:autoSpaceDE w:val="0"/>
              <w:autoSpaceDN w:val="0"/>
              <w:adjustRightInd w:val="0"/>
              <w:ind w:left="679"/>
              <w:outlineLvl w:val="3"/>
            </w:pPr>
            <w:r>
              <w:t>Get the destination connection string from the effective configuration (connection string with key equal to value of “</w:t>
            </w:r>
            <w:proofErr w:type="spellStart"/>
            <w:r w:rsidRPr="00BC1D11">
              <w:t>ConnectionStringKey</w:t>
            </w:r>
            <w:proofErr w:type="spellEnd"/>
            <w:r>
              <w:t>” application setting).</w:t>
            </w:r>
          </w:p>
        </w:tc>
      </w:tr>
      <w:tr w:rsidR="00222AAD" w14:paraId="5500F76E" w14:textId="77777777" w:rsidTr="005D1818">
        <w:tc>
          <w:tcPr>
            <w:tcW w:w="1908" w:type="dxa"/>
          </w:tcPr>
          <w:p w14:paraId="3A077C6B" w14:textId="77777777" w:rsidR="00222AAD" w:rsidRPr="00014063" w:rsidRDefault="00222AAD" w:rsidP="00222AAD">
            <w:pPr>
              <w:autoSpaceDE w:val="0"/>
              <w:autoSpaceDN w:val="0"/>
              <w:adjustRightInd w:val="0"/>
              <w:outlineLvl w:val="3"/>
              <w:rPr>
                <w:b/>
              </w:rPr>
            </w:pPr>
          </w:p>
        </w:tc>
        <w:tc>
          <w:tcPr>
            <w:tcW w:w="6948" w:type="dxa"/>
          </w:tcPr>
          <w:p w14:paraId="4C3CD695" w14:textId="77777777" w:rsidR="00222AAD" w:rsidRDefault="00222AAD" w:rsidP="00222AAD">
            <w:pPr>
              <w:autoSpaceDE w:val="0"/>
              <w:autoSpaceDN w:val="0"/>
              <w:adjustRightInd w:val="0"/>
              <w:ind w:left="679"/>
              <w:outlineLvl w:val="3"/>
            </w:pPr>
            <w:r>
              <w:t>Establish a database connection.</w:t>
            </w:r>
          </w:p>
        </w:tc>
      </w:tr>
      <w:tr w:rsidR="00222AAD" w14:paraId="4D8F8677" w14:textId="77777777" w:rsidTr="008E23BF">
        <w:tc>
          <w:tcPr>
            <w:tcW w:w="1908" w:type="dxa"/>
          </w:tcPr>
          <w:p w14:paraId="212126FB" w14:textId="77777777" w:rsidR="00222AAD" w:rsidRPr="00014063" w:rsidRDefault="00222AAD" w:rsidP="00222AAD">
            <w:pPr>
              <w:autoSpaceDE w:val="0"/>
              <w:autoSpaceDN w:val="0"/>
              <w:adjustRightInd w:val="0"/>
              <w:outlineLvl w:val="3"/>
              <w:rPr>
                <w:b/>
              </w:rPr>
            </w:pPr>
          </w:p>
        </w:tc>
        <w:tc>
          <w:tcPr>
            <w:tcW w:w="6948" w:type="dxa"/>
          </w:tcPr>
          <w:p w14:paraId="0FE133DE" w14:textId="77777777" w:rsidR="00222AAD" w:rsidRDefault="00222AAD" w:rsidP="00222AAD">
            <w:pPr>
              <w:autoSpaceDE w:val="0"/>
              <w:autoSpaceDN w:val="0"/>
              <w:adjustRightInd w:val="0"/>
              <w:ind w:left="679"/>
              <w:outlineLvl w:val="3"/>
            </w:pPr>
            <w:r>
              <w:t>Fill a table type of “</w:t>
            </w:r>
            <w:proofErr w:type="spellStart"/>
            <w:r>
              <w:t>TableTypeName</w:t>
            </w:r>
            <w:proofErr w:type="spellEnd"/>
            <w:r>
              <w:t xml:space="preserve">” from the </w:t>
            </w:r>
            <w:proofErr w:type="spellStart"/>
            <w:r>
              <w:t>DataTable</w:t>
            </w:r>
            <w:proofErr w:type="spellEnd"/>
            <w:r>
              <w:t xml:space="preserve"> and execute the stored procedure “</w:t>
            </w:r>
            <w:proofErr w:type="spellStart"/>
            <w:r>
              <w:t>ProcedureName</w:t>
            </w:r>
            <w:proofErr w:type="spellEnd"/>
            <w:r>
              <w:t>” from the configuration, passing the table type.</w:t>
            </w:r>
          </w:p>
        </w:tc>
      </w:tr>
      <w:tr w:rsidR="00222AAD" w14:paraId="7FE26B18" w14:textId="77777777" w:rsidTr="008E23BF">
        <w:tc>
          <w:tcPr>
            <w:tcW w:w="1908" w:type="dxa"/>
          </w:tcPr>
          <w:p w14:paraId="162673A0" w14:textId="77777777" w:rsidR="00222AAD" w:rsidRPr="00014063" w:rsidRDefault="00222AAD" w:rsidP="00222AAD">
            <w:pPr>
              <w:autoSpaceDE w:val="0"/>
              <w:autoSpaceDN w:val="0"/>
              <w:adjustRightInd w:val="0"/>
              <w:outlineLvl w:val="3"/>
              <w:rPr>
                <w:b/>
              </w:rPr>
            </w:pPr>
          </w:p>
        </w:tc>
        <w:tc>
          <w:tcPr>
            <w:tcW w:w="6948" w:type="dxa"/>
          </w:tcPr>
          <w:p w14:paraId="5C2E8648" w14:textId="77777777" w:rsidR="00222AAD" w:rsidRDefault="00222AAD" w:rsidP="00222AAD">
            <w:pPr>
              <w:autoSpaceDE w:val="0"/>
              <w:autoSpaceDN w:val="0"/>
              <w:adjustRightInd w:val="0"/>
              <w:ind w:left="679"/>
              <w:outlineLvl w:val="3"/>
            </w:pPr>
            <w:r>
              <w:t>Close resources.</w:t>
            </w:r>
          </w:p>
        </w:tc>
      </w:tr>
      <w:tr w:rsidR="00222AAD" w14:paraId="7FB4E160" w14:textId="77777777" w:rsidTr="00E14BC2">
        <w:tc>
          <w:tcPr>
            <w:tcW w:w="1908" w:type="dxa"/>
            <w:shd w:val="clear" w:color="auto" w:fill="F2F2F2" w:themeFill="background1" w:themeFillShade="F2"/>
          </w:tcPr>
          <w:p w14:paraId="2C3369FC" w14:textId="77777777" w:rsidR="00222AAD" w:rsidRPr="00014063" w:rsidRDefault="00222AAD" w:rsidP="00222AAD">
            <w:pPr>
              <w:autoSpaceDE w:val="0"/>
              <w:autoSpaceDN w:val="0"/>
              <w:adjustRightInd w:val="0"/>
              <w:outlineLvl w:val="3"/>
              <w:rPr>
                <w:b/>
              </w:rPr>
            </w:pPr>
          </w:p>
        </w:tc>
        <w:tc>
          <w:tcPr>
            <w:tcW w:w="6948" w:type="dxa"/>
            <w:shd w:val="clear" w:color="auto" w:fill="F2F2F2" w:themeFill="background1" w:themeFillShade="F2"/>
          </w:tcPr>
          <w:p w14:paraId="4B75C289" w14:textId="77777777" w:rsidR="00222AAD" w:rsidRDefault="00222AAD" w:rsidP="00222AAD">
            <w:pPr>
              <w:autoSpaceDE w:val="0"/>
              <w:autoSpaceDN w:val="0"/>
              <w:adjustRightInd w:val="0"/>
              <w:outlineLvl w:val="3"/>
            </w:pPr>
            <w:r>
              <w:t>Else if “Direction” in the configuration is Upload:</w:t>
            </w:r>
          </w:p>
        </w:tc>
      </w:tr>
      <w:tr w:rsidR="00222AAD" w14:paraId="6FD26521" w14:textId="77777777" w:rsidTr="00ED2A60">
        <w:tc>
          <w:tcPr>
            <w:tcW w:w="1908" w:type="dxa"/>
          </w:tcPr>
          <w:p w14:paraId="59371762" w14:textId="77777777" w:rsidR="00222AAD" w:rsidRPr="00014063" w:rsidRDefault="00222AAD" w:rsidP="00222AAD">
            <w:pPr>
              <w:autoSpaceDE w:val="0"/>
              <w:autoSpaceDN w:val="0"/>
              <w:adjustRightInd w:val="0"/>
              <w:outlineLvl w:val="3"/>
              <w:rPr>
                <w:b/>
              </w:rPr>
            </w:pPr>
          </w:p>
        </w:tc>
        <w:tc>
          <w:tcPr>
            <w:tcW w:w="6948" w:type="dxa"/>
          </w:tcPr>
          <w:p w14:paraId="31890004" w14:textId="77777777" w:rsidR="00222AAD" w:rsidRDefault="00222AAD" w:rsidP="00222AAD">
            <w:pPr>
              <w:autoSpaceDE w:val="0"/>
              <w:autoSpaceDN w:val="0"/>
              <w:adjustRightInd w:val="0"/>
              <w:ind w:left="409"/>
              <w:outlineLvl w:val="3"/>
            </w:pPr>
            <w:r>
              <w:t>Get the destination connection string from the effective configuration (connection string with key equal to value of “</w:t>
            </w:r>
            <w:proofErr w:type="spellStart"/>
            <w:r w:rsidRPr="00BC1D11">
              <w:t>ConnectionStringKey</w:t>
            </w:r>
            <w:proofErr w:type="spellEnd"/>
            <w:r>
              <w:t>” application setting).</w:t>
            </w:r>
          </w:p>
        </w:tc>
      </w:tr>
      <w:tr w:rsidR="00222AAD" w14:paraId="0AD8BDB1" w14:textId="77777777" w:rsidTr="00ED2A60">
        <w:tc>
          <w:tcPr>
            <w:tcW w:w="1908" w:type="dxa"/>
          </w:tcPr>
          <w:p w14:paraId="757E8E5C" w14:textId="77777777" w:rsidR="00222AAD" w:rsidRPr="00014063" w:rsidRDefault="00222AAD" w:rsidP="00222AAD">
            <w:pPr>
              <w:autoSpaceDE w:val="0"/>
              <w:autoSpaceDN w:val="0"/>
              <w:adjustRightInd w:val="0"/>
              <w:outlineLvl w:val="3"/>
              <w:rPr>
                <w:b/>
              </w:rPr>
            </w:pPr>
          </w:p>
        </w:tc>
        <w:tc>
          <w:tcPr>
            <w:tcW w:w="6948" w:type="dxa"/>
          </w:tcPr>
          <w:p w14:paraId="13284481" w14:textId="77777777" w:rsidR="00222AAD" w:rsidRDefault="00222AAD" w:rsidP="00222AAD">
            <w:pPr>
              <w:autoSpaceDE w:val="0"/>
              <w:autoSpaceDN w:val="0"/>
              <w:adjustRightInd w:val="0"/>
              <w:ind w:left="409"/>
              <w:outlineLvl w:val="3"/>
            </w:pPr>
            <w:r>
              <w:t>Establish a database connection.</w:t>
            </w:r>
          </w:p>
        </w:tc>
      </w:tr>
      <w:tr w:rsidR="00222AAD" w14:paraId="04BC375F" w14:textId="77777777" w:rsidTr="00ED2A60">
        <w:tc>
          <w:tcPr>
            <w:tcW w:w="1908" w:type="dxa"/>
          </w:tcPr>
          <w:p w14:paraId="37F1E4F3" w14:textId="77777777" w:rsidR="00222AAD" w:rsidRPr="00014063" w:rsidRDefault="00222AAD" w:rsidP="00222AAD">
            <w:pPr>
              <w:autoSpaceDE w:val="0"/>
              <w:autoSpaceDN w:val="0"/>
              <w:adjustRightInd w:val="0"/>
              <w:outlineLvl w:val="3"/>
              <w:rPr>
                <w:b/>
              </w:rPr>
            </w:pPr>
          </w:p>
        </w:tc>
        <w:tc>
          <w:tcPr>
            <w:tcW w:w="6948" w:type="dxa"/>
          </w:tcPr>
          <w:p w14:paraId="55E91A37" w14:textId="77777777" w:rsidR="00222AAD" w:rsidRDefault="00222AAD" w:rsidP="00222AAD">
            <w:pPr>
              <w:autoSpaceDE w:val="0"/>
              <w:autoSpaceDN w:val="0"/>
              <w:adjustRightInd w:val="0"/>
              <w:ind w:left="409"/>
              <w:outlineLvl w:val="3"/>
            </w:pPr>
            <w:r>
              <w:t>Execute the stored procedure “</w:t>
            </w:r>
            <w:proofErr w:type="spellStart"/>
            <w:r>
              <w:t>ProcedureName</w:t>
            </w:r>
            <w:proofErr w:type="spellEnd"/>
            <w:r>
              <w:t xml:space="preserve">” from the configuration and fill a </w:t>
            </w:r>
            <w:proofErr w:type="spellStart"/>
            <w:r>
              <w:t>DataSet</w:t>
            </w:r>
            <w:proofErr w:type="spellEnd"/>
            <w:r>
              <w:t>, logging the number of records retrieved.</w:t>
            </w:r>
          </w:p>
          <w:p w14:paraId="6A9F84F2" w14:textId="77777777" w:rsidR="00222AAD" w:rsidRDefault="00222AAD" w:rsidP="00222AAD">
            <w:pPr>
              <w:autoSpaceDE w:val="0"/>
              <w:autoSpaceDN w:val="0"/>
              <w:adjustRightInd w:val="0"/>
              <w:ind w:left="409"/>
              <w:outlineLvl w:val="3"/>
            </w:pPr>
            <w:r>
              <w:t xml:space="preserve">Number of columns returned should be at least the number of extract fields, and all </w:t>
            </w:r>
            <w:proofErr w:type="spellStart"/>
            <w:r>
              <w:t>ColumnNames</w:t>
            </w:r>
            <w:proofErr w:type="spellEnd"/>
            <w:r>
              <w:t xml:space="preserve"> in the </w:t>
            </w:r>
            <w:proofErr w:type="spellStart"/>
            <w:r>
              <w:t>ExtractFields</w:t>
            </w:r>
            <w:proofErr w:type="spellEnd"/>
            <w:r>
              <w:t xml:space="preserve"> should exist in the dataset columns.</w:t>
            </w:r>
          </w:p>
        </w:tc>
      </w:tr>
      <w:tr w:rsidR="00222AAD" w14:paraId="0170A22A" w14:textId="77777777" w:rsidTr="00ED2A60">
        <w:tc>
          <w:tcPr>
            <w:tcW w:w="1908" w:type="dxa"/>
          </w:tcPr>
          <w:p w14:paraId="43A4E9DD" w14:textId="77777777" w:rsidR="00222AAD" w:rsidRPr="00014063" w:rsidRDefault="00222AAD" w:rsidP="00222AAD">
            <w:pPr>
              <w:autoSpaceDE w:val="0"/>
              <w:autoSpaceDN w:val="0"/>
              <w:adjustRightInd w:val="0"/>
              <w:outlineLvl w:val="3"/>
              <w:rPr>
                <w:b/>
              </w:rPr>
            </w:pPr>
          </w:p>
        </w:tc>
        <w:tc>
          <w:tcPr>
            <w:tcW w:w="6948" w:type="dxa"/>
          </w:tcPr>
          <w:p w14:paraId="28AC9F86" w14:textId="77777777" w:rsidR="00222AAD" w:rsidRDefault="00222AAD" w:rsidP="00222AAD">
            <w:pPr>
              <w:autoSpaceDE w:val="0"/>
              <w:autoSpaceDN w:val="0"/>
              <w:adjustRightInd w:val="0"/>
              <w:ind w:left="409"/>
              <w:outlineLvl w:val="3"/>
            </w:pPr>
            <w:r>
              <w:t>Close resources.</w:t>
            </w:r>
          </w:p>
        </w:tc>
      </w:tr>
      <w:tr w:rsidR="00222AAD" w14:paraId="50936D18" w14:textId="77777777" w:rsidTr="00ED2A60">
        <w:tc>
          <w:tcPr>
            <w:tcW w:w="1908" w:type="dxa"/>
          </w:tcPr>
          <w:p w14:paraId="5909C780" w14:textId="77777777" w:rsidR="00222AAD" w:rsidRPr="00014063" w:rsidRDefault="00222AAD" w:rsidP="00222AAD">
            <w:pPr>
              <w:autoSpaceDE w:val="0"/>
              <w:autoSpaceDN w:val="0"/>
              <w:adjustRightInd w:val="0"/>
              <w:outlineLvl w:val="3"/>
              <w:rPr>
                <w:b/>
              </w:rPr>
            </w:pPr>
          </w:p>
        </w:tc>
        <w:tc>
          <w:tcPr>
            <w:tcW w:w="6948" w:type="dxa"/>
          </w:tcPr>
          <w:p w14:paraId="673753B6" w14:textId="77777777" w:rsidR="00222AAD" w:rsidRDefault="00222AAD" w:rsidP="00222AAD">
            <w:pPr>
              <w:autoSpaceDE w:val="0"/>
              <w:autoSpaceDN w:val="0"/>
              <w:adjustRightInd w:val="0"/>
              <w:ind w:left="409"/>
              <w:outlineLvl w:val="3"/>
            </w:pPr>
            <w:r>
              <w:t>If at least 1 record is retrieved:</w:t>
            </w:r>
          </w:p>
        </w:tc>
      </w:tr>
      <w:tr w:rsidR="00222AAD" w14:paraId="7F277D97" w14:textId="77777777" w:rsidTr="00ED2A60">
        <w:tc>
          <w:tcPr>
            <w:tcW w:w="1908" w:type="dxa"/>
          </w:tcPr>
          <w:p w14:paraId="42CD14D9" w14:textId="77777777" w:rsidR="00222AAD" w:rsidRPr="00014063" w:rsidRDefault="00222AAD" w:rsidP="00222AAD">
            <w:pPr>
              <w:autoSpaceDE w:val="0"/>
              <w:autoSpaceDN w:val="0"/>
              <w:adjustRightInd w:val="0"/>
              <w:outlineLvl w:val="3"/>
              <w:rPr>
                <w:b/>
              </w:rPr>
            </w:pPr>
          </w:p>
        </w:tc>
        <w:tc>
          <w:tcPr>
            <w:tcW w:w="6948" w:type="dxa"/>
          </w:tcPr>
          <w:p w14:paraId="50A5AE95" w14:textId="77777777" w:rsidR="00222AAD" w:rsidRPr="007B6629" w:rsidRDefault="00222AAD" w:rsidP="00222AAD">
            <w:pPr>
              <w:autoSpaceDE w:val="0"/>
              <w:autoSpaceDN w:val="0"/>
              <w:adjustRightInd w:val="0"/>
              <w:ind w:left="679"/>
              <w:outlineLvl w:val="3"/>
            </w:pPr>
            <w:r>
              <w:t>If “</w:t>
            </w:r>
            <w:proofErr w:type="spellStart"/>
            <w:r>
              <w:t>Upload.DuplicateCheck</w:t>
            </w:r>
            <w:proofErr w:type="spellEnd"/>
            <w:r>
              <w:t xml:space="preserve">” in the configuration is true, retrieve records from the SharePoint site as in the Download </w:t>
            </w:r>
            <w:r w:rsidRPr="007B6629">
              <w:rPr>
                <w:b/>
                <w:i/>
              </w:rPr>
              <w:t>Retrieve records from SharePoint</w:t>
            </w:r>
            <w:r>
              <w:rPr>
                <w:b/>
                <w:i/>
              </w:rPr>
              <w:t xml:space="preserve"> </w:t>
            </w:r>
            <w:r>
              <w:t xml:space="preserve">step. </w:t>
            </w:r>
            <w:r w:rsidRPr="007B6629">
              <w:t xml:space="preserve">Convert all returned record list items to a </w:t>
            </w:r>
            <w:r>
              <w:t xml:space="preserve">Dictionary of </w:t>
            </w:r>
            <w:r w:rsidRPr="007B6629">
              <w:t>key/value objects</w:t>
            </w:r>
            <w:r>
              <w:t xml:space="preserve"> by item SharePoint ID and list item</w:t>
            </w:r>
            <w:r w:rsidRPr="007B6629">
              <w:t>.</w:t>
            </w:r>
          </w:p>
        </w:tc>
      </w:tr>
      <w:tr w:rsidR="00222AAD" w14:paraId="5E956C5D" w14:textId="77777777" w:rsidTr="00ED2A60">
        <w:tc>
          <w:tcPr>
            <w:tcW w:w="1908" w:type="dxa"/>
          </w:tcPr>
          <w:p w14:paraId="290A068A" w14:textId="77777777" w:rsidR="00222AAD" w:rsidRPr="00014063" w:rsidRDefault="00222AAD" w:rsidP="00222AAD">
            <w:pPr>
              <w:autoSpaceDE w:val="0"/>
              <w:autoSpaceDN w:val="0"/>
              <w:adjustRightInd w:val="0"/>
              <w:outlineLvl w:val="3"/>
              <w:rPr>
                <w:b/>
              </w:rPr>
            </w:pPr>
          </w:p>
        </w:tc>
        <w:tc>
          <w:tcPr>
            <w:tcW w:w="6948" w:type="dxa"/>
          </w:tcPr>
          <w:p w14:paraId="00A99934" w14:textId="77777777" w:rsidR="00222AAD" w:rsidRDefault="00222AAD" w:rsidP="00222AAD">
            <w:pPr>
              <w:autoSpaceDE w:val="0"/>
              <w:autoSpaceDN w:val="0"/>
              <w:adjustRightInd w:val="0"/>
              <w:ind w:left="409"/>
              <w:outlineLvl w:val="3"/>
            </w:pPr>
            <w:r>
              <w:t>Get the list of extract fields for the file (“</w:t>
            </w:r>
            <w:proofErr w:type="spellStart"/>
            <w:r>
              <w:t>ExtractFields</w:t>
            </w:r>
            <w:proofErr w:type="spellEnd"/>
            <w:r>
              <w:t>” from the configuration) and the list of column transformations (“</w:t>
            </w:r>
            <w:proofErr w:type="spellStart"/>
            <w:r>
              <w:t>ColumnTransforms</w:t>
            </w:r>
            <w:proofErr w:type="spellEnd"/>
            <w:r>
              <w:t>”).</w:t>
            </w:r>
          </w:p>
          <w:p w14:paraId="056714CB" w14:textId="77777777" w:rsidR="00222AAD" w:rsidRDefault="00222AAD" w:rsidP="00222AAD">
            <w:pPr>
              <w:autoSpaceDE w:val="0"/>
              <w:autoSpaceDN w:val="0"/>
              <w:adjustRightInd w:val="0"/>
              <w:ind w:left="409"/>
              <w:outlineLvl w:val="3"/>
            </w:pPr>
            <w:r>
              <w:t>From the list of extract fields, get the list of updatable fields (any field where “</w:t>
            </w:r>
            <w:proofErr w:type="spellStart"/>
            <w:r>
              <w:t>CanUpdate</w:t>
            </w:r>
            <w:proofErr w:type="spellEnd"/>
            <w:r>
              <w:t>” JSON value is true).</w:t>
            </w:r>
          </w:p>
        </w:tc>
      </w:tr>
      <w:tr w:rsidR="00222AAD" w14:paraId="7065AFFE" w14:textId="77777777" w:rsidTr="00ED2A60">
        <w:tc>
          <w:tcPr>
            <w:tcW w:w="1908" w:type="dxa"/>
          </w:tcPr>
          <w:p w14:paraId="256B0F1A" w14:textId="77777777" w:rsidR="00222AAD" w:rsidRPr="00014063" w:rsidRDefault="00222AAD" w:rsidP="00222AAD">
            <w:pPr>
              <w:autoSpaceDE w:val="0"/>
              <w:autoSpaceDN w:val="0"/>
              <w:adjustRightInd w:val="0"/>
              <w:outlineLvl w:val="3"/>
              <w:rPr>
                <w:b/>
              </w:rPr>
            </w:pPr>
          </w:p>
        </w:tc>
        <w:tc>
          <w:tcPr>
            <w:tcW w:w="6948" w:type="dxa"/>
          </w:tcPr>
          <w:p w14:paraId="172F0E79" w14:textId="77777777" w:rsidR="00222AAD" w:rsidRDefault="00222AAD" w:rsidP="00222AAD">
            <w:pPr>
              <w:autoSpaceDE w:val="0"/>
              <w:autoSpaceDN w:val="0"/>
              <w:adjustRightInd w:val="0"/>
              <w:ind w:left="679"/>
              <w:outlineLvl w:val="3"/>
            </w:pPr>
            <w:r>
              <w:t>If “</w:t>
            </w:r>
            <w:proofErr w:type="spellStart"/>
            <w:r>
              <w:t>Upload.DuplicateCheck</w:t>
            </w:r>
            <w:proofErr w:type="spellEnd"/>
            <w:r>
              <w:t>” in the configuration is true, also get:</w:t>
            </w:r>
          </w:p>
          <w:p w14:paraId="034AEA03" w14:textId="77777777" w:rsidR="00222AAD" w:rsidRDefault="00222AAD" w:rsidP="00222AAD">
            <w:pPr>
              <w:pStyle w:val="ListParagraph"/>
              <w:numPr>
                <w:ilvl w:val="3"/>
                <w:numId w:val="56"/>
              </w:numPr>
              <w:tabs>
                <w:tab w:val="clear" w:pos="4392"/>
              </w:tabs>
              <w:autoSpaceDE w:val="0"/>
              <w:autoSpaceDN w:val="0"/>
              <w:adjustRightInd w:val="0"/>
              <w:ind w:left="1039"/>
              <w:outlineLvl w:val="3"/>
            </w:pPr>
            <w:r>
              <w:t xml:space="preserve">the list of SharePoint key fields from the list of extract fields (any field </w:t>
            </w:r>
            <w:r>
              <w:lastRenderedPageBreak/>
              <w:t>where “</w:t>
            </w:r>
            <w:proofErr w:type="spellStart"/>
            <w:r>
              <w:t>IsSPKey</w:t>
            </w:r>
            <w:proofErr w:type="spellEnd"/>
            <w:r>
              <w:t>” JSON value is true)</w:t>
            </w:r>
          </w:p>
          <w:p w14:paraId="6C003573" w14:textId="77777777" w:rsidR="00222AAD" w:rsidRDefault="00222AAD" w:rsidP="00222AAD">
            <w:pPr>
              <w:pStyle w:val="ListParagraph"/>
              <w:numPr>
                <w:ilvl w:val="3"/>
                <w:numId w:val="56"/>
              </w:numPr>
              <w:tabs>
                <w:tab w:val="clear" w:pos="4392"/>
              </w:tabs>
              <w:autoSpaceDE w:val="0"/>
              <w:autoSpaceDN w:val="0"/>
              <w:adjustRightInd w:val="0"/>
              <w:ind w:left="1039"/>
              <w:outlineLvl w:val="3"/>
            </w:pPr>
            <w:r>
              <w:t>the list of unique SharePoint fields (any field where “</w:t>
            </w:r>
            <w:proofErr w:type="spellStart"/>
            <w:r>
              <w:t>IsSPUnique</w:t>
            </w:r>
            <w:proofErr w:type="spellEnd"/>
            <w:r>
              <w:t>” JSON value is true), and</w:t>
            </w:r>
          </w:p>
          <w:p w14:paraId="5F0F7E1B" w14:textId="77777777" w:rsidR="00222AAD" w:rsidRDefault="00222AAD" w:rsidP="00222AAD">
            <w:pPr>
              <w:pStyle w:val="ListParagraph"/>
              <w:numPr>
                <w:ilvl w:val="3"/>
                <w:numId w:val="56"/>
              </w:numPr>
              <w:tabs>
                <w:tab w:val="clear" w:pos="4392"/>
              </w:tabs>
              <w:autoSpaceDE w:val="0"/>
              <w:autoSpaceDN w:val="0"/>
              <w:adjustRightInd w:val="0"/>
              <w:ind w:left="1039"/>
              <w:outlineLvl w:val="3"/>
            </w:pPr>
            <w:r>
              <w:t>the list of unique SharePoint fields that are NOT in the list of updatable fields.</w:t>
            </w:r>
          </w:p>
        </w:tc>
      </w:tr>
      <w:tr w:rsidR="00222AAD" w14:paraId="775F719A" w14:textId="77777777" w:rsidTr="00ED2A60">
        <w:tc>
          <w:tcPr>
            <w:tcW w:w="1908" w:type="dxa"/>
          </w:tcPr>
          <w:p w14:paraId="081D897B" w14:textId="77777777" w:rsidR="00222AAD" w:rsidRPr="00014063" w:rsidRDefault="00222AAD" w:rsidP="00222AAD">
            <w:pPr>
              <w:autoSpaceDE w:val="0"/>
              <w:autoSpaceDN w:val="0"/>
              <w:adjustRightInd w:val="0"/>
              <w:outlineLvl w:val="3"/>
              <w:rPr>
                <w:b/>
              </w:rPr>
            </w:pPr>
          </w:p>
        </w:tc>
        <w:tc>
          <w:tcPr>
            <w:tcW w:w="6948" w:type="dxa"/>
          </w:tcPr>
          <w:p w14:paraId="702FDDDE" w14:textId="77777777" w:rsidR="00222AAD" w:rsidRPr="00C94F00" w:rsidRDefault="00222AAD" w:rsidP="00222AAD">
            <w:pPr>
              <w:autoSpaceDE w:val="0"/>
              <w:autoSpaceDN w:val="0"/>
              <w:adjustRightInd w:val="0"/>
              <w:ind w:left="409"/>
              <w:outlineLvl w:val="3"/>
            </w:pPr>
            <w:r>
              <w:t xml:space="preserve">For each returned record in the </w:t>
            </w:r>
            <w:proofErr w:type="spellStart"/>
            <w:r>
              <w:t>DataSet</w:t>
            </w:r>
            <w:proofErr w:type="spellEnd"/>
            <w:r>
              <w:t>:</w:t>
            </w:r>
          </w:p>
        </w:tc>
      </w:tr>
      <w:tr w:rsidR="00222AAD" w14:paraId="75B8E810" w14:textId="77777777" w:rsidTr="00ED2A60">
        <w:tc>
          <w:tcPr>
            <w:tcW w:w="1908" w:type="dxa"/>
          </w:tcPr>
          <w:p w14:paraId="239606C6" w14:textId="77777777" w:rsidR="00222AAD" w:rsidRPr="00014063" w:rsidRDefault="00222AAD" w:rsidP="00222AAD">
            <w:pPr>
              <w:autoSpaceDE w:val="0"/>
              <w:autoSpaceDN w:val="0"/>
              <w:adjustRightInd w:val="0"/>
              <w:outlineLvl w:val="3"/>
              <w:rPr>
                <w:b/>
              </w:rPr>
            </w:pPr>
          </w:p>
        </w:tc>
        <w:tc>
          <w:tcPr>
            <w:tcW w:w="6948" w:type="dxa"/>
          </w:tcPr>
          <w:p w14:paraId="4D8EAE13" w14:textId="77777777" w:rsidR="00222AAD" w:rsidRDefault="00222AAD" w:rsidP="00222AAD">
            <w:pPr>
              <w:autoSpaceDE w:val="0"/>
              <w:autoSpaceDN w:val="0"/>
              <w:adjustRightInd w:val="0"/>
              <w:ind w:left="679"/>
              <w:outlineLvl w:val="3"/>
            </w:pPr>
            <w:r>
              <w:t>Initialize an insert flag to true, and update flag to true only if both key fields and update fields are specified (otherwise initialize to false).</w:t>
            </w:r>
          </w:p>
        </w:tc>
      </w:tr>
      <w:tr w:rsidR="00222AAD" w14:paraId="378C455C" w14:textId="77777777" w:rsidTr="00ED2A60">
        <w:tc>
          <w:tcPr>
            <w:tcW w:w="1908" w:type="dxa"/>
          </w:tcPr>
          <w:p w14:paraId="51ABB3DC" w14:textId="77777777" w:rsidR="00222AAD" w:rsidRPr="00014063" w:rsidRDefault="00222AAD" w:rsidP="00222AAD">
            <w:pPr>
              <w:autoSpaceDE w:val="0"/>
              <w:autoSpaceDN w:val="0"/>
              <w:adjustRightInd w:val="0"/>
              <w:outlineLvl w:val="3"/>
              <w:rPr>
                <w:b/>
              </w:rPr>
            </w:pPr>
          </w:p>
        </w:tc>
        <w:tc>
          <w:tcPr>
            <w:tcW w:w="6948" w:type="dxa"/>
          </w:tcPr>
          <w:p w14:paraId="431FD71D" w14:textId="77777777" w:rsidR="00222AAD" w:rsidRDefault="00222AAD" w:rsidP="00222AAD">
            <w:pPr>
              <w:autoSpaceDE w:val="0"/>
              <w:autoSpaceDN w:val="0"/>
              <w:adjustRightInd w:val="0"/>
              <w:ind w:left="702"/>
              <w:outlineLvl w:val="3"/>
            </w:pPr>
            <w:r>
              <w:t>If “</w:t>
            </w:r>
            <w:proofErr w:type="spellStart"/>
            <w:r>
              <w:t>Upload.DuplicateCheck</w:t>
            </w:r>
            <w:proofErr w:type="spellEnd"/>
            <w:r>
              <w:t>” in the configuration is true or the update flag is true:</w:t>
            </w:r>
          </w:p>
        </w:tc>
      </w:tr>
      <w:tr w:rsidR="00222AAD" w14:paraId="6D9838C7" w14:textId="77777777" w:rsidTr="00ED2A60">
        <w:tc>
          <w:tcPr>
            <w:tcW w:w="1908" w:type="dxa"/>
          </w:tcPr>
          <w:p w14:paraId="1B4D9B63" w14:textId="77777777" w:rsidR="00222AAD" w:rsidRPr="00014063" w:rsidRDefault="00222AAD" w:rsidP="00222AAD">
            <w:pPr>
              <w:autoSpaceDE w:val="0"/>
              <w:autoSpaceDN w:val="0"/>
              <w:adjustRightInd w:val="0"/>
              <w:outlineLvl w:val="3"/>
              <w:rPr>
                <w:b/>
              </w:rPr>
            </w:pPr>
          </w:p>
        </w:tc>
        <w:tc>
          <w:tcPr>
            <w:tcW w:w="6948" w:type="dxa"/>
          </w:tcPr>
          <w:p w14:paraId="0B4EEAF4" w14:textId="77777777" w:rsidR="00222AAD" w:rsidRDefault="00222AAD" w:rsidP="00222AAD">
            <w:pPr>
              <w:autoSpaceDE w:val="0"/>
              <w:autoSpaceDN w:val="0"/>
              <w:adjustRightInd w:val="0"/>
              <w:ind w:left="1039"/>
              <w:outlineLvl w:val="3"/>
            </w:pPr>
            <w:r>
              <w:t>For each field in the key field list</w:t>
            </w:r>
          </w:p>
        </w:tc>
      </w:tr>
      <w:tr w:rsidR="00222AAD" w14:paraId="58984618" w14:textId="77777777" w:rsidTr="00ED2A60">
        <w:tc>
          <w:tcPr>
            <w:tcW w:w="1908" w:type="dxa"/>
          </w:tcPr>
          <w:p w14:paraId="03C71598" w14:textId="77777777" w:rsidR="00222AAD" w:rsidRPr="00E14BC2" w:rsidRDefault="00222AAD" w:rsidP="00222AAD">
            <w:pPr>
              <w:autoSpaceDE w:val="0"/>
              <w:autoSpaceDN w:val="0"/>
              <w:adjustRightInd w:val="0"/>
              <w:outlineLvl w:val="3"/>
              <w:rPr>
                <w:b/>
                <w:i/>
              </w:rPr>
            </w:pPr>
            <w:r w:rsidRPr="00E14BC2">
              <w:rPr>
                <w:b/>
                <w:i/>
              </w:rPr>
              <w:t>BEGIN Convert DB Value to SharePoint</w:t>
            </w:r>
          </w:p>
        </w:tc>
        <w:tc>
          <w:tcPr>
            <w:tcW w:w="6948" w:type="dxa"/>
          </w:tcPr>
          <w:p w14:paraId="07941FE5" w14:textId="77777777" w:rsidR="00222AAD" w:rsidRDefault="00222AAD" w:rsidP="00222AAD">
            <w:pPr>
              <w:autoSpaceDE w:val="0"/>
              <w:autoSpaceDN w:val="0"/>
              <w:adjustRightInd w:val="0"/>
              <w:ind w:left="1309"/>
              <w:outlineLvl w:val="3"/>
            </w:pPr>
            <w:r>
              <w:t>Throw an exception if the data table does not contain the extract field column name.</w:t>
            </w:r>
          </w:p>
        </w:tc>
      </w:tr>
      <w:tr w:rsidR="00222AAD" w14:paraId="59D2A5AE" w14:textId="77777777" w:rsidTr="00ED2A60">
        <w:tc>
          <w:tcPr>
            <w:tcW w:w="1908" w:type="dxa"/>
          </w:tcPr>
          <w:p w14:paraId="64C5DF82" w14:textId="77777777" w:rsidR="00222AAD" w:rsidRPr="00014063" w:rsidRDefault="00222AAD" w:rsidP="00222AAD">
            <w:pPr>
              <w:autoSpaceDE w:val="0"/>
              <w:autoSpaceDN w:val="0"/>
              <w:adjustRightInd w:val="0"/>
              <w:outlineLvl w:val="3"/>
              <w:rPr>
                <w:b/>
              </w:rPr>
            </w:pPr>
          </w:p>
        </w:tc>
        <w:tc>
          <w:tcPr>
            <w:tcW w:w="6948" w:type="dxa"/>
          </w:tcPr>
          <w:p w14:paraId="161C616F" w14:textId="77777777" w:rsidR="00222AAD" w:rsidRDefault="00222AAD" w:rsidP="00222AAD">
            <w:pPr>
              <w:autoSpaceDE w:val="0"/>
              <w:autoSpaceDN w:val="0"/>
              <w:adjustRightInd w:val="0"/>
              <w:ind w:left="1309"/>
              <w:outlineLvl w:val="3"/>
            </w:pPr>
            <w:r>
              <w:t>If the extract field should be defaulted to a value, convert a database null value for that field in the returned record to the desired default value; otherwise use the string value of the record’s field.</w:t>
            </w:r>
          </w:p>
        </w:tc>
      </w:tr>
      <w:tr w:rsidR="00222AAD" w14:paraId="741034B3" w14:textId="77777777" w:rsidTr="00ED2A60">
        <w:tc>
          <w:tcPr>
            <w:tcW w:w="1908" w:type="dxa"/>
          </w:tcPr>
          <w:p w14:paraId="012AF38F" w14:textId="77777777" w:rsidR="00222AAD" w:rsidRPr="00E14BC2" w:rsidRDefault="00222AAD" w:rsidP="00222AAD">
            <w:pPr>
              <w:autoSpaceDE w:val="0"/>
              <w:autoSpaceDN w:val="0"/>
              <w:adjustRightInd w:val="0"/>
              <w:outlineLvl w:val="3"/>
              <w:rPr>
                <w:b/>
                <w:i/>
              </w:rPr>
            </w:pPr>
            <w:r w:rsidRPr="00E14BC2">
              <w:rPr>
                <w:b/>
                <w:i/>
              </w:rPr>
              <w:t>END Convert DB Value to SharePoint</w:t>
            </w:r>
          </w:p>
        </w:tc>
        <w:tc>
          <w:tcPr>
            <w:tcW w:w="6948" w:type="dxa"/>
          </w:tcPr>
          <w:p w14:paraId="67CE6547" w14:textId="77777777" w:rsidR="00222AAD" w:rsidRDefault="00222AAD" w:rsidP="00222AAD">
            <w:pPr>
              <w:autoSpaceDE w:val="0"/>
              <w:autoSpaceDN w:val="0"/>
              <w:adjustRightInd w:val="0"/>
              <w:ind w:left="1309"/>
              <w:outlineLvl w:val="3"/>
            </w:pPr>
            <w:r>
              <w:t xml:space="preserve">If the record’s field key name and field value exist in the list of column transformations, use the transform’s replacement value as the record’s field value. </w:t>
            </w:r>
          </w:p>
        </w:tc>
      </w:tr>
      <w:tr w:rsidR="00222AAD" w14:paraId="39AD5E76" w14:textId="77777777" w:rsidTr="00ED2A60">
        <w:tc>
          <w:tcPr>
            <w:tcW w:w="1908" w:type="dxa"/>
          </w:tcPr>
          <w:p w14:paraId="2CC2AF83" w14:textId="77777777" w:rsidR="00222AAD" w:rsidRPr="00014063" w:rsidRDefault="00222AAD" w:rsidP="00222AAD">
            <w:pPr>
              <w:autoSpaceDE w:val="0"/>
              <w:autoSpaceDN w:val="0"/>
              <w:adjustRightInd w:val="0"/>
              <w:outlineLvl w:val="3"/>
              <w:rPr>
                <w:b/>
              </w:rPr>
            </w:pPr>
          </w:p>
        </w:tc>
        <w:tc>
          <w:tcPr>
            <w:tcW w:w="6948" w:type="dxa"/>
          </w:tcPr>
          <w:p w14:paraId="43D4116D" w14:textId="77777777" w:rsidR="00222AAD" w:rsidRDefault="00222AAD" w:rsidP="00222AAD">
            <w:pPr>
              <w:autoSpaceDE w:val="0"/>
              <w:autoSpaceDN w:val="0"/>
              <w:adjustRightInd w:val="0"/>
              <w:ind w:left="1309"/>
              <w:outlineLvl w:val="3"/>
            </w:pPr>
            <w:r>
              <w:t>Add the calculated field value to a key Dictionary by extract field key name.</w:t>
            </w:r>
          </w:p>
        </w:tc>
      </w:tr>
      <w:tr w:rsidR="00222AAD" w14:paraId="3023FF43" w14:textId="77777777" w:rsidTr="00ED2A60">
        <w:tc>
          <w:tcPr>
            <w:tcW w:w="1908" w:type="dxa"/>
          </w:tcPr>
          <w:p w14:paraId="4B0DA2DE" w14:textId="77777777" w:rsidR="00222AAD" w:rsidRPr="00014063" w:rsidRDefault="00222AAD" w:rsidP="00222AAD">
            <w:pPr>
              <w:autoSpaceDE w:val="0"/>
              <w:autoSpaceDN w:val="0"/>
              <w:adjustRightInd w:val="0"/>
              <w:outlineLvl w:val="3"/>
              <w:rPr>
                <w:b/>
              </w:rPr>
            </w:pPr>
          </w:p>
        </w:tc>
        <w:tc>
          <w:tcPr>
            <w:tcW w:w="6948" w:type="dxa"/>
          </w:tcPr>
          <w:p w14:paraId="652DFBDB" w14:textId="77777777" w:rsidR="00222AAD" w:rsidRDefault="00222AAD" w:rsidP="00222AAD">
            <w:pPr>
              <w:autoSpaceDE w:val="0"/>
              <w:autoSpaceDN w:val="0"/>
              <w:adjustRightInd w:val="0"/>
              <w:ind w:left="1039"/>
              <w:outlineLvl w:val="3"/>
            </w:pPr>
            <w:r>
              <w:t>For each field in the unique field list</w:t>
            </w:r>
          </w:p>
        </w:tc>
      </w:tr>
      <w:tr w:rsidR="00222AAD" w14:paraId="6A3C536D" w14:textId="77777777" w:rsidTr="00ED2A60">
        <w:tc>
          <w:tcPr>
            <w:tcW w:w="1908" w:type="dxa"/>
          </w:tcPr>
          <w:p w14:paraId="70048D18" w14:textId="77777777" w:rsidR="00222AAD" w:rsidRPr="00014063" w:rsidRDefault="00222AAD" w:rsidP="00222AAD">
            <w:pPr>
              <w:autoSpaceDE w:val="0"/>
              <w:autoSpaceDN w:val="0"/>
              <w:adjustRightInd w:val="0"/>
              <w:outlineLvl w:val="3"/>
              <w:rPr>
                <w:b/>
              </w:rPr>
            </w:pPr>
          </w:p>
        </w:tc>
        <w:tc>
          <w:tcPr>
            <w:tcW w:w="6948" w:type="dxa"/>
          </w:tcPr>
          <w:p w14:paraId="79A5D72A" w14:textId="77777777" w:rsidR="00222AAD" w:rsidRDefault="00222AAD" w:rsidP="00222AAD">
            <w:pPr>
              <w:autoSpaceDE w:val="0"/>
              <w:autoSpaceDN w:val="0"/>
              <w:adjustRightInd w:val="0"/>
              <w:ind w:left="1309"/>
              <w:outlineLvl w:val="3"/>
            </w:pPr>
            <w:r>
              <w:t xml:space="preserve">Convert the returned database record values as in the </w:t>
            </w:r>
            <w:r w:rsidRPr="00E14BC2">
              <w:rPr>
                <w:b/>
                <w:i/>
              </w:rPr>
              <w:t>Convert DB Value to SharePoint</w:t>
            </w:r>
            <w:r>
              <w:t xml:space="preserve"> steps.</w:t>
            </w:r>
          </w:p>
        </w:tc>
      </w:tr>
      <w:tr w:rsidR="00222AAD" w14:paraId="3D38424B" w14:textId="77777777" w:rsidTr="00ED2A60">
        <w:tc>
          <w:tcPr>
            <w:tcW w:w="1908" w:type="dxa"/>
          </w:tcPr>
          <w:p w14:paraId="27596F77" w14:textId="77777777" w:rsidR="00222AAD" w:rsidRPr="00014063" w:rsidRDefault="00222AAD" w:rsidP="00222AAD">
            <w:pPr>
              <w:autoSpaceDE w:val="0"/>
              <w:autoSpaceDN w:val="0"/>
              <w:adjustRightInd w:val="0"/>
              <w:outlineLvl w:val="3"/>
              <w:rPr>
                <w:b/>
              </w:rPr>
            </w:pPr>
          </w:p>
        </w:tc>
        <w:tc>
          <w:tcPr>
            <w:tcW w:w="6948" w:type="dxa"/>
          </w:tcPr>
          <w:p w14:paraId="2D15ED2A" w14:textId="77777777" w:rsidR="00222AAD" w:rsidRDefault="00222AAD" w:rsidP="00222AAD">
            <w:pPr>
              <w:autoSpaceDE w:val="0"/>
              <w:autoSpaceDN w:val="0"/>
              <w:adjustRightInd w:val="0"/>
              <w:ind w:left="1309"/>
              <w:outlineLvl w:val="3"/>
            </w:pPr>
            <w:r>
              <w:t>Add the calculated field value to a key Dictionary by extract field key name.</w:t>
            </w:r>
          </w:p>
        </w:tc>
      </w:tr>
      <w:tr w:rsidR="00222AAD" w14:paraId="0C168572" w14:textId="77777777" w:rsidTr="00800D92">
        <w:tc>
          <w:tcPr>
            <w:tcW w:w="1908" w:type="dxa"/>
          </w:tcPr>
          <w:p w14:paraId="32540F83" w14:textId="77777777" w:rsidR="00222AAD" w:rsidRPr="00014063" w:rsidRDefault="00222AAD" w:rsidP="00222AAD">
            <w:pPr>
              <w:autoSpaceDE w:val="0"/>
              <w:autoSpaceDN w:val="0"/>
              <w:adjustRightInd w:val="0"/>
              <w:outlineLvl w:val="3"/>
              <w:rPr>
                <w:b/>
              </w:rPr>
            </w:pPr>
          </w:p>
        </w:tc>
        <w:tc>
          <w:tcPr>
            <w:tcW w:w="6948" w:type="dxa"/>
          </w:tcPr>
          <w:p w14:paraId="5DE3ED61" w14:textId="77777777" w:rsidR="00222AAD" w:rsidRDefault="00222AAD" w:rsidP="00222AAD">
            <w:pPr>
              <w:autoSpaceDE w:val="0"/>
              <w:autoSpaceDN w:val="0"/>
              <w:adjustRightInd w:val="0"/>
              <w:ind w:left="1039"/>
              <w:outlineLvl w:val="3"/>
            </w:pPr>
            <w:r>
              <w:t>If the update flag is true</w:t>
            </w:r>
          </w:p>
        </w:tc>
      </w:tr>
      <w:tr w:rsidR="00222AAD" w14:paraId="744C7155" w14:textId="77777777" w:rsidTr="00800D92">
        <w:tc>
          <w:tcPr>
            <w:tcW w:w="1908" w:type="dxa"/>
          </w:tcPr>
          <w:p w14:paraId="570A2CC5" w14:textId="77777777" w:rsidR="00222AAD" w:rsidRPr="00014063" w:rsidRDefault="00222AAD" w:rsidP="00222AAD">
            <w:pPr>
              <w:autoSpaceDE w:val="0"/>
              <w:autoSpaceDN w:val="0"/>
              <w:adjustRightInd w:val="0"/>
              <w:outlineLvl w:val="3"/>
              <w:rPr>
                <w:b/>
              </w:rPr>
            </w:pPr>
          </w:p>
        </w:tc>
        <w:tc>
          <w:tcPr>
            <w:tcW w:w="6948" w:type="dxa"/>
          </w:tcPr>
          <w:p w14:paraId="3C6470E9" w14:textId="77777777" w:rsidR="00222AAD" w:rsidRDefault="00222AAD" w:rsidP="00222AAD">
            <w:pPr>
              <w:autoSpaceDE w:val="0"/>
              <w:autoSpaceDN w:val="0"/>
              <w:adjustRightInd w:val="0"/>
              <w:ind w:left="1309"/>
              <w:outlineLvl w:val="3"/>
            </w:pPr>
            <w:r>
              <w:t>For each entry in the SharePoint list item dictionary (containing all records retrieved from SharePoint):</w:t>
            </w:r>
          </w:p>
        </w:tc>
      </w:tr>
      <w:tr w:rsidR="00222AAD" w14:paraId="1E5B3982" w14:textId="77777777" w:rsidTr="00800D92">
        <w:tc>
          <w:tcPr>
            <w:tcW w:w="1908" w:type="dxa"/>
          </w:tcPr>
          <w:p w14:paraId="33A4D027" w14:textId="77777777" w:rsidR="00222AAD" w:rsidRPr="00014063" w:rsidRDefault="00222AAD" w:rsidP="00222AAD">
            <w:pPr>
              <w:autoSpaceDE w:val="0"/>
              <w:autoSpaceDN w:val="0"/>
              <w:adjustRightInd w:val="0"/>
              <w:outlineLvl w:val="3"/>
              <w:rPr>
                <w:b/>
              </w:rPr>
            </w:pPr>
          </w:p>
        </w:tc>
        <w:tc>
          <w:tcPr>
            <w:tcW w:w="6948" w:type="dxa"/>
          </w:tcPr>
          <w:p w14:paraId="3E72B3DC" w14:textId="77777777" w:rsidR="00222AAD" w:rsidRDefault="00222AAD" w:rsidP="00222AAD">
            <w:pPr>
              <w:autoSpaceDE w:val="0"/>
              <w:autoSpaceDN w:val="0"/>
              <w:adjustRightInd w:val="0"/>
              <w:ind w:left="1669"/>
              <w:outlineLvl w:val="3"/>
              <w:rPr>
                <w:ins w:id="48" w:author="Treinen, Lola R" w:date="2020-09-15T10:51:00Z"/>
              </w:rPr>
            </w:pPr>
            <w:r>
              <w:t>If the list item’s key fields match the current database record’s key field values, this is an update. Save the existing SharePoint list item and set the insert flag to false. Replace the value of any transformed unique key that is non-updateable with the original SharePoint value of the key.</w:t>
            </w:r>
          </w:p>
          <w:p w14:paraId="54D22ED3" w14:textId="6B2E8961" w:rsidR="00B77BAB" w:rsidRDefault="00B77BAB" w:rsidP="00222AAD">
            <w:pPr>
              <w:autoSpaceDE w:val="0"/>
              <w:autoSpaceDN w:val="0"/>
              <w:adjustRightInd w:val="0"/>
              <w:ind w:left="1669"/>
              <w:outlineLvl w:val="3"/>
            </w:pPr>
            <w:ins w:id="49" w:author="Treinen, Lola R" w:date="2020-09-15T10:51:00Z">
              <w:r>
                <w:t xml:space="preserve">Do not change any standard SharePoint fields that can’t be modified, e.g. ID, GUID, </w:t>
              </w:r>
            </w:ins>
            <w:ins w:id="50" w:author="Treinen, Lola R" w:date="2020-09-15T10:52:00Z">
              <w:r>
                <w:t>Author</w:t>
              </w:r>
            </w:ins>
            <w:ins w:id="51" w:author="Treinen, Lola R" w:date="2020-09-15T10:51:00Z">
              <w:r>
                <w:t xml:space="preserve">, </w:t>
              </w:r>
            </w:ins>
            <w:ins w:id="52" w:author="Treinen, Lola R" w:date="2020-09-15T10:52:00Z">
              <w:r>
                <w:t>Editor.</w:t>
              </w:r>
            </w:ins>
          </w:p>
        </w:tc>
      </w:tr>
      <w:tr w:rsidR="00222AAD" w14:paraId="48F3A1DE" w14:textId="77777777" w:rsidTr="00800D92">
        <w:tc>
          <w:tcPr>
            <w:tcW w:w="1908" w:type="dxa"/>
          </w:tcPr>
          <w:p w14:paraId="2CB9F670" w14:textId="77777777" w:rsidR="00222AAD" w:rsidRPr="00014063" w:rsidRDefault="00222AAD" w:rsidP="00222AAD">
            <w:pPr>
              <w:autoSpaceDE w:val="0"/>
              <w:autoSpaceDN w:val="0"/>
              <w:adjustRightInd w:val="0"/>
              <w:outlineLvl w:val="3"/>
              <w:rPr>
                <w:b/>
              </w:rPr>
            </w:pPr>
          </w:p>
        </w:tc>
        <w:tc>
          <w:tcPr>
            <w:tcW w:w="6948" w:type="dxa"/>
          </w:tcPr>
          <w:p w14:paraId="752FE1BA" w14:textId="77777777" w:rsidR="00222AAD" w:rsidRDefault="00222AAD" w:rsidP="00222AAD">
            <w:pPr>
              <w:autoSpaceDE w:val="0"/>
              <w:autoSpaceDN w:val="0"/>
              <w:adjustRightInd w:val="0"/>
              <w:ind w:left="1669"/>
              <w:outlineLvl w:val="3"/>
            </w:pPr>
            <w:r>
              <w:t>Break out of the loop.</w:t>
            </w:r>
          </w:p>
        </w:tc>
      </w:tr>
      <w:tr w:rsidR="00222AAD" w14:paraId="6327B325" w14:textId="77777777" w:rsidTr="00800D92">
        <w:tc>
          <w:tcPr>
            <w:tcW w:w="1908" w:type="dxa"/>
          </w:tcPr>
          <w:p w14:paraId="4595A0E2" w14:textId="77777777" w:rsidR="00222AAD" w:rsidRPr="00014063" w:rsidRDefault="00222AAD" w:rsidP="00222AAD">
            <w:pPr>
              <w:autoSpaceDE w:val="0"/>
              <w:autoSpaceDN w:val="0"/>
              <w:adjustRightInd w:val="0"/>
              <w:outlineLvl w:val="3"/>
              <w:rPr>
                <w:b/>
              </w:rPr>
            </w:pPr>
          </w:p>
        </w:tc>
        <w:tc>
          <w:tcPr>
            <w:tcW w:w="6948" w:type="dxa"/>
          </w:tcPr>
          <w:p w14:paraId="1849D2C6" w14:textId="77777777" w:rsidR="00222AAD" w:rsidRDefault="00222AAD" w:rsidP="00222AAD">
            <w:pPr>
              <w:autoSpaceDE w:val="0"/>
              <w:autoSpaceDN w:val="0"/>
              <w:adjustRightInd w:val="0"/>
              <w:ind w:left="1039"/>
              <w:outlineLvl w:val="3"/>
            </w:pPr>
            <w:r>
              <w:t>If “</w:t>
            </w:r>
            <w:proofErr w:type="spellStart"/>
            <w:r>
              <w:t>Upload.DuplicateCheck</w:t>
            </w:r>
            <w:proofErr w:type="spellEnd"/>
            <w:r>
              <w:t>” in the configuration is true</w:t>
            </w:r>
          </w:p>
        </w:tc>
      </w:tr>
      <w:tr w:rsidR="00222AAD" w14:paraId="6FC584FD" w14:textId="77777777" w:rsidTr="00ED2A60">
        <w:tc>
          <w:tcPr>
            <w:tcW w:w="1908" w:type="dxa"/>
          </w:tcPr>
          <w:p w14:paraId="05107BA5" w14:textId="77777777" w:rsidR="00222AAD" w:rsidRPr="00014063" w:rsidRDefault="00222AAD" w:rsidP="00222AAD">
            <w:pPr>
              <w:autoSpaceDE w:val="0"/>
              <w:autoSpaceDN w:val="0"/>
              <w:adjustRightInd w:val="0"/>
              <w:outlineLvl w:val="3"/>
              <w:rPr>
                <w:b/>
              </w:rPr>
            </w:pPr>
          </w:p>
        </w:tc>
        <w:tc>
          <w:tcPr>
            <w:tcW w:w="6948" w:type="dxa"/>
          </w:tcPr>
          <w:p w14:paraId="64641D50" w14:textId="77777777" w:rsidR="00222AAD" w:rsidRDefault="00222AAD" w:rsidP="00222AAD">
            <w:pPr>
              <w:autoSpaceDE w:val="0"/>
              <w:autoSpaceDN w:val="0"/>
              <w:adjustRightInd w:val="0"/>
              <w:ind w:left="1309"/>
              <w:outlineLvl w:val="3"/>
            </w:pPr>
            <w:r>
              <w:t>For each entry in the SharePoint list item dictionary (containing all records retrieved from SharePoint):</w:t>
            </w:r>
          </w:p>
        </w:tc>
      </w:tr>
      <w:tr w:rsidR="00222AAD" w14:paraId="77EB8759" w14:textId="77777777" w:rsidTr="00ED2A60">
        <w:tc>
          <w:tcPr>
            <w:tcW w:w="1908" w:type="dxa"/>
          </w:tcPr>
          <w:p w14:paraId="078BD294" w14:textId="77777777" w:rsidR="00222AAD" w:rsidRPr="00014063" w:rsidRDefault="00222AAD" w:rsidP="00222AAD">
            <w:pPr>
              <w:autoSpaceDE w:val="0"/>
              <w:autoSpaceDN w:val="0"/>
              <w:adjustRightInd w:val="0"/>
              <w:outlineLvl w:val="3"/>
              <w:rPr>
                <w:b/>
              </w:rPr>
            </w:pPr>
          </w:p>
        </w:tc>
        <w:tc>
          <w:tcPr>
            <w:tcW w:w="6948" w:type="dxa"/>
          </w:tcPr>
          <w:p w14:paraId="1A1A2433" w14:textId="77777777" w:rsidR="00222AAD" w:rsidRDefault="00222AAD" w:rsidP="00222AAD">
            <w:pPr>
              <w:autoSpaceDE w:val="0"/>
              <w:autoSpaceDN w:val="0"/>
              <w:adjustRightInd w:val="0"/>
              <w:ind w:left="1669"/>
              <w:outlineLvl w:val="3"/>
            </w:pPr>
            <w:r>
              <w:t>If an existing SharePoint list item was found and the current list item ID matches the existing item ID, continue to the next record.</w:t>
            </w:r>
          </w:p>
        </w:tc>
      </w:tr>
      <w:tr w:rsidR="00222AAD" w14:paraId="5ECB5980" w14:textId="77777777" w:rsidTr="00ED2A60">
        <w:tc>
          <w:tcPr>
            <w:tcW w:w="1908" w:type="dxa"/>
          </w:tcPr>
          <w:p w14:paraId="21B464D5" w14:textId="77777777" w:rsidR="00222AAD" w:rsidRPr="00014063" w:rsidRDefault="00222AAD" w:rsidP="00222AAD">
            <w:pPr>
              <w:autoSpaceDE w:val="0"/>
              <w:autoSpaceDN w:val="0"/>
              <w:adjustRightInd w:val="0"/>
              <w:outlineLvl w:val="3"/>
              <w:rPr>
                <w:b/>
              </w:rPr>
            </w:pPr>
          </w:p>
        </w:tc>
        <w:tc>
          <w:tcPr>
            <w:tcW w:w="6948" w:type="dxa"/>
          </w:tcPr>
          <w:p w14:paraId="208D10D4" w14:textId="77777777" w:rsidR="00222AAD" w:rsidRDefault="00222AAD" w:rsidP="00222AAD">
            <w:pPr>
              <w:autoSpaceDE w:val="0"/>
              <w:autoSpaceDN w:val="0"/>
              <w:adjustRightInd w:val="0"/>
              <w:ind w:left="1669"/>
              <w:outlineLvl w:val="3"/>
            </w:pPr>
            <w:r>
              <w:t>Else if the current list item’s unique fields match the current database record’s unique field values, this is a duplicate. Set the insert and update flags to false. Write the record to the database as “Duplicate” status as follows:</w:t>
            </w:r>
          </w:p>
        </w:tc>
      </w:tr>
      <w:tr w:rsidR="00222AAD" w14:paraId="154D3418" w14:textId="77777777" w:rsidTr="00ED2A60">
        <w:tc>
          <w:tcPr>
            <w:tcW w:w="1908" w:type="dxa"/>
          </w:tcPr>
          <w:p w14:paraId="3A355E17" w14:textId="77777777" w:rsidR="00222AAD" w:rsidRPr="00E14BC2" w:rsidRDefault="00222AAD" w:rsidP="00222AAD">
            <w:pPr>
              <w:autoSpaceDE w:val="0"/>
              <w:autoSpaceDN w:val="0"/>
              <w:adjustRightInd w:val="0"/>
              <w:outlineLvl w:val="3"/>
              <w:rPr>
                <w:b/>
                <w:i/>
              </w:rPr>
            </w:pPr>
            <w:r>
              <w:rPr>
                <w:b/>
                <w:i/>
              </w:rPr>
              <w:t xml:space="preserve">Set </w:t>
            </w:r>
            <w:r w:rsidRPr="00E14BC2">
              <w:rPr>
                <w:b/>
                <w:i/>
              </w:rPr>
              <w:t>SharePoint</w:t>
            </w:r>
            <w:r>
              <w:rPr>
                <w:b/>
                <w:i/>
              </w:rPr>
              <w:t xml:space="preserve"> Upload Status in DB</w:t>
            </w:r>
          </w:p>
        </w:tc>
        <w:tc>
          <w:tcPr>
            <w:tcW w:w="6948" w:type="dxa"/>
          </w:tcPr>
          <w:p w14:paraId="19BC6DC6" w14:textId="77777777" w:rsidR="00102BB3" w:rsidRDefault="00222AAD" w:rsidP="00222AAD">
            <w:pPr>
              <w:autoSpaceDE w:val="0"/>
              <w:autoSpaceDN w:val="0"/>
              <w:adjustRightInd w:val="0"/>
              <w:ind w:left="1669"/>
              <w:outlineLvl w:val="3"/>
              <w:rPr>
                <w:ins w:id="53" w:author="Treinen, Lola R" w:date="2020-09-15T10:48:00Z"/>
              </w:rPr>
            </w:pPr>
            <w:r>
              <w:t>Add record to a table type of “</w:t>
            </w:r>
            <w:proofErr w:type="spellStart"/>
            <w:r>
              <w:t>TableTypeName</w:t>
            </w:r>
            <w:proofErr w:type="spellEnd"/>
            <w:r>
              <w:t xml:space="preserve">” from the </w:t>
            </w:r>
            <w:proofErr w:type="spellStart"/>
            <w:r>
              <w:t>DataTable</w:t>
            </w:r>
            <w:proofErr w:type="spellEnd"/>
            <w:r>
              <w:t>. Set “</w:t>
            </w:r>
            <w:proofErr w:type="spellStart"/>
            <w:r w:rsidRPr="00025253">
              <w:t>Upload.ReportStatusField</w:t>
            </w:r>
            <w:proofErr w:type="spellEnd"/>
            <w:r>
              <w:t xml:space="preserve">” column in the table type to the appropriate status. </w:t>
            </w:r>
            <w:ins w:id="54" w:author="Treinen, Lola R" w:date="2020-09-15T10:46:00Z">
              <w:r w:rsidR="00102BB3">
                <w:t>If provided</w:t>
              </w:r>
            </w:ins>
            <w:ins w:id="55" w:author="Treinen, Lola R" w:date="2020-09-15T10:47:00Z">
              <w:r w:rsidR="00102BB3">
                <w:t xml:space="preserve"> i</w:t>
              </w:r>
            </w:ins>
            <w:ins w:id="56" w:author="Treinen, Lola R" w:date="2020-09-15T10:48:00Z">
              <w:r w:rsidR="00102BB3">
                <w:t>n configuration</w:t>
              </w:r>
            </w:ins>
            <w:ins w:id="57" w:author="Treinen, Lola R" w:date="2020-09-15T10:46:00Z">
              <w:r w:rsidR="00102BB3">
                <w:t>, set “</w:t>
              </w:r>
              <w:proofErr w:type="spellStart"/>
              <w:r w:rsidR="00102BB3" w:rsidRPr="00025253">
                <w:t>Upload.Report</w:t>
              </w:r>
            </w:ins>
            <w:ins w:id="58" w:author="Treinen, Lola R" w:date="2020-09-15T10:47:00Z">
              <w:r w:rsidR="00102BB3">
                <w:t>Id</w:t>
              </w:r>
            </w:ins>
            <w:ins w:id="59" w:author="Treinen, Lola R" w:date="2020-09-15T10:46:00Z">
              <w:r w:rsidR="00102BB3" w:rsidRPr="00025253">
                <w:t>Field</w:t>
              </w:r>
              <w:proofErr w:type="spellEnd"/>
              <w:r w:rsidR="00102BB3">
                <w:t>”</w:t>
              </w:r>
            </w:ins>
            <w:ins w:id="60" w:author="Treinen, Lola R" w:date="2020-09-15T10:47:00Z">
              <w:r w:rsidR="00102BB3">
                <w:t xml:space="preserve"> column in the table </w:t>
              </w:r>
              <w:r w:rsidR="00102BB3">
                <w:lastRenderedPageBreak/>
                <w:t xml:space="preserve">type to the affected SharePoint row ID.  If </w:t>
              </w:r>
            </w:ins>
            <w:ins w:id="61" w:author="Treinen, Lola R" w:date="2020-09-15T10:48:00Z">
              <w:r w:rsidR="00102BB3">
                <w:t>provided in configuration</w:t>
              </w:r>
            </w:ins>
            <w:ins w:id="62" w:author="Treinen, Lola R" w:date="2020-09-15T10:47:00Z">
              <w:r w:rsidR="00102BB3">
                <w:t>, set “</w:t>
              </w:r>
              <w:proofErr w:type="spellStart"/>
              <w:r w:rsidR="00102BB3" w:rsidRPr="00025253">
                <w:t>Upload.Report</w:t>
              </w:r>
            </w:ins>
            <w:ins w:id="63" w:author="Treinen, Lola R" w:date="2020-09-15T10:48:00Z">
              <w:r w:rsidR="00102BB3">
                <w:t>Gui</w:t>
              </w:r>
            </w:ins>
            <w:ins w:id="64" w:author="Treinen, Lola R" w:date="2020-09-15T10:47:00Z">
              <w:r w:rsidR="00102BB3">
                <w:t>d</w:t>
              </w:r>
              <w:r w:rsidR="00102BB3" w:rsidRPr="00025253">
                <w:t>Field</w:t>
              </w:r>
              <w:proofErr w:type="spellEnd"/>
              <w:r w:rsidR="00102BB3">
                <w:t xml:space="preserve">” column in the table type to the affected SharePoint </w:t>
              </w:r>
            </w:ins>
            <w:ins w:id="65" w:author="Treinen, Lola R" w:date="2020-09-15T10:48:00Z">
              <w:r w:rsidR="00102BB3">
                <w:t>GU</w:t>
              </w:r>
            </w:ins>
            <w:ins w:id="66" w:author="Treinen, Lola R" w:date="2020-09-15T10:47:00Z">
              <w:r w:rsidR="00102BB3">
                <w:t>ID.</w:t>
              </w:r>
            </w:ins>
          </w:p>
          <w:p w14:paraId="6A5E446C" w14:textId="77777777" w:rsidR="00102BB3" w:rsidRDefault="00102BB3" w:rsidP="00222AAD">
            <w:pPr>
              <w:autoSpaceDE w:val="0"/>
              <w:autoSpaceDN w:val="0"/>
              <w:adjustRightInd w:val="0"/>
              <w:ind w:left="1669"/>
              <w:outlineLvl w:val="3"/>
              <w:rPr>
                <w:ins w:id="67" w:author="Treinen, Lola R" w:date="2020-09-15T10:48:00Z"/>
              </w:rPr>
            </w:pPr>
          </w:p>
          <w:p w14:paraId="2C6762FC" w14:textId="6CCC0810" w:rsidR="00222AAD" w:rsidRDefault="00222AAD" w:rsidP="00222AAD">
            <w:pPr>
              <w:autoSpaceDE w:val="0"/>
              <w:autoSpaceDN w:val="0"/>
              <w:adjustRightInd w:val="0"/>
              <w:ind w:left="1669"/>
              <w:outlineLvl w:val="3"/>
            </w:pPr>
            <w:r>
              <w:t>Execute the stored procedure “</w:t>
            </w:r>
            <w:proofErr w:type="spellStart"/>
            <w:r w:rsidRPr="00025253">
              <w:t>Upload.ReportProcedureName</w:t>
            </w:r>
            <w:proofErr w:type="spellEnd"/>
            <w:r>
              <w:t>” from the configuration, passing the table type.</w:t>
            </w:r>
          </w:p>
        </w:tc>
      </w:tr>
      <w:tr w:rsidR="00222AAD" w14:paraId="4D6FDF9D" w14:textId="77777777" w:rsidTr="00800D92">
        <w:tc>
          <w:tcPr>
            <w:tcW w:w="1908" w:type="dxa"/>
          </w:tcPr>
          <w:p w14:paraId="4DD42854" w14:textId="77777777" w:rsidR="00222AAD" w:rsidRPr="00014063" w:rsidRDefault="00222AAD" w:rsidP="00222AAD">
            <w:pPr>
              <w:autoSpaceDE w:val="0"/>
              <w:autoSpaceDN w:val="0"/>
              <w:adjustRightInd w:val="0"/>
              <w:outlineLvl w:val="3"/>
              <w:rPr>
                <w:b/>
              </w:rPr>
            </w:pPr>
          </w:p>
        </w:tc>
        <w:tc>
          <w:tcPr>
            <w:tcW w:w="6948" w:type="dxa"/>
          </w:tcPr>
          <w:p w14:paraId="5F1BED6A" w14:textId="77777777" w:rsidR="00222AAD" w:rsidRDefault="00222AAD" w:rsidP="00222AAD">
            <w:pPr>
              <w:autoSpaceDE w:val="0"/>
              <w:autoSpaceDN w:val="0"/>
              <w:adjustRightInd w:val="0"/>
              <w:ind w:left="1669"/>
              <w:outlineLvl w:val="3"/>
            </w:pPr>
            <w:r>
              <w:t>Break out of the loop.</w:t>
            </w:r>
          </w:p>
        </w:tc>
      </w:tr>
      <w:tr w:rsidR="00222AAD" w14:paraId="003BDA1F" w14:textId="77777777" w:rsidTr="00ED2A60">
        <w:tc>
          <w:tcPr>
            <w:tcW w:w="1908" w:type="dxa"/>
          </w:tcPr>
          <w:p w14:paraId="57E25749" w14:textId="77777777" w:rsidR="00222AAD" w:rsidRPr="00014063" w:rsidRDefault="00222AAD" w:rsidP="00222AAD">
            <w:pPr>
              <w:autoSpaceDE w:val="0"/>
              <w:autoSpaceDN w:val="0"/>
              <w:adjustRightInd w:val="0"/>
              <w:outlineLvl w:val="3"/>
              <w:rPr>
                <w:b/>
              </w:rPr>
            </w:pPr>
          </w:p>
        </w:tc>
        <w:tc>
          <w:tcPr>
            <w:tcW w:w="6948" w:type="dxa"/>
          </w:tcPr>
          <w:p w14:paraId="213B6FC7" w14:textId="77777777" w:rsidR="00222AAD" w:rsidRDefault="00222AAD" w:rsidP="00222AAD">
            <w:pPr>
              <w:autoSpaceDE w:val="0"/>
              <w:autoSpaceDN w:val="0"/>
              <w:adjustRightInd w:val="0"/>
              <w:ind w:left="679"/>
              <w:outlineLvl w:val="3"/>
            </w:pPr>
            <w:r>
              <w:t>If the update flag is true and an existing SharePoint list item was found:</w:t>
            </w:r>
          </w:p>
        </w:tc>
      </w:tr>
      <w:tr w:rsidR="00222AAD" w14:paraId="3A6F1177" w14:textId="77777777" w:rsidTr="00ED2A60">
        <w:tc>
          <w:tcPr>
            <w:tcW w:w="1908" w:type="dxa"/>
          </w:tcPr>
          <w:p w14:paraId="132B8CEA" w14:textId="77777777" w:rsidR="00222AAD" w:rsidRPr="00014063" w:rsidRDefault="00222AAD" w:rsidP="00222AAD">
            <w:pPr>
              <w:autoSpaceDE w:val="0"/>
              <w:autoSpaceDN w:val="0"/>
              <w:adjustRightInd w:val="0"/>
              <w:outlineLvl w:val="3"/>
              <w:rPr>
                <w:b/>
              </w:rPr>
            </w:pPr>
          </w:p>
        </w:tc>
        <w:tc>
          <w:tcPr>
            <w:tcW w:w="6948" w:type="dxa"/>
          </w:tcPr>
          <w:p w14:paraId="418CDDAE" w14:textId="77777777" w:rsidR="0064299A" w:rsidRDefault="00222AAD" w:rsidP="0064299A">
            <w:pPr>
              <w:autoSpaceDE w:val="0"/>
              <w:autoSpaceDN w:val="0"/>
              <w:adjustRightInd w:val="0"/>
              <w:ind w:left="1039"/>
              <w:outlineLvl w:val="3"/>
              <w:rPr>
                <w:ins w:id="68" w:author="Treinen, Lola R" w:date="2020-09-15T10:53:00Z"/>
              </w:rPr>
            </w:pPr>
            <w:r>
              <w:t>Update the record in the SharePoint list, changing only the fields in the update fields list.</w:t>
            </w:r>
            <w:r w:rsidR="0064299A">
              <w:t xml:space="preserve">   For each field in the update fields list, only change the SharePoint list value if the source field</w:t>
            </w:r>
            <w:r w:rsidR="001A09EE">
              <w:t xml:space="preserve"> value</w:t>
            </w:r>
            <w:r w:rsidR="0064299A">
              <w:t xml:space="preserve"> is non-null and non-blank / whitespace, or if the “</w:t>
            </w:r>
            <w:proofErr w:type="spellStart"/>
            <w:r w:rsidR="0064299A">
              <w:t>AlwaysUpdate</w:t>
            </w:r>
            <w:proofErr w:type="spellEnd"/>
            <w:r w:rsidR="0064299A">
              <w:t>” flag for the field in the configuration is true.</w:t>
            </w:r>
          </w:p>
          <w:p w14:paraId="08C9A296" w14:textId="542130CE" w:rsidR="00B77BAB" w:rsidRDefault="00B77BAB" w:rsidP="0064299A">
            <w:pPr>
              <w:autoSpaceDE w:val="0"/>
              <w:autoSpaceDN w:val="0"/>
              <w:adjustRightInd w:val="0"/>
              <w:ind w:left="1039"/>
              <w:outlineLvl w:val="3"/>
            </w:pPr>
            <w:ins w:id="69" w:author="Treinen, Lola R" w:date="2020-09-15T10:53:00Z">
              <w:r>
                <w:t>Do not change any standard SharePoint fields that can’t be modified, e.g. ID, GUID, Author, Editor.</w:t>
              </w:r>
            </w:ins>
          </w:p>
        </w:tc>
      </w:tr>
      <w:tr w:rsidR="00222AAD" w14:paraId="6C03911C" w14:textId="77777777" w:rsidTr="00ED2A60">
        <w:tc>
          <w:tcPr>
            <w:tcW w:w="1908" w:type="dxa"/>
          </w:tcPr>
          <w:p w14:paraId="51FDDE5F" w14:textId="77777777" w:rsidR="00222AAD" w:rsidRPr="00014063" w:rsidRDefault="00222AAD" w:rsidP="00222AAD">
            <w:pPr>
              <w:autoSpaceDE w:val="0"/>
              <w:autoSpaceDN w:val="0"/>
              <w:adjustRightInd w:val="0"/>
              <w:outlineLvl w:val="3"/>
              <w:rPr>
                <w:b/>
              </w:rPr>
            </w:pPr>
          </w:p>
        </w:tc>
        <w:tc>
          <w:tcPr>
            <w:tcW w:w="6948" w:type="dxa"/>
          </w:tcPr>
          <w:p w14:paraId="1348D442" w14:textId="77777777" w:rsidR="00222AAD" w:rsidRDefault="00222AAD" w:rsidP="00222AAD">
            <w:pPr>
              <w:autoSpaceDE w:val="0"/>
              <w:autoSpaceDN w:val="0"/>
              <w:adjustRightInd w:val="0"/>
              <w:ind w:left="1039"/>
              <w:outlineLvl w:val="3"/>
            </w:pPr>
            <w:r>
              <w:t>Add the updated existing list item to the Dictionary of SharePoint list items.</w:t>
            </w:r>
          </w:p>
        </w:tc>
      </w:tr>
      <w:tr w:rsidR="00222AAD" w14:paraId="0D2AA8E3" w14:textId="77777777" w:rsidTr="00ED2A60">
        <w:tc>
          <w:tcPr>
            <w:tcW w:w="1908" w:type="dxa"/>
          </w:tcPr>
          <w:p w14:paraId="5FE2D4A8" w14:textId="77777777" w:rsidR="00222AAD" w:rsidRPr="00014063" w:rsidRDefault="00222AAD" w:rsidP="00222AAD">
            <w:pPr>
              <w:autoSpaceDE w:val="0"/>
              <w:autoSpaceDN w:val="0"/>
              <w:adjustRightInd w:val="0"/>
              <w:outlineLvl w:val="3"/>
              <w:rPr>
                <w:b/>
              </w:rPr>
            </w:pPr>
          </w:p>
        </w:tc>
        <w:tc>
          <w:tcPr>
            <w:tcW w:w="6948" w:type="dxa"/>
          </w:tcPr>
          <w:p w14:paraId="1C052A0B" w14:textId="77777777" w:rsidR="00222AAD" w:rsidRDefault="00222AAD" w:rsidP="00222AAD">
            <w:pPr>
              <w:autoSpaceDE w:val="0"/>
              <w:autoSpaceDN w:val="0"/>
              <w:adjustRightInd w:val="0"/>
              <w:ind w:left="1039"/>
              <w:outlineLvl w:val="3"/>
            </w:pPr>
            <w:r>
              <w:t xml:space="preserve">Write the record to the database as “Updated” status as in the </w:t>
            </w:r>
            <w:r>
              <w:rPr>
                <w:b/>
                <w:i/>
              </w:rPr>
              <w:t xml:space="preserve">Set </w:t>
            </w:r>
            <w:r w:rsidRPr="00E14BC2">
              <w:rPr>
                <w:b/>
                <w:i/>
              </w:rPr>
              <w:t>SharePoint</w:t>
            </w:r>
            <w:r>
              <w:rPr>
                <w:b/>
                <w:i/>
              </w:rPr>
              <w:t xml:space="preserve"> Upload Status in DB </w:t>
            </w:r>
            <w:r w:rsidRPr="001D0644">
              <w:t>step</w:t>
            </w:r>
            <w:r>
              <w:t>.</w:t>
            </w:r>
          </w:p>
        </w:tc>
      </w:tr>
      <w:tr w:rsidR="00222AAD" w14:paraId="008FE143" w14:textId="77777777" w:rsidTr="00800D92">
        <w:tc>
          <w:tcPr>
            <w:tcW w:w="1908" w:type="dxa"/>
          </w:tcPr>
          <w:p w14:paraId="389DCB7B" w14:textId="77777777" w:rsidR="00222AAD" w:rsidRPr="00014063" w:rsidRDefault="00222AAD" w:rsidP="00222AAD">
            <w:pPr>
              <w:autoSpaceDE w:val="0"/>
              <w:autoSpaceDN w:val="0"/>
              <w:adjustRightInd w:val="0"/>
              <w:outlineLvl w:val="3"/>
              <w:rPr>
                <w:b/>
              </w:rPr>
            </w:pPr>
          </w:p>
        </w:tc>
        <w:tc>
          <w:tcPr>
            <w:tcW w:w="6948" w:type="dxa"/>
          </w:tcPr>
          <w:p w14:paraId="1893FE4F" w14:textId="77777777" w:rsidR="00222AAD" w:rsidRDefault="00222AAD" w:rsidP="00222AAD">
            <w:pPr>
              <w:autoSpaceDE w:val="0"/>
              <w:autoSpaceDN w:val="0"/>
              <w:adjustRightInd w:val="0"/>
              <w:ind w:left="679"/>
              <w:outlineLvl w:val="3"/>
            </w:pPr>
            <w:r>
              <w:t>Else if the insert flag is true:</w:t>
            </w:r>
          </w:p>
        </w:tc>
      </w:tr>
      <w:tr w:rsidR="00222AAD" w14:paraId="54ADEE36" w14:textId="77777777" w:rsidTr="00800D92">
        <w:tc>
          <w:tcPr>
            <w:tcW w:w="1908" w:type="dxa"/>
          </w:tcPr>
          <w:p w14:paraId="2AC18289" w14:textId="77777777" w:rsidR="00222AAD" w:rsidRPr="00014063" w:rsidRDefault="00222AAD" w:rsidP="00222AAD">
            <w:pPr>
              <w:autoSpaceDE w:val="0"/>
              <w:autoSpaceDN w:val="0"/>
              <w:adjustRightInd w:val="0"/>
              <w:outlineLvl w:val="3"/>
              <w:rPr>
                <w:b/>
              </w:rPr>
            </w:pPr>
          </w:p>
        </w:tc>
        <w:tc>
          <w:tcPr>
            <w:tcW w:w="6948" w:type="dxa"/>
          </w:tcPr>
          <w:p w14:paraId="5CB98847" w14:textId="158E56DC" w:rsidR="00222AAD" w:rsidRDefault="00222AAD" w:rsidP="00222AAD">
            <w:pPr>
              <w:autoSpaceDE w:val="0"/>
              <w:autoSpaceDN w:val="0"/>
              <w:adjustRightInd w:val="0"/>
              <w:ind w:left="1039"/>
              <w:outlineLvl w:val="3"/>
            </w:pPr>
            <w:r>
              <w:t>Insert the record in the SharePoint list.</w:t>
            </w:r>
            <w:ins w:id="70" w:author="Treinen, Lola R" w:date="2020-09-15T10:53:00Z">
              <w:r w:rsidR="00B77BAB">
                <w:t xml:space="preserve"> Do not set any standard SharePoint fields that can’t be modified, e.g. ID, GUID, Author, Editor.</w:t>
              </w:r>
            </w:ins>
          </w:p>
        </w:tc>
      </w:tr>
      <w:tr w:rsidR="00222AAD" w14:paraId="37FDF209" w14:textId="77777777" w:rsidTr="00800D92">
        <w:tc>
          <w:tcPr>
            <w:tcW w:w="1908" w:type="dxa"/>
          </w:tcPr>
          <w:p w14:paraId="2F986AAE" w14:textId="77777777" w:rsidR="00222AAD" w:rsidRPr="00014063" w:rsidRDefault="00222AAD" w:rsidP="00222AAD">
            <w:pPr>
              <w:autoSpaceDE w:val="0"/>
              <w:autoSpaceDN w:val="0"/>
              <w:adjustRightInd w:val="0"/>
              <w:outlineLvl w:val="3"/>
              <w:rPr>
                <w:b/>
              </w:rPr>
            </w:pPr>
          </w:p>
        </w:tc>
        <w:tc>
          <w:tcPr>
            <w:tcW w:w="6948" w:type="dxa"/>
          </w:tcPr>
          <w:p w14:paraId="05415F9E" w14:textId="77777777" w:rsidR="00222AAD" w:rsidRDefault="00222AAD" w:rsidP="00222AAD">
            <w:pPr>
              <w:autoSpaceDE w:val="0"/>
              <w:autoSpaceDN w:val="0"/>
              <w:adjustRightInd w:val="0"/>
              <w:ind w:left="1039"/>
              <w:outlineLvl w:val="3"/>
            </w:pPr>
            <w:r>
              <w:t>If checking for duplicates, add the new list item to the Dictionary of SharePoint list items.</w:t>
            </w:r>
          </w:p>
        </w:tc>
      </w:tr>
      <w:tr w:rsidR="00222AAD" w14:paraId="0920E54D" w14:textId="77777777" w:rsidTr="00800D92">
        <w:tc>
          <w:tcPr>
            <w:tcW w:w="1908" w:type="dxa"/>
          </w:tcPr>
          <w:p w14:paraId="243B219B" w14:textId="77777777" w:rsidR="00222AAD" w:rsidRPr="00014063" w:rsidRDefault="00222AAD" w:rsidP="00222AAD">
            <w:pPr>
              <w:autoSpaceDE w:val="0"/>
              <w:autoSpaceDN w:val="0"/>
              <w:adjustRightInd w:val="0"/>
              <w:outlineLvl w:val="3"/>
              <w:rPr>
                <w:b/>
              </w:rPr>
            </w:pPr>
          </w:p>
        </w:tc>
        <w:tc>
          <w:tcPr>
            <w:tcW w:w="6948" w:type="dxa"/>
          </w:tcPr>
          <w:p w14:paraId="0B850516" w14:textId="77777777" w:rsidR="00222AAD" w:rsidRDefault="00222AAD" w:rsidP="00222AAD">
            <w:pPr>
              <w:autoSpaceDE w:val="0"/>
              <w:autoSpaceDN w:val="0"/>
              <w:adjustRightInd w:val="0"/>
              <w:ind w:left="1039"/>
              <w:outlineLvl w:val="3"/>
            </w:pPr>
            <w:r>
              <w:t xml:space="preserve">Write the record to the database as “Loaded” status as in the </w:t>
            </w:r>
            <w:r>
              <w:rPr>
                <w:b/>
                <w:i/>
              </w:rPr>
              <w:t xml:space="preserve">Set </w:t>
            </w:r>
            <w:r w:rsidRPr="00E14BC2">
              <w:rPr>
                <w:b/>
                <w:i/>
              </w:rPr>
              <w:t>SharePoint</w:t>
            </w:r>
            <w:r>
              <w:rPr>
                <w:b/>
                <w:i/>
              </w:rPr>
              <w:t xml:space="preserve"> Upload Status in DB </w:t>
            </w:r>
            <w:r w:rsidRPr="001D0644">
              <w:t>step</w:t>
            </w:r>
            <w:r>
              <w:t>.</w:t>
            </w:r>
          </w:p>
        </w:tc>
      </w:tr>
      <w:tr w:rsidR="00222AAD" w14:paraId="2E762650" w14:textId="77777777" w:rsidTr="00800D92">
        <w:tc>
          <w:tcPr>
            <w:tcW w:w="1908" w:type="dxa"/>
          </w:tcPr>
          <w:p w14:paraId="4E097950" w14:textId="77777777" w:rsidR="00222AAD" w:rsidRPr="00014063" w:rsidRDefault="00222AAD" w:rsidP="00222AAD">
            <w:pPr>
              <w:autoSpaceDE w:val="0"/>
              <w:autoSpaceDN w:val="0"/>
              <w:adjustRightInd w:val="0"/>
              <w:outlineLvl w:val="3"/>
              <w:rPr>
                <w:b/>
              </w:rPr>
            </w:pPr>
          </w:p>
        </w:tc>
        <w:tc>
          <w:tcPr>
            <w:tcW w:w="6948" w:type="dxa"/>
          </w:tcPr>
          <w:p w14:paraId="5C7FD0B2" w14:textId="77777777" w:rsidR="00222AAD" w:rsidRDefault="00222AAD" w:rsidP="00222AAD">
            <w:pPr>
              <w:autoSpaceDE w:val="0"/>
              <w:autoSpaceDN w:val="0"/>
              <w:adjustRightInd w:val="0"/>
              <w:ind w:left="679"/>
              <w:outlineLvl w:val="3"/>
            </w:pPr>
            <w:r>
              <w:t>Else if not checking for duplicates:</w:t>
            </w:r>
          </w:p>
        </w:tc>
      </w:tr>
      <w:tr w:rsidR="00222AAD" w14:paraId="50498EE7" w14:textId="77777777" w:rsidTr="00800D92">
        <w:tc>
          <w:tcPr>
            <w:tcW w:w="1908" w:type="dxa"/>
          </w:tcPr>
          <w:p w14:paraId="05A8A940" w14:textId="77777777" w:rsidR="00222AAD" w:rsidRPr="00014063" w:rsidRDefault="00222AAD" w:rsidP="00222AAD">
            <w:pPr>
              <w:autoSpaceDE w:val="0"/>
              <w:autoSpaceDN w:val="0"/>
              <w:adjustRightInd w:val="0"/>
              <w:outlineLvl w:val="3"/>
              <w:rPr>
                <w:b/>
              </w:rPr>
            </w:pPr>
          </w:p>
        </w:tc>
        <w:tc>
          <w:tcPr>
            <w:tcW w:w="6948" w:type="dxa"/>
          </w:tcPr>
          <w:p w14:paraId="3271BC17" w14:textId="77777777" w:rsidR="00222AAD" w:rsidRDefault="00222AAD" w:rsidP="00222AAD">
            <w:pPr>
              <w:autoSpaceDE w:val="0"/>
              <w:autoSpaceDN w:val="0"/>
              <w:adjustRightInd w:val="0"/>
              <w:ind w:left="1039"/>
              <w:outlineLvl w:val="3"/>
            </w:pPr>
            <w:r>
              <w:t xml:space="preserve">Write the record to the database as “Load Error” status as in the </w:t>
            </w:r>
            <w:r>
              <w:rPr>
                <w:b/>
                <w:i/>
              </w:rPr>
              <w:t xml:space="preserve">Set </w:t>
            </w:r>
            <w:r w:rsidRPr="00E14BC2">
              <w:rPr>
                <w:b/>
                <w:i/>
              </w:rPr>
              <w:t>SharePoint</w:t>
            </w:r>
            <w:r>
              <w:rPr>
                <w:b/>
                <w:i/>
              </w:rPr>
              <w:t xml:space="preserve"> Upload Status in DB </w:t>
            </w:r>
            <w:r w:rsidRPr="001D0644">
              <w:t>step</w:t>
            </w:r>
            <w:r>
              <w:t>.</w:t>
            </w:r>
          </w:p>
        </w:tc>
      </w:tr>
      <w:tr w:rsidR="00222AAD" w14:paraId="16C36B70" w14:textId="77777777" w:rsidTr="00ED2A60">
        <w:tc>
          <w:tcPr>
            <w:tcW w:w="1908" w:type="dxa"/>
          </w:tcPr>
          <w:p w14:paraId="30FC17E0" w14:textId="77777777" w:rsidR="00222AAD" w:rsidRPr="00014063" w:rsidRDefault="00222AAD" w:rsidP="00222AAD">
            <w:pPr>
              <w:autoSpaceDE w:val="0"/>
              <w:autoSpaceDN w:val="0"/>
              <w:adjustRightInd w:val="0"/>
              <w:outlineLvl w:val="3"/>
              <w:rPr>
                <w:b/>
              </w:rPr>
            </w:pPr>
          </w:p>
        </w:tc>
        <w:tc>
          <w:tcPr>
            <w:tcW w:w="6948" w:type="dxa"/>
          </w:tcPr>
          <w:p w14:paraId="522CABB0" w14:textId="77777777" w:rsidR="00222AAD" w:rsidRDefault="00222AAD" w:rsidP="00222AAD">
            <w:pPr>
              <w:autoSpaceDE w:val="0"/>
              <w:autoSpaceDN w:val="0"/>
              <w:adjustRightInd w:val="0"/>
              <w:ind w:left="679"/>
              <w:outlineLvl w:val="3"/>
            </w:pPr>
            <w:r>
              <w:t>Close resources.</w:t>
            </w:r>
          </w:p>
        </w:tc>
      </w:tr>
      <w:tr w:rsidR="00222AAD" w14:paraId="1A9871FA" w14:textId="77777777" w:rsidTr="008E23BF">
        <w:tc>
          <w:tcPr>
            <w:tcW w:w="1908" w:type="dxa"/>
          </w:tcPr>
          <w:p w14:paraId="61FD5BC3" w14:textId="77777777" w:rsidR="00222AAD" w:rsidRPr="00014063" w:rsidRDefault="00222AAD" w:rsidP="00222AAD">
            <w:pPr>
              <w:autoSpaceDE w:val="0"/>
              <w:autoSpaceDN w:val="0"/>
              <w:adjustRightInd w:val="0"/>
              <w:outlineLvl w:val="3"/>
              <w:rPr>
                <w:b/>
              </w:rPr>
            </w:pPr>
          </w:p>
        </w:tc>
        <w:tc>
          <w:tcPr>
            <w:tcW w:w="6948" w:type="dxa"/>
          </w:tcPr>
          <w:p w14:paraId="4FB62AE5" w14:textId="77777777" w:rsidR="00222AAD" w:rsidRDefault="00222AAD" w:rsidP="00222AAD">
            <w:pPr>
              <w:autoSpaceDE w:val="0"/>
              <w:autoSpaceDN w:val="0"/>
              <w:adjustRightInd w:val="0"/>
              <w:outlineLvl w:val="3"/>
            </w:pPr>
            <w:r>
              <w:t>Send an email with the results. If “Direction” in the configuration is Upload, this should include counts of new records inserted into SharePoint, records updated on SharePoint, and records that were skipped due to duplicates or loading error.</w:t>
            </w:r>
          </w:p>
        </w:tc>
      </w:tr>
    </w:tbl>
    <w:p w14:paraId="6559550A" w14:textId="77777777" w:rsidR="00422385" w:rsidRDefault="00422385" w:rsidP="00422385"/>
    <w:p w14:paraId="2F205CF1" w14:textId="77777777" w:rsidR="00422385" w:rsidRDefault="00422385" w:rsidP="009A4399">
      <w:pPr>
        <w:pStyle w:val="Heading4"/>
      </w:pPr>
      <w:r>
        <w:t>Classes</w:t>
      </w:r>
    </w:p>
    <w:p w14:paraId="079A4A25" w14:textId="77777777" w:rsidR="00422385" w:rsidRDefault="00422385" w:rsidP="009A4399">
      <w:pPr>
        <w:pStyle w:val="Heading5"/>
      </w:pPr>
      <w:proofErr w:type="spellStart"/>
      <w:r>
        <w:t>ColumnTransform</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948"/>
      </w:tblGrid>
      <w:tr w:rsidR="00422385" w14:paraId="5DCDB838" w14:textId="77777777" w:rsidTr="008E23BF">
        <w:tc>
          <w:tcPr>
            <w:tcW w:w="1908" w:type="dxa"/>
          </w:tcPr>
          <w:p w14:paraId="451B1095" w14:textId="77777777" w:rsidR="00422385" w:rsidRPr="00014063" w:rsidRDefault="00422385" w:rsidP="008E23BF">
            <w:pPr>
              <w:autoSpaceDE w:val="0"/>
              <w:autoSpaceDN w:val="0"/>
              <w:adjustRightInd w:val="0"/>
              <w:outlineLvl w:val="3"/>
              <w:rPr>
                <w:b/>
              </w:rPr>
            </w:pPr>
            <w:r w:rsidRPr="00014063">
              <w:rPr>
                <w:b/>
              </w:rPr>
              <w:t>Component</w:t>
            </w:r>
          </w:p>
        </w:tc>
        <w:tc>
          <w:tcPr>
            <w:tcW w:w="6948" w:type="dxa"/>
          </w:tcPr>
          <w:p w14:paraId="3A58053D" w14:textId="77777777" w:rsidR="00422385" w:rsidRDefault="00422385" w:rsidP="008E23BF">
            <w:pPr>
              <w:autoSpaceDE w:val="0"/>
              <w:autoSpaceDN w:val="0"/>
              <w:adjustRightInd w:val="0"/>
              <w:outlineLvl w:val="3"/>
            </w:pPr>
            <w:proofErr w:type="spellStart"/>
            <w:r w:rsidRPr="00DB513C">
              <w:t>ColumnTransform</w:t>
            </w:r>
            <w:proofErr w:type="spellEnd"/>
            <w:r>
              <w:t xml:space="preserve"> class</w:t>
            </w:r>
          </w:p>
        </w:tc>
      </w:tr>
      <w:tr w:rsidR="00422385" w14:paraId="274B08F6" w14:textId="77777777" w:rsidTr="008E23BF">
        <w:tc>
          <w:tcPr>
            <w:tcW w:w="1908" w:type="dxa"/>
          </w:tcPr>
          <w:p w14:paraId="38212BFD" w14:textId="77777777" w:rsidR="00422385" w:rsidRPr="00014063" w:rsidRDefault="00422385" w:rsidP="008E23BF">
            <w:pPr>
              <w:autoSpaceDE w:val="0"/>
              <w:autoSpaceDN w:val="0"/>
              <w:adjustRightInd w:val="0"/>
              <w:outlineLvl w:val="3"/>
              <w:rPr>
                <w:b/>
              </w:rPr>
            </w:pPr>
            <w:r w:rsidRPr="00014063">
              <w:rPr>
                <w:b/>
              </w:rPr>
              <w:t>Description</w:t>
            </w:r>
          </w:p>
        </w:tc>
        <w:tc>
          <w:tcPr>
            <w:tcW w:w="6948" w:type="dxa"/>
          </w:tcPr>
          <w:p w14:paraId="6BA1551C" w14:textId="77777777" w:rsidR="00422385" w:rsidRDefault="00422385" w:rsidP="008E23BF">
            <w:pPr>
              <w:autoSpaceDE w:val="0"/>
              <w:autoSpaceDN w:val="0"/>
              <w:adjustRightInd w:val="0"/>
              <w:outlineLvl w:val="3"/>
            </w:pPr>
            <w:r>
              <w:t>Contains properties to store column transform information</w:t>
            </w:r>
          </w:p>
        </w:tc>
      </w:tr>
      <w:tr w:rsidR="00422385" w14:paraId="6F78104A" w14:textId="77777777" w:rsidTr="008E23BF">
        <w:tc>
          <w:tcPr>
            <w:tcW w:w="1908" w:type="dxa"/>
          </w:tcPr>
          <w:p w14:paraId="04A38D87" w14:textId="77777777" w:rsidR="00422385" w:rsidRPr="00014063" w:rsidRDefault="00422385" w:rsidP="008E23BF">
            <w:pPr>
              <w:autoSpaceDE w:val="0"/>
              <w:autoSpaceDN w:val="0"/>
              <w:adjustRightInd w:val="0"/>
              <w:outlineLvl w:val="3"/>
              <w:rPr>
                <w:b/>
              </w:rPr>
            </w:pPr>
            <w:r>
              <w:rPr>
                <w:b/>
              </w:rPr>
              <w:t>Properties / Methods</w:t>
            </w:r>
          </w:p>
        </w:tc>
        <w:tc>
          <w:tcPr>
            <w:tcW w:w="6948" w:type="dxa"/>
          </w:tcPr>
          <w:p w14:paraId="11792473" w14:textId="77777777" w:rsidR="00422385" w:rsidRDefault="00422385" w:rsidP="008E23BF">
            <w:pPr>
              <w:autoSpaceDE w:val="0"/>
              <w:autoSpaceDN w:val="0"/>
              <w:adjustRightInd w:val="0"/>
              <w:outlineLvl w:val="3"/>
            </w:pPr>
          </w:p>
        </w:tc>
      </w:tr>
      <w:tr w:rsidR="00422385" w14:paraId="3E81973A" w14:textId="77777777" w:rsidTr="008E23BF">
        <w:tc>
          <w:tcPr>
            <w:tcW w:w="1908" w:type="dxa"/>
          </w:tcPr>
          <w:p w14:paraId="6C15CFC8" w14:textId="77777777" w:rsidR="00422385" w:rsidRPr="00014063" w:rsidRDefault="00422385" w:rsidP="008E23BF">
            <w:pPr>
              <w:autoSpaceDE w:val="0"/>
              <w:autoSpaceDN w:val="0"/>
              <w:adjustRightInd w:val="0"/>
              <w:outlineLvl w:val="3"/>
              <w:rPr>
                <w:b/>
              </w:rPr>
            </w:pPr>
          </w:p>
        </w:tc>
        <w:tc>
          <w:tcPr>
            <w:tcW w:w="6948" w:type="dxa"/>
          </w:tcPr>
          <w:p w14:paraId="1BD110E3" w14:textId="77777777" w:rsidR="00422385" w:rsidRDefault="00422385" w:rsidP="008E23BF">
            <w:pPr>
              <w:autoSpaceDE w:val="0"/>
              <w:autoSpaceDN w:val="0"/>
              <w:adjustRightInd w:val="0"/>
              <w:outlineLvl w:val="3"/>
            </w:pPr>
            <w:proofErr w:type="spellStart"/>
            <w:r w:rsidRPr="00DB513C">
              <w:t>ColumnName</w:t>
            </w:r>
            <w:proofErr w:type="spellEnd"/>
            <w:r>
              <w:t xml:space="preserve"> – SharePoint key name of column to transform</w:t>
            </w:r>
          </w:p>
        </w:tc>
      </w:tr>
      <w:tr w:rsidR="00422385" w14:paraId="395C14AC" w14:textId="77777777" w:rsidTr="008E23BF">
        <w:tc>
          <w:tcPr>
            <w:tcW w:w="1908" w:type="dxa"/>
          </w:tcPr>
          <w:p w14:paraId="0C935FD8" w14:textId="77777777" w:rsidR="00422385" w:rsidRPr="00014063" w:rsidRDefault="00422385" w:rsidP="008E23BF">
            <w:pPr>
              <w:autoSpaceDE w:val="0"/>
              <w:autoSpaceDN w:val="0"/>
              <w:adjustRightInd w:val="0"/>
              <w:outlineLvl w:val="3"/>
              <w:rPr>
                <w:b/>
              </w:rPr>
            </w:pPr>
          </w:p>
        </w:tc>
        <w:tc>
          <w:tcPr>
            <w:tcW w:w="6948" w:type="dxa"/>
          </w:tcPr>
          <w:p w14:paraId="0CD097CC" w14:textId="77777777" w:rsidR="00422385" w:rsidRDefault="00422385" w:rsidP="008E23BF">
            <w:pPr>
              <w:autoSpaceDE w:val="0"/>
              <w:autoSpaceDN w:val="0"/>
              <w:adjustRightInd w:val="0"/>
              <w:outlineLvl w:val="3"/>
            </w:pPr>
            <w:r>
              <w:t>Find – Field value to find for replacement / transformation</w:t>
            </w:r>
          </w:p>
        </w:tc>
      </w:tr>
      <w:tr w:rsidR="00422385" w14:paraId="45AB3E4A" w14:textId="77777777" w:rsidTr="008E23BF">
        <w:tc>
          <w:tcPr>
            <w:tcW w:w="1908" w:type="dxa"/>
          </w:tcPr>
          <w:p w14:paraId="1C91E0BB" w14:textId="77777777" w:rsidR="00422385" w:rsidRPr="00014063" w:rsidRDefault="00422385" w:rsidP="008E23BF">
            <w:pPr>
              <w:autoSpaceDE w:val="0"/>
              <w:autoSpaceDN w:val="0"/>
              <w:adjustRightInd w:val="0"/>
              <w:outlineLvl w:val="3"/>
              <w:rPr>
                <w:b/>
              </w:rPr>
            </w:pPr>
          </w:p>
        </w:tc>
        <w:tc>
          <w:tcPr>
            <w:tcW w:w="6948" w:type="dxa"/>
          </w:tcPr>
          <w:p w14:paraId="23671C09" w14:textId="77777777" w:rsidR="00422385" w:rsidRDefault="00422385" w:rsidP="008E23BF">
            <w:pPr>
              <w:autoSpaceDE w:val="0"/>
              <w:autoSpaceDN w:val="0"/>
              <w:adjustRightInd w:val="0"/>
              <w:outlineLvl w:val="3"/>
            </w:pPr>
            <w:r>
              <w:t>Replace – Replacement value</w:t>
            </w:r>
          </w:p>
        </w:tc>
      </w:tr>
    </w:tbl>
    <w:p w14:paraId="55817F7D" w14:textId="77777777" w:rsidR="00422385" w:rsidRDefault="00422385" w:rsidP="00422385"/>
    <w:p w14:paraId="6404B9BF" w14:textId="77777777" w:rsidR="00422385" w:rsidRDefault="00422385" w:rsidP="009A4399">
      <w:pPr>
        <w:pStyle w:val="Heading5"/>
      </w:pPr>
      <w:proofErr w:type="spellStart"/>
      <w:r>
        <w:t>ExtractField</w:t>
      </w:r>
      <w:proofErr w:type="spellEnd"/>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6948"/>
      </w:tblGrid>
      <w:tr w:rsidR="00422385" w14:paraId="18ED18E8" w14:textId="77777777" w:rsidTr="008E23BF">
        <w:tc>
          <w:tcPr>
            <w:tcW w:w="1908" w:type="dxa"/>
          </w:tcPr>
          <w:p w14:paraId="2456BE56" w14:textId="77777777" w:rsidR="00422385" w:rsidRPr="00014063" w:rsidRDefault="00422385" w:rsidP="008E23BF">
            <w:pPr>
              <w:autoSpaceDE w:val="0"/>
              <w:autoSpaceDN w:val="0"/>
              <w:adjustRightInd w:val="0"/>
              <w:outlineLvl w:val="3"/>
              <w:rPr>
                <w:b/>
              </w:rPr>
            </w:pPr>
            <w:r w:rsidRPr="00014063">
              <w:rPr>
                <w:b/>
              </w:rPr>
              <w:t>Component</w:t>
            </w:r>
          </w:p>
        </w:tc>
        <w:tc>
          <w:tcPr>
            <w:tcW w:w="6948" w:type="dxa"/>
          </w:tcPr>
          <w:p w14:paraId="2ED0BCF0" w14:textId="77777777" w:rsidR="00422385" w:rsidRDefault="00422385" w:rsidP="008E23BF">
            <w:pPr>
              <w:autoSpaceDE w:val="0"/>
              <w:autoSpaceDN w:val="0"/>
              <w:adjustRightInd w:val="0"/>
              <w:outlineLvl w:val="3"/>
            </w:pPr>
            <w:proofErr w:type="spellStart"/>
            <w:r>
              <w:t>ExtractField</w:t>
            </w:r>
            <w:proofErr w:type="spellEnd"/>
            <w:r>
              <w:t xml:space="preserve"> class</w:t>
            </w:r>
          </w:p>
        </w:tc>
      </w:tr>
      <w:tr w:rsidR="00422385" w14:paraId="1CDC0996" w14:textId="77777777" w:rsidTr="008E23BF">
        <w:tc>
          <w:tcPr>
            <w:tcW w:w="1908" w:type="dxa"/>
          </w:tcPr>
          <w:p w14:paraId="5AE14E54" w14:textId="77777777" w:rsidR="00422385" w:rsidRPr="00014063" w:rsidRDefault="00422385" w:rsidP="008E23BF">
            <w:pPr>
              <w:autoSpaceDE w:val="0"/>
              <w:autoSpaceDN w:val="0"/>
              <w:adjustRightInd w:val="0"/>
              <w:outlineLvl w:val="3"/>
              <w:rPr>
                <w:b/>
              </w:rPr>
            </w:pPr>
            <w:r w:rsidRPr="00014063">
              <w:rPr>
                <w:b/>
              </w:rPr>
              <w:t>Description</w:t>
            </w:r>
          </w:p>
        </w:tc>
        <w:tc>
          <w:tcPr>
            <w:tcW w:w="6948" w:type="dxa"/>
          </w:tcPr>
          <w:p w14:paraId="1086C263" w14:textId="77777777" w:rsidR="00422385" w:rsidRDefault="00422385" w:rsidP="008E23BF">
            <w:pPr>
              <w:autoSpaceDE w:val="0"/>
              <w:autoSpaceDN w:val="0"/>
              <w:adjustRightInd w:val="0"/>
              <w:outlineLvl w:val="3"/>
            </w:pPr>
            <w:r>
              <w:t>Contains properties to store extract field information</w:t>
            </w:r>
          </w:p>
        </w:tc>
      </w:tr>
      <w:tr w:rsidR="00422385" w14:paraId="137A9136" w14:textId="77777777" w:rsidTr="008E23BF">
        <w:tc>
          <w:tcPr>
            <w:tcW w:w="1908" w:type="dxa"/>
          </w:tcPr>
          <w:p w14:paraId="40688D1E" w14:textId="77777777" w:rsidR="00422385" w:rsidRPr="00014063" w:rsidRDefault="00422385" w:rsidP="008E23BF">
            <w:pPr>
              <w:autoSpaceDE w:val="0"/>
              <w:autoSpaceDN w:val="0"/>
              <w:adjustRightInd w:val="0"/>
              <w:outlineLvl w:val="3"/>
              <w:rPr>
                <w:b/>
              </w:rPr>
            </w:pPr>
            <w:r>
              <w:rPr>
                <w:b/>
              </w:rPr>
              <w:t xml:space="preserve">Properties / </w:t>
            </w:r>
            <w:r>
              <w:rPr>
                <w:b/>
              </w:rPr>
              <w:lastRenderedPageBreak/>
              <w:t>Methods</w:t>
            </w:r>
          </w:p>
        </w:tc>
        <w:tc>
          <w:tcPr>
            <w:tcW w:w="6948" w:type="dxa"/>
          </w:tcPr>
          <w:p w14:paraId="05FA98A2" w14:textId="77777777" w:rsidR="00422385" w:rsidRDefault="00422385" w:rsidP="008E23BF">
            <w:pPr>
              <w:autoSpaceDE w:val="0"/>
              <w:autoSpaceDN w:val="0"/>
              <w:adjustRightInd w:val="0"/>
              <w:outlineLvl w:val="3"/>
            </w:pPr>
            <w:proofErr w:type="spellStart"/>
            <w:r>
              <w:lastRenderedPageBreak/>
              <w:t>ExtractField</w:t>
            </w:r>
            <w:proofErr w:type="spellEnd"/>
            <w:r>
              <w:t>()</w:t>
            </w:r>
          </w:p>
          <w:p w14:paraId="79BE456E" w14:textId="77777777" w:rsidR="00422385" w:rsidRDefault="00422385">
            <w:pPr>
              <w:autoSpaceDE w:val="0"/>
              <w:autoSpaceDN w:val="0"/>
              <w:adjustRightInd w:val="0"/>
              <w:outlineLvl w:val="3"/>
            </w:pPr>
            <w:r>
              <w:lastRenderedPageBreak/>
              <w:t>Constructor</w:t>
            </w:r>
          </w:p>
        </w:tc>
      </w:tr>
      <w:tr w:rsidR="00017DB9" w14:paraId="67D82242" w14:textId="77777777" w:rsidTr="008E23BF">
        <w:tc>
          <w:tcPr>
            <w:tcW w:w="1908" w:type="dxa"/>
          </w:tcPr>
          <w:p w14:paraId="60218F05" w14:textId="77777777" w:rsidR="00017DB9" w:rsidRDefault="00017DB9" w:rsidP="008E23BF">
            <w:pPr>
              <w:autoSpaceDE w:val="0"/>
              <w:autoSpaceDN w:val="0"/>
              <w:adjustRightInd w:val="0"/>
              <w:outlineLvl w:val="3"/>
              <w:rPr>
                <w:b/>
              </w:rPr>
            </w:pPr>
          </w:p>
        </w:tc>
        <w:tc>
          <w:tcPr>
            <w:tcW w:w="6948" w:type="dxa"/>
          </w:tcPr>
          <w:p w14:paraId="02789AD2" w14:textId="77777777" w:rsidR="00017DB9" w:rsidRDefault="00017DB9" w:rsidP="008E23BF">
            <w:pPr>
              <w:autoSpaceDE w:val="0"/>
              <w:autoSpaceDN w:val="0"/>
              <w:adjustRightInd w:val="0"/>
              <w:outlineLvl w:val="3"/>
            </w:pPr>
            <w:proofErr w:type="spellStart"/>
            <w:r>
              <w:t>HasDefault</w:t>
            </w:r>
            <w:proofErr w:type="spellEnd"/>
            <w:r>
              <w:t>() – Return true if Default is not null or empty string; false otherwise.</w:t>
            </w:r>
          </w:p>
        </w:tc>
      </w:tr>
      <w:tr w:rsidR="00422385" w14:paraId="368834E4" w14:textId="77777777" w:rsidTr="008E23BF">
        <w:tc>
          <w:tcPr>
            <w:tcW w:w="1908" w:type="dxa"/>
          </w:tcPr>
          <w:p w14:paraId="69A7321E" w14:textId="77777777" w:rsidR="00422385" w:rsidRPr="00014063" w:rsidRDefault="00422385" w:rsidP="008E23BF">
            <w:pPr>
              <w:autoSpaceDE w:val="0"/>
              <w:autoSpaceDN w:val="0"/>
              <w:adjustRightInd w:val="0"/>
              <w:outlineLvl w:val="3"/>
              <w:rPr>
                <w:b/>
              </w:rPr>
            </w:pPr>
          </w:p>
        </w:tc>
        <w:tc>
          <w:tcPr>
            <w:tcW w:w="6948" w:type="dxa"/>
          </w:tcPr>
          <w:p w14:paraId="4E3A8835" w14:textId="77777777" w:rsidR="00422385" w:rsidRDefault="00422385" w:rsidP="008E23BF">
            <w:pPr>
              <w:autoSpaceDE w:val="0"/>
              <w:autoSpaceDN w:val="0"/>
              <w:adjustRightInd w:val="0"/>
              <w:outlineLvl w:val="3"/>
            </w:pPr>
            <w:proofErr w:type="spellStart"/>
            <w:r w:rsidRPr="00DB513C">
              <w:t>ColumnName</w:t>
            </w:r>
            <w:proofErr w:type="spellEnd"/>
            <w:r>
              <w:t xml:space="preserve"> – </w:t>
            </w:r>
            <w:r w:rsidR="0089553E">
              <w:t>Destination column name in table type for the SharePoint field.</w:t>
            </w:r>
          </w:p>
        </w:tc>
      </w:tr>
      <w:tr w:rsidR="00422385" w14:paraId="5AB07FEF" w14:textId="77777777" w:rsidTr="008E23BF">
        <w:tc>
          <w:tcPr>
            <w:tcW w:w="1908" w:type="dxa"/>
          </w:tcPr>
          <w:p w14:paraId="2261EE4A" w14:textId="77777777" w:rsidR="00422385" w:rsidRPr="00014063" w:rsidRDefault="00422385" w:rsidP="008E23BF">
            <w:pPr>
              <w:autoSpaceDE w:val="0"/>
              <w:autoSpaceDN w:val="0"/>
              <w:adjustRightInd w:val="0"/>
              <w:outlineLvl w:val="3"/>
              <w:rPr>
                <w:b/>
              </w:rPr>
            </w:pPr>
          </w:p>
        </w:tc>
        <w:tc>
          <w:tcPr>
            <w:tcW w:w="6948" w:type="dxa"/>
          </w:tcPr>
          <w:p w14:paraId="21FF5018" w14:textId="77777777" w:rsidR="00422385" w:rsidRDefault="00422385" w:rsidP="008E23BF">
            <w:pPr>
              <w:autoSpaceDE w:val="0"/>
              <w:autoSpaceDN w:val="0"/>
              <w:adjustRightInd w:val="0"/>
              <w:outlineLvl w:val="3"/>
            </w:pPr>
            <w:proofErr w:type="spellStart"/>
            <w:r w:rsidRPr="00F01537">
              <w:t>KeyName</w:t>
            </w:r>
            <w:proofErr w:type="spellEnd"/>
            <w:r>
              <w:t xml:space="preserve"> – SharePoint key name of column to extract</w:t>
            </w:r>
          </w:p>
        </w:tc>
      </w:tr>
      <w:tr w:rsidR="00422385" w14:paraId="5E0D894B" w14:textId="77777777" w:rsidTr="008E23BF">
        <w:tc>
          <w:tcPr>
            <w:tcW w:w="1908" w:type="dxa"/>
          </w:tcPr>
          <w:p w14:paraId="4028DE26" w14:textId="77777777" w:rsidR="00422385" w:rsidRPr="00014063" w:rsidRDefault="00422385" w:rsidP="008E23BF">
            <w:pPr>
              <w:autoSpaceDE w:val="0"/>
              <w:autoSpaceDN w:val="0"/>
              <w:adjustRightInd w:val="0"/>
              <w:outlineLvl w:val="3"/>
              <w:rPr>
                <w:b/>
              </w:rPr>
            </w:pPr>
          </w:p>
        </w:tc>
        <w:tc>
          <w:tcPr>
            <w:tcW w:w="6948" w:type="dxa"/>
          </w:tcPr>
          <w:p w14:paraId="7ADF27FA" w14:textId="77777777" w:rsidR="00422385" w:rsidRDefault="00422385">
            <w:pPr>
              <w:autoSpaceDE w:val="0"/>
              <w:autoSpaceDN w:val="0"/>
              <w:adjustRightInd w:val="0"/>
              <w:outlineLvl w:val="3"/>
            </w:pPr>
            <w:r>
              <w:t xml:space="preserve">Default – Default value to </w:t>
            </w:r>
            <w:r w:rsidR="0089553E">
              <w:t>use if SharePoint field value is NULL.</w:t>
            </w:r>
          </w:p>
        </w:tc>
      </w:tr>
      <w:tr w:rsidR="00725BD2" w14:paraId="53DF1CB2" w14:textId="77777777" w:rsidTr="008E23BF">
        <w:tc>
          <w:tcPr>
            <w:tcW w:w="1908" w:type="dxa"/>
          </w:tcPr>
          <w:p w14:paraId="4858FC9B" w14:textId="77777777" w:rsidR="00725BD2" w:rsidRPr="00014063" w:rsidRDefault="00725BD2" w:rsidP="008E23BF">
            <w:pPr>
              <w:autoSpaceDE w:val="0"/>
              <w:autoSpaceDN w:val="0"/>
              <w:adjustRightInd w:val="0"/>
              <w:outlineLvl w:val="3"/>
              <w:rPr>
                <w:b/>
              </w:rPr>
            </w:pPr>
          </w:p>
        </w:tc>
        <w:tc>
          <w:tcPr>
            <w:tcW w:w="6948" w:type="dxa"/>
          </w:tcPr>
          <w:p w14:paraId="18DF918A" w14:textId="77777777" w:rsidR="00725BD2" w:rsidRDefault="00725BD2">
            <w:pPr>
              <w:autoSpaceDE w:val="0"/>
              <w:autoSpaceDN w:val="0"/>
              <w:adjustRightInd w:val="0"/>
              <w:outlineLvl w:val="3"/>
            </w:pPr>
            <w:proofErr w:type="spellStart"/>
            <w:r>
              <w:t>CanUpdate</w:t>
            </w:r>
            <w:proofErr w:type="spellEnd"/>
            <w:r>
              <w:t xml:space="preserve"> – Can the field be updated? (default = false)</w:t>
            </w:r>
          </w:p>
        </w:tc>
      </w:tr>
      <w:tr w:rsidR="00B77BAB" w14:paraId="354F9BF7" w14:textId="77777777" w:rsidTr="008E23BF">
        <w:trPr>
          <w:ins w:id="71" w:author="Treinen, Lola R" w:date="2020-09-15T10:53:00Z"/>
        </w:trPr>
        <w:tc>
          <w:tcPr>
            <w:tcW w:w="1908" w:type="dxa"/>
          </w:tcPr>
          <w:p w14:paraId="0F3E76BE" w14:textId="77777777" w:rsidR="00B77BAB" w:rsidRPr="00014063" w:rsidRDefault="00B77BAB" w:rsidP="008E23BF">
            <w:pPr>
              <w:autoSpaceDE w:val="0"/>
              <w:autoSpaceDN w:val="0"/>
              <w:adjustRightInd w:val="0"/>
              <w:outlineLvl w:val="3"/>
              <w:rPr>
                <w:ins w:id="72" w:author="Treinen, Lola R" w:date="2020-09-15T10:53:00Z"/>
                <w:b/>
              </w:rPr>
            </w:pPr>
          </w:p>
        </w:tc>
        <w:tc>
          <w:tcPr>
            <w:tcW w:w="6948" w:type="dxa"/>
          </w:tcPr>
          <w:p w14:paraId="6A5E0E18" w14:textId="7B26B53C" w:rsidR="00B77BAB" w:rsidRDefault="00B77BAB">
            <w:pPr>
              <w:autoSpaceDE w:val="0"/>
              <w:autoSpaceDN w:val="0"/>
              <w:adjustRightInd w:val="0"/>
              <w:outlineLvl w:val="3"/>
              <w:rPr>
                <w:ins w:id="73" w:author="Treinen, Lola R" w:date="2020-09-15T10:53:00Z"/>
              </w:rPr>
            </w:pPr>
            <w:proofErr w:type="spellStart"/>
            <w:ins w:id="74" w:author="Treinen, Lola R" w:date="2020-09-15T10:53:00Z">
              <w:r>
                <w:t>AlwaysUpdate</w:t>
              </w:r>
              <w:proofErr w:type="spellEnd"/>
              <w:r>
                <w:t xml:space="preserve"> </w:t>
              </w:r>
            </w:ins>
            <w:ins w:id="75" w:author="Treinen, Lola R" w:date="2020-09-15T10:54:00Z">
              <w:r>
                <w:t>–</w:t>
              </w:r>
            </w:ins>
            <w:ins w:id="76" w:author="Treinen, Lola R" w:date="2020-09-15T10:53:00Z">
              <w:r>
                <w:t xml:space="preserve"> </w:t>
              </w:r>
            </w:ins>
            <w:ins w:id="77" w:author="Treinen, Lola R" w:date="2020-09-15T10:54:00Z">
              <w:r>
                <w:t xml:space="preserve">Only applicable if </w:t>
              </w:r>
              <w:proofErr w:type="spellStart"/>
              <w:r>
                <w:t>CanUpdate</w:t>
              </w:r>
              <w:proofErr w:type="spellEnd"/>
              <w:r>
                <w:t xml:space="preserve"> = true.  Always update the field</w:t>
              </w:r>
            </w:ins>
            <w:ins w:id="78" w:author="Treinen, Lola R" w:date="2020-09-15T10:55:00Z">
              <w:r>
                <w:t>, even if the new value is blank</w:t>
              </w:r>
            </w:ins>
            <w:ins w:id="79" w:author="Treinen, Lola R" w:date="2020-09-15T10:54:00Z">
              <w:r>
                <w:t>? (default = false)</w:t>
              </w:r>
            </w:ins>
          </w:p>
        </w:tc>
      </w:tr>
      <w:tr w:rsidR="00725BD2" w14:paraId="03914AC5" w14:textId="77777777" w:rsidTr="008E23BF">
        <w:tc>
          <w:tcPr>
            <w:tcW w:w="1908" w:type="dxa"/>
          </w:tcPr>
          <w:p w14:paraId="315CB008" w14:textId="77777777" w:rsidR="00725BD2" w:rsidRPr="00014063" w:rsidRDefault="00725BD2" w:rsidP="008E23BF">
            <w:pPr>
              <w:autoSpaceDE w:val="0"/>
              <w:autoSpaceDN w:val="0"/>
              <w:adjustRightInd w:val="0"/>
              <w:outlineLvl w:val="3"/>
              <w:rPr>
                <w:b/>
              </w:rPr>
            </w:pPr>
          </w:p>
        </w:tc>
        <w:tc>
          <w:tcPr>
            <w:tcW w:w="6948" w:type="dxa"/>
          </w:tcPr>
          <w:p w14:paraId="4BD9F4CD" w14:textId="77777777" w:rsidR="00725BD2" w:rsidRDefault="00725BD2">
            <w:pPr>
              <w:autoSpaceDE w:val="0"/>
              <w:autoSpaceDN w:val="0"/>
              <w:adjustRightInd w:val="0"/>
              <w:outlineLvl w:val="3"/>
            </w:pPr>
            <w:proofErr w:type="spellStart"/>
            <w:r>
              <w:t>IsSPKey</w:t>
            </w:r>
            <w:proofErr w:type="spellEnd"/>
            <w:r>
              <w:t xml:space="preserve"> – Is this field a SharePoint key field? (default = false)</w:t>
            </w:r>
          </w:p>
        </w:tc>
      </w:tr>
      <w:tr w:rsidR="00725BD2" w14:paraId="62C352AA" w14:textId="77777777" w:rsidTr="008E23BF">
        <w:tc>
          <w:tcPr>
            <w:tcW w:w="1908" w:type="dxa"/>
          </w:tcPr>
          <w:p w14:paraId="77EE296D" w14:textId="77777777" w:rsidR="00725BD2" w:rsidRPr="00014063" w:rsidRDefault="00725BD2" w:rsidP="008E23BF">
            <w:pPr>
              <w:autoSpaceDE w:val="0"/>
              <w:autoSpaceDN w:val="0"/>
              <w:adjustRightInd w:val="0"/>
              <w:outlineLvl w:val="3"/>
              <w:rPr>
                <w:b/>
              </w:rPr>
            </w:pPr>
          </w:p>
        </w:tc>
        <w:tc>
          <w:tcPr>
            <w:tcW w:w="6948" w:type="dxa"/>
          </w:tcPr>
          <w:p w14:paraId="06B82DD7" w14:textId="77777777" w:rsidR="00725BD2" w:rsidRDefault="00725BD2" w:rsidP="00725BD2">
            <w:pPr>
              <w:autoSpaceDE w:val="0"/>
              <w:autoSpaceDN w:val="0"/>
              <w:adjustRightInd w:val="0"/>
              <w:outlineLvl w:val="3"/>
            </w:pPr>
            <w:proofErr w:type="spellStart"/>
            <w:r>
              <w:t>IsSPUnique</w:t>
            </w:r>
            <w:proofErr w:type="spellEnd"/>
            <w:r>
              <w:t xml:space="preserve"> – Is this field part of a unique key in SharePoint? (default = false)</w:t>
            </w:r>
          </w:p>
        </w:tc>
      </w:tr>
      <w:tr w:rsidR="007F5D47" w14:paraId="755F0F5A" w14:textId="77777777" w:rsidTr="008E23BF">
        <w:trPr>
          <w:ins w:id="80" w:author="Treinen, Lola R" w:date="2020-09-15T10:55:00Z"/>
        </w:trPr>
        <w:tc>
          <w:tcPr>
            <w:tcW w:w="1908" w:type="dxa"/>
          </w:tcPr>
          <w:p w14:paraId="0735EEB6" w14:textId="77777777" w:rsidR="007F5D47" w:rsidRPr="00014063" w:rsidRDefault="007F5D47" w:rsidP="008E23BF">
            <w:pPr>
              <w:autoSpaceDE w:val="0"/>
              <w:autoSpaceDN w:val="0"/>
              <w:adjustRightInd w:val="0"/>
              <w:outlineLvl w:val="3"/>
              <w:rPr>
                <w:ins w:id="81" w:author="Treinen, Lola R" w:date="2020-09-15T10:55:00Z"/>
                <w:b/>
              </w:rPr>
            </w:pPr>
          </w:p>
        </w:tc>
        <w:tc>
          <w:tcPr>
            <w:tcW w:w="6948" w:type="dxa"/>
          </w:tcPr>
          <w:p w14:paraId="3B137AE9" w14:textId="7DAA311A" w:rsidR="007F5D47" w:rsidRDefault="007F5D47" w:rsidP="00725BD2">
            <w:pPr>
              <w:autoSpaceDE w:val="0"/>
              <w:autoSpaceDN w:val="0"/>
              <w:adjustRightInd w:val="0"/>
              <w:outlineLvl w:val="3"/>
              <w:rPr>
                <w:ins w:id="82" w:author="Treinen, Lola R" w:date="2020-09-15T10:55:00Z"/>
              </w:rPr>
            </w:pPr>
            <w:proofErr w:type="spellStart"/>
            <w:ins w:id="83" w:author="Treinen, Lola R" w:date="2020-09-15T10:55:00Z">
              <w:r>
                <w:t>LookupId</w:t>
              </w:r>
            </w:ins>
            <w:proofErr w:type="spellEnd"/>
            <w:ins w:id="84" w:author="Treinen, Lola R" w:date="2020-09-15T10:56:00Z">
              <w:r>
                <w:t xml:space="preserve"> – For lookup fields, should the lookup ID be used</w:t>
              </w:r>
            </w:ins>
            <w:ins w:id="85" w:author="Treinen, Lola R" w:date="2020-09-15T10:57:00Z">
              <w:r>
                <w:t>?  If false, lookup value will be used instead. (default = false)</w:t>
              </w:r>
            </w:ins>
          </w:p>
        </w:tc>
      </w:tr>
    </w:tbl>
    <w:p w14:paraId="7A47417C" w14:textId="77777777" w:rsidR="00422385" w:rsidRDefault="00422385" w:rsidP="00422385"/>
    <w:p w14:paraId="1AA82A4F" w14:textId="77777777" w:rsidR="00422385" w:rsidRDefault="00422385" w:rsidP="009A4399">
      <w:pPr>
        <w:pStyle w:val="Heading5"/>
      </w:pPr>
      <w:r>
        <w:t>Configuration File Settings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90"/>
        <w:gridCol w:w="6860"/>
      </w:tblGrid>
      <w:tr w:rsidR="00422385" w14:paraId="3E256B3F" w14:textId="77777777" w:rsidTr="006F5845">
        <w:tc>
          <w:tcPr>
            <w:tcW w:w="2490" w:type="dxa"/>
          </w:tcPr>
          <w:p w14:paraId="406BE0B5" w14:textId="77777777" w:rsidR="00422385" w:rsidRPr="00014063" w:rsidRDefault="00422385" w:rsidP="008E23BF">
            <w:pPr>
              <w:autoSpaceDE w:val="0"/>
              <w:autoSpaceDN w:val="0"/>
              <w:adjustRightInd w:val="0"/>
              <w:outlineLvl w:val="3"/>
              <w:rPr>
                <w:b/>
              </w:rPr>
            </w:pPr>
            <w:r>
              <w:rPr>
                <w:b/>
              </w:rPr>
              <w:t>Key Name</w:t>
            </w:r>
          </w:p>
        </w:tc>
        <w:tc>
          <w:tcPr>
            <w:tcW w:w="6860" w:type="dxa"/>
          </w:tcPr>
          <w:p w14:paraId="05984897" w14:textId="77777777" w:rsidR="00422385" w:rsidRPr="008F39ED" w:rsidRDefault="00422385" w:rsidP="008E23BF">
            <w:pPr>
              <w:autoSpaceDE w:val="0"/>
              <w:autoSpaceDN w:val="0"/>
              <w:adjustRightInd w:val="0"/>
              <w:outlineLvl w:val="3"/>
              <w:rPr>
                <w:b/>
              </w:rPr>
            </w:pPr>
            <w:r w:rsidRPr="008F39ED">
              <w:rPr>
                <w:b/>
              </w:rPr>
              <w:t>Description</w:t>
            </w:r>
          </w:p>
        </w:tc>
      </w:tr>
      <w:tr w:rsidR="005629FD" w14:paraId="03C29D8B" w14:textId="77777777" w:rsidTr="007B066F">
        <w:tc>
          <w:tcPr>
            <w:tcW w:w="9350" w:type="dxa"/>
            <w:gridSpan w:val="2"/>
            <w:shd w:val="clear" w:color="auto" w:fill="D9D9D9" w:themeFill="background1" w:themeFillShade="D9"/>
          </w:tcPr>
          <w:p w14:paraId="3C90380A" w14:textId="77777777" w:rsidR="005629FD" w:rsidRPr="008F39ED" w:rsidRDefault="005629FD" w:rsidP="008E23BF">
            <w:pPr>
              <w:autoSpaceDE w:val="0"/>
              <w:autoSpaceDN w:val="0"/>
              <w:adjustRightInd w:val="0"/>
              <w:outlineLvl w:val="3"/>
              <w:rPr>
                <w:b/>
              </w:rPr>
            </w:pPr>
            <w:r>
              <w:rPr>
                <w:rFonts w:ascii="Consolas" w:hAnsi="Consolas" w:cs="Consolas"/>
                <w:color w:val="A31515"/>
                <w:sz w:val="19"/>
                <w:szCs w:val="19"/>
              </w:rPr>
              <w:t>&lt;</w:t>
            </w:r>
            <w:proofErr w:type="spellStart"/>
            <w:r>
              <w:rPr>
                <w:rFonts w:ascii="Consolas" w:hAnsi="Consolas" w:cs="Consolas"/>
                <w:color w:val="A31515"/>
                <w:sz w:val="19"/>
                <w:szCs w:val="19"/>
              </w:rPr>
              <w:t>connectionStrings</w:t>
            </w:r>
            <w:proofErr w:type="spellEnd"/>
            <w:r>
              <w:rPr>
                <w:rFonts w:ascii="Consolas" w:hAnsi="Consolas" w:cs="Consolas"/>
                <w:color w:val="A31515"/>
                <w:sz w:val="19"/>
                <w:szCs w:val="19"/>
              </w:rPr>
              <w:t xml:space="preserve">&gt; </w:t>
            </w:r>
            <w:r w:rsidRPr="007B066F">
              <w:rPr>
                <w:b/>
              </w:rPr>
              <w:t>section</w:t>
            </w:r>
          </w:p>
        </w:tc>
      </w:tr>
      <w:tr w:rsidR="005629FD" w14:paraId="0910E508" w14:textId="77777777" w:rsidTr="006F5845">
        <w:tc>
          <w:tcPr>
            <w:tcW w:w="2490" w:type="dxa"/>
          </w:tcPr>
          <w:p w14:paraId="5C22A307" w14:textId="77777777" w:rsidR="005629FD" w:rsidRDefault="005629FD" w:rsidP="008E23BF">
            <w:pPr>
              <w:autoSpaceDE w:val="0"/>
              <w:autoSpaceDN w:val="0"/>
              <w:adjustRightInd w:val="0"/>
              <w:outlineLvl w:val="3"/>
              <w:rPr>
                <w:b/>
              </w:rPr>
            </w:pPr>
          </w:p>
        </w:tc>
        <w:tc>
          <w:tcPr>
            <w:tcW w:w="6860" w:type="dxa"/>
          </w:tcPr>
          <w:p w14:paraId="37D532F6" w14:textId="77777777" w:rsidR="005629FD" w:rsidRPr="008F39ED" w:rsidRDefault="005629FD" w:rsidP="008E23BF">
            <w:pPr>
              <w:autoSpaceDE w:val="0"/>
              <w:autoSpaceDN w:val="0"/>
              <w:adjustRightInd w:val="0"/>
              <w:outlineLvl w:val="3"/>
              <w:rPr>
                <w:b/>
              </w:rPr>
            </w:pPr>
            <w:r>
              <w:t>List of database connection strings</w:t>
            </w:r>
            <w:r w:rsidR="00413B1F">
              <w:t xml:space="preserve"> – </w:t>
            </w:r>
            <w:r w:rsidR="00413B1F" w:rsidRPr="00413B1F">
              <w:rPr>
                <w:b/>
              </w:rPr>
              <w:t>will be encrypted</w:t>
            </w:r>
          </w:p>
        </w:tc>
      </w:tr>
      <w:tr w:rsidR="00413B1F" w14:paraId="71EB98E9" w14:textId="77777777" w:rsidTr="00ED2A60">
        <w:tc>
          <w:tcPr>
            <w:tcW w:w="9350" w:type="dxa"/>
            <w:gridSpan w:val="2"/>
            <w:shd w:val="clear" w:color="auto" w:fill="D9D9D9" w:themeFill="background1" w:themeFillShade="D9"/>
          </w:tcPr>
          <w:p w14:paraId="682F1954" w14:textId="77777777" w:rsidR="00413B1F" w:rsidRPr="008F39ED" w:rsidRDefault="00413B1F" w:rsidP="00ED2A60">
            <w:pPr>
              <w:autoSpaceDE w:val="0"/>
              <w:autoSpaceDN w:val="0"/>
              <w:adjustRightInd w:val="0"/>
              <w:outlineLvl w:val="3"/>
              <w:rPr>
                <w:b/>
              </w:rPr>
            </w:pPr>
            <w:r>
              <w:rPr>
                <w:rFonts w:ascii="Consolas" w:hAnsi="Consolas" w:cs="Consolas"/>
                <w:color w:val="A31515"/>
                <w:sz w:val="19"/>
                <w:szCs w:val="19"/>
              </w:rPr>
              <w:t>&lt;</w:t>
            </w:r>
            <w:proofErr w:type="spellStart"/>
            <w:r w:rsidRPr="00413B1F">
              <w:rPr>
                <w:rFonts w:ascii="Consolas" w:hAnsi="Consolas" w:cs="Consolas"/>
                <w:color w:val="A31515"/>
                <w:sz w:val="19"/>
                <w:szCs w:val="19"/>
              </w:rPr>
              <w:t>credentialAppSettings</w:t>
            </w:r>
            <w:proofErr w:type="spellEnd"/>
            <w:r>
              <w:rPr>
                <w:rFonts w:ascii="Consolas" w:hAnsi="Consolas" w:cs="Consolas"/>
                <w:color w:val="A31515"/>
                <w:sz w:val="19"/>
                <w:szCs w:val="19"/>
              </w:rPr>
              <w:t xml:space="preserve">&gt; </w:t>
            </w:r>
            <w:r w:rsidRPr="007B066F">
              <w:rPr>
                <w:b/>
              </w:rPr>
              <w:t>section</w:t>
            </w:r>
          </w:p>
        </w:tc>
      </w:tr>
      <w:tr w:rsidR="00413B1F" w14:paraId="1AC7933F" w14:textId="77777777" w:rsidTr="006F5845">
        <w:tc>
          <w:tcPr>
            <w:tcW w:w="2490" w:type="dxa"/>
          </w:tcPr>
          <w:p w14:paraId="765603F9" w14:textId="77777777" w:rsidR="00413B1F" w:rsidRDefault="00413B1F" w:rsidP="00ED2A60">
            <w:pPr>
              <w:autoSpaceDE w:val="0"/>
              <w:autoSpaceDN w:val="0"/>
              <w:adjustRightInd w:val="0"/>
              <w:outlineLvl w:val="3"/>
              <w:rPr>
                <w:b/>
              </w:rPr>
            </w:pPr>
          </w:p>
        </w:tc>
        <w:tc>
          <w:tcPr>
            <w:tcW w:w="6860" w:type="dxa"/>
          </w:tcPr>
          <w:p w14:paraId="5CE365DC" w14:textId="77777777" w:rsidR="00413B1F" w:rsidRPr="008F39ED" w:rsidRDefault="00413B1F" w:rsidP="00ED2A60">
            <w:pPr>
              <w:autoSpaceDE w:val="0"/>
              <w:autoSpaceDN w:val="0"/>
              <w:adjustRightInd w:val="0"/>
              <w:outlineLvl w:val="3"/>
              <w:rPr>
                <w:b/>
              </w:rPr>
            </w:pPr>
            <w:r>
              <w:t xml:space="preserve">Custom section to hold credential strings – </w:t>
            </w:r>
            <w:r w:rsidRPr="00413B1F">
              <w:rPr>
                <w:b/>
              </w:rPr>
              <w:t>will be encrypted</w:t>
            </w:r>
          </w:p>
        </w:tc>
      </w:tr>
      <w:tr w:rsidR="00413B1F" w14:paraId="7A890E17" w14:textId="77777777" w:rsidTr="006F5845">
        <w:tc>
          <w:tcPr>
            <w:tcW w:w="2490" w:type="dxa"/>
          </w:tcPr>
          <w:p w14:paraId="7568A80F" w14:textId="77777777" w:rsidR="00413B1F" w:rsidRPr="002337A3" w:rsidRDefault="00413B1F" w:rsidP="00ED2A60">
            <w:pPr>
              <w:autoSpaceDE w:val="0"/>
              <w:autoSpaceDN w:val="0"/>
              <w:adjustRightInd w:val="0"/>
              <w:outlineLvl w:val="3"/>
              <w:rPr>
                <w:rFonts w:ascii="Consolas" w:hAnsi="Consolas" w:cs="Consolas"/>
                <w:color w:val="0000FF"/>
                <w:sz w:val="19"/>
                <w:szCs w:val="19"/>
              </w:rPr>
            </w:pPr>
            <w:proofErr w:type="spellStart"/>
            <w:r>
              <w:rPr>
                <w:rFonts w:ascii="Consolas" w:hAnsi="Consolas" w:cs="Consolas"/>
                <w:color w:val="0000FF"/>
                <w:sz w:val="19"/>
                <w:szCs w:val="19"/>
              </w:rPr>
              <w:t>ClientId</w:t>
            </w:r>
            <w:proofErr w:type="spellEnd"/>
          </w:p>
        </w:tc>
        <w:tc>
          <w:tcPr>
            <w:tcW w:w="6860" w:type="dxa"/>
          </w:tcPr>
          <w:p w14:paraId="4B042EED" w14:textId="77777777" w:rsidR="00413B1F" w:rsidRDefault="00413B1F" w:rsidP="00ED2A60">
            <w:pPr>
              <w:autoSpaceDE w:val="0"/>
              <w:autoSpaceDN w:val="0"/>
              <w:adjustRightInd w:val="0"/>
              <w:outlineLvl w:val="3"/>
            </w:pPr>
            <w:r>
              <w:t xml:space="preserve">Only applies if </w:t>
            </w:r>
            <w:proofErr w:type="spellStart"/>
            <w:r>
              <w:t>AuthMethod</w:t>
            </w:r>
            <w:proofErr w:type="spellEnd"/>
            <w:r>
              <w:t xml:space="preserve"> = “ClientID”. The application’s SharePoint-registered Client ID to use for authentication.</w:t>
            </w:r>
          </w:p>
        </w:tc>
      </w:tr>
      <w:tr w:rsidR="00413B1F" w14:paraId="7FFDAF8B" w14:textId="77777777" w:rsidTr="006F5845">
        <w:tc>
          <w:tcPr>
            <w:tcW w:w="2490" w:type="dxa"/>
          </w:tcPr>
          <w:p w14:paraId="76EE79F2" w14:textId="77777777" w:rsidR="00413B1F" w:rsidRPr="002337A3" w:rsidRDefault="00413B1F" w:rsidP="00ED2A60">
            <w:pPr>
              <w:autoSpaceDE w:val="0"/>
              <w:autoSpaceDN w:val="0"/>
              <w:adjustRightInd w:val="0"/>
              <w:outlineLvl w:val="3"/>
              <w:rPr>
                <w:rFonts w:ascii="Consolas" w:hAnsi="Consolas" w:cs="Consolas"/>
                <w:color w:val="0000FF"/>
                <w:sz w:val="19"/>
                <w:szCs w:val="19"/>
              </w:rPr>
            </w:pPr>
            <w:proofErr w:type="spellStart"/>
            <w:r>
              <w:rPr>
                <w:rFonts w:ascii="Consolas" w:hAnsi="Consolas" w:cs="Consolas"/>
                <w:color w:val="0000FF"/>
                <w:sz w:val="19"/>
                <w:szCs w:val="19"/>
              </w:rPr>
              <w:t>ClientSecret</w:t>
            </w:r>
            <w:proofErr w:type="spellEnd"/>
          </w:p>
        </w:tc>
        <w:tc>
          <w:tcPr>
            <w:tcW w:w="6860" w:type="dxa"/>
          </w:tcPr>
          <w:p w14:paraId="35C920D7" w14:textId="77777777" w:rsidR="00413B1F" w:rsidRDefault="00413B1F" w:rsidP="00ED2A60">
            <w:pPr>
              <w:autoSpaceDE w:val="0"/>
              <w:autoSpaceDN w:val="0"/>
              <w:adjustRightInd w:val="0"/>
              <w:outlineLvl w:val="3"/>
            </w:pPr>
            <w:r>
              <w:t xml:space="preserve">Only applies if </w:t>
            </w:r>
            <w:proofErr w:type="spellStart"/>
            <w:r>
              <w:t>AuthMethod</w:t>
            </w:r>
            <w:proofErr w:type="spellEnd"/>
            <w:r>
              <w:t xml:space="preserve"> = “ClientID”. The application’s SharePoint-registered Client Secret to use for authentication.</w:t>
            </w:r>
          </w:p>
        </w:tc>
      </w:tr>
      <w:tr w:rsidR="006F5845" w14:paraId="22187E95" w14:textId="77777777" w:rsidTr="006F5845">
        <w:tc>
          <w:tcPr>
            <w:tcW w:w="2490" w:type="dxa"/>
          </w:tcPr>
          <w:p w14:paraId="424466B9" w14:textId="77777777" w:rsidR="006F5845" w:rsidRDefault="006F5845" w:rsidP="00ED2A60">
            <w:pPr>
              <w:autoSpaceDE w:val="0"/>
              <w:autoSpaceDN w:val="0"/>
              <w:adjustRightInd w:val="0"/>
              <w:outlineLvl w:val="3"/>
              <w:rPr>
                <w:rFonts w:ascii="Consolas" w:hAnsi="Consolas" w:cs="Consolas"/>
                <w:color w:val="0000FF"/>
                <w:sz w:val="19"/>
                <w:szCs w:val="19"/>
                <w:highlight w:val="white"/>
              </w:rPr>
            </w:pPr>
            <w:proofErr w:type="spellStart"/>
            <w:r w:rsidRPr="002337A3">
              <w:rPr>
                <w:rFonts w:ascii="Consolas" w:hAnsi="Consolas" w:cs="Consolas"/>
                <w:color w:val="0000FF"/>
                <w:sz w:val="19"/>
                <w:szCs w:val="19"/>
              </w:rPr>
              <w:t>EmailUsername</w:t>
            </w:r>
            <w:proofErr w:type="spellEnd"/>
          </w:p>
        </w:tc>
        <w:tc>
          <w:tcPr>
            <w:tcW w:w="6860" w:type="dxa"/>
          </w:tcPr>
          <w:p w14:paraId="5525B188" w14:textId="77777777" w:rsidR="006F5845" w:rsidRDefault="006F5845" w:rsidP="00ED2A60">
            <w:pPr>
              <w:autoSpaceDE w:val="0"/>
              <w:autoSpaceDN w:val="0"/>
              <w:adjustRightInd w:val="0"/>
              <w:spacing w:after="120" w:line="240" w:lineRule="auto"/>
              <w:outlineLvl w:val="3"/>
            </w:pPr>
            <w:r>
              <w:t xml:space="preserve">Only applies if </w:t>
            </w:r>
            <w:proofErr w:type="spellStart"/>
            <w:r>
              <w:t>EmailAuth</w:t>
            </w:r>
            <w:proofErr w:type="spellEnd"/>
            <w:r>
              <w:t xml:space="preserve"> = “Basic”. </w:t>
            </w:r>
            <w:proofErr w:type="gramStart"/>
            <w:r>
              <w:t>User name</w:t>
            </w:r>
            <w:proofErr w:type="gramEnd"/>
            <w:r>
              <w:t xml:space="preserve"> for email authentication.</w:t>
            </w:r>
          </w:p>
        </w:tc>
      </w:tr>
      <w:tr w:rsidR="006F5845" w14:paraId="4191B2AD" w14:textId="77777777" w:rsidTr="006F5845">
        <w:tc>
          <w:tcPr>
            <w:tcW w:w="2490" w:type="dxa"/>
          </w:tcPr>
          <w:p w14:paraId="20BCDB3E" w14:textId="77777777" w:rsidR="006F5845" w:rsidRDefault="006F5845" w:rsidP="00ED2A60">
            <w:pPr>
              <w:autoSpaceDE w:val="0"/>
              <w:autoSpaceDN w:val="0"/>
              <w:adjustRightInd w:val="0"/>
              <w:outlineLvl w:val="3"/>
              <w:rPr>
                <w:rFonts w:ascii="Consolas" w:hAnsi="Consolas" w:cs="Consolas"/>
                <w:color w:val="0000FF"/>
                <w:sz w:val="19"/>
                <w:szCs w:val="19"/>
                <w:highlight w:val="white"/>
              </w:rPr>
            </w:pPr>
            <w:proofErr w:type="spellStart"/>
            <w:r w:rsidRPr="002337A3">
              <w:rPr>
                <w:rFonts w:ascii="Consolas" w:hAnsi="Consolas" w:cs="Consolas"/>
                <w:color w:val="0000FF"/>
                <w:sz w:val="19"/>
                <w:szCs w:val="19"/>
              </w:rPr>
              <w:t>EmailPass</w:t>
            </w:r>
            <w:proofErr w:type="spellEnd"/>
          </w:p>
        </w:tc>
        <w:tc>
          <w:tcPr>
            <w:tcW w:w="6860" w:type="dxa"/>
          </w:tcPr>
          <w:p w14:paraId="0833AD72" w14:textId="77777777" w:rsidR="006F5845" w:rsidRDefault="006F5845" w:rsidP="00ED2A60">
            <w:pPr>
              <w:autoSpaceDE w:val="0"/>
              <w:autoSpaceDN w:val="0"/>
              <w:adjustRightInd w:val="0"/>
              <w:spacing w:after="120" w:line="240" w:lineRule="auto"/>
              <w:outlineLvl w:val="3"/>
            </w:pPr>
            <w:r>
              <w:t xml:space="preserve">Only applies if </w:t>
            </w:r>
            <w:proofErr w:type="spellStart"/>
            <w:r>
              <w:t>EmailAuth</w:t>
            </w:r>
            <w:proofErr w:type="spellEnd"/>
            <w:r>
              <w:t xml:space="preserve"> = “Basic”.</w:t>
            </w:r>
          </w:p>
        </w:tc>
      </w:tr>
      <w:tr w:rsidR="005629FD" w14:paraId="106AA467" w14:textId="77777777" w:rsidTr="005D1818">
        <w:tc>
          <w:tcPr>
            <w:tcW w:w="9350" w:type="dxa"/>
            <w:gridSpan w:val="2"/>
            <w:shd w:val="clear" w:color="auto" w:fill="D9D9D9" w:themeFill="background1" w:themeFillShade="D9"/>
          </w:tcPr>
          <w:p w14:paraId="0D805C89" w14:textId="77777777" w:rsidR="005629FD" w:rsidRPr="008F39ED" w:rsidRDefault="005629FD" w:rsidP="005D1818">
            <w:pPr>
              <w:autoSpaceDE w:val="0"/>
              <w:autoSpaceDN w:val="0"/>
              <w:adjustRightInd w:val="0"/>
              <w:outlineLvl w:val="3"/>
              <w:rPr>
                <w:b/>
              </w:rPr>
            </w:pPr>
            <w:r>
              <w:rPr>
                <w:rFonts w:ascii="Consolas" w:hAnsi="Consolas" w:cs="Consolas"/>
                <w:color w:val="A31515"/>
                <w:sz w:val="19"/>
                <w:szCs w:val="19"/>
              </w:rPr>
              <w:t>&lt;</w:t>
            </w:r>
            <w:proofErr w:type="spellStart"/>
            <w:r>
              <w:rPr>
                <w:rFonts w:ascii="Consolas" w:hAnsi="Consolas" w:cs="Consolas"/>
                <w:color w:val="A31515"/>
                <w:sz w:val="19"/>
                <w:szCs w:val="19"/>
              </w:rPr>
              <w:t>appSettings</w:t>
            </w:r>
            <w:proofErr w:type="spellEnd"/>
            <w:r>
              <w:rPr>
                <w:rFonts w:ascii="Consolas" w:hAnsi="Consolas" w:cs="Consolas"/>
                <w:color w:val="A31515"/>
                <w:sz w:val="19"/>
                <w:szCs w:val="19"/>
              </w:rPr>
              <w:t xml:space="preserve">&gt; </w:t>
            </w:r>
            <w:r w:rsidRPr="005A2FEB">
              <w:rPr>
                <w:b/>
              </w:rPr>
              <w:t>section</w:t>
            </w:r>
          </w:p>
        </w:tc>
      </w:tr>
      <w:tr w:rsidR="00422385" w:rsidRPr="005629FD" w14:paraId="4A84D020" w14:textId="77777777" w:rsidTr="006F5845">
        <w:tc>
          <w:tcPr>
            <w:tcW w:w="2490" w:type="dxa"/>
          </w:tcPr>
          <w:p w14:paraId="6631B279" w14:textId="77777777" w:rsidR="00422385" w:rsidRPr="005629FD" w:rsidRDefault="005629FD" w:rsidP="008E23BF">
            <w:pPr>
              <w:autoSpaceDE w:val="0"/>
              <w:autoSpaceDN w:val="0"/>
              <w:adjustRightInd w:val="0"/>
              <w:outlineLvl w:val="3"/>
            </w:pPr>
            <w:proofErr w:type="spellStart"/>
            <w:r>
              <w:rPr>
                <w:rFonts w:ascii="Consolas" w:hAnsi="Consolas" w:cs="Consolas"/>
                <w:color w:val="0000FF"/>
                <w:sz w:val="19"/>
                <w:szCs w:val="19"/>
              </w:rPr>
              <w:t>ConnectionStringKey</w:t>
            </w:r>
            <w:proofErr w:type="spellEnd"/>
          </w:p>
        </w:tc>
        <w:tc>
          <w:tcPr>
            <w:tcW w:w="6860" w:type="dxa"/>
          </w:tcPr>
          <w:p w14:paraId="1B98A87F" w14:textId="77777777" w:rsidR="00422385" w:rsidRPr="005629FD" w:rsidRDefault="005629FD">
            <w:pPr>
              <w:autoSpaceDE w:val="0"/>
              <w:autoSpaceDN w:val="0"/>
              <w:adjustRightInd w:val="0"/>
              <w:outlineLvl w:val="3"/>
            </w:pPr>
            <w:r>
              <w:t>Key name for the connection string to use from the &lt;</w:t>
            </w:r>
            <w:proofErr w:type="spellStart"/>
            <w:r>
              <w:t>connectionStrings</w:t>
            </w:r>
            <w:proofErr w:type="spellEnd"/>
            <w:r>
              <w:t>&gt; section</w:t>
            </w:r>
          </w:p>
        </w:tc>
      </w:tr>
      <w:tr w:rsidR="00FE2D8C" w14:paraId="2E78AB7F" w14:textId="77777777" w:rsidTr="006F5845">
        <w:tc>
          <w:tcPr>
            <w:tcW w:w="2490" w:type="dxa"/>
          </w:tcPr>
          <w:p w14:paraId="64313A1C" w14:textId="77777777" w:rsidR="00FE2D8C" w:rsidRDefault="00FE2D8C" w:rsidP="00ED2A60">
            <w:pPr>
              <w:autoSpaceDE w:val="0"/>
              <w:autoSpaceDN w:val="0"/>
              <w:adjustRightInd w:val="0"/>
              <w:outlineLvl w:val="3"/>
              <w:rPr>
                <w:rFonts w:ascii="Consolas" w:hAnsi="Consolas" w:cs="Consolas"/>
                <w:color w:val="0000FF"/>
                <w:sz w:val="19"/>
                <w:szCs w:val="19"/>
                <w:highlight w:val="white"/>
              </w:rPr>
            </w:pPr>
            <w:proofErr w:type="spellStart"/>
            <w:r w:rsidRPr="002337A3">
              <w:rPr>
                <w:rFonts w:ascii="Consolas" w:hAnsi="Consolas" w:cs="Consolas"/>
                <w:color w:val="0000FF"/>
                <w:sz w:val="19"/>
                <w:szCs w:val="19"/>
              </w:rPr>
              <w:t>AuthMethod</w:t>
            </w:r>
            <w:proofErr w:type="spellEnd"/>
          </w:p>
        </w:tc>
        <w:tc>
          <w:tcPr>
            <w:tcW w:w="6860" w:type="dxa"/>
          </w:tcPr>
          <w:p w14:paraId="4F8F1FE2" w14:textId="77777777" w:rsidR="00FE2D8C" w:rsidRDefault="00FE2D8C" w:rsidP="00ED2A60">
            <w:pPr>
              <w:autoSpaceDE w:val="0"/>
              <w:autoSpaceDN w:val="0"/>
              <w:adjustRightInd w:val="0"/>
              <w:outlineLvl w:val="3"/>
            </w:pPr>
            <w:r>
              <w:t>Specifies the method to use to authenticate to SharePoint</w:t>
            </w:r>
          </w:p>
          <w:p w14:paraId="40C70787" w14:textId="77777777" w:rsidR="00FE2D8C" w:rsidRDefault="00FE2D8C" w:rsidP="00ED2A60">
            <w:pPr>
              <w:autoSpaceDE w:val="0"/>
              <w:autoSpaceDN w:val="0"/>
              <w:adjustRightInd w:val="0"/>
              <w:outlineLvl w:val="3"/>
            </w:pPr>
            <w:r>
              <w:t xml:space="preserve">Supported </w:t>
            </w:r>
            <w:r w:rsidRPr="002337A3">
              <w:t>Options: Windows, ClientID</w:t>
            </w:r>
          </w:p>
        </w:tc>
      </w:tr>
      <w:tr w:rsidR="00FE2D8C" w14:paraId="39C52A67" w14:textId="77777777" w:rsidTr="006F5845">
        <w:tc>
          <w:tcPr>
            <w:tcW w:w="2490" w:type="dxa"/>
          </w:tcPr>
          <w:p w14:paraId="6657FEBA" w14:textId="77777777" w:rsidR="00FE2D8C" w:rsidRPr="002337A3" w:rsidRDefault="00FE2D8C" w:rsidP="00ED2A60">
            <w:pPr>
              <w:autoSpaceDE w:val="0"/>
              <w:autoSpaceDN w:val="0"/>
              <w:adjustRightInd w:val="0"/>
              <w:outlineLvl w:val="3"/>
              <w:rPr>
                <w:rFonts w:ascii="Consolas" w:hAnsi="Consolas" w:cs="Consolas"/>
                <w:color w:val="0000FF"/>
                <w:sz w:val="19"/>
                <w:szCs w:val="19"/>
              </w:rPr>
            </w:pPr>
            <w:r>
              <w:rPr>
                <w:rFonts w:ascii="Consolas" w:hAnsi="Consolas" w:cs="Consolas"/>
                <w:color w:val="0000FF"/>
                <w:sz w:val="19"/>
                <w:szCs w:val="19"/>
              </w:rPr>
              <w:t>Direction</w:t>
            </w:r>
          </w:p>
        </w:tc>
        <w:tc>
          <w:tcPr>
            <w:tcW w:w="6860" w:type="dxa"/>
          </w:tcPr>
          <w:p w14:paraId="58D40C5F" w14:textId="77777777" w:rsidR="00FE2D8C" w:rsidRDefault="00FE2D8C" w:rsidP="00ED2A60">
            <w:pPr>
              <w:autoSpaceDE w:val="0"/>
              <w:autoSpaceDN w:val="0"/>
              <w:adjustRightInd w:val="0"/>
              <w:outlineLvl w:val="3"/>
            </w:pPr>
            <w:r>
              <w:t>Direction of data with regards to the SharePoint List.  Indicates if data is being uploaded to the list or downloaded from the list.</w:t>
            </w:r>
          </w:p>
          <w:p w14:paraId="59EB7A71" w14:textId="77777777" w:rsidR="00FE2D8C" w:rsidRDefault="00FE2D8C" w:rsidP="00ED2A60">
            <w:pPr>
              <w:autoSpaceDE w:val="0"/>
              <w:autoSpaceDN w:val="0"/>
              <w:adjustRightInd w:val="0"/>
              <w:outlineLvl w:val="3"/>
            </w:pPr>
            <w:r>
              <w:t>Supported options: Upload, Download</w:t>
            </w:r>
          </w:p>
        </w:tc>
      </w:tr>
      <w:tr w:rsidR="00422385" w14:paraId="242D083A" w14:textId="77777777" w:rsidTr="006F5845">
        <w:tc>
          <w:tcPr>
            <w:tcW w:w="2490" w:type="dxa"/>
          </w:tcPr>
          <w:p w14:paraId="5BF873BA" w14:textId="77777777" w:rsidR="00422385" w:rsidRPr="005629FD" w:rsidRDefault="005629FD" w:rsidP="008E23BF">
            <w:pPr>
              <w:autoSpaceDE w:val="0"/>
              <w:autoSpaceDN w:val="0"/>
              <w:adjustRightInd w:val="0"/>
              <w:outlineLvl w:val="3"/>
              <w:rPr>
                <w:b/>
              </w:rPr>
            </w:pPr>
            <w:proofErr w:type="spellStart"/>
            <w:r>
              <w:rPr>
                <w:rFonts w:ascii="Consolas" w:hAnsi="Consolas" w:cs="Consolas"/>
                <w:color w:val="0000FF"/>
                <w:sz w:val="19"/>
                <w:szCs w:val="19"/>
              </w:rPr>
              <w:t>ProcedureName</w:t>
            </w:r>
            <w:proofErr w:type="spellEnd"/>
          </w:p>
        </w:tc>
        <w:tc>
          <w:tcPr>
            <w:tcW w:w="6860" w:type="dxa"/>
          </w:tcPr>
          <w:p w14:paraId="657C9D41" w14:textId="77777777" w:rsidR="000F6473" w:rsidRDefault="000F6473" w:rsidP="008E23BF">
            <w:pPr>
              <w:autoSpaceDE w:val="0"/>
              <w:autoSpaceDN w:val="0"/>
              <w:adjustRightInd w:val="0"/>
              <w:outlineLvl w:val="3"/>
            </w:pPr>
            <w:r>
              <w:t xml:space="preserve">Download: </w:t>
            </w:r>
            <w:r w:rsidR="005629FD">
              <w:t>Name of the stored procedure to call to import records</w:t>
            </w:r>
            <w:r>
              <w:t xml:space="preserve"> into database.</w:t>
            </w:r>
          </w:p>
          <w:p w14:paraId="78A9BC06" w14:textId="77777777" w:rsidR="000F6473" w:rsidRDefault="000F6473" w:rsidP="008E23BF">
            <w:pPr>
              <w:autoSpaceDE w:val="0"/>
              <w:autoSpaceDN w:val="0"/>
              <w:adjustRightInd w:val="0"/>
              <w:outlineLvl w:val="3"/>
            </w:pPr>
            <w:r>
              <w:t>Upload: Name of the stored procedure to call to receive records to upload to SharePoint.</w:t>
            </w:r>
          </w:p>
          <w:p w14:paraId="229F2439" w14:textId="77777777" w:rsidR="00422385" w:rsidRPr="005629FD" w:rsidRDefault="005629FD" w:rsidP="008E23BF">
            <w:pPr>
              <w:autoSpaceDE w:val="0"/>
              <w:autoSpaceDN w:val="0"/>
              <w:adjustRightInd w:val="0"/>
              <w:outlineLvl w:val="3"/>
            </w:pPr>
            <w:r>
              <w:t>May include schema name.</w:t>
            </w:r>
          </w:p>
          <w:p w14:paraId="4E3D63DE" w14:textId="77777777" w:rsidR="00422385" w:rsidRPr="005629FD" w:rsidRDefault="005629FD">
            <w:pPr>
              <w:autoSpaceDE w:val="0"/>
              <w:autoSpaceDN w:val="0"/>
              <w:adjustRightInd w:val="0"/>
              <w:outlineLvl w:val="3"/>
            </w:pPr>
            <w:r>
              <w:t>Ex</w:t>
            </w:r>
            <w:r w:rsidR="00422385" w:rsidRPr="005629FD">
              <w:t xml:space="preserve">: </w:t>
            </w:r>
            <w:proofErr w:type="spellStart"/>
            <w:r>
              <w:rPr>
                <w:rFonts w:ascii="Consolas" w:hAnsi="Consolas" w:cs="Consolas"/>
                <w:color w:val="0000FF"/>
                <w:sz w:val="19"/>
                <w:szCs w:val="19"/>
              </w:rPr>
              <w:t>schema.spSampleProcedure</w:t>
            </w:r>
            <w:proofErr w:type="spellEnd"/>
          </w:p>
        </w:tc>
      </w:tr>
      <w:tr w:rsidR="005629FD" w14:paraId="5DB33C6F" w14:textId="77777777" w:rsidTr="006F5845">
        <w:tc>
          <w:tcPr>
            <w:tcW w:w="2490" w:type="dxa"/>
          </w:tcPr>
          <w:p w14:paraId="6EA164F8" w14:textId="77777777" w:rsidR="005629FD" w:rsidRDefault="005629FD" w:rsidP="008E23BF">
            <w:pPr>
              <w:autoSpaceDE w:val="0"/>
              <w:autoSpaceDN w:val="0"/>
              <w:adjustRightInd w:val="0"/>
              <w:outlineLvl w:val="3"/>
              <w:rPr>
                <w:rFonts w:ascii="Consolas" w:hAnsi="Consolas" w:cs="Consolas"/>
                <w:color w:val="0000FF"/>
                <w:sz w:val="19"/>
                <w:szCs w:val="19"/>
              </w:rPr>
            </w:pPr>
            <w:proofErr w:type="spellStart"/>
            <w:r>
              <w:rPr>
                <w:rFonts w:ascii="Consolas" w:hAnsi="Consolas" w:cs="Consolas"/>
                <w:color w:val="0000FF"/>
                <w:sz w:val="19"/>
                <w:szCs w:val="19"/>
              </w:rPr>
              <w:t>TableTypeName</w:t>
            </w:r>
            <w:proofErr w:type="spellEnd"/>
          </w:p>
        </w:tc>
        <w:tc>
          <w:tcPr>
            <w:tcW w:w="6860" w:type="dxa"/>
          </w:tcPr>
          <w:p w14:paraId="40AB7E5F" w14:textId="77777777" w:rsidR="005629FD" w:rsidRDefault="005629FD" w:rsidP="008E23BF">
            <w:pPr>
              <w:autoSpaceDE w:val="0"/>
              <w:autoSpaceDN w:val="0"/>
              <w:adjustRightInd w:val="0"/>
              <w:outlineLvl w:val="3"/>
            </w:pPr>
            <w:r>
              <w:t xml:space="preserve">Name of the table type </w:t>
            </w:r>
            <w:r w:rsidR="000F6473">
              <w:t xml:space="preserve">for </w:t>
            </w:r>
            <w:r>
              <w:t>pass</w:t>
            </w:r>
            <w:r w:rsidR="000F6473">
              <w:t>ing records</w:t>
            </w:r>
            <w:r>
              <w:t xml:space="preserve"> to stored procedure. May include schema name.</w:t>
            </w:r>
          </w:p>
          <w:p w14:paraId="0E1BDB28" w14:textId="77777777" w:rsidR="005629FD" w:rsidRDefault="005629FD" w:rsidP="008E23BF">
            <w:pPr>
              <w:autoSpaceDE w:val="0"/>
              <w:autoSpaceDN w:val="0"/>
              <w:adjustRightInd w:val="0"/>
              <w:outlineLvl w:val="3"/>
            </w:pPr>
            <w:r>
              <w:t xml:space="preserve">Ex: </w:t>
            </w:r>
            <w:proofErr w:type="spellStart"/>
            <w:r>
              <w:rPr>
                <w:rFonts w:ascii="Consolas" w:hAnsi="Consolas" w:cs="Consolas"/>
                <w:color w:val="0000FF"/>
                <w:sz w:val="19"/>
                <w:szCs w:val="19"/>
              </w:rPr>
              <w:t>schema.sampleTableType</w:t>
            </w:r>
            <w:proofErr w:type="spellEnd"/>
          </w:p>
        </w:tc>
      </w:tr>
      <w:tr w:rsidR="00414358" w14:paraId="310AC191" w14:textId="77777777" w:rsidTr="006F5845">
        <w:tc>
          <w:tcPr>
            <w:tcW w:w="2490" w:type="dxa"/>
          </w:tcPr>
          <w:p w14:paraId="4022634A" w14:textId="77777777" w:rsidR="00414358" w:rsidRDefault="00414358" w:rsidP="008E23BF">
            <w:pPr>
              <w:autoSpaceDE w:val="0"/>
              <w:autoSpaceDN w:val="0"/>
              <w:adjustRightInd w:val="0"/>
              <w:outlineLvl w:val="3"/>
              <w:rPr>
                <w:rFonts w:ascii="Consolas" w:hAnsi="Consolas" w:cs="Consolas"/>
                <w:color w:val="0000FF"/>
                <w:sz w:val="19"/>
                <w:szCs w:val="19"/>
              </w:rPr>
            </w:pPr>
            <w:proofErr w:type="spellStart"/>
            <w:r>
              <w:rPr>
                <w:rFonts w:ascii="Consolas" w:hAnsi="Consolas" w:cs="Consolas"/>
                <w:color w:val="0000FF"/>
                <w:sz w:val="19"/>
                <w:szCs w:val="19"/>
              </w:rPr>
              <w:t>ProcedureListID</w:t>
            </w:r>
            <w:proofErr w:type="spellEnd"/>
          </w:p>
        </w:tc>
        <w:tc>
          <w:tcPr>
            <w:tcW w:w="6860" w:type="dxa"/>
          </w:tcPr>
          <w:p w14:paraId="0247D61E" w14:textId="77777777" w:rsidR="00414358" w:rsidRDefault="000F6473" w:rsidP="008E23BF">
            <w:pPr>
              <w:autoSpaceDE w:val="0"/>
              <w:autoSpaceDN w:val="0"/>
              <w:adjustRightInd w:val="0"/>
              <w:outlineLvl w:val="3"/>
            </w:pPr>
            <w:r>
              <w:t xml:space="preserve">Download: </w:t>
            </w:r>
            <w:r w:rsidR="00414358">
              <w:t>List identifier string to be used by the stored procedure to identify the source of the records.</w:t>
            </w:r>
          </w:p>
          <w:p w14:paraId="18EDF446" w14:textId="77777777" w:rsidR="000F6473" w:rsidRDefault="000F6473" w:rsidP="008E23BF">
            <w:pPr>
              <w:autoSpaceDE w:val="0"/>
              <w:autoSpaceDN w:val="0"/>
              <w:adjustRightInd w:val="0"/>
              <w:outlineLvl w:val="3"/>
            </w:pPr>
            <w:r>
              <w:t>Upload: N/A</w:t>
            </w:r>
          </w:p>
          <w:p w14:paraId="7BC0DDD2" w14:textId="7900ADEC" w:rsidR="00414358" w:rsidRDefault="00414358" w:rsidP="000F6473">
            <w:pPr>
              <w:autoSpaceDE w:val="0"/>
              <w:autoSpaceDN w:val="0"/>
              <w:adjustRightInd w:val="0"/>
              <w:outlineLvl w:val="3"/>
            </w:pPr>
            <w:r>
              <w:t xml:space="preserve">Ex: </w:t>
            </w:r>
            <w:del w:id="86" w:author="Palacherla, Susmitha C" w:date="2020-12-21T17:30:00Z">
              <w:r w:rsidR="000F6473" w:rsidDel="009C493A">
                <w:rPr>
                  <w:rFonts w:ascii="Consolas" w:hAnsi="Consolas" w:cs="Consolas"/>
                  <w:color w:val="0000FF"/>
                  <w:sz w:val="19"/>
                  <w:szCs w:val="19"/>
                </w:rPr>
                <w:delText>Schedule Pairing Tool</w:delText>
              </w:r>
            </w:del>
            <w:ins w:id="87" w:author="Palacherla, Susmitha C" w:date="2020-12-21T17:30:00Z">
              <w:r w:rsidR="009C493A">
                <w:rPr>
                  <w:rFonts w:ascii="Consolas" w:hAnsi="Consolas" w:cs="Consolas"/>
                  <w:color w:val="0000FF"/>
                  <w:sz w:val="19"/>
                  <w:szCs w:val="19"/>
                </w:rPr>
                <w:t>Bingo Logs Upload</w:t>
              </w:r>
            </w:ins>
          </w:p>
        </w:tc>
      </w:tr>
      <w:tr w:rsidR="00414358" w14:paraId="4356CFEF" w14:textId="77777777" w:rsidTr="006F5845">
        <w:tc>
          <w:tcPr>
            <w:tcW w:w="2490" w:type="dxa"/>
          </w:tcPr>
          <w:p w14:paraId="04B0B052" w14:textId="77777777" w:rsidR="00414358" w:rsidRDefault="00414358" w:rsidP="008E23BF">
            <w:pPr>
              <w:autoSpaceDE w:val="0"/>
              <w:autoSpaceDN w:val="0"/>
              <w:adjustRightInd w:val="0"/>
              <w:outlineLvl w:val="3"/>
              <w:rPr>
                <w:rFonts w:ascii="Consolas" w:hAnsi="Consolas" w:cs="Consolas"/>
                <w:color w:val="0000FF"/>
                <w:sz w:val="19"/>
                <w:szCs w:val="19"/>
              </w:rPr>
            </w:pPr>
            <w:proofErr w:type="spellStart"/>
            <w:r>
              <w:rPr>
                <w:rFonts w:ascii="Consolas" w:hAnsi="Consolas" w:cs="Consolas"/>
                <w:color w:val="0000FF"/>
                <w:sz w:val="19"/>
                <w:szCs w:val="19"/>
              </w:rPr>
              <w:t>ProcedureTruncate</w:t>
            </w:r>
            <w:proofErr w:type="spellEnd"/>
          </w:p>
        </w:tc>
        <w:tc>
          <w:tcPr>
            <w:tcW w:w="6860" w:type="dxa"/>
          </w:tcPr>
          <w:p w14:paraId="0968E8B3" w14:textId="77777777" w:rsidR="00414358" w:rsidRDefault="000F6473">
            <w:pPr>
              <w:autoSpaceDE w:val="0"/>
              <w:autoSpaceDN w:val="0"/>
              <w:adjustRightInd w:val="0"/>
              <w:outlineLvl w:val="3"/>
            </w:pPr>
            <w:r>
              <w:t xml:space="preserve">Download: </w:t>
            </w:r>
            <w:r w:rsidR="00414358">
              <w:t xml:space="preserve">True / False flag to pass to the stored procedure to indicate </w:t>
            </w:r>
            <w:proofErr w:type="gramStart"/>
            <w:r w:rsidR="00414358">
              <w:t>whether or not</w:t>
            </w:r>
            <w:proofErr w:type="gramEnd"/>
            <w:r w:rsidR="00414358">
              <w:t xml:space="preserve"> the destination table(s) should be truncated.</w:t>
            </w:r>
          </w:p>
          <w:p w14:paraId="18B3C344" w14:textId="77777777" w:rsidR="000F6473" w:rsidRDefault="000F6473">
            <w:pPr>
              <w:autoSpaceDE w:val="0"/>
              <w:autoSpaceDN w:val="0"/>
              <w:adjustRightInd w:val="0"/>
              <w:outlineLvl w:val="3"/>
            </w:pPr>
            <w:r>
              <w:t>Upload: N/A</w:t>
            </w:r>
          </w:p>
        </w:tc>
      </w:tr>
      <w:tr w:rsidR="000F6473" w14:paraId="78416A34" w14:textId="77777777" w:rsidTr="006F5845">
        <w:tc>
          <w:tcPr>
            <w:tcW w:w="2490" w:type="dxa"/>
          </w:tcPr>
          <w:p w14:paraId="7473E18E" w14:textId="77777777" w:rsidR="000F6473" w:rsidRDefault="000F6473" w:rsidP="008E23BF">
            <w:pPr>
              <w:autoSpaceDE w:val="0"/>
              <w:autoSpaceDN w:val="0"/>
              <w:adjustRightInd w:val="0"/>
              <w:outlineLvl w:val="3"/>
              <w:rPr>
                <w:rFonts w:ascii="Consolas" w:hAnsi="Consolas" w:cs="Consolas"/>
                <w:color w:val="0000FF"/>
                <w:sz w:val="19"/>
                <w:szCs w:val="19"/>
              </w:rPr>
            </w:pPr>
            <w:proofErr w:type="spellStart"/>
            <w:r w:rsidRPr="000F6473">
              <w:rPr>
                <w:rFonts w:ascii="Consolas" w:hAnsi="Consolas" w:cs="Consolas"/>
                <w:color w:val="0000FF"/>
                <w:sz w:val="19"/>
                <w:szCs w:val="19"/>
              </w:rPr>
              <w:t>Upload.CheckForDuplicates</w:t>
            </w:r>
            <w:proofErr w:type="spellEnd"/>
          </w:p>
        </w:tc>
        <w:tc>
          <w:tcPr>
            <w:tcW w:w="6860" w:type="dxa"/>
          </w:tcPr>
          <w:p w14:paraId="1CA10DB5" w14:textId="77777777" w:rsidR="000F6473" w:rsidRDefault="000F6473">
            <w:pPr>
              <w:autoSpaceDE w:val="0"/>
              <w:autoSpaceDN w:val="0"/>
              <w:adjustRightInd w:val="0"/>
              <w:outlineLvl w:val="3"/>
            </w:pPr>
            <w:r>
              <w:t>Download: N/A</w:t>
            </w:r>
          </w:p>
          <w:p w14:paraId="69979BD0" w14:textId="77777777" w:rsidR="000F6473" w:rsidRDefault="000F6473" w:rsidP="000F6473">
            <w:pPr>
              <w:autoSpaceDE w:val="0"/>
              <w:autoSpaceDN w:val="0"/>
              <w:adjustRightInd w:val="0"/>
              <w:outlineLvl w:val="3"/>
            </w:pPr>
            <w:r>
              <w:t xml:space="preserve">Upload: True / False flag indicating whether the upload process should check to see if the supplied records from the database would create duplicates in the </w:t>
            </w:r>
            <w:r>
              <w:lastRenderedPageBreak/>
              <w:t xml:space="preserve">SharePoint list. </w:t>
            </w:r>
          </w:p>
        </w:tc>
      </w:tr>
      <w:tr w:rsidR="000F6473" w14:paraId="439783F7" w14:textId="77777777" w:rsidTr="006F5845">
        <w:tc>
          <w:tcPr>
            <w:tcW w:w="2490" w:type="dxa"/>
          </w:tcPr>
          <w:p w14:paraId="00943F76" w14:textId="77777777" w:rsidR="000F6473" w:rsidRDefault="000F6473" w:rsidP="008E23BF">
            <w:pPr>
              <w:autoSpaceDE w:val="0"/>
              <w:autoSpaceDN w:val="0"/>
              <w:adjustRightInd w:val="0"/>
              <w:outlineLvl w:val="3"/>
              <w:rPr>
                <w:rFonts w:ascii="Consolas" w:hAnsi="Consolas" w:cs="Consolas"/>
                <w:color w:val="0000FF"/>
                <w:sz w:val="19"/>
                <w:szCs w:val="19"/>
              </w:rPr>
            </w:pPr>
            <w:proofErr w:type="spellStart"/>
            <w:r w:rsidRPr="000F6473">
              <w:rPr>
                <w:rFonts w:ascii="Consolas" w:hAnsi="Consolas" w:cs="Consolas"/>
                <w:color w:val="0000FF"/>
                <w:sz w:val="19"/>
                <w:szCs w:val="19"/>
              </w:rPr>
              <w:lastRenderedPageBreak/>
              <w:t>Upload.ReportProcedureName</w:t>
            </w:r>
            <w:proofErr w:type="spellEnd"/>
          </w:p>
        </w:tc>
        <w:tc>
          <w:tcPr>
            <w:tcW w:w="6860" w:type="dxa"/>
          </w:tcPr>
          <w:p w14:paraId="52533B01" w14:textId="77777777" w:rsidR="000F6473" w:rsidRDefault="000F6473" w:rsidP="000F6473">
            <w:pPr>
              <w:autoSpaceDE w:val="0"/>
              <w:autoSpaceDN w:val="0"/>
              <w:adjustRightInd w:val="0"/>
              <w:outlineLvl w:val="3"/>
            </w:pPr>
            <w:r>
              <w:t>Download: N/A</w:t>
            </w:r>
          </w:p>
          <w:p w14:paraId="5E0B647D" w14:textId="77777777" w:rsidR="000F6473" w:rsidRDefault="000F6473" w:rsidP="000F6473">
            <w:pPr>
              <w:autoSpaceDE w:val="0"/>
              <w:autoSpaceDN w:val="0"/>
              <w:adjustRightInd w:val="0"/>
              <w:outlineLvl w:val="3"/>
            </w:pPr>
            <w:r>
              <w:t>Upload: Name of the stored procedure to call to report SharePoint record upload status back to the database.</w:t>
            </w:r>
          </w:p>
          <w:p w14:paraId="761AED84" w14:textId="77777777" w:rsidR="000F6473" w:rsidRPr="005629FD" w:rsidRDefault="000F6473" w:rsidP="000F6473">
            <w:pPr>
              <w:autoSpaceDE w:val="0"/>
              <w:autoSpaceDN w:val="0"/>
              <w:adjustRightInd w:val="0"/>
              <w:outlineLvl w:val="3"/>
            </w:pPr>
            <w:r>
              <w:t>May include schema name.</w:t>
            </w:r>
          </w:p>
          <w:p w14:paraId="0216E68E" w14:textId="77777777" w:rsidR="000F6473" w:rsidRDefault="000F6473" w:rsidP="000F6473">
            <w:pPr>
              <w:autoSpaceDE w:val="0"/>
              <w:autoSpaceDN w:val="0"/>
              <w:adjustRightInd w:val="0"/>
              <w:outlineLvl w:val="3"/>
            </w:pPr>
            <w:r>
              <w:t>Ex</w:t>
            </w:r>
            <w:r w:rsidRPr="005629FD">
              <w:t xml:space="preserve">: </w:t>
            </w:r>
            <w:proofErr w:type="spellStart"/>
            <w:r>
              <w:rPr>
                <w:rFonts w:ascii="Consolas" w:hAnsi="Consolas" w:cs="Consolas"/>
                <w:color w:val="0000FF"/>
                <w:sz w:val="19"/>
                <w:szCs w:val="19"/>
              </w:rPr>
              <w:t>schema.spSampleProcedure</w:t>
            </w:r>
            <w:proofErr w:type="spellEnd"/>
          </w:p>
        </w:tc>
      </w:tr>
      <w:tr w:rsidR="000F6473" w14:paraId="6CE86C1A" w14:textId="77777777" w:rsidTr="006F5845">
        <w:tc>
          <w:tcPr>
            <w:tcW w:w="2490" w:type="dxa"/>
          </w:tcPr>
          <w:p w14:paraId="26AE8548" w14:textId="77777777" w:rsidR="000F6473" w:rsidRDefault="000F6473" w:rsidP="008E23BF">
            <w:pPr>
              <w:autoSpaceDE w:val="0"/>
              <w:autoSpaceDN w:val="0"/>
              <w:adjustRightInd w:val="0"/>
              <w:outlineLvl w:val="3"/>
              <w:rPr>
                <w:rFonts w:ascii="Consolas" w:hAnsi="Consolas" w:cs="Consolas"/>
                <w:color w:val="0000FF"/>
                <w:sz w:val="19"/>
                <w:szCs w:val="19"/>
              </w:rPr>
            </w:pPr>
            <w:proofErr w:type="spellStart"/>
            <w:r w:rsidRPr="000F6473">
              <w:rPr>
                <w:rFonts w:ascii="Consolas" w:hAnsi="Consolas" w:cs="Consolas"/>
                <w:color w:val="0000FF"/>
                <w:sz w:val="19"/>
                <w:szCs w:val="19"/>
              </w:rPr>
              <w:t>Upload.ReportStatusField</w:t>
            </w:r>
            <w:proofErr w:type="spellEnd"/>
          </w:p>
        </w:tc>
        <w:tc>
          <w:tcPr>
            <w:tcW w:w="6860" w:type="dxa"/>
          </w:tcPr>
          <w:p w14:paraId="103BF0E1" w14:textId="77777777" w:rsidR="000F6473" w:rsidRDefault="000F6473">
            <w:pPr>
              <w:autoSpaceDE w:val="0"/>
              <w:autoSpaceDN w:val="0"/>
              <w:adjustRightInd w:val="0"/>
              <w:outlineLvl w:val="3"/>
            </w:pPr>
            <w:r>
              <w:t>Download: N/A</w:t>
            </w:r>
          </w:p>
          <w:p w14:paraId="6694936B" w14:textId="77777777" w:rsidR="000F6473" w:rsidRDefault="000F6473">
            <w:pPr>
              <w:autoSpaceDE w:val="0"/>
              <w:autoSpaceDN w:val="0"/>
              <w:adjustRightInd w:val="0"/>
              <w:outlineLvl w:val="3"/>
            </w:pPr>
            <w:r>
              <w:t>Upload: Name of the field in [</w:t>
            </w:r>
            <w:proofErr w:type="spellStart"/>
            <w:r>
              <w:t>TableTypeName</w:t>
            </w:r>
            <w:proofErr w:type="spellEnd"/>
            <w:r>
              <w:t>] that should be populated with the SharePoint record upload status.</w:t>
            </w:r>
          </w:p>
        </w:tc>
      </w:tr>
      <w:tr w:rsidR="008D1549" w14:paraId="4EEFCA8F" w14:textId="77777777" w:rsidTr="00761751">
        <w:trPr>
          <w:ins w:id="88" w:author="Treinen, Lola R" w:date="2020-09-15T10:45:00Z"/>
        </w:trPr>
        <w:tc>
          <w:tcPr>
            <w:tcW w:w="2490" w:type="dxa"/>
          </w:tcPr>
          <w:p w14:paraId="5C335E1C" w14:textId="77777777" w:rsidR="008D1549" w:rsidRPr="000F6473" w:rsidRDefault="008D1549" w:rsidP="00761751">
            <w:pPr>
              <w:autoSpaceDE w:val="0"/>
              <w:autoSpaceDN w:val="0"/>
              <w:adjustRightInd w:val="0"/>
              <w:outlineLvl w:val="3"/>
              <w:rPr>
                <w:ins w:id="89" w:author="Treinen, Lola R" w:date="2020-09-15T10:45:00Z"/>
                <w:rFonts w:ascii="Consolas" w:hAnsi="Consolas" w:cs="Consolas"/>
                <w:color w:val="0000FF"/>
                <w:sz w:val="19"/>
                <w:szCs w:val="19"/>
              </w:rPr>
            </w:pPr>
            <w:proofErr w:type="spellStart"/>
            <w:ins w:id="90" w:author="Treinen, Lola R" w:date="2020-09-15T10:45:00Z">
              <w:r w:rsidRPr="000F6473">
                <w:rPr>
                  <w:rFonts w:ascii="Consolas" w:hAnsi="Consolas" w:cs="Consolas"/>
                  <w:color w:val="0000FF"/>
                  <w:sz w:val="19"/>
                  <w:szCs w:val="19"/>
                </w:rPr>
                <w:t>Upload.Report</w:t>
              </w:r>
              <w:r>
                <w:rPr>
                  <w:rFonts w:ascii="Consolas" w:hAnsi="Consolas" w:cs="Consolas"/>
                  <w:color w:val="0000FF"/>
                  <w:sz w:val="19"/>
                  <w:szCs w:val="19"/>
                </w:rPr>
                <w:t>IdField</w:t>
              </w:r>
              <w:proofErr w:type="spellEnd"/>
            </w:ins>
          </w:p>
        </w:tc>
        <w:tc>
          <w:tcPr>
            <w:tcW w:w="6860" w:type="dxa"/>
          </w:tcPr>
          <w:p w14:paraId="39AE31C9" w14:textId="77777777" w:rsidR="008D1549" w:rsidRDefault="008D1549" w:rsidP="00761751">
            <w:pPr>
              <w:autoSpaceDE w:val="0"/>
              <w:autoSpaceDN w:val="0"/>
              <w:adjustRightInd w:val="0"/>
              <w:outlineLvl w:val="3"/>
              <w:rPr>
                <w:ins w:id="91" w:author="Treinen, Lola R" w:date="2020-09-15T10:45:00Z"/>
              </w:rPr>
            </w:pPr>
            <w:ins w:id="92" w:author="Treinen, Lola R" w:date="2020-09-15T10:45:00Z">
              <w:r>
                <w:t>Download: N/A</w:t>
              </w:r>
            </w:ins>
          </w:p>
          <w:p w14:paraId="6AB8CF26" w14:textId="77777777" w:rsidR="008D1549" w:rsidRDefault="008D1549" w:rsidP="00761751">
            <w:pPr>
              <w:autoSpaceDE w:val="0"/>
              <w:autoSpaceDN w:val="0"/>
              <w:adjustRightInd w:val="0"/>
              <w:outlineLvl w:val="3"/>
              <w:rPr>
                <w:ins w:id="93" w:author="Treinen, Lola R" w:date="2020-09-15T10:45:00Z"/>
              </w:rPr>
            </w:pPr>
            <w:ins w:id="94" w:author="Treinen, Lola R" w:date="2020-09-15T10:45:00Z">
              <w:r>
                <w:t>Upload: Name of the field in [</w:t>
              </w:r>
              <w:proofErr w:type="spellStart"/>
              <w:r>
                <w:t>TableTypeName</w:t>
              </w:r>
              <w:proofErr w:type="spellEnd"/>
              <w:r>
                <w:t>] that should be populated with the affected SharePoint record ID.  Optional.</w:t>
              </w:r>
            </w:ins>
          </w:p>
        </w:tc>
      </w:tr>
      <w:tr w:rsidR="008D1549" w14:paraId="44C91A13" w14:textId="77777777" w:rsidTr="00761751">
        <w:trPr>
          <w:ins w:id="95" w:author="Treinen, Lola R" w:date="2020-09-15T10:45:00Z"/>
        </w:trPr>
        <w:tc>
          <w:tcPr>
            <w:tcW w:w="2490" w:type="dxa"/>
          </w:tcPr>
          <w:p w14:paraId="603A9D0C" w14:textId="77777777" w:rsidR="008D1549" w:rsidRPr="000F6473" w:rsidRDefault="008D1549" w:rsidP="00761751">
            <w:pPr>
              <w:autoSpaceDE w:val="0"/>
              <w:autoSpaceDN w:val="0"/>
              <w:adjustRightInd w:val="0"/>
              <w:outlineLvl w:val="3"/>
              <w:rPr>
                <w:ins w:id="96" w:author="Treinen, Lola R" w:date="2020-09-15T10:45:00Z"/>
                <w:rFonts w:ascii="Consolas" w:hAnsi="Consolas" w:cs="Consolas"/>
                <w:color w:val="0000FF"/>
                <w:sz w:val="19"/>
                <w:szCs w:val="19"/>
              </w:rPr>
            </w:pPr>
            <w:proofErr w:type="spellStart"/>
            <w:ins w:id="97" w:author="Treinen, Lola R" w:date="2020-09-15T10:45:00Z">
              <w:r w:rsidRPr="000F6473">
                <w:rPr>
                  <w:rFonts w:ascii="Consolas" w:hAnsi="Consolas" w:cs="Consolas"/>
                  <w:color w:val="0000FF"/>
                  <w:sz w:val="19"/>
                  <w:szCs w:val="19"/>
                </w:rPr>
                <w:t>Upload.Report</w:t>
              </w:r>
              <w:r>
                <w:rPr>
                  <w:rFonts w:ascii="Consolas" w:hAnsi="Consolas" w:cs="Consolas"/>
                  <w:color w:val="0000FF"/>
                  <w:sz w:val="19"/>
                  <w:szCs w:val="19"/>
                </w:rPr>
                <w:t>GuidField</w:t>
              </w:r>
              <w:proofErr w:type="spellEnd"/>
            </w:ins>
          </w:p>
        </w:tc>
        <w:tc>
          <w:tcPr>
            <w:tcW w:w="6860" w:type="dxa"/>
          </w:tcPr>
          <w:p w14:paraId="43A7D20A" w14:textId="77777777" w:rsidR="008D1549" w:rsidRDefault="008D1549" w:rsidP="00761751">
            <w:pPr>
              <w:autoSpaceDE w:val="0"/>
              <w:autoSpaceDN w:val="0"/>
              <w:adjustRightInd w:val="0"/>
              <w:outlineLvl w:val="3"/>
              <w:rPr>
                <w:ins w:id="98" w:author="Treinen, Lola R" w:date="2020-09-15T10:45:00Z"/>
              </w:rPr>
            </w:pPr>
            <w:ins w:id="99" w:author="Treinen, Lola R" w:date="2020-09-15T10:45:00Z">
              <w:r>
                <w:t>Download: N/A</w:t>
              </w:r>
            </w:ins>
          </w:p>
          <w:p w14:paraId="1831AD11" w14:textId="77777777" w:rsidR="008D1549" w:rsidRDefault="008D1549" w:rsidP="00761751">
            <w:pPr>
              <w:autoSpaceDE w:val="0"/>
              <w:autoSpaceDN w:val="0"/>
              <w:adjustRightInd w:val="0"/>
              <w:outlineLvl w:val="3"/>
              <w:rPr>
                <w:ins w:id="100" w:author="Treinen, Lola R" w:date="2020-09-15T10:45:00Z"/>
              </w:rPr>
            </w:pPr>
            <w:ins w:id="101" w:author="Treinen, Lola R" w:date="2020-09-15T10:45:00Z">
              <w:r>
                <w:t>Upload: Name of the field in [</w:t>
              </w:r>
              <w:proofErr w:type="spellStart"/>
              <w:r>
                <w:t>TableTypeName</w:t>
              </w:r>
              <w:proofErr w:type="spellEnd"/>
              <w:r>
                <w:t>] that should be populated with the affected SharePoint record GUID.  Optional.</w:t>
              </w:r>
            </w:ins>
          </w:p>
        </w:tc>
      </w:tr>
      <w:tr w:rsidR="00422385" w14:paraId="7209468A" w14:textId="77777777" w:rsidTr="006F5845">
        <w:trPr>
          <w:trHeight w:val="701"/>
        </w:trPr>
        <w:tc>
          <w:tcPr>
            <w:tcW w:w="2490" w:type="dxa"/>
          </w:tcPr>
          <w:p w14:paraId="2B88016E" w14:textId="77777777" w:rsidR="00422385" w:rsidRPr="00014063" w:rsidRDefault="00422385" w:rsidP="008E23BF">
            <w:pPr>
              <w:autoSpaceDE w:val="0"/>
              <w:autoSpaceDN w:val="0"/>
              <w:adjustRightInd w:val="0"/>
              <w:outlineLvl w:val="3"/>
              <w:rPr>
                <w:b/>
              </w:rPr>
            </w:pPr>
            <w:proofErr w:type="spellStart"/>
            <w:r>
              <w:rPr>
                <w:rFonts w:ascii="Consolas" w:hAnsi="Consolas" w:cs="Consolas"/>
                <w:color w:val="0000FF"/>
                <w:sz w:val="19"/>
                <w:szCs w:val="19"/>
                <w:highlight w:val="white"/>
              </w:rPr>
              <w:t>ShareURL</w:t>
            </w:r>
            <w:proofErr w:type="spellEnd"/>
          </w:p>
        </w:tc>
        <w:tc>
          <w:tcPr>
            <w:tcW w:w="6860" w:type="dxa"/>
          </w:tcPr>
          <w:p w14:paraId="1BABA6AA" w14:textId="77777777" w:rsidR="00422385" w:rsidRDefault="00422385" w:rsidP="008E23BF">
            <w:pPr>
              <w:autoSpaceDE w:val="0"/>
              <w:autoSpaceDN w:val="0"/>
              <w:adjustRightInd w:val="0"/>
              <w:outlineLvl w:val="3"/>
            </w:pPr>
            <w:r>
              <w:t>URL location of SharePoint site. This is t</w:t>
            </w:r>
            <w:r w:rsidRPr="0087596B">
              <w:t>he base point to the SharePoint physical site URL, not an actual List</w:t>
            </w:r>
            <w:r>
              <w:t>.</w:t>
            </w:r>
          </w:p>
          <w:p w14:paraId="23258919" w14:textId="13CFCC31" w:rsidR="00422385" w:rsidRDefault="00422385" w:rsidP="00696E92">
            <w:pPr>
              <w:autoSpaceDE w:val="0"/>
              <w:autoSpaceDN w:val="0"/>
              <w:adjustRightInd w:val="0"/>
              <w:outlineLvl w:val="3"/>
            </w:pPr>
            <w:r>
              <w:t xml:space="preserve">Ex: </w:t>
            </w:r>
            <w:ins w:id="102" w:author="Palacherla, Susmitha C" w:date="2020-12-21T17:29:00Z">
              <w:r w:rsidR="009C493A" w:rsidRPr="009C493A">
                <w:rPr>
                  <w:rFonts w:ascii="Consolas" w:hAnsi="Consolas" w:cs="Consolas"/>
                  <w:color w:val="0000FF"/>
                  <w:sz w:val="19"/>
                  <w:szCs w:val="19"/>
                </w:rPr>
                <w:t>https://maximus365.sharepoint.com/sites/CCO/Support/QA-OPS/Calibration/</w:t>
              </w:r>
            </w:ins>
            <w:del w:id="103" w:author="Palacherla, Susmitha C" w:date="2020-12-21T17:29:00Z">
              <w:r w:rsidR="00886EFB" w:rsidRPr="00886EFB" w:rsidDel="009C493A">
                <w:rPr>
                  <w:rFonts w:ascii="Consolas" w:hAnsi="Consolas" w:cs="Consolas"/>
                  <w:color w:val="0000FF"/>
                  <w:sz w:val="19"/>
                  <w:szCs w:val="19"/>
                </w:rPr>
                <w:delText>https://maximus365.sharepoint.com/sites/CCO/</w:delText>
              </w:r>
              <w:r w:rsidR="00696E92" w:rsidDel="009C493A">
                <w:rPr>
                  <w:rFonts w:ascii="Consolas" w:hAnsi="Consolas" w:cs="Consolas"/>
                  <w:color w:val="0000FF"/>
                  <w:sz w:val="19"/>
                  <w:szCs w:val="19"/>
                </w:rPr>
                <w:delText>bi/CROP/</w:delText>
              </w:r>
            </w:del>
          </w:p>
        </w:tc>
      </w:tr>
      <w:tr w:rsidR="00422385" w14:paraId="564471B0" w14:textId="77777777" w:rsidTr="006F5845">
        <w:tc>
          <w:tcPr>
            <w:tcW w:w="2490" w:type="dxa"/>
          </w:tcPr>
          <w:p w14:paraId="68E420C1" w14:textId="77777777" w:rsidR="00422385" w:rsidRPr="00014063" w:rsidRDefault="00422385" w:rsidP="008E23BF">
            <w:pPr>
              <w:autoSpaceDE w:val="0"/>
              <w:autoSpaceDN w:val="0"/>
              <w:adjustRightInd w:val="0"/>
              <w:outlineLvl w:val="3"/>
              <w:rPr>
                <w:b/>
              </w:rPr>
            </w:pPr>
            <w:proofErr w:type="spellStart"/>
            <w:r>
              <w:rPr>
                <w:rFonts w:ascii="Consolas" w:hAnsi="Consolas" w:cs="Consolas"/>
                <w:color w:val="0000FF"/>
                <w:sz w:val="19"/>
                <w:szCs w:val="19"/>
                <w:highlight w:val="white"/>
              </w:rPr>
              <w:t>ShareList</w:t>
            </w:r>
            <w:proofErr w:type="spellEnd"/>
          </w:p>
        </w:tc>
        <w:tc>
          <w:tcPr>
            <w:tcW w:w="6860" w:type="dxa"/>
          </w:tcPr>
          <w:p w14:paraId="12C97970" w14:textId="461829E2" w:rsidR="00422385" w:rsidRDefault="00422385" w:rsidP="00696E92">
            <w:pPr>
              <w:autoSpaceDE w:val="0"/>
              <w:autoSpaceDN w:val="0"/>
              <w:adjustRightInd w:val="0"/>
              <w:outlineLvl w:val="3"/>
            </w:pPr>
            <w:r>
              <w:t>Title of the SharePoint list</w:t>
            </w:r>
            <w:r w:rsidR="00696E92">
              <w:t xml:space="preserve"> or library</w:t>
            </w:r>
            <w:r>
              <w:t>, e.g. “</w:t>
            </w:r>
            <w:proofErr w:type="spellStart"/>
            <w:ins w:id="104" w:author="Palacherla, Susmitha C" w:date="2020-12-21T17:30:00Z">
              <w:r w:rsidR="009C493A" w:rsidRPr="009C493A">
                <w:t>BINGO_London</w:t>
              </w:r>
            </w:ins>
            <w:proofErr w:type="spellEnd"/>
            <w:del w:id="105" w:author="Palacherla, Susmitha C" w:date="2020-12-21T17:30:00Z">
              <w:r w:rsidR="00696E92" w:rsidDel="009C493A">
                <w:delText>theField</w:delText>
              </w:r>
            </w:del>
            <w:r>
              <w:t>”</w:t>
            </w:r>
          </w:p>
        </w:tc>
      </w:tr>
      <w:tr w:rsidR="005142D2" w14:paraId="70627B91" w14:textId="77777777" w:rsidTr="006F5845">
        <w:tc>
          <w:tcPr>
            <w:tcW w:w="2490" w:type="dxa"/>
          </w:tcPr>
          <w:p w14:paraId="1ACA4907" w14:textId="77777777" w:rsidR="005142D2" w:rsidRDefault="00C023D2" w:rsidP="008E23BF">
            <w:pPr>
              <w:autoSpaceDE w:val="0"/>
              <w:autoSpaceDN w:val="0"/>
              <w:adjustRightInd w:val="0"/>
              <w:outlineLvl w:val="3"/>
              <w:rPr>
                <w:rFonts w:ascii="Consolas" w:hAnsi="Consolas" w:cs="Consolas"/>
                <w:color w:val="0000FF"/>
                <w:sz w:val="19"/>
                <w:szCs w:val="19"/>
                <w:highlight w:val="white"/>
              </w:rPr>
            </w:pPr>
            <w:proofErr w:type="spellStart"/>
            <w:r>
              <w:rPr>
                <w:rFonts w:ascii="Consolas" w:hAnsi="Consolas" w:cs="Consolas"/>
                <w:color w:val="0000FF"/>
                <w:sz w:val="19"/>
                <w:szCs w:val="19"/>
                <w:highlight w:val="white"/>
              </w:rPr>
              <w:t>ShareViewXml</w:t>
            </w:r>
            <w:proofErr w:type="spellEnd"/>
          </w:p>
        </w:tc>
        <w:tc>
          <w:tcPr>
            <w:tcW w:w="6860" w:type="dxa"/>
          </w:tcPr>
          <w:p w14:paraId="5D604E15" w14:textId="77777777" w:rsidR="005142D2" w:rsidRDefault="00C023D2" w:rsidP="008E23BF">
            <w:pPr>
              <w:autoSpaceDE w:val="0"/>
              <w:autoSpaceDN w:val="0"/>
              <w:adjustRightInd w:val="0"/>
              <w:outlineLvl w:val="3"/>
            </w:pPr>
            <w:r>
              <w:t xml:space="preserve">XML </w:t>
            </w:r>
            <w:r w:rsidR="00414358" w:rsidRPr="00414358">
              <w:t>Collaborative Application Markup Language (CAML)</w:t>
            </w:r>
            <w:r w:rsidR="00414358">
              <w:t xml:space="preserve"> q</w:t>
            </w:r>
            <w:r>
              <w:t>uery to apply to the list to filter it and control record display</w:t>
            </w:r>
            <w:r w:rsidR="00316FEC">
              <w:t>.</w:t>
            </w:r>
            <w:r w:rsidR="005629FD">
              <w:t xml:space="preserve">  Must be escaped for XML.</w:t>
            </w:r>
          </w:p>
          <w:p w14:paraId="52A072D7" w14:textId="77777777" w:rsidR="005629FD" w:rsidRDefault="005629FD" w:rsidP="008E23BF">
            <w:pPr>
              <w:autoSpaceDE w:val="0"/>
              <w:autoSpaceDN w:val="0"/>
              <w:adjustRightInd w:val="0"/>
              <w:outlineLvl w:val="3"/>
            </w:pPr>
            <w:r>
              <w:t xml:space="preserve">Ex: </w:t>
            </w:r>
            <w:r>
              <w:rPr>
                <w:rFonts w:ascii="Consolas" w:hAnsi="Consolas" w:cs="Consolas"/>
                <w:color w:val="FF0000"/>
                <w:sz w:val="19"/>
                <w:szCs w:val="19"/>
              </w:rPr>
              <w:t>&amp;</w:t>
            </w:r>
            <w:proofErr w:type="spellStart"/>
            <w:r>
              <w:rPr>
                <w:rFonts w:ascii="Consolas" w:hAnsi="Consolas" w:cs="Consolas"/>
                <w:color w:val="FF0000"/>
                <w:sz w:val="19"/>
                <w:szCs w:val="19"/>
              </w:rPr>
              <w:t>lt;</w:t>
            </w:r>
            <w:r>
              <w:rPr>
                <w:rFonts w:ascii="Consolas" w:hAnsi="Consolas" w:cs="Consolas"/>
                <w:color w:val="0000FF"/>
                <w:sz w:val="19"/>
                <w:szCs w:val="19"/>
              </w:rPr>
              <w:t>View</w:t>
            </w:r>
            <w:r>
              <w:rPr>
                <w:rFonts w:ascii="Consolas" w:hAnsi="Consolas" w:cs="Consolas"/>
                <w:color w:val="FF0000"/>
                <w:sz w:val="19"/>
                <w:szCs w:val="19"/>
              </w:rPr>
              <w:t>&amp;gt</w:t>
            </w:r>
            <w:proofErr w:type="spellEnd"/>
            <w:r>
              <w:rPr>
                <w:rFonts w:ascii="Consolas" w:hAnsi="Consolas" w:cs="Consolas"/>
                <w:color w:val="FF0000"/>
                <w:sz w:val="19"/>
                <w:szCs w:val="19"/>
              </w:rPr>
              <w:t>;&amp;</w:t>
            </w:r>
            <w:proofErr w:type="spellStart"/>
            <w:r>
              <w:rPr>
                <w:rFonts w:ascii="Consolas" w:hAnsi="Consolas" w:cs="Consolas"/>
                <w:color w:val="FF0000"/>
                <w:sz w:val="19"/>
                <w:szCs w:val="19"/>
              </w:rPr>
              <w:t>lt</w:t>
            </w:r>
            <w:proofErr w:type="spellEnd"/>
            <w:r>
              <w:rPr>
                <w:rFonts w:ascii="Consolas" w:hAnsi="Consolas" w:cs="Consolas"/>
                <w:color w:val="FF0000"/>
                <w:sz w:val="19"/>
                <w:szCs w:val="19"/>
              </w:rPr>
              <w:t>;</w:t>
            </w:r>
            <w:r>
              <w:rPr>
                <w:rFonts w:ascii="Consolas" w:hAnsi="Consolas" w:cs="Consolas"/>
                <w:color w:val="0000FF"/>
                <w:sz w:val="19"/>
                <w:szCs w:val="19"/>
              </w:rPr>
              <w:t>/</w:t>
            </w:r>
            <w:proofErr w:type="spellStart"/>
            <w:r>
              <w:rPr>
                <w:rFonts w:ascii="Consolas" w:hAnsi="Consolas" w:cs="Consolas"/>
                <w:color w:val="0000FF"/>
                <w:sz w:val="19"/>
                <w:szCs w:val="19"/>
              </w:rPr>
              <w:t>View</w:t>
            </w:r>
            <w:r>
              <w:rPr>
                <w:rFonts w:ascii="Consolas" w:hAnsi="Consolas" w:cs="Consolas"/>
                <w:color w:val="FF0000"/>
                <w:sz w:val="19"/>
                <w:szCs w:val="19"/>
              </w:rPr>
              <w:t>&amp;gt</w:t>
            </w:r>
            <w:proofErr w:type="spellEnd"/>
            <w:r>
              <w:rPr>
                <w:rFonts w:ascii="Consolas" w:hAnsi="Consolas" w:cs="Consolas"/>
                <w:color w:val="FF0000"/>
                <w:sz w:val="19"/>
                <w:szCs w:val="19"/>
              </w:rPr>
              <w:t>;</w:t>
            </w:r>
          </w:p>
        </w:tc>
      </w:tr>
      <w:tr w:rsidR="002337A3" w14:paraId="68EA062E" w14:textId="77777777" w:rsidTr="006F5845">
        <w:tc>
          <w:tcPr>
            <w:tcW w:w="2490" w:type="dxa"/>
          </w:tcPr>
          <w:p w14:paraId="0D2B653C" w14:textId="77777777" w:rsidR="002337A3" w:rsidRDefault="002337A3" w:rsidP="008E23BF">
            <w:pPr>
              <w:autoSpaceDE w:val="0"/>
              <w:autoSpaceDN w:val="0"/>
              <w:adjustRightInd w:val="0"/>
              <w:outlineLvl w:val="3"/>
              <w:rPr>
                <w:rFonts w:ascii="Consolas" w:hAnsi="Consolas" w:cs="Consolas"/>
                <w:color w:val="0000FF"/>
                <w:sz w:val="19"/>
                <w:szCs w:val="19"/>
                <w:highlight w:val="white"/>
              </w:rPr>
            </w:pPr>
            <w:proofErr w:type="spellStart"/>
            <w:r>
              <w:rPr>
                <w:rFonts w:ascii="Consolas" w:hAnsi="Consolas" w:cs="Consolas"/>
                <w:color w:val="0000FF"/>
                <w:sz w:val="19"/>
                <w:szCs w:val="19"/>
                <w:highlight w:val="white"/>
              </w:rPr>
              <w:t>ListFieldsOnly</w:t>
            </w:r>
            <w:proofErr w:type="spellEnd"/>
          </w:p>
        </w:tc>
        <w:tc>
          <w:tcPr>
            <w:tcW w:w="6860" w:type="dxa"/>
          </w:tcPr>
          <w:p w14:paraId="54D77681" w14:textId="77777777" w:rsidR="002337A3" w:rsidRDefault="002337A3">
            <w:pPr>
              <w:autoSpaceDE w:val="0"/>
              <w:autoSpaceDN w:val="0"/>
              <w:adjustRightInd w:val="0"/>
              <w:outlineLvl w:val="3"/>
            </w:pPr>
            <w:r>
              <w:t xml:space="preserve">True / False flag to indicate </w:t>
            </w:r>
            <w:proofErr w:type="gramStart"/>
            <w:r>
              <w:t>whether or not</w:t>
            </w:r>
            <w:proofErr w:type="gramEnd"/>
            <w:r>
              <w:t xml:space="preserve"> the program should do nothing more than print the available fields in the SharePoint List in the email. Intended for debugging / initial development purposes, a value of “true” will not execute the </w:t>
            </w:r>
            <w:r w:rsidR="00590537">
              <w:t>[</w:t>
            </w:r>
            <w:proofErr w:type="spellStart"/>
            <w:r>
              <w:t>ShareViewXml</w:t>
            </w:r>
            <w:proofErr w:type="spellEnd"/>
            <w:r w:rsidR="00590537">
              <w:t>]</w:t>
            </w:r>
            <w:r>
              <w:t xml:space="preserve"> query and will not call the database stored procedure.</w:t>
            </w:r>
          </w:p>
        </w:tc>
      </w:tr>
      <w:tr w:rsidR="00422385" w14:paraId="67386732" w14:textId="77777777" w:rsidTr="006F5845">
        <w:tc>
          <w:tcPr>
            <w:tcW w:w="2490" w:type="dxa"/>
          </w:tcPr>
          <w:p w14:paraId="74FC1250" w14:textId="77777777" w:rsidR="00422385" w:rsidRPr="00014063" w:rsidRDefault="00422385" w:rsidP="008E23BF">
            <w:pPr>
              <w:autoSpaceDE w:val="0"/>
              <w:autoSpaceDN w:val="0"/>
              <w:adjustRightInd w:val="0"/>
              <w:outlineLvl w:val="3"/>
              <w:rPr>
                <w:b/>
              </w:rPr>
            </w:pPr>
            <w:proofErr w:type="spellStart"/>
            <w:r>
              <w:rPr>
                <w:rFonts w:ascii="Consolas" w:hAnsi="Consolas" w:cs="Consolas"/>
                <w:color w:val="0000FF"/>
                <w:sz w:val="19"/>
                <w:szCs w:val="19"/>
                <w:highlight w:val="white"/>
              </w:rPr>
              <w:t>ColumnTransforms</w:t>
            </w:r>
            <w:proofErr w:type="spellEnd"/>
          </w:p>
        </w:tc>
        <w:tc>
          <w:tcPr>
            <w:tcW w:w="6860" w:type="dxa"/>
          </w:tcPr>
          <w:p w14:paraId="05576DB8" w14:textId="77777777" w:rsidR="00422385" w:rsidRDefault="00422385" w:rsidP="008E23BF">
            <w:pPr>
              <w:autoSpaceDE w:val="0"/>
              <w:autoSpaceDN w:val="0"/>
              <w:adjustRightInd w:val="0"/>
              <w:spacing w:after="120" w:line="240" w:lineRule="auto"/>
              <w:outlineLvl w:val="3"/>
            </w:pPr>
            <w:r>
              <w:t>JSON list of column transformations</w:t>
            </w:r>
            <w:r w:rsidR="00FF2062">
              <w:t xml:space="preserve"> for data values</w:t>
            </w:r>
            <w:r>
              <w:t>.</w:t>
            </w:r>
          </w:p>
          <w:p w14:paraId="0618D9A1" w14:textId="77777777" w:rsidR="00422385" w:rsidRDefault="00422385" w:rsidP="008E23BF">
            <w:pPr>
              <w:autoSpaceDE w:val="0"/>
              <w:autoSpaceDN w:val="0"/>
              <w:adjustRightInd w:val="0"/>
              <w:spacing w:after="120" w:line="240" w:lineRule="auto"/>
              <w:outlineLvl w:val="3"/>
            </w:pPr>
            <w:r>
              <w:t>Components:</w:t>
            </w:r>
          </w:p>
          <w:p w14:paraId="0261A84B" w14:textId="77777777" w:rsidR="00422385" w:rsidRDefault="00422385" w:rsidP="00422385">
            <w:pPr>
              <w:pStyle w:val="ListParagraph"/>
              <w:widowControl/>
              <w:numPr>
                <w:ilvl w:val="3"/>
                <w:numId w:val="56"/>
              </w:numPr>
              <w:tabs>
                <w:tab w:val="clear" w:pos="4392"/>
                <w:tab w:val="num" w:pos="589"/>
              </w:tabs>
              <w:autoSpaceDE w:val="0"/>
              <w:autoSpaceDN w:val="0"/>
              <w:adjustRightInd w:val="0"/>
              <w:spacing w:after="120" w:line="240" w:lineRule="auto"/>
              <w:ind w:left="589"/>
              <w:outlineLvl w:val="3"/>
            </w:pPr>
            <w:proofErr w:type="spellStart"/>
            <w:r>
              <w:t>ColumnName</w:t>
            </w:r>
            <w:proofErr w:type="spellEnd"/>
            <w:r>
              <w:t xml:space="preserve"> – SharePoint key name for the field to be searched.</w:t>
            </w:r>
          </w:p>
          <w:p w14:paraId="7781FE90" w14:textId="77777777" w:rsidR="00422385" w:rsidRDefault="00422385" w:rsidP="00422385">
            <w:pPr>
              <w:pStyle w:val="ListParagraph"/>
              <w:widowControl/>
              <w:numPr>
                <w:ilvl w:val="3"/>
                <w:numId w:val="56"/>
              </w:numPr>
              <w:tabs>
                <w:tab w:val="clear" w:pos="4392"/>
                <w:tab w:val="num" w:pos="589"/>
              </w:tabs>
              <w:autoSpaceDE w:val="0"/>
              <w:autoSpaceDN w:val="0"/>
              <w:adjustRightInd w:val="0"/>
              <w:spacing w:after="120" w:line="240" w:lineRule="auto"/>
              <w:ind w:left="589"/>
              <w:outlineLvl w:val="3"/>
            </w:pPr>
            <w:r>
              <w:t>Find – Value in the field that needs to be replaced if it exists</w:t>
            </w:r>
          </w:p>
          <w:p w14:paraId="510FD8CB" w14:textId="77777777" w:rsidR="00422385" w:rsidRDefault="00422385" w:rsidP="00422385">
            <w:pPr>
              <w:pStyle w:val="ListParagraph"/>
              <w:widowControl/>
              <w:numPr>
                <w:ilvl w:val="3"/>
                <w:numId w:val="56"/>
              </w:numPr>
              <w:tabs>
                <w:tab w:val="clear" w:pos="4392"/>
                <w:tab w:val="num" w:pos="589"/>
              </w:tabs>
              <w:autoSpaceDE w:val="0"/>
              <w:autoSpaceDN w:val="0"/>
              <w:adjustRightInd w:val="0"/>
              <w:spacing w:after="120" w:line="240" w:lineRule="auto"/>
              <w:ind w:left="589"/>
              <w:outlineLvl w:val="3"/>
            </w:pPr>
            <w:r>
              <w:t>Replace – Replacement value</w:t>
            </w:r>
          </w:p>
          <w:p w14:paraId="67FCC5AD" w14:textId="77777777" w:rsidR="00422385" w:rsidRDefault="00422385" w:rsidP="008E23BF">
            <w:pPr>
              <w:autoSpaceDE w:val="0"/>
              <w:autoSpaceDN w:val="0"/>
              <w:adjustRightInd w:val="0"/>
              <w:spacing w:after="120" w:line="240" w:lineRule="auto"/>
              <w:outlineLvl w:val="3"/>
            </w:pPr>
            <w:r>
              <w:t xml:space="preserve">Ex: </w:t>
            </w:r>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ColumnName</w:t>
            </w:r>
            <w:proofErr w:type="spellEnd"/>
            <w:r>
              <w:rPr>
                <w:rFonts w:ascii="Consolas" w:hAnsi="Consolas" w:cs="Consolas"/>
                <w:color w:val="0000FF"/>
                <w:sz w:val="19"/>
                <w:szCs w:val="19"/>
                <w:highlight w:val="white"/>
              </w:rPr>
              <w:t>':'</w:t>
            </w:r>
            <w:proofErr w:type="spellStart"/>
            <w:r>
              <w:rPr>
                <w:rFonts w:ascii="Consolas" w:hAnsi="Consolas" w:cs="Consolas"/>
                <w:color w:val="0000FF"/>
                <w:sz w:val="19"/>
                <w:szCs w:val="19"/>
                <w:highlight w:val="white"/>
              </w:rPr>
              <w:t>Site','Find':'Winchester','Replace':'Winchester</w:t>
            </w:r>
            <w:proofErr w:type="spellEnd"/>
            <w:r>
              <w:rPr>
                <w:rFonts w:ascii="Consolas" w:hAnsi="Consolas" w:cs="Consolas"/>
                <w:color w:val="0000FF"/>
                <w:sz w:val="19"/>
                <w:szCs w:val="19"/>
                <w:highlight w:val="white"/>
              </w:rPr>
              <w:t xml:space="preserve"> - GDIT'}]</w:t>
            </w:r>
          </w:p>
        </w:tc>
      </w:tr>
      <w:tr w:rsidR="00422385" w14:paraId="7F07FA16" w14:textId="77777777" w:rsidTr="006F5845">
        <w:tc>
          <w:tcPr>
            <w:tcW w:w="2490" w:type="dxa"/>
          </w:tcPr>
          <w:p w14:paraId="79DBD1D6" w14:textId="77777777" w:rsidR="00422385" w:rsidRDefault="00422385" w:rsidP="008E23BF">
            <w:pPr>
              <w:autoSpaceDE w:val="0"/>
              <w:autoSpaceDN w:val="0"/>
              <w:adjustRightInd w:val="0"/>
              <w:outlineLvl w:val="3"/>
              <w:rPr>
                <w:rFonts w:ascii="Consolas" w:hAnsi="Consolas" w:cs="Consolas"/>
                <w:color w:val="0000FF"/>
                <w:sz w:val="19"/>
                <w:szCs w:val="19"/>
                <w:highlight w:val="white"/>
              </w:rPr>
            </w:pPr>
            <w:proofErr w:type="spellStart"/>
            <w:r>
              <w:rPr>
                <w:rFonts w:ascii="Consolas" w:hAnsi="Consolas" w:cs="Consolas"/>
                <w:color w:val="0000FF"/>
                <w:sz w:val="19"/>
                <w:szCs w:val="19"/>
                <w:highlight w:val="white"/>
              </w:rPr>
              <w:t>ExtractFields</w:t>
            </w:r>
            <w:proofErr w:type="spellEnd"/>
          </w:p>
        </w:tc>
        <w:tc>
          <w:tcPr>
            <w:tcW w:w="6860" w:type="dxa"/>
          </w:tcPr>
          <w:p w14:paraId="010DF56F" w14:textId="77777777" w:rsidR="00422385" w:rsidRDefault="00422385" w:rsidP="008E23BF">
            <w:pPr>
              <w:autoSpaceDE w:val="0"/>
              <w:autoSpaceDN w:val="0"/>
              <w:adjustRightInd w:val="0"/>
              <w:spacing w:after="120" w:line="240" w:lineRule="auto"/>
              <w:outlineLvl w:val="3"/>
            </w:pPr>
            <w:r>
              <w:t>JSON list of fields to extract.</w:t>
            </w:r>
          </w:p>
          <w:p w14:paraId="0F8D4C03" w14:textId="77777777" w:rsidR="00422385" w:rsidRDefault="00422385" w:rsidP="008E23BF">
            <w:pPr>
              <w:autoSpaceDE w:val="0"/>
              <w:autoSpaceDN w:val="0"/>
              <w:adjustRightInd w:val="0"/>
              <w:spacing w:after="120" w:line="240" w:lineRule="auto"/>
              <w:outlineLvl w:val="3"/>
            </w:pPr>
            <w:r>
              <w:t>Components:</w:t>
            </w:r>
          </w:p>
          <w:p w14:paraId="3AA9DAC5" w14:textId="77777777" w:rsidR="00422385" w:rsidRDefault="00422385" w:rsidP="00422385">
            <w:pPr>
              <w:pStyle w:val="ListParagraph"/>
              <w:widowControl/>
              <w:numPr>
                <w:ilvl w:val="3"/>
                <w:numId w:val="56"/>
              </w:numPr>
              <w:tabs>
                <w:tab w:val="clear" w:pos="4392"/>
                <w:tab w:val="num" w:pos="589"/>
              </w:tabs>
              <w:autoSpaceDE w:val="0"/>
              <w:autoSpaceDN w:val="0"/>
              <w:adjustRightInd w:val="0"/>
              <w:spacing w:after="120" w:line="240" w:lineRule="auto"/>
              <w:ind w:left="589"/>
              <w:outlineLvl w:val="3"/>
            </w:pPr>
            <w:proofErr w:type="spellStart"/>
            <w:r>
              <w:t>ColumnName</w:t>
            </w:r>
            <w:proofErr w:type="spellEnd"/>
            <w:r>
              <w:t xml:space="preserve"> – </w:t>
            </w:r>
            <w:r w:rsidR="00D72895">
              <w:t xml:space="preserve">Destination column name </w:t>
            </w:r>
            <w:r w:rsidR="005142D2">
              <w:t xml:space="preserve">in table type </w:t>
            </w:r>
            <w:r w:rsidR="00D72895">
              <w:t xml:space="preserve">for the </w:t>
            </w:r>
            <w:r w:rsidR="005142D2">
              <w:t xml:space="preserve">SharePoint </w:t>
            </w:r>
            <w:r w:rsidR="00D72895">
              <w:t>field.</w:t>
            </w:r>
          </w:p>
          <w:p w14:paraId="213A8814" w14:textId="77777777" w:rsidR="00422385" w:rsidRDefault="00422385" w:rsidP="00422385">
            <w:pPr>
              <w:pStyle w:val="ListParagraph"/>
              <w:widowControl/>
              <w:numPr>
                <w:ilvl w:val="3"/>
                <w:numId w:val="56"/>
              </w:numPr>
              <w:tabs>
                <w:tab w:val="clear" w:pos="4392"/>
                <w:tab w:val="num" w:pos="589"/>
              </w:tabs>
              <w:autoSpaceDE w:val="0"/>
              <w:autoSpaceDN w:val="0"/>
              <w:adjustRightInd w:val="0"/>
              <w:spacing w:after="120" w:line="240" w:lineRule="auto"/>
              <w:ind w:left="589"/>
              <w:outlineLvl w:val="3"/>
            </w:pPr>
            <w:proofErr w:type="spellStart"/>
            <w:r>
              <w:t>KeyName</w:t>
            </w:r>
            <w:proofErr w:type="spellEnd"/>
            <w:r>
              <w:t xml:space="preserve"> – SharePoint key name for the field.</w:t>
            </w:r>
          </w:p>
          <w:p w14:paraId="5D833497" w14:textId="77777777" w:rsidR="00422385" w:rsidRDefault="00642683" w:rsidP="00422385">
            <w:pPr>
              <w:pStyle w:val="ListParagraph"/>
              <w:widowControl/>
              <w:numPr>
                <w:ilvl w:val="3"/>
                <w:numId w:val="56"/>
              </w:numPr>
              <w:tabs>
                <w:tab w:val="clear" w:pos="4392"/>
                <w:tab w:val="num" w:pos="589"/>
              </w:tabs>
              <w:autoSpaceDE w:val="0"/>
              <w:autoSpaceDN w:val="0"/>
              <w:adjustRightInd w:val="0"/>
              <w:spacing w:after="120" w:line="240" w:lineRule="auto"/>
              <w:ind w:left="589"/>
              <w:outlineLvl w:val="3"/>
            </w:pPr>
            <w:r>
              <w:t>Default</w:t>
            </w:r>
            <w:r w:rsidR="00422385">
              <w:t xml:space="preserve"> – </w:t>
            </w:r>
            <w:r w:rsidR="005142D2">
              <w:t xml:space="preserve">Default value for a field if it has the </w:t>
            </w:r>
            <w:r w:rsidR="00422385">
              <w:t>null value</w:t>
            </w:r>
            <w:r w:rsidR="005142D2">
              <w:t>. If not supplied or blank, null values are not changed.</w:t>
            </w:r>
            <w:r w:rsidR="00590537">
              <w:t xml:space="preserve"> Download only.</w:t>
            </w:r>
          </w:p>
          <w:p w14:paraId="0D857015" w14:textId="77777777" w:rsidR="00590537" w:rsidRDefault="00590537" w:rsidP="00590537">
            <w:pPr>
              <w:pStyle w:val="ListParagraph"/>
              <w:widowControl/>
              <w:numPr>
                <w:ilvl w:val="3"/>
                <w:numId w:val="56"/>
              </w:numPr>
              <w:tabs>
                <w:tab w:val="clear" w:pos="4392"/>
                <w:tab w:val="num" w:pos="589"/>
              </w:tabs>
              <w:autoSpaceDE w:val="0"/>
              <w:autoSpaceDN w:val="0"/>
              <w:adjustRightInd w:val="0"/>
              <w:spacing w:after="120" w:line="240" w:lineRule="auto"/>
              <w:ind w:left="589"/>
              <w:outlineLvl w:val="3"/>
            </w:pPr>
            <w:proofErr w:type="spellStart"/>
            <w:r w:rsidRPr="00590537">
              <w:t>IsSPKey</w:t>
            </w:r>
            <w:proofErr w:type="spellEnd"/>
            <w:r>
              <w:t xml:space="preserve"> – Is this field a key field in the SharePoint list? Used to determine updates vs. inserts. TRUE / FALSE.</w:t>
            </w:r>
            <w:r w:rsidR="007D4EB1">
              <w:t xml:space="preserve"> Default = false.</w:t>
            </w:r>
          </w:p>
          <w:p w14:paraId="53298655" w14:textId="77777777" w:rsidR="00590537" w:rsidRDefault="00590537" w:rsidP="00590537">
            <w:pPr>
              <w:pStyle w:val="ListParagraph"/>
              <w:widowControl/>
              <w:numPr>
                <w:ilvl w:val="3"/>
                <w:numId w:val="56"/>
              </w:numPr>
              <w:tabs>
                <w:tab w:val="clear" w:pos="4392"/>
                <w:tab w:val="num" w:pos="589"/>
              </w:tabs>
              <w:autoSpaceDE w:val="0"/>
              <w:autoSpaceDN w:val="0"/>
              <w:adjustRightInd w:val="0"/>
              <w:spacing w:after="120" w:line="240" w:lineRule="auto"/>
              <w:ind w:left="589"/>
              <w:outlineLvl w:val="3"/>
            </w:pPr>
            <w:proofErr w:type="spellStart"/>
            <w:r w:rsidRPr="00590537">
              <w:t>IsSPUnique</w:t>
            </w:r>
            <w:proofErr w:type="spellEnd"/>
            <w:r>
              <w:t xml:space="preserve"> – Does this field need to be unique (may be part of a set)? Used to determine duplicate records. TRUE / FALSE.</w:t>
            </w:r>
            <w:r w:rsidR="007D4EB1">
              <w:t xml:space="preserve"> Default = false.</w:t>
            </w:r>
          </w:p>
          <w:p w14:paraId="7B134743" w14:textId="3AFD2010" w:rsidR="00590537" w:rsidRDefault="00590537" w:rsidP="00590537">
            <w:pPr>
              <w:pStyle w:val="ListParagraph"/>
              <w:widowControl/>
              <w:numPr>
                <w:ilvl w:val="3"/>
                <w:numId w:val="56"/>
              </w:numPr>
              <w:tabs>
                <w:tab w:val="clear" w:pos="4392"/>
                <w:tab w:val="num" w:pos="589"/>
              </w:tabs>
              <w:autoSpaceDE w:val="0"/>
              <w:autoSpaceDN w:val="0"/>
              <w:adjustRightInd w:val="0"/>
              <w:spacing w:after="120" w:line="240" w:lineRule="auto"/>
              <w:ind w:left="589"/>
              <w:outlineLvl w:val="3"/>
            </w:pPr>
            <w:proofErr w:type="spellStart"/>
            <w:r>
              <w:t>CanUpdate</w:t>
            </w:r>
            <w:proofErr w:type="spellEnd"/>
            <w:r>
              <w:t xml:space="preserve"> – Can this field be updated? TRUE / FALSE.</w:t>
            </w:r>
            <w:r w:rsidR="007D4EB1">
              <w:t xml:space="preserve"> Default = false.</w:t>
            </w:r>
          </w:p>
          <w:p w14:paraId="1BC3E220" w14:textId="20F8A96C" w:rsidR="00455326" w:rsidRDefault="00455326" w:rsidP="00590537">
            <w:pPr>
              <w:pStyle w:val="ListParagraph"/>
              <w:widowControl/>
              <w:numPr>
                <w:ilvl w:val="3"/>
                <w:numId w:val="56"/>
              </w:numPr>
              <w:tabs>
                <w:tab w:val="clear" w:pos="4392"/>
                <w:tab w:val="num" w:pos="589"/>
              </w:tabs>
              <w:autoSpaceDE w:val="0"/>
              <w:autoSpaceDN w:val="0"/>
              <w:adjustRightInd w:val="0"/>
              <w:spacing w:after="120" w:line="240" w:lineRule="auto"/>
              <w:ind w:left="589"/>
              <w:outlineLvl w:val="3"/>
            </w:pPr>
            <w:proofErr w:type="spellStart"/>
            <w:r>
              <w:t>AlwaysUpdate</w:t>
            </w:r>
            <w:proofErr w:type="spellEnd"/>
            <w:r>
              <w:t xml:space="preserve"> – Only applies if </w:t>
            </w:r>
            <w:proofErr w:type="spellStart"/>
            <w:r>
              <w:t>CanUpdate</w:t>
            </w:r>
            <w:proofErr w:type="spellEnd"/>
            <w:r>
              <w:t xml:space="preserve"> is TRUE for the field. Should the field always be updated, even if the new value is null or blank?</w:t>
            </w:r>
          </w:p>
          <w:p w14:paraId="2DA1D41F" w14:textId="77777777" w:rsidR="007D4EB1" w:rsidRDefault="007D4EB1" w:rsidP="00590537">
            <w:pPr>
              <w:pStyle w:val="ListParagraph"/>
              <w:widowControl/>
              <w:numPr>
                <w:ilvl w:val="3"/>
                <w:numId w:val="56"/>
              </w:numPr>
              <w:tabs>
                <w:tab w:val="clear" w:pos="4392"/>
                <w:tab w:val="num" w:pos="589"/>
              </w:tabs>
              <w:autoSpaceDE w:val="0"/>
              <w:autoSpaceDN w:val="0"/>
              <w:adjustRightInd w:val="0"/>
              <w:spacing w:after="120" w:line="240" w:lineRule="auto"/>
              <w:ind w:left="589"/>
              <w:outlineLvl w:val="3"/>
            </w:pPr>
            <w:proofErr w:type="spellStart"/>
            <w:r>
              <w:lastRenderedPageBreak/>
              <w:t>LookupId</w:t>
            </w:r>
            <w:proofErr w:type="spellEnd"/>
            <w:r>
              <w:t xml:space="preserve"> – When providing the value of this field, should the lookup identifier be returned as the value instead of the actual lookup value? TRUE / FALSE. Default = false (return the actual lookup value).</w:t>
            </w:r>
          </w:p>
          <w:p w14:paraId="345369A0" w14:textId="77777777" w:rsidR="00422385" w:rsidRDefault="00422385">
            <w:pPr>
              <w:autoSpaceDE w:val="0"/>
              <w:autoSpaceDN w:val="0"/>
              <w:adjustRightInd w:val="0"/>
              <w:spacing w:after="120" w:line="240" w:lineRule="auto"/>
              <w:outlineLvl w:val="3"/>
            </w:pPr>
            <w:r>
              <w:t xml:space="preserve">Ex: </w:t>
            </w:r>
            <w:r>
              <w:rPr>
                <w:rFonts w:ascii="Consolas" w:hAnsi="Consolas" w:cs="Consolas"/>
                <w:color w:val="0000FF"/>
                <w:sz w:val="19"/>
                <w:szCs w:val="19"/>
                <w:highlight w:val="white"/>
              </w:rPr>
              <w:t>[{'ColumnName':'GUID','KeyName':'GUID','Default':'False'},{'ColumnName':'Job Title','KeyName':'Job_x0020_Title','Default':'False'</w:t>
            </w:r>
            <w:r w:rsidR="00590537">
              <w:rPr>
                <w:rFonts w:ascii="Consolas" w:hAnsi="Consolas" w:cs="Consolas"/>
                <w:color w:val="0000FF"/>
                <w:sz w:val="19"/>
                <w:szCs w:val="19"/>
                <w:highlight w:val="white"/>
              </w:rPr>
              <w:t>, '</w:t>
            </w:r>
            <w:proofErr w:type="spellStart"/>
            <w:r w:rsidR="00590537">
              <w:rPr>
                <w:rFonts w:ascii="Consolas" w:hAnsi="Consolas" w:cs="Consolas"/>
                <w:color w:val="0000FF"/>
                <w:sz w:val="19"/>
                <w:szCs w:val="19"/>
                <w:highlight w:val="white"/>
              </w:rPr>
              <w:t>IsSPKey</w:t>
            </w:r>
            <w:proofErr w:type="spellEnd"/>
            <w:r w:rsidR="00590537">
              <w:rPr>
                <w:rFonts w:ascii="Consolas" w:hAnsi="Consolas" w:cs="Consolas"/>
                <w:color w:val="0000FF"/>
                <w:sz w:val="19"/>
                <w:szCs w:val="19"/>
                <w:highlight w:val="white"/>
              </w:rPr>
              <w:t>':'True','</w:t>
            </w:r>
            <w:proofErr w:type="spellStart"/>
            <w:r w:rsidR="00590537">
              <w:rPr>
                <w:rFonts w:ascii="Consolas" w:hAnsi="Consolas" w:cs="Consolas"/>
                <w:color w:val="0000FF"/>
                <w:sz w:val="19"/>
                <w:szCs w:val="19"/>
                <w:highlight w:val="white"/>
              </w:rPr>
              <w:t>CanUpdate</w:t>
            </w:r>
            <w:proofErr w:type="spellEnd"/>
            <w:r w:rsidR="00590537">
              <w:rPr>
                <w:rFonts w:ascii="Consolas" w:hAnsi="Consolas" w:cs="Consolas"/>
                <w:color w:val="0000FF"/>
                <w:sz w:val="19"/>
                <w:szCs w:val="19"/>
                <w:highlight w:val="white"/>
              </w:rPr>
              <w:t>':'False'</w:t>
            </w:r>
            <w:r>
              <w:rPr>
                <w:rFonts w:ascii="Consolas" w:hAnsi="Consolas" w:cs="Consolas"/>
                <w:color w:val="0000FF"/>
                <w:sz w:val="19"/>
                <w:szCs w:val="19"/>
                <w:highlight w:val="white"/>
              </w:rPr>
              <w:t>}]</w:t>
            </w:r>
          </w:p>
        </w:tc>
      </w:tr>
      <w:tr w:rsidR="002337A3" w14:paraId="04E6A36A" w14:textId="77777777" w:rsidTr="006F5845">
        <w:tc>
          <w:tcPr>
            <w:tcW w:w="2490" w:type="dxa"/>
          </w:tcPr>
          <w:p w14:paraId="70120B76" w14:textId="77777777" w:rsidR="002337A3" w:rsidRDefault="002337A3" w:rsidP="008E23BF">
            <w:pPr>
              <w:autoSpaceDE w:val="0"/>
              <w:autoSpaceDN w:val="0"/>
              <w:adjustRightInd w:val="0"/>
              <w:outlineLvl w:val="3"/>
              <w:rPr>
                <w:rFonts w:ascii="Consolas" w:hAnsi="Consolas" w:cs="Consolas"/>
                <w:color w:val="0000FF"/>
                <w:sz w:val="19"/>
                <w:szCs w:val="19"/>
                <w:highlight w:val="white"/>
              </w:rPr>
            </w:pPr>
            <w:proofErr w:type="spellStart"/>
            <w:r>
              <w:rPr>
                <w:rFonts w:ascii="Consolas" w:hAnsi="Consolas" w:cs="Consolas"/>
                <w:color w:val="0000FF"/>
                <w:sz w:val="19"/>
                <w:szCs w:val="19"/>
                <w:highlight w:val="white"/>
              </w:rPr>
              <w:lastRenderedPageBreak/>
              <w:t>EmailHost</w:t>
            </w:r>
            <w:proofErr w:type="spellEnd"/>
          </w:p>
        </w:tc>
        <w:tc>
          <w:tcPr>
            <w:tcW w:w="6860" w:type="dxa"/>
          </w:tcPr>
          <w:p w14:paraId="7F4E963D" w14:textId="77777777" w:rsidR="002337A3" w:rsidRDefault="00F76C64">
            <w:pPr>
              <w:autoSpaceDE w:val="0"/>
              <w:autoSpaceDN w:val="0"/>
              <w:adjustRightInd w:val="0"/>
              <w:spacing w:after="120" w:line="240" w:lineRule="auto"/>
              <w:outlineLvl w:val="3"/>
            </w:pPr>
            <w:r>
              <w:t>SMTP email host server</w:t>
            </w:r>
          </w:p>
        </w:tc>
      </w:tr>
      <w:tr w:rsidR="002337A3" w14:paraId="68A0DC25" w14:textId="77777777" w:rsidTr="006F5845">
        <w:tc>
          <w:tcPr>
            <w:tcW w:w="2490" w:type="dxa"/>
          </w:tcPr>
          <w:p w14:paraId="1F17D9B9" w14:textId="77777777" w:rsidR="002337A3" w:rsidRDefault="002337A3" w:rsidP="008E23BF">
            <w:pPr>
              <w:autoSpaceDE w:val="0"/>
              <w:autoSpaceDN w:val="0"/>
              <w:adjustRightInd w:val="0"/>
              <w:outlineLvl w:val="3"/>
              <w:rPr>
                <w:rFonts w:ascii="Consolas" w:hAnsi="Consolas" w:cs="Consolas"/>
                <w:color w:val="0000FF"/>
                <w:sz w:val="19"/>
                <w:szCs w:val="19"/>
                <w:highlight w:val="white"/>
              </w:rPr>
            </w:pPr>
            <w:proofErr w:type="spellStart"/>
            <w:r>
              <w:rPr>
                <w:rFonts w:ascii="Consolas" w:hAnsi="Consolas" w:cs="Consolas"/>
                <w:color w:val="0000FF"/>
                <w:sz w:val="19"/>
                <w:szCs w:val="19"/>
                <w:highlight w:val="white"/>
              </w:rPr>
              <w:t>EmailAuth</w:t>
            </w:r>
            <w:proofErr w:type="spellEnd"/>
          </w:p>
        </w:tc>
        <w:tc>
          <w:tcPr>
            <w:tcW w:w="6860" w:type="dxa"/>
          </w:tcPr>
          <w:p w14:paraId="71085B3B" w14:textId="77777777" w:rsidR="00F76C64" w:rsidRDefault="00F76C64" w:rsidP="008E23BF">
            <w:pPr>
              <w:autoSpaceDE w:val="0"/>
              <w:autoSpaceDN w:val="0"/>
              <w:adjustRightInd w:val="0"/>
              <w:spacing w:after="120" w:line="240" w:lineRule="auto"/>
              <w:outlineLvl w:val="3"/>
            </w:pPr>
            <w:r>
              <w:t xml:space="preserve">Authentication method for SMTP email server. Corresponds to log4net supported SMTP authentication values: </w:t>
            </w:r>
            <w:proofErr w:type="spellStart"/>
            <w:r>
              <w:t>Ntlm</w:t>
            </w:r>
            <w:proofErr w:type="spellEnd"/>
            <w:r>
              <w:t>, Basic, None.</w:t>
            </w:r>
          </w:p>
        </w:tc>
      </w:tr>
      <w:tr w:rsidR="002337A3" w14:paraId="7264A26F" w14:textId="77777777" w:rsidTr="006F5845">
        <w:tc>
          <w:tcPr>
            <w:tcW w:w="2490" w:type="dxa"/>
          </w:tcPr>
          <w:p w14:paraId="7E2A5F10" w14:textId="77777777" w:rsidR="002337A3" w:rsidRDefault="002337A3" w:rsidP="008E23BF">
            <w:pPr>
              <w:autoSpaceDE w:val="0"/>
              <w:autoSpaceDN w:val="0"/>
              <w:adjustRightInd w:val="0"/>
              <w:outlineLvl w:val="3"/>
              <w:rPr>
                <w:rFonts w:ascii="Consolas" w:hAnsi="Consolas" w:cs="Consolas"/>
                <w:color w:val="0000FF"/>
                <w:sz w:val="19"/>
                <w:szCs w:val="19"/>
                <w:highlight w:val="white"/>
              </w:rPr>
            </w:pPr>
            <w:proofErr w:type="spellStart"/>
            <w:r>
              <w:rPr>
                <w:rFonts w:ascii="Consolas" w:hAnsi="Consolas" w:cs="Consolas"/>
                <w:color w:val="0000FF"/>
                <w:sz w:val="19"/>
                <w:szCs w:val="19"/>
                <w:highlight w:val="white"/>
              </w:rPr>
              <w:t>EmailFrom</w:t>
            </w:r>
            <w:proofErr w:type="spellEnd"/>
          </w:p>
        </w:tc>
        <w:tc>
          <w:tcPr>
            <w:tcW w:w="6860" w:type="dxa"/>
          </w:tcPr>
          <w:p w14:paraId="3A8DF108" w14:textId="77777777" w:rsidR="002337A3" w:rsidRDefault="00F76C64" w:rsidP="008E23BF">
            <w:pPr>
              <w:autoSpaceDE w:val="0"/>
              <w:autoSpaceDN w:val="0"/>
              <w:adjustRightInd w:val="0"/>
              <w:spacing w:after="120" w:line="240" w:lineRule="auto"/>
              <w:outlineLvl w:val="3"/>
            </w:pPr>
            <w:r>
              <w:t>From address for email summary.</w:t>
            </w:r>
          </w:p>
        </w:tc>
      </w:tr>
      <w:tr w:rsidR="002337A3" w14:paraId="55488B98" w14:textId="77777777" w:rsidTr="006F5845">
        <w:tc>
          <w:tcPr>
            <w:tcW w:w="2490" w:type="dxa"/>
          </w:tcPr>
          <w:p w14:paraId="19B8770F" w14:textId="77777777" w:rsidR="002337A3" w:rsidRDefault="002337A3" w:rsidP="008E23BF">
            <w:pPr>
              <w:autoSpaceDE w:val="0"/>
              <w:autoSpaceDN w:val="0"/>
              <w:adjustRightInd w:val="0"/>
              <w:outlineLvl w:val="3"/>
              <w:rPr>
                <w:rFonts w:ascii="Consolas" w:hAnsi="Consolas" w:cs="Consolas"/>
                <w:color w:val="0000FF"/>
                <w:sz w:val="19"/>
                <w:szCs w:val="19"/>
                <w:highlight w:val="white"/>
              </w:rPr>
            </w:pPr>
            <w:proofErr w:type="spellStart"/>
            <w:r>
              <w:rPr>
                <w:rFonts w:ascii="Consolas" w:hAnsi="Consolas" w:cs="Consolas"/>
                <w:color w:val="0000FF"/>
                <w:sz w:val="19"/>
                <w:szCs w:val="19"/>
                <w:highlight w:val="white"/>
              </w:rPr>
              <w:t>EmailTo</w:t>
            </w:r>
            <w:proofErr w:type="spellEnd"/>
          </w:p>
        </w:tc>
        <w:tc>
          <w:tcPr>
            <w:tcW w:w="6860" w:type="dxa"/>
          </w:tcPr>
          <w:p w14:paraId="54BC424E" w14:textId="77777777" w:rsidR="002337A3" w:rsidRDefault="00F76C64" w:rsidP="008E23BF">
            <w:pPr>
              <w:autoSpaceDE w:val="0"/>
              <w:autoSpaceDN w:val="0"/>
              <w:adjustRightInd w:val="0"/>
              <w:spacing w:after="120" w:line="240" w:lineRule="auto"/>
              <w:outlineLvl w:val="3"/>
            </w:pPr>
            <w:r>
              <w:t>To address(es) for email summary.</w:t>
            </w:r>
          </w:p>
        </w:tc>
      </w:tr>
      <w:tr w:rsidR="002337A3" w14:paraId="7B74FC8D" w14:textId="77777777" w:rsidTr="006F5845">
        <w:tc>
          <w:tcPr>
            <w:tcW w:w="2490" w:type="dxa"/>
          </w:tcPr>
          <w:p w14:paraId="5B201737" w14:textId="77777777" w:rsidR="002337A3" w:rsidRDefault="002337A3" w:rsidP="008E23BF">
            <w:pPr>
              <w:autoSpaceDE w:val="0"/>
              <w:autoSpaceDN w:val="0"/>
              <w:adjustRightInd w:val="0"/>
              <w:outlineLvl w:val="3"/>
              <w:rPr>
                <w:rFonts w:ascii="Consolas" w:hAnsi="Consolas" w:cs="Consolas"/>
                <w:color w:val="0000FF"/>
                <w:sz w:val="19"/>
                <w:szCs w:val="19"/>
                <w:highlight w:val="white"/>
              </w:rPr>
            </w:pPr>
            <w:proofErr w:type="spellStart"/>
            <w:r>
              <w:rPr>
                <w:rFonts w:ascii="Consolas" w:hAnsi="Consolas" w:cs="Consolas"/>
                <w:color w:val="0000FF"/>
                <w:sz w:val="19"/>
                <w:szCs w:val="19"/>
                <w:highlight w:val="white"/>
              </w:rPr>
              <w:t>ConvertEmptyStringToNull</w:t>
            </w:r>
            <w:proofErr w:type="spellEnd"/>
          </w:p>
        </w:tc>
        <w:tc>
          <w:tcPr>
            <w:tcW w:w="6860" w:type="dxa"/>
          </w:tcPr>
          <w:p w14:paraId="79278061" w14:textId="77777777" w:rsidR="002337A3" w:rsidRDefault="00F76C64" w:rsidP="008E23BF">
            <w:pPr>
              <w:autoSpaceDE w:val="0"/>
              <w:autoSpaceDN w:val="0"/>
              <w:adjustRightInd w:val="0"/>
              <w:spacing w:after="120" w:line="240" w:lineRule="auto"/>
              <w:outlineLvl w:val="3"/>
            </w:pPr>
            <w:r>
              <w:t>True to convert empty strings in the SharePoint list to a “null” value; False to leave as empty strings.</w:t>
            </w:r>
          </w:p>
        </w:tc>
      </w:tr>
      <w:tr w:rsidR="002337A3" w14:paraId="79FD19B1" w14:textId="77777777" w:rsidTr="006F5845">
        <w:tc>
          <w:tcPr>
            <w:tcW w:w="2490" w:type="dxa"/>
          </w:tcPr>
          <w:p w14:paraId="52099C0A" w14:textId="77777777" w:rsidR="002337A3" w:rsidRDefault="002337A3" w:rsidP="008E23BF">
            <w:pPr>
              <w:autoSpaceDE w:val="0"/>
              <w:autoSpaceDN w:val="0"/>
              <w:adjustRightInd w:val="0"/>
              <w:outlineLvl w:val="3"/>
              <w:rPr>
                <w:rFonts w:ascii="Consolas" w:hAnsi="Consolas" w:cs="Consolas"/>
                <w:color w:val="0000FF"/>
                <w:sz w:val="19"/>
                <w:szCs w:val="19"/>
                <w:highlight w:val="white"/>
              </w:rPr>
            </w:pPr>
            <w:proofErr w:type="spellStart"/>
            <w:r>
              <w:rPr>
                <w:rFonts w:ascii="Consolas" w:hAnsi="Consolas" w:cs="Consolas"/>
                <w:color w:val="0000FF"/>
                <w:sz w:val="19"/>
                <w:szCs w:val="19"/>
                <w:highlight w:val="white"/>
              </w:rPr>
              <w:t>FailureToken</w:t>
            </w:r>
            <w:proofErr w:type="spellEnd"/>
          </w:p>
        </w:tc>
        <w:tc>
          <w:tcPr>
            <w:tcW w:w="6860" w:type="dxa"/>
          </w:tcPr>
          <w:p w14:paraId="55B41E59" w14:textId="77777777" w:rsidR="002337A3" w:rsidRDefault="00F76C64">
            <w:pPr>
              <w:autoSpaceDE w:val="0"/>
              <w:autoSpaceDN w:val="0"/>
              <w:adjustRightInd w:val="0"/>
              <w:spacing w:after="120" w:line="240" w:lineRule="auto"/>
              <w:outlineLvl w:val="3"/>
            </w:pPr>
            <w:r>
              <w:t xml:space="preserve">Unique </w:t>
            </w:r>
            <w:r w:rsidR="00CF2A72">
              <w:t xml:space="preserve">token string that will appear in </w:t>
            </w:r>
            <w:r w:rsidR="004F3FA1">
              <w:t xml:space="preserve">the body of </w:t>
            </w:r>
            <w:r w:rsidR="00CF2A72">
              <w:t xml:space="preserve">failure emails only. This </w:t>
            </w:r>
            <w:r w:rsidR="004F3FA1">
              <w:t>is intended to facilitate email recipient inbox rules where processing failures may need to be routed or handled separately within the recipient’s inbox.</w:t>
            </w:r>
          </w:p>
        </w:tc>
      </w:tr>
    </w:tbl>
    <w:p w14:paraId="7DCF8193" w14:textId="77777777" w:rsidR="00422385" w:rsidRDefault="00422385" w:rsidP="00422385"/>
    <w:p w14:paraId="1CAAE25C" w14:textId="77777777" w:rsidR="00F75DD8" w:rsidRDefault="00F75DD8" w:rsidP="00F75DD8"/>
    <w:p w14:paraId="62BAA3EF" w14:textId="77777777" w:rsidR="0035024F" w:rsidRDefault="0035024F" w:rsidP="00D4273C">
      <w:pPr>
        <w:widowControl/>
        <w:spacing w:line="240" w:lineRule="auto"/>
      </w:pPr>
    </w:p>
    <w:p w14:paraId="2D2FF0BA" w14:textId="77777777" w:rsidR="00934229" w:rsidRDefault="00934229">
      <w:pPr>
        <w:widowControl/>
        <w:spacing w:line="240" w:lineRule="auto"/>
        <w:rPr>
          <w:rFonts w:ascii="Arial" w:hAnsi="Arial"/>
          <w:b/>
          <w:sz w:val="24"/>
        </w:rPr>
      </w:pPr>
      <w:r>
        <w:br w:type="page"/>
      </w:r>
    </w:p>
    <w:p w14:paraId="2332CE70" w14:textId="77777777" w:rsidR="0035024F" w:rsidRDefault="0035024F" w:rsidP="0035024F">
      <w:pPr>
        <w:pStyle w:val="Heading1"/>
      </w:pPr>
      <w:r>
        <w:lastRenderedPageBreak/>
        <w:t>Change History</w:t>
      </w:r>
    </w:p>
    <w:p w14:paraId="6F26615F" w14:textId="77777777" w:rsidR="0035024F" w:rsidRPr="00B0569D" w:rsidRDefault="0035024F" w:rsidP="0035024F">
      <w:pPr>
        <w:pStyle w:val="hdr1"/>
        <w:jc w:val="center"/>
      </w:pP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98"/>
        <w:gridCol w:w="1350"/>
        <w:gridCol w:w="5760"/>
        <w:gridCol w:w="1800"/>
      </w:tblGrid>
      <w:tr w:rsidR="0035024F" w:rsidRPr="00B0569D" w14:paraId="571C3C19" w14:textId="77777777" w:rsidTr="003421E7">
        <w:trPr>
          <w:tblHeader/>
        </w:trPr>
        <w:tc>
          <w:tcPr>
            <w:tcW w:w="1098" w:type="dxa"/>
            <w:shd w:val="solid" w:color="auto" w:fill="000000"/>
          </w:tcPr>
          <w:p w14:paraId="2E726CAE" w14:textId="77777777" w:rsidR="0035024F" w:rsidRPr="00A01351" w:rsidRDefault="0035024F" w:rsidP="003421E7">
            <w:pPr>
              <w:pStyle w:val="hdr1"/>
              <w:spacing w:before="0"/>
              <w:ind w:left="0"/>
              <w:jc w:val="center"/>
              <w:rPr>
                <w:b/>
                <w:sz w:val="20"/>
              </w:rPr>
            </w:pPr>
            <w:r>
              <w:rPr>
                <w:b/>
                <w:sz w:val="20"/>
              </w:rPr>
              <w:t>Revision</w:t>
            </w:r>
          </w:p>
        </w:tc>
        <w:tc>
          <w:tcPr>
            <w:tcW w:w="1350" w:type="dxa"/>
            <w:shd w:val="solid" w:color="auto" w:fill="000000"/>
          </w:tcPr>
          <w:p w14:paraId="76C009BA" w14:textId="77777777" w:rsidR="0035024F" w:rsidRPr="00A01351" w:rsidRDefault="0035024F" w:rsidP="003421E7">
            <w:pPr>
              <w:pStyle w:val="hdr1"/>
              <w:spacing w:before="0"/>
              <w:ind w:left="0"/>
              <w:jc w:val="center"/>
              <w:rPr>
                <w:b/>
                <w:sz w:val="20"/>
              </w:rPr>
            </w:pPr>
            <w:r w:rsidRPr="00A01351">
              <w:rPr>
                <w:b/>
                <w:sz w:val="20"/>
              </w:rPr>
              <w:t>Date</w:t>
            </w:r>
          </w:p>
        </w:tc>
        <w:tc>
          <w:tcPr>
            <w:tcW w:w="5760" w:type="dxa"/>
            <w:shd w:val="solid" w:color="auto" w:fill="000000"/>
          </w:tcPr>
          <w:p w14:paraId="40421F74" w14:textId="77777777" w:rsidR="0035024F" w:rsidRPr="00A01351" w:rsidRDefault="0035024F" w:rsidP="003421E7">
            <w:pPr>
              <w:pStyle w:val="hdr1"/>
              <w:spacing w:before="0"/>
              <w:ind w:left="0"/>
              <w:jc w:val="center"/>
              <w:rPr>
                <w:b/>
                <w:sz w:val="20"/>
              </w:rPr>
            </w:pPr>
            <w:r w:rsidRPr="00A01351">
              <w:rPr>
                <w:b/>
                <w:sz w:val="20"/>
              </w:rPr>
              <w:t>Change Description</w:t>
            </w:r>
          </w:p>
        </w:tc>
        <w:tc>
          <w:tcPr>
            <w:tcW w:w="1800" w:type="dxa"/>
            <w:shd w:val="solid" w:color="auto" w:fill="000000"/>
          </w:tcPr>
          <w:p w14:paraId="43BD7AC9" w14:textId="77777777" w:rsidR="0035024F" w:rsidRPr="00A01351" w:rsidRDefault="0035024F" w:rsidP="003421E7">
            <w:pPr>
              <w:pStyle w:val="hdr1"/>
              <w:spacing w:before="0"/>
              <w:ind w:left="0"/>
              <w:jc w:val="center"/>
              <w:rPr>
                <w:b/>
                <w:sz w:val="20"/>
              </w:rPr>
            </w:pPr>
            <w:r w:rsidRPr="00A01351">
              <w:rPr>
                <w:b/>
                <w:sz w:val="20"/>
              </w:rPr>
              <w:t>Author</w:t>
            </w:r>
          </w:p>
        </w:tc>
      </w:tr>
      <w:tr w:rsidR="0035024F" w:rsidRPr="00B0569D" w14:paraId="505D561B" w14:textId="77777777" w:rsidTr="003421E7">
        <w:tc>
          <w:tcPr>
            <w:tcW w:w="1098" w:type="dxa"/>
          </w:tcPr>
          <w:p w14:paraId="713A6511" w14:textId="77777777" w:rsidR="0035024F" w:rsidRDefault="0035024F" w:rsidP="003421E7">
            <w:pPr>
              <w:pStyle w:val="hdr1"/>
              <w:ind w:left="0"/>
              <w:jc w:val="center"/>
              <w:rPr>
                <w:sz w:val="20"/>
              </w:rPr>
            </w:pPr>
            <w:r>
              <w:rPr>
                <w:sz w:val="20"/>
              </w:rPr>
              <w:t>1.0</w:t>
            </w:r>
          </w:p>
        </w:tc>
        <w:tc>
          <w:tcPr>
            <w:tcW w:w="1350" w:type="dxa"/>
          </w:tcPr>
          <w:p w14:paraId="68444325" w14:textId="0AF37728" w:rsidR="0035024F" w:rsidRPr="00A01351" w:rsidRDefault="00E01A62" w:rsidP="003421E7">
            <w:pPr>
              <w:pStyle w:val="hdr1"/>
              <w:ind w:left="0"/>
              <w:jc w:val="center"/>
              <w:rPr>
                <w:sz w:val="20"/>
              </w:rPr>
            </w:pPr>
            <w:del w:id="106" w:author="Palacherla, Susmitha C" w:date="2020-12-21T17:37:00Z">
              <w:r w:rsidDel="009C493A">
                <w:rPr>
                  <w:sz w:val="20"/>
                </w:rPr>
                <w:delText>6/3/2019</w:delText>
              </w:r>
            </w:del>
            <w:ins w:id="107" w:author="Palacherla, Susmitha C" w:date="2020-12-21T17:37:00Z">
              <w:r w:rsidR="009C493A">
                <w:rPr>
                  <w:sz w:val="20"/>
                </w:rPr>
                <w:t>12/21/2020</w:t>
              </w:r>
            </w:ins>
          </w:p>
        </w:tc>
        <w:tc>
          <w:tcPr>
            <w:tcW w:w="5760" w:type="dxa"/>
          </w:tcPr>
          <w:p w14:paraId="1DD0D9F4" w14:textId="457FF65D" w:rsidR="0035024F" w:rsidRPr="00A01351" w:rsidRDefault="0035024F" w:rsidP="003421E7">
            <w:pPr>
              <w:pStyle w:val="hdr1"/>
              <w:ind w:left="0"/>
              <w:jc w:val="left"/>
              <w:rPr>
                <w:sz w:val="20"/>
              </w:rPr>
            </w:pPr>
            <w:r w:rsidRPr="00A01351">
              <w:rPr>
                <w:sz w:val="20"/>
              </w:rPr>
              <w:t xml:space="preserve">Initial </w:t>
            </w:r>
            <w:ins w:id="108" w:author="Palacherla, Susmitha C" w:date="2020-12-21T17:34:00Z">
              <w:r w:rsidR="009C493A">
                <w:rPr>
                  <w:sz w:val="20"/>
                </w:rPr>
                <w:t>Revision for CCO eCoaching (</w:t>
              </w:r>
            </w:ins>
            <w:ins w:id="109" w:author="Palacherla, Susmitha C" w:date="2020-12-21T20:39:00Z">
              <w:r w:rsidR="00215760">
                <w:rPr>
                  <w:sz w:val="20"/>
                </w:rPr>
                <w:t xml:space="preserve">Adapted from original </w:t>
              </w:r>
            </w:ins>
            <w:ins w:id="110" w:author="Palacherla, Susmitha C" w:date="2020-12-21T20:40:00Z">
              <w:r w:rsidR="00215760">
                <w:rPr>
                  <w:sz w:val="20"/>
                </w:rPr>
                <w:t xml:space="preserve">design CROP DD </w:t>
              </w:r>
            </w:ins>
            <w:ins w:id="111" w:author="Palacherla, Susmitha C" w:date="2020-12-21T20:39:00Z">
              <w:r w:rsidR="00215760" w:rsidRPr="00215760">
                <w:rPr>
                  <w:sz w:val="20"/>
                </w:rPr>
                <w:t>CCO_CROP_SOIBean_DD.docx</w:t>
              </w:r>
              <w:r w:rsidR="00215760">
                <w:rPr>
                  <w:sz w:val="20"/>
                </w:rPr>
                <w:t xml:space="preserve"> </w:t>
              </w:r>
            </w:ins>
            <w:ins w:id="112" w:author="Palacherla, Susmitha C" w:date="2020-12-21T20:40:00Z">
              <w:r w:rsidR="00215760">
                <w:rPr>
                  <w:sz w:val="20"/>
                </w:rPr>
                <w:t>created</w:t>
              </w:r>
            </w:ins>
            <w:ins w:id="113" w:author="Palacherla, Susmitha C" w:date="2020-12-21T20:39:00Z">
              <w:r w:rsidR="00215760">
                <w:rPr>
                  <w:sz w:val="20"/>
                </w:rPr>
                <w:t xml:space="preserve"> by Lola Treinen</w:t>
              </w:r>
            </w:ins>
            <w:ins w:id="114" w:author="Palacherla, Susmitha C" w:date="2020-12-21T17:35:00Z">
              <w:r w:rsidR="009C493A">
                <w:rPr>
                  <w:sz w:val="20"/>
                </w:rPr>
                <w:t>)</w:t>
              </w:r>
            </w:ins>
            <w:del w:id="115" w:author="Palacherla, Susmitha C" w:date="2020-12-21T17:34:00Z">
              <w:r w:rsidRPr="00A01351" w:rsidDel="009C493A">
                <w:rPr>
                  <w:sz w:val="20"/>
                </w:rPr>
                <w:delText>Draft</w:delText>
              </w:r>
            </w:del>
          </w:p>
        </w:tc>
        <w:tc>
          <w:tcPr>
            <w:tcW w:w="1800" w:type="dxa"/>
            <w:vAlign w:val="bottom"/>
          </w:tcPr>
          <w:p w14:paraId="7046349D" w14:textId="00AA0C9C" w:rsidR="0035024F" w:rsidRPr="00A01351" w:rsidRDefault="00E01A62" w:rsidP="003421E7">
            <w:pPr>
              <w:pStyle w:val="hdr1"/>
              <w:ind w:left="0"/>
              <w:jc w:val="center"/>
              <w:rPr>
                <w:sz w:val="20"/>
              </w:rPr>
            </w:pPr>
            <w:del w:id="116" w:author="Palacherla, Susmitha C" w:date="2020-12-21T17:34:00Z">
              <w:r w:rsidDel="009C493A">
                <w:rPr>
                  <w:sz w:val="20"/>
                </w:rPr>
                <w:delText>Lola Treinen</w:delText>
              </w:r>
            </w:del>
            <w:ins w:id="117" w:author="Palacherla, Susmitha C" w:date="2020-12-21T17:34:00Z">
              <w:r w:rsidR="009C493A">
                <w:rPr>
                  <w:sz w:val="20"/>
                </w:rPr>
                <w:t>Susmitha Palacherla</w:t>
              </w:r>
            </w:ins>
          </w:p>
        </w:tc>
      </w:tr>
      <w:tr w:rsidR="0035024F" w:rsidRPr="00B0569D" w14:paraId="050A2C62" w14:textId="77777777" w:rsidTr="003421E7">
        <w:tc>
          <w:tcPr>
            <w:tcW w:w="1098" w:type="dxa"/>
          </w:tcPr>
          <w:p w14:paraId="27BD3961" w14:textId="6BEA2C47" w:rsidR="0035024F" w:rsidRDefault="005128B2" w:rsidP="003421E7">
            <w:pPr>
              <w:pStyle w:val="hdr1"/>
              <w:ind w:left="0"/>
              <w:jc w:val="center"/>
              <w:rPr>
                <w:sz w:val="20"/>
              </w:rPr>
            </w:pPr>
            <w:del w:id="118" w:author="Palacherla, Susmitha C" w:date="2020-12-21T17:34:00Z">
              <w:r w:rsidDel="009C493A">
                <w:rPr>
                  <w:sz w:val="20"/>
                </w:rPr>
                <w:delText>1.1</w:delText>
              </w:r>
            </w:del>
          </w:p>
        </w:tc>
        <w:tc>
          <w:tcPr>
            <w:tcW w:w="1350" w:type="dxa"/>
          </w:tcPr>
          <w:p w14:paraId="214F0379" w14:textId="106B1DF6" w:rsidR="0035024F" w:rsidRPr="00A01351" w:rsidRDefault="005128B2" w:rsidP="003421E7">
            <w:pPr>
              <w:pStyle w:val="hdr1"/>
              <w:ind w:left="0"/>
              <w:jc w:val="center"/>
              <w:rPr>
                <w:sz w:val="20"/>
              </w:rPr>
            </w:pPr>
            <w:del w:id="119" w:author="Palacherla, Susmitha C" w:date="2020-12-21T17:33:00Z">
              <w:r w:rsidDel="009C493A">
                <w:rPr>
                  <w:sz w:val="20"/>
                </w:rPr>
                <w:delText>6/6/2019</w:delText>
              </w:r>
            </w:del>
          </w:p>
        </w:tc>
        <w:tc>
          <w:tcPr>
            <w:tcW w:w="5760" w:type="dxa"/>
          </w:tcPr>
          <w:p w14:paraId="6F450C80" w14:textId="70B95126" w:rsidR="0035024F" w:rsidRPr="00A01351" w:rsidRDefault="005128B2" w:rsidP="003421E7">
            <w:pPr>
              <w:pStyle w:val="hdr1"/>
              <w:ind w:left="0"/>
              <w:jc w:val="left"/>
              <w:rPr>
                <w:sz w:val="20"/>
              </w:rPr>
            </w:pPr>
            <w:del w:id="120" w:author="Palacherla, Susmitha C" w:date="2020-12-21T17:33:00Z">
              <w:r w:rsidDel="009C493A">
                <w:rPr>
                  <w:sz w:val="20"/>
                </w:rPr>
                <w:delText>Update for duplicate detection / updating.</w:delText>
              </w:r>
            </w:del>
          </w:p>
        </w:tc>
        <w:tc>
          <w:tcPr>
            <w:tcW w:w="1800" w:type="dxa"/>
          </w:tcPr>
          <w:p w14:paraId="46FD78A5" w14:textId="2A1D23AF" w:rsidR="0035024F" w:rsidRPr="00A01351" w:rsidRDefault="005128B2" w:rsidP="003421E7">
            <w:pPr>
              <w:pStyle w:val="hdr1"/>
              <w:ind w:left="0"/>
              <w:jc w:val="center"/>
              <w:rPr>
                <w:sz w:val="20"/>
              </w:rPr>
            </w:pPr>
            <w:del w:id="121" w:author="Palacherla, Susmitha C" w:date="2020-12-21T17:33:00Z">
              <w:r w:rsidDel="009C493A">
                <w:rPr>
                  <w:sz w:val="20"/>
                </w:rPr>
                <w:delText>Lola Treinen</w:delText>
              </w:r>
            </w:del>
          </w:p>
        </w:tc>
      </w:tr>
      <w:tr w:rsidR="0035024F" w:rsidRPr="00B0569D" w14:paraId="3B55DE4E" w14:textId="77777777" w:rsidTr="003421E7">
        <w:tc>
          <w:tcPr>
            <w:tcW w:w="1098" w:type="dxa"/>
          </w:tcPr>
          <w:p w14:paraId="7255684A" w14:textId="11B1A0BF" w:rsidR="0035024F" w:rsidRDefault="002A35B3" w:rsidP="003421E7">
            <w:pPr>
              <w:pStyle w:val="hdr1"/>
              <w:ind w:left="0"/>
              <w:jc w:val="center"/>
              <w:rPr>
                <w:sz w:val="20"/>
              </w:rPr>
            </w:pPr>
            <w:del w:id="122" w:author="Palacherla, Susmitha C" w:date="2020-12-21T17:34:00Z">
              <w:r w:rsidDel="009C493A">
                <w:rPr>
                  <w:sz w:val="20"/>
                </w:rPr>
                <w:delText>1.2</w:delText>
              </w:r>
            </w:del>
          </w:p>
        </w:tc>
        <w:tc>
          <w:tcPr>
            <w:tcW w:w="1350" w:type="dxa"/>
          </w:tcPr>
          <w:p w14:paraId="518EE408" w14:textId="5902F671" w:rsidR="0035024F" w:rsidRPr="00A01351" w:rsidRDefault="002A35B3" w:rsidP="003421E7">
            <w:pPr>
              <w:pStyle w:val="hdr1"/>
              <w:ind w:left="0"/>
              <w:jc w:val="center"/>
              <w:rPr>
                <w:sz w:val="20"/>
              </w:rPr>
            </w:pPr>
            <w:del w:id="123" w:author="Palacherla, Susmitha C" w:date="2020-12-21T17:33:00Z">
              <w:r w:rsidDel="009C493A">
                <w:rPr>
                  <w:sz w:val="20"/>
                </w:rPr>
                <w:delText>7/30/2019</w:delText>
              </w:r>
            </w:del>
          </w:p>
        </w:tc>
        <w:tc>
          <w:tcPr>
            <w:tcW w:w="5760" w:type="dxa"/>
          </w:tcPr>
          <w:p w14:paraId="71CED833" w14:textId="3F3E6DB1" w:rsidR="0035024F" w:rsidRPr="00A01351" w:rsidRDefault="002A35B3">
            <w:pPr>
              <w:pStyle w:val="hdr1"/>
              <w:ind w:left="0"/>
              <w:jc w:val="left"/>
              <w:rPr>
                <w:sz w:val="20"/>
              </w:rPr>
            </w:pPr>
            <w:del w:id="124" w:author="Palacherla, Susmitha C" w:date="2020-12-21T17:33:00Z">
              <w:r w:rsidDel="009C493A">
                <w:rPr>
                  <w:sz w:val="20"/>
                </w:rPr>
                <w:delText>CR 15120 - Email notification Change. Break out counts in upload email.</w:delText>
              </w:r>
            </w:del>
          </w:p>
        </w:tc>
        <w:tc>
          <w:tcPr>
            <w:tcW w:w="1800" w:type="dxa"/>
          </w:tcPr>
          <w:p w14:paraId="27491FCE" w14:textId="747B74D8" w:rsidR="0035024F" w:rsidRPr="00A01351" w:rsidRDefault="002A35B3" w:rsidP="003421E7">
            <w:pPr>
              <w:pStyle w:val="hdr1"/>
              <w:ind w:left="0"/>
              <w:jc w:val="center"/>
              <w:rPr>
                <w:sz w:val="20"/>
              </w:rPr>
            </w:pPr>
            <w:del w:id="125" w:author="Palacherla, Susmitha C" w:date="2020-12-21T17:33:00Z">
              <w:r w:rsidDel="009C493A">
                <w:rPr>
                  <w:sz w:val="20"/>
                </w:rPr>
                <w:delText>Lola Treinen</w:delText>
              </w:r>
            </w:del>
          </w:p>
        </w:tc>
      </w:tr>
      <w:tr w:rsidR="00B96B6E" w:rsidRPr="00B0569D" w14:paraId="10C88CD8" w14:textId="77777777" w:rsidTr="003421E7">
        <w:tc>
          <w:tcPr>
            <w:tcW w:w="1098" w:type="dxa"/>
          </w:tcPr>
          <w:p w14:paraId="683E2037" w14:textId="66708A17" w:rsidR="00B96B6E" w:rsidRDefault="007D4EB1" w:rsidP="003421E7">
            <w:pPr>
              <w:pStyle w:val="hdr1"/>
              <w:ind w:left="0"/>
              <w:jc w:val="center"/>
              <w:rPr>
                <w:sz w:val="20"/>
              </w:rPr>
            </w:pPr>
            <w:del w:id="126" w:author="Palacherla, Susmitha C" w:date="2020-12-21T17:34:00Z">
              <w:r w:rsidDel="009C493A">
                <w:rPr>
                  <w:sz w:val="20"/>
                </w:rPr>
                <w:delText>1.3</w:delText>
              </w:r>
            </w:del>
          </w:p>
        </w:tc>
        <w:tc>
          <w:tcPr>
            <w:tcW w:w="1350" w:type="dxa"/>
          </w:tcPr>
          <w:p w14:paraId="3266BB91" w14:textId="77D0F200" w:rsidR="00B96B6E" w:rsidRDefault="007D4EB1" w:rsidP="003421E7">
            <w:pPr>
              <w:pStyle w:val="hdr1"/>
              <w:ind w:left="0"/>
              <w:jc w:val="center"/>
              <w:rPr>
                <w:sz w:val="20"/>
              </w:rPr>
            </w:pPr>
            <w:del w:id="127" w:author="Palacherla, Susmitha C" w:date="2020-12-21T17:33:00Z">
              <w:r w:rsidDel="009C493A">
                <w:rPr>
                  <w:sz w:val="20"/>
                </w:rPr>
                <w:delText>8/19/2019</w:delText>
              </w:r>
            </w:del>
          </w:p>
        </w:tc>
        <w:tc>
          <w:tcPr>
            <w:tcW w:w="5760" w:type="dxa"/>
          </w:tcPr>
          <w:p w14:paraId="2A367E7F" w14:textId="7F0EDA12" w:rsidR="00B96B6E" w:rsidRDefault="007D4EB1" w:rsidP="003421E7">
            <w:pPr>
              <w:pStyle w:val="hdr1"/>
              <w:ind w:left="0"/>
              <w:jc w:val="left"/>
              <w:rPr>
                <w:sz w:val="20"/>
              </w:rPr>
            </w:pPr>
            <w:del w:id="128" w:author="Palacherla, Susmitha C" w:date="2020-12-21T17:33:00Z">
              <w:r w:rsidRPr="007D4EB1" w:rsidDel="009C493A">
                <w:rPr>
                  <w:sz w:val="20"/>
                </w:rPr>
                <w:delText>CR 15315 - CROP - Add Schedule ID to theField records where missing/verify ones that are present</w:delText>
              </w:r>
            </w:del>
          </w:p>
        </w:tc>
        <w:tc>
          <w:tcPr>
            <w:tcW w:w="1800" w:type="dxa"/>
          </w:tcPr>
          <w:p w14:paraId="079F994B" w14:textId="61B53067" w:rsidR="00B96B6E" w:rsidRDefault="007D4EB1" w:rsidP="003421E7">
            <w:pPr>
              <w:pStyle w:val="hdr1"/>
              <w:ind w:left="0"/>
              <w:jc w:val="center"/>
              <w:rPr>
                <w:sz w:val="20"/>
              </w:rPr>
            </w:pPr>
            <w:del w:id="129" w:author="Palacherla, Susmitha C" w:date="2020-12-21T17:33:00Z">
              <w:r w:rsidDel="009C493A">
                <w:rPr>
                  <w:sz w:val="20"/>
                </w:rPr>
                <w:delText>Lola Treinen</w:delText>
              </w:r>
            </w:del>
          </w:p>
        </w:tc>
      </w:tr>
      <w:tr w:rsidR="00B96B6E" w:rsidRPr="00B0569D" w14:paraId="63E47189" w14:textId="77777777" w:rsidTr="003421E7">
        <w:tc>
          <w:tcPr>
            <w:tcW w:w="1098" w:type="dxa"/>
          </w:tcPr>
          <w:p w14:paraId="78CFEF97" w14:textId="066E71DF" w:rsidR="00B96B6E" w:rsidRDefault="00455326" w:rsidP="003421E7">
            <w:pPr>
              <w:pStyle w:val="hdr1"/>
              <w:ind w:left="0"/>
              <w:jc w:val="center"/>
              <w:rPr>
                <w:sz w:val="20"/>
              </w:rPr>
            </w:pPr>
            <w:del w:id="130" w:author="Palacherla, Susmitha C" w:date="2020-12-21T17:34:00Z">
              <w:r w:rsidDel="009C493A">
                <w:rPr>
                  <w:sz w:val="20"/>
                </w:rPr>
                <w:delText>1.4</w:delText>
              </w:r>
            </w:del>
          </w:p>
        </w:tc>
        <w:tc>
          <w:tcPr>
            <w:tcW w:w="1350" w:type="dxa"/>
          </w:tcPr>
          <w:p w14:paraId="5C276BBD" w14:textId="4822D205" w:rsidR="00B96B6E" w:rsidRDefault="00455326" w:rsidP="003421E7">
            <w:pPr>
              <w:pStyle w:val="hdr1"/>
              <w:ind w:left="0"/>
              <w:jc w:val="center"/>
              <w:rPr>
                <w:sz w:val="20"/>
              </w:rPr>
            </w:pPr>
            <w:del w:id="131" w:author="Palacherla, Susmitha C" w:date="2020-12-21T17:33:00Z">
              <w:r w:rsidDel="009C493A">
                <w:rPr>
                  <w:sz w:val="20"/>
                </w:rPr>
                <w:delText>8/14/2020</w:delText>
              </w:r>
            </w:del>
          </w:p>
        </w:tc>
        <w:tc>
          <w:tcPr>
            <w:tcW w:w="5760" w:type="dxa"/>
          </w:tcPr>
          <w:p w14:paraId="6F5D2379" w14:textId="18567713" w:rsidR="00B96B6E" w:rsidRDefault="00455326" w:rsidP="003421E7">
            <w:pPr>
              <w:pStyle w:val="hdr1"/>
              <w:ind w:left="0"/>
              <w:jc w:val="left"/>
              <w:rPr>
                <w:sz w:val="20"/>
              </w:rPr>
            </w:pPr>
            <w:del w:id="132" w:author="Palacherla, Susmitha C" w:date="2020-12-21T17:33:00Z">
              <w:r w:rsidDel="009C493A">
                <w:rPr>
                  <w:sz w:val="20"/>
                </w:rPr>
                <w:delText>CR 18006 – CROP – Sitename changes. Add ability to always update select fields, even if the new value is blank.</w:delText>
              </w:r>
            </w:del>
          </w:p>
        </w:tc>
        <w:tc>
          <w:tcPr>
            <w:tcW w:w="1800" w:type="dxa"/>
          </w:tcPr>
          <w:p w14:paraId="6326D5C9" w14:textId="25E0E7CE" w:rsidR="00B96B6E" w:rsidRDefault="00455326" w:rsidP="003421E7">
            <w:pPr>
              <w:pStyle w:val="hdr1"/>
              <w:ind w:left="0"/>
              <w:jc w:val="center"/>
              <w:rPr>
                <w:sz w:val="20"/>
              </w:rPr>
            </w:pPr>
            <w:del w:id="133" w:author="Palacherla, Susmitha C" w:date="2020-12-21T17:33:00Z">
              <w:r w:rsidDel="009C493A">
                <w:rPr>
                  <w:sz w:val="20"/>
                </w:rPr>
                <w:delText>Lola Treinen</w:delText>
              </w:r>
            </w:del>
          </w:p>
        </w:tc>
      </w:tr>
      <w:tr w:rsidR="001F1009" w:rsidRPr="00B0569D" w14:paraId="57834C1C" w14:textId="77777777" w:rsidTr="003421E7">
        <w:tc>
          <w:tcPr>
            <w:tcW w:w="1098" w:type="dxa"/>
          </w:tcPr>
          <w:p w14:paraId="4DE475BA" w14:textId="56131F7F" w:rsidR="001F1009" w:rsidRDefault="001568FC" w:rsidP="003421E7">
            <w:pPr>
              <w:pStyle w:val="hdr1"/>
              <w:ind w:left="0"/>
              <w:jc w:val="center"/>
              <w:rPr>
                <w:sz w:val="20"/>
              </w:rPr>
            </w:pPr>
            <w:ins w:id="134" w:author="Treinen, Lola R" w:date="2020-09-15T10:34:00Z">
              <w:del w:id="135" w:author="Palacherla, Susmitha C" w:date="2020-12-21T17:34:00Z">
                <w:r w:rsidDel="009C493A">
                  <w:rPr>
                    <w:sz w:val="20"/>
                  </w:rPr>
                  <w:delText>1.5</w:delText>
                </w:r>
              </w:del>
            </w:ins>
          </w:p>
        </w:tc>
        <w:tc>
          <w:tcPr>
            <w:tcW w:w="1350" w:type="dxa"/>
          </w:tcPr>
          <w:p w14:paraId="50853C0F" w14:textId="64CB723B" w:rsidR="001F1009" w:rsidRDefault="001568FC" w:rsidP="003421E7">
            <w:pPr>
              <w:pStyle w:val="hdr1"/>
              <w:ind w:left="0"/>
              <w:jc w:val="center"/>
              <w:rPr>
                <w:sz w:val="20"/>
              </w:rPr>
            </w:pPr>
            <w:ins w:id="136" w:author="Treinen, Lola R" w:date="2020-09-15T10:34:00Z">
              <w:del w:id="137" w:author="Palacherla, Susmitha C" w:date="2020-12-21T17:33:00Z">
                <w:r w:rsidDel="009C493A">
                  <w:rPr>
                    <w:sz w:val="20"/>
                  </w:rPr>
                  <w:delText>9/15/</w:delText>
                </w:r>
              </w:del>
            </w:ins>
            <w:ins w:id="138" w:author="Treinen, Lola R" w:date="2020-09-15T10:35:00Z">
              <w:del w:id="139" w:author="Palacherla, Susmitha C" w:date="2020-12-21T17:33:00Z">
                <w:r w:rsidDel="009C493A">
                  <w:rPr>
                    <w:sz w:val="20"/>
                  </w:rPr>
                  <w:delText>2020</w:delText>
                </w:r>
              </w:del>
            </w:ins>
          </w:p>
        </w:tc>
        <w:tc>
          <w:tcPr>
            <w:tcW w:w="5760" w:type="dxa"/>
          </w:tcPr>
          <w:p w14:paraId="225DDCF9" w14:textId="77C37181" w:rsidR="001F1009" w:rsidRDefault="001568FC" w:rsidP="003421E7">
            <w:pPr>
              <w:pStyle w:val="hdr1"/>
              <w:ind w:left="0"/>
              <w:jc w:val="left"/>
              <w:rPr>
                <w:sz w:val="20"/>
              </w:rPr>
            </w:pPr>
            <w:ins w:id="140" w:author="Treinen, Lola R" w:date="2020-09-15T10:35:00Z">
              <w:del w:id="141" w:author="Palacherla, Susmitha C" w:date="2020-12-21T17:33:00Z">
                <w:r w:rsidDel="009C493A">
                  <w:rPr>
                    <w:sz w:val="20"/>
                  </w:rPr>
                  <w:delText>CR 17713 – CROP 1.0 SDA File – Added ability to report back SharePoint GUID and Row ID.</w:delText>
                </w:r>
              </w:del>
            </w:ins>
          </w:p>
        </w:tc>
        <w:tc>
          <w:tcPr>
            <w:tcW w:w="1800" w:type="dxa"/>
          </w:tcPr>
          <w:p w14:paraId="05F307EA" w14:textId="7ADFD38B" w:rsidR="001F1009" w:rsidRDefault="001568FC" w:rsidP="003421E7">
            <w:pPr>
              <w:pStyle w:val="hdr1"/>
              <w:ind w:left="0"/>
              <w:jc w:val="center"/>
              <w:rPr>
                <w:sz w:val="20"/>
              </w:rPr>
            </w:pPr>
            <w:ins w:id="142" w:author="Treinen, Lola R" w:date="2020-09-15T10:35:00Z">
              <w:del w:id="143" w:author="Palacherla, Susmitha C" w:date="2020-12-21T17:33:00Z">
                <w:r w:rsidDel="009C493A">
                  <w:rPr>
                    <w:sz w:val="20"/>
                  </w:rPr>
                  <w:delText>Lola Treinen</w:delText>
                </w:r>
              </w:del>
            </w:ins>
          </w:p>
        </w:tc>
      </w:tr>
      <w:tr w:rsidR="002545EE" w:rsidRPr="00B0569D" w14:paraId="1899D804" w14:textId="77777777" w:rsidTr="003421E7">
        <w:tc>
          <w:tcPr>
            <w:tcW w:w="1098" w:type="dxa"/>
          </w:tcPr>
          <w:p w14:paraId="630BBF89" w14:textId="77777777" w:rsidR="002545EE" w:rsidRDefault="002545EE" w:rsidP="003421E7">
            <w:pPr>
              <w:pStyle w:val="hdr1"/>
              <w:ind w:left="0"/>
              <w:jc w:val="center"/>
              <w:rPr>
                <w:sz w:val="20"/>
              </w:rPr>
            </w:pPr>
          </w:p>
        </w:tc>
        <w:tc>
          <w:tcPr>
            <w:tcW w:w="1350" w:type="dxa"/>
          </w:tcPr>
          <w:p w14:paraId="54BFE427" w14:textId="77777777" w:rsidR="002545EE" w:rsidRDefault="002545EE" w:rsidP="003421E7">
            <w:pPr>
              <w:pStyle w:val="hdr1"/>
              <w:ind w:left="0"/>
              <w:jc w:val="center"/>
              <w:rPr>
                <w:sz w:val="20"/>
              </w:rPr>
            </w:pPr>
          </w:p>
        </w:tc>
        <w:tc>
          <w:tcPr>
            <w:tcW w:w="5760" w:type="dxa"/>
          </w:tcPr>
          <w:p w14:paraId="60A08FE5" w14:textId="77777777" w:rsidR="002545EE" w:rsidRDefault="002545EE" w:rsidP="003421E7">
            <w:pPr>
              <w:pStyle w:val="hdr1"/>
              <w:ind w:left="0"/>
              <w:jc w:val="left"/>
              <w:rPr>
                <w:sz w:val="20"/>
              </w:rPr>
            </w:pPr>
          </w:p>
        </w:tc>
        <w:tc>
          <w:tcPr>
            <w:tcW w:w="1800" w:type="dxa"/>
          </w:tcPr>
          <w:p w14:paraId="0ABD3B55" w14:textId="77777777" w:rsidR="002545EE" w:rsidRDefault="002545EE" w:rsidP="003421E7">
            <w:pPr>
              <w:pStyle w:val="hdr1"/>
              <w:ind w:left="0"/>
              <w:jc w:val="center"/>
              <w:rPr>
                <w:sz w:val="20"/>
              </w:rPr>
            </w:pPr>
          </w:p>
        </w:tc>
      </w:tr>
      <w:tr w:rsidR="00F36622" w:rsidRPr="00B0569D" w14:paraId="5790B329" w14:textId="77777777" w:rsidTr="003421E7">
        <w:tc>
          <w:tcPr>
            <w:tcW w:w="1098" w:type="dxa"/>
          </w:tcPr>
          <w:p w14:paraId="6100C467" w14:textId="77777777" w:rsidR="00F36622" w:rsidRDefault="00F36622" w:rsidP="003421E7">
            <w:pPr>
              <w:pStyle w:val="hdr1"/>
              <w:ind w:left="0"/>
              <w:jc w:val="center"/>
              <w:rPr>
                <w:sz w:val="20"/>
              </w:rPr>
            </w:pPr>
          </w:p>
        </w:tc>
        <w:tc>
          <w:tcPr>
            <w:tcW w:w="1350" w:type="dxa"/>
          </w:tcPr>
          <w:p w14:paraId="757B9109" w14:textId="77777777" w:rsidR="00F36622" w:rsidRDefault="00F36622" w:rsidP="003421E7">
            <w:pPr>
              <w:pStyle w:val="hdr1"/>
              <w:ind w:left="0"/>
              <w:jc w:val="center"/>
              <w:rPr>
                <w:sz w:val="20"/>
              </w:rPr>
            </w:pPr>
          </w:p>
        </w:tc>
        <w:tc>
          <w:tcPr>
            <w:tcW w:w="5760" w:type="dxa"/>
          </w:tcPr>
          <w:p w14:paraId="2077FC82" w14:textId="77777777" w:rsidR="00F36622" w:rsidRDefault="00F36622" w:rsidP="003421E7">
            <w:pPr>
              <w:pStyle w:val="hdr1"/>
              <w:ind w:left="0"/>
              <w:jc w:val="left"/>
              <w:rPr>
                <w:sz w:val="20"/>
              </w:rPr>
            </w:pPr>
          </w:p>
        </w:tc>
        <w:tc>
          <w:tcPr>
            <w:tcW w:w="1800" w:type="dxa"/>
          </w:tcPr>
          <w:p w14:paraId="361ED2FB" w14:textId="77777777" w:rsidR="00F36622" w:rsidRDefault="00F36622" w:rsidP="003421E7">
            <w:pPr>
              <w:pStyle w:val="hdr1"/>
              <w:ind w:left="0"/>
              <w:jc w:val="center"/>
              <w:rPr>
                <w:sz w:val="20"/>
              </w:rPr>
            </w:pPr>
          </w:p>
        </w:tc>
      </w:tr>
      <w:tr w:rsidR="008B1A57" w:rsidRPr="00B0569D" w14:paraId="224CB5DF" w14:textId="77777777" w:rsidTr="003421E7">
        <w:tc>
          <w:tcPr>
            <w:tcW w:w="1098" w:type="dxa"/>
          </w:tcPr>
          <w:p w14:paraId="65360CC6" w14:textId="77777777" w:rsidR="008B1A57" w:rsidRDefault="008B1A57" w:rsidP="003421E7">
            <w:pPr>
              <w:pStyle w:val="hdr1"/>
              <w:ind w:left="0"/>
              <w:jc w:val="center"/>
              <w:rPr>
                <w:sz w:val="20"/>
              </w:rPr>
            </w:pPr>
          </w:p>
        </w:tc>
        <w:tc>
          <w:tcPr>
            <w:tcW w:w="1350" w:type="dxa"/>
          </w:tcPr>
          <w:p w14:paraId="659502CF" w14:textId="77777777" w:rsidR="008B1A57" w:rsidRDefault="008B1A57" w:rsidP="003421E7">
            <w:pPr>
              <w:pStyle w:val="hdr1"/>
              <w:ind w:left="0"/>
              <w:jc w:val="center"/>
              <w:rPr>
                <w:sz w:val="20"/>
              </w:rPr>
            </w:pPr>
          </w:p>
        </w:tc>
        <w:tc>
          <w:tcPr>
            <w:tcW w:w="5760" w:type="dxa"/>
          </w:tcPr>
          <w:p w14:paraId="2099BB35" w14:textId="77777777" w:rsidR="008B1A57" w:rsidRDefault="008B1A57" w:rsidP="008B1A57">
            <w:pPr>
              <w:pStyle w:val="hdr1"/>
              <w:ind w:left="0"/>
              <w:jc w:val="left"/>
              <w:rPr>
                <w:sz w:val="20"/>
              </w:rPr>
            </w:pPr>
          </w:p>
        </w:tc>
        <w:tc>
          <w:tcPr>
            <w:tcW w:w="1800" w:type="dxa"/>
          </w:tcPr>
          <w:p w14:paraId="44AFAB55" w14:textId="77777777" w:rsidR="008B1A57" w:rsidRDefault="008B1A57" w:rsidP="003421E7">
            <w:pPr>
              <w:pStyle w:val="hdr1"/>
              <w:ind w:left="0"/>
              <w:jc w:val="center"/>
              <w:rPr>
                <w:sz w:val="20"/>
              </w:rPr>
            </w:pPr>
          </w:p>
        </w:tc>
      </w:tr>
      <w:tr w:rsidR="00E07065" w:rsidRPr="00B0569D" w14:paraId="2DF91FED" w14:textId="77777777" w:rsidTr="003421E7">
        <w:tc>
          <w:tcPr>
            <w:tcW w:w="1098" w:type="dxa"/>
          </w:tcPr>
          <w:p w14:paraId="73E9E541" w14:textId="77777777" w:rsidR="00E07065" w:rsidRDefault="00E07065" w:rsidP="003421E7">
            <w:pPr>
              <w:pStyle w:val="hdr1"/>
              <w:ind w:left="0"/>
              <w:jc w:val="center"/>
              <w:rPr>
                <w:sz w:val="20"/>
              </w:rPr>
            </w:pPr>
          </w:p>
        </w:tc>
        <w:tc>
          <w:tcPr>
            <w:tcW w:w="1350" w:type="dxa"/>
          </w:tcPr>
          <w:p w14:paraId="6F0CE61F" w14:textId="77777777" w:rsidR="00E07065" w:rsidRDefault="00E07065" w:rsidP="003421E7">
            <w:pPr>
              <w:pStyle w:val="hdr1"/>
              <w:ind w:left="0"/>
              <w:jc w:val="center"/>
              <w:rPr>
                <w:sz w:val="20"/>
              </w:rPr>
            </w:pPr>
          </w:p>
        </w:tc>
        <w:tc>
          <w:tcPr>
            <w:tcW w:w="5760" w:type="dxa"/>
          </w:tcPr>
          <w:p w14:paraId="5CE528AC" w14:textId="77777777" w:rsidR="00E07065" w:rsidRDefault="00E07065" w:rsidP="008B1A57">
            <w:pPr>
              <w:pStyle w:val="hdr1"/>
              <w:ind w:left="0"/>
              <w:jc w:val="left"/>
              <w:rPr>
                <w:sz w:val="20"/>
              </w:rPr>
            </w:pPr>
          </w:p>
        </w:tc>
        <w:tc>
          <w:tcPr>
            <w:tcW w:w="1800" w:type="dxa"/>
          </w:tcPr>
          <w:p w14:paraId="5E564099" w14:textId="77777777" w:rsidR="00E07065" w:rsidRDefault="00E07065" w:rsidP="003421E7">
            <w:pPr>
              <w:pStyle w:val="hdr1"/>
              <w:ind w:left="0"/>
              <w:jc w:val="center"/>
              <w:rPr>
                <w:sz w:val="20"/>
              </w:rPr>
            </w:pPr>
          </w:p>
        </w:tc>
      </w:tr>
      <w:tr w:rsidR="00711496" w:rsidRPr="00B0569D" w14:paraId="40629A65" w14:textId="77777777" w:rsidTr="003421E7">
        <w:tc>
          <w:tcPr>
            <w:tcW w:w="1098" w:type="dxa"/>
          </w:tcPr>
          <w:p w14:paraId="494A819E" w14:textId="77777777" w:rsidR="00711496" w:rsidRDefault="00711496" w:rsidP="003421E7">
            <w:pPr>
              <w:pStyle w:val="hdr1"/>
              <w:ind w:left="0"/>
              <w:jc w:val="center"/>
              <w:rPr>
                <w:sz w:val="20"/>
              </w:rPr>
            </w:pPr>
          </w:p>
        </w:tc>
        <w:tc>
          <w:tcPr>
            <w:tcW w:w="1350" w:type="dxa"/>
          </w:tcPr>
          <w:p w14:paraId="4A5B5EEB" w14:textId="77777777" w:rsidR="00711496" w:rsidRDefault="00711496" w:rsidP="003421E7">
            <w:pPr>
              <w:pStyle w:val="hdr1"/>
              <w:ind w:left="0"/>
              <w:jc w:val="center"/>
              <w:rPr>
                <w:sz w:val="20"/>
              </w:rPr>
            </w:pPr>
          </w:p>
        </w:tc>
        <w:tc>
          <w:tcPr>
            <w:tcW w:w="5760" w:type="dxa"/>
          </w:tcPr>
          <w:p w14:paraId="2E553304" w14:textId="77777777" w:rsidR="00711496" w:rsidRDefault="00711496" w:rsidP="008B1A57">
            <w:pPr>
              <w:pStyle w:val="hdr1"/>
              <w:ind w:left="0"/>
              <w:jc w:val="left"/>
              <w:rPr>
                <w:sz w:val="20"/>
              </w:rPr>
            </w:pPr>
          </w:p>
        </w:tc>
        <w:tc>
          <w:tcPr>
            <w:tcW w:w="1800" w:type="dxa"/>
          </w:tcPr>
          <w:p w14:paraId="1592EB89" w14:textId="77777777" w:rsidR="00711496" w:rsidRDefault="00711496" w:rsidP="003421E7">
            <w:pPr>
              <w:pStyle w:val="hdr1"/>
              <w:ind w:left="0"/>
              <w:jc w:val="center"/>
              <w:rPr>
                <w:sz w:val="20"/>
              </w:rPr>
            </w:pPr>
          </w:p>
        </w:tc>
      </w:tr>
      <w:tr w:rsidR="00593270" w:rsidRPr="00B0569D" w14:paraId="48898B24" w14:textId="77777777" w:rsidTr="003421E7">
        <w:tc>
          <w:tcPr>
            <w:tcW w:w="1098" w:type="dxa"/>
          </w:tcPr>
          <w:p w14:paraId="21C9F44D" w14:textId="77777777" w:rsidR="00593270" w:rsidRDefault="00593270" w:rsidP="003421E7">
            <w:pPr>
              <w:pStyle w:val="hdr1"/>
              <w:ind w:left="0"/>
              <w:jc w:val="center"/>
              <w:rPr>
                <w:sz w:val="20"/>
              </w:rPr>
            </w:pPr>
          </w:p>
        </w:tc>
        <w:tc>
          <w:tcPr>
            <w:tcW w:w="1350" w:type="dxa"/>
          </w:tcPr>
          <w:p w14:paraId="5BADFF1E" w14:textId="77777777" w:rsidR="00593270" w:rsidRDefault="00593270" w:rsidP="003421E7">
            <w:pPr>
              <w:pStyle w:val="hdr1"/>
              <w:ind w:left="0"/>
              <w:jc w:val="center"/>
              <w:rPr>
                <w:sz w:val="20"/>
              </w:rPr>
            </w:pPr>
          </w:p>
        </w:tc>
        <w:tc>
          <w:tcPr>
            <w:tcW w:w="5760" w:type="dxa"/>
          </w:tcPr>
          <w:p w14:paraId="3D21173D" w14:textId="77777777" w:rsidR="00593270" w:rsidRDefault="00593270" w:rsidP="008B1A57">
            <w:pPr>
              <w:pStyle w:val="hdr1"/>
              <w:ind w:left="0"/>
              <w:jc w:val="left"/>
              <w:rPr>
                <w:sz w:val="20"/>
              </w:rPr>
            </w:pPr>
          </w:p>
        </w:tc>
        <w:tc>
          <w:tcPr>
            <w:tcW w:w="1800" w:type="dxa"/>
          </w:tcPr>
          <w:p w14:paraId="398543DF" w14:textId="77777777" w:rsidR="00593270" w:rsidRDefault="00593270" w:rsidP="003421E7">
            <w:pPr>
              <w:pStyle w:val="hdr1"/>
              <w:ind w:left="0"/>
              <w:jc w:val="center"/>
              <w:rPr>
                <w:sz w:val="20"/>
              </w:rPr>
            </w:pPr>
          </w:p>
        </w:tc>
      </w:tr>
      <w:tr w:rsidR="00B0789E" w:rsidRPr="00B0569D" w14:paraId="4A4D0DB0" w14:textId="77777777" w:rsidTr="003421E7">
        <w:tc>
          <w:tcPr>
            <w:tcW w:w="1098" w:type="dxa"/>
          </w:tcPr>
          <w:p w14:paraId="5FABC8B5" w14:textId="77777777" w:rsidR="00B0789E" w:rsidRDefault="00B0789E" w:rsidP="003421E7">
            <w:pPr>
              <w:pStyle w:val="hdr1"/>
              <w:ind w:left="0"/>
              <w:jc w:val="center"/>
              <w:rPr>
                <w:sz w:val="20"/>
              </w:rPr>
            </w:pPr>
          </w:p>
        </w:tc>
        <w:tc>
          <w:tcPr>
            <w:tcW w:w="1350" w:type="dxa"/>
          </w:tcPr>
          <w:p w14:paraId="5C3F9F6B" w14:textId="77777777" w:rsidR="00B0789E" w:rsidRDefault="00B0789E" w:rsidP="003421E7">
            <w:pPr>
              <w:pStyle w:val="hdr1"/>
              <w:ind w:left="0"/>
              <w:jc w:val="center"/>
              <w:rPr>
                <w:sz w:val="20"/>
              </w:rPr>
            </w:pPr>
          </w:p>
        </w:tc>
        <w:tc>
          <w:tcPr>
            <w:tcW w:w="5760" w:type="dxa"/>
          </w:tcPr>
          <w:p w14:paraId="0FD3B9A5" w14:textId="77777777" w:rsidR="00B0789E" w:rsidRPr="00593270" w:rsidRDefault="00B0789E" w:rsidP="008B1A57">
            <w:pPr>
              <w:pStyle w:val="hdr1"/>
              <w:ind w:left="0"/>
              <w:jc w:val="left"/>
              <w:rPr>
                <w:sz w:val="20"/>
              </w:rPr>
            </w:pPr>
          </w:p>
        </w:tc>
        <w:tc>
          <w:tcPr>
            <w:tcW w:w="1800" w:type="dxa"/>
          </w:tcPr>
          <w:p w14:paraId="4885A663" w14:textId="77777777" w:rsidR="00B0789E" w:rsidRDefault="00B0789E" w:rsidP="003421E7">
            <w:pPr>
              <w:pStyle w:val="hdr1"/>
              <w:ind w:left="0"/>
              <w:jc w:val="center"/>
              <w:rPr>
                <w:sz w:val="20"/>
              </w:rPr>
            </w:pPr>
          </w:p>
        </w:tc>
      </w:tr>
      <w:tr w:rsidR="00E01A62" w:rsidRPr="00B0569D" w14:paraId="75B99CE1" w14:textId="77777777" w:rsidTr="003421E7">
        <w:tc>
          <w:tcPr>
            <w:tcW w:w="1098" w:type="dxa"/>
          </w:tcPr>
          <w:p w14:paraId="0912FE18" w14:textId="77777777" w:rsidR="00E01A62" w:rsidRDefault="00E01A62" w:rsidP="003421E7">
            <w:pPr>
              <w:pStyle w:val="hdr1"/>
              <w:ind w:left="0"/>
              <w:jc w:val="center"/>
              <w:rPr>
                <w:sz w:val="20"/>
              </w:rPr>
            </w:pPr>
          </w:p>
        </w:tc>
        <w:tc>
          <w:tcPr>
            <w:tcW w:w="1350" w:type="dxa"/>
          </w:tcPr>
          <w:p w14:paraId="38AA9A70" w14:textId="77777777" w:rsidR="00E01A62" w:rsidRDefault="00E01A62" w:rsidP="003421E7">
            <w:pPr>
              <w:pStyle w:val="hdr1"/>
              <w:ind w:left="0"/>
              <w:jc w:val="center"/>
              <w:rPr>
                <w:sz w:val="20"/>
              </w:rPr>
            </w:pPr>
          </w:p>
        </w:tc>
        <w:tc>
          <w:tcPr>
            <w:tcW w:w="5760" w:type="dxa"/>
          </w:tcPr>
          <w:p w14:paraId="03F38B9D" w14:textId="77777777" w:rsidR="00E01A62" w:rsidRPr="00593270" w:rsidRDefault="00E01A62" w:rsidP="008B1A57">
            <w:pPr>
              <w:pStyle w:val="hdr1"/>
              <w:ind w:left="0"/>
              <w:jc w:val="left"/>
              <w:rPr>
                <w:sz w:val="20"/>
              </w:rPr>
            </w:pPr>
          </w:p>
        </w:tc>
        <w:tc>
          <w:tcPr>
            <w:tcW w:w="1800" w:type="dxa"/>
          </w:tcPr>
          <w:p w14:paraId="313FC01B" w14:textId="77777777" w:rsidR="00E01A62" w:rsidRDefault="00E01A62" w:rsidP="003421E7">
            <w:pPr>
              <w:pStyle w:val="hdr1"/>
              <w:ind w:left="0"/>
              <w:jc w:val="center"/>
              <w:rPr>
                <w:sz w:val="20"/>
              </w:rPr>
            </w:pPr>
          </w:p>
        </w:tc>
      </w:tr>
    </w:tbl>
    <w:p w14:paraId="6CC4521B" w14:textId="77777777" w:rsidR="0035024F" w:rsidRDefault="0035024F" w:rsidP="00D4273C">
      <w:pPr>
        <w:widowControl/>
        <w:spacing w:line="240" w:lineRule="auto"/>
      </w:pPr>
    </w:p>
    <w:sectPr w:rsidR="0035024F" w:rsidSect="005D4B46">
      <w:headerReference w:type="default" r:id="rId8"/>
      <w:footerReference w:type="default" r:id="rId9"/>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4F52068" w14:textId="77777777" w:rsidR="00A44B39" w:rsidRDefault="00A44B39">
      <w:r>
        <w:separator/>
      </w:r>
    </w:p>
  </w:endnote>
  <w:endnote w:type="continuationSeparator" w:id="0">
    <w:p w14:paraId="744F1A63" w14:textId="77777777" w:rsidR="00A44B39" w:rsidRDefault="00A44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Arial-BoldMT">
    <w:panose1 w:val="00000000000000000000"/>
    <w:charset w:val="00"/>
    <w:family w:val="swiss"/>
    <w:notTrueType/>
    <w:pitch w:val="default"/>
    <w:sig w:usb0="00000003" w:usb1="00000000" w:usb2="00000000" w:usb3="00000000" w:csb0="00000001" w:csb1="00000000"/>
  </w:font>
  <w:font w:name="Times New Roman Bold">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06A0AD" w14:textId="3F442B36" w:rsidR="00761751" w:rsidRDefault="00761751" w:rsidP="007E719D">
    <w:pPr>
      <w:tabs>
        <w:tab w:val="right" w:pos="9360"/>
      </w:tabs>
      <w:jc w:val="center"/>
    </w:pPr>
    <w:r w:rsidRPr="00E91F6E">
      <w:rPr>
        <w:i/>
        <w:color w:val="4D4D4D"/>
      </w:rPr>
      <w:t xml:space="preserve">Copyright © </w:t>
    </w:r>
    <w:r>
      <w:rPr>
        <w:i/>
        <w:color w:val="4D4D4D"/>
      </w:rPr>
      <w:fldChar w:fldCharType="begin"/>
    </w:r>
    <w:r>
      <w:rPr>
        <w:i/>
        <w:color w:val="4D4D4D"/>
      </w:rPr>
      <w:instrText xml:space="preserve"> SAVEDATE  \@ "yyyy"  \* MERGEFORMAT </w:instrText>
    </w:r>
    <w:r>
      <w:rPr>
        <w:i/>
        <w:color w:val="4D4D4D"/>
      </w:rPr>
      <w:fldChar w:fldCharType="separate"/>
    </w:r>
    <w:r w:rsidR="00F93E56">
      <w:rPr>
        <w:i/>
        <w:noProof/>
        <w:color w:val="4D4D4D"/>
      </w:rPr>
      <w:t>2020</w:t>
    </w:r>
    <w:r>
      <w:rPr>
        <w:i/>
        <w:color w:val="4D4D4D"/>
      </w:rPr>
      <w:fldChar w:fldCharType="end"/>
    </w:r>
    <w:r>
      <w:rPr>
        <w:i/>
        <w:color w:val="4D4D4D"/>
      </w:rPr>
      <w:t xml:space="preserve"> MAXIMUS Federal.</w:t>
    </w:r>
    <w:r w:rsidRPr="00E91F6E">
      <w:rPr>
        <w:i/>
        <w:color w:val="4D4D4D"/>
      </w:rPr>
      <w:t xml:space="preserve"> All Rights Reserved</w:t>
    </w:r>
    <w:r>
      <w:rPr>
        <w:i/>
        <w:color w:val="4D4D4D"/>
      </w:rPr>
      <w:t>.</w:t>
    </w:r>
    <w:r>
      <w:tab/>
      <w:t xml:space="preserve">Page </w:t>
    </w:r>
    <w:r>
      <w:fldChar w:fldCharType="begin"/>
    </w:r>
    <w:r>
      <w:instrText xml:space="preserve"> PAGE </w:instrText>
    </w:r>
    <w:r>
      <w:fldChar w:fldCharType="separate"/>
    </w:r>
    <w:r>
      <w:rPr>
        <w:noProof/>
      </w:rPr>
      <w:t>2</w:t>
    </w:r>
    <w:r>
      <w:fldChar w:fldCharType="end"/>
    </w:r>
    <w:r>
      <w:t xml:space="preserve"> of </w:t>
    </w:r>
    <w:r>
      <w:rPr>
        <w:noProof/>
      </w:rPr>
      <w:fldChar w:fldCharType="begin"/>
    </w:r>
    <w:r>
      <w:rPr>
        <w:noProof/>
      </w:rPr>
      <w:instrText xml:space="preserve"> NUMPAGES  </w:instrText>
    </w:r>
    <w:r>
      <w:rPr>
        <w:noProof/>
      </w:rPr>
      <w:fldChar w:fldCharType="separate"/>
    </w:r>
    <w:r>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1CCD9C" w14:textId="77777777" w:rsidR="00A44B39" w:rsidRDefault="00A44B39">
      <w:r>
        <w:separator/>
      </w:r>
    </w:p>
  </w:footnote>
  <w:footnote w:type="continuationSeparator" w:id="0">
    <w:p w14:paraId="4029F052" w14:textId="77777777" w:rsidR="00A44B39" w:rsidRDefault="00A44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61751" w14:paraId="78C1E44E" w14:textId="77777777">
      <w:tc>
        <w:tcPr>
          <w:tcW w:w="6379" w:type="dxa"/>
        </w:tcPr>
        <w:p w14:paraId="622A8A4B" w14:textId="1087C211" w:rsidR="00761751" w:rsidRDefault="00761751" w:rsidP="002E73E3">
          <w:del w:id="144" w:author="Palacherla, Susmitha C" w:date="2020-12-22T15:02:00Z">
            <w:r w:rsidDel="00F93E56">
              <w:delText>CCO CSR Recruitment and Onboarding Portal (CROP)</w:delText>
            </w:r>
          </w:del>
          <w:ins w:id="145" w:author="Palacherla, Susmitha C" w:date="2020-12-22T15:02:00Z">
            <w:r w:rsidR="00F93E56">
              <w:t>eCoaching Log (eCL)</w:t>
            </w:r>
          </w:ins>
        </w:p>
      </w:tc>
      <w:tc>
        <w:tcPr>
          <w:tcW w:w="3179" w:type="dxa"/>
        </w:tcPr>
        <w:p w14:paraId="15084168" w14:textId="77777777" w:rsidR="00761751" w:rsidRDefault="00761751">
          <w:pPr>
            <w:tabs>
              <w:tab w:val="left" w:pos="1135"/>
            </w:tabs>
            <w:spacing w:before="40"/>
            <w:ind w:right="68"/>
          </w:pPr>
          <w:r>
            <w:t xml:space="preserve"> </w:t>
          </w:r>
        </w:p>
      </w:tc>
    </w:tr>
    <w:tr w:rsidR="00761751" w14:paraId="3880259E" w14:textId="77777777">
      <w:tc>
        <w:tcPr>
          <w:tcW w:w="6379" w:type="dxa"/>
        </w:tcPr>
        <w:p w14:paraId="41608703" w14:textId="77777777" w:rsidR="00761751" w:rsidRDefault="00761751">
          <w:proofErr w:type="spellStart"/>
          <w:r>
            <w:t>SOIBean</w:t>
          </w:r>
          <w:proofErr w:type="spellEnd"/>
          <w:r>
            <w:t xml:space="preserve"> Detail Design</w:t>
          </w:r>
        </w:p>
      </w:tc>
      <w:tc>
        <w:tcPr>
          <w:tcW w:w="3179" w:type="dxa"/>
        </w:tcPr>
        <w:p w14:paraId="2F284F8A" w14:textId="51CDC5FF" w:rsidR="00761751" w:rsidRDefault="00761751">
          <w:r>
            <w:t xml:space="preserve">  Date: </w:t>
          </w:r>
          <w:r>
            <w:fldChar w:fldCharType="begin"/>
          </w:r>
          <w:r>
            <w:instrText xml:space="preserve"> SAVEDATE  \@ "MMMM d, yyyy"  \* MERGEFORMAT </w:instrText>
          </w:r>
          <w:r>
            <w:fldChar w:fldCharType="separate"/>
          </w:r>
          <w:ins w:id="146" w:author="Palacherla, Susmitha C" w:date="2020-12-22T15:00:00Z">
            <w:r w:rsidR="00F93E56">
              <w:rPr>
                <w:noProof/>
              </w:rPr>
              <w:t>December 21, 2020</w:t>
            </w:r>
          </w:ins>
          <w:del w:id="147" w:author="Palacherla, Susmitha C" w:date="2020-12-21T16:07:00Z">
            <w:r w:rsidDel="00DF12A2">
              <w:rPr>
                <w:noProof/>
              </w:rPr>
              <w:delText>August 14, 2020</w:delText>
            </w:r>
          </w:del>
          <w:r>
            <w:fldChar w:fldCharType="end"/>
          </w:r>
        </w:p>
      </w:tc>
    </w:tr>
  </w:tbl>
  <w:p w14:paraId="272FF8FD" w14:textId="77777777" w:rsidR="00761751" w:rsidRDefault="007617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160C37B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ind w:left="0" w:firstLine="0"/>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0" w:firstLine="0"/>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1" w15:restartNumberingAfterBreak="0">
    <w:nsid w:val="001F5DC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01DA31AF"/>
    <w:multiLevelType w:val="hybridMultilevel"/>
    <w:tmpl w:val="7B2EF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637F5C"/>
    <w:multiLevelType w:val="hybridMultilevel"/>
    <w:tmpl w:val="96DE4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8A2B44"/>
    <w:multiLevelType w:val="hybridMultilevel"/>
    <w:tmpl w:val="A9441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2665F0"/>
    <w:multiLevelType w:val="hybridMultilevel"/>
    <w:tmpl w:val="C436D8DC"/>
    <w:lvl w:ilvl="0" w:tplc="FA181EE8">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EF7DF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0E7B3C30"/>
    <w:multiLevelType w:val="hybridMultilevel"/>
    <w:tmpl w:val="9F62FD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3677EC2"/>
    <w:multiLevelType w:val="hybridMultilevel"/>
    <w:tmpl w:val="5E58DFF0"/>
    <w:lvl w:ilvl="0" w:tplc="84703C32">
      <w:start w:val="1"/>
      <w:numFmt w:val="bullet"/>
      <w:lvlText w:val=""/>
      <w:lvlJc w:val="left"/>
      <w:pPr>
        <w:tabs>
          <w:tab w:val="num" w:pos="720"/>
        </w:tabs>
        <w:ind w:left="720" w:hanging="360"/>
      </w:pPr>
      <w:rPr>
        <w:rFonts w:ascii="Wingdings" w:hAnsi="Wingdings"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49A1EEC"/>
    <w:multiLevelType w:val="hybridMultilevel"/>
    <w:tmpl w:val="1F623420"/>
    <w:lvl w:ilvl="0" w:tplc="692E9A14">
      <w:numFmt w:val="bullet"/>
      <w:lvlText w:val="-"/>
      <w:lvlJc w:val="left"/>
      <w:pPr>
        <w:tabs>
          <w:tab w:val="num" w:pos="2520"/>
        </w:tabs>
        <w:ind w:left="2520" w:hanging="360"/>
      </w:pPr>
      <w:rPr>
        <w:rFonts w:ascii="Comic Sans MS" w:eastAsia="Arial-BoldMT" w:hAnsi="Comic Sans MS" w:cs="Arial-BoldMT" w:hint="default"/>
      </w:rPr>
    </w:lvl>
    <w:lvl w:ilvl="1" w:tplc="04090003">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17B95AFC"/>
    <w:multiLevelType w:val="hybridMultilevel"/>
    <w:tmpl w:val="83A012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84826E2"/>
    <w:multiLevelType w:val="hybridMultilevel"/>
    <w:tmpl w:val="7E26E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BCA4B4D"/>
    <w:multiLevelType w:val="hybridMultilevel"/>
    <w:tmpl w:val="E7E4B268"/>
    <w:lvl w:ilvl="0" w:tplc="04090001">
      <w:start w:val="1"/>
      <w:numFmt w:val="bullet"/>
      <w:lvlText w:val=""/>
      <w:lvlJc w:val="left"/>
      <w:pPr>
        <w:ind w:left="1492" w:hanging="360"/>
      </w:pPr>
      <w:rPr>
        <w:rFonts w:ascii="Symbol" w:hAnsi="Symbol" w:hint="default"/>
      </w:rPr>
    </w:lvl>
    <w:lvl w:ilvl="1" w:tplc="04090003">
      <w:start w:val="1"/>
      <w:numFmt w:val="bullet"/>
      <w:lvlText w:val="o"/>
      <w:lvlJc w:val="left"/>
      <w:pPr>
        <w:ind w:left="2212" w:hanging="360"/>
      </w:pPr>
      <w:rPr>
        <w:rFonts w:ascii="Courier New" w:hAnsi="Courier New" w:cs="Courier New" w:hint="default"/>
      </w:rPr>
    </w:lvl>
    <w:lvl w:ilvl="2" w:tplc="04090005">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abstractNum w:abstractNumId="13" w15:restartNumberingAfterBreak="0">
    <w:nsid w:val="1CC5702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4" w15:restartNumberingAfterBreak="0">
    <w:nsid w:val="1EB41AEA"/>
    <w:multiLevelType w:val="hybridMultilevel"/>
    <w:tmpl w:val="8CCA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E07B0C"/>
    <w:multiLevelType w:val="hybridMultilevel"/>
    <w:tmpl w:val="A2901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32213C0"/>
    <w:multiLevelType w:val="hybridMultilevel"/>
    <w:tmpl w:val="C4BA96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3551FFB"/>
    <w:multiLevelType w:val="hybridMultilevel"/>
    <w:tmpl w:val="7FDED5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92F46"/>
    <w:multiLevelType w:val="hybridMultilevel"/>
    <w:tmpl w:val="3BDC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88655B2"/>
    <w:multiLevelType w:val="hybridMultilevel"/>
    <w:tmpl w:val="A99EA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B602B02"/>
    <w:multiLevelType w:val="hybridMultilevel"/>
    <w:tmpl w:val="3BDCB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C1E33D3"/>
    <w:multiLevelType w:val="hybridMultilevel"/>
    <w:tmpl w:val="4A169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7393DC0"/>
    <w:multiLevelType w:val="hybridMultilevel"/>
    <w:tmpl w:val="997A56D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8FB3A05"/>
    <w:multiLevelType w:val="hybridMultilevel"/>
    <w:tmpl w:val="1DFEEE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94255D4"/>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5" w15:restartNumberingAfterBreak="0">
    <w:nsid w:val="3D773317"/>
    <w:multiLevelType w:val="hybridMultilevel"/>
    <w:tmpl w:val="79CAB4C4"/>
    <w:lvl w:ilvl="0" w:tplc="6098358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1F7CCE"/>
    <w:multiLevelType w:val="hybridMultilevel"/>
    <w:tmpl w:val="5D480D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EEF057D"/>
    <w:multiLevelType w:val="hybridMultilevel"/>
    <w:tmpl w:val="22BA7F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F33CC7"/>
    <w:multiLevelType w:val="hybridMultilevel"/>
    <w:tmpl w:val="FF6C9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1C27BC5"/>
    <w:multiLevelType w:val="hybridMultilevel"/>
    <w:tmpl w:val="F89E6B20"/>
    <w:lvl w:ilvl="0" w:tplc="1E0ADF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388060E"/>
    <w:multiLevelType w:val="hybridMultilevel"/>
    <w:tmpl w:val="CFA802A4"/>
    <w:lvl w:ilvl="0" w:tplc="692E9A14">
      <w:numFmt w:val="bullet"/>
      <w:lvlText w:val="-"/>
      <w:lvlJc w:val="left"/>
      <w:pPr>
        <w:tabs>
          <w:tab w:val="num" w:pos="2592"/>
        </w:tabs>
        <w:ind w:left="2592" w:hanging="360"/>
      </w:pPr>
      <w:rPr>
        <w:rFonts w:ascii="Comic Sans MS" w:eastAsia="Times New Roman Bold" w:hAnsi="Comic Sans MS" w:cs="Times New Roman Bold" w:hint="default"/>
      </w:rPr>
    </w:lvl>
    <w:lvl w:ilvl="1" w:tplc="04090003">
      <w:start w:val="1"/>
      <w:numFmt w:val="bullet"/>
      <w:lvlText w:val="o"/>
      <w:lvlJc w:val="left"/>
      <w:pPr>
        <w:tabs>
          <w:tab w:val="num" w:pos="2952"/>
        </w:tabs>
        <w:ind w:left="2952" w:hanging="360"/>
      </w:pPr>
      <w:rPr>
        <w:rFonts w:ascii="Courier New" w:hAnsi="Courier New" w:cs="Courier New" w:hint="default"/>
      </w:rPr>
    </w:lvl>
    <w:lvl w:ilvl="2" w:tplc="04090005">
      <w:start w:val="1"/>
      <w:numFmt w:val="bullet"/>
      <w:lvlText w:val=""/>
      <w:lvlJc w:val="left"/>
      <w:pPr>
        <w:tabs>
          <w:tab w:val="num" w:pos="3672"/>
        </w:tabs>
        <w:ind w:left="3672" w:hanging="360"/>
      </w:pPr>
      <w:rPr>
        <w:rFonts w:ascii="Wingdings" w:hAnsi="Wingdings" w:hint="default"/>
      </w:rPr>
    </w:lvl>
    <w:lvl w:ilvl="3" w:tplc="04090001">
      <w:start w:val="1"/>
      <w:numFmt w:val="bullet"/>
      <w:lvlText w:val=""/>
      <w:lvlJc w:val="left"/>
      <w:pPr>
        <w:tabs>
          <w:tab w:val="num" w:pos="4392"/>
        </w:tabs>
        <w:ind w:left="4392" w:hanging="360"/>
      </w:pPr>
      <w:rPr>
        <w:rFonts w:ascii="Symbol" w:hAnsi="Symbol" w:hint="default"/>
      </w:rPr>
    </w:lvl>
    <w:lvl w:ilvl="4" w:tplc="04090003">
      <w:start w:val="1"/>
      <w:numFmt w:val="bullet"/>
      <w:lvlText w:val="o"/>
      <w:lvlJc w:val="left"/>
      <w:pPr>
        <w:tabs>
          <w:tab w:val="num" w:pos="5112"/>
        </w:tabs>
        <w:ind w:left="5112" w:hanging="360"/>
      </w:pPr>
      <w:rPr>
        <w:rFonts w:ascii="Courier New" w:hAnsi="Courier New" w:cs="Courier New" w:hint="default"/>
      </w:rPr>
    </w:lvl>
    <w:lvl w:ilvl="5" w:tplc="04090005">
      <w:start w:val="1"/>
      <w:numFmt w:val="bullet"/>
      <w:lvlText w:val=""/>
      <w:lvlJc w:val="left"/>
      <w:pPr>
        <w:tabs>
          <w:tab w:val="num" w:pos="5832"/>
        </w:tabs>
        <w:ind w:left="5832" w:hanging="360"/>
      </w:pPr>
      <w:rPr>
        <w:rFonts w:ascii="Wingdings" w:hAnsi="Wingdings" w:hint="default"/>
      </w:rPr>
    </w:lvl>
    <w:lvl w:ilvl="6" w:tplc="04090001">
      <w:start w:val="1"/>
      <w:numFmt w:val="bullet"/>
      <w:lvlText w:val=""/>
      <w:lvlJc w:val="left"/>
      <w:pPr>
        <w:tabs>
          <w:tab w:val="num" w:pos="6552"/>
        </w:tabs>
        <w:ind w:left="6552" w:hanging="360"/>
      </w:pPr>
      <w:rPr>
        <w:rFonts w:ascii="Symbol" w:hAnsi="Symbol" w:hint="default"/>
      </w:rPr>
    </w:lvl>
    <w:lvl w:ilvl="7" w:tplc="04090003">
      <w:start w:val="1"/>
      <w:numFmt w:val="bullet"/>
      <w:lvlText w:val="o"/>
      <w:lvlJc w:val="left"/>
      <w:pPr>
        <w:tabs>
          <w:tab w:val="num" w:pos="7272"/>
        </w:tabs>
        <w:ind w:left="7272" w:hanging="360"/>
      </w:pPr>
      <w:rPr>
        <w:rFonts w:ascii="Courier New" w:hAnsi="Courier New" w:cs="Courier New" w:hint="default"/>
      </w:rPr>
    </w:lvl>
    <w:lvl w:ilvl="8" w:tplc="04090005" w:tentative="1">
      <w:start w:val="1"/>
      <w:numFmt w:val="bullet"/>
      <w:lvlText w:val=""/>
      <w:lvlJc w:val="left"/>
      <w:pPr>
        <w:tabs>
          <w:tab w:val="num" w:pos="7992"/>
        </w:tabs>
        <w:ind w:left="7992" w:hanging="360"/>
      </w:pPr>
      <w:rPr>
        <w:rFonts w:ascii="Wingdings" w:hAnsi="Wingdings" w:hint="default"/>
      </w:rPr>
    </w:lvl>
  </w:abstractNum>
  <w:abstractNum w:abstractNumId="31" w15:restartNumberingAfterBreak="0">
    <w:nsid w:val="443912F4"/>
    <w:multiLevelType w:val="hybridMultilevel"/>
    <w:tmpl w:val="941C62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47B722B"/>
    <w:multiLevelType w:val="hybridMultilevel"/>
    <w:tmpl w:val="A944104A"/>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3" w15:restartNumberingAfterBreak="0">
    <w:nsid w:val="48A93B3E"/>
    <w:multiLevelType w:val="hybridMultilevel"/>
    <w:tmpl w:val="06F4380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15:restartNumberingAfterBreak="0">
    <w:nsid w:val="4A8D458A"/>
    <w:multiLevelType w:val="hybridMultilevel"/>
    <w:tmpl w:val="F558ED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4BD1490D"/>
    <w:multiLevelType w:val="hybridMultilevel"/>
    <w:tmpl w:val="091236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CC73946"/>
    <w:multiLevelType w:val="hybridMultilevel"/>
    <w:tmpl w:val="C486D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CE40C06"/>
    <w:multiLevelType w:val="multilevel"/>
    <w:tmpl w:val="00922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0034F15"/>
    <w:multiLevelType w:val="multilevel"/>
    <w:tmpl w:val="DF2E6B3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rPr>
        <w:i w:val="0"/>
        <w:sz w:val="20"/>
        <w:szCs w:val="20"/>
      </w:r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9" w15:restartNumberingAfterBreak="0">
    <w:nsid w:val="52085543"/>
    <w:multiLevelType w:val="hybridMultilevel"/>
    <w:tmpl w:val="DA466E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54807E78"/>
    <w:multiLevelType w:val="hybridMultilevel"/>
    <w:tmpl w:val="61CC4420"/>
    <w:lvl w:ilvl="0" w:tplc="60983584">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5C8638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2" w15:restartNumberingAfterBreak="0">
    <w:nsid w:val="5DEF5744"/>
    <w:multiLevelType w:val="hybridMultilevel"/>
    <w:tmpl w:val="06D8CE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5E4544E2"/>
    <w:multiLevelType w:val="hybridMultilevel"/>
    <w:tmpl w:val="B8ECC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5EF53592"/>
    <w:multiLevelType w:val="hybridMultilevel"/>
    <w:tmpl w:val="DD0255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601C6B52"/>
    <w:multiLevelType w:val="hybridMultilevel"/>
    <w:tmpl w:val="CA5E01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63713817"/>
    <w:multiLevelType w:val="hybridMultilevel"/>
    <w:tmpl w:val="A3CC6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6C206206"/>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8" w15:restartNumberingAfterBreak="0">
    <w:nsid w:val="6C2A5B19"/>
    <w:multiLevelType w:val="hybridMultilevel"/>
    <w:tmpl w:val="4A169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C48553A"/>
    <w:multiLevelType w:val="hybridMultilevel"/>
    <w:tmpl w:val="C99CF84E"/>
    <w:lvl w:ilvl="0" w:tplc="72C09F90">
      <w:start w:val="3"/>
      <w:numFmt w:val="bullet"/>
      <w:lvlText w:val=""/>
      <w:lvlJc w:val="left"/>
      <w:pPr>
        <w:ind w:left="720" w:hanging="360"/>
      </w:pPr>
      <w:rPr>
        <w:rFonts w:ascii="Symbol" w:eastAsia="Calibri"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0" w15:restartNumberingAfterBreak="0">
    <w:nsid w:val="70181D82"/>
    <w:multiLevelType w:val="hybridMultilevel"/>
    <w:tmpl w:val="82985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39A1E43"/>
    <w:multiLevelType w:val="hybridMultilevel"/>
    <w:tmpl w:val="D4EAC8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7E4F73A9"/>
    <w:multiLevelType w:val="hybridMultilevel"/>
    <w:tmpl w:val="A9441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7ED74A84"/>
    <w:multiLevelType w:val="hybridMultilevel"/>
    <w:tmpl w:val="FAE23E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ED924E9"/>
    <w:multiLevelType w:val="hybridMultilevel"/>
    <w:tmpl w:val="608EA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43"/>
  </w:num>
  <w:num w:numId="4">
    <w:abstractNumId w:val="15"/>
  </w:num>
  <w:num w:numId="5">
    <w:abstractNumId w:val="11"/>
  </w:num>
  <w:num w:numId="6">
    <w:abstractNumId w:val="20"/>
  </w:num>
  <w:num w:numId="7">
    <w:abstractNumId w:val="27"/>
  </w:num>
  <w:num w:numId="8">
    <w:abstractNumId w:val="25"/>
  </w:num>
  <w:num w:numId="9">
    <w:abstractNumId w:val="24"/>
  </w:num>
  <w:num w:numId="10">
    <w:abstractNumId w:val="31"/>
  </w:num>
  <w:num w:numId="11">
    <w:abstractNumId w:val="52"/>
  </w:num>
  <w:num w:numId="12">
    <w:abstractNumId w:val="36"/>
  </w:num>
  <w:num w:numId="13">
    <w:abstractNumId w:val="6"/>
  </w:num>
  <w:num w:numId="14">
    <w:abstractNumId w:val="41"/>
  </w:num>
  <w:num w:numId="15">
    <w:abstractNumId w:val="46"/>
  </w:num>
  <w:num w:numId="16">
    <w:abstractNumId w:val="28"/>
  </w:num>
  <w:num w:numId="17">
    <w:abstractNumId w:val="51"/>
  </w:num>
  <w:num w:numId="18">
    <w:abstractNumId w:val="50"/>
  </w:num>
  <w:num w:numId="19">
    <w:abstractNumId w:val="22"/>
  </w:num>
  <w:num w:numId="20">
    <w:abstractNumId w:val="8"/>
  </w:num>
  <w:num w:numId="21">
    <w:abstractNumId w:val="53"/>
  </w:num>
  <w:num w:numId="22">
    <w:abstractNumId w:val="14"/>
  </w:num>
  <w:num w:numId="23">
    <w:abstractNumId w:val="54"/>
  </w:num>
  <w:num w:numId="24">
    <w:abstractNumId w:val="19"/>
  </w:num>
  <w:num w:numId="25">
    <w:abstractNumId w:val="37"/>
  </w:num>
  <w:num w:numId="26">
    <w:abstractNumId w:val="10"/>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num>
  <w:num w:numId="30">
    <w:abstractNumId w:val="16"/>
  </w:num>
  <w:num w:numId="31">
    <w:abstractNumId w:val="3"/>
  </w:num>
  <w:num w:numId="32">
    <w:abstractNumId w:val="48"/>
  </w:num>
  <w:num w:numId="33">
    <w:abstractNumId w:val="21"/>
  </w:num>
  <w:num w:numId="34">
    <w:abstractNumId w:val="26"/>
  </w:num>
  <w:num w:numId="35">
    <w:abstractNumId w:val="44"/>
  </w:num>
  <w:num w:numId="36">
    <w:abstractNumId w:val="29"/>
  </w:num>
  <w:num w:numId="37">
    <w:abstractNumId w:val="45"/>
  </w:num>
  <w:num w:numId="38">
    <w:abstractNumId w:val="18"/>
  </w:num>
  <w:num w:numId="39">
    <w:abstractNumId w:val="40"/>
  </w:num>
  <w:num w:numId="40">
    <w:abstractNumId w:val="5"/>
  </w:num>
  <w:num w:numId="41">
    <w:abstractNumId w:val="1"/>
  </w:num>
  <w:num w:numId="42">
    <w:abstractNumId w:val="47"/>
  </w:num>
  <w:num w:numId="43">
    <w:abstractNumId w:val="4"/>
  </w:num>
  <w:num w:numId="44">
    <w:abstractNumId w:val="32"/>
  </w:num>
  <w:num w:numId="45">
    <w:abstractNumId w:val="13"/>
  </w:num>
  <w:num w:numId="46">
    <w:abstractNumId w:val="39"/>
  </w:num>
  <w:num w:numId="47">
    <w:abstractNumId w:val="33"/>
  </w:num>
  <w:num w:numId="48">
    <w:abstractNumId w:val="34"/>
  </w:num>
  <w:num w:numId="49">
    <w:abstractNumId w:val="49"/>
  </w:num>
  <w:num w:numId="50">
    <w:abstractNumId w:val="17"/>
  </w:num>
  <w:num w:numId="51">
    <w:abstractNumId w:val="42"/>
  </w:num>
  <w:num w:numId="52">
    <w:abstractNumId w:val="7"/>
  </w:num>
  <w:num w:numId="53">
    <w:abstractNumId w:val="35"/>
  </w:num>
  <w:num w:numId="54">
    <w:abstractNumId w:val="23"/>
  </w:num>
  <w:num w:numId="55">
    <w:abstractNumId w:val="38"/>
  </w:num>
  <w:num w:numId="56">
    <w:abstractNumId w:val="30"/>
  </w:num>
  <w:num w:numId="57">
    <w:abstractNumId w:val="9"/>
  </w:num>
  <w:num w:numId="58">
    <w:abstractNumId w:val="0"/>
  </w:num>
  <w:num w:numId="59">
    <w:abstractNumId w:val="0"/>
  </w:num>
  <w:num w:numId="60">
    <w:abstractNumId w:val="0"/>
  </w:num>
  <w:num w:numId="61">
    <w:abstractNumId w:val="0"/>
  </w:num>
  <w:num w:numId="62">
    <w:abstractNumId w:val="0"/>
  </w:num>
  <w:num w:numId="63">
    <w:abstractNumId w:val="0"/>
  </w:num>
  <w:num w:numId="64">
    <w:abstractNumId w:val="0"/>
  </w:num>
  <w:num w:numId="65">
    <w:abstractNumId w:val="0"/>
  </w:num>
  <w:num w:numId="66">
    <w:abstractNumId w:val="0"/>
  </w:num>
  <w:num w:numId="67">
    <w:abstractNumId w:val="0"/>
  </w:num>
  <w:num w:numId="68">
    <w:abstractNumId w:val="0"/>
  </w:num>
  <w:num w:numId="69">
    <w:abstractNumId w:val="0"/>
  </w:num>
  <w:num w:numId="70">
    <w:abstractNumId w:val="0"/>
  </w:num>
  <w:num w:numId="71">
    <w:abstractNumId w:val="0"/>
  </w:num>
  <w:num w:numId="72">
    <w:abstractNumId w:val="0"/>
  </w:num>
  <w:num w:numId="73">
    <w:abstractNumId w:val="0"/>
  </w:num>
  <w:num w:numId="74">
    <w:abstractNumId w:val="0"/>
  </w:num>
  <w:num w:numId="75">
    <w:abstractNumId w:val="0"/>
  </w:num>
  <w:num w:numId="76">
    <w:abstractNumId w:val="0"/>
  </w:num>
  <w:num w:numId="77">
    <w:abstractNumId w:val="0"/>
  </w:num>
  <w:num w:numId="78">
    <w:abstractNumId w:val="0"/>
  </w:num>
  <w:num w:numId="79">
    <w:abstractNumId w:val="0"/>
  </w:num>
  <w:num w:numId="80">
    <w:abstractNumId w:val="0"/>
  </w:num>
  <w:num w:numId="81">
    <w:abstractNumId w:val="0"/>
  </w:num>
  <w:num w:numId="82">
    <w:abstractNumId w:val="0"/>
  </w:num>
  <w:num w:numId="83">
    <w:abstractNumId w:val="0"/>
  </w:num>
  <w:num w:numId="84">
    <w:abstractNumId w:val="0"/>
  </w:num>
  <w:num w:numId="85">
    <w:abstractNumId w:val="0"/>
  </w:num>
  <w:num w:numId="86">
    <w:abstractNumId w:val="0"/>
  </w:num>
  <w:num w:numId="87">
    <w:abstractNumId w:val="0"/>
  </w:num>
  <w:num w:numId="88">
    <w:abstractNumId w:val="0"/>
  </w:num>
  <w:num w:numId="89">
    <w:abstractNumId w:val="0"/>
  </w:num>
  <w:num w:numId="90">
    <w:abstractNumId w:val="0"/>
  </w:num>
  <w:numIdMacAtCleanup w:val="8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alacherla, Susmitha C">
    <w15:presenceInfo w15:providerId="AD" w15:userId="S::susmithacpalacherla@maximus.com::aca56eee-8690-4e75-b830-7830b36a59a2"/>
  </w15:person>
  <w15:person w15:author="Treinen, Lola R">
    <w15:presenceInfo w15:providerId="AD" w15:userId="S::lolartreinen@maximus.com::a5518b87-dce6-4bd8-b115-212d6a80d00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3F9D"/>
    <w:rsid w:val="00000EFA"/>
    <w:rsid w:val="000017F0"/>
    <w:rsid w:val="00002505"/>
    <w:rsid w:val="00002AD1"/>
    <w:rsid w:val="00003485"/>
    <w:rsid w:val="00007D25"/>
    <w:rsid w:val="000122D4"/>
    <w:rsid w:val="000140B9"/>
    <w:rsid w:val="000146C5"/>
    <w:rsid w:val="00014D74"/>
    <w:rsid w:val="00015475"/>
    <w:rsid w:val="0001675C"/>
    <w:rsid w:val="00016AD3"/>
    <w:rsid w:val="00017355"/>
    <w:rsid w:val="00017DB9"/>
    <w:rsid w:val="00020C44"/>
    <w:rsid w:val="00021759"/>
    <w:rsid w:val="000232B7"/>
    <w:rsid w:val="0002475D"/>
    <w:rsid w:val="00025253"/>
    <w:rsid w:val="00026675"/>
    <w:rsid w:val="00027F3C"/>
    <w:rsid w:val="000307BC"/>
    <w:rsid w:val="000308CA"/>
    <w:rsid w:val="00030EDE"/>
    <w:rsid w:val="000318C9"/>
    <w:rsid w:val="00031E3F"/>
    <w:rsid w:val="00033361"/>
    <w:rsid w:val="000338E5"/>
    <w:rsid w:val="00036A31"/>
    <w:rsid w:val="000402FB"/>
    <w:rsid w:val="00043B35"/>
    <w:rsid w:val="00043E44"/>
    <w:rsid w:val="00046607"/>
    <w:rsid w:val="000468BD"/>
    <w:rsid w:val="00051D66"/>
    <w:rsid w:val="00052476"/>
    <w:rsid w:val="00052CF2"/>
    <w:rsid w:val="00052F67"/>
    <w:rsid w:val="00054AD7"/>
    <w:rsid w:val="0005529D"/>
    <w:rsid w:val="00056D62"/>
    <w:rsid w:val="00057583"/>
    <w:rsid w:val="00062C88"/>
    <w:rsid w:val="00064249"/>
    <w:rsid w:val="000646E6"/>
    <w:rsid w:val="000662DC"/>
    <w:rsid w:val="00067118"/>
    <w:rsid w:val="00067384"/>
    <w:rsid w:val="00067DD6"/>
    <w:rsid w:val="00070F9B"/>
    <w:rsid w:val="0007119F"/>
    <w:rsid w:val="000763CA"/>
    <w:rsid w:val="0008160D"/>
    <w:rsid w:val="000826DB"/>
    <w:rsid w:val="00082E0F"/>
    <w:rsid w:val="00082F56"/>
    <w:rsid w:val="00083A06"/>
    <w:rsid w:val="000842E8"/>
    <w:rsid w:val="00084A48"/>
    <w:rsid w:val="000853A5"/>
    <w:rsid w:val="00087417"/>
    <w:rsid w:val="00087F21"/>
    <w:rsid w:val="000918BE"/>
    <w:rsid w:val="000968F7"/>
    <w:rsid w:val="00097192"/>
    <w:rsid w:val="00097C99"/>
    <w:rsid w:val="000A2BB6"/>
    <w:rsid w:val="000A2BB9"/>
    <w:rsid w:val="000A3AA5"/>
    <w:rsid w:val="000A3EA2"/>
    <w:rsid w:val="000A410C"/>
    <w:rsid w:val="000A666C"/>
    <w:rsid w:val="000A6D53"/>
    <w:rsid w:val="000A701B"/>
    <w:rsid w:val="000A73C1"/>
    <w:rsid w:val="000A7434"/>
    <w:rsid w:val="000A7904"/>
    <w:rsid w:val="000A7D18"/>
    <w:rsid w:val="000B286C"/>
    <w:rsid w:val="000B5077"/>
    <w:rsid w:val="000B5A8B"/>
    <w:rsid w:val="000B5C3D"/>
    <w:rsid w:val="000C0668"/>
    <w:rsid w:val="000C172E"/>
    <w:rsid w:val="000C265F"/>
    <w:rsid w:val="000C4259"/>
    <w:rsid w:val="000C6668"/>
    <w:rsid w:val="000C6FF0"/>
    <w:rsid w:val="000C7D6A"/>
    <w:rsid w:val="000D0A92"/>
    <w:rsid w:val="000D0ECE"/>
    <w:rsid w:val="000D22C9"/>
    <w:rsid w:val="000D2316"/>
    <w:rsid w:val="000D26B1"/>
    <w:rsid w:val="000D2C39"/>
    <w:rsid w:val="000D2D6D"/>
    <w:rsid w:val="000D44AA"/>
    <w:rsid w:val="000D569D"/>
    <w:rsid w:val="000D5E0F"/>
    <w:rsid w:val="000D687B"/>
    <w:rsid w:val="000E0353"/>
    <w:rsid w:val="000E1E17"/>
    <w:rsid w:val="000E264E"/>
    <w:rsid w:val="000E346A"/>
    <w:rsid w:val="000E37B2"/>
    <w:rsid w:val="000E39AD"/>
    <w:rsid w:val="000E51B8"/>
    <w:rsid w:val="000E7358"/>
    <w:rsid w:val="000E761C"/>
    <w:rsid w:val="000E7CA0"/>
    <w:rsid w:val="000F01EB"/>
    <w:rsid w:val="000F09FC"/>
    <w:rsid w:val="000F0E5C"/>
    <w:rsid w:val="000F2297"/>
    <w:rsid w:val="000F2BA9"/>
    <w:rsid w:val="000F40EA"/>
    <w:rsid w:val="000F4397"/>
    <w:rsid w:val="000F4642"/>
    <w:rsid w:val="000F6473"/>
    <w:rsid w:val="000F6699"/>
    <w:rsid w:val="000F6FC3"/>
    <w:rsid w:val="00101605"/>
    <w:rsid w:val="0010287B"/>
    <w:rsid w:val="00102BB3"/>
    <w:rsid w:val="00103929"/>
    <w:rsid w:val="001056BB"/>
    <w:rsid w:val="0010634F"/>
    <w:rsid w:val="001113F8"/>
    <w:rsid w:val="00111915"/>
    <w:rsid w:val="0011329E"/>
    <w:rsid w:val="00113414"/>
    <w:rsid w:val="0011559D"/>
    <w:rsid w:val="0011586F"/>
    <w:rsid w:val="00120E65"/>
    <w:rsid w:val="001212C8"/>
    <w:rsid w:val="001229FF"/>
    <w:rsid w:val="00122D3C"/>
    <w:rsid w:val="001230B6"/>
    <w:rsid w:val="00123278"/>
    <w:rsid w:val="001233BE"/>
    <w:rsid w:val="001300E5"/>
    <w:rsid w:val="00132439"/>
    <w:rsid w:val="00132E10"/>
    <w:rsid w:val="001357FC"/>
    <w:rsid w:val="001360F8"/>
    <w:rsid w:val="00136372"/>
    <w:rsid w:val="00137C52"/>
    <w:rsid w:val="00140806"/>
    <w:rsid w:val="00140C4C"/>
    <w:rsid w:val="00141378"/>
    <w:rsid w:val="00141E1C"/>
    <w:rsid w:val="00144343"/>
    <w:rsid w:val="00145848"/>
    <w:rsid w:val="00146EBD"/>
    <w:rsid w:val="00147DC3"/>
    <w:rsid w:val="0015151C"/>
    <w:rsid w:val="001517CB"/>
    <w:rsid w:val="0015182E"/>
    <w:rsid w:val="00152B35"/>
    <w:rsid w:val="00153465"/>
    <w:rsid w:val="001538D6"/>
    <w:rsid w:val="001543AD"/>
    <w:rsid w:val="00154B8B"/>
    <w:rsid w:val="00155A56"/>
    <w:rsid w:val="00155F34"/>
    <w:rsid w:val="00156045"/>
    <w:rsid w:val="001568FC"/>
    <w:rsid w:val="00156F91"/>
    <w:rsid w:val="00162DA5"/>
    <w:rsid w:val="00163260"/>
    <w:rsid w:val="00164FEC"/>
    <w:rsid w:val="00165558"/>
    <w:rsid w:val="00165C16"/>
    <w:rsid w:val="001664CB"/>
    <w:rsid w:val="0017108F"/>
    <w:rsid w:val="00174BC3"/>
    <w:rsid w:val="0017512C"/>
    <w:rsid w:val="0017517D"/>
    <w:rsid w:val="00175190"/>
    <w:rsid w:val="00176520"/>
    <w:rsid w:val="0018018F"/>
    <w:rsid w:val="00182760"/>
    <w:rsid w:val="00183084"/>
    <w:rsid w:val="00186F55"/>
    <w:rsid w:val="001916E8"/>
    <w:rsid w:val="00191751"/>
    <w:rsid w:val="00191890"/>
    <w:rsid w:val="00194E7A"/>
    <w:rsid w:val="00195750"/>
    <w:rsid w:val="00195A4C"/>
    <w:rsid w:val="00195F2B"/>
    <w:rsid w:val="001961F0"/>
    <w:rsid w:val="00197059"/>
    <w:rsid w:val="001A09EE"/>
    <w:rsid w:val="001A0DDF"/>
    <w:rsid w:val="001A1321"/>
    <w:rsid w:val="001A3844"/>
    <w:rsid w:val="001A4E1E"/>
    <w:rsid w:val="001A5BF2"/>
    <w:rsid w:val="001A5EC8"/>
    <w:rsid w:val="001A651C"/>
    <w:rsid w:val="001A69B3"/>
    <w:rsid w:val="001A7194"/>
    <w:rsid w:val="001B576A"/>
    <w:rsid w:val="001B6625"/>
    <w:rsid w:val="001C0029"/>
    <w:rsid w:val="001C11F7"/>
    <w:rsid w:val="001C1300"/>
    <w:rsid w:val="001C35BB"/>
    <w:rsid w:val="001C377E"/>
    <w:rsid w:val="001C4E62"/>
    <w:rsid w:val="001C56C2"/>
    <w:rsid w:val="001C6C17"/>
    <w:rsid w:val="001C7643"/>
    <w:rsid w:val="001D044F"/>
    <w:rsid w:val="001D0644"/>
    <w:rsid w:val="001D0E87"/>
    <w:rsid w:val="001D15AE"/>
    <w:rsid w:val="001D1854"/>
    <w:rsid w:val="001D3E7B"/>
    <w:rsid w:val="001D4092"/>
    <w:rsid w:val="001D42C2"/>
    <w:rsid w:val="001D42FE"/>
    <w:rsid w:val="001D4336"/>
    <w:rsid w:val="001D6826"/>
    <w:rsid w:val="001D7E83"/>
    <w:rsid w:val="001E0238"/>
    <w:rsid w:val="001E3129"/>
    <w:rsid w:val="001E31B4"/>
    <w:rsid w:val="001E3613"/>
    <w:rsid w:val="001E67F8"/>
    <w:rsid w:val="001E6A30"/>
    <w:rsid w:val="001E7544"/>
    <w:rsid w:val="001F1009"/>
    <w:rsid w:val="001F38B0"/>
    <w:rsid w:val="001F7F71"/>
    <w:rsid w:val="002017BA"/>
    <w:rsid w:val="0020297D"/>
    <w:rsid w:val="00203014"/>
    <w:rsid w:val="00203842"/>
    <w:rsid w:val="002038C5"/>
    <w:rsid w:val="0020415D"/>
    <w:rsid w:val="002058DA"/>
    <w:rsid w:val="00207D6F"/>
    <w:rsid w:val="00211511"/>
    <w:rsid w:val="00214870"/>
    <w:rsid w:val="00214C10"/>
    <w:rsid w:val="002156CC"/>
    <w:rsid w:val="00215760"/>
    <w:rsid w:val="002158CF"/>
    <w:rsid w:val="002158EE"/>
    <w:rsid w:val="002166B9"/>
    <w:rsid w:val="00216AAD"/>
    <w:rsid w:val="002177D1"/>
    <w:rsid w:val="002177D2"/>
    <w:rsid w:val="00217EEE"/>
    <w:rsid w:val="00220328"/>
    <w:rsid w:val="00222AAD"/>
    <w:rsid w:val="00222BD6"/>
    <w:rsid w:val="002236CF"/>
    <w:rsid w:val="00224C08"/>
    <w:rsid w:val="00225A31"/>
    <w:rsid w:val="00226E98"/>
    <w:rsid w:val="00227A40"/>
    <w:rsid w:val="002316DC"/>
    <w:rsid w:val="002331D7"/>
    <w:rsid w:val="0023341D"/>
    <w:rsid w:val="002337A3"/>
    <w:rsid w:val="002339E7"/>
    <w:rsid w:val="0023489E"/>
    <w:rsid w:val="00234C6B"/>
    <w:rsid w:val="00235BE7"/>
    <w:rsid w:val="0024156D"/>
    <w:rsid w:val="00243B59"/>
    <w:rsid w:val="002441E5"/>
    <w:rsid w:val="0024594F"/>
    <w:rsid w:val="00246691"/>
    <w:rsid w:val="00247D01"/>
    <w:rsid w:val="00250FEE"/>
    <w:rsid w:val="00251220"/>
    <w:rsid w:val="0025269C"/>
    <w:rsid w:val="002532D4"/>
    <w:rsid w:val="002545EE"/>
    <w:rsid w:val="002573D4"/>
    <w:rsid w:val="0025781B"/>
    <w:rsid w:val="00257AAA"/>
    <w:rsid w:val="002611EB"/>
    <w:rsid w:val="002629AF"/>
    <w:rsid w:val="00262FA3"/>
    <w:rsid w:val="002636B3"/>
    <w:rsid w:val="002638A6"/>
    <w:rsid w:val="00264822"/>
    <w:rsid w:val="0026493A"/>
    <w:rsid w:val="0026546F"/>
    <w:rsid w:val="002657B4"/>
    <w:rsid w:val="00265E0F"/>
    <w:rsid w:val="0026637B"/>
    <w:rsid w:val="002674E9"/>
    <w:rsid w:val="0027224C"/>
    <w:rsid w:val="002743CF"/>
    <w:rsid w:val="00274922"/>
    <w:rsid w:val="002755D6"/>
    <w:rsid w:val="00275A79"/>
    <w:rsid w:val="00276320"/>
    <w:rsid w:val="00282741"/>
    <w:rsid w:val="0028296B"/>
    <w:rsid w:val="00284536"/>
    <w:rsid w:val="0028521F"/>
    <w:rsid w:val="002869B8"/>
    <w:rsid w:val="00286BAC"/>
    <w:rsid w:val="00286D8C"/>
    <w:rsid w:val="00287AD2"/>
    <w:rsid w:val="0029019A"/>
    <w:rsid w:val="00290DF9"/>
    <w:rsid w:val="00291581"/>
    <w:rsid w:val="00292468"/>
    <w:rsid w:val="0029259D"/>
    <w:rsid w:val="00292BE4"/>
    <w:rsid w:val="00292C60"/>
    <w:rsid w:val="00294462"/>
    <w:rsid w:val="00294E2C"/>
    <w:rsid w:val="00294F13"/>
    <w:rsid w:val="002964AE"/>
    <w:rsid w:val="00296E6E"/>
    <w:rsid w:val="0029713A"/>
    <w:rsid w:val="002A10D6"/>
    <w:rsid w:val="002A25F3"/>
    <w:rsid w:val="002A35B3"/>
    <w:rsid w:val="002A3BCB"/>
    <w:rsid w:val="002A4442"/>
    <w:rsid w:val="002A448D"/>
    <w:rsid w:val="002A4662"/>
    <w:rsid w:val="002A49BD"/>
    <w:rsid w:val="002A4FC0"/>
    <w:rsid w:val="002A5D5C"/>
    <w:rsid w:val="002A6440"/>
    <w:rsid w:val="002A6F6A"/>
    <w:rsid w:val="002B1077"/>
    <w:rsid w:val="002B21E4"/>
    <w:rsid w:val="002B506B"/>
    <w:rsid w:val="002B62B1"/>
    <w:rsid w:val="002B651D"/>
    <w:rsid w:val="002B692D"/>
    <w:rsid w:val="002B6A22"/>
    <w:rsid w:val="002B6B14"/>
    <w:rsid w:val="002B7E40"/>
    <w:rsid w:val="002C0B59"/>
    <w:rsid w:val="002C1AB2"/>
    <w:rsid w:val="002C5D27"/>
    <w:rsid w:val="002D0917"/>
    <w:rsid w:val="002D0E08"/>
    <w:rsid w:val="002D28D2"/>
    <w:rsid w:val="002D322D"/>
    <w:rsid w:val="002D3256"/>
    <w:rsid w:val="002D42D6"/>
    <w:rsid w:val="002D7A42"/>
    <w:rsid w:val="002E0EE8"/>
    <w:rsid w:val="002E20F0"/>
    <w:rsid w:val="002E26FA"/>
    <w:rsid w:val="002E4145"/>
    <w:rsid w:val="002E53DD"/>
    <w:rsid w:val="002E5E46"/>
    <w:rsid w:val="002E6062"/>
    <w:rsid w:val="002E67C6"/>
    <w:rsid w:val="002E73E3"/>
    <w:rsid w:val="002E7D21"/>
    <w:rsid w:val="002F1AAF"/>
    <w:rsid w:val="002F3855"/>
    <w:rsid w:val="002F3D77"/>
    <w:rsid w:val="002F43D8"/>
    <w:rsid w:val="002F5F92"/>
    <w:rsid w:val="002F7847"/>
    <w:rsid w:val="002F7A13"/>
    <w:rsid w:val="002F7B60"/>
    <w:rsid w:val="002F7E68"/>
    <w:rsid w:val="003019A0"/>
    <w:rsid w:val="003022E7"/>
    <w:rsid w:val="00304467"/>
    <w:rsid w:val="003107D7"/>
    <w:rsid w:val="00312156"/>
    <w:rsid w:val="003126F5"/>
    <w:rsid w:val="00314492"/>
    <w:rsid w:val="00316FEC"/>
    <w:rsid w:val="00321530"/>
    <w:rsid w:val="00321964"/>
    <w:rsid w:val="003227B0"/>
    <w:rsid w:val="00322F8C"/>
    <w:rsid w:val="00323577"/>
    <w:rsid w:val="00323F52"/>
    <w:rsid w:val="003252CA"/>
    <w:rsid w:val="00325B68"/>
    <w:rsid w:val="003264FF"/>
    <w:rsid w:val="003266B0"/>
    <w:rsid w:val="003279E0"/>
    <w:rsid w:val="00327CAD"/>
    <w:rsid w:val="00330989"/>
    <w:rsid w:val="00330C8B"/>
    <w:rsid w:val="00331E61"/>
    <w:rsid w:val="00331F59"/>
    <w:rsid w:val="003327BF"/>
    <w:rsid w:val="00337B9D"/>
    <w:rsid w:val="00341027"/>
    <w:rsid w:val="003417FA"/>
    <w:rsid w:val="003421E7"/>
    <w:rsid w:val="00342436"/>
    <w:rsid w:val="00343E18"/>
    <w:rsid w:val="00343E7B"/>
    <w:rsid w:val="00343F21"/>
    <w:rsid w:val="00344068"/>
    <w:rsid w:val="00346887"/>
    <w:rsid w:val="00346894"/>
    <w:rsid w:val="0035024F"/>
    <w:rsid w:val="00350CC2"/>
    <w:rsid w:val="0035221F"/>
    <w:rsid w:val="00352BB1"/>
    <w:rsid w:val="003534F3"/>
    <w:rsid w:val="00354AEA"/>
    <w:rsid w:val="003567A5"/>
    <w:rsid w:val="003572B6"/>
    <w:rsid w:val="00357682"/>
    <w:rsid w:val="0036430A"/>
    <w:rsid w:val="00364E95"/>
    <w:rsid w:val="0037149E"/>
    <w:rsid w:val="0037222F"/>
    <w:rsid w:val="00374319"/>
    <w:rsid w:val="00375377"/>
    <w:rsid w:val="0037669B"/>
    <w:rsid w:val="0037675C"/>
    <w:rsid w:val="00376BE7"/>
    <w:rsid w:val="00376C82"/>
    <w:rsid w:val="003772B6"/>
    <w:rsid w:val="00377497"/>
    <w:rsid w:val="00382D74"/>
    <w:rsid w:val="003838F9"/>
    <w:rsid w:val="003855E2"/>
    <w:rsid w:val="0038624F"/>
    <w:rsid w:val="00387097"/>
    <w:rsid w:val="003878DA"/>
    <w:rsid w:val="00390276"/>
    <w:rsid w:val="00390AD7"/>
    <w:rsid w:val="00390B0A"/>
    <w:rsid w:val="003919C4"/>
    <w:rsid w:val="00392F97"/>
    <w:rsid w:val="00393CFB"/>
    <w:rsid w:val="00394B81"/>
    <w:rsid w:val="00394EDA"/>
    <w:rsid w:val="003A01A7"/>
    <w:rsid w:val="003A06ED"/>
    <w:rsid w:val="003A18A4"/>
    <w:rsid w:val="003A1B2C"/>
    <w:rsid w:val="003A48D7"/>
    <w:rsid w:val="003B1A0B"/>
    <w:rsid w:val="003B28D5"/>
    <w:rsid w:val="003B2F33"/>
    <w:rsid w:val="003B401F"/>
    <w:rsid w:val="003B6031"/>
    <w:rsid w:val="003B74E5"/>
    <w:rsid w:val="003B7DEA"/>
    <w:rsid w:val="003C0497"/>
    <w:rsid w:val="003C34DF"/>
    <w:rsid w:val="003C374B"/>
    <w:rsid w:val="003C3FAF"/>
    <w:rsid w:val="003C7E30"/>
    <w:rsid w:val="003D04BD"/>
    <w:rsid w:val="003D09D9"/>
    <w:rsid w:val="003D0E3A"/>
    <w:rsid w:val="003D1627"/>
    <w:rsid w:val="003D270A"/>
    <w:rsid w:val="003D2717"/>
    <w:rsid w:val="003D4302"/>
    <w:rsid w:val="003D4824"/>
    <w:rsid w:val="003D4C58"/>
    <w:rsid w:val="003D4D7F"/>
    <w:rsid w:val="003D5565"/>
    <w:rsid w:val="003D677D"/>
    <w:rsid w:val="003D678E"/>
    <w:rsid w:val="003D6C6E"/>
    <w:rsid w:val="003E02EF"/>
    <w:rsid w:val="003E23CE"/>
    <w:rsid w:val="003E2CE3"/>
    <w:rsid w:val="003E2FE3"/>
    <w:rsid w:val="003E4BCF"/>
    <w:rsid w:val="003E4D4E"/>
    <w:rsid w:val="003E5695"/>
    <w:rsid w:val="003E642F"/>
    <w:rsid w:val="003E6943"/>
    <w:rsid w:val="003E7B33"/>
    <w:rsid w:val="003E7FB9"/>
    <w:rsid w:val="003F09DA"/>
    <w:rsid w:val="003F0ED2"/>
    <w:rsid w:val="003F1666"/>
    <w:rsid w:val="003F255A"/>
    <w:rsid w:val="003F2B39"/>
    <w:rsid w:val="003F38D1"/>
    <w:rsid w:val="003F5C9F"/>
    <w:rsid w:val="003F5CAA"/>
    <w:rsid w:val="00400360"/>
    <w:rsid w:val="00402F6D"/>
    <w:rsid w:val="004034E3"/>
    <w:rsid w:val="00407F2C"/>
    <w:rsid w:val="00412523"/>
    <w:rsid w:val="00413B1F"/>
    <w:rsid w:val="00414358"/>
    <w:rsid w:val="004151D0"/>
    <w:rsid w:val="00420445"/>
    <w:rsid w:val="00420C92"/>
    <w:rsid w:val="00422385"/>
    <w:rsid w:val="00422436"/>
    <w:rsid w:val="00423227"/>
    <w:rsid w:val="00424B03"/>
    <w:rsid w:val="00425554"/>
    <w:rsid w:val="004258F1"/>
    <w:rsid w:val="00426310"/>
    <w:rsid w:val="00426D81"/>
    <w:rsid w:val="004270CD"/>
    <w:rsid w:val="00427C34"/>
    <w:rsid w:val="004330D6"/>
    <w:rsid w:val="0043319E"/>
    <w:rsid w:val="00433C37"/>
    <w:rsid w:val="00433DB6"/>
    <w:rsid w:val="0043437C"/>
    <w:rsid w:val="00436A06"/>
    <w:rsid w:val="00437FA8"/>
    <w:rsid w:val="00440F4C"/>
    <w:rsid w:val="00442391"/>
    <w:rsid w:val="0044413A"/>
    <w:rsid w:val="00444486"/>
    <w:rsid w:val="0044461D"/>
    <w:rsid w:val="00444E8D"/>
    <w:rsid w:val="00447225"/>
    <w:rsid w:val="004478AC"/>
    <w:rsid w:val="004519D0"/>
    <w:rsid w:val="00452998"/>
    <w:rsid w:val="00454845"/>
    <w:rsid w:val="00455326"/>
    <w:rsid w:val="0045538B"/>
    <w:rsid w:val="0045544B"/>
    <w:rsid w:val="00460AFE"/>
    <w:rsid w:val="0046289B"/>
    <w:rsid w:val="004655EB"/>
    <w:rsid w:val="004709A6"/>
    <w:rsid w:val="004718CE"/>
    <w:rsid w:val="004720BD"/>
    <w:rsid w:val="00472C60"/>
    <w:rsid w:val="00473A6F"/>
    <w:rsid w:val="00473D1E"/>
    <w:rsid w:val="00475FA6"/>
    <w:rsid w:val="0047602B"/>
    <w:rsid w:val="00476CF9"/>
    <w:rsid w:val="00477122"/>
    <w:rsid w:val="00477277"/>
    <w:rsid w:val="00477CDD"/>
    <w:rsid w:val="0048054E"/>
    <w:rsid w:val="00482A2F"/>
    <w:rsid w:val="00483536"/>
    <w:rsid w:val="00484B38"/>
    <w:rsid w:val="00484D17"/>
    <w:rsid w:val="00485428"/>
    <w:rsid w:val="004854C4"/>
    <w:rsid w:val="00486904"/>
    <w:rsid w:val="00486E04"/>
    <w:rsid w:val="004905CE"/>
    <w:rsid w:val="004909C9"/>
    <w:rsid w:val="004917DA"/>
    <w:rsid w:val="004A2B0A"/>
    <w:rsid w:val="004A3DE1"/>
    <w:rsid w:val="004A426F"/>
    <w:rsid w:val="004A43BB"/>
    <w:rsid w:val="004A4DD7"/>
    <w:rsid w:val="004A745B"/>
    <w:rsid w:val="004A7B93"/>
    <w:rsid w:val="004B3871"/>
    <w:rsid w:val="004B4844"/>
    <w:rsid w:val="004B4F72"/>
    <w:rsid w:val="004B6DA0"/>
    <w:rsid w:val="004B7D9B"/>
    <w:rsid w:val="004C2415"/>
    <w:rsid w:val="004C3498"/>
    <w:rsid w:val="004C4592"/>
    <w:rsid w:val="004C766E"/>
    <w:rsid w:val="004D0F10"/>
    <w:rsid w:val="004D10B7"/>
    <w:rsid w:val="004D14BD"/>
    <w:rsid w:val="004D1603"/>
    <w:rsid w:val="004D21C8"/>
    <w:rsid w:val="004D33EE"/>
    <w:rsid w:val="004D698A"/>
    <w:rsid w:val="004D7947"/>
    <w:rsid w:val="004E0451"/>
    <w:rsid w:val="004E2DED"/>
    <w:rsid w:val="004E364B"/>
    <w:rsid w:val="004E5196"/>
    <w:rsid w:val="004E5419"/>
    <w:rsid w:val="004E5629"/>
    <w:rsid w:val="004E7934"/>
    <w:rsid w:val="004F0C56"/>
    <w:rsid w:val="004F245A"/>
    <w:rsid w:val="004F2BD7"/>
    <w:rsid w:val="004F3923"/>
    <w:rsid w:val="004F3FA1"/>
    <w:rsid w:val="004F4535"/>
    <w:rsid w:val="004F49A0"/>
    <w:rsid w:val="0050093A"/>
    <w:rsid w:val="005010A1"/>
    <w:rsid w:val="00501814"/>
    <w:rsid w:val="00501CB3"/>
    <w:rsid w:val="00501E92"/>
    <w:rsid w:val="00503010"/>
    <w:rsid w:val="00506412"/>
    <w:rsid w:val="00506840"/>
    <w:rsid w:val="00507EE9"/>
    <w:rsid w:val="005103FF"/>
    <w:rsid w:val="00511B29"/>
    <w:rsid w:val="005128B2"/>
    <w:rsid w:val="00514246"/>
    <w:rsid w:val="005142D2"/>
    <w:rsid w:val="005147F0"/>
    <w:rsid w:val="00515DA9"/>
    <w:rsid w:val="00516450"/>
    <w:rsid w:val="0051763E"/>
    <w:rsid w:val="005207CD"/>
    <w:rsid w:val="00525018"/>
    <w:rsid w:val="00525C10"/>
    <w:rsid w:val="005263B0"/>
    <w:rsid w:val="00526555"/>
    <w:rsid w:val="00527A15"/>
    <w:rsid w:val="00527A3F"/>
    <w:rsid w:val="00533045"/>
    <w:rsid w:val="00533FA4"/>
    <w:rsid w:val="00535EEB"/>
    <w:rsid w:val="00536782"/>
    <w:rsid w:val="00537AFF"/>
    <w:rsid w:val="00541ECD"/>
    <w:rsid w:val="005438AA"/>
    <w:rsid w:val="005452B9"/>
    <w:rsid w:val="00546190"/>
    <w:rsid w:val="005465E9"/>
    <w:rsid w:val="00550447"/>
    <w:rsid w:val="005506CC"/>
    <w:rsid w:val="00550762"/>
    <w:rsid w:val="00552286"/>
    <w:rsid w:val="00552B1C"/>
    <w:rsid w:val="00553F74"/>
    <w:rsid w:val="00556260"/>
    <w:rsid w:val="005571AE"/>
    <w:rsid w:val="00557CED"/>
    <w:rsid w:val="00560F44"/>
    <w:rsid w:val="0056113E"/>
    <w:rsid w:val="00561806"/>
    <w:rsid w:val="0056210B"/>
    <w:rsid w:val="005629FD"/>
    <w:rsid w:val="00562C24"/>
    <w:rsid w:val="00563BBA"/>
    <w:rsid w:val="005648D2"/>
    <w:rsid w:val="00564B24"/>
    <w:rsid w:val="00564F8A"/>
    <w:rsid w:val="00565431"/>
    <w:rsid w:val="0056560F"/>
    <w:rsid w:val="005722B4"/>
    <w:rsid w:val="005726CA"/>
    <w:rsid w:val="00572AB3"/>
    <w:rsid w:val="00576C4F"/>
    <w:rsid w:val="005770C2"/>
    <w:rsid w:val="00577118"/>
    <w:rsid w:val="005776AB"/>
    <w:rsid w:val="00577939"/>
    <w:rsid w:val="00577BB9"/>
    <w:rsid w:val="00580715"/>
    <w:rsid w:val="00580B54"/>
    <w:rsid w:val="0058125E"/>
    <w:rsid w:val="00581EC6"/>
    <w:rsid w:val="005844C9"/>
    <w:rsid w:val="005860D8"/>
    <w:rsid w:val="00586B9B"/>
    <w:rsid w:val="00586CB5"/>
    <w:rsid w:val="00586F7D"/>
    <w:rsid w:val="00587920"/>
    <w:rsid w:val="00590537"/>
    <w:rsid w:val="00590B73"/>
    <w:rsid w:val="00593270"/>
    <w:rsid w:val="00594628"/>
    <w:rsid w:val="005969DF"/>
    <w:rsid w:val="00597210"/>
    <w:rsid w:val="005A0E4E"/>
    <w:rsid w:val="005A0F55"/>
    <w:rsid w:val="005A1C8A"/>
    <w:rsid w:val="005A4A26"/>
    <w:rsid w:val="005A5B51"/>
    <w:rsid w:val="005A61C4"/>
    <w:rsid w:val="005A670B"/>
    <w:rsid w:val="005A7A45"/>
    <w:rsid w:val="005A7BA7"/>
    <w:rsid w:val="005B1B23"/>
    <w:rsid w:val="005B22D9"/>
    <w:rsid w:val="005B2E29"/>
    <w:rsid w:val="005B40F0"/>
    <w:rsid w:val="005B568A"/>
    <w:rsid w:val="005B70B6"/>
    <w:rsid w:val="005B711D"/>
    <w:rsid w:val="005B7BE9"/>
    <w:rsid w:val="005C4C4C"/>
    <w:rsid w:val="005C5101"/>
    <w:rsid w:val="005D1818"/>
    <w:rsid w:val="005D2094"/>
    <w:rsid w:val="005D23BA"/>
    <w:rsid w:val="005D25A5"/>
    <w:rsid w:val="005D39A7"/>
    <w:rsid w:val="005D3A27"/>
    <w:rsid w:val="005D4B46"/>
    <w:rsid w:val="005D5199"/>
    <w:rsid w:val="005E228D"/>
    <w:rsid w:val="005E487A"/>
    <w:rsid w:val="005E51CA"/>
    <w:rsid w:val="005E6B6E"/>
    <w:rsid w:val="005E72EA"/>
    <w:rsid w:val="005F072A"/>
    <w:rsid w:val="005F07BE"/>
    <w:rsid w:val="005F0E67"/>
    <w:rsid w:val="005F16C0"/>
    <w:rsid w:val="005F19EB"/>
    <w:rsid w:val="005F1EE9"/>
    <w:rsid w:val="005F3A37"/>
    <w:rsid w:val="00601B85"/>
    <w:rsid w:val="00602695"/>
    <w:rsid w:val="00604C50"/>
    <w:rsid w:val="00604E3D"/>
    <w:rsid w:val="00604EBD"/>
    <w:rsid w:val="00604FAA"/>
    <w:rsid w:val="006058A0"/>
    <w:rsid w:val="00605CF9"/>
    <w:rsid w:val="00605EEB"/>
    <w:rsid w:val="0060604B"/>
    <w:rsid w:val="006075D9"/>
    <w:rsid w:val="0061037E"/>
    <w:rsid w:val="006104BA"/>
    <w:rsid w:val="00610B3A"/>
    <w:rsid w:val="00611038"/>
    <w:rsid w:val="00611753"/>
    <w:rsid w:val="00612A18"/>
    <w:rsid w:val="00612A72"/>
    <w:rsid w:val="00612CA8"/>
    <w:rsid w:val="006144D9"/>
    <w:rsid w:val="006154B5"/>
    <w:rsid w:val="00620BD7"/>
    <w:rsid w:val="00622686"/>
    <w:rsid w:val="00623A7E"/>
    <w:rsid w:val="006243D7"/>
    <w:rsid w:val="00625499"/>
    <w:rsid w:val="00625738"/>
    <w:rsid w:val="006259DD"/>
    <w:rsid w:val="00625EB4"/>
    <w:rsid w:val="00630005"/>
    <w:rsid w:val="00634893"/>
    <w:rsid w:val="00642683"/>
    <w:rsid w:val="0064299A"/>
    <w:rsid w:val="00642FD2"/>
    <w:rsid w:val="00643504"/>
    <w:rsid w:val="00644BFA"/>
    <w:rsid w:val="006464C5"/>
    <w:rsid w:val="00650435"/>
    <w:rsid w:val="00651050"/>
    <w:rsid w:val="00655DDE"/>
    <w:rsid w:val="006561A5"/>
    <w:rsid w:val="0065664D"/>
    <w:rsid w:val="00657742"/>
    <w:rsid w:val="006578A9"/>
    <w:rsid w:val="0066029D"/>
    <w:rsid w:val="0066445F"/>
    <w:rsid w:val="00665A6D"/>
    <w:rsid w:val="00666A9F"/>
    <w:rsid w:val="00672475"/>
    <w:rsid w:val="00672F25"/>
    <w:rsid w:val="006736EB"/>
    <w:rsid w:val="00680918"/>
    <w:rsid w:val="006819E9"/>
    <w:rsid w:val="006821E6"/>
    <w:rsid w:val="00682914"/>
    <w:rsid w:val="006845C6"/>
    <w:rsid w:val="00690AFE"/>
    <w:rsid w:val="00691097"/>
    <w:rsid w:val="00692D65"/>
    <w:rsid w:val="0069323E"/>
    <w:rsid w:val="0069346F"/>
    <w:rsid w:val="00694240"/>
    <w:rsid w:val="00694931"/>
    <w:rsid w:val="00696E92"/>
    <w:rsid w:val="006975E3"/>
    <w:rsid w:val="006A025F"/>
    <w:rsid w:val="006A0B43"/>
    <w:rsid w:val="006A0BFA"/>
    <w:rsid w:val="006A14AA"/>
    <w:rsid w:val="006A44EC"/>
    <w:rsid w:val="006A4B91"/>
    <w:rsid w:val="006A4DA1"/>
    <w:rsid w:val="006A5025"/>
    <w:rsid w:val="006A5F3A"/>
    <w:rsid w:val="006A6737"/>
    <w:rsid w:val="006A786D"/>
    <w:rsid w:val="006A79F1"/>
    <w:rsid w:val="006B25D7"/>
    <w:rsid w:val="006B32DC"/>
    <w:rsid w:val="006B6FA6"/>
    <w:rsid w:val="006C08D8"/>
    <w:rsid w:val="006C1AB0"/>
    <w:rsid w:val="006C392A"/>
    <w:rsid w:val="006C4DD8"/>
    <w:rsid w:val="006C61E2"/>
    <w:rsid w:val="006C61F6"/>
    <w:rsid w:val="006C6620"/>
    <w:rsid w:val="006D1942"/>
    <w:rsid w:val="006D2E61"/>
    <w:rsid w:val="006D2E75"/>
    <w:rsid w:val="006D3078"/>
    <w:rsid w:val="006D42A7"/>
    <w:rsid w:val="006D4753"/>
    <w:rsid w:val="006D566A"/>
    <w:rsid w:val="006D6B81"/>
    <w:rsid w:val="006D6E7A"/>
    <w:rsid w:val="006E053F"/>
    <w:rsid w:val="006E1FB0"/>
    <w:rsid w:val="006E4E5D"/>
    <w:rsid w:val="006E6DC7"/>
    <w:rsid w:val="006F0F46"/>
    <w:rsid w:val="006F38B8"/>
    <w:rsid w:val="006F3969"/>
    <w:rsid w:val="006F41A8"/>
    <w:rsid w:val="006F4DB2"/>
    <w:rsid w:val="006F5845"/>
    <w:rsid w:val="006F6CCD"/>
    <w:rsid w:val="007001B9"/>
    <w:rsid w:val="00700756"/>
    <w:rsid w:val="0070150C"/>
    <w:rsid w:val="007018BC"/>
    <w:rsid w:val="00702629"/>
    <w:rsid w:val="00703822"/>
    <w:rsid w:val="00703C8F"/>
    <w:rsid w:val="00705354"/>
    <w:rsid w:val="00706162"/>
    <w:rsid w:val="007111A0"/>
    <w:rsid w:val="00711496"/>
    <w:rsid w:val="007118F2"/>
    <w:rsid w:val="00712089"/>
    <w:rsid w:val="00713AC3"/>
    <w:rsid w:val="007145E6"/>
    <w:rsid w:val="0072060F"/>
    <w:rsid w:val="00720B3C"/>
    <w:rsid w:val="007210B3"/>
    <w:rsid w:val="00722903"/>
    <w:rsid w:val="007230A2"/>
    <w:rsid w:val="00723AA8"/>
    <w:rsid w:val="00724294"/>
    <w:rsid w:val="00724D30"/>
    <w:rsid w:val="0072535F"/>
    <w:rsid w:val="00725611"/>
    <w:rsid w:val="00725BD2"/>
    <w:rsid w:val="0072637D"/>
    <w:rsid w:val="007275D3"/>
    <w:rsid w:val="007307E8"/>
    <w:rsid w:val="007316F1"/>
    <w:rsid w:val="00731A26"/>
    <w:rsid w:val="00732623"/>
    <w:rsid w:val="00734074"/>
    <w:rsid w:val="00736598"/>
    <w:rsid w:val="00736EB3"/>
    <w:rsid w:val="00736F4F"/>
    <w:rsid w:val="00737452"/>
    <w:rsid w:val="00737A3E"/>
    <w:rsid w:val="00740132"/>
    <w:rsid w:val="00740A1A"/>
    <w:rsid w:val="00743B9C"/>
    <w:rsid w:val="00744C0A"/>
    <w:rsid w:val="007464F6"/>
    <w:rsid w:val="00747C02"/>
    <w:rsid w:val="0075143B"/>
    <w:rsid w:val="007515D0"/>
    <w:rsid w:val="007543C7"/>
    <w:rsid w:val="00754667"/>
    <w:rsid w:val="00754B49"/>
    <w:rsid w:val="007556C2"/>
    <w:rsid w:val="00755C52"/>
    <w:rsid w:val="0075731C"/>
    <w:rsid w:val="007605DF"/>
    <w:rsid w:val="0076139D"/>
    <w:rsid w:val="00761751"/>
    <w:rsid w:val="00761F7C"/>
    <w:rsid w:val="00762F33"/>
    <w:rsid w:val="0076343A"/>
    <w:rsid w:val="00763CC9"/>
    <w:rsid w:val="007664CA"/>
    <w:rsid w:val="00766F56"/>
    <w:rsid w:val="00767342"/>
    <w:rsid w:val="00770AF2"/>
    <w:rsid w:val="007710EB"/>
    <w:rsid w:val="00772965"/>
    <w:rsid w:val="007734EC"/>
    <w:rsid w:val="00776797"/>
    <w:rsid w:val="00780DD2"/>
    <w:rsid w:val="0078132B"/>
    <w:rsid w:val="00781DCE"/>
    <w:rsid w:val="0078287A"/>
    <w:rsid w:val="00783725"/>
    <w:rsid w:val="00783F9D"/>
    <w:rsid w:val="00784E96"/>
    <w:rsid w:val="00786A9C"/>
    <w:rsid w:val="00786DD8"/>
    <w:rsid w:val="0078772E"/>
    <w:rsid w:val="0079141D"/>
    <w:rsid w:val="00791D84"/>
    <w:rsid w:val="007927BC"/>
    <w:rsid w:val="00792EB2"/>
    <w:rsid w:val="00793B5C"/>
    <w:rsid w:val="00794C53"/>
    <w:rsid w:val="00794DB2"/>
    <w:rsid w:val="00796D21"/>
    <w:rsid w:val="00796F38"/>
    <w:rsid w:val="007A0138"/>
    <w:rsid w:val="007A0348"/>
    <w:rsid w:val="007A0714"/>
    <w:rsid w:val="007A171A"/>
    <w:rsid w:val="007A6EC6"/>
    <w:rsid w:val="007B0306"/>
    <w:rsid w:val="007B0440"/>
    <w:rsid w:val="007B0610"/>
    <w:rsid w:val="007B066F"/>
    <w:rsid w:val="007B0C50"/>
    <w:rsid w:val="007B1195"/>
    <w:rsid w:val="007B1EC0"/>
    <w:rsid w:val="007B2275"/>
    <w:rsid w:val="007B31A5"/>
    <w:rsid w:val="007B35AE"/>
    <w:rsid w:val="007B48F0"/>
    <w:rsid w:val="007B5670"/>
    <w:rsid w:val="007B6629"/>
    <w:rsid w:val="007B7242"/>
    <w:rsid w:val="007C05E1"/>
    <w:rsid w:val="007C0A9B"/>
    <w:rsid w:val="007C10A8"/>
    <w:rsid w:val="007C25D1"/>
    <w:rsid w:val="007C2BCE"/>
    <w:rsid w:val="007C2E18"/>
    <w:rsid w:val="007C328D"/>
    <w:rsid w:val="007C48CE"/>
    <w:rsid w:val="007C4EB4"/>
    <w:rsid w:val="007C5D18"/>
    <w:rsid w:val="007C7966"/>
    <w:rsid w:val="007C7E0B"/>
    <w:rsid w:val="007D0912"/>
    <w:rsid w:val="007D0D81"/>
    <w:rsid w:val="007D1844"/>
    <w:rsid w:val="007D36B0"/>
    <w:rsid w:val="007D4E8C"/>
    <w:rsid w:val="007D4EB1"/>
    <w:rsid w:val="007E4A5B"/>
    <w:rsid w:val="007E5981"/>
    <w:rsid w:val="007E6821"/>
    <w:rsid w:val="007E719D"/>
    <w:rsid w:val="007F0236"/>
    <w:rsid w:val="007F07D8"/>
    <w:rsid w:val="007F094E"/>
    <w:rsid w:val="007F0BF9"/>
    <w:rsid w:val="007F1EE6"/>
    <w:rsid w:val="007F20BC"/>
    <w:rsid w:val="007F2960"/>
    <w:rsid w:val="007F444E"/>
    <w:rsid w:val="007F4CBB"/>
    <w:rsid w:val="007F5894"/>
    <w:rsid w:val="007F5A95"/>
    <w:rsid w:val="007F5C64"/>
    <w:rsid w:val="007F5D47"/>
    <w:rsid w:val="007F60D1"/>
    <w:rsid w:val="008007FB"/>
    <w:rsid w:val="00800821"/>
    <w:rsid w:val="00800D92"/>
    <w:rsid w:val="00801197"/>
    <w:rsid w:val="008013EA"/>
    <w:rsid w:val="0080309C"/>
    <w:rsid w:val="0080310F"/>
    <w:rsid w:val="008035FB"/>
    <w:rsid w:val="00803C5E"/>
    <w:rsid w:val="00803F5B"/>
    <w:rsid w:val="00806760"/>
    <w:rsid w:val="0080693A"/>
    <w:rsid w:val="008102A4"/>
    <w:rsid w:val="00810BFC"/>
    <w:rsid w:val="00812275"/>
    <w:rsid w:val="0081271F"/>
    <w:rsid w:val="00812B9B"/>
    <w:rsid w:val="0082554F"/>
    <w:rsid w:val="008265F7"/>
    <w:rsid w:val="00831D89"/>
    <w:rsid w:val="00834D95"/>
    <w:rsid w:val="00836241"/>
    <w:rsid w:val="00837D55"/>
    <w:rsid w:val="0084084A"/>
    <w:rsid w:val="00841F38"/>
    <w:rsid w:val="0084417E"/>
    <w:rsid w:val="0084636F"/>
    <w:rsid w:val="00846C34"/>
    <w:rsid w:val="00846F25"/>
    <w:rsid w:val="00847CF7"/>
    <w:rsid w:val="00850576"/>
    <w:rsid w:val="00852B26"/>
    <w:rsid w:val="00852D90"/>
    <w:rsid w:val="008562A9"/>
    <w:rsid w:val="008602F3"/>
    <w:rsid w:val="00860716"/>
    <w:rsid w:val="00862630"/>
    <w:rsid w:val="008632E9"/>
    <w:rsid w:val="0086378F"/>
    <w:rsid w:val="00863DD5"/>
    <w:rsid w:val="008642C2"/>
    <w:rsid w:val="008645FB"/>
    <w:rsid w:val="008646A2"/>
    <w:rsid w:val="008655A4"/>
    <w:rsid w:val="0086704E"/>
    <w:rsid w:val="00870537"/>
    <w:rsid w:val="008707D7"/>
    <w:rsid w:val="00871973"/>
    <w:rsid w:val="0087217C"/>
    <w:rsid w:val="008740A9"/>
    <w:rsid w:val="00875A25"/>
    <w:rsid w:val="00877098"/>
    <w:rsid w:val="0088293E"/>
    <w:rsid w:val="00884BAC"/>
    <w:rsid w:val="00884E20"/>
    <w:rsid w:val="008866CC"/>
    <w:rsid w:val="00886CE8"/>
    <w:rsid w:val="00886EFB"/>
    <w:rsid w:val="0089065D"/>
    <w:rsid w:val="00890E2C"/>
    <w:rsid w:val="00891675"/>
    <w:rsid w:val="00893BBC"/>
    <w:rsid w:val="00893F1C"/>
    <w:rsid w:val="0089504D"/>
    <w:rsid w:val="0089553E"/>
    <w:rsid w:val="00895703"/>
    <w:rsid w:val="0089579E"/>
    <w:rsid w:val="008A09EC"/>
    <w:rsid w:val="008A1177"/>
    <w:rsid w:val="008A1C8E"/>
    <w:rsid w:val="008A2572"/>
    <w:rsid w:val="008A257E"/>
    <w:rsid w:val="008A30E8"/>
    <w:rsid w:val="008A47D6"/>
    <w:rsid w:val="008A4DAE"/>
    <w:rsid w:val="008A5B39"/>
    <w:rsid w:val="008B137F"/>
    <w:rsid w:val="008B1A57"/>
    <w:rsid w:val="008B3362"/>
    <w:rsid w:val="008B3396"/>
    <w:rsid w:val="008B390C"/>
    <w:rsid w:val="008B469E"/>
    <w:rsid w:val="008B4A98"/>
    <w:rsid w:val="008B65A5"/>
    <w:rsid w:val="008B7487"/>
    <w:rsid w:val="008B7B23"/>
    <w:rsid w:val="008C0703"/>
    <w:rsid w:val="008C257F"/>
    <w:rsid w:val="008C28DA"/>
    <w:rsid w:val="008C2B3D"/>
    <w:rsid w:val="008C2B65"/>
    <w:rsid w:val="008C337F"/>
    <w:rsid w:val="008C3462"/>
    <w:rsid w:val="008C48A7"/>
    <w:rsid w:val="008C512E"/>
    <w:rsid w:val="008C6E97"/>
    <w:rsid w:val="008D1549"/>
    <w:rsid w:val="008D21B1"/>
    <w:rsid w:val="008D3C21"/>
    <w:rsid w:val="008D5D21"/>
    <w:rsid w:val="008D712A"/>
    <w:rsid w:val="008E1388"/>
    <w:rsid w:val="008E23BF"/>
    <w:rsid w:val="008E3206"/>
    <w:rsid w:val="008E3387"/>
    <w:rsid w:val="008E3E08"/>
    <w:rsid w:val="008E47A6"/>
    <w:rsid w:val="008E5A63"/>
    <w:rsid w:val="008E6707"/>
    <w:rsid w:val="008E6ACF"/>
    <w:rsid w:val="008E6FF1"/>
    <w:rsid w:val="008E78DF"/>
    <w:rsid w:val="008E7BAA"/>
    <w:rsid w:val="008F0055"/>
    <w:rsid w:val="008F0671"/>
    <w:rsid w:val="008F16FF"/>
    <w:rsid w:val="008F1FCE"/>
    <w:rsid w:val="008F326E"/>
    <w:rsid w:val="008F72DC"/>
    <w:rsid w:val="0090031A"/>
    <w:rsid w:val="00901102"/>
    <w:rsid w:val="0090204E"/>
    <w:rsid w:val="0090471C"/>
    <w:rsid w:val="0090551A"/>
    <w:rsid w:val="0091243B"/>
    <w:rsid w:val="00913572"/>
    <w:rsid w:val="009140CD"/>
    <w:rsid w:val="009158C8"/>
    <w:rsid w:val="0092076C"/>
    <w:rsid w:val="009212F0"/>
    <w:rsid w:val="009237C4"/>
    <w:rsid w:val="00924435"/>
    <w:rsid w:val="00924727"/>
    <w:rsid w:val="00924A05"/>
    <w:rsid w:val="0092518E"/>
    <w:rsid w:val="00927A5A"/>
    <w:rsid w:val="00927C2C"/>
    <w:rsid w:val="00930B40"/>
    <w:rsid w:val="00930CF2"/>
    <w:rsid w:val="00930FE1"/>
    <w:rsid w:val="00931845"/>
    <w:rsid w:val="00932501"/>
    <w:rsid w:val="00932D27"/>
    <w:rsid w:val="00933444"/>
    <w:rsid w:val="00934229"/>
    <w:rsid w:val="00934DFE"/>
    <w:rsid w:val="00936300"/>
    <w:rsid w:val="009368B5"/>
    <w:rsid w:val="00936AAD"/>
    <w:rsid w:val="00936B07"/>
    <w:rsid w:val="009371E4"/>
    <w:rsid w:val="00941605"/>
    <w:rsid w:val="00942814"/>
    <w:rsid w:val="0094494F"/>
    <w:rsid w:val="00944A29"/>
    <w:rsid w:val="009451E4"/>
    <w:rsid w:val="00945E2B"/>
    <w:rsid w:val="00945EE8"/>
    <w:rsid w:val="009503F0"/>
    <w:rsid w:val="00950D33"/>
    <w:rsid w:val="00951AD9"/>
    <w:rsid w:val="00951E2E"/>
    <w:rsid w:val="00952B97"/>
    <w:rsid w:val="00952F69"/>
    <w:rsid w:val="00954C5D"/>
    <w:rsid w:val="0095673B"/>
    <w:rsid w:val="0095739E"/>
    <w:rsid w:val="00957B74"/>
    <w:rsid w:val="00960905"/>
    <w:rsid w:val="009616AD"/>
    <w:rsid w:val="00961AFC"/>
    <w:rsid w:val="00965987"/>
    <w:rsid w:val="00967523"/>
    <w:rsid w:val="00967D7F"/>
    <w:rsid w:val="00967F24"/>
    <w:rsid w:val="009714D5"/>
    <w:rsid w:val="0097342D"/>
    <w:rsid w:val="00975604"/>
    <w:rsid w:val="009803A0"/>
    <w:rsid w:val="00980FF9"/>
    <w:rsid w:val="0098391A"/>
    <w:rsid w:val="00983EB1"/>
    <w:rsid w:val="009854E3"/>
    <w:rsid w:val="00985D4C"/>
    <w:rsid w:val="00986666"/>
    <w:rsid w:val="00986A22"/>
    <w:rsid w:val="00990677"/>
    <w:rsid w:val="00990950"/>
    <w:rsid w:val="00991B6C"/>
    <w:rsid w:val="009927F4"/>
    <w:rsid w:val="009935BE"/>
    <w:rsid w:val="009947FC"/>
    <w:rsid w:val="0099502F"/>
    <w:rsid w:val="009972E2"/>
    <w:rsid w:val="00997991"/>
    <w:rsid w:val="009A027C"/>
    <w:rsid w:val="009A03B2"/>
    <w:rsid w:val="009A1C7F"/>
    <w:rsid w:val="009A4399"/>
    <w:rsid w:val="009A48D5"/>
    <w:rsid w:val="009A667C"/>
    <w:rsid w:val="009B035A"/>
    <w:rsid w:val="009B2A67"/>
    <w:rsid w:val="009B307D"/>
    <w:rsid w:val="009B32FB"/>
    <w:rsid w:val="009B555D"/>
    <w:rsid w:val="009B5AC9"/>
    <w:rsid w:val="009B65C4"/>
    <w:rsid w:val="009B775B"/>
    <w:rsid w:val="009C02E5"/>
    <w:rsid w:val="009C1254"/>
    <w:rsid w:val="009C2738"/>
    <w:rsid w:val="009C2DC5"/>
    <w:rsid w:val="009C493A"/>
    <w:rsid w:val="009C5787"/>
    <w:rsid w:val="009C6063"/>
    <w:rsid w:val="009C7A5D"/>
    <w:rsid w:val="009D2374"/>
    <w:rsid w:val="009D2408"/>
    <w:rsid w:val="009D3252"/>
    <w:rsid w:val="009D3F0F"/>
    <w:rsid w:val="009D6933"/>
    <w:rsid w:val="009D6F9C"/>
    <w:rsid w:val="009D7CD4"/>
    <w:rsid w:val="009E09A8"/>
    <w:rsid w:val="009E297C"/>
    <w:rsid w:val="009E2AF9"/>
    <w:rsid w:val="009E2BE7"/>
    <w:rsid w:val="009E2E24"/>
    <w:rsid w:val="009E51D5"/>
    <w:rsid w:val="009E77DB"/>
    <w:rsid w:val="009F17F0"/>
    <w:rsid w:val="009F2C36"/>
    <w:rsid w:val="009F537C"/>
    <w:rsid w:val="009F7304"/>
    <w:rsid w:val="009F73F2"/>
    <w:rsid w:val="009F7EDD"/>
    <w:rsid w:val="00A012A7"/>
    <w:rsid w:val="00A01351"/>
    <w:rsid w:val="00A02199"/>
    <w:rsid w:val="00A0392A"/>
    <w:rsid w:val="00A0455C"/>
    <w:rsid w:val="00A1078D"/>
    <w:rsid w:val="00A12D98"/>
    <w:rsid w:val="00A14207"/>
    <w:rsid w:val="00A170FF"/>
    <w:rsid w:val="00A1737B"/>
    <w:rsid w:val="00A20170"/>
    <w:rsid w:val="00A21278"/>
    <w:rsid w:val="00A21B64"/>
    <w:rsid w:val="00A229F7"/>
    <w:rsid w:val="00A2410C"/>
    <w:rsid w:val="00A24193"/>
    <w:rsid w:val="00A25125"/>
    <w:rsid w:val="00A25DBA"/>
    <w:rsid w:val="00A26606"/>
    <w:rsid w:val="00A27046"/>
    <w:rsid w:val="00A3004D"/>
    <w:rsid w:val="00A313C9"/>
    <w:rsid w:val="00A31BA8"/>
    <w:rsid w:val="00A3377A"/>
    <w:rsid w:val="00A3499E"/>
    <w:rsid w:val="00A35C2D"/>
    <w:rsid w:val="00A4135E"/>
    <w:rsid w:val="00A42B4E"/>
    <w:rsid w:val="00A449DA"/>
    <w:rsid w:val="00A44B39"/>
    <w:rsid w:val="00A508ED"/>
    <w:rsid w:val="00A50D24"/>
    <w:rsid w:val="00A51D0A"/>
    <w:rsid w:val="00A52C05"/>
    <w:rsid w:val="00A530C9"/>
    <w:rsid w:val="00A53628"/>
    <w:rsid w:val="00A53CD3"/>
    <w:rsid w:val="00A54592"/>
    <w:rsid w:val="00A563C9"/>
    <w:rsid w:val="00A6037D"/>
    <w:rsid w:val="00A6065F"/>
    <w:rsid w:val="00A61752"/>
    <w:rsid w:val="00A629A3"/>
    <w:rsid w:val="00A63139"/>
    <w:rsid w:val="00A645F4"/>
    <w:rsid w:val="00A651FC"/>
    <w:rsid w:val="00A65699"/>
    <w:rsid w:val="00A669E3"/>
    <w:rsid w:val="00A67CA2"/>
    <w:rsid w:val="00A7020C"/>
    <w:rsid w:val="00A717E9"/>
    <w:rsid w:val="00A72B5D"/>
    <w:rsid w:val="00A7403C"/>
    <w:rsid w:val="00A745C5"/>
    <w:rsid w:val="00A75453"/>
    <w:rsid w:val="00A755D6"/>
    <w:rsid w:val="00A77C97"/>
    <w:rsid w:val="00A77EAE"/>
    <w:rsid w:val="00A80AC3"/>
    <w:rsid w:val="00A81435"/>
    <w:rsid w:val="00A81EC2"/>
    <w:rsid w:val="00A8270B"/>
    <w:rsid w:val="00A85339"/>
    <w:rsid w:val="00A869A1"/>
    <w:rsid w:val="00A87170"/>
    <w:rsid w:val="00A92228"/>
    <w:rsid w:val="00A93889"/>
    <w:rsid w:val="00A97C6F"/>
    <w:rsid w:val="00AA0B19"/>
    <w:rsid w:val="00AA210D"/>
    <w:rsid w:val="00AA28BE"/>
    <w:rsid w:val="00AA34EF"/>
    <w:rsid w:val="00AA59A7"/>
    <w:rsid w:val="00AA60C8"/>
    <w:rsid w:val="00AA714A"/>
    <w:rsid w:val="00AA7F98"/>
    <w:rsid w:val="00AB128C"/>
    <w:rsid w:val="00AB1766"/>
    <w:rsid w:val="00AB2442"/>
    <w:rsid w:val="00AB2963"/>
    <w:rsid w:val="00AB347C"/>
    <w:rsid w:val="00AB4761"/>
    <w:rsid w:val="00AB502F"/>
    <w:rsid w:val="00AB71E7"/>
    <w:rsid w:val="00AB7F90"/>
    <w:rsid w:val="00AC0516"/>
    <w:rsid w:val="00AC05B0"/>
    <w:rsid w:val="00AC13DA"/>
    <w:rsid w:val="00AC1DB1"/>
    <w:rsid w:val="00AC362F"/>
    <w:rsid w:val="00AC44C3"/>
    <w:rsid w:val="00AC4974"/>
    <w:rsid w:val="00AC6250"/>
    <w:rsid w:val="00AC769C"/>
    <w:rsid w:val="00AD1214"/>
    <w:rsid w:val="00AD16E9"/>
    <w:rsid w:val="00AD2B8E"/>
    <w:rsid w:val="00AD2D94"/>
    <w:rsid w:val="00AD4A11"/>
    <w:rsid w:val="00AD58E4"/>
    <w:rsid w:val="00AD5AD7"/>
    <w:rsid w:val="00AD5E6B"/>
    <w:rsid w:val="00AD7BA9"/>
    <w:rsid w:val="00AD7BED"/>
    <w:rsid w:val="00AE013B"/>
    <w:rsid w:val="00AE15E6"/>
    <w:rsid w:val="00AE1770"/>
    <w:rsid w:val="00AE184B"/>
    <w:rsid w:val="00AE2611"/>
    <w:rsid w:val="00AE294D"/>
    <w:rsid w:val="00AE29D9"/>
    <w:rsid w:val="00AE7EE0"/>
    <w:rsid w:val="00AF0735"/>
    <w:rsid w:val="00AF3817"/>
    <w:rsid w:val="00AF4298"/>
    <w:rsid w:val="00AF47A0"/>
    <w:rsid w:val="00AF4E80"/>
    <w:rsid w:val="00AF60F1"/>
    <w:rsid w:val="00AF6495"/>
    <w:rsid w:val="00AF6EDB"/>
    <w:rsid w:val="00AF7575"/>
    <w:rsid w:val="00B00FC3"/>
    <w:rsid w:val="00B01D1E"/>
    <w:rsid w:val="00B027A2"/>
    <w:rsid w:val="00B02DA2"/>
    <w:rsid w:val="00B04ACE"/>
    <w:rsid w:val="00B059D2"/>
    <w:rsid w:val="00B05E66"/>
    <w:rsid w:val="00B0789E"/>
    <w:rsid w:val="00B13D0A"/>
    <w:rsid w:val="00B14F84"/>
    <w:rsid w:val="00B15AB6"/>
    <w:rsid w:val="00B20704"/>
    <w:rsid w:val="00B22297"/>
    <w:rsid w:val="00B23576"/>
    <w:rsid w:val="00B235F0"/>
    <w:rsid w:val="00B24DF1"/>
    <w:rsid w:val="00B31A4E"/>
    <w:rsid w:val="00B31D2F"/>
    <w:rsid w:val="00B31D84"/>
    <w:rsid w:val="00B33F58"/>
    <w:rsid w:val="00B341F1"/>
    <w:rsid w:val="00B3476E"/>
    <w:rsid w:val="00B348E3"/>
    <w:rsid w:val="00B3584A"/>
    <w:rsid w:val="00B36B19"/>
    <w:rsid w:val="00B37AC2"/>
    <w:rsid w:val="00B4393A"/>
    <w:rsid w:val="00B465D4"/>
    <w:rsid w:val="00B508F3"/>
    <w:rsid w:val="00B50CAD"/>
    <w:rsid w:val="00B512B9"/>
    <w:rsid w:val="00B517C0"/>
    <w:rsid w:val="00B53117"/>
    <w:rsid w:val="00B53195"/>
    <w:rsid w:val="00B540AD"/>
    <w:rsid w:val="00B540B4"/>
    <w:rsid w:val="00B56057"/>
    <w:rsid w:val="00B57917"/>
    <w:rsid w:val="00B57D72"/>
    <w:rsid w:val="00B6090A"/>
    <w:rsid w:val="00B61237"/>
    <w:rsid w:val="00B624DF"/>
    <w:rsid w:val="00B6271A"/>
    <w:rsid w:val="00B62751"/>
    <w:rsid w:val="00B62CAF"/>
    <w:rsid w:val="00B6461C"/>
    <w:rsid w:val="00B65458"/>
    <w:rsid w:val="00B65B7E"/>
    <w:rsid w:val="00B65C12"/>
    <w:rsid w:val="00B65EB6"/>
    <w:rsid w:val="00B671CD"/>
    <w:rsid w:val="00B6788E"/>
    <w:rsid w:val="00B71421"/>
    <w:rsid w:val="00B721E6"/>
    <w:rsid w:val="00B7297D"/>
    <w:rsid w:val="00B73F0E"/>
    <w:rsid w:val="00B74C63"/>
    <w:rsid w:val="00B75108"/>
    <w:rsid w:val="00B7662F"/>
    <w:rsid w:val="00B77BAB"/>
    <w:rsid w:val="00B8006F"/>
    <w:rsid w:val="00B80700"/>
    <w:rsid w:val="00B81541"/>
    <w:rsid w:val="00B81FE5"/>
    <w:rsid w:val="00B826E6"/>
    <w:rsid w:val="00B827FE"/>
    <w:rsid w:val="00B83A71"/>
    <w:rsid w:val="00B84B86"/>
    <w:rsid w:val="00B8612A"/>
    <w:rsid w:val="00B8639C"/>
    <w:rsid w:val="00B9010D"/>
    <w:rsid w:val="00B90381"/>
    <w:rsid w:val="00B906C8"/>
    <w:rsid w:val="00B969B8"/>
    <w:rsid w:val="00B96AE2"/>
    <w:rsid w:val="00B96B6E"/>
    <w:rsid w:val="00BA0D05"/>
    <w:rsid w:val="00BA1F2B"/>
    <w:rsid w:val="00BA21B5"/>
    <w:rsid w:val="00BA3499"/>
    <w:rsid w:val="00BA425C"/>
    <w:rsid w:val="00BA6060"/>
    <w:rsid w:val="00BA751C"/>
    <w:rsid w:val="00BA7650"/>
    <w:rsid w:val="00BA7D3B"/>
    <w:rsid w:val="00BB3746"/>
    <w:rsid w:val="00BB441F"/>
    <w:rsid w:val="00BB4606"/>
    <w:rsid w:val="00BB6FF2"/>
    <w:rsid w:val="00BC08CC"/>
    <w:rsid w:val="00BC1A9D"/>
    <w:rsid w:val="00BC1D11"/>
    <w:rsid w:val="00BC2934"/>
    <w:rsid w:val="00BC4116"/>
    <w:rsid w:val="00BD00A8"/>
    <w:rsid w:val="00BD1B5B"/>
    <w:rsid w:val="00BD55B2"/>
    <w:rsid w:val="00BE0DB5"/>
    <w:rsid w:val="00BE2076"/>
    <w:rsid w:val="00BE2373"/>
    <w:rsid w:val="00BE4196"/>
    <w:rsid w:val="00BE62E3"/>
    <w:rsid w:val="00BE7EC5"/>
    <w:rsid w:val="00BF1427"/>
    <w:rsid w:val="00BF18C2"/>
    <w:rsid w:val="00BF1EE1"/>
    <w:rsid w:val="00BF3C08"/>
    <w:rsid w:val="00BF4059"/>
    <w:rsid w:val="00BF45D5"/>
    <w:rsid w:val="00BF4E45"/>
    <w:rsid w:val="00BF6519"/>
    <w:rsid w:val="00BF6989"/>
    <w:rsid w:val="00BF78F1"/>
    <w:rsid w:val="00C01BA3"/>
    <w:rsid w:val="00C01F0B"/>
    <w:rsid w:val="00C023D2"/>
    <w:rsid w:val="00C02E72"/>
    <w:rsid w:val="00C03D90"/>
    <w:rsid w:val="00C04694"/>
    <w:rsid w:val="00C072A1"/>
    <w:rsid w:val="00C0792C"/>
    <w:rsid w:val="00C07CA6"/>
    <w:rsid w:val="00C10FC9"/>
    <w:rsid w:val="00C1362B"/>
    <w:rsid w:val="00C139A0"/>
    <w:rsid w:val="00C143F3"/>
    <w:rsid w:val="00C16330"/>
    <w:rsid w:val="00C2013D"/>
    <w:rsid w:val="00C21302"/>
    <w:rsid w:val="00C23341"/>
    <w:rsid w:val="00C23623"/>
    <w:rsid w:val="00C2689D"/>
    <w:rsid w:val="00C26E09"/>
    <w:rsid w:val="00C31035"/>
    <w:rsid w:val="00C342EA"/>
    <w:rsid w:val="00C352A0"/>
    <w:rsid w:val="00C356CE"/>
    <w:rsid w:val="00C36601"/>
    <w:rsid w:val="00C4043F"/>
    <w:rsid w:val="00C40952"/>
    <w:rsid w:val="00C413BF"/>
    <w:rsid w:val="00C414AB"/>
    <w:rsid w:val="00C4173C"/>
    <w:rsid w:val="00C430BD"/>
    <w:rsid w:val="00C431EF"/>
    <w:rsid w:val="00C44CDA"/>
    <w:rsid w:val="00C45D21"/>
    <w:rsid w:val="00C46C84"/>
    <w:rsid w:val="00C47557"/>
    <w:rsid w:val="00C47C68"/>
    <w:rsid w:val="00C47EC0"/>
    <w:rsid w:val="00C5027A"/>
    <w:rsid w:val="00C510A3"/>
    <w:rsid w:val="00C51127"/>
    <w:rsid w:val="00C51DA6"/>
    <w:rsid w:val="00C5353C"/>
    <w:rsid w:val="00C55004"/>
    <w:rsid w:val="00C55631"/>
    <w:rsid w:val="00C56D26"/>
    <w:rsid w:val="00C57BEF"/>
    <w:rsid w:val="00C61808"/>
    <w:rsid w:val="00C61C75"/>
    <w:rsid w:val="00C65BEF"/>
    <w:rsid w:val="00C65F0E"/>
    <w:rsid w:val="00C66253"/>
    <w:rsid w:val="00C6751D"/>
    <w:rsid w:val="00C67826"/>
    <w:rsid w:val="00C70E2F"/>
    <w:rsid w:val="00C7189D"/>
    <w:rsid w:val="00C71ACB"/>
    <w:rsid w:val="00C72536"/>
    <w:rsid w:val="00C72ABE"/>
    <w:rsid w:val="00C732D3"/>
    <w:rsid w:val="00C7652F"/>
    <w:rsid w:val="00C77160"/>
    <w:rsid w:val="00C77FCC"/>
    <w:rsid w:val="00C8037B"/>
    <w:rsid w:val="00C80EFE"/>
    <w:rsid w:val="00C8562B"/>
    <w:rsid w:val="00C87D0D"/>
    <w:rsid w:val="00C91672"/>
    <w:rsid w:val="00C93462"/>
    <w:rsid w:val="00C93940"/>
    <w:rsid w:val="00C93CBD"/>
    <w:rsid w:val="00C93D6A"/>
    <w:rsid w:val="00C93FA8"/>
    <w:rsid w:val="00C93FC6"/>
    <w:rsid w:val="00C97353"/>
    <w:rsid w:val="00C9788F"/>
    <w:rsid w:val="00CA03A6"/>
    <w:rsid w:val="00CA0527"/>
    <w:rsid w:val="00CA0EC5"/>
    <w:rsid w:val="00CA2A89"/>
    <w:rsid w:val="00CA48CB"/>
    <w:rsid w:val="00CA4943"/>
    <w:rsid w:val="00CA4AC7"/>
    <w:rsid w:val="00CA6206"/>
    <w:rsid w:val="00CA6ABD"/>
    <w:rsid w:val="00CA7B99"/>
    <w:rsid w:val="00CB1BBF"/>
    <w:rsid w:val="00CB4A6C"/>
    <w:rsid w:val="00CB577B"/>
    <w:rsid w:val="00CB5A4D"/>
    <w:rsid w:val="00CB71A6"/>
    <w:rsid w:val="00CB74E5"/>
    <w:rsid w:val="00CB7860"/>
    <w:rsid w:val="00CC23E9"/>
    <w:rsid w:val="00CC2EB2"/>
    <w:rsid w:val="00CC31EA"/>
    <w:rsid w:val="00CC47DB"/>
    <w:rsid w:val="00CC4C66"/>
    <w:rsid w:val="00CC5368"/>
    <w:rsid w:val="00CC5864"/>
    <w:rsid w:val="00CC688F"/>
    <w:rsid w:val="00CD1E24"/>
    <w:rsid w:val="00CD1F29"/>
    <w:rsid w:val="00CD1F55"/>
    <w:rsid w:val="00CD3D15"/>
    <w:rsid w:val="00CD3DC9"/>
    <w:rsid w:val="00CE01A4"/>
    <w:rsid w:val="00CE48AD"/>
    <w:rsid w:val="00CE5035"/>
    <w:rsid w:val="00CE50BD"/>
    <w:rsid w:val="00CE58F0"/>
    <w:rsid w:val="00CE5B44"/>
    <w:rsid w:val="00CE672B"/>
    <w:rsid w:val="00CE685A"/>
    <w:rsid w:val="00CE782E"/>
    <w:rsid w:val="00CE7D71"/>
    <w:rsid w:val="00CF0B18"/>
    <w:rsid w:val="00CF183E"/>
    <w:rsid w:val="00CF19A3"/>
    <w:rsid w:val="00CF2365"/>
    <w:rsid w:val="00CF2A72"/>
    <w:rsid w:val="00CF5FC6"/>
    <w:rsid w:val="00D007D6"/>
    <w:rsid w:val="00D00B2E"/>
    <w:rsid w:val="00D013A5"/>
    <w:rsid w:val="00D013C9"/>
    <w:rsid w:val="00D019A3"/>
    <w:rsid w:val="00D019AE"/>
    <w:rsid w:val="00D03CA6"/>
    <w:rsid w:val="00D062DD"/>
    <w:rsid w:val="00D065FE"/>
    <w:rsid w:val="00D066EE"/>
    <w:rsid w:val="00D071E0"/>
    <w:rsid w:val="00D102CA"/>
    <w:rsid w:val="00D11128"/>
    <w:rsid w:val="00D11BF0"/>
    <w:rsid w:val="00D12065"/>
    <w:rsid w:val="00D12400"/>
    <w:rsid w:val="00D12DF0"/>
    <w:rsid w:val="00D13792"/>
    <w:rsid w:val="00D14B3B"/>
    <w:rsid w:val="00D16175"/>
    <w:rsid w:val="00D16557"/>
    <w:rsid w:val="00D22938"/>
    <w:rsid w:val="00D24570"/>
    <w:rsid w:val="00D25580"/>
    <w:rsid w:val="00D2661D"/>
    <w:rsid w:val="00D30E66"/>
    <w:rsid w:val="00D32076"/>
    <w:rsid w:val="00D32DAD"/>
    <w:rsid w:val="00D33377"/>
    <w:rsid w:val="00D35460"/>
    <w:rsid w:val="00D36F18"/>
    <w:rsid w:val="00D37117"/>
    <w:rsid w:val="00D403CC"/>
    <w:rsid w:val="00D407FC"/>
    <w:rsid w:val="00D40870"/>
    <w:rsid w:val="00D4137A"/>
    <w:rsid w:val="00D41E0D"/>
    <w:rsid w:val="00D4203C"/>
    <w:rsid w:val="00D4273C"/>
    <w:rsid w:val="00D429FF"/>
    <w:rsid w:val="00D42E6B"/>
    <w:rsid w:val="00D47BDC"/>
    <w:rsid w:val="00D50E78"/>
    <w:rsid w:val="00D5179F"/>
    <w:rsid w:val="00D52528"/>
    <w:rsid w:val="00D5391C"/>
    <w:rsid w:val="00D602FA"/>
    <w:rsid w:val="00D61668"/>
    <w:rsid w:val="00D622F1"/>
    <w:rsid w:val="00D62BF9"/>
    <w:rsid w:val="00D6389C"/>
    <w:rsid w:val="00D63DAA"/>
    <w:rsid w:val="00D646C8"/>
    <w:rsid w:val="00D6593E"/>
    <w:rsid w:val="00D66D4F"/>
    <w:rsid w:val="00D67412"/>
    <w:rsid w:val="00D67AE6"/>
    <w:rsid w:val="00D67D10"/>
    <w:rsid w:val="00D70280"/>
    <w:rsid w:val="00D7237D"/>
    <w:rsid w:val="00D72895"/>
    <w:rsid w:val="00D74BB1"/>
    <w:rsid w:val="00D7564B"/>
    <w:rsid w:val="00D75DBD"/>
    <w:rsid w:val="00D76EDA"/>
    <w:rsid w:val="00D77DBF"/>
    <w:rsid w:val="00D82583"/>
    <w:rsid w:val="00D911A4"/>
    <w:rsid w:val="00D91DBA"/>
    <w:rsid w:val="00D92577"/>
    <w:rsid w:val="00D92ABB"/>
    <w:rsid w:val="00D935A4"/>
    <w:rsid w:val="00D93F25"/>
    <w:rsid w:val="00D94BFC"/>
    <w:rsid w:val="00D95381"/>
    <w:rsid w:val="00D9672C"/>
    <w:rsid w:val="00D977C1"/>
    <w:rsid w:val="00D979F9"/>
    <w:rsid w:val="00DA5425"/>
    <w:rsid w:val="00DA66B1"/>
    <w:rsid w:val="00DA6837"/>
    <w:rsid w:val="00DA7921"/>
    <w:rsid w:val="00DB1F36"/>
    <w:rsid w:val="00DB3783"/>
    <w:rsid w:val="00DB4FB1"/>
    <w:rsid w:val="00DB51E0"/>
    <w:rsid w:val="00DC0147"/>
    <w:rsid w:val="00DC01BD"/>
    <w:rsid w:val="00DC0D31"/>
    <w:rsid w:val="00DC2503"/>
    <w:rsid w:val="00DC327D"/>
    <w:rsid w:val="00DC530B"/>
    <w:rsid w:val="00DC7113"/>
    <w:rsid w:val="00DC7C10"/>
    <w:rsid w:val="00DD1126"/>
    <w:rsid w:val="00DD1577"/>
    <w:rsid w:val="00DD2422"/>
    <w:rsid w:val="00DD55AE"/>
    <w:rsid w:val="00DD601D"/>
    <w:rsid w:val="00DD6090"/>
    <w:rsid w:val="00DD6F4C"/>
    <w:rsid w:val="00DD734A"/>
    <w:rsid w:val="00DE13FD"/>
    <w:rsid w:val="00DE1598"/>
    <w:rsid w:val="00DE2D22"/>
    <w:rsid w:val="00DE40A8"/>
    <w:rsid w:val="00DE703A"/>
    <w:rsid w:val="00DF1077"/>
    <w:rsid w:val="00DF12A2"/>
    <w:rsid w:val="00DF1949"/>
    <w:rsid w:val="00DF1FE1"/>
    <w:rsid w:val="00DF3A6E"/>
    <w:rsid w:val="00DF72BA"/>
    <w:rsid w:val="00E00BE4"/>
    <w:rsid w:val="00E01A62"/>
    <w:rsid w:val="00E0359B"/>
    <w:rsid w:val="00E0370F"/>
    <w:rsid w:val="00E0420E"/>
    <w:rsid w:val="00E04971"/>
    <w:rsid w:val="00E0626B"/>
    <w:rsid w:val="00E06AAB"/>
    <w:rsid w:val="00E07065"/>
    <w:rsid w:val="00E105E9"/>
    <w:rsid w:val="00E112A5"/>
    <w:rsid w:val="00E11CAF"/>
    <w:rsid w:val="00E11DF7"/>
    <w:rsid w:val="00E12286"/>
    <w:rsid w:val="00E12CA7"/>
    <w:rsid w:val="00E13EE4"/>
    <w:rsid w:val="00E14BC2"/>
    <w:rsid w:val="00E17901"/>
    <w:rsid w:val="00E17D11"/>
    <w:rsid w:val="00E2112D"/>
    <w:rsid w:val="00E2228C"/>
    <w:rsid w:val="00E2371F"/>
    <w:rsid w:val="00E23D35"/>
    <w:rsid w:val="00E256AD"/>
    <w:rsid w:val="00E30053"/>
    <w:rsid w:val="00E324D8"/>
    <w:rsid w:val="00E32770"/>
    <w:rsid w:val="00E33CDF"/>
    <w:rsid w:val="00E3498C"/>
    <w:rsid w:val="00E36C83"/>
    <w:rsid w:val="00E37F5A"/>
    <w:rsid w:val="00E40A38"/>
    <w:rsid w:val="00E41D03"/>
    <w:rsid w:val="00E42164"/>
    <w:rsid w:val="00E4317A"/>
    <w:rsid w:val="00E44004"/>
    <w:rsid w:val="00E45E07"/>
    <w:rsid w:val="00E46E31"/>
    <w:rsid w:val="00E50DEE"/>
    <w:rsid w:val="00E53EF2"/>
    <w:rsid w:val="00E55A5C"/>
    <w:rsid w:val="00E56A5F"/>
    <w:rsid w:val="00E57273"/>
    <w:rsid w:val="00E57343"/>
    <w:rsid w:val="00E57A0C"/>
    <w:rsid w:val="00E62ED6"/>
    <w:rsid w:val="00E64820"/>
    <w:rsid w:val="00E64847"/>
    <w:rsid w:val="00E6533E"/>
    <w:rsid w:val="00E655DB"/>
    <w:rsid w:val="00E66327"/>
    <w:rsid w:val="00E66686"/>
    <w:rsid w:val="00E74F58"/>
    <w:rsid w:val="00E75A2E"/>
    <w:rsid w:val="00E76A8F"/>
    <w:rsid w:val="00E76F1E"/>
    <w:rsid w:val="00E8032A"/>
    <w:rsid w:val="00E8249C"/>
    <w:rsid w:val="00E8537A"/>
    <w:rsid w:val="00E9152D"/>
    <w:rsid w:val="00E93D2C"/>
    <w:rsid w:val="00E955B7"/>
    <w:rsid w:val="00E97E3B"/>
    <w:rsid w:val="00E97F31"/>
    <w:rsid w:val="00EA272D"/>
    <w:rsid w:val="00EA39F6"/>
    <w:rsid w:val="00EA4FB8"/>
    <w:rsid w:val="00EA792B"/>
    <w:rsid w:val="00EB1842"/>
    <w:rsid w:val="00EB4E3D"/>
    <w:rsid w:val="00EB7C9F"/>
    <w:rsid w:val="00EC1206"/>
    <w:rsid w:val="00EC17FA"/>
    <w:rsid w:val="00EC4102"/>
    <w:rsid w:val="00EC58B9"/>
    <w:rsid w:val="00EC5F96"/>
    <w:rsid w:val="00EC65DC"/>
    <w:rsid w:val="00EC6EDB"/>
    <w:rsid w:val="00EC7395"/>
    <w:rsid w:val="00EC76E5"/>
    <w:rsid w:val="00ED1266"/>
    <w:rsid w:val="00ED1630"/>
    <w:rsid w:val="00ED2A60"/>
    <w:rsid w:val="00ED2CC5"/>
    <w:rsid w:val="00ED401D"/>
    <w:rsid w:val="00ED410E"/>
    <w:rsid w:val="00ED535F"/>
    <w:rsid w:val="00ED698F"/>
    <w:rsid w:val="00ED7B33"/>
    <w:rsid w:val="00EE25C7"/>
    <w:rsid w:val="00EE490F"/>
    <w:rsid w:val="00EE5044"/>
    <w:rsid w:val="00EF0328"/>
    <w:rsid w:val="00EF04E9"/>
    <w:rsid w:val="00EF172C"/>
    <w:rsid w:val="00EF239A"/>
    <w:rsid w:val="00EF39EF"/>
    <w:rsid w:val="00EF7440"/>
    <w:rsid w:val="00EF76BA"/>
    <w:rsid w:val="00EF7EE5"/>
    <w:rsid w:val="00F00FEB"/>
    <w:rsid w:val="00F01718"/>
    <w:rsid w:val="00F02503"/>
    <w:rsid w:val="00F042E0"/>
    <w:rsid w:val="00F050F0"/>
    <w:rsid w:val="00F06282"/>
    <w:rsid w:val="00F0684E"/>
    <w:rsid w:val="00F07982"/>
    <w:rsid w:val="00F07CE1"/>
    <w:rsid w:val="00F112AC"/>
    <w:rsid w:val="00F13D01"/>
    <w:rsid w:val="00F1417B"/>
    <w:rsid w:val="00F156E3"/>
    <w:rsid w:val="00F15871"/>
    <w:rsid w:val="00F2485F"/>
    <w:rsid w:val="00F25263"/>
    <w:rsid w:val="00F25E36"/>
    <w:rsid w:val="00F2731E"/>
    <w:rsid w:val="00F304E6"/>
    <w:rsid w:val="00F31507"/>
    <w:rsid w:val="00F34270"/>
    <w:rsid w:val="00F3428F"/>
    <w:rsid w:val="00F34CB0"/>
    <w:rsid w:val="00F359F7"/>
    <w:rsid w:val="00F36622"/>
    <w:rsid w:val="00F424CF"/>
    <w:rsid w:val="00F42677"/>
    <w:rsid w:val="00F42D80"/>
    <w:rsid w:val="00F44321"/>
    <w:rsid w:val="00F45405"/>
    <w:rsid w:val="00F45BCD"/>
    <w:rsid w:val="00F45FD7"/>
    <w:rsid w:val="00F47E87"/>
    <w:rsid w:val="00F5118A"/>
    <w:rsid w:val="00F51720"/>
    <w:rsid w:val="00F526F4"/>
    <w:rsid w:val="00F52AA3"/>
    <w:rsid w:val="00F53A8D"/>
    <w:rsid w:val="00F547E5"/>
    <w:rsid w:val="00F54904"/>
    <w:rsid w:val="00F558A7"/>
    <w:rsid w:val="00F56BA7"/>
    <w:rsid w:val="00F56C9C"/>
    <w:rsid w:val="00F57EF9"/>
    <w:rsid w:val="00F6051B"/>
    <w:rsid w:val="00F64D35"/>
    <w:rsid w:val="00F653DC"/>
    <w:rsid w:val="00F663F2"/>
    <w:rsid w:val="00F6708E"/>
    <w:rsid w:val="00F67915"/>
    <w:rsid w:val="00F67FDB"/>
    <w:rsid w:val="00F700E8"/>
    <w:rsid w:val="00F70292"/>
    <w:rsid w:val="00F72163"/>
    <w:rsid w:val="00F722AD"/>
    <w:rsid w:val="00F7289C"/>
    <w:rsid w:val="00F75300"/>
    <w:rsid w:val="00F7542F"/>
    <w:rsid w:val="00F75DD8"/>
    <w:rsid w:val="00F76C64"/>
    <w:rsid w:val="00F76CD1"/>
    <w:rsid w:val="00F76E88"/>
    <w:rsid w:val="00F77D1C"/>
    <w:rsid w:val="00F81849"/>
    <w:rsid w:val="00F82407"/>
    <w:rsid w:val="00F8315E"/>
    <w:rsid w:val="00F857BD"/>
    <w:rsid w:val="00F857FD"/>
    <w:rsid w:val="00F85A2B"/>
    <w:rsid w:val="00F87319"/>
    <w:rsid w:val="00F9041F"/>
    <w:rsid w:val="00F914A6"/>
    <w:rsid w:val="00F922FF"/>
    <w:rsid w:val="00F9374F"/>
    <w:rsid w:val="00F93E56"/>
    <w:rsid w:val="00F9613E"/>
    <w:rsid w:val="00F961F6"/>
    <w:rsid w:val="00F97850"/>
    <w:rsid w:val="00FA17F9"/>
    <w:rsid w:val="00FA2CFE"/>
    <w:rsid w:val="00FA3A32"/>
    <w:rsid w:val="00FA45D3"/>
    <w:rsid w:val="00FA5E2A"/>
    <w:rsid w:val="00FA654D"/>
    <w:rsid w:val="00FB03C2"/>
    <w:rsid w:val="00FB113C"/>
    <w:rsid w:val="00FB1414"/>
    <w:rsid w:val="00FB33BC"/>
    <w:rsid w:val="00FB4D64"/>
    <w:rsid w:val="00FB5CE1"/>
    <w:rsid w:val="00FB79D5"/>
    <w:rsid w:val="00FC0BAE"/>
    <w:rsid w:val="00FC2D95"/>
    <w:rsid w:val="00FC3472"/>
    <w:rsid w:val="00FC356D"/>
    <w:rsid w:val="00FC627B"/>
    <w:rsid w:val="00FC7264"/>
    <w:rsid w:val="00FC7B14"/>
    <w:rsid w:val="00FD01B7"/>
    <w:rsid w:val="00FD02E4"/>
    <w:rsid w:val="00FD0460"/>
    <w:rsid w:val="00FD1FC8"/>
    <w:rsid w:val="00FD2A06"/>
    <w:rsid w:val="00FD2C15"/>
    <w:rsid w:val="00FD42E8"/>
    <w:rsid w:val="00FD557F"/>
    <w:rsid w:val="00FE12E8"/>
    <w:rsid w:val="00FE1BCE"/>
    <w:rsid w:val="00FE2151"/>
    <w:rsid w:val="00FE2CEA"/>
    <w:rsid w:val="00FE2D17"/>
    <w:rsid w:val="00FE2D8C"/>
    <w:rsid w:val="00FE35C3"/>
    <w:rsid w:val="00FE3EEB"/>
    <w:rsid w:val="00FE64DF"/>
    <w:rsid w:val="00FE6BB8"/>
    <w:rsid w:val="00FE6E13"/>
    <w:rsid w:val="00FE6F9B"/>
    <w:rsid w:val="00FE78A1"/>
    <w:rsid w:val="00FE7C9F"/>
    <w:rsid w:val="00FF0330"/>
    <w:rsid w:val="00FF0ED7"/>
    <w:rsid w:val="00FF2062"/>
    <w:rsid w:val="00FF39D9"/>
    <w:rsid w:val="00FF42CA"/>
    <w:rsid w:val="00FF4A16"/>
    <w:rsid w:val="00FF616B"/>
    <w:rsid w:val="00FF7A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F00A7F3"/>
  <w15:docId w15:val="{954A44BA-EF13-4BD6-B1B4-0EA9CB6D6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2F56"/>
    <w:pPr>
      <w:widowControl w:val="0"/>
      <w:spacing w:line="240" w:lineRule="atLeast"/>
    </w:pPr>
  </w:style>
  <w:style w:type="paragraph" w:styleId="Heading1">
    <w:name w:val="heading 1"/>
    <w:basedOn w:val="Normal"/>
    <w:next w:val="Normal"/>
    <w:link w:val="Heading1Char"/>
    <w:qFormat/>
    <w:rsid w:val="002C1AB2"/>
    <w:pPr>
      <w:keepNext/>
      <w:numPr>
        <w:numId w:val="1"/>
      </w:numPr>
      <w:spacing w:before="120" w:after="60"/>
      <w:outlineLvl w:val="0"/>
    </w:pPr>
    <w:rPr>
      <w:rFonts w:ascii="Arial" w:hAnsi="Arial"/>
      <w:b/>
      <w:sz w:val="24"/>
    </w:rPr>
  </w:style>
  <w:style w:type="paragraph" w:styleId="Heading2">
    <w:name w:val="heading 2"/>
    <w:basedOn w:val="Heading1"/>
    <w:next w:val="Normal"/>
    <w:qFormat/>
    <w:rsid w:val="00C4043F"/>
    <w:pPr>
      <w:numPr>
        <w:numId w:val="0"/>
      </w:numPr>
      <w:ind w:firstLine="360"/>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tyle>
  <w:style w:type="table" w:styleId="TableGrid">
    <w:name w:val="Table Grid"/>
    <w:basedOn w:val="TableNormal"/>
    <w:rsid w:val="00103929"/>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Normal"/>
    <w:pPr>
      <w:spacing w:before="80" w:line="240" w:lineRule="auto"/>
      <w:ind w:left="1530"/>
      <w:jc w:val="both"/>
    </w:pPr>
  </w:style>
  <w:style w:type="paragraph" w:styleId="NormalWeb">
    <w:name w:val="Normal (Web)"/>
    <w:basedOn w:val="Normal"/>
    <w:uiPriority w:val="99"/>
    <w:rsid w:val="0076343A"/>
    <w:pPr>
      <w:widowControl/>
      <w:spacing w:before="100" w:beforeAutospacing="1" w:after="100" w:afterAutospacing="1" w:line="240" w:lineRule="auto"/>
    </w:pPr>
    <w:rPr>
      <w:rFonts w:ascii="Arial" w:hAnsi="Arial" w:cs="Arial"/>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link w:val="InfoBlueChar"/>
    <w:rsid w:val="001E6A30"/>
    <w:pPr>
      <w:widowControl/>
      <w:tabs>
        <w:tab w:val="left" w:pos="540"/>
        <w:tab w:val="left" w:pos="1260"/>
      </w:tabs>
      <w:spacing w:after="120"/>
    </w:pPr>
    <w:rPr>
      <w:rFonts w:ascii="Times" w:hAnsi="Times"/>
      <w:iCs/>
      <w:color w:val="0000FF"/>
    </w:rPr>
  </w:style>
  <w:style w:type="character" w:styleId="Hyperlink">
    <w:name w:val="Hyperlink"/>
    <w:basedOn w:val="DefaultParagraphFont"/>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rPr>
      <w:i/>
      <w:iCs/>
      <w:color w:val="0000FF"/>
      <w:sz w:val="18"/>
    </w:rPr>
  </w:style>
  <w:style w:type="character" w:customStyle="1" w:styleId="InfoBlueChar">
    <w:name w:val="InfoBlue Char"/>
    <w:basedOn w:val="DefaultParagraphFont"/>
    <w:link w:val="InfoBlue"/>
    <w:rsid w:val="001E6A30"/>
    <w:rPr>
      <w:rFonts w:ascii="Times" w:hAnsi="Times"/>
      <w:iCs/>
      <w:color w:val="0000FF"/>
      <w:lang w:val="en-US" w:eastAsia="en-US" w:bidi="ar-SA"/>
    </w:rPr>
  </w:style>
  <w:style w:type="paragraph" w:customStyle="1" w:styleId="TabelaNORM2ParaRede">
    <w:name w:val="Tabela NORM 2 ParaRede"/>
    <w:basedOn w:val="Normal"/>
    <w:rsid w:val="003D2717"/>
    <w:pPr>
      <w:keepLines/>
      <w:widowControl/>
      <w:tabs>
        <w:tab w:val="left" w:pos="1260"/>
      </w:tabs>
      <w:spacing w:before="60" w:after="60" w:line="300" w:lineRule="exact"/>
      <w:ind w:left="113" w:right="113"/>
    </w:pPr>
    <w:rPr>
      <w:rFonts w:ascii="Verdana" w:hAnsi="Verdana"/>
      <w:bCs/>
      <w:color w:val="000000"/>
      <w:sz w:val="16"/>
      <w:szCs w:val="16"/>
      <w:lang w:val="pt-PT" w:eastAsia="pt-PT"/>
    </w:rPr>
  </w:style>
  <w:style w:type="paragraph" w:customStyle="1" w:styleId="bullet1pararede">
    <w:name w:val="bullet1pararede"/>
    <w:basedOn w:val="Normal"/>
    <w:rsid w:val="0076343A"/>
    <w:pPr>
      <w:widowControl/>
      <w:spacing w:before="100" w:beforeAutospacing="1" w:after="100" w:afterAutospacing="1" w:line="240" w:lineRule="auto"/>
    </w:pPr>
    <w:rPr>
      <w:rFonts w:ascii="Arial" w:hAnsi="Arial" w:cs="Arial"/>
    </w:rPr>
  </w:style>
  <w:style w:type="paragraph" w:styleId="BalloonText">
    <w:name w:val="Balloon Text"/>
    <w:basedOn w:val="Normal"/>
    <w:semiHidden/>
    <w:rsid w:val="009C7A5D"/>
    <w:rPr>
      <w:rFonts w:ascii="Tahoma" w:hAnsi="Tahoma" w:cs="Tahoma"/>
      <w:sz w:val="16"/>
      <w:szCs w:val="16"/>
    </w:rPr>
  </w:style>
  <w:style w:type="character" w:customStyle="1" w:styleId="FooterChar">
    <w:name w:val="Footer Char"/>
    <w:basedOn w:val="DefaultParagraphFont"/>
    <w:link w:val="Footer"/>
    <w:uiPriority w:val="99"/>
    <w:rsid w:val="005D4B46"/>
  </w:style>
  <w:style w:type="character" w:customStyle="1" w:styleId="HeaderChar">
    <w:name w:val="Header Char"/>
    <w:basedOn w:val="DefaultParagraphFont"/>
    <w:link w:val="Header"/>
    <w:uiPriority w:val="99"/>
    <w:rsid w:val="005D4B46"/>
  </w:style>
  <w:style w:type="paragraph" w:customStyle="1" w:styleId="Tabletext0">
    <w:name w:val="Table text"/>
    <w:basedOn w:val="Normal"/>
    <w:rsid w:val="001113F8"/>
    <w:pPr>
      <w:widowControl/>
      <w:spacing w:before="40" w:after="40" w:line="240" w:lineRule="auto"/>
    </w:pPr>
    <w:rPr>
      <w:rFonts w:ascii="Times" w:hAnsi="Times"/>
      <w:sz w:val="22"/>
      <w:szCs w:val="24"/>
    </w:rPr>
  </w:style>
  <w:style w:type="paragraph" w:styleId="ListParagraph">
    <w:name w:val="List Paragraph"/>
    <w:basedOn w:val="Normal"/>
    <w:uiPriority w:val="34"/>
    <w:qFormat/>
    <w:rsid w:val="00E8032A"/>
    <w:pPr>
      <w:ind w:left="720"/>
      <w:contextualSpacing/>
    </w:pPr>
  </w:style>
  <w:style w:type="paragraph" w:customStyle="1" w:styleId="hdr1">
    <w:name w:val="hdr1"/>
    <w:basedOn w:val="Normal"/>
    <w:rsid w:val="000F09FC"/>
    <w:pPr>
      <w:widowControl/>
      <w:spacing w:before="60" w:line="240" w:lineRule="auto"/>
      <w:ind w:left="540"/>
      <w:jc w:val="both"/>
    </w:pPr>
    <w:rPr>
      <w:sz w:val="24"/>
    </w:rPr>
  </w:style>
  <w:style w:type="character" w:styleId="Strong">
    <w:name w:val="Strong"/>
    <w:basedOn w:val="DefaultParagraphFont"/>
    <w:uiPriority w:val="22"/>
    <w:qFormat/>
    <w:rsid w:val="001D6826"/>
    <w:rPr>
      <w:b/>
      <w:bCs/>
    </w:rPr>
  </w:style>
  <w:style w:type="paragraph" w:styleId="Caption">
    <w:name w:val="caption"/>
    <w:basedOn w:val="Normal"/>
    <w:next w:val="Normal"/>
    <w:uiPriority w:val="35"/>
    <w:unhideWhenUsed/>
    <w:qFormat/>
    <w:rsid w:val="00B3476E"/>
    <w:pPr>
      <w:spacing w:after="200" w:line="240" w:lineRule="auto"/>
    </w:pPr>
    <w:rPr>
      <w:b/>
      <w:bCs/>
      <w:color w:val="4F81BD" w:themeColor="accent1"/>
      <w:sz w:val="18"/>
      <w:szCs w:val="18"/>
    </w:rPr>
  </w:style>
  <w:style w:type="paragraph" w:styleId="BodyTextIndent2">
    <w:name w:val="Body Text Indent 2"/>
    <w:basedOn w:val="Normal"/>
    <w:link w:val="BodyTextIndent2Char"/>
    <w:uiPriority w:val="99"/>
    <w:semiHidden/>
    <w:unhideWhenUsed/>
    <w:rsid w:val="00484B38"/>
    <w:pPr>
      <w:spacing w:after="120" w:line="480" w:lineRule="auto"/>
      <w:ind w:left="360"/>
    </w:pPr>
  </w:style>
  <w:style w:type="character" w:customStyle="1" w:styleId="BodyTextIndent2Char">
    <w:name w:val="Body Text Indent 2 Char"/>
    <w:basedOn w:val="DefaultParagraphFont"/>
    <w:link w:val="BodyTextIndent2"/>
    <w:uiPriority w:val="99"/>
    <w:semiHidden/>
    <w:rsid w:val="00484B38"/>
  </w:style>
  <w:style w:type="paragraph" w:styleId="Revision">
    <w:name w:val="Revision"/>
    <w:hidden/>
    <w:uiPriority w:val="99"/>
    <w:semiHidden/>
    <w:rsid w:val="00F57EF9"/>
  </w:style>
  <w:style w:type="character" w:customStyle="1" w:styleId="Heading1Char">
    <w:name w:val="Heading 1 Char"/>
    <w:basedOn w:val="DefaultParagraphFont"/>
    <w:link w:val="Heading1"/>
    <w:rsid w:val="0035024F"/>
    <w:rPr>
      <w:rFonts w:ascii="Arial" w:hAnsi="Arial"/>
      <w:b/>
      <w:sz w:val="24"/>
    </w:rPr>
  </w:style>
  <w:style w:type="character" w:styleId="FollowedHyperlink">
    <w:name w:val="FollowedHyperlink"/>
    <w:basedOn w:val="DefaultParagraphFont"/>
    <w:uiPriority w:val="99"/>
    <w:semiHidden/>
    <w:unhideWhenUsed/>
    <w:rsid w:val="00E6632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998775">
      <w:bodyDiv w:val="1"/>
      <w:marLeft w:val="0"/>
      <w:marRight w:val="0"/>
      <w:marTop w:val="0"/>
      <w:marBottom w:val="0"/>
      <w:divBdr>
        <w:top w:val="none" w:sz="0" w:space="0" w:color="auto"/>
        <w:left w:val="none" w:sz="0" w:space="0" w:color="auto"/>
        <w:bottom w:val="none" w:sz="0" w:space="0" w:color="auto"/>
        <w:right w:val="none" w:sz="0" w:space="0" w:color="auto"/>
      </w:divBdr>
      <w:divsChild>
        <w:div w:id="229269471">
          <w:marLeft w:val="0"/>
          <w:marRight w:val="0"/>
          <w:marTop w:val="0"/>
          <w:marBottom w:val="0"/>
          <w:divBdr>
            <w:top w:val="none" w:sz="0" w:space="0" w:color="auto"/>
            <w:left w:val="none" w:sz="0" w:space="0" w:color="auto"/>
            <w:bottom w:val="none" w:sz="0" w:space="0" w:color="auto"/>
            <w:right w:val="none" w:sz="0" w:space="0" w:color="auto"/>
          </w:divBdr>
        </w:div>
      </w:divsChild>
    </w:div>
    <w:div w:id="792559366">
      <w:bodyDiv w:val="1"/>
      <w:marLeft w:val="0"/>
      <w:marRight w:val="0"/>
      <w:marTop w:val="0"/>
      <w:marBottom w:val="0"/>
      <w:divBdr>
        <w:top w:val="none" w:sz="0" w:space="0" w:color="auto"/>
        <w:left w:val="none" w:sz="0" w:space="0" w:color="auto"/>
        <w:bottom w:val="none" w:sz="0" w:space="0" w:color="auto"/>
        <w:right w:val="none" w:sz="0" w:space="0" w:color="auto"/>
      </w:divBdr>
    </w:div>
    <w:div w:id="958490069">
      <w:bodyDiv w:val="1"/>
      <w:marLeft w:val="0"/>
      <w:marRight w:val="0"/>
      <w:marTop w:val="0"/>
      <w:marBottom w:val="0"/>
      <w:divBdr>
        <w:top w:val="none" w:sz="0" w:space="0" w:color="auto"/>
        <w:left w:val="none" w:sz="0" w:space="0" w:color="auto"/>
        <w:bottom w:val="none" w:sz="0" w:space="0" w:color="auto"/>
        <w:right w:val="none" w:sz="0" w:space="0" w:color="auto"/>
      </w:divBdr>
    </w:div>
    <w:div w:id="971137411">
      <w:bodyDiv w:val="1"/>
      <w:marLeft w:val="0"/>
      <w:marRight w:val="0"/>
      <w:marTop w:val="0"/>
      <w:marBottom w:val="0"/>
      <w:divBdr>
        <w:top w:val="none" w:sz="0" w:space="0" w:color="auto"/>
        <w:left w:val="none" w:sz="0" w:space="0" w:color="auto"/>
        <w:bottom w:val="none" w:sz="0" w:space="0" w:color="auto"/>
        <w:right w:val="none" w:sz="0" w:space="0" w:color="auto"/>
      </w:divBdr>
      <w:divsChild>
        <w:div w:id="963385404">
          <w:marLeft w:val="0"/>
          <w:marRight w:val="0"/>
          <w:marTop w:val="0"/>
          <w:marBottom w:val="0"/>
          <w:divBdr>
            <w:top w:val="none" w:sz="0" w:space="8" w:color="auto"/>
            <w:left w:val="single" w:sz="6" w:space="0" w:color="BBBBBB"/>
            <w:bottom w:val="none" w:sz="0" w:space="0" w:color="auto"/>
            <w:right w:val="none" w:sz="0" w:space="0" w:color="auto"/>
          </w:divBdr>
          <w:divsChild>
            <w:div w:id="1976256251">
              <w:marLeft w:val="0"/>
              <w:marRight w:val="0"/>
              <w:marTop w:val="0"/>
              <w:marBottom w:val="0"/>
              <w:divBdr>
                <w:top w:val="none" w:sz="0" w:space="0" w:color="auto"/>
                <w:left w:val="none" w:sz="0" w:space="0" w:color="auto"/>
                <w:bottom w:val="none" w:sz="0" w:space="0" w:color="auto"/>
                <w:right w:val="none" w:sz="0" w:space="0" w:color="auto"/>
              </w:divBdr>
              <w:divsChild>
                <w:div w:id="1038166038">
                  <w:marLeft w:val="0"/>
                  <w:marRight w:val="0"/>
                  <w:marTop w:val="0"/>
                  <w:marBottom w:val="0"/>
                  <w:divBdr>
                    <w:top w:val="none" w:sz="0" w:space="0" w:color="auto"/>
                    <w:left w:val="none" w:sz="0" w:space="0" w:color="auto"/>
                    <w:bottom w:val="none" w:sz="0" w:space="0" w:color="auto"/>
                    <w:right w:val="none" w:sz="0" w:space="0" w:color="auto"/>
                  </w:divBdr>
                  <w:divsChild>
                    <w:div w:id="463355369">
                      <w:marLeft w:val="0"/>
                      <w:marRight w:val="0"/>
                      <w:marTop w:val="0"/>
                      <w:marBottom w:val="0"/>
                      <w:divBdr>
                        <w:top w:val="none" w:sz="0" w:space="0" w:color="auto"/>
                        <w:left w:val="none" w:sz="0" w:space="0" w:color="auto"/>
                        <w:bottom w:val="none" w:sz="0" w:space="0" w:color="auto"/>
                        <w:right w:val="none" w:sz="0" w:space="0" w:color="auto"/>
                      </w:divBdr>
                      <w:divsChild>
                        <w:div w:id="200646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4368754">
      <w:bodyDiv w:val="1"/>
      <w:marLeft w:val="38"/>
      <w:marRight w:val="38"/>
      <w:marTop w:val="38"/>
      <w:marBottom w:val="38"/>
      <w:divBdr>
        <w:top w:val="none" w:sz="0" w:space="0" w:color="auto"/>
        <w:left w:val="none" w:sz="0" w:space="0" w:color="auto"/>
        <w:bottom w:val="none" w:sz="0" w:space="0" w:color="auto"/>
        <w:right w:val="none" w:sz="0" w:space="0" w:color="auto"/>
      </w:divBdr>
    </w:div>
    <w:div w:id="1158378520">
      <w:bodyDiv w:val="1"/>
      <w:marLeft w:val="0"/>
      <w:marRight w:val="0"/>
      <w:marTop w:val="0"/>
      <w:marBottom w:val="0"/>
      <w:divBdr>
        <w:top w:val="none" w:sz="0" w:space="0" w:color="auto"/>
        <w:left w:val="none" w:sz="0" w:space="0" w:color="auto"/>
        <w:bottom w:val="none" w:sz="0" w:space="0" w:color="auto"/>
        <w:right w:val="none" w:sz="0" w:space="0" w:color="auto"/>
      </w:divBdr>
    </w:div>
    <w:div w:id="1254318514">
      <w:bodyDiv w:val="1"/>
      <w:marLeft w:val="0"/>
      <w:marRight w:val="0"/>
      <w:marTop w:val="0"/>
      <w:marBottom w:val="0"/>
      <w:divBdr>
        <w:top w:val="none" w:sz="0" w:space="0" w:color="auto"/>
        <w:left w:val="none" w:sz="0" w:space="0" w:color="auto"/>
        <w:bottom w:val="none" w:sz="0" w:space="0" w:color="auto"/>
        <w:right w:val="none" w:sz="0" w:space="0" w:color="auto"/>
      </w:divBdr>
    </w:div>
    <w:div w:id="1343045443">
      <w:bodyDiv w:val="1"/>
      <w:marLeft w:val="0"/>
      <w:marRight w:val="0"/>
      <w:marTop w:val="0"/>
      <w:marBottom w:val="0"/>
      <w:divBdr>
        <w:top w:val="none" w:sz="0" w:space="0" w:color="auto"/>
        <w:left w:val="none" w:sz="0" w:space="0" w:color="auto"/>
        <w:bottom w:val="none" w:sz="0" w:space="0" w:color="auto"/>
        <w:right w:val="none" w:sz="0" w:space="0" w:color="auto"/>
      </w:divBdr>
    </w:div>
    <w:div w:id="1409772085">
      <w:bodyDiv w:val="1"/>
      <w:marLeft w:val="0"/>
      <w:marRight w:val="0"/>
      <w:marTop w:val="0"/>
      <w:marBottom w:val="0"/>
      <w:divBdr>
        <w:top w:val="none" w:sz="0" w:space="0" w:color="auto"/>
        <w:left w:val="none" w:sz="0" w:space="0" w:color="auto"/>
        <w:bottom w:val="none" w:sz="0" w:space="0" w:color="auto"/>
        <w:right w:val="none" w:sz="0" w:space="0" w:color="auto"/>
      </w:divBdr>
    </w:div>
    <w:div w:id="1544244828">
      <w:bodyDiv w:val="1"/>
      <w:marLeft w:val="0"/>
      <w:marRight w:val="0"/>
      <w:marTop w:val="0"/>
      <w:marBottom w:val="0"/>
      <w:divBdr>
        <w:top w:val="none" w:sz="0" w:space="0" w:color="auto"/>
        <w:left w:val="none" w:sz="0" w:space="0" w:color="auto"/>
        <w:bottom w:val="none" w:sz="0" w:space="0" w:color="auto"/>
        <w:right w:val="none" w:sz="0" w:space="0" w:color="auto"/>
      </w:divBdr>
    </w:div>
    <w:div w:id="1547063842">
      <w:bodyDiv w:val="1"/>
      <w:marLeft w:val="0"/>
      <w:marRight w:val="0"/>
      <w:marTop w:val="0"/>
      <w:marBottom w:val="0"/>
      <w:divBdr>
        <w:top w:val="none" w:sz="0" w:space="0" w:color="auto"/>
        <w:left w:val="none" w:sz="0" w:space="0" w:color="auto"/>
        <w:bottom w:val="none" w:sz="0" w:space="0" w:color="auto"/>
        <w:right w:val="none" w:sz="0" w:space="0" w:color="auto"/>
      </w:divBdr>
      <w:divsChild>
        <w:div w:id="1933706529">
          <w:marLeft w:val="0"/>
          <w:marRight w:val="0"/>
          <w:marTop w:val="0"/>
          <w:marBottom w:val="0"/>
          <w:divBdr>
            <w:top w:val="none" w:sz="0" w:space="8" w:color="auto"/>
            <w:left w:val="single" w:sz="6" w:space="0" w:color="BBBBBB"/>
            <w:bottom w:val="none" w:sz="0" w:space="0" w:color="auto"/>
            <w:right w:val="none" w:sz="0" w:space="0" w:color="auto"/>
          </w:divBdr>
          <w:divsChild>
            <w:div w:id="167451806">
              <w:marLeft w:val="0"/>
              <w:marRight w:val="0"/>
              <w:marTop w:val="0"/>
              <w:marBottom w:val="0"/>
              <w:divBdr>
                <w:top w:val="none" w:sz="0" w:space="0" w:color="auto"/>
                <w:left w:val="none" w:sz="0" w:space="0" w:color="auto"/>
                <w:bottom w:val="none" w:sz="0" w:space="0" w:color="auto"/>
                <w:right w:val="none" w:sz="0" w:space="0" w:color="auto"/>
              </w:divBdr>
              <w:divsChild>
                <w:div w:id="2059275692">
                  <w:marLeft w:val="0"/>
                  <w:marRight w:val="0"/>
                  <w:marTop w:val="0"/>
                  <w:marBottom w:val="0"/>
                  <w:divBdr>
                    <w:top w:val="none" w:sz="0" w:space="0" w:color="auto"/>
                    <w:left w:val="none" w:sz="0" w:space="0" w:color="auto"/>
                    <w:bottom w:val="none" w:sz="0" w:space="0" w:color="auto"/>
                    <w:right w:val="none" w:sz="0" w:space="0" w:color="auto"/>
                  </w:divBdr>
                  <w:divsChild>
                    <w:div w:id="147938013">
                      <w:marLeft w:val="0"/>
                      <w:marRight w:val="0"/>
                      <w:marTop w:val="0"/>
                      <w:marBottom w:val="0"/>
                      <w:divBdr>
                        <w:top w:val="none" w:sz="0" w:space="0" w:color="auto"/>
                        <w:left w:val="none" w:sz="0" w:space="0" w:color="auto"/>
                        <w:bottom w:val="none" w:sz="0" w:space="0" w:color="auto"/>
                        <w:right w:val="none" w:sz="0" w:space="0" w:color="auto"/>
                      </w:divBdr>
                      <w:divsChild>
                        <w:div w:id="77575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1276333">
      <w:bodyDiv w:val="1"/>
      <w:marLeft w:val="0"/>
      <w:marRight w:val="0"/>
      <w:marTop w:val="0"/>
      <w:marBottom w:val="0"/>
      <w:divBdr>
        <w:top w:val="none" w:sz="0" w:space="0" w:color="auto"/>
        <w:left w:val="none" w:sz="0" w:space="0" w:color="auto"/>
        <w:bottom w:val="none" w:sz="0" w:space="0" w:color="auto"/>
        <w:right w:val="none" w:sz="0" w:space="0" w:color="auto"/>
      </w:divBdr>
    </w:div>
    <w:div w:id="1805198687">
      <w:bodyDiv w:val="1"/>
      <w:marLeft w:val="0"/>
      <w:marRight w:val="0"/>
      <w:marTop w:val="0"/>
      <w:marBottom w:val="0"/>
      <w:divBdr>
        <w:top w:val="none" w:sz="0" w:space="0" w:color="auto"/>
        <w:left w:val="none" w:sz="0" w:space="0" w:color="auto"/>
        <w:bottom w:val="none" w:sz="0" w:space="0" w:color="auto"/>
        <w:right w:val="none" w:sz="0" w:space="0" w:color="auto"/>
      </w:divBdr>
      <w:divsChild>
        <w:div w:id="410273419">
          <w:marLeft w:val="0"/>
          <w:marRight w:val="0"/>
          <w:marTop w:val="0"/>
          <w:marBottom w:val="0"/>
          <w:divBdr>
            <w:top w:val="none" w:sz="0" w:space="0" w:color="auto"/>
            <w:left w:val="none" w:sz="0" w:space="0" w:color="auto"/>
            <w:bottom w:val="none" w:sz="0" w:space="0" w:color="auto"/>
            <w:right w:val="none" w:sz="0" w:space="0" w:color="auto"/>
          </w:divBdr>
          <w:divsChild>
            <w:div w:id="58402403">
              <w:marLeft w:val="0"/>
              <w:marRight w:val="0"/>
              <w:marTop w:val="0"/>
              <w:marBottom w:val="0"/>
              <w:divBdr>
                <w:top w:val="none" w:sz="0" w:space="0" w:color="auto"/>
                <w:left w:val="none" w:sz="0" w:space="0" w:color="auto"/>
                <w:bottom w:val="none" w:sz="0" w:space="0" w:color="auto"/>
                <w:right w:val="none" w:sz="0" w:space="0" w:color="auto"/>
              </w:divBdr>
            </w:div>
            <w:div w:id="225143015">
              <w:marLeft w:val="0"/>
              <w:marRight w:val="0"/>
              <w:marTop w:val="0"/>
              <w:marBottom w:val="0"/>
              <w:divBdr>
                <w:top w:val="none" w:sz="0" w:space="0" w:color="auto"/>
                <w:left w:val="none" w:sz="0" w:space="0" w:color="auto"/>
                <w:bottom w:val="none" w:sz="0" w:space="0" w:color="auto"/>
                <w:right w:val="none" w:sz="0" w:space="0" w:color="auto"/>
              </w:divBdr>
            </w:div>
            <w:div w:id="287587830">
              <w:marLeft w:val="0"/>
              <w:marRight w:val="0"/>
              <w:marTop w:val="0"/>
              <w:marBottom w:val="0"/>
              <w:divBdr>
                <w:top w:val="none" w:sz="0" w:space="0" w:color="auto"/>
                <w:left w:val="none" w:sz="0" w:space="0" w:color="auto"/>
                <w:bottom w:val="none" w:sz="0" w:space="0" w:color="auto"/>
                <w:right w:val="none" w:sz="0" w:space="0" w:color="auto"/>
              </w:divBdr>
            </w:div>
            <w:div w:id="627441732">
              <w:marLeft w:val="0"/>
              <w:marRight w:val="0"/>
              <w:marTop w:val="0"/>
              <w:marBottom w:val="0"/>
              <w:divBdr>
                <w:top w:val="none" w:sz="0" w:space="0" w:color="auto"/>
                <w:left w:val="none" w:sz="0" w:space="0" w:color="auto"/>
                <w:bottom w:val="none" w:sz="0" w:space="0" w:color="auto"/>
                <w:right w:val="none" w:sz="0" w:space="0" w:color="auto"/>
              </w:divBdr>
            </w:div>
            <w:div w:id="110893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577405">
      <w:bodyDiv w:val="1"/>
      <w:marLeft w:val="0"/>
      <w:marRight w:val="0"/>
      <w:marTop w:val="0"/>
      <w:marBottom w:val="0"/>
      <w:divBdr>
        <w:top w:val="none" w:sz="0" w:space="0" w:color="auto"/>
        <w:left w:val="none" w:sz="0" w:space="0" w:color="auto"/>
        <w:bottom w:val="none" w:sz="0" w:space="0" w:color="auto"/>
        <w:right w:val="none" w:sz="0" w:space="0" w:color="auto"/>
      </w:divBdr>
    </w:div>
    <w:div w:id="2140875759">
      <w:bodyDiv w:val="1"/>
      <w:marLeft w:val="40"/>
      <w:marRight w:val="40"/>
      <w:marTop w:val="40"/>
      <w:marBottom w:val="4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stonra\Desktop\RMC%20Working%20Files\Subversion\architecture_notebook_tp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6232DE-259F-405A-AE8A-7C233202C4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architecture_notebook_tpl.dot</Template>
  <TotalTime>4923</TotalTime>
  <Pages>11</Pages>
  <Words>3672</Words>
  <Characters>20932</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Supporting Requirements</vt:lpstr>
    </vt:vector>
  </TitlesOfParts>
  <Company>&lt;Company Name&gt;</Company>
  <LinksUpToDate>false</LinksUpToDate>
  <CharactersWithSpaces>24555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Requirements</dc:title>
  <dc:subject>&lt;Project Name&gt;</dc:subject>
  <dc:creator>Raymond Stone</dc:creator>
  <cp:lastModifiedBy>Palacherla, Susmitha C</cp:lastModifiedBy>
  <cp:revision>358</cp:revision>
  <cp:lastPrinted>2015-07-28T17:25:00Z</cp:lastPrinted>
  <dcterms:created xsi:type="dcterms:W3CDTF">2016-08-18T21:42:00Z</dcterms:created>
  <dcterms:modified xsi:type="dcterms:W3CDTF">2020-12-22T20:02:00Z</dcterms:modified>
</cp:coreProperties>
</file>
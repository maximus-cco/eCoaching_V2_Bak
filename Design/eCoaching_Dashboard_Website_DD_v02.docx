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098F46F4" wp14:editId="58A1B244">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Default="00C26229" w:rsidP="00EB5195">
      <w:pPr>
        <w:pStyle w:val="BodyText"/>
        <w:spacing w:before="240" w:after="60"/>
        <w:jc w:val="center"/>
        <w:rPr>
          <w:rFonts w:ascii="Arial" w:hAnsi="Arial"/>
          <w:sz w:val="32"/>
        </w:rPr>
      </w:pPr>
      <w:r>
        <w:rPr>
          <w:rFonts w:ascii="Arial" w:hAnsi="Arial"/>
          <w:sz w:val="32"/>
        </w:rPr>
        <w:t>eC</w:t>
      </w:r>
      <w:r w:rsidR="007E62ED">
        <w:rPr>
          <w:rFonts w:ascii="Arial" w:hAnsi="Arial"/>
          <w:sz w:val="32"/>
        </w:rPr>
        <w:t>oaching</w:t>
      </w:r>
      <w:r>
        <w:rPr>
          <w:rFonts w:ascii="Arial" w:hAnsi="Arial"/>
          <w:sz w:val="32"/>
        </w:rPr>
        <w:t xml:space="preserve"> </w:t>
      </w:r>
      <w:r w:rsidR="007E62ED">
        <w:rPr>
          <w:rFonts w:ascii="Arial" w:hAnsi="Arial"/>
          <w:sz w:val="32"/>
        </w:rPr>
        <w:t>Dashboard</w:t>
      </w:r>
      <w:r>
        <w:rPr>
          <w:rFonts w:ascii="Arial" w:hAnsi="Arial"/>
          <w:sz w:val="32"/>
        </w:rPr>
        <w:t xml:space="preserve"> Website</w:t>
      </w:r>
    </w:p>
    <w:p w:rsidR="00C26229" w:rsidRPr="00167987" w:rsidRDefault="00C26229" w:rsidP="00EB5195">
      <w:pPr>
        <w:pStyle w:val="BodyText"/>
        <w:spacing w:before="240" w:after="60"/>
        <w:jc w:val="center"/>
        <w:rPr>
          <w:rFonts w:ascii="Arial" w:hAnsi="Arial"/>
          <w:sz w:val="32"/>
        </w:rPr>
      </w:pPr>
      <w:r>
        <w:rPr>
          <w:rFonts w:ascii="Arial" w:hAnsi="Arial"/>
          <w:sz w:val="32"/>
        </w:rPr>
        <w:t>Detailed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167987"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Revision</w:t>
            </w:r>
          </w:p>
        </w:tc>
        <w:tc>
          <w:tcPr>
            <w:tcW w:w="1620" w:type="dxa"/>
            <w:tcBorders>
              <w:top w:val="single" w:sz="6" w:space="0" w:color="auto"/>
              <w:left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Last Review</w:t>
            </w:r>
          </w:p>
        </w:tc>
        <w:tc>
          <w:tcPr>
            <w:tcW w:w="6930" w:type="dxa"/>
            <w:tcBorders>
              <w:top w:val="single" w:sz="6" w:space="0" w:color="auto"/>
              <w:right w:val="single" w:sz="6" w:space="0" w:color="auto"/>
            </w:tcBorders>
            <w:vAlign w:val="center"/>
          </w:tcPr>
          <w:p w:rsidR="00C26229" w:rsidRPr="00167987" w:rsidRDefault="00C26229" w:rsidP="000C0FD7">
            <w:pPr>
              <w:ind w:right="-270"/>
              <w:jc w:val="center"/>
              <w:rPr>
                <w:rFonts w:ascii="Arial" w:hAnsi="Arial"/>
              </w:rPr>
            </w:pPr>
            <w:r w:rsidRPr="00167987">
              <w:rPr>
                <w:rFonts w:ascii="Arial" w:hAnsi="Arial"/>
              </w:rPr>
              <w:t>Description</w:t>
            </w:r>
          </w:p>
        </w:tc>
      </w:tr>
      <w:tr w:rsidR="00C26229" w:rsidRPr="00167987"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1620" w:type="dxa"/>
            <w:tcBorders>
              <w:top w:val="single" w:sz="12" w:space="0" w:color="auto"/>
              <w:left w:val="single" w:sz="6" w:space="0" w:color="auto"/>
              <w:bottom w:val="single" w:sz="6" w:space="0" w:color="auto"/>
              <w:right w:val="single" w:sz="6" w:space="0" w:color="auto"/>
            </w:tcBorders>
          </w:tcPr>
          <w:p w:rsidR="00C26229" w:rsidRPr="00167987" w:rsidRDefault="00C26229" w:rsidP="000C0FD7">
            <w:pPr>
              <w:ind w:left="-12" w:right="-270"/>
              <w:jc w:val="center"/>
              <w:rPr>
                <w:rFonts w:ascii="Arial" w:hAnsi="Arial"/>
              </w:rPr>
            </w:pPr>
          </w:p>
        </w:tc>
        <w:tc>
          <w:tcPr>
            <w:tcW w:w="6930" w:type="dxa"/>
            <w:tcBorders>
              <w:top w:val="single" w:sz="12" w:space="0" w:color="auto"/>
              <w:bottom w:val="single" w:sz="6" w:space="0" w:color="auto"/>
              <w:right w:val="single" w:sz="6" w:space="0" w:color="auto"/>
            </w:tcBorders>
          </w:tcPr>
          <w:p w:rsidR="00C26229" w:rsidRPr="00167987" w:rsidRDefault="00C26229" w:rsidP="000C0FD7">
            <w:pPr>
              <w:ind w:right="-270"/>
              <w:rPr>
                <w:rFonts w:ascii="Arial" w:hAnsi="Arial"/>
              </w:rPr>
            </w:pPr>
          </w:p>
        </w:tc>
      </w:tr>
    </w:tbl>
    <w:p w:rsidR="00C26229" w:rsidRPr="00167987" w:rsidRDefault="00C26229" w:rsidP="00C26229">
      <w:pPr>
        <w:pStyle w:val="hd1"/>
        <w:tabs>
          <w:tab w:val="left" w:pos="1980"/>
          <w:tab w:val="left" w:pos="6750"/>
        </w:tabs>
        <w:ind w:right="-270"/>
        <w:rPr>
          <w:b/>
          <w:sz w:val="22"/>
          <w:szCs w:val="22"/>
        </w:rPr>
      </w:pPr>
    </w:p>
    <w:p w:rsidR="00C26229" w:rsidRPr="00167987" w:rsidRDefault="00C26229" w:rsidP="00C26229">
      <w:pPr>
        <w:rPr>
          <w:rFonts w:ascii="Arial" w:hAnsi="Arial"/>
          <w:sz w:val="22"/>
          <w:szCs w:val="22"/>
        </w:rPr>
      </w:pPr>
      <w:r>
        <w:rPr>
          <w:rFonts w:ascii="Arial" w:hAnsi="Arial"/>
          <w:sz w:val="22"/>
          <w:szCs w:val="22"/>
        </w:rPr>
        <w:t>Prepared by:</w:t>
      </w:r>
      <w:r>
        <w:rPr>
          <w:rFonts w:ascii="Arial" w:hAnsi="Arial"/>
          <w:sz w:val="22"/>
          <w:szCs w:val="22"/>
        </w:rPr>
        <w:tab/>
      </w:r>
      <w:r>
        <w:rPr>
          <w:rFonts w:ascii="Arial" w:hAnsi="Arial"/>
          <w:sz w:val="22"/>
          <w:u w:val="single"/>
        </w:rPr>
        <w:t>Dean Geils</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0094228A">
        <w:rPr>
          <w:rFonts w:ascii="Arial" w:hAnsi="Arial"/>
          <w:sz w:val="22"/>
        </w:rPr>
        <w:tab/>
      </w:r>
      <w:r w:rsidR="00EB5195">
        <w:rPr>
          <w:rFonts w:ascii="Arial" w:hAnsi="Arial"/>
          <w:sz w:val="22"/>
        </w:rPr>
        <w:tab/>
      </w:r>
      <w:r w:rsidRPr="00167987">
        <w:rPr>
          <w:rFonts w:ascii="Arial" w:hAnsi="Arial"/>
          <w:sz w:val="22"/>
        </w:rPr>
        <w:t xml:space="preserve">Date:  </w:t>
      </w:r>
      <w:r w:rsidR="007E62ED">
        <w:rPr>
          <w:rFonts w:ascii="Arial" w:hAnsi="Arial"/>
          <w:sz w:val="22"/>
          <w:u w:val="single"/>
        </w:rPr>
        <w:t>November 14</w:t>
      </w:r>
      <w:r>
        <w:rPr>
          <w:rFonts w:ascii="Arial" w:hAnsi="Arial"/>
          <w:sz w:val="22"/>
          <w:u w:val="single"/>
        </w:rPr>
        <w:t>, 2012</w:t>
      </w:r>
    </w:p>
    <w:p w:rsidR="00C26229" w:rsidRPr="00167987" w:rsidRDefault="00C26229" w:rsidP="00C26229">
      <w:pPr>
        <w:pStyle w:val="hd1"/>
        <w:tabs>
          <w:tab w:val="left" w:pos="1980"/>
          <w:tab w:val="left" w:pos="6750"/>
        </w:tabs>
        <w:ind w:right="-270"/>
      </w:pPr>
      <w:r w:rsidRPr="00167987">
        <w:tab/>
      </w:r>
    </w:p>
    <w:p w:rsidR="00C26229" w:rsidRPr="007B682D" w:rsidRDefault="00C26229" w:rsidP="00C26229">
      <w:pPr>
        <w:pStyle w:val="BodyText"/>
        <w:rPr>
          <w:rFonts w:ascii="Arial" w:hAnsi="Arial"/>
          <w:noProof w:val="0"/>
          <w:sz w:val="22"/>
        </w:rPr>
      </w:pPr>
      <w:r w:rsidRPr="007B682D">
        <w:rPr>
          <w:rFonts w:ascii="Arial" w:hAnsi="Arial"/>
          <w:noProof w:val="0"/>
          <w:sz w:val="22"/>
        </w:rPr>
        <w:t xml:space="preserve">Department, Location:     </w:t>
      </w:r>
      <w:r>
        <w:rPr>
          <w:rFonts w:ascii="Arial" w:hAnsi="Arial"/>
          <w:noProof w:val="0"/>
          <w:sz w:val="22"/>
        </w:rPr>
        <w:t>Engineering</w:t>
      </w:r>
      <w:r w:rsidRPr="007B682D">
        <w:rPr>
          <w:rFonts w:ascii="Arial" w:hAnsi="Arial"/>
          <w:noProof w:val="0"/>
          <w:sz w:val="22"/>
        </w:rPr>
        <w:t xml:space="preserve">, </w:t>
      </w:r>
      <w:r>
        <w:rPr>
          <w:rFonts w:ascii="Arial" w:hAnsi="Arial"/>
          <w:noProof w:val="0"/>
          <w:sz w:val="22"/>
        </w:rPr>
        <w:t>Coralville</w:t>
      </w:r>
    </w:p>
    <w:p w:rsidR="00C26229" w:rsidRPr="00167987" w:rsidRDefault="00C26229" w:rsidP="00C26229">
      <w:pPr>
        <w:tabs>
          <w:tab w:val="left" w:pos="1980"/>
          <w:tab w:val="left" w:pos="6750"/>
        </w:tabs>
        <w:ind w:right="-270"/>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35BDDC4B" wp14:editId="4FB8EC88">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7B682D" w:rsidRDefault="00C26229" w:rsidP="00C26229">
      <w:pPr>
        <w:pStyle w:val="hdr1"/>
        <w:ind w:left="0" w:right="-270"/>
        <w:jc w:val="center"/>
        <w:rPr>
          <w:rFonts w:ascii="Arial" w:hAnsi="Arial"/>
          <w:sz w:val="22"/>
        </w:rPr>
      </w:pPr>
    </w:p>
    <w:p w:rsidR="00C26229" w:rsidRPr="00167987" w:rsidRDefault="00EB5195" w:rsidP="00C26229">
      <w:pPr>
        <w:pStyle w:val="hd1"/>
        <w:tabs>
          <w:tab w:val="left" w:pos="1980"/>
          <w:tab w:val="left" w:pos="6750"/>
        </w:tabs>
        <w:rPr>
          <w:sz w:val="22"/>
        </w:rPr>
      </w:pPr>
      <w:r>
        <w:rPr>
          <w:b/>
          <w:noProof/>
          <w:sz w:val="22"/>
        </w:rPr>
        <mc:AlternateContent>
          <mc:Choice Requires="wps">
            <w:drawing>
              <wp:anchor distT="0" distB="0" distL="114300" distR="114300" simplePos="0" relativeHeight="251660288" behindDoc="0" locked="0" layoutInCell="0" allowOverlap="1" wp14:anchorId="0456FB98" wp14:editId="17FEB60F">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Pr>
          <w:b/>
          <w:noProof/>
          <w:sz w:val="22"/>
        </w:rPr>
        <mc:AlternateContent>
          <mc:Choice Requires="wps">
            <w:drawing>
              <wp:anchor distT="0" distB="0" distL="114300" distR="114300" simplePos="0" relativeHeight="251661312" behindDoc="0" locked="0" layoutInCell="0" allowOverlap="1" wp14:anchorId="219B2E00" wp14:editId="59407397">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167987">
        <w:rPr>
          <w:b/>
          <w:sz w:val="22"/>
        </w:rPr>
        <w:t>Approved by:</w:t>
      </w:r>
      <w:r w:rsidR="00C26229" w:rsidRPr="00167987">
        <w:rPr>
          <w:b/>
          <w:sz w:val="20"/>
        </w:rPr>
        <w:tab/>
      </w:r>
      <w:r w:rsidR="00C26229" w:rsidRPr="00167987">
        <w:rPr>
          <w:b/>
          <w:sz w:val="20"/>
        </w:rPr>
        <w:tab/>
      </w:r>
      <w:r>
        <w:rPr>
          <w:b/>
          <w:sz w:val="20"/>
        </w:rPr>
        <w:tab/>
      </w:r>
      <w:r w:rsidR="00C26229" w:rsidRPr="00167987">
        <w:rPr>
          <w:b/>
          <w:sz w:val="22"/>
        </w:rPr>
        <w:t xml:space="preserve">Date: </w:t>
      </w:r>
    </w:p>
    <w:p w:rsidR="00C26229" w:rsidRDefault="00C26229" w:rsidP="00C26229">
      <w:pPr>
        <w:pStyle w:val="hdr1"/>
        <w:ind w:left="0" w:right="-270"/>
        <w:jc w:val="center"/>
        <w:rPr>
          <w:rFonts w:ascii="Arial Black" w:hAnsi="Arial Black"/>
          <w:sz w:val="28"/>
        </w:rPr>
      </w:pPr>
      <w:r>
        <w:rPr>
          <w:rFonts w:ascii="Arial Black" w:hAnsi="Arial Black"/>
          <w:sz w:val="28"/>
        </w:rPr>
        <w:br w:type="page"/>
      </w:r>
      <w:r>
        <w:rPr>
          <w:rFonts w:ascii="Arial Black" w:hAnsi="Arial Black"/>
          <w:sz w:val="28"/>
        </w:rPr>
        <w:lastRenderedPageBreak/>
        <w:t>Change History Log</w:t>
      </w:r>
    </w:p>
    <w:p w:rsidR="00C26229" w:rsidRDefault="00C26229" w:rsidP="00C26229">
      <w:pPr>
        <w:pStyle w:val="hdr1"/>
        <w:jc w:val="center"/>
      </w:pPr>
    </w:p>
    <w:tbl>
      <w:tblPr>
        <w:tblW w:w="9468" w:type="dxa"/>
        <w:tblLayout w:type="fixed"/>
        <w:tblLook w:val="0000" w:firstRow="0" w:lastRow="0" w:firstColumn="0" w:lastColumn="0" w:noHBand="0" w:noVBand="0"/>
      </w:tblPr>
      <w:tblGrid>
        <w:gridCol w:w="1440"/>
        <w:gridCol w:w="4608"/>
        <w:gridCol w:w="3420"/>
        <w:tblGridChange w:id="0">
          <w:tblGrid>
            <w:gridCol w:w="1440"/>
            <w:gridCol w:w="4608"/>
            <w:gridCol w:w="3420"/>
          </w:tblGrid>
        </w:tblGridChange>
      </w:tblGrid>
      <w:tr w:rsidR="00C26229" w:rsidTr="0021649E">
        <w:trPr>
          <w:tblHeader/>
        </w:trPr>
        <w:tc>
          <w:tcPr>
            <w:tcW w:w="144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Date</w:t>
            </w:r>
          </w:p>
        </w:tc>
        <w:tc>
          <w:tcPr>
            <w:tcW w:w="4608"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Change Description</w:t>
            </w:r>
          </w:p>
        </w:tc>
        <w:tc>
          <w:tcPr>
            <w:tcW w:w="3420" w:type="dxa"/>
            <w:tcBorders>
              <w:bottom w:val="single" w:sz="4" w:space="0" w:color="auto"/>
            </w:tcBorders>
            <w:shd w:val="solid" w:color="auto" w:fill="000000"/>
          </w:tcPr>
          <w:p w:rsidR="00C26229" w:rsidRDefault="00C26229" w:rsidP="000C0FD7">
            <w:pPr>
              <w:pStyle w:val="hdr1"/>
              <w:spacing w:before="0"/>
              <w:ind w:left="0"/>
              <w:jc w:val="center"/>
              <w:rPr>
                <w:rFonts w:ascii="Arial Black" w:hAnsi="Arial Black"/>
                <w:sz w:val="22"/>
              </w:rPr>
            </w:pPr>
            <w:r>
              <w:rPr>
                <w:rFonts w:ascii="Arial Black" w:hAnsi="Arial Black"/>
                <w:sz w:val="22"/>
              </w:rPr>
              <w:t>Author</w:t>
            </w:r>
          </w:p>
        </w:tc>
      </w:tr>
      <w:tr w:rsidR="00C26229" w:rsidTr="0021649E">
        <w:tc>
          <w:tcPr>
            <w:tcW w:w="1440"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1</w:t>
            </w:r>
            <w:r w:rsidR="007E62ED">
              <w:t>1</w:t>
            </w:r>
            <w:r>
              <w:t>/</w:t>
            </w:r>
            <w:r w:rsidR="007E62ED">
              <w:t>14</w:t>
            </w:r>
            <w:r>
              <w:t>/2012</w:t>
            </w:r>
          </w:p>
        </w:tc>
        <w:tc>
          <w:tcPr>
            <w:tcW w:w="4608"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Initial Draft</w:t>
            </w:r>
          </w:p>
        </w:tc>
        <w:tc>
          <w:tcPr>
            <w:tcW w:w="3420" w:type="dxa"/>
            <w:tcBorders>
              <w:top w:val="single" w:sz="4" w:space="0" w:color="auto"/>
              <w:left w:val="single" w:sz="4" w:space="0" w:color="auto"/>
              <w:bottom w:val="single" w:sz="4" w:space="0" w:color="auto"/>
              <w:right w:val="single" w:sz="4" w:space="0" w:color="auto"/>
            </w:tcBorders>
          </w:tcPr>
          <w:p w:rsidR="00C26229" w:rsidRDefault="00C26229" w:rsidP="000C0FD7">
            <w:pPr>
              <w:pStyle w:val="hdr1"/>
              <w:ind w:left="0"/>
              <w:jc w:val="left"/>
            </w:pPr>
            <w:r>
              <w:t>Dean Geils</w:t>
            </w:r>
          </w:p>
        </w:tc>
      </w:tr>
      <w:tr w:rsidR="00C26229" w:rsidTr="0021649E">
        <w:tc>
          <w:tcPr>
            <w:tcW w:w="1440"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04/08/2013</w:t>
            </w:r>
          </w:p>
          <w:p w:rsidR="00746596" w:rsidRDefault="00746596" w:rsidP="000C0FD7">
            <w:pPr>
              <w:pStyle w:val="hdr1"/>
              <w:ind w:left="0"/>
              <w:jc w:val="left"/>
            </w:pPr>
            <w:r>
              <w:t>04/24/2013</w:t>
            </w:r>
          </w:p>
        </w:tc>
        <w:tc>
          <w:tcPr>
            <w:tcW w:w="4608"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Update for 9799</w:t>
            </w:r>
          </w:p>
          <w:p w:rsidR="00746596" w:rsidRDefault="00746596" w:rsidP="000C0FD7">
            <w:pPr>
              <w:pStyle w:val="hdr1"/>
              <w:ind w:left="0"/>
              <w:jc w:val="left"/>
            </w:pPr>
            <w:r>
              <w:t>Update for 10025</w:t>
            </w:r>
          </w:p>
        </w:tc>
        <w:tc>
          <w:tcPr>
            <w:tcW w:w="3420" w:type="dxa"/>
            <w:tcBorders>
              <w:top w:val="single" w:sz="4" w:space="0" w:color="auto"/>
              <w:left w:val="single" w:sz="4" w:space="0" w:color="auto"/>
              <w:bottom w:val="single" w:sz="4" w:space="0" w:color="auto"/>
              <w:right w:val="single" w:sz="4" w:space="0" w:color="auto"/>
            </w:tcBorders>
          </w:tcPr>
          <w:p w:rsidR="00C26229" w:rsidRDefault="004D2CF5" w:rsidP="000C0FD7">
            <w:pPr>
              <w:pStyle w:val="hdr1"/>
              <w:ind w:left="0"/>
              <w:jc w:val="left"/>
            </w:pPr>
            <w:r>
              <w:t>Dean Geils</w:t>
            </w:r>
          </w:p>
          <w:p w:rsidR="00746596" w:rsidRDefault="00746596" w:rsidP="000C0FD7">
            <w:pPr>
              <w:pStyle w:val="hdr1"/>
              <w:ind w:left="0"/>
              <w:jc w:val="left"/>
            </w:pPr>
            <w:r>
              <w:t>Dean Geils</w:t>
            </w:r>
          </w:p>
          <w:p w:rsidR="0021649E" w:rsidRDefault="0021649E" w:rsidP="000C0FD7">
            <w:pPr>
              <w:pStyle w:val="hdr1"/>
              <w:ind w:left="0"/>
              <w:jc w:val="left"/>
            </w:pPr>
          </w:p>
        </w:tc>
      </w:tr>
      <w:tr w:rsidR="0021649E" w:rsidTr="0021649E">
        <w:tc>
          <w:tcPr>
            <w:tcW w:w="1440"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08/</w:t>
            </w:r>
            <w:r w:rsidR="005761B7">
              <w:t>0</w:t>
            </w:r>
            <w:r>
              <w:t>6/2013</w:t>
            </w:r>
          </w:p>
        </w:tc>
        <w:tc>
          <w:tcPr>
            <w:tcW w:w="4608"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Update for 10857 -</w:t>
            </w:r>
            <w:r>
              <w:br/>
              <w:t>updated 3.4.4 to include new sites</w:t>
            </w:r>
          </w:p>
        </w:tc>
        <w:tc>
          <w:tcPr>
            <w:tcW w:w="3420" w:type="dxa"/>
            <w:tcBorders>
              <w:top w:val="single" w:sz="4" w:space="0" w:color="auto"/>
              <w:left w:val="single" w:sz="4" w:space="0" w:color="auto"/>
              <w:bottom w:val="single" w:sz="4" w:space="0" w:color="auto"/>
              <w:right w:val="single" w:sz="4" w:space="0" w:color="auto"/>
            </w:tcBorders>
          </w:tcPr>
          <w:p w:rsidR="0021649E" w:rsidRDefault="0021649E" w:rsidP="000C0FD7">
            <w:pPr>
              <w:pStyle w:val="hdr1"/>
              <w:ind w:left="0"/>
              <w:jc w:val="left"/>
            </w:pPr>
            <w:r>
              <w:t>Jourdain Augustin</w:t>
            </w:r>
          </w:p>
        </w:tc>
      </w:tr>
      <w:tr w:rsidR="00C26229" w:rsidTr="006D57DE">
        <w:tc>
          <w:tcPr>
            <w:tcW w:w="1440" w:type="dxa"/>
            <w:tcBorders>
              <w:top w:val="single" w:sz="4" w:space="0" w:color="auto"/>
              <w:bottom w:val="single" w:sz="4" w:space="0" w:color="auto"/>
            </w:tcBorders>
          </w:tcPr>
          <w:p w:rsidR="00C26229" w:rsidRDefault="005761B7" w:rsidP="000C0FD7">
            <w:pPr>
              <w:pStyle w:val="hdr1"/>
              <w:ind w:left="0"/>
              <w:jc w:val="left"/>
            </w:pPr>
            <w:r>
              <w:t>08/06/2013</w:t>
            </w:r>
          </w:p>
        </w:tc>
        <w:tc>
          <w:tcPr>
            <w:tcW w:w="4608" w:type="dxa"/>
            <w:tcBorders>
              <w:top w:val="single" w:sz="4" w:space="0" w:color="auto"/>
              <w:bottom w:val="single" w:sz="4" w:space="0" w:color="auto"/>
            </w:tcBorders>
          </w:tcPr>
          <w:p w:rsidR="005761B7" w:rsidRDefault="005761B7" w:rsidP="000C0FD7">
            <w:pPr>
              <w:pStyle w:val="hdr1"/>
              <w:ind w:left="0"/>
              <w:jc w:val="left"/>
            </w:pPr>
            <w:r>
              <w:t>Update for 10180 –</w:t>
            </w:r>
            <w:r>
              <w:br/>
              <w:t>updated</w:t>
            </w:r>
            <w:r w:rsidR="00330744">
              <w:t xml:space="preserve"> 3.2,</w:t>
            </w:r>
            <w:r>
              <w:t xml:space="preserve"> 3.4.1</w:t>
            </w:r>
            <w:r w:rsidR="00330744">
              <w:t>, 3.4.2, 3.4.3</w:t>
            </w:r>
            <w:r>
              <w:t xml:space="preserve"> to indicate job code associated with </w:t>
            </w:r>
            <w:proofErr w:type="spellStart"/>
            <w:r>
              <w:t>lan</w:t>
            </w:r>
            <w:proofErr w:type="spellEnd"/>
            <w:r>
              <w:t xml:space="preserve"> ID used instead of user title in AD.</w:t>
            </w:r>
          </w:p>
        </w:tc>
        <w:tc>
          <w:tcPr>
            <w:tcW w:w="3420" w:type="dxa"/>
            <w:tcBorders>
              <w:top w:val="single" w:sz="4" w:space="0" w:color="auto"/>
              <w:bottom w:val="single" w:sz="4" w:space="0" w:color="auto"/>
            </w:tcBorders>
          </w:tcPr>
          <w:p w:rsidR="00C26229" w:rsidRDefault="005761B7" w:rsidP="000C0FD7">
            <w:pPr>
              <w:pStyle w:val="hdr1"/>
              <w:ind w:left="0"/>
              <w:jc w:val="left"/>
            </w:pPr>
            <w:r>
              <w:t>Jourdain Augustin</w:t>
            </w:r>
          </w:p>
        </w:tc>
      </w:tr>
      <w:tr w:rsidR="005761B7" w:rsidTr="006D57DE">
        <w:tc>
          <w:tcPr>
            <w:tcW w:w="1440" w:type="dxa"/>
            <w:tcBorders>
              <w:top w:val="single" w:sz="4" w:space="0" w:color="auto"/>
              <w:bottom w:val="single" w:sz="4" w:space="0" w:color="auto"/>
            </w:tcBorders>
          </w:tcPr>
          <w:p w:rsidR="005761B7" w:rsidRDefault="005761B7" w:rsidP="000C0FD7">
            <w:pPr>
              <w:pStyle w:val="hdr1"/>
              <w:ind w:left="0"/>
              <w:jc w:val="left"/>
            </w:pPr>
            <w:r>
              <w:t>08/06/2013</w:t>
            </w:r>
          </w:p>
        </w:tc>
        <w:tc>
          <w:tcPr>
            <w:tcW w:w="4608" w:type="dxa"/>
            <w:tcBorders>
              <w:top w:val="single" w:sz="4" w:space="0" w:color="auto"/>
              <w:bottom w:val="single" w:sz="4" w:space="0" w:color="auto"/>
            </w:tcBorders>
          </w:tcPr>
          <w:p w:rsidR="005761B7" w:rsidRDefault="00330744" w:rsidP="000C0FD7">
            <w:pPr>
              <w:pStyle w:val="hdr1"/>
              <w:ind w:left="0"/>
              <w:jc w:val="left"/>
            </w:pPr>
            <w:r>
              <w:t>Update for 1</w:t>
            </w:r>
            <w:r w:rsidR="001F377B">
              <w:t xml:space="preserve">0214 – </w:t>
            </w:r>
          </w:p>
          <w:p w:rsidR="001F377B" w:rsidRDefault="001F377B" w:rsidP="00801C61">
            <w:pPr>
              <w:pStyle w:val="hdr1"/>
              <w:ind w:left="0"/>
              <w:jc w:val="left"/>
            </w:pPr>
            <w:r>
              <w:t>Updated 3.4.1, 3.4.2</w:t>
            </w:r>
            <w:r w:rsidR="00330744">
              <w:t>, 3.4.3</w:t>
            </w:r>
            <w:r w:rsidR="00BF13A2">
              <w:t>, 3.4.4</w:t>
            </w:r>
            <w:r w:rsidR="001649EB">
              <w:t xml:space="preserve">, 3.4.5 </w:t>
            </w:r>
            <w:r>
              <w:t xml:space="preserve">to include all users with </w:t>
            </w:r>
            <w:proofErr w:type="spellStart"/>
            <w:r w:rsidR="00801C61">
              <w:t>v</w:t>
            </w:r>
            <w:r>
              <w:t>angent.local</w:t>
            </w:r>
            <w:proofErr w:type="spellEnd"/>
            <w:r>
              <w:t xml:space="preserve"> access instead of all Vangent network users.</w:t>
            </w:r>
          </w:p>
        </w:tc>
        <w:tc>
          <w:tcPr>
            <w:tcW w:w="3420" w:type="dxa"/>
            <w:tcBorders>
              <w:top w:val="single" w:sz="4" w:space="0" w:color="auto"/>
              <w:bottom w:val="single" w:sz="4" w:space="0" w:color="auto"/>
            </w:tcBorders>
          </w:tcPr>
          <w:p w:rsidR="005761B7" w:rsidRDefault="001F377B" w:rsidP="000C0FD7">
            <w:pPr>
              <w:pStyle w:val="hdr1"/>
              <w:ind w:left="0"/>
              <w:jc w:val="left"/>
            </w:pPr>
            <w:r>
              <w:t>Jourdain Augustin</w:t>
            </w:r>
          </w:p>
        </w:tc>
      </w:tr>
      <w:tr w:rsidR="00F3012F" w:rsidTr="006D57DE">
        <w:tc>
          <w:tcPr>
            <w:tcW w:w="1440" w:type="dxa"/>
            <w:tcBorders>
              <w:top w:val="single" w:sz="4" w:space="0" w:color="auto"/>
              <w:bottom w:val="single" w:sz="4" w:space="0" w:color="auto"/>
            </w:tcBorders>
          </w:tcPr>
          <w:p w:rsidR="00F3012F" w:rsidRDefault="00F3012F" w:rsidP="000C0FD7">
            <w:pPr>
              <w:pStyle w:val="hdr1"/>
              <w:ind w:left="0"/>
              <w:jc w:val="left"/>
            </w:pPr>
            <w:r>
              <w:t>08/06/2013</w:t>
            </w:r>
          </w:p>
        </w:tc>
        <w:tc>
          <w:tcPr>
            <w:tcW w:w="4608" w:type="dxa"/>
            <w:tcBorders>
              <w:top w:val="single" w:sz="4" w:space="0" w:color="auto"/>
              <w:bottom w:val="single" w:sz="4" w:space="0" w:color="auto"/>
            </w:tcBorders>
          </w:tcPr>
          <w:p w:rsidR="00F3012F" w:rsidRDefault="00F3012F" w:rsidP="000C0FD7">
            <w:pPr>
              <w:pStyle w:val="hdr1"/>
              <w:ind w:left="0"/>
              <w:jc w:val="left"/>
            </w:pPr>
            <w:r>
              <w:t>Update for 10409 -</w:t>
            </w:r>
            <w:r>
              <w:br/>
              <w:t xml:space="preserve">Updated 3.4.3 </w:t>
            </w:r>
            <w:r w:rsidR="00CE4881">
              <w:t xml:space="preserve">&amp; 3.4.5 </w:t>
            </w:r>
            <w:r>
              <w:t>to include new review page display for IQS “Pending Acknowledgment” and for “Complete” status</w:t>
            </w:r>
          </w:p>
          <w:p w:rsidR="00BF13A2" w:rsidRDefault="00BF13A2" w:rsidP="000C0FD7">
            <w:pPr>
              <w:pStyle w:val="hdr1"/>
              <w:ind w:left="0"/>
              <w:jc w:val="left"/>
            </w:pPr>
            <w:r>
              <w:t xml:space="preserve">Updated 3.4.4 to include “IQS” as new </w:t>
            </w:r>
            <w:proofErr w:type="spellStart"/>
            <w:r>
              <w:t>ddSource</w:t>
            </w:r>
            <w:proofErr w:type="spellEnd"/>
            <w:r>
              <w:t xml:space="preserve"> field option</w:t>
            </w:r>
          </w:p>
        </w:tc>
        <w:tc>
          <w:tcPr>
            <w:tcW w:w="3420" w:type="dxa"/>
            <w:tcBorders>
              <w:top w:val="single" w:sz="4" w:space="0" w:color="auto"/>
              <w:bottom w:val="single" w:sz="4" w:space="0" w:color="auto"/>
            </w:tcBorders>
          </w:tcPr>
          <w:p w:rsidR="00F3012F" w:rsidRDefault="00F3012F" w:rsidP="000C0FD7">
            <w:pPr>
              <w:pStyle w:val="hdr1"/>
              <w:ind w:left="0"/>
              <w:jc w:val="left"/>
            </w:pPr>
            <w:proofErr w:type="spellStart"/>
            <w:r>
              <w:t>Jourda</w:t>
            </w:r>
            <w:r w:rsidR="00366F8F">
              <w:t>q</w:t>
            </w:r>
            <w:r>
              <w:t>in</w:t>
            </w:r>
            <w:proofErr w:type="spellEnd"/>
            <w:r>
              <w:t xml:space="preserve"> Augustin</w:t>
            </w:r>
          </w:p>
        </w:tc>
      </w:tr>
      <w:tr w:rsidR="00366F8F" w:rsidTr="006D57DE">
        <w:tc>
          <w:tcPr>
            <w:tcW w:w="1440" w:type="dxa"/>
            <w:tcBorders>
              <w:top w:val="single" w:sz="4" w:space="0" w:color="auto"/>
              <w:bottom w:val="single" w:sz="4" w:space="0" w:color="auto"/>
            </w:tcBorders>
          </w:tcPr>
          <w:p w:rsidR="00366F8F" w:rsidRDefault="00366F8F" w:rsidP="000C0FD7">
            <w:pPr>
              <w:pStyle w:val="hdr1"/>
              <w:ind w:left="0"/>
              <w:jc w:val="left"/>
            </w:pPr>
            <w:r>
              <w:t>08/16/2013</w:t>
            </w:r>
          </w:p>
        </w:tc>
        <w:tc>
          <w:tcPr>
            <w:tcW w:w="4608" w:type="dxa"/>
            <w:tcBorders>
              <w:top w:val="single" w:sz="4" w:space="0" w:color="auto"/>
              <w:bottom w:val="single" w:sz="4" w:space="0" w:color="auto"/>
            </w:tcBorders>
          </w:tcPr>
          <w:p w:rsidR="00366F8F" w:rsidRDefault="00366F8F" w:rsidP="000C0FD7">
            <w:pPr>
              <w:pStyle w:val="hdr1"/>
              <w:ind w:left="0"/>
              <w:jc w:val="left"/>
            </w:pPr>
            <w:r>
              <w:t>Update for 10869 -</w:t>
            </w:r>
            <w:r>
              <w:br/>
              <w:t xml:space="preserve">Updated 3.2, 3.4.1, 3.4.2, 3.4.4 to include new simplified job code usage </w:t>
            </w:r>
            <w:r>
              <w:lastRenderedPageBreak/>
              <w:t>for authorization.</w:t>
            </w:r>
          </w:p>
        </w:tc>
        <w:tc>
          <w:tcPr>
            <w:tcW w:w="3420" w:type="dxa"/>
            <w:tcBorders>
              <w:top w:val="single" w:sz="4" w:space="0" w:color="auto"/>
              <w:bottom w:val="single" w:sz="4" w:space="0" w:color="auto"/>
            </w:tcBorders>
          </w:tcPr>
          <w:p w:rsidR="00366F8F" w:rsidRDefault="00366F8F" w:rsidP="000C0FD7">
            <w:pPr>
              <w:pStyle w:val="hdr1"/>
              <w:ind w:left="0"/>
              <w:jc w:val="left"/>
            </w:pPr>
            <w:r>
              <w:lastRenderedPageBreak/>
              <w:t>Jourdain Augustin</w:t>
            </w:r>
          </w:p>
        </w:tc>
      </w:tr>
      <w:tr w:rsidR="0054251B" w:rsidTr="0021649E">
        <w:tc>
          <w:tcPr>
            <w:tcW w:w="1440" w:type="dxa"/>
            <w:tcBorders>
              <w:top w:val="single" w:sz="4" w:space="0" w:color="auto"/>
            </w:tcBorders>
          </w:tcPr>
          <w:p w:rsidR="0054251B" w:rsidRDefault="0054251B" w:rsidP="000C0FD7">
            <w:pPr>
              <w:pStyle w:val="hdr1"/>
              <w:ind w:left="0"/>
              <w:jc w:val="left"/>
            </w:pPr>
            <w:r>
              <w:lastRenderedPageBreak/>
              <w:t>08/21/2013</w:t>
            </w:r>
          </w:p>
        </w:tc>
        <w:tc>
          <w:tcPr>
            <w:tcW w:w="4608" w:type="dxa"/>
            <w:tcBorders>
              <w:top w:val="single" w:sz="4" w:space="0" w:color="auto"/>
            </w:tcBorders>
          </w:tcPr>
          <w:p w:rsidR="0054251B" w:rsidRDefault="0054251B" w:rsidP="000C0FD7">
            <w:pPr>
              <w:pStyle w:val="hdr1"/>
              <w:ind w:left="0"/>
              <w:jc w:val="left"/>
            </w:pPr>
            <w:r>
              <w:t xml:space="preserve">Update for 10901 - </w:t>
            </w:r>
            <w:r>
              <w:br/>
              <w:t>Updated 3.4.3 and 3.4.5 to replace “</w:t>
            </w:r>
            <w:proofErr w:type="spellStart"/>
            <w:r>
              <w:t>Verint</w:t>
            </w:r>
            <w:proofErr w:type="spellEnd"/>
            <w:r>
              <w:t xml:space="preserve"> Journal Number” labels with “</w:t>
            </w:r>
            <w:r w:rsidRPr="0054251B">
              <w:t xml:space="preserve">Quality or </w:t>
            </w:r>
            <w:proofErr w:type="spellStart"/>
            <w:r w:rsidRPr="0054251B">
              <w:t>PPoM</w:t>
            </w:r>
            <w:proofErr w:type="spellEnd"/>
            <w:r w:rsidRPr="0054251B">
              <w:t xml:space="preserve"> Number</w:t>
            </w:r>
            <w:r>
              <w:t>”</w:t>
            </w:r>
          </w:p>
        </w:tc>
        <w:tc>
          <w:tcPr>
            <w:tcW w:w="3420" w:type="dxa"/>
            <w:tcBorders>
              <w:top w:val="single" w:sz="4" w:space="0" w:color="auto"/>
            </w:tcBorders>
          </w:tcPr>
          <w:p w:rsidR="0054251B" w:rsidRDefault="0054251B" w:rsidP="000C0FD7">
            <w:pPr>
              <w:pStyle w:val="hdr1"/>
              <w:ind w:left="0"/>
              <w:jc w:val="left"/>
            </w:pPr>
            <w:r>
              <w:t>Jourdain Augustin</w:t>
            </w:r>
          </w:p>
        </w:tc>
      </w:tr>
      <w:tr w:rsidR="006D57DE" w:rsidTr="00753575">
        <w:tc>
          <w:tcPr>
            <w:tcW w:w="1440" w:type="dxa"/>
            <w:tcBorders>
              <w:top w:val="single" w:sz="4" w:space="0" w:color="auto"/>
              <w:bottom w:val="single" w:sz="4" w:space="0" w:color="auto"/>
            </w:tcBorders>
          </w:tcPr>
          <w:p w:rsidR="006D57DE" w:rsidRDefault="006D57DE" w:rsidP="006D57DE">
            <w:pPr>
              <w:pStyle w:val="hdr1"/>
              <w:ind w:left="0"/>
              <w:jc w:val="left"/>
            </w:pPr>
            <w:r>
              <w:t>10/25/2013</w:t>
            </w:r>
          </w:p>
        </w:tc>
        <w:tc>
          <w:tcPr>
            <w:tcW w:w="4608" w:type="dxa"/>
            <w:tcBorders>
              <w:top w:val="single" w:sz="4" w:space="0" w:color="auto"/>
              <w:bottom w:val="single" w:sz="4" w:space="0" w:color="auto"/>
            </w:tcBorders>
          </w:tcPr>
          <w:p w:rsidR="006D57DE" w:rsidRDefault="006D57DE" w:rsidP="006D57DE">
            <w:pPr>
              <w:pStyle w:val="hdr1"/>
              <w:ind w:left="0"/>
              <w:jc w:val="left"/>
            </w:pPr>
            <w:r>
              <w:t xml:space="preserve">Update for 11454 - </w:t>
            </w:r>
            <w:r>
              <w:br/>
            </w:r>
            <w:proofErr w:type="spellStart"/>
            <w:r w:rsidRPr="006D57DE">
              <w:t>eCoaching-Updte</w:t>
            </w:r>
            <w:proofErr w:type="spellEnd"/>
            <w:r w:rsidRPr="006D57DE">
              <w:t xml:space="preserve"> Coaching application to include access to "WEE</w:t>
            </w:r>
            <w:r w:rsidR="0083743E">
              <w:t>X</w:t>
            </w:r>
            <w:r w:rsidRPr="006D57DE">
              <w:t>*" job codes</w:t>
            </w:r>
            <w:r>
              <w:t>:</w:t>
            </w:r>
            <w:r>
              <w:br/>
            </w:r>
            <w:r>
              <w:br/>
              <w:t>3.2 – 1.3</w:t>
            </w:r>
          </w:p>
          <w:p w:rsidR="006D57DE" w:rsidRDefault="006D57DE" w:rsidP="006D57DE">
            <w:pPr>
              <w:pStyle w:val="hdr1"/>
              <w:ind w:left="0"/>
              <w:jc w:val="left"/>
            </w:pPr>
            <w:r>
              <w:t>3.2. – 3.2</w:t>
            </w:r>
          </w:p>
          <w:p w:rsidR="006D57DE" w:rsidRDefault="006D57DE" w:rsidP="006D57DE">
            <w:pPr>
              <w:pStyle w:val="hdr1"/>
              <w:ind w:left="0"/>
              <w:jc w:val="left"/>
            </w:pPr>
            <w:r>
              <w:t>3.2 – 4.1</w:t>
            </w:r>
          </w:p>
          <w:p w:rsidR="006D57DE" w:rsidRDefault="006D57DE" w:rsidP="006D57DE">
            <w:pPr>
              <w:pStyle w:val="hdr1"/>
              <w:ind w:left="0"/>
              <w:jc w:val="left"/>
            </w:pPr>
            <w:r>
              <w:t>3.2 – 5.1</w:t>
            </w:r>
          </w:p>
          <w:p w:rsidR="006D57DE" w:rsidRDefault="006D57DE" w:rsidP="006D57DE">
            <w:pPr>
              <w:pStyle w:val="hdr1"/>
              <w:ind w:left="0"/>
              <w:jc w:val="left"/>
            </w:pPr>
            <w:r>
              <w:t>3.4.1</w:t>
            </w:r>
          </w:p>
          <w:p w:rsidR="006D57DE" w:rsidRDefault="006D57DE" w:rsidP="006D57DE">
            <w:pPr>
              <w:pStyle w:val="hdr1"/>
              <w:ind w:left="0"/>
              <w:jc w:val="left"/>
            </w:pPr>
            <w:r>
              <w:t>3.4.2</w:t>
            </w:r>
          </w:p>
          <w:p w:rsidR="006D57DE" w:rsidRDefault="006D57DE" w:rsidP="006D57DE">
            <w:pPr>
              <w:pStyle w:val="hdr1"/>
              <w:ind w:left="0"/>
              <w:jc w:val="left"/>
            </w:pPr>
            <w:r>
              <w:t>3.4.4</w:t>
            </w:r>
          </w:p>
        </w:tc>
        <w:tc>
          <w:tcPr>
            <w:tcW w:w="3420" w:type="dxa"/>
            <w:tcBorders>
              <w:top w:val="single" w:sz="4" w:space="0" w:color="auto"/>
              <w:bottom w:val="single" w:sz="4" w:space="0" w:color="auto"/>
            </w:tcBorders>
          </w:tcPr>
          <w:p w:rsidR="006D57DE" w:rsidRDefault="006D57DE" w:rsidP="00EE09C1">
            <w:pPr>
              <w:pStyle w:val="hdr1"/>
              <w:ind w:left="0"/>
              <w:jc w:val="left"/>
            </w:pPr>
            <w:r>
              <w:t>Jourdain Augustin</w:t>
            </w:r>
          </w:p>
        </w:tc>
      </w:tr>
      <w:tr w:rsidR="00D5385C" w:rsidTr="00EE09C1">
        <w:tc>
          <w:tcPr>
            <w:tcW w:w="1440" w:type="dxa"/>
            <w:tcBorders>
              <w:top w:val="single" w:sz="4" w:space="0" w:color="auto"/>
            </w:tcBorders>
          </w:tcPr>
          <w:p w:rsidR="00D5385C" w:rsidRDefault="00D5385C" w:rsidP="00EE09C1">
            <w:pPr>
              <w:pStyle w:val="hdr1"/>
              <w:ind w:left="0"/>
              <w:jc w:val="left"/>
            </w:pPr>
            <w:r>
              <w:t>11/15/2013</w:t>
            </w:r>
          </w:p>
        </w:tc>
        <w:tc>
          <w:tcPr>
            <w:tcW w:w="4608" w:type="dxa"/>
            <w:tcBorders>
              <w:top w:val="single" w:sz="4" w:space="0" w:color="auto"/>
            </w:tcBorders>
          </w:tcPr>
          <w:p w:rsidR="00D5385C" w:rsidRDefault="00D5385C" w:rsidP="00EE09C1">
            <w:pPr>
              <w:pStyle w:val="hdr1"/>
              <w:ind w:left="0"/>
              <w:jc w:val="left"/>
            </w:pPr>
            <w:r>
              <w:t xml:space="preserve">Update for 11562 - </w:t>
            </w:r>
            <w:r>
              <w:br/>
            </w:r>
            <w:proofErr w:type="spellStart"/>
            <w:r w:rsidRPr="00757C1E">
              <w:t>eCoaching</w:t>
            </w:r>
            <w:proofErr w:type="spellEnd"/>
            <w:r w:rsidRPr="00757C1E">
              <w:t xml:space="preserve"> - Update app to allow WTTR12 Job users access dashboard </w:t>
            </w:r>
            <w:r>
              <w:t>:</w:t>
            </w:r>
            <w:r>
              <w:br/>
            </w:r>
            <w:r>
              <w:br/>
              <w:t>3.2 – 1.2</w:t>
            </w:r>
          </w:p>
          <w:p w:rsidR="00D5385C" w:rsidRDefault="00D5385C" w:rsidP="00EE09C1">
            <w:pPr>
              <w:pStyle w:val="hdr1"/>
              <w:ind w:left="0"/>
              <w:jc w:val="left"/>
            </w:pPr>
            <w:r>
              <w:t>3.2. – 3.1</w:t>
            </w:r>
          </w:p>
          <w:p w:rsidR="00D5385C" w:rsidRDefault="00D5385C" w:rsidP="00EE09C1">
            <w:pPr>
              <w:pStyle w:val="hdr1"/>
              <w:ind w:left="0"/>
              <w:jc w:val="left"/>
            </w:pPr>
            <w:r>
              <w:t>3.4.1</w:t>
            </w:r>
          </w:p>
          <w:p w:rsidR="00D5385C" w:rsidRDefault="00D5385C" w:rsidP="00EE09C1">
            <w:pPr>
              <w:pStyle w:val="hdr1"/>
              <w:ind w:left="0"/>
              <w:jc w:val="left"/>
            </w:pPr>
            <w:r>
              <w:t>3.4.2</w:t>
            </w:r>
          </w:p>
        </w:tc>
        <w:tc>
          <w:tcPr>
            <w:tcW w:w="3420" w:type="dxa"/>
            <w:tcBorders>
              <w:top w:val="single" w:sz="4" w:space="0" w:color="auto"/>
            </w:tcBorders>
          </w:tcPr>
          <w:p w:rsidR="00D5385C" w:rsidRDefault="00D5385C" w:rsidP="00EE09C1">
            <w:pPr>
              <w:pStyle w:val="hdr1"/>
              <w:ind w:left="0"/>
              <w:jc w:val="left"/>
            </w:pPr>
            <w:r>
              <w:t>Jourdain Augustin</w:t>
            </w:r>
          </w:p>
        </w:tc>
      </w:tr>
      <w:tr w:rsidR="00753575" w:rsidTr="00EE09C1">
        <w:tc>
          <w:tcPr>
            <w:tcW w:w="1440" w:type="dxa"/>
            <w:tcBorders>
              <w:top w:val="single" w:sz="4" w:space="0" w:color="auto"/>
              <w:bottom w:val="single" w:sz="4" w:space="0" w:color="auto"/>
            </w:tcBorders>
          </w:tcPr>
          <w:p w:rsidR="00753575" w:rsidRDefault="00F948BC" w:rsidP="00F948BC">
            <w:pPr>
              <w:pStyle w:val="hdr1"/>
              <w:ind w:left="0"/>
              <w:jc w:val="left"/>
            </w:pPr>
            <w:r>
              <w:t>12</w:t>
            </w:r>
            <w:r w:rsidR="00753575">
              <w:t>/</w:t>
            </w:r>
            <w:r>
              <w:t>02</w:t>
            </w:r>
            <w:r w:rsidR="00753575">
              <w:t>/2013</w:t>
            </w:r>
          </w:p>
        </w:tc>
        <w:tc>
          <w:tcPr>
            <w:tcW w:w="4608" w:type="dxa"/>
            <w:tcBorders>
              <w:top w:val="single" w:sz="4" w:space="0" w:color="auto"/>
              <w:bottom w:val="single" w:sz="4" w:space="0" w:color="auto"/>
            </w:tcBorders>
          </w:tcPr>
          <w:p w:rsidR="00753575" w:rsidRDefault="00753575" w:rsidP="00EE09C1">
            <w:pPr>
              <w:pStyle w:val="hdr1"/>
              <w:ind w:left="0"/>
              <w:jc w:val="left"/>
            </w:pPr>
            <w:r>
              <w:t xml:space="preserve">Update for 11640 - </w:t>
            </w:r>
            <w:r>
              <w:br/>
            </w:r>
            <w:proofErr w:type="spellStart"/>
            <w:r w:rsidRPr="006D57DE">
              <w:t>eCoaching-Updte</w:t>
            </w:r>
            <w:proofErr w:type="spellEnd"/>
            <w:r w:rsidRPr="006D57DE">
              <w:t xml:space="preserve"> Coaching application to include access to "</w:t>
            </w:r>
            <w:r>
              <w:t>WISY</w:t>
            </w:r>
            <w:r w:rsidRPr="006D57DE">
              <w:t>*" job codes</w:t>
            </w:r>
            <w:r>
              <w:t>:</w:t>
            </w:r>
            <w:r>
              <w:br/>
            </w:r>
            <w:r>
              <w:br/>
            </w:r>
            <w:r>
              <w:lastRenderedPageBreak/>
              <w:t>3.2 – 1.3</w:t>
            </w:r>
          </w:p>
          <w:p w:rsidR="00753575" w:rsidRDefault="00753575" w:rsidP="00EE09C1">
            <w:pPr>
              <w:pStyle w:val="hdr1"/>
              <w:ind w:left="0"/>
              <w:jc w:val="left"/>
            </w:pPr>
            <w:r>
              <w:t>3.2. – 3.2</w:t>
            </w:r>
          </w:p>
          <w:p w:rsidR="00753575" w:rsidRDefault="00753575" w:rsidP="00EE09C1">
            <w:pPr>
              <w:pStyle w:val="hdr1"/>
              <w:ind w:left="0"/>
              <w:jc w:val="left"/>
            </w:pPr>
            <w:r>
              <w:t>3.2 – 4.1</w:t>
            </w:r>
          </w:p>
          <w:p w:rsidR="00753575" w:rsidRDefault="00753575" w:rsidP="00EE09C1">
            <w:pPr>
              <w:pStyle w:val="hdr1"/>
              <w:ind w:left="0"/>
              <w:jc w:val="left"/>
            </w:pPr>
            <w:r>
              <w:t>3.2 – 5.1</w:t>
            </w:r>
          </w:p>
          <w:p w:rsidR="00753575" w:rsidRDefault="00753575" w:rsidP="00EE09C1">
            <w:pPr>
              <w:pStyle w:val="hdr1"/>
              <w:ind w:left="0"/>
              <w:jc w:val="left"/>
            </w:pPr>
            <w:r>
              <w:t>3.4.1</w:t>
            </w:r>
          </w:p>
          <w:p w:rsidR="00753575" w:rsidRDefault="00753575" w:rsidP="00EE09C1">
            <w:pPr>
              <w:pStyle w:val="hdr1"/>
              <w:ind w:left="0"/>
              <w:jc w:val="left"/>
            </w:pPr>
            <w:r>
              <w:t>3.4.2</w:t>
            </w:r>
          </w:p>
          <w:p w:rsidR="00753575" w:rsidRDefault="00753575" w:rsidP="00EE09C1">
            <w:pPr>
              <w:pStyle w:val="hdr1"/>
              <w:ind w:left="0"/>
              <w:jc w:val="left"/>
            </w:pPr>
            <w:r>
              <w:t>3.4.4</w:t>
            </w:r>
          </w:p>
        </w:tc>
        <w:tc>
          <w:tcPr>
            <w:tcW w:w="3420" w:type="dxa"/>
            <w:tcBorders>
              <w:top w:val="single" w:sz="4" w:space="0" w:color="auto"/>
              <w:bottom w:val="single" w:sz="4" w:space="0" w:color="auto"/>
            </w:tcBorders>
          </w:tcPr>
          <w:p w:rsidR="00753575" w:rsidRDefault="00753575" w:rsidP="00EE09C1">
            <w:pPr>
              <w:pStyle w:val="hdr1"/>
              <w:ind w:left="0"/>
              <w:jc w:val="left"/>
            </w:pPr>
            <w:r>
              <w:lastRenderedPageBreak/>
              <w:t>Jourdain Augustin</w:t>
            </w:r>
          </w:p>
        </w:tc>
      </w:tr>
      <w:tr w:rsidR="00D5385C" w:rsidTr="00440C30">
        <w:tc>
          <w:tcPr>
            <w:tcW w:w="1440" w:type="dxa"/>
            <w:tcBorders>
              <w:top w:val="single" w:sz="4" w:space="0" w:color="auto"/>
              <w:bottom w:val="single" w:sz="4" w:space="0" w:color="auto"/>
            </w:tcBorders>
          </w:tcPr>
          <w:p w:rsidR="00D5385C" w:rsidRDefault="008F6B77" w:rsidP="008F6B77">
            <w:pPr>
              <w:pStyle w:val="hdr1"/>
              <w:ind w:left="0"/>
              <w:jc w:val="left"/>
            </w:pPr>
            <w:r>
              <w:lastRenderedPageBreak/>
              <w:t>03/26/2014</w:t>
            </w:r>
          </w:p>
        </w:tc>
        <w:tc>
          <w:tcPr>
            <w:tcW w:w="4608" w:type="dxa"/>
            <w:tcBorders>
              <w:top w:val="single" w:sz="4" w:space="0" w:color="auto"/>
              <w:bottom w:val="single" w:sz="4" w:space="0" w:color="auto"/>
            </w:tcBorders>
          </w:tcPr>
          <w:p w:rsidR="00D5385C" w:rsidRDefault="008F6B77" w:rsidP="006D57DE">
            <w:pPr>
              <w:pStyle w:val="hdr1"/>
              <w:ind w:left="0"/>
              <w:jc w:val="left"/>
            </w:pPr>
            <w:r>
              <w:t>Update for 12467 –</w:t>
            </w:r>
          </w:p>
          <w:p w:rsidR="008F6B77" w:rsidRDefault="008F6B77" w:rsidP="006D57DE">
            <w:pPr>
              <w:pStyle w:val="hdr1"/>
              <w:ind w:left="0"/>
              <w:jc w:val="left"/>
            </w:pPr>
            <w:r w:rsidRPr="008F6B77">
              <w:t xml:space="preserve">Add new job code WTTI* to </w:t>
            </w:r>
            <w:proofErr w:type="spellStart"/>
            <w:r w:rsidRPr="008F6B77">
              <w:t>eCoaching</w:t>
            </w:r>
            <w:proofErr w:type="spellEnd"/>
            <w:r w:rsidRPr="008F6B77">
              <w:t xml:space="preserve"> code </w:t>
            </w:r>
            <w:r>
              <w:t>matching WTTR:</w:t>
            </w:r>
          </w:p>
          <w:p w:rsidR="008F6B77" w:rsidRDefault="008F6B77" w:rsidP="006D57DE">
            <w:pPr>
              <w:pStyle w:val="hdr1"/>
              <w:ind w:left="0"/>
              <w:jc w:val="left"/>
            </w:pPr>
            <w:r>
              <w:t>3.2 – 1.2</w:t>
            </w:r>
          </w:p>
          <w:p w:rsidR="008F6B77" w:rsidRDefault="008F6B77" w:rsidP="006D57DE">
            <w:pPr>
              <w:pStyle w:val="hdr1"/>
              <w:ind w:left="0"/>
              <w:jc w:val="left"/>
            </w:pPr>
            <w:r>
              <w:t>3.2. – 3.1</w:t>
            </w:r>
          </w:p>
          <w:p w:rsidR="008F6B77" w:rsidRDefault="008F6B77" w:rsidP="006D57DE">
            <w:pPr>
              <w:pStyle w:val="hdr1"/>
              <w:ind w:left="0"/>
              <w:jc w:val="left"/>
            </w:pPr>
            <w:r>
              <w:t>3.4.1</w:t>
            </w:r>
          </w:p>
          <w:p w:rsidR="008F6B77" w:rsidRDefault="008F6B77" w:rsidP="006D57DE">
            <w:pPr>
              <w:pStyle w:val="hdr1"/>
              <w:ind w:left="0"/>
              <w:jc w:val="left"/>
            </w:pPr>
            <w:r>
              <w:t>3.4.2</w:t>
            </w:r>
          </w:p>
        </w:tc>
        <w:tc>
          <w:tcPr>
            <w:tcW w:w="3420" w:type="dxa"/>
            <w:tcBorders>
              <w:top w:val="single" w:sz="4" w:space="0" w:color="auto"/>
              <w:bottom w:val="single" w:sz="4" w:space="0" w:color="auto"/>
            </w:tcBorders>
          </w:tcPr>
          <w:p w:rsidR="00D5385C" w:rsidRDefault="008F6B77" w:rsidP="00EE09C1">
            <w:pPr>
              <w:pStyle w:val="hdr1"/>
              <w:ind w:left="0"/>
              <w:jc w:val="left"/>
            </w:pPr>
            <w:r>
              <w:t>Jourdain Augustin</w:t>
            </w:r>
          </w:p>
        </w:tc>
      </w:tr>
      <w:tr w:rsidR="00765795" w:rsidTr="00EE09C1">
        <w:tc>
          <w:tcPr>
            <w:tcW w:w="1440" w:type="dxa"/>
          </w:tcPr>
          <w:p w:rsidR="00765795" w:rsidRDefault="00765795" w:rsidP="00765795">
            <w:pPr>
              <w:pStyle w:val="hdr1"/>
              <w:ind w:left="0"/>
              <w:jc w:val="left"/>
            </w:pPr>
            <w:r>
              <w:t>04/09/2014</w:t>
            </w:r>
          </w:p>
        </w:tc>
        <w:tc>
          <w:tcPr>
            <w:tcW w:w="4608" w:type="dxa"/>
          </w:tcPr>
          <w:p w:rsidR="00765795" w:rsidRDefault="00765795" w:rsidP="00EE09C1">
            <w:pPr>
              <w:pStyle w:val="hdr1"/>
              <w:ind w:left="0"/>
              <w:jc w:val="left"/>
            </w:pPr>
            <w:r w:rsidRPr="00C16A7C">
              <w:t>SCCB-S11841</w:t>
            </w:r>
            <w:r>
              <w:t xml:space="preserve"> - </w:t>
            </w:r>
            <w:proofErr w:type="spellStart"/>
            <w:r w:rsidRPr="00C16A7C">
              <w:t>eCoaching</w:t>
            </w:r>
            <w:proofErr w:type="spellEnd"/>
            <w:r w:rsidRPr="00C16A7C">
              <w:t xml:space="preserve"> Log Database and User Interface Redesign - Phase 1</w:t>
            </w:r>
            <w:r>
              <w:t>:</w:t>
            </w:r>
          </w:p>
          <w:p w:rsidR="00765795" w:rsidRDefault="00765795" w:rsidP="00440C30">
            <w:pPr>
              <w:pStyle w:val="hdr1"/>
              <w:numPr>
                <w:ilvl w:val="0"/>
                <w:numId w:val="55"/>
              </w:numPr>
            </w:pPr>
            <w:r>
              <w:t>3.4.4 – Updated Source dropdown menu values for view4.aspx</w:t>
            </w:r>
          </w:p>
        </w:tc>
        <w:tc>
          <w:tcPr>
            <w:tcW w:w="3420" w:type="dxa"/>
          </w:tcPr>
          <w:p w:rsidR="00765795" w:rsidRDefault="00765795" w:rsidP="00EE09C1">
            <w:pPr>
              <w:pStyle w:val="hdr1"/>
              <w:ind w:left="0"/>
              <w:jc w:val="left"/>
            </w:pPr>
            <w:r>
              <w:t>Jourdain Augustin</w:t>
            </w:r>
          </w:p>
        </w:tc>
      </w:tr>
      <w:tr w:rsidR="00765795" w:rsidTr="003B2A3B">
        <w:tblPrEx>
          <w:tblW w:w="9468" w:type="dxa"/>
          <w:tblLayout w:type="fixed"/>
          <w:tblLook w:val="0000" w:firstRow="0" w:lastRow="0" w:firstColumn="0" w:lastColumn="0" w:noHBand="0" w:noVBand="0"/>
          <w:tblPrExChange w:id="1" w:author="Augustin, Jourdain M" w:date="2014-06-24T13:31:00Z">
            <w:tblPrEx>
              <w:tblW w:w="9468" w:type="dxa"/>
              <w:tblLayout w:type="fixed"/>
              <w:tblLook w:val="0000" w:firstRow="0" w:lastRow="0" w:firstColumn="0" w:lastColumn="0" w:noHBand="0" w:noVBand="0"/>
            </w:tblPrEx>
          </w:tblPrExChange>
        </w:tblPrEx>
        <w:tc>
          <w:tcPr>
            <w:tcW w:w="1440" w:type="dxa"/>
            <w:tcBorders>
              <w:top w:val="single" w:sz="4" w:space="0" w:color="auto"/>
              <w:bottom w:val="single" w:sz="4" w:space="0" w:color="auto"/>
            </w:tcBorders>
            <w:tcPrChange w:id="2" w:author="Augustin, Jourdain M" w:date="2014-06-24T13:31:00Z">
              <w:tcPr>
                <w:tcW w:w="1440" w:type="dxa"/>
                <w:tcBorders>
                  <w:top w:val="single" w:sz="4" w:space="0" w:color="auto"/>
                </w:tcBorders>
              </w:tcPr>
            </w:tcPrChange>
          </w:tcPr>
          <w:p w:rsidR="00765795" w:rsidRDefault="00D534D6" w:rsidP="008F6B77">
            <w:pPr>
              <w:pStyle w:val="hdr1"/>
              <w:ind w:left="0"/>
              <w:jc w:val="left"/>
            </w:pPr>
            <w:ins w:id="3" w:author="Augustin, Jourdain M" w:date="2014-06-20T14:26:00Z">
              <w:r>
                <w:t>06/20/2014</w:t>
              </w:r>
            </w:ins>
          </w:p>
        </w:tc>
        <w:tc>
          <w:tcPr>
            <w:tcW w:w="4608" w:type="dxa"/>
            <w:tcBorders>
              <w:top w:val="single" w:sz="4" w:space="0" w:color="auto"/>
              <w:bottom w:val="single" w:sz="4" w:space="0" w:color="auto"/>
            </w:tcBorders>
            <w:tcPrChange w:id="4" w:author="Augustin, Jourdain M" w:date="2014-06-24T13:31:00Z">
              <w:tcPr>
                <w:tcW w:w="4608" w:type="dxa"/>
                <w:tcBorders>
                  <w:top w:val="single" w:sz="4" w:space="0" w:color="auto"/>
                </w:tcBorders>
              </w:tcPr>
            </w:tcPrChange>
          </w:tcPr>
          <w:p w:rsidR="00D534D6" w:rsidRDefault="00D534D6" w:rsidP="00D534D6">
            <w:pPr>
              <w:pStyle w:val="hdr1"/>
              <w:ind w:left="0"/>
              <w:jc w:val="left"/>
              <w:rPr>
                <w:ins w:id="5" w:author="Augustin, Jourdain M" w:date="2014-06-20T14:26:00Z"/>
              </w:rPr>
            </w:pPr>
            <w:ins w:id="6" w:author="Augustin, Jourdain M" w:date="2014-06-20T14:26:00Z">
              <w:r w:rsidRPr="00D534D6">
                <w:t>SCCB</w:t>
              </w:r>
              <w:r>
                <w:t xml:space="preserve"> – </w:t>
              </w:r>
              <w:r w:rsidRPr="00D534D6">
                <w:t>12897</w:t>
              </w:r>
              <w:r>
                <w:t xml:space="preserve"> - </w:t>
              </w:r>
              <w:r w:rsidRPr="00D534D6">
                <w:t>eCL - Coaching Source request</w:t>
              </w:r>
              <w:r>
                <w:t>:</w:t>
              </w:r>
            </w:ins>
          </w:p>
          <w:p w:rsidR="00765795" w:rsidRDefault="00D534D6">
            <w:pPr>
              <w:pStyle w:val="hdr1"/>
              <w:numPr>
                <w:ilvl w:val="0"/>
                <w:numId w:val="56"/>
              </w:numPr>
              <w:pPrChange w:id="7" w:author="Augustin, Jourdain M" w:date="2014-06-20T14:35:00Z">
                <w:pPr>
                  <w:pStyle w:val="hdr1"/>
                  <w:jc w:val="left"/>
                </w:pPr>
              </w:pPrChange>
            </w:pPr>
            <w:ins w:id="8" w:author="Augustin, Jourdain M" w:date="2014-06-20T14:35:00Z">
              <w:r>
                <w:t xml:space="preserve">Updated 3.4.4 to modify source dropdown menu for direct and indirect page of submission page to change ‘CMS Customer Call Listening’ to ‘CMS Reported Item’ </w:t>
              </w:r>
              <w:r>
                <w:lastRenderedPageBreak/>
                <w:t>and add ‘Internal CCO Reporting’ - page 26</w:t>
              </w:r>
            </w:ins>
          </w:p>
        </w:tc>
        <w:tc>
          <w:tcPr>
            <w:tcW w:w="3420" w:type="dxa"/>
            <w:tcBorders>
              <w:top w:val="single" w:sz="4" w:space="0" w:color="auto"/>
              <w:bottom w:val="single" w:sz="4" w:space="0" w:color="auto"/>
            </w:tcBorders>
            <w:tcPrChange w:id="9" w:author="Augustin, Jourdain M" w:date="2014-06-24T13:31:00Z">
              <w:tcPr>
                <w:tcW w:w="3420" w:type="dxa"/>
                <w:tcBorders>
                  <w:top w:val="single" w:sz="4" w:space="0" w:color="auto"/>
                </w:tcBorders>
              </w:tcPr>
            </w:tcPrChange>
          </w:tcPr>
          <w:p w:rsidR="00765795" w:rsidRDefault="00D534D6" w:rsidP="00EE09C1">
            <w:pPr>
              <w:pStyle w:val="hdr1"/>
              <w:ind w:left="0"/>
              <w:jc w:val="left"/>
            </w:pPr>
            <w:ins w:id="10" w:author="Augustin, Jourdain M" w:date="2014-06-20T14:26:00Z">
              <w:r>
                <w:lastRenderedPageBreak/>
                <w:t>Jourdain Augustin</w:t>
              </w:r>
            </w:ins>
          </w:p>
        </w:tc>
      </w:tr>
      <w:tr w:rsidR="003B2A3B" w:rsidTr="00EE09C1">
        <w:trPr>
          <w:ins w:id="11" w:author="Augustin, Jourdain M" w:date="2014-06-24T13:31:00Z"/>
        </w:trPr>
        <w:tc>
          <w:tcPr>
            <w:tcW w:w="1440" w:type="dxa"/>
            <w:tcBorders>
              <w:top w:val="single" w:sz="4" w:space="0" w:color="auto"/>
            </w:tcBorders>
          </w:tcPr>
          <w:p w:rsidR="003B2A3B" w:rsidRDefault="003B2A3B" w:rsidP="008F6B77">
            <w:pPr>
              <w:pStyle w:val="hdr1"/>
              <w:ind w:left="0"/>
              <w:jc w:val="left"/>
              <w:rPr>
                <w:ins w:id="12" w:author="Augustin, Jourdain M" w:date="2014-06-24T13:31:00Z"/>
              </w:rPr>
            </w:pPr>
            <w:bookmarkStart w:id="13" w:name="_GoBack" w:colFirst="1" w:colLast="1"/>
            <w:ins w:id="14" w:author="Augustin, Jourdain M" w:date="2014-06-24T13:31:00Z">
              <w:r>
                <w:lastRenderedPageBreak/>
                <w:t>06/24/2014</w:t>
              </w:r>
            </w:ins>
          </w:p>
        </w:tc>
        <w:tc>
          <w:tcPr>
            <w:tcW w:w="4608" w:type="dxa"/>
            <w:tcBorders>
              <w:top w:val="single" w:sz="4" w:space="0" w:color="auto"/>
            </w:tcBorders>
          </w:tcPr>
          <w:p w:rsidR="003B2A3B" w:rsidRDefault="003B2A3B" w:rsidP="00D534D6">
            <w:pPr>
              <w:pStyle w:val="hdr1"/>
              <w:ind w:left="0"/>
              <w:jc w:val="left"/>
              <w:rPr>
                <w:ins w:id="15" w:author="Augustin, Jourdain M" w:date="2014-06-24T13:32:00Z"/>
              </w:rPr>
            </w:pPr>
            <w:ins w:id="16" w:author="Augustin, Jourdain M" w:date="2014-06-24T13:31:00Z">
              <w:r>
                <w:t xml:space="preserve">SCCB </w:t>
              </w:r>
            </w:ins>
            <w:ins w:id="17" w:author="Augustin, Jourdain M" w:date="2014-06-24T13:32:00Z">
              <w:r>
                <w:t>–</w:t>
              </w:r>
            </w:ins>
            <w:ins w:id="18" w:author="Augustin, Jourdain M" w:date="2014-06-24T13:31:00Z">
              <w:r>
                <w:t xml:space="preserve"> 1</w:t>
              </w:r>
            </w:ins>
            <w:ins w:id="19" w:author="Augustin, Jourdain M" w:date="2014-06-24T13:32:00Z">
              <w:r>
                <w:t xml:space="preserve">2930 - </w:t>
              </w:r>
              <w:proofErr w:type="spellStart"/>
              <w:r>
                <w:t>eCoaching</w:t>
              </w:r>
              <w:proofErr w:type="spellEnd"/>
              <w:r>
                <w:t xml:space="preserve"> Log - Display </w:t>
              </w:r>
              <w:proofErr w:type="spellStart"/>
              <w:r>
                <w:t>Verint</w:t>
              </w:r>
              <w:proofErr w:type="spellEnd"/>
              <w:r>
                <w:t xml:space="preserve"> scorecard name on eCL forms</w:t>
              </w:r>
            </w:ins>
          </w:p>
          <w:p w:rsidR="003B2A3B" w:rsidRPr="00D534D6" w:rsidRDefault="003B2A3B" w:rsidP="003B2A3B">
            <w:pPr>
              <w:pStyle w:val="hdr1"/>
              <w:numPr>
                <w:ilvl w:val="0"/>
                <w:numId w:val="57"/>
              </w:numPr>
              <w:rPr>
                <w:ins w:id="20" w:author="Augustin, Jourdain M" w:date="2014-06-24T13:31:00Z"/>
              </w:rPr>
              <w:pPrChange w:id="21" w:author="Augustin, Jourdain M" w:date="2014-06-24T13:35:00Z">
                <w:pPr>
                  <w:pStyle w:val="hdr1"/>
                  <w:ind w:left="0"/>
                  <w:jc w:val="left"/>
                </w:pPr>
              </w:pPrChange>
            </w:pPr>
            <w:ins w:id="22" w:author="Augustin, Jourdain M" w:date="2014-06-24T13:34:00Z">
              <w:r>
                <w:t>Update</w:t>
              </w:r>
              <w:r>
                <w:t>d</w:t>
              </w:r>
              <w:r>
                <w:t xml:space="preserve"> the review</w:t>
              </w:r>
            </w:ins>
            <w:ins w:id="23" w:author="Augustin, Jourdain M" w:date="2014-06-24T13:35:00Z">
              <w:r>
                <w:t xml:space="preserve"> (review.aspx)</w:t>
              </w:r>
            </w:ins>
            <w:ins w:id="24" w:author="Augustin, Jourdain M" w:date="2014-06-24T13:34:00Z">
              <w:r>
                <w:t xml:space="preserve"> and historical review </w:t>
              </w:r>
            </w:ins>
            <w:ins w:id="25" w:author="Augustin, Jourdain M" w:date="2014-06-24T13:35:00Z">
              <w:r>
                <w:t xml:space="preserve">(review2.aspx) </w:t>
              </w:r>
            </w:ins>
            <w:ins w:id="26" w:author="Augustin, Jourdain M" w:date="2014-06-24T13:34:00Z">
              <w:r>
                <w:t xml:space="preserve">pages to change the side label "Quality or </w:t>
              </w:r>
              <w:proofErr w:type="spellStart"/>
              <w:r>
                <w:t>PPoM</w:t>
              </w:r>
              <w:proofErr w:type="spellEnd"/>
              <w:r>
                <w:t xml:space="preserve"> Number:" to "Call Record Number" </w:t>
              </w:r>
            </w:ins>
            <w:ins w:id="27" w:author="Augustin, Jourdain M" w:date="2014-06-24T13:35:00Z">
              <w:r>
                <w:t xml:space="preserve">- </w:t>
              </w:r>
            </w:ins>
            <w:ins w:id="28" w:author="Augustin, Jourdain M" w:date="2014-06-24T13:34:00Z">
              <w:r>
                <w:t>3.4.3 - page 25, 3.4.5 - page 30, 3.4.5 - page 33</w:t>
              </w:r>
            </w:ins>
          </w:p>
        </w:tc>
        <w:tc>
          <w:tcPr>
            <w:tcW w:w="3420" w:type="dxa"/>
            <w:tcBorders>
              <w:top w:val="single" w:sz="4" w:space="0" w:color="auto"/>
            </w:tcBorders>
          </w:tcPr>
          <w:p w:rsidR="003B2A3B" w:rsidRDefault="003B2A3B" w:rsidP="00EE09C1">
            <w:pPr>
              <w:pStyle w:val="hdr1"/>
              <w:ind w:left="0"/>
              <w:jc w:val="left"/>
              <w:rPr>
                <w:ins w:id="29" w:author="Augustin, Jourdain M" w:date="2014-06-24T13:31:00Z"/>
              </w:rPr>
            </w:pPr>
            <w:ins w:id="30" w:author="Augustin, Jourdain M" w:date="2014-06-24T13:35:00Z">
              <w:r>
                <w:t>Jourdain Augustin</w:t>
              </w:r>
            </w:ins>
          </w:p>
        </w:tc>
      </w:tr>
      <w:bookmarkEnd w:id="13"/>
    </w:tbl>
    <w:p w:rsidR="00C26229" w:rsidRDefault="00C26229" w:rsidP="00C26229">
      <w:pPr>
        <w:rPr>
          <w:rFonts w:ascii="Arial" w:hAnsi="Arial"/>
        </w:rPr>
      </w:pPr>
    </w:p>
    <w:p w:rsidR="00541911" w:rsidRDefault="00C26229">
      <w:pPr>
        <w:pStyle w:val="TOC1"/>
        <w:tabs>
          <w:tab w:val="left" w:pos="660"/>
          <w:tab w:val="right" w:leader="dot" w:pos="13814"/>
        </w:tabs>
        <w:rPr>
          <w:rFonts w:asciiTheme="minorHAnsi" w:eastAsiaTheme="minorEastAsia" w:hAnsiTheme="minorHAnsi" w:cstheme="minorBidi"/>
          <w:b w:val="0"/>
          <w:caps w:val="0"/>
          <w:noProof/>
          <w:sz w:val="22"/>
          <w:szCs w:val="22"/>
        </w:rPr>
      </w:pPr>
      <w:r>
        <w:rPr>
          <w:rFonts w:ascii="Arial" w:hAnsi="Arial"/>
        </w:rPr>
        <w:br w:type="page"/>
      </w:r>
      <w:r>
        <w:rPr>
          <w:rFonts w:ascii="Arial" w:hAnsi="Arial"/>
        </w:rPr>
        <w:lastRenderedPageBreak/>
        <w:t xml:space="preserve"> </w:t>
      </w:r>
      <w:r>
        <w:rPr>
          <w:rFonts w:ascii="Arial" w:hAnsi="Arial"/>
        </w:rPr>
        <w:fldChar w:fldCharType="begin"/>
      </w:r>
      <w:r>
        <w:rPr>
          <w:rFonts w:ascii="Arial" w:hAnsi="Arial"/>
        </w:rPr>
        <w:instrText xml:space="preserve"> TOC \o "1-5"  \* MERGEFORMAT </w:instrText>
      </w:r>
      <w:r>
        <w:rPr>
          <w:rFonts w:ascii="Arial" w:hAnsi="Arial"/>
        </w:rPr>
        <w:fldChar w:fldCharType="separate"/>
      </w:r>
      <w:r w:rsidR="00541911" w:rsidRPr="002B54C6">
        <w:rPr>
          <w:rFonts w:cs="Arial"/>
          <w:noProof/>
        </w:rPr>
        <w:t>1</w:t>
      </w:r>
      <w:r w:rsidR="00541911">
        <w:rPr>
          <w:rFonts w:asciiTheme="minorHAnsi" w:eastAsiaTheme="minorEastAsia" w:hAnsiTheme="minorHAnsi" w:cstheme="minorBidi"/>
          <w:b w:val="0"/>
          <w:caps w:val="0"/>
          <w:noProof/>
          <w:sz w:val="22"/>
          <w:szCs w:val="22"/>
        </w:rPr>
        <w:tab/>
      </w:r>
      <w:r w:rsidR="00541911">
        <w:rPr>
          <w:noProof/>
        </w:rPr>
        <w:t>Design Criteria</w:t>
      </w:r>
      <w:r w:rsidR="00541911">
        <w:rPr>
          <w:noProof/>
        </w:rPr>
        <w:tab/>
      </w:r>
      <w:r w:rsidR="00541911">
        <w:rPr>
          <w:noProof/>
        </w:rPr>
        <w:fldChar w:fldCharType="begin"/>
      </w:r>
      <w:r w:rsidR="00541911">
        <w:rPr>
          <w:noProof/>
        </w:rPr>
        <w:instrText xml:space="preserve"> PAGEREF _Toc363640172 \h </w:instrText>
      </w:r>
      <w:r w:rsidR="00541911">
        <w:rPr>
          <w:noProof/>
        </w:rPr>
      </w:r>
      <w:r w:rsidR="00541911">
        <w:rPr>
          <w:noProof/>
        </w:rPr>
        <w:fldChar w:fldCharType="separate"/>
      </w:r>
      <w:r w:rsidR="00541911">
        <w:rPr>
          <w:noProof/>
        </w:rPr>
        <w:t>4</w:t>
      </w:r>
      <w:r w:rsidR="00541911">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1.1.1</w:t>
      </w:r>
      <w:r>
        <w:rPr>
          <w:rFonts w:asciiTheme="minorHAnsi" w:eastAsiaTheme="minorEastAsia" w:hAnsiTheme="minorHAnsi" w:cstheme="minorBidi"/>
          <w:i w:val="0"/>
          <w:noProof/>
          <w:sz w:val="22"/>
          <w:szCs w:val="22"/>
        </w:rPr>
        <w:tab/>
      </w:r>
      <w:r>
        <w:rPr>
          <w:noProof/>
        </w:rPr>
        <w:t>Page Layout</w:t>
      </w:r>
      <w:r>
        <w:rPr>
          <w:noProof/>
        </w:rPr>
        <w:tab/>
      </w:r>
      <w:r>
        <w:rPr>
          <w:noProof/>
        </w:rPr>
        <w:fldChar w:fldCharType="begin"/>
      </w:r>
      <w:r>
        <w:rPr>
          <w:noProof/>
        </w:rPr>
        <w:instrText xml:space="preserve"> PAGEREF _Toc363640173 \h </w:instrText>
      </w:r>
      <w:r>
        <w:rPr>
          <w:noProof/>
        </w:rPr>
      </w:r>
      <w:r>
        <w:rPr>
          <w:noProof/>
        </w:rPr>
        <w:fldChar w:fldCharType="separate"/>
      </w:r>
      <w:r>
        <w:rPr>
          <w:noProof/>
        </w:rPr>
        <w:t>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Page Title</w:t>
      </w:r>
      <w:r>
        <w:rPr>
          <w:noProof/>
        </w:rPr>
        <w:tab/>
      </w:r>
      <w:r>
        <w:rPr>
          <w:noProof/>
        </w:rPr>
        <w:fldChar w:fldCharType="begin"/>
      </w:r>
      <w:r>
        <w:rPr>
          <w:noProof/>
        </w:rPr>
        <w:instrText xml:space="preserve"> PAGEREF _Toc363640174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1.1.3</w:t>
      </w:r>
      <w:r>
        <w:rPr>
          <w:rFonts w:asciiTheme="minorHAnsi" w:eastAsiaTheme="minorEastAsia" w:hAnsiTheme="minorHAnsi" w:cstheme="minorBidi"/>
          <w:i w:val="0"/>
          <w:noProof/>
          <w:sz w:val="22"/>
          <w:szCs w:val="22"/>
        </w:rPr>
        <w:tab/>
      </w:r>
      <w:r>
        <w:rPr>
          <w:noProof/>
        </w:rPr>
        <w:t>Main Space</w:t>
      </w:r>
      <w:r>
        <w:rPr>
          <w:noProof/>
        </w:rPr>
        <w:tab/>
      </w:r>
      <w:r>
        <w:rPr>
          <w:noProof/>
        </w:rPr>
        <w:fldChar w:fldCharType="begin"/>
      </w:r>
      <w:r>
        <w:rPr>
          <w:noProof/>
        </w:rPr>
        <w:instrText xml:space="preserve"> PAGEREF _Toc363640175 \h </w:instrText>
      </w:r>
      <w:r>
        <w:rPr>
          <w:noProof/>
        </w:rPr>
      </w:r>
      <w:r>
        <w:rPr>
          <w:noProof/>
        </w:rPr>
        <w:fldChar w:fldCharType="separate"/>
      </w:r>
      <w:r>
        <w:rPr>
          <w:noProof/>
        </w:rPr>
        <w:t>5</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1.1.4</w:t>
      </w:r>
      <w:r>
        <w:rPr>
          <w:rFonts w:asciiTheme="minorHAnsi" w:eastAsiaTheme="minorEastAsia" w:hAnsiTheme="minorHAnsi" w:cstheme="minorBidi"/>
          <w:i w:val="0"/>
          <w:noProof/>
          <w:sz w:val="22"/>
          <w:szCs w:val="22"/>
        </w:rPr>
        <w:tab/>
      </w:r>
      <w:r>
        <w:rPr>
          <w:noProof/>
        </w:rPr>
        <w:t>Footer</w:t>
      </w:r>
      <w:r>
        <w:rPr>
          <w:noProof/>
        </w:rPr>
        <w:tab/>
      </w:r>
      <w:r>
        <w:rPr>
          <w:noProof/>
        </w:rPr>
        <w:fldChar w:fldCharType="begin"/>
      </w:r>
      <w:r>
        <w:rPr>
          <w:noProof/>
        </w:rPr>
        <w:instrText xml:space="preserve"> PAGEREF _Toc363640176 \h </w:instrText>
      </w:r>
      <w:r>
        <w:rPr>
          <w:noProof/>
        </w:rPr>
      </w:r>
      <w:r>
        <w:rPr>
          <w:noProof/>
        </w:rPr>
        <w:fldChar w:fldCharType="separate"/>
      </w:r>
      <w:r>
        <w:rPr>
          <w:noProof/>
        </w:rPr>
        <w:t>5</w:t>
      </w:r>
      <w:r>
        <w:rPr>
          <w:noProof/>
        </w:rPr>
        <w:fldChar w:fldCharType="end"/>
      </w:r>
    </w:p>
    <w:p w:rsidR="00541911" w:rsidRDefault="00541911">
      <w:pPr>
        <w:pStyle w:val="TOC2"/>
        <w:tabs>
          <w:tab w:val="left" w:pos="1320"/>
        </w:tabs>
        <w:rPr>
          <w:rFonts w:asciiTheme="minorHAnsi" w:eastAsiaTheme="minorEastAsia" w:hAnsiTheme="minorHAnsi" w:cstheme="minorBidi"/>
          <w:smallCaps w:val="0"/>
          <w:noProof/>
          <w:sz w:val="22"/>
          <w:szCs w:val="22"/>
        </w:rPr>
      </w:pPr>
      <w:r w:rsidRPr="002B54C6">
        <w:rPr>
          <w:noProof/>
        </w:rPr>
        <w:t>1.1.7.1.2</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_Toc363640177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1.2</w:t>
      </w:r>
      <w:r>
        <w:rPr>
          <w:rFonts w:asciiTheme="minorHAnsi" w:eastAsiaTheme="minorEastAsia" w:hAnsiTheme="minorHAnsi" w:cstheme="minorBidi"/>
          <w:smallCaps w:val="0"/>
          <w:noProof/>
          <w:sz w:val="22"/>
          <w:szCs w:val="22"/>
        </w:rPr>
        <w:tab/>
      </w:r>
      <w:r w:rsidRPr="002B54C6">
        <w:rPr>
          <w:noProof/>
        </w:rPr>
        <w:t>Library Usage</w:t>
      </w:r>
      <w:r>
        <w:rPr>
          <w:noProof/>
        </w:rPr>
        <w:tab/>
      </w:r>
      <w:r>
        <w:rPr>
          <w:noProof/>
        </w:rPr>
        <w:fldChar w:fldCharType="begin"/>
      </w:r>
      <w:r>
        <w:rPr>
          <w:noProof/>
        </w:rPr>
        <w:instrText xml:space="preserve"> PAGEREF _Toc363640178 \h </w:instrText>
      </w:r>
      <w:r>
        <w:rPr>
          <w:noProof/>
        </w:rPr>
      </w:r>
      <w:r>
        <w:rPr>
          <w:noProof/>
        </w:rPr>
        <w:fldChar w:fldCharType="separate"/>
      </w:r>
      <w:r>
        <w:rPr>
          <w:noProof/>
        </w:rPr>
        <w:t>6</w:t>
      </w:r>
      <w:r>
        <w:rPr>
          <w:noProof/>
        </w:rPr>
        <w:fldChar w:fldCharType="end"/>
      </w:r>
    </w:p>
    <w:p w:rsidR="00541911" w:rsidRDefault="00541911">
      <w:pPr>
        <w:pStyle w:val="TOC2"/>
        <w:tabs>
          <w:tab w:val="left" w:pos="880"/>
        </w:tabs>
        <w:rPr>
          <w:rFonts w:asciiTheme="minorHAnsi" w:eastAsiaTheme="minorEastAsia" w:hAnsiTheme="minorHAnsi" w:cstheme="minorBidi"/>
          <w:smallCaps w:val="0"/>
          <w:noProof/>
          <w:sz w:val="22"/>
          <w:szCs w:val="22"/>
        </w:rPr>
      </w:pPr>
      <w:r w:rsidRPr="002B54C6">
        <w:rPr>
          <w:noProof/>
        </w:rPr>
        <w:t>1.2.1</w:t>
      </w:r>
      <w:r>
        <w:rPr>
          <w:rFonts w:asciiTheme="minorHAnsi" w:eastAsiaTheme="minorEastAsia" w:hAnsiTheme="minorHAnsi" w:cstheme="minorBidi"/>
          <w:smallCaps w:val="0"/>
          <w:noProof/>
          <w:sz w:val="22"/>
          <w:szCs w:val="22"/>
        </w:rPr>
        <w:tab/>
      </w:r>
      <w:r w:rsidRPr="002B54C6">
        <w:rPr>
          <w:noProof/>
        </w:rPr>
        <w:t>Style Sheets</w:t>
      </w:r>
      <w:r>
        <w:rPr>
          <w:noProof/>
        </w:rPr>
        <w:tab/>
      </w:r>
      <w:r>
        <w:rPr>
          <w:noProof/>
        </w:rPr>
        <w:fldChar w:fldCharType="begin"/>
      </w:r>
      <w:r>
        <w:rPr>
          <w:noProof/>
        </w:rPr>
        <w:instrText xml:space="preserve"> PAGEREF _Toc363640179 \h </w:instrText>
      </w:r>
      <w:r>
        <w:rPr>
          <w:noProof/>
        </w:rPr>
      </w:r>
      <w:r>
        <w:rPr>
          <w:noProof/>
        </w:rPr>
        <w:fldChar w:fldCharType="separate"/>
      </w:r>
      <w:r>
        <w:rPr>
          <w:noProof/>
        </w:rPr>
        <w:t>6</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Edits</w:t>
      </w:r>
      <w:r>
        <w:rPr>
          <w:noProof/>
        </w:rPr>
        <w:tab/>
      </w:r>
      <w:r>
        <w:rPr>
          <w:noProof/>
        </w:rPr>
        <w:fldChar w:fldCharType="begin"/>
      </w:r>
      <w:r>
        <w:rPr>
          <w:noProof/>
        </w:rPr>
        <w:instrText xml:space="preserve"> PAGEREF _Toc363640180 \h </w:instrText>
      </w:r>
      <w:r>
        <w:rPr>
          <w:noProof/>
        </w:rPr>
      </w:r>
      <w:r>
        <w:rPr>
          <w:noProof/>
        </w:rPr>
        <w:fldChar w:fldCharType="separate"/>
      </w:r>
      <w:r>
        <w:rPr>
          <w:noProof/>
        </w:rPr>
        <w:t>6</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2.1</w:t>
      </w:r>
      <w:r>
        <w:rPr>
          <w:rFonts w:asciiTheme="minorHAnsi" w:eastAsiaTheme="minorEastAsia" w:hAnsiTheme="minorHAnsi" w:cstheme="minorBidi"/>
          <w:smallCaps w:val="0"/>
          <w:noProof/>
          <w:sz w:val="22"/>
          <w:szCs w:val="22"/>
        </w:rPr>
        <w:tab/>
      </w:r>
      <w:r w:rsidRPr="002B54C6">
        <w:rPr>
          <w:noProof/>
        </w:rPr>
        <w:t>Web Edits</w:t>
      </w:r>
      <w:r>
        <w:rPr>
          <w:noProof/>
        </w:rPr>
        <w:tab/>
      </w:r>
      <w:r>
        <w:rPr>
          <w:noProof/>
        </w:rPr>
        <w:fldChar w:fldCharType="begin"/>
      </w:r>
      <w:r>
        <w:rPr>
          <w:noProof/>
        </w:rPr>
        <w:instrText xml:space="preserve"> PAGEREF _Toc363640181 \h </w:instrText>
      </w:r>
      <w:r>
        <w:rPr>
          <w:noProof/>
        </w:rPr>
      </w:r>
      <w:r>
        <w:rPr>
          <w:noProof/>
        </w:rPr>
        <w:fldChar w:fldCharType="separate"/>
      </w:r>
      <w:r>
        <w:rPr>
          <w:noProof/>
        </w:rPr>
        <w:t>7</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eCoaching Dashboards</w:t>
      </w:r>
      <w:r>
        <w:rPr>
          <w:noProof/>
        </w:rPr>
        <w:tab/>
      </w:r>
      <w:r>
        <w:rPr>
          <w:noProof/>
        </w:rPr>
        <w:fldChar w:fldCharType="begin"/>
      </w:r>
      <w:r>
        <w:rPr>
          <w:noProof/>
        </w:rPr>
        <w:instrText xml:space="preserve"> PAGEREF _Toc363640182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3.1</w:t>
      </w:r>
      <w:r>
        <w:rPr>
          <w:rFonts w:asciiTheme="minorHAnsi" w:eastAsiaTheme="minorEastAsia" w:hAnsiTheme="minorHAnsi" w:cstheme="minorBidi"/>
          <w:smallCaps w:val="0"/>
          <w:noProof/>
          <w:sz w:val="22"/>
          <w:szCs w:val="22"/>
        </w:rPr>
        <w:tab/>
      </w:r>
      <w:r w:rsidRPr="002B54C6">
        <w:rPr>
          <w:noProof/>
        </w:rPr>
        <w:t>Purpose</w:t>
      </w:r>
      <w:r>
        <w:rPr>
          <w:noProof/>
        </w:rPr>
        <w:tab/>
      </w:r>
      <w:r>
        <w:rPr>
          <w:noProof/>
        </w:rPr>
        <w:fldChar w:fldCharType="begin"/>
      </w:r>
      <w:r>
        <w:rPr>
          <w:noProof/>
        </w:rPr>
        <w:instrText xml:space="preserve"> PAGEREF _Toc363640183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3.2</w:t>
      </w:r>
      <w:r>
        <w:rPr>
          <w:rFonts w:asciiTheme="minorHAnsi" w:eastAsiaTheme="minorEastAsia" w:hAnsiTheme="minorHAnsi" w:cstheme="minorBidi"/>
          <w:smallCaps w:val="0"/>
          <w:noProof/>
          <w:sz w:val="22"/>
          <w:szCs w:val="22"/>
        </w:rPr>
        <w:tab/>
      </w:r>
      <w:r w:rsidRPr="002B54C6">
        <w:rPr>
          <w:noProof/>
        </w:rPr>
        <w:t>Assumptions</w:t>
      </w:r>
      <w:r>
        <w:rPr>
          <w:noProof/>
        </w:rPr>
        <w:tab/>
      </w:r>
      <w:r>
        <w:rPr>
          <w:noProof/>
        </w:rPr>
        <w:fldChar w:fldCharType="begin"/>
      </w:r>
      <w:r>
        <w:rPr>
          <w:noProof/>
        </w:rPr>
        <w:instrText xml:space="preserve"> PAGEREF _Toc363640184 \h </w:instrText>
      </w:r>
      <w:r>
        <w:rPr>
          <w:noProof/>
        </w:rPr>
      </w:r>
      <w:r>
        <w:rPr>
          <w:noProof/>
        </w:rPr>
        <w:fldChar w:fldCharType="separate"/>
      </w:r>
      <w:r>
        <w:rPr>
          <w:noProof/>
        </w:rPr>
        <w:t>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3.3</w:t>
      </w:r>
      <w:r>
        <w:rPr>
          <w:rFonts w:asciiTheme="minorHAnsi" w:eastAsiaTheme="minorEastAsia" w:hAnsiTheme="minorHAnsi" w:cstheme="minorBidi"/>
          <w:smallCaps w:val="0"/>
          <w:noProof/>
          <w:sz w:val="22"/>
          <w:szCs w:val="22"/>
        </w:rPr>
        <w:tab/>
      </w:r>
      <w:r w:rsidRPr="002B54C6">
        <w:rPr>
          <w:noProof/>
        </w:rPr>
        <w:t>User</w:t>
      </w:r>
      <w:r>
        <w:rPr>
          <w:noProof/>
        </w:rPr>
        <w:tab/>
      </w:r>
      <w:r>
        <w:rPr>
          <w:noProof/>
        </w:rPr>
        <w:fldChar w:fldCharType="begin"/>
      </w:r>
      <w:r>
        <w:rPr>
          <w:noProof/>
        </w:rPr>
        <w:instrText xml:space="preserve"> PAGEREF _Toc363640185 \h </w:instrText>
      </w:r>
      <w:r>
        <w:rPr>
          <w:noProof/>
        </w:rPr>
      </w:r>
      <w:r>
        <w:rPr>
          <w:noProof/>
        </w:rPr>
        <w:fldChar w:fldCharType="separate"/>
      </w:r>
      <w:r>
        <w:rPr>
          <w:noProof/>
        </w:rPr>
        <w:t>10</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3.4</w:t>
      </w:r>
      <w:r>
        <w:rPr>
          <w:rFonts w:asciiTheme="minorHAnsi" w:eastAsiaTheme="minorEastAsia" w:hAnsiTheme="minorHAnsi" w:cstheme="minorBidi"/>
          <w:smallCaps w:val="0"/>
          <w:noProof/>
          <w:sz w:val="22"/>
          <w:szCs w:val="22"/>
        </w:rPr>
        <w:tab/>
      </w:r>
      <w:r w:rsidRPr="002B54C6">
        <w:rPr>
          <w:noProof/>
        </w:rPr>
        <w:t>Page Description</w:t>
      </w:r>
      <w:r>
        <w:rPr>
          <w:noProof/>
        </w:rPr>
        <w:tab/>
      </w:r>
      <w:r>
        <w:rPr>
          <w:noProof/>
        </w:rPr>
        <w:fldChar w:fldCharType="begin"/>
      </w:r>
      <w:r>
        <w:rPr>
          <w:noProof/>
        </w:rPr>
        <w:instrText xml:space="preserve"> PAGEREF _Toc363640186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eCoaching Main Dashboard page (view2.aspx – secure)</w:t>
      </w:r>
      <w:r>
        <w:rPr>
          <w:noProof/>
        </w:rPr>
        <w:tab/>
      </w:r>
      <w:r>
        <w:rPr>
          <w:noProof/>
        </w:rPr>
        <w:fldChar w:fldCharType="begin"/>
      </w:r>
      <w:r>
        <w:rPr>
          <w:noProof/>
        </w:rPr>
        <w:instrText xml:space="preserve"> PAGEREF _Toc363640187 \h </w:instrText>
      </w:r>
      <w:r>
        <w:rPr>
          <w:noProof/>
        </w:rPr>
      </w:r>
      <w:r>
        <w:rPr>
          <w:noProof/>
        </w:rPr>
        <w:fldChar w:fldCharType="separate"/>
      </w:r>
      <w:r>
        <w:rPr>
          <w:noProof/>
        </w:rPr>
        <w:t>10</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3.4.2</w:t>
      </w:r>
      <w:r>
        <w:rPr>
          <w:rFonts w:asciiTheme="minorHAnsi" w:eastAsiaTheme="minorEastAsia" w:hAnsiTheme="minorHAnsi" w:cstheme="minorBidi"/>
          <w:i w:val="0"/>
          <w:noProof/>
          <w:sz w:val="22"/>
          <w:szCs w:val="22"/>
        </w:rPr>
        <w:tab/>
      </w:r>
      <w:r>
        <w:rPr>
          <w:noProof/>
        </w:rPr>
        <w:t>eCoaching My Submitted Dashboard page (view3.aspx – secure)</w:t>
      </w:r>
      <w:r>
        <w:rPr>
          <w:noProof/>
        </w:rPr>
        <w:tab/>
      </w:r>
      <w:r>
        <w:rPr>
          <w:noProof/>
        </w:rPr>
        <w:fldChar w:fldCharType="begin"/>
      </w:r>
      <w:r>
        <w:rPr>
          <w:noProof/>
        </w:rPr>
        <w:instrText xml:space="preserve"> PAGEREF _Toc363640188 \h </w:instrText>
      </w:r>
      <w:r>
        <w:rPr>
          <w:noProof/>
        </w:rPr>
      </w:r>
      <w:r>
        <w:rPr>
          <w:noProof/>
        </w:rPr>
        <w:fldChar w:fldCharType="separate"/>
      </w:r>
      <w:r>
        <w:rPr>
          <w:noProof/>
        </w:rPr>
        <w:t>13</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3.4.3</w:t>
      </w:r>
      <w:r>
        <w:rPr>
          <w:rFonts w:asciiTheme="minorHAnsi" w:eastAsiaTheme="minorEastAsia" w:hAnsiTheme="minorHAnsi" w:cstheme="minorBidi"/>
          <w:i w:val="0"/>
          <w:noProof/>
          <w:sz w:val="22"/>
          <w:szCs w:val="22"/>
        </w:rPr>
        <w:tab/>
      </w:r>
      <w:r>
        <w:rPr>
          <w:noProof/>
        </w:rPr>
        <w:t>eCoaching Dashboard Review page (review.aspx – secure)</w:t>
      </w:r>
      <w:r>
        <w:rPr>
          <w:noProof/>
        </w:rPr>
        <w:tab/>
      </w:r>
      <w:r>
        <w:rPr>
          <w:noProof/>
        </w:rPr>
        <w:fldChar w:fldCharType="begin"/>
      </w:r>
      <w:r>
        <w:rPr>
          <w:noProof/>
        </w:rPr>
        <w:instrText xml:space="preserve"> PAGEREF _Toc363640189 \h </w:instrText>
      </w:r>
      <w:r>
        <w:rPr>
          <w:noProof/>
        </w:rPr>
      </w:r>
      <w:r>
        <w:rPr>
          <w:noProof/>
        </w:rPr>
        <w:fldChar w:fldCharType="separate"/>
      </w:r>
      <w:r>
        <w:rPr>
          <w:noProof/>
        </w:rPr>
        <w:t>16</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3.4.4</w:t>
      </w:r>
      <w:r>
        <w:rPr>
          <w:rFonts w:asciiTheme="minorHAnsi" w:eastAsiaTheme="minorEastAsia" w:hAnsiTheme="minorHAnsi" w:cstheme="minorBidi"/>
          <w:i w:val="0"/>
          <w:noProof/>
          <w:sz w:val="22"/>
          <w:szCs w:val="22"/>
        </w:rPr>
        <w:tab/>
      </w:r>
      <w:r>
        <w:rPr>
          <w:noProof/>
        </w:rPr>
        <w:t>eCoaching Historical Dashboard page (view4.aspx – secure)</w:t>
      </w:r>
      <w:r>
        <w:rPr>
          <w:noProof/>
        </w:rPr>
        <w:tab/>
      </w:r>
      <w:r>
        <w:rPr>
          <w:noProof/>
        </w:rPr>
        <w:fldChar w:fldCharType="begin"/>
      </w:r>
      <w:r>
        <w:rPr>
          <w:noProof/>
        </w:rPr>
        <w:instrText xml:space="preserve"> PAGEREF _Toc363640190 \h </w:instrText>
      </w:r>
      <w:r>
        <w:rPr>
          <w:noProof/>
        </w:rPr>
      </w:r>
      <w:r>
        <w:rPr>
          <w:noProof/>
        </w:rPr>
        <w:fldChar w:fldCharType="separate"/>
      </w:r>
      <w:r>
        <w:rPr>
          <w:noProof/>
        </w:rPr>
        <w:t>24</w:t>
      </w:r>
      <w:r>
        <w:rPr>
          <w:noProof/>
        </w:rPr>
        <w:fldChar w:fldCharType="end"/>
      </w:r>
    </w:p>
    <w:p w:rsidR="00541911" w:rsidRDefault="00541911">
      <w:pPr>
        <w:pStyle w:val="TOC3"/>
        <w:rPr>
          <w:rFonts w:asciiTheme="minorHAnsi" w:eastAsiaTheme="minorEastAsia" w:hAnsiTheme="minorHAnsi" w:cstheme="minorBidi"/>
          <w:i w:val="0"/>
          <w:noProof/>
          <w:sz w:val="22"/>
          <w:szCs w:val="22"/>
        </w:rPr>
      </w:pPr>
      <w:r>
        <w:rPr>
          <w:noProof/>
        </w:rPr>
        <w:t>3.4.5</w:t>
      </w:r>
      <w:r>
        <w:rPr>
          <w:rFonts w:asciiTheme="minorHAnsi" w:eastAsiaTheme="minorEastAsia" w:hAnsiTheme="minorHAnsi" w:cstheme="minorBidi"/>
          <w:i w:val="0"/>
          <w:noProof/>
          <w:sz w:val="22"/>
          <w:szCs w:val="22"/>
        </w:rPr>
        <w:tab/>
      </w:r>
      <w:r>
        <w:rPr>
          <w:noProof/>
        </w:rPr>
        <w:t>eCoaching Historical Dashboard Review page (review2.aspx – secure)</w:t>
      </w:r>
      <w:r>
        <w:rPr>
          <w:noProof/>
        </w:rPr>
        <w:tab/>
      </w:r>
      <w:r>
        <w:rPr>
          <w:noProof/>
        </w:rPr>
        <w:fldChar w:fldCharType="begin"/>
      </w:r>
      <w:r>
        <w:rPr>
          <w:noProof/>
        </w:rPr>
        <w:instrText xml:space="preserve"> PAGEREF _Toc363640191 \h </w:instrText>
      </w:r>
      <w:r>
        <w:rPr>
          <w:noProof/>
        </w:rPr>
      </w:r>
      <w:r>
        <w:rPr>
          <w:noProof/>
        </w:rPr>
        <w:fldChar w:fldCharType="separate"/>
      </w:r>
      <w:r>
        <w:rPr>
          <w:noProof/>
        </w:rPr>
        <w:t>28</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bCs/>
          <w:noProof/>
        </w:rPr>
        <w:t>3.5</w:t>
      </w:r>
      <w:r>
        <w:rPr>
          <w:rFonts w:asciiTheme="minorHAnsi" w:eastAsiaTheme="minorEastAsia" w:hAnsiTheme="minorHAnsi" w:cstheme="minorBidi"/>
          <w:smallCaps w:val="0"/>
          <w:noProof/>
          <w:sz w:val="22"/>
          <w:szCs w:val="22"/>
        </w:rPr>
        <w:tab/>
      </w:r>
      <w:r w:rsidRPr="002B54C6">
        <w:rPr>
          <w:bCs/>
          <w:noProof/>
        </w:rPr>
        <w:t>Data Flow Diagram</w:t>
      </w:r>
      <w:r>
        <w:rPr>
          <w:noProof/>
        </w:rPr>
        <w:tab/>
      </w:r>
      <w:r>
        <w:rPr>
          <w:noProof/>
        </w:rPr>
        <w:fldChar w:fldCharType="begin"/>
      </w:r>
      <w:r>
        <w:rPr>
          <w:noProof/>
        </w:rPr>
        <w:instrText xml:space="preserve"> PAGEREF _Toc363640192 \h </w:instrText>
      </w:r>
      <w:r>
        <w:rPr>
          <w:noProof/>
        </w:rPr>
      </w:r>
      <w:r>
        <w:rPr>
          <w:noProof/>
        </w:rPr>
        <w:fldChar w:fldCharType="separate"/>
      </w:r>
      <w:r>
        <w:rPr>
          <w:noProof/>
        </w:rPr>
        <w:t>33</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3.6</w:t>
      </w:r>
      <w:r>
        <w:rPr>
          <w:rFonts w:asciiTheme="minorHAnsi" w:eastAsiaTheme="minorEastAsia" w:hAnsiTheme="minorHAnsi" w:cstheme="minorBidi"/>
          <w:smallCaps w:val="0"/>
          <w:noProof/>
          <w:sz w:val="22"/>
          <w:szCs w:val="22"/>
        </w:rPr>
        <w:tab/>
      </w:r>
      <w:r w:rsidRPr="002B54C6">
        <w:rPr>
          <w:noProof/>
        </w:rPr>
        <w:t>Database</w:t>
      </w:r>
      <w:r>
        <w:rPr>
          <w:noProof/>
        </w:rPr>
        <w:tab/>
      </w:r>
      <w:r>
        <w:rPr>
          <w:noProof/>
        </w:rPr>
        <w:fldChar w:fldCharType="begin"/>
      </w:r>
      <w:r>
        <w:rPr>
          <w:noProof/>
        </w:rPr>
        <w:instrText xml:space="preserve"> PAGEREF _Toc363640193 \h </w:instrText>
      </w:r>
      <w:r>
        <w:rPr>
          <w:noProof/>
        </w:rPr>
      </w:r>
      <w:r>
        <w:rPr>
          <w:noProof/>
        </w:rPr>
        <w:fldChar w:fldCharType="separate"/>
      </w:r>
      <w:r>
        <w:rPr>
          <w:noProof/>
        </w:rPr>
        <w:t>34</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Data Flow Diagram</w:t>
      </w:r>
      <w:r>
        <w:rPr>
          <w:noProof/>
        </w:rPr>
        <w:tab/>
      </w:r>
      <w:r>
        <w:rPr>
          <w:noProof/>
        </w:rPr>
        <w:fldChar w:fldCharType="begin"/>
      </w:r>
      <w:r>
        <w:rPr>
          <w:noProof/>
        </w:rPr>
        <w:instrText xml:space="preserve"> PAGEREF _Toc363640194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4.1</w:t>
      </w:r>
      <w:r>
        <w:rPr>
          <w:rFonts w:asciiTheme="minorHAnsi" w:eastAsiaTheme="minorEastAsia" w:hAnsiTheme="minorHAnsi" w:cstheme="minorBidi"/>
          <w:smallCaps w:val="0"/>
          <w:noProof/>
          <w:sz w:val="22"/>
          <w:szCs w:val="22"/>
        </w:rPr>
        <w:tab/>
      </w:r>
      <w:r>
        <w:rPr>
          <w:noProof/>
        </w:rPr>
        <w:t>Access Retrieve process</w:t>
      </w:r>
      <w:r>
        <w:rPr>
          <w:noProof/>
        </w:rPr>
        <w:tab/>
      </w:r>
      <w:r>
        <w:rPr>
          <w:noProof/>
        </w:rPr>
        <w:fldChar w:fldCharType="begin"/>
      </w:r>
      <w:r>
        <w:rPr>
          <w:noProof/>
        </w:rPr>
        <w:instrText xml:space="preserve"> PAGEREF _Toc363640195 \h </w:instrText>
      </w:r>
      <w:r>
        <w:rPr>
          <w:noProof/>
        </w:rPr>
      </w:r>
      <w:r>
        <w:rPr>
          <w:noProof/>
        </w:rPr>
        <w:fldChar w:fldCharType="separate"/>
      </w:r>
      <w:r>
        <w:rPr>
          <w:noProof/>
        </w:rPr>
        <w:t>35</w:t>
      </w:r>
      <w:r>
        <w:rPr>
          <w:noProof/>
        </w:rPr>
        <w:fldChar w:fldCharType="end"/>
      </w:r>
    </w:p>
    <w:p w:rsidR="00541911" w:rsidRDefault="00541911">
      <w:pPr>
        <w:pStyle w:val="TOC1"/>
        <w:tabs>
          <w:tab w:val="left" w:pos="660"/>
          <w:tab w:val="right" w:leader="dot" w:pos="13814"/>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Includes</w:t>
      </w:r>
      <w:r>
        <w:rPr>
          <w:noProof/>
        </w:rPr>
        <w:tab/>
      </w:r>
      <w:r>
        <w:rPr>
          <w:noProof/>
        </w:rPr>
        <w:fldChar w:fldCharType="begin"/>
      </w:r>
      <w:r>
        <w:rPr>
          <w:noProof/>
        </w:rPr>
        <w:instrText xml:space="preserve"> PAGEREF _Toc363640196 \h </w:instrText>
      </w:r>
      <w:r>
        <w:rPr>
          <w:noProof/>
        </w:rPr>
      </w:r>
      <w:r>
        <w:rPr>
          <w:noProof/>
        </w:rPr>
        <w:fldChar w:fldCharType="separate"/>
      </w:r>
      <w:r>
        <w:rPr>
          <w:noProof/>
        </w:rPr>
        <w:t>35</w:t>
      </w:r>
      <w:r>
        <w:rPr>
          <w:noProof/>
        </w:rPr>
        <w:fldChar w:fldCharType="end"/>
      </w:r>
    </w:p>
    <w:p w:rsidR="00541911" w:rsidRDefault="00541911">
      <w:pPr>
        <w:pStyle w:val="TOC2"/>
        <w:rPr>
          <w:rFonts w:asciiTheme="minorHAnsi" w:eastAsiaTheme="minorEastAsia" w:hAnsiTheme="minorHAnsi" w:cstheme="minorBidi"/>
          <w:smallCaps w:val="0"/>
          <w:noProof/>
          <w:sz w:val="22"/>
          <w:szCs w:val="22"/>
        </w:rPr>
      </w:pPr>
      <w:r w:rsidRPr="002B54C6">
        <w:rPr>
          <w:noProof/>
        </w:rPr>
        <w:t>5.1</w:t>
      </w:r>
      <w:r>
        <w:rPr>
          <w:rFonts w:asciiTheme="minorHAnsi" w:eastAsiaTheme="minorEastAsia" w:hAnsiTheme="minorHAnsi" w:cstheme="minorBidi"/>
          <w:smallCaps w:val="0"/>
          <w:noProof/>
          <w:sz w:val="22"/>
          <w:szCs w:val="22"/>
        </w:rPr>
        <w:tab/>
      </w:r>
      <w:r>
        <w:rPr>
          <w:noProof/>
        </w:rPr>
        <w:t>eCoaching Dashboard Stylesheet (score2.css)</w:t>
      </w:r>
      <w:r>
        <w:rPr>
          <w:noProof/>
        </w:rPr>
        <w:tab/>
      </w:r>
      <w:r>
        <w:rPr>
          <w:noProof/>
        </w:rPr>
        <w:fldChar w:fldCharType="begin"/>
      </w:r>
      <w:r>
        <w:rPr>
          <w:noProof/>
        </w:rPr>
        <w:instrText xml:space="preserve"> PAGEREF _Toc363640197 \h </w:instrText>
      </w:r>
      <w:r>
        <w:rPr>
          <w:noProof/>
        </w:rPr>
      </w:r>
      <w:r>
        <w:rPr>
          <w:noProof/>
        </w:rPr>
        <w:fldChar w:fldCharType="separate"/>
      </w:r>
      <w:r>
        <w:rPr>
          <w:noProof/>
        </w:rPr>
        <w:t>35</w:t>
      </w:r>
      <w:r>
        <w:rPr>
          <w:noProof/>
        </w:rPr>
        <w:fldChar w:fldCharType="end"/>
      </w:r>
    </w:p>
    <w:p w:rsidR="00C26229" w:rsidRDefault="00C26229" w:rsidP="00EB5195">
      <w:pPr>
        <w:tabs>
          <w:tab w:val="right" w:leader="dot" w:pos="12600"/>
        </w:tabs>
        <w:ind w:left="360"/>
        <w:rPr>
          <w:rFonts w:ascii="Arial" w:hAnsi="Arial"/>
        </w:rPr>
      </w:pPr>
      <w:r>
        <w:rPr>
          <w:rFonts w:ascii="Arial" w:hAnsi="Arial"/>
        </w:rPr>
        <w:fldChar w:fldCharType="end"/>
      </w:r>
    </w:p>
    <w:p w:rsidR="00C26229" w:rsidRPr="00A201C8" w:rsidRDefault="00C26229" w:rsidP="00EB5195">
      <w:pPr>
        <w:pStyle w:val="Heading1"/>
        <w:tabs>
          <w:tab w:val="right" w:leader="dot" w:pos="12600"/>
        </w:tabs>
        <w:rPr>
          <w:rFonts w:cs="Arial"/>
        </w:rPr>
      </w:pPr>
      <w:r>
        <w:br w:type="page"/>
      </w:r>
      <w:bookmarkStart w:id="31" w:name="_Toc184635826"/>
      <w:bookmarkStart w:id="32" w:name="_Toc363640172"/>
      <w:bookmarkStart w:id="33" w:name="_Toc81713402"/>
      <w:r>
        <w:lastRenderedPageBreak/>
        <w:t>Design Criteria</w:t>
      </w:r>
      <w:bookmarkEnd w:id="31"/>
      <w:bookmarkEnd w:id="32"/>
      <w:r>
        <w:t xml:space="preserve"> </w:t>
      </w:r>
      <w:bookmarkEnd w:id="33"/>
      <w:r>
        <w:t xml:space="preserve">       </w:t>
      </w:r>
    </w:p>
    <w:p w:rsidR="00C26229" w:rsidRPr="005D7E6E" w:rsidRDefault="00C26229" w:rsidP="00C26229">
      <w:pPr>
        <w:pStyle w:val="Heading3"/>
      </w:pPr>
      <w:r w:rsidRPr="005D7E6E">
        <w:t xml:space="preserve"> </w:t>
      </w:r>
      <w:bookmarkStart w:id="34" w:name="_Toc169083331"/>
      <w:bookmarkStart w:id="35" w:name="_Toc184635827"/>
      <w:bookmarkStart w:id="36" w:name="_Toc363640173"/>
      <w:r w:rsidRPr="005D7E6E">
        <w:t>Page Layout</w:t>
      </w:r>
      <w:bookmarkEnd w:id="34"/>
      <w:bookmarkEnd w:id="35"/>
      <w:bookmarkEnd w:id="36"/>
    </w:p>
    <w:p w:rsidR="00C26229" w:rsidRDefault="00C26229" w:rsidP="00C26229">
      <w:pPr>
        <w:pStyle w:val="BodyText"/>
      </w:pPr>
      <w:r>
        <w:t xml:space="preserve">Page layout </w:t>
      </w:r>
      <w:r w:rsidR="00F96198">
        <w:t xml:space="preserve">is configured via the master file </w:t>
      </w:r>
      <w:r w:rsidR="00244BDB" w:rsidRPr="00F96198">
        <w:t>Site</w:t>
      </w:r>
      <w:r w:rsidR="00244BDB">
        <w:t>4</w:t>
      </w:r>
      <w:r w:rsidR="00F96198" w:rsidRPr="00F96198">
        <w:t>.Master</w:t>
      </w:r>
      <w:r w:rsidR="00F96198">
        <w:t xml:space="preserve">.aspx </w:t>
      </w:r>
      <w:r w:rsidR="00903262">
        <w:t xml:space="preserve">for dashboard pages and Site5.Master.aspx for review pages </w:t>
      </w:r>
      <w:r w:rsidR="00F96198">
        <w:t xml:space="preserve">and </w:t>
      </w:r>
      <w:r w:rsidR="00903262">
        <w:t xml:space="preserve">are </w:t>
      </w:r>
      <w:r>
        <w:t xml:space="preserve">shown in the following figures.  Information on each region is given in the following sections. </w:t>
      </w:r>
    </w:p>
    <w:p w:rsidR="00903262" w:rsidRPr="00DD27A1" w:rsidRDefault="00903262" w:rsidP="00C26229">
      <w:pPr>
        <w:pStyle w:val="BodyText"/>
      </w:pPr>
      <w:r>
        <w:t>Dashboard Layout</w:t>
      </w:r>
    </w:p>
    <w:p w:rsidR="00746BBF" w:rsidRDefault="00746BBF" w:rsidP="00746BBF">
      <w:pPr>
        <w:pStyle w:val="BodyText"/>
      </w:pPr>
      <w:r>
        <w:t xml:space="preserve">     </w:t>
      </w:r>
      <w:r w:rsidR="00244BDB">
        <w:object w:dxaOrig="5455" w:dyaOrig="4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225.75pt" o:ole="">
            <v:imagedata r:id="rId10" o:title=""/>
          </v:shape>
          <o:OLEObject Type="Embed" ProgID="Visio.Drawing.11" ShapeID="_x0000_i1025" DrawAspect="Content" ObjectID="_1465122121" r:id="rId11"/>
        </w:object>
      </w:r>
    </w:p>
    <w:p w:rsidR="00903262" w:rsidRDefault="00903262" w:rsidP="00746BBF">
      <w:pPr>
        <w:pStyle w:val="BodyText"/>
      </w:pPr>
    </w:p>
    <w:p w:rsidR="00903262" w:rsidRDefault="00903262" w:rsidP="00746BBF">
      <w:pPr>
        <w:pStyle w:val="BodyText"/>
      </w:pPr>
    </w:p>
    <w:p w:rsidR="00903262" w:rsidRPr="00DD27A1" w:rsidRDefault="00903262" w:rsidP="00903262">
      <w:pPr>
        <w:pStyle w:val="BodyText"/>
      </w:pPr>
      <w:r>
        <w:t>Review Layout</w:t>
      </w:r>
    </w:p>
    <w:p w:rsidR="00903262" w:rsidRDefault="00903262" w:rsidP="00903262">
      <w:pPr>
        <w:pStyle w:val="BodyText"/>
      </w:pPr>
      <w:r>
        <w:lastRenderedPageBreak/>
        <w:t xml:space="preserve">     </w:t>
      </w:r>
      <w:r w:rsidR="00811ECC">
        <w:object w:dxaOrig="5455" w:dyaOrig="4510">
          <v:shape id="_x0000_i1026" type="#_x0000_t75" style="width:273pt;height:225.75pt" o:ole="">
            <v:imagedata r:id="rId12" o:title=""/>
          </v:shape>
          <o:OLEObject Type="Embed" ProgID="Visio.Drawing.11" ShapeID="_x0000_i1026" DrawAspect="Content" ObjectID="_1465122122" r:id="rId13"/>
        </w:object>
      </w:r>
    </w:p>
    <w:p w:rsidR="00903262" w:rsidRDefault="00903262" w:rsidP="00903262">
      <w:pPr>
        <w:pStyle w:val="BodyText"/>
      </w:pPr>
    </w:p>
    <w:p w:rsidR="00C26229" w:rsidRDefault="00C26229" w:rsidP="00C26229">
      <w:pPr>
        <w:pStyle w:val="BodyText"/>
      </w:pPr>
    </w:p>
    <w:p w:rsidR="00C26229" w:rsidRDefault="00244BDB" w:rsidP="00C26229">
      <w:pPr>
        <w:pStyle w:val="Heading3"/>
        <w:numPr>
          <w:ilvl w:val="2"/>
          <w:numId w:val="5"/>
        </w:numPr>
      </w:pPr>
      <w:bookmarkStart w:id="37" w:name="_Toc363640174"/>
      <w:r>
        <w:t xml:space="preserve">Page </w:t>
      </w:r>
      <w:r w:rsidR="00C26229">
        <w:t>Title</w:t>
      </w:r>
      <w:bookmarkEnd w:id="37"/>
    </w:p>
    <w:p w:rsidR="00C26229" w:rsidRDefault="000C0FD7" w:rsidP="00C26229">
      <w:pPr>
        <w:pStyle w:val="BodyText"/>
      </w:pPr>
      <w:r>
        <w:t>The eC</w:t>
      </w:r>
      <w:r w:rsidR="007E62ED">
        <w:t>oaching Dashboard</w:t>
      </w:r>
      <w:r>
        <w:t xml:space="preserve"> </w:t>
      </w:r>
      <w:r w:rsidR="00244BDB">
        <w:t xml:space="preserve">pages </w:t>
      </w:r>
      <w:r>
        <w:t xml:space="preserve">will include the title </w:t>
      </w:r>
      <w:r w:rsidR="00244BDB">
        <w:t>of the dashboard type</w:t>
      </w:r>
      <w:r w:rsidR="00EF617C">
        <w:t xml:space="preserve"> at the top of the page.</w:t>
      </w:r>
      <w:r w:rsidR="007D4C07">
        <w:t xml:space="preserve">  The title shall not have a hyperlink.</w:t>
      </w:r>
    </w:p>
    <w:p w:rsidR="00C26229" w:rsidRPr="005B3F62" w:rsidRDefault="00C26229" w:rsidP="00C26229">
      <w:pPr>
        <w:pStyle w:val="BodyText"/>
      </w:pPr>
    </w:p>
    <w:p w:rsidR="00C26229" w:rsidRPr="001E268C" w:rsidRDefault="00543B95" w:rsidP="00C26229">
      <w:pPr>
        <w:pStyle w:val="Heading3"/>
        <w:numPr>
          <w:ilvl w:val="2"/>
          <w:numId w:val="5"/>
        </w:numPr>
      </w:pPr>
      <w:bookmarkStart w:id="38" w:name="_Toc363640175"/>
      <w:r>
        <w:t>Main Space</w:t>
      </w:r>
      <w:bookmarkEnd w:id="38"/>
    </w:p>
    <w:p w:rsidR="00C26229" w:rsidRDefault="007D4C07" w:rsidP="00C26229">
      <w:pPr>
        <w:pStyle w:val="BodyText"/>
      </w:pPr>
      <w:r>
        <w:t xml:space="preserve">The </w:t>
      </w:r>
      <w:r w:rsidR="00543B95">
        <w:t>Main Space area will be where text and page data is displayed</w:t>
      </w:r>
      <w:r>
        <w:t>.</w:t>
      </w:r>
    </w:p>
    <w:p w:rsidR="00C26229" w:rsidRDefault="00C26229" w:rsidP="00C26229">
      <w:pPr>
        <w:pStyle w:val="BodyText"/>
      </w:pPr>
    </w:p>
    <w:p w:rsidR="00C26229" w:rsidRPr="001E268C" w:rsidRDefault="00C26229" w:rsidP="00C26229">
      <w:pPr>
        <w:pStyle w:val="Heading3"/>
        <w:numPr>
          <w:ilvl w:val="2"/>
          <w:numId w:val="5"/>
        </w:numPr>
      </w:pPr>
      <w:bookmarkStart w:id="39" w:name="_Toc184635835"/>
      <w:bookmarkStart w:id="40" w:name="_Toc363640176"/>
      <w:r w:rsidRPr="001E268C">
        <w:t>Footer</w:t>
      </w:r>
      <w:bookmarkEnd w:id="39"/>
      <w:bookmarkEnd w:id="40"/>
    </w:p>
    <w:p w:rsidR="00C26229" w:rsidRDefault="00C26229" w:rsidP="00C26229">
      <w:pPr>
        <w:pStyle w:val="BodyText"/>
      </w:pPr>
      <w:r>
        <w:t xml:space="preserve">The </w:t>
      </w:r>
      <w:r w:rsidR="007E62ED">
        <w:t>eCoaching Dashboard</w:t>
      </w:r>
      <w:r w:rsidR="00244BDB">
        <w:t>s</w:t>
      </w:r>
      <w:r w:rsidR="007E62ED">
        <w:t xml:space="preserve"> </w:t>
      </w:r>
      <w:r>
        <w:t>do not have footer information.</w:t>
      </w:r>
    </w:p>
    <w:p w:rsidR="0020473E" w:rsidRDefault="0020473E" w:rsidP="00C26229">
      <w:pPr>
        <w:pStyle w:val="BodyText"/>
      </w:pPr>
    </w:p>
    <w:p w:rsidR="0020473E" w:rsidRDefault="0020473E" w:rsidP="0020473E">
      <w:pPr>
        <w:pStyle w:val="BodyText"/>
        <w:numPr>
          <w:ilvl w:val="3"/>
          <w:numId w:val="6"/>
        </w:numPr>
        <w:rPr>
          <w:rFonts w:ascii="Arial" w:hAnsi="Arial" w:cs="Arial"/>
          <w:sz w:val="24"/>
          <w:szCs w:val="24"/>
        </w:rPr>
      </w:pPr>
      <w:r w:rsidRPr="00343A34">
        <w:rPr>
          <w:rFonts w:ascii="Arial" w:hAnsi="Arial" w:cs="Arial"/>
          <w:sz w:val="24"/>
          <w:szCs w:val="24"/>
        </w:rPr>
        <w:t xml:space="preserve">Location Grid  </w:t>
      </w:r>
    </w:p>
    <w:p w:rsidR="0020473E" w:rsidRPr="00343A34" w:rsidRDefault="0020473E" w:rsidP="0020473E">
      <w:pPr>
        <w:pStyle w:val="Heading2"/>
        <w:numPr>
          <w:ilvl w:val="4"/>
          <w:numId w:val="7"/>
        </w:numPr>
        <w:rPr>
          <w:b w:val="0"/>
          <w:i w:val="0"/>
        </w:rPr>
      </w:pPr>
      <w:bookmarkStart w:id="41" w:name="_Toc75164911"/>
      <w:bookmarkStart w:id="42" w:name="_Toc169083384"/>
      <w:bookmarkStart w:id="43" w:name="_Toc184635834"/>
      <w:bookmarkStart w:id="44" w:name="_Toc363640177"/>
      <w:r w:rsidRPr="00343A34">
        <w:rPr>
          <w:b w:val="0"/>
          <w:i w:val="0"/>
        </w:rPr>
        <w:lastRenderedPageBreak/>
        <w:t>Purpose</w:t>
      </w:r>
      <w:bookmarkEnd w:id="41"/>
      <w:bookmarkEnd w:id="42"/>
      <w:bookmarkEnd w:id="43"/>
      <w:bookmarkEnd w:id="44"/>
    </w:p>
    <w:p w:rsidR="0020473E" w:rsidRDefault="0020473E" w:rsidP="0020473E">
      <w:pPr>
        <w:pStyle w:val="BodyText"/>
      </w:pPr>
      <w:r>
        <w:t>The 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Default="0020473E" w:rsidP="0020473E">
      <w:pPr>
        <w:pStyle w:val="BodyText"/>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343A34" w:rsidTr="00120393">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343A34" w:rsidRDefault="0020473E" w:rsidP="00120393">
            <w:pPr>
              <w:jc w:val="right"/>
              <w:rPr>
                <w:rFonts w:ascii="Arial" w:hAnsi="Arial"/>
                <w:snapToGrid w:val="0"/>
                <w:color w:val="000000"/>
                <w:sz w:val="32"/>
                <w:szCs w:val="32"/>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b/>
                <w:snapToGrid w:val="0"/>
                <w:color w:val="000000"/>
                <w:sz w:val="32"/>
                <w:szCs w:val="32"/>
              </w:rPr>
            </w:pPr>
            <w:r w:rsidRPr="00343A34">
              <w:rPr>
                <w:rFonts w:ascii="Arial" w:hAnsi="Arial"/>
                <w:b/>
                <w:snapToGrid w:val="0"/>
                <w:color w:val="000000"/>
                <w:sz w:val="32"/>
                <w:szCs w:val="32"/>
              </w:rPr>
              <w:t>D</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A-1</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B-1</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C-1</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D-1</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A-2</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B-2</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C-2</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D-2</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A-3</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B-3</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C-3</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D-3</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A-4</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B-4</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C-4</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D-4</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343A34" w:rsidRDefault="0020473E" w:rsidP="00120393">
            <w:pPr>
              <w:jc w:val="center"/>
              <w:rPr>
                <w:rFonts w:ascii="Arial" w:hAnsi="Arial"/>
                <w:snapToGrid w:val="0"/>
                <w:color w:val="000000"/>
                <w:sz w:val="24"/>
                <w:szCs w:val="24"/>
              </w:rPr>
            </w:pP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5</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5</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5</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5</w:t>
            </w:r>
          </w:p>
        </w:tc>
      </w:tr>
      <w:tr w:rsidR="0020473E" w:rsidRPr="00343A34" w:rsidTr="00120393">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Default="0020473E" w:rsidP="00120393">
            <w:pPr>
              <w:jc w:val="center"/>
              <w:rPr>
                <w:rFonts w:ascii="Arial" w:hAnsi="Arial"/>
                <w:snapToGrid w:val="0"/>
                <w:color w:val="000000"/>
                <w:sz w:val="24"/>
                <w:szCs w:val="24"/>
              </w:rPr>
            </w:pP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A-</w:t>
            </w:r>
            <w:r>
              <w:rPr>
                <w:rFonts w:ascii="Arial" w:hAnsi="Arial"/>
                <w:snapToGrid w:val="0"/>
                <w:color w:val="000000"/>
                <w:sz w:val="24"/>
                <w:szCs w:val="24"/>
              </w:rPr>
              <w:t>6</w:t>
            </w:r>
          </w:p>
        </w:tc>
        <w:tc>
          <w:tcPr>
            <w:tcW w:w="1311"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B-</w:t>
            </w:r>
            <w:r>
              <w:rPr>
                <w:rFonts w:ascii="Arial" w:hAnsi="Arial"/>
                <w:snapToGrid w:val="0"/>
                <w:color w:val="000000"/>
                <w:sz w:val="24"/>
                <w:szCs w:val="24"/>
              </w:rPr>
              <w:t>6</w:t>
            </w:r>
          </w:p>
        </w:tc>
        <w:tc>
          <w:tcPr>
            <w:tcW w:w="1336"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C-</w:t>
            </w:r>
            <w:r>
              <w:rPr>
                <w:rFonts w:ascii="Arial" w:hAnsi="Arial"/>
                <w:snapToGrid w:val="0"/>
                <w:color w:val="000000"/>
                <w:sz w:val="24"/>
                <w:szCs w:val="24"/>
              </w:rPr>
              <w:t>6</w:t>
            </w:r>
          </w:p>
        </w:tc>
        <w:tc>
          <w:tcPr>
            <w:tcW w:w="1288" w:type="dxa"/>
            <w:tcBorders>
              <w:top w:val="single" w:sz="6" w:space="0" w:color="auto"/>
              <w:left w:val="single" w:sz="6" w:space="0" w:color="auto"/>
              <w:bottom w:val="single" w:sz="6" w:space="0" w:color="auto"/>
              <w:right w:val="single" w:sz="6" w:space="0" w:color="auto"/>
            </w:tcBorders>
          </w:tcPr>
          <w:p w:rsidR="0020473E" w:rsidRPr="00343A34" w:rsidRDefault="0020473E" w:rsidP="00120393">
            <w:pPr>
              <w:jc w:val="center"/>
              <w:rPr>
                <w:rFonts w:ascii="Arial" w:hAnsi="Arial"/>
                <w:snapToGrid w:val="0"/>
                <w:color w:val="000000"/>
                <w:sz w:val="24"/>
                <w:szCs w:val="24"/>
              </w:rPr>
            </w:pPr>
            <w:r w:rsidRPr="00343A34">
              <w:rPr>
                <w:rFonts w:ascii="Arial" w:hAnsi="Arial"/>
                <w:snapToGrid w:val="0"/>
                <w:color w:val="000000"/>
                <w:sz w:val="24"/>
                <w:szCs w:val="24"/>
              </w:rPr>
              <w:t>D-</w:t>
            </w:r>
            <w:r>
              <w:rPr>
                <w:rFonts w:ascii="Arial" w:hAnsi="Arial"/>
                <w:snapToGrid w:val="0"/>
                <w:color w:val="000000"/>
                <w:sz w:val="24"/>
                <w:szCs w:val="24"/>
              </w:rPr>
              <w:t>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Heading2"/>
        <w:rPr>
          <w:i w:val="0"/>
        </w:rPr>
      </w:pPr>
      <w:bookmarkStart w:id="45" w:name="_Toc184635836"/>
      <w:bookmarkStart w:id="46" w:name="_Toc363640178"/>
      <w:r>
        <w:rPr>
          <w:i w:val="0"/>
        </w:rPr>
        <w:t>Library Usage</w:t>
      </w:r>
      <w:bookmarkEnd w:id="45"/>
      <w:bookmarkEnd w:id="46"/>
    </w:p>
    <w:p w:rsidR="00C26229" w:rsidRPr="005A7872" w:rsidRDefault="00C26229" w:rsidP="00C26229">
      <w:pPr>
        <w:pStyle w:val="BodyText"/>
      </w:pPr>
      <w:r>
        <w:t xml:space="preserve">The </w:t>
      </w:r>
      <w:r w:rsidR="007E62ED">
        <w:t xml:space="preserve">eCoaching Dashboard </w:t>
      </w:r>
      <w:r w:rsidR="007A5AFF">
        <w:t xml:space="preserve">pages </w:t>
      </w:r>
      <w:r>
        <w:t>use ASP</w:t>
      </w:r>
      <w:r w:rsidR="00120393">
        <w:t>.NET</w:t>
      </w:r>
      <w:r>
        <w:t xml:space="preserve">, </w:t>
      </w:r>
      <w:r w:rsidR="007E62ED">
        <w:t>VB</w:t>
      </w:r>
      <w:r>
        <w:t xml:space="preserve">, Java Script, Stylesheet and HTML libraries, all as outlined by their respective API’s. </w:t>
      </w:r>
      <w:r w:rsidR="00120393">
        <w:t xml:space="preserve">The .NET library </w:t>
      </w:r>
      <w:r w:rsidR="00120393" w:rsidRPr="00120393">
        <w:t>AjaxControlToolkit.dll</w:t>
      </w:r>
      <w:r w:rsidR="00120393">
        <w:t xml:space="preserve"> is used with date of </w:t>
      </w:r>
      <w:r w:rsidR="007A5AFF">
        <w:t>09</w:t>
      </w:r>
      <w:r w:rsidR="00120393">
        <w:t>/</w:t>
      </w:r>
      <w:r w:rsidR="007A5AFF">
        <w:t>20</w:t>
      </w:r>
      <w:r w:rsidR="00120393">
        <w:t xml:space="preserve">/2012. </w:t>
      </w:r>
      <w:r>
        <w:t>No custom libraries are used within the site.</w:t>
      </w:r>
    </w:p>
    <w:p w:rsidR="00C26229" w:rsidRPr="00B16A2F" w:rsidRDefault="00C26229" w:rsidP="00C26229">
      <w:pPr>
        <w:pStyle w:val="Heading2"/>
        <w:numPr>
          <w:ilvl w:val="2"/>
          <w:numId w:val="2"/>
        </w:numPr>
        <w:rPr>
          <w:i w:val="0"/>
        </w:rPr>
      </w:pPr>
      <w:bookmarkStart w:id="47" w:name="_Toc184635837"/>
      <w:bookmarkStart w:id="48" w:name="_Toc363640179"/>
      <w:r w:rsidRPr="00B16A2F">
        <w:rPr>
          <w:i w:val="0"/>
        </w:rPr>
        <w:t>Style Sheets</w:t>
      </w:r>
      <w:bookmarkEnd w:id="47"/>
      <w:bookmarkEnd w:id="48"/>
    </w:p>
    <w:p w:rsidR="00C26229" w:rsidRPr="00832A74" w:rsidRDefault="00C26229" w:rsidP="00C26229">
      <w:pPr>
        <w:pStyle w:val="BodyText"/>
      </w:pPr>
      <w:r>
        <w:t>A style sheet is</w:t>
      </w:r>
      <w:r w:rsidRPr="00832A74">
        <w:t xml:space="preserve"> provided for the </w:t>
      </w:r>
      <w:r w:rsidR="007E62ED">
        <w:t>eCoaching Dashboard</w:t>
      </w:r>
      <w:r w:rsidR="00A956F4">
        <w:t xml:space="preserve"> </w:t>
      </w:r>
      <w:r w:rsidRPr="00832A74">
        <w:t xml:space="preserve">application. </w:t>
      </w:r>
    </w:p>
    <w:p w:rsidR="00A956F4" w:rsidRPr="00832A74" w:rsidRDefault="00A956F4" w:rsidP="00C26229">
      <w:pPr>
        <w:pStyle w:val="BodyText"/>
        <w:numPr>
          <w:ilvl w:val="0"/>
          <w:numId w:val="3"/>
        </w:numPr>
      </w:pPr>
      <w:r>
        <w:t>site</w:t>
      </w:r>
      <w:r w:rsidRPr="00E063EE">
        <w:t>.css</w:t>
      </w:r>
      <w:r w:rsidRPr="00832A74">
        <w:t xml:space="preserve"> - Contains common definitions</w:t>
      </w:r>
      <w:r>
        <w:t xml:space="preserve"> </w:t>
      </w:r>
      <w:r w:rsidRPr="00832A74">
        <w:t xml:space="preserve">used for </w:t>
      </w:r>
      <w:r>
        <w:t xml:space="preserve">the </w:t>
      </w:r>
      <w:r w:rsidR="007E62ED">
        <w:t xml:space="preserve">eCoaching Dashboard </w:t>
      </w:r>
      <w:r w:rsidR="007A5AFF">
        <w:t>pages</w:t>
      </w:r>
    </w:p>
    <w:p w:rsidR="00C26229" w:rsidRPr="00832A74" w:rsidRDefault="00C26229" w:rsidP="00C26229">
      <w:pPr>
        <w:pStyle w:val="BodyText"/>
        <w:ind w:left="1440"/>
      </w:pPr>
    </w:p>
    <w:p w:rsidR="00C26229" w:rsidRDefault="00C26229" w:rsidP="00C26229">
      <w:pPr>
        <w:pStyle w:val="BodyText"/>
      </w:pPr>
    </w:p>
    <w:p w:rsidR="00C26229" w:rsidRDefault="00C26229" w:rsidP="00C26229">
      <w:pPr>
        <w:pStyle w:val="Heading1"/>
      </w:pPr>
      <w:bookmarkStart w:id="49" w:name="_Toc184635838"/>
      <w:bookmarkStart w:id="50" w:name="_Toc363640180"/>
      <w:bookmarkStart w:id="51" w:name="_Toc81713403"/>
      <w:r>
        <w:t>Edits</w:t>
      </w:r>
      <w:bookmarkEnd w:id="49"/>
      <w:bookmarkEnd w:id="50"/>
    </w:p>
    <w:p w:rsidR="00C26229" w:rsidRDefault="00C26229" w:rsidP="00C26229">
      <w:pPr>
        <w:pStyle w:val="BodyText"/>
      </w:pPr>
    </w:p>
    <w:p w:rsidR="00C26229" w:rsidRPr="006E6B52" w:rsidRDefault="00C26229" w:rsidP="00C26229">
      <w:pPr>
        <w:pStyle w:val="Heading2"/>
        <w:numPr>
          <w:ilvl w:val="1"/>
          <w:numId w:val="4"/>
        </w:numPr>
        <w:tabs>
          <w:tab w:val="clear" w:pos="792"/>
          <w:tab w:val="num" w:pos="600"/>
        </w:tabs>
        <w:ind w:hanging="792"/>
        <w:rPr>
          <w:i w:val="0"/>
        </w:rPr>
      </w:pPr>
      <w:bookmarkStart w:id="52" w:name="_Toc184635839"/>
      <w:bookmarkStart w:id="53" w:name="_Toc363640181"/>
      <w:r>
        <w:rPr>
          <w:i w:val="0"/>
        </w:rPr>
        <w:lastRenderedPageBreak/>
        <w:t>Web Edits</w:t>
      </w:r>
      <w:bookmarkEnd w:id="52"/>
      <w:bookmarkEnd w:id="53"/>
    </w:p>
    <w:p w:rsidR="00C26229" w:rsidRPr="00905B2E" w:rsidRDefault="007A5AFF" w:rsidP="00C26229">
      <w:pPr>
        <w:pStyle w:val="BodyText"/>
        <w:rPr>
          <w:rFonts w:ascii="Arial" w:hAnsi="Arial" w:cs="Arial"/>
        </w:rPr>
      </w:pPr>
      <w:r>
        <w:rPr>
          <w:rFonts w:ascii="Arial" w:hAnsi="Arial" w:cs="Arial"/>
        </w:rPr>
        <w:t>view2</w:t>
      </w:r>
      <w:r w:rsidR="00C26229" w:rsidRPr="00334D97">
        <w:rPr>
          <w:rFonts w:ascii="Arial" w:hAnsi="Arial" w:cs="Arial"/>
        </w:rPr>
        <w:t>.asp</w:t>
      </w:r>
      <w:r w:rsidR="00120393">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C26229" w:rsidTr="000C0FD7">
        <w:trPr>
          <w:trHeight w:val="701"/>
        </w:trPr>
        <w:tc>
          <w:tcPr>
            <w:tcW w:w="1068"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Code</w:t>
            </w:r>
          </w:p>
          <w:p w:rsidR="00C26229" w:rsidRDefault="00C26229" w:rsidP="000C0FD7">
            <w:pPr>
              <w:pStyle w:val="TableHeader"/>
              <w:jc w:val="center"/>
              <w:rPr>
                <w:rFonts w:ascii="Arial" w:hAnsi="Arial"/>
                <w:color w:val="FFFFFF"/>
              </w:rPr>
            </w:pPr>
          </w:p>
        </w:tc>
        <w:tc>
          <w:tcPr>
            <w:tcW w:w="7050" w:type="dxa"/>
            <w:shd w:val="pct55" w:color="auto" w:fill="FFFFFF"/>
          </w:tcPr>
          <w:p w:rsidR="00C26229" w:rsidRDefault="00C26229" w:rsidP="000C0FD7">
            <w:pPr>
              <w:pStyle w:val="TableHeader"/>
              <w:jc w:val="center"/>
              <w:rPr>
                <w:rFonts w:ascii="Arial" w:hAnsi="Arial"/>
                <w:color w:val="FFFFFF"/>
              </w:rPr>
            </w:pPr>
          </w:p>
          <w:p w:rsidR="00C26229" w:rsidRDefault="00C26229" w:rsidP="000C0FD7">
            <w:pPr>
              <w:pStyle w:val="TableHeader"/>
              <w:jc w:val="center"/>
              <w:rPr>
                <w:rFonts w:ascii="Arial" w:hAnsi="Arial"/>
                <w:color w:val="FFFFFF"/>
              </w:rPr>
            </w:pPr>
            <w:r>
              <w:rPr>
                <w:rFonts w:ascii="Arial" w:hAnsi="Arial"/>
                <w:color w:val="FFFFFF"/>
              </w:rPr>
              <w:t>Text</w:t>
            </w:r>
          </w:p>
        </w:tc>
      </w:tr>
      <w:tr w:rsidR="00C26229" w:rsidTr="000C0FD7">
        <w:trPr>
          <w:trHeight w:val="147"/>
        </w:trPr>
        <w:tc>
          <w:tcPr>
            <w:tcW w:w="1068" w:type="dxa"/>
          </w:tcPr>
          <w:p w:rsidR="00C26229" w:rsidRPr="00796229" w:rsidRDefault="007A5AFF" w:rsidP="000C0FD7">
            <w:pPr>
              <w:pStyle w:val="Tabletext"/>
              <w:rPr>
                <w:szCs w:val="16"/>
              </w:rPr>
            </w:pPr>
            <w:r>
              <w:rPr>
                <w:szCs w:val="16"/>
              </w:rPr>
              <w:t>01</w:t>
            </w:r>
          </w:p>
        </w:tc>
        <w:tc>
          <w:tcPr>
            <w:tcW w:w="7050" w:type="dxa"/>
          </w:tcPr>
          <w:p w:rsidR="00C26229" w:rsidRPr="007B18C0" w:rsidRDefault="007A5AFF" w:rsidP="000C0FD7">
            <w:pPr>
              <w:pStyle w:val="Tabletext"/>
              <w:rPr>
                <w:szCs w:val="16"/>
              </w:rPr>
            </w:pPr>
            <w:r>
              <w:rPr>
                <w:szCs w:val="16"/>
              </w:rPr>
              <w:t>There are no pending items to display.</w:t>
            </w:r>
          </w:p>
        </w:tc>
      </w:tr>
      <w:tr w:rsidR="00C26229" w:rsidTr="000C0FD7">
        <w:trPr>
          <w:trHeight w:val="183"/>
        </w:trPr>
        <w:tc>
          <w:tcPr>
            <w:tcW w:w="1068" w:type="dxa"/>
          </w:tcPr>
          <w:p w:rsidR="00C26229" w:rsidRDefault="007A5AFF" w:rsidP="000C0FD7">
            <w:pPr>
              <w:pStyle w:val="Tabletext"/>
              <w:rPr>
                <w:szCs w:val="16"/>
              </w:rPr>
            </w:pPr>
            <w:r>
              <w:rPr>
                <w:szCs w:val="16"/>
              </w:rPr>
              <w:t>02</w:t>
            </w:r>
          </w:p>
        </w:tc>
        <w:tc>
          <w:tcPr>
            <w:tcW w:w="7050" w:type="dxa"/>
          </w:tcPr>
          <w:p w:rsidR="00C26229" w:rsidRPr="006A4CC5" w:rsidRDefault="007A5AFF" w:rsidP="000C0FD7">
            <w:pPr>
              <w:pStyle w:val="Tabletext"/>
              <w:rPr>
                <w:szCs w:val="16"/>
              </w:rPr>
            </w:pPr>
            <w:r>
              <w:rPr>
                <w:szCs w:val="16"/>
              </w:rPr>
              <w:t>There are no completed items to display.</w:t>
            </w:r>
          </w:p>
        </w:tc>
      </w:tr>
    </w:tbl>
    <w:p w:rsidR="00C26229" w:rsidRDefault="00C26229" w:rsidP="00C26229">
      <w:pPr>
        <w:pStyle w:val="BodyText"/>
      </w:pPr>
    </w:p>
    <w:p w:rsidR="00C26229" w:rsidRPr="00BE3913" w:rsidRDefault="00C26229" w:rsidP="00C26229">
      <w:pPr>
        <w:pStyle w:val="BodyText"/>
      </w:pPr>
    </w:p>
    <w:bookmarkEnd w:id="51"/>
    <w:p w:rsidR="00C26229" w:rsidRDefault="00C26229" w:rsidP="00C26229">
      <w:pPr>
        <w:pStyle w:val="BodyText"/>
      </w:pPr>
    </w:p>
    <w:p w:rsidR="007A5AFF" w:rsidRPr="00905B2E" w:rsidRDefault="007A5AFF" w:rsidP="007A5AFF">
      <w:pPr>
        <w:pStyle w:val="BodyText"/>
        <w:rPr>
          <w:rFonts w:ascii="Arial" w:hAnsi="Arial" w:cs="Arial"/>
        </w:rPr>
      </w:pPr>
      <w:r>
        <w:rPr>
          <w:rFonts w:ascii="Arial" w:hAnsi="Arial" w:cs="Arial"/>
        </w:rPr>
        <w:t>view3</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7A5AFF" w:rsidTr="008C6EA8">
        <w:trPr>
          <w:trHeight w:val="701"/>
        </w:trPr>
        <w:tc>
          <w:tcPr>
            <w:tcW w:w="1068"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Code</w:t>
            </w:r>
          </w:p>
          <w:p w:rsidR="007A5AFF" w:rsidRDefault="007A5AFF" w:rsidP="008C6EA8">
            <w:pPr>
              <w:pStyle w:val="TableHeader"/>
              <w:jc w:val="center"/>
              <w:rPr>
                <w:rFonts w:ascii="Arial" w:hAnsi="Arial"/>
                <w:color w:val="FFFFFF"/>
              </w:rPr>
            </w:pPr>
          </w:p>
        </w:tc>
        <w:tc>
          <w:tcPr>
            <w:tcW w:w="7050"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Text</w:t>
            </w:r>
          </w:p>
        </w:tc>
      </w:tr>
      <w:tr w:rsidR="007A5AFF" w:rsidTr="008C6EA8">
        <w:trPr>
          <w:trHeight w:val="147"/>
        </w:trPr>
        <w:tc>
          <w:tcPr>
            <w:tcW w:w="1068" w:type="dxa"/>
          </w:tcPr>
          <w:p w:rsidR="007A5AFF" w:rsidRPr="00796229" w:rsidRDefault="007A5AFF" w:rsidP="008C6EA8">
            <w:pPr>
              <w:pStyle w:val="Tabletext"/>
              <w:rPr>
                <w:szCs w:val="16"/>
              </w:rPr>
            </w:pPr>
            <w:r>
              <w:rPr>
                <w:szCs w:val="16"/>
              </w:rPr>
              <w:t>01</w:t>
            </w:r>
          </w:p>
        </w:tc>
        <w:tc>
          <w:tcPr>
            <w:tcW w:w="7050" w:type="dxa"/>
          </w:tcPr>
          <w:p w:rsidR="007A5AFF" w:rsidRPr="007B18C0" w:rsidRDefault="007A5AFF" w:rsidP="007A5AFF">
            <w:pPr>
              <w:pStyle w:val="Tabletext"/>
              <w:rPr>
                <w:szCs w:val="16"/>
              </w:rPr>
            </w:pPr>
            <w:r>
              <w:rPr>
                <w:szCs w:val="16"/>
              </w:rPr>
              <w:t>There are no submitted items to display.</w:t>
            </w:r>
          </w:p>
        </w:tc>
      </w:tr>
    </w:tbl>
    <w:p w:rsidR="007A5AFF" w:rsidRDefault="007A5AFF" w:rsidP="007A5AFF">
      <w:pPr>
        <w:pStyle w:val="BodyText"/>
      </w:pPr>
    </w:p>
    <w:p w:rsidR="00C26229" w:rsidRDefault="00C26229" w:rsidP="00C26229">
      <w:pPr>
        <w:pStyle w:val="BodyText"/>
      </w:pPr>
    </w:p>
    <w:p w:rsidR="007A5AFF" w:rsidRPr="00905B2E" w:rsidRDefault="007A5AFF" w:rsidP="007A5AFF">
      <w:pPr>
        <w:pStyle w:val="BodyText"/>
        <w:rPr>
          <w:rFonts w:ascii="Arial" w:hAnsi="Arial" w:cs="Arial"/>
        </w:rPr>
      </w:pPr>
      <w:r>
        <w:rPr>
          <w:rFonts w:ascii="Arial" w:hAnsi="Arial" w:cs="Arial"/>
        </w:rPr>
        <w:t>view4</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7A5AFF" w:rsidTr="008C6EA8">
        <w:trPr>
          <w:trHeight w:val="701"/>
        </w:trPr>
        <w:tc>
          <w:tcPr>
            <w:tcW w:w="1068"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Code</w:t>
            </w:r>
          </w:p>
          <w:p w:rsidR="007A5AFF" w:rsidRDefault="007A5AFF" w:rsidP="008C6EA8">
            <w:pPr>
              <w:pStyle w:val="TableHeader"/>
              <w:jc w:val="center"/>
              <w:rPr>
                <w:rFonts w:ascii="Arial" w:hAnsi="Arial"/>
                <w:color w:val="FFFFFF"/>
              </w:rPr>
            </w:pPr>
          </w:p>
        </w:tc>
        <w:tc>
          <w:tcPr>
            <w:tcW w:w="7050" w:type="dxa"/>
            <w:shd w:val="pct55" w:color="auto" w:fill="FFFFFF"/>
          </w:tcPr>
          <w:p w:rsidR="007A5AFF" w:rsidRDefault="007A5AFF" w:rsidP="008C6EA8">
            <w:pPr>
              <w:pStyle w:val="TableHeader"/>
              <w:jc w:val="center"/>
              <w:rPr>
                <w:rFonts w:ascii="Arial" w:hAnsi="Arial"/>
                <w:color w:val="FFFFFF"/>
              </w:rPr>
            </w:pPr>
          </w:p>
          <w:p w:rsidR="007A5AFF" w:rsidRDefault="007A5AFF" w:rsidP="008C6EA8">
            <w:pPr>
              <w:pStyle w:val="TableHeader"/>
              <w:jc w:val="center"/>
              <w:rPr>
                <w:rFonts w:ascii="Arial" w:hAnsi="Arial"/>
                <w:color w:val="FFFFFF"/>
              </w:rPr>
            </w:pPr>
            <w:r>
              <w:rPr>
                <w:rFonts w:ascii="Arial" w:hAnsi="Arial"/>
                <w:color w:val="FFFFFF"/>
              </w:rPr>
              <w:t>Text</w:t>
            </w:r>
          </w:p>
        </w:tc>
      </w:tr>
      <w:tr w:rsidR="007A5AFF" w:rsidTr="008C6EA8">
        <w:trPr>
          <w:trHeight w:val="147"/>
        </w:trPr>
        <w:tc>
          <w:tcPr>
            <w:tcW w:w="1068" w:type="dxa"/>
          </w:tcPr>
          <w:p w:rsidR="007A5AFF" w:rsidRPr="00796229" w:rsidRDefault="007A5AFF" w:rsidP="008C6EA8">
            <w:pPr>
              <w:pStyle w:val="Tabletext"/>
              <w:rPr>
                <w:szCs w:val="16"/>
              </w:rPr>
            </w:pPr>
            <w:r>
              <w:rPr>
                <w:szCs w:val="16"/>
              </w:rPr>
              <w:t>01</w:t>
            </w:r>
          </w:p>
        </w:tc>
        <w:tc>
          <w:tcPr>
            <w:tcW w:w="7050" w:type="dxa"/>
          </w:tcPr>
          <w:p w:rsidR="007A5AFF" w:rsidRPr="007B18C0" w:rsidRDefault="007A5AFF" w:rsidP="008C6EA8">
            <w:pPr>
              <w:pStyle w:val="Tabletext"/>
              <w:rPr>
                <w:szCs w:val="16"/>
              </w:rPr>
            </w:pPr>
            <w:r>
              <w:rPr>
                <w:szCs w:val="16"/>
              </w:rPr>
              <w:t>There are no pending items to display.</w:t>
            </w:r>
          </w:p>
        </w:tc>
      </w:tr>
    </w:tbl>
    <w:p w:rsidR="007A5AFF" w:rsidRDefault="007A5AFF" w:rsidP="007A5AFF">
      <w:pPr>
        <w:pStyle w:val="BodyText"/>
      </w:pPr>
    </w:p>
    <w:p w:rsidR="00C26229" w:rsidRDefault="00C26229" w:rsidP="00C26229">
      <w:pPr>
        <w:pStyle w:val="BodyText"/>
      </w:pPr>
    </w:p>
    <w:p w:rsidR="00FF3DD7" w:rsidRPr="00905B2E" w:rsidRDefault="00FF3DD7" w:rsidP="00FF3DD7">
      <w:pPr>
        <w:pStyle w:val="BodyText"/>
        <w:rPr>
          <w:rFonts w:ascii="Arial" w:hAnsi="Arial" w:cs="Arial"/>
        </w:rPr>
      </w:pPr>
      <w:r>
        <w:rPr>
          <w:rFonts w:ascii="Arial" w:hAnsi="Arial" w:cs="Arial"/>
        </w:rPr>
        <w:t>review</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FF3DD7" w:rsidTr="008C6EA8">
        <w:trPr>
          <w:trHeight w:val="701"/>
        </w:trPr>
        <w:tc>
          <w:tcPr>
            <w:tcW w:w="1068" w:type="dxa"/>
            <w:shd w:val="pct55" w:color="auto" w:fill="FFFFFF"/>
          </w:tcPr>
          <w:p w:rsidR="00FF3DD7" w:rsidRDefault="00FF3DD7" w:rsidP="008C6EA8">
            <w:pPr>
              <w:pStyle w:val="TableHeader"/>
              <w:jc w:val="center"/>
              <w:rPr>
                <w:rFonts w:ascii="Arial" w:hAnsi="Arial"/>
                <w:color w:val="FFFFFF"/>
              </w:rPr>
            </w:pPr>
          </w:p>
          <w:p w:rsidR="00FF3DD7" w:rsidRDefault="00FF3DD7" w:rsidP="008C6EA8">
            <w:pPr>
              <w:pStyle w:val="TableHeader"/>
              <w:jc w:val="center"/>
              <w:rPr>
                <w:rFonts w:ascii="Arial" w:hAnsi="Arial"/>
                <w:color w:val="FFFFFF"/>
              </w:rPr>
            </w:pPr>
            <w:r>
              <w:rPr>
                <w:rFonts w:ascii="Arial" w:hAnsi="Arial"/>
                <w:color w:val="FFFFFF"/>
              </w:rPr>
              <w:t>Code</w:t>
            </w:r>
          </w:p>
          <w:p w:rsidR="00FF3DD7" w:rsidRDefault="00FF3DD7" w:rsidP="008C6EA8">
            <w:pPr>
              <w:pStyle w:val="TableHeader"/>
              <w:jc w:val="center"/>
              <w:rPr>
                <w:rFonts w:ascii="Arial" w:hAnsi="Arial"/>
                <w:color w:val="FFFFFF"/>
              </w:rPr>
            </w:pPr>
          </w:p>
        </w:tc>
        <w:tc>
          <w:tcPr>
            <w:tcW w:w="7050" w:type="dxa"/>
            <w:shd w:val="pct55" w:color="auto" w:fill="FFFFFF"/>
          </w:tcPr>
          <w:p w:rsidR="00FF3DD7" w:rsidRDefault="00FF3DD7" w:rsidP="008C6EA8">
            <w:pPr>
              <w:pStyle w:val="TableHeader"/>
              <w:jc w:val="center"/>
              <w:rPr>
                <w:rFonts w:ascii="Arial" w:hAnsi="Arial"/>
                <w:color w:val="FFFFFF"/>
              </w:rPr>
            </w:pPr>
          </w:p>
          <w:p w:rsidR="00FF3DD7" w:rsidRDefault="00FF3DD7" w:rsidP="008C6EA8">
            <w:pPr>
              <w:pStyle w:val="TableHeader"/>
              <w:jc w:val="center"/>
              <w:rPr>
                <w:rFonts w:ascii="Arial" w:hAnsi="Arial"/>
                <w:color w:val="FFFFFF"/>
              </w:rPr>
            </w:pPr>
            <w:r>
              <w:rPr>
                <w:rFonts w:ascii="Arial" w:hAnsi="Arial"/>
                <w:color w:val="FFFFFF"/>
              </w:rPr>
              <w:t>Text</w:t>
            </w:r>
          </w:p>
        </w:tc>
      </w:tr>
      <w:tr w:rsidR="00FF3DD7" w:rsidTr="008C6EA8">
        <w:trPr>
          <w:trHeight w:val="147"/>
        </w:trPr>
        <w:tc>
          <w:tcPr>
            <w:tcW w:w="1068" w:type="dxa"/>
          </w:tcPr>
          <w:p w:rsidR="00FF3DD7" w:rsidRDefault="00FF3DD7" w:rsidP="008C6EA8">
            <w:pPr>
              <w:pStyle w:val="Tabletext"/>
              <w:rPr>
                <w:szCs w:val="16"/>
              </w:rPr>
            </w:pPr>
            <w:r>
              <w:rPr>
                <w:szCs w:val="16"/>
              </w:rPr>
              <w:t>01</w:t>
            </w:r>
          </w:p>
        </w:tc>
        <w:tc>
          <w:tcPr>
            <w:tcW w:w="7050" w:type="dxa"/>
          </w:tcPr>
          <w:p w:rsidR="00FF3DD7" w:rsidRDefault="00FF3DD7" w:rsidP="008C6EA8">
            <w:pPr>
              <w:pStyle w:val="Tabletext"/>
              <w:rPr>
                <w:szCs w:val="16"/>
              </w:rPr>
            </w:pPr>
            <w:r>
              <w:rPr>
                <w:szCs w:val="16"/>
              </w:rPr>
              <w:t>Enter a valid coaching date.</w:t>
            </w:r>
          </w:p>
        </w:tc>
      </w:tr>
      <w:tr w:rsidR="00FF3DD7" w:rsidTr="008C6EA8">
        <w:trPr>
          <w:trHeight w:val="147"/>
        </w:trPr>
        <w:tc>
          <w:tcPr>
            <w:tcW w:w="1068" w:type="dxa"/>
          </w:tcPr>
          <w:p w:rsidR="00FF3DD7" w:rsidRPr="00796229" w:rsidRDefault="00FF3DD7" w:rsidP="008F2A06">
            <w:pPr>
              <w:pStyle w:val="Tabletext"/>
              <w:rPr>
                <w:szCs w:val="16"/>
              </w:rPr>
            </w:pPr>
            <w:r>
              <w:rPr>
                <w:szCs w:val="16"/>
              </w:rPr>
              <w:t>0</w:t>
            </w:r>
            <w:r w:rsidR="008F2A06">
              <w:rPr>
                <w:szCs w:val="16"/>
              </w:rPr>
              <w:t>2</w:t>
            </w:r>
          </w:p>
        </w:tc>
        <w:tc>
          <w:tcPr>
            <w:tcW w:w="7050" w:type="dxa"/>
          </w:tcPr>
          <w:p w:rsidR="00FF3DD7" w:rsidRPr="007B18C0" w:rsidRDefault="00FF3DD7"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3</w:t>
            </w:r>
          </w:p>
        </w:tc>
        <w:tc>
          <w:tcPr>
            <w:tcW w:w="7050" w:type="dxa"/>
          </w:tcPr>
          <w:p w:rsidR="00FF3DD7" w:rsidRDefault="00FF3DD7" w:rsidP="008C6EA8">
            <w:pPr>
              <w:pStyle w:val="Tabletext"/>
              <w:rPr>
                <w:szCs w:val="16"/>
              </w:rPr>
            </w:pPr>
            <w:r>
              <w:rPr>
                <w:szCs w:val="16"/>
              </w:rPr>
              <w:t>Enter details from the coaching session including action plans developed.</w:t>
            </w:r>
          </w:p>
        </w:tc>
      </w:tr>
      <w:tr w:rsidR="008F2A06" w:rsidTr="008C6EA8">
        <w:trPr>
          <w:trHeight w:val="147"/>
        </w:trPr>
        <w:tc>
          <w:tcPr>
            <w:tcW w:w="1068" w:type="dxa"/>
          </w:tcPr>
          <w:p w:rsidR="008F2A06" w:rsidRDefault="008F2A06" w:rsidP="00FF3DD7">
            <w:pPr>
              <w:pStyle w:val="Tabletext"/>
              <w:rPr>
                <w:szCs w:val="16"/>
              </w:rPr>
            </w:pPr>
            <w:r>
              <w:rPr>
                <w:szCs w:val="16"/>
              </w:rPr>
              <w:t>04</w:t>
            </w:r>
          </w:p>
        </w:tc>
        <w:tc>
          <w:tcPr>
            <w:tcW w:w="7050" w:type="dxa"/>
          </w:tcPr>
          <w:p w:rsidR="008F2A06" w:rsidRDefault="008F2A06" w:rsidP="008C6EA8">
            <w:pPr>
              <w:pStyle w:val="Tabletext"/>
              <w:rPr>
                <w:szCs w:val="16"/>
              </w:rPr>
            </w:pPr>
            <w:r>
              <w:rPr>
                <w:szCs w:val="16"/>
              </w:rPr>
              <w:t>Enter a valid coaching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5</w:t>
            </w:r>
          </w:p>
        </w:tc>
        <w:tc>
          <w:tcPr>
            <w:tcW w:w="7050" w:type="dxa"/>
          </w:tcPr>
          <w:p w:rsidR="00FF3DD7" w:rsidRDefault="00FF3DD7"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6</w:t>
            </w:r>
          </w:p>
        </w:tc>
        <w:tc>
          <w:tcPr>
            <w:tcW w:w="7050" w:type="dxa"/>
          </w:tcPr>
          <w:p w:rsidR="00FF3DD7" w:rsidRDefault="00FF3DD7" w:rsidP="008C6EA8">
            <w:pPr>
              <w:pStyle w:val="Tabletext"/>
              <w:rPr>
                <w:szCs w:val="16"/>
              </w:rPr>
            </w:pPr>
            <w:r w:rsidRPr="00FF3DD7">
              <w:rPr>
                <w:szCs w:val="16"/>
              </w:rPr>
              <w:t>Please provide reason / explanation / justification as to why the item was not coachable.</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7</w:t>
            </w:r>
          </w:p>
        </w:tc>
        <w:tc>
          <w:tcPr>
            <w:tcW w:w="7050" w:type="dxa"/>
          </w:tcPr>
          <w:p w:rsidR="00FF3DD7" w:rsidRDefault="00FF3DD7" w:rsidP="008C6EA8">
            <w:pPr>
              <w:pStyle w:val="Tabletext"/>
              <w:rPr>
                <w:szCs w:val="16"/>
              </w:rPr>
            </w:pPr>
            <w:r w:rsidRPr="00FF3DD7">
              <w:rPr>
                <w:szCs w:val="16"/>
              </w:rPr>
              <w:t>Please provide reason / explanation / justification as to why the item is coachable for the Supervisor.</w:t>
            </w:r>
          </w:p>
        </w:tc>
      </w:tr>
      <w:tr w:rsidR="00FF3DD7" w:rsidTr="008C6EA8">
        <w:trPr>
          <w:trHeight w:val="147"/>
        </w:trPr>
        <w:tc>
          <w:tcPr>
            <w:tcW w:w="1068" w:type="dxa"/>
          </w:tcPr>
          <w:p w:rsidR="00FF3DD7" w:rsidRDefault="00FF3DD7" w:rsidP="008F2A06">
            <w:pPr>
              <w:pStyle w:val="Tabletext"/>
              <w:rPr>
                <w:szCs w:val="16"/>
              </w:rPr>
            </w:pPr>
            <w:r>
              <w:rPr>
                <w:szCs w:val="16"/>
              </w:rPr>
              <w:t>0</w:t>
            </w:r>
            <w:r w:rsidR="008F2A06">
              <w:rPr>
                <w:szCs w:val="16"/>
              </w:rPr>
              <w:t>8</w:t>
            </w:r>
          </w:p>
        </w:tc>
        <w:tc>
          <w:tcPr>
            <w:tcW w:w="7050" w:type="dxa"/>
          </w:tcPr>
          <w:p w:rsidR="00FF3DD7" w:rsidRDefault="00FF3DD7" w:rsidP="008C6EA8">
            <w:pPr>
              <w:pStyle w:val="Tabletext"/>
              <w:rPr>
                <w:szCs w:val="16"/>
              </w:rPr>
            </w:pPr>
            <w:r w:rsidRPr="00FF3DD7">
              <w:rPr>
                <w:szCs w:val="16"/>
              </w:rPr>
              <w:t>Indicate if this is a confirmed CSE.</w:t>
            </w:r>
          </w:p>
        </w:tc>
      </w:tr>
      <w:tr w:rsidR="00FF3DD7" w:rsidTr="008C6EA8">
        <w:trPr>
          <w:trHeight w:val="147"/>
        </w:trPr>
        <w:tc>
          <w:tcPr>
            <w:tcW w:w="1068" w:type="dxa"/>
          </w:tcPr>
          <w:p w:rsidR="00FF3DD7" w:rsidRDefault="008F2A06" w:rsidP="008C6EA8">
            <w:pPr>
              <w:pStyle w:val="Tabletext"/>
              <w:rPr>
                <w:szCs w:val="16"/>
              </w:rPr>
            </w:pPr>
            <w:r>
              <w:rPr>
                <w:szCs w:val="16"/>
              </w:rPr>
              <w:t>09</w:t>
            </w:r>
          </w:p>
        </w:tc>
        <w:tc>
          <w:tcPr>
            <w:tcW w:w="7050" w:type="dxa"/>
          </w:tcPr>
          <w:p w:rsidR="00FF3DD7" w:rsidRDefault="008F2A06" w:rsidP="008C6EA8">
            <w:pPr>
              <w:pStyle w:val="Tabletext"/>
              <w:rPr>
                <w:szCs w:val="16"/>
              </w:rPr>
            </w:pPr>
            <w:r>
              <w:rPr>
                <w:szCs w:val="16"/>
              </w:rPr>
              <w:t>Enter a valid coaching date.</w:t>
            </w:r>
          </w:p>
        </w:tc>
      </w:tr>
      <w:tr w:rsidR="00FF3DD7" w:rsidTr="008C6EA8">
        <w:trPr>
          <w:trHeight w:val="147"/>
        </w:trPr>
        <w:tc>
          <w:tcPr>
            <w:tcW w:w="1068" w:type="dxa"/>
          </w:tcPr>
          <w:p w:rsidR="00FF3DD7" w:rsidRDefault="008F2A06" w:rsidP="008C6EA8">
            <w:pPr>
              <w:pStyle w:val="Tabletext"/>
              <w:rPr>
                <w:szCs w:val="16"/>
              </w:rPr>
            </w:pPr>
            <w:r>
              <w:rPr>
                <w:szCs w:val="16"/>
              </w:rPr>
              <w:t>10</w:t>
            </w:r>
          </w:p>
        </w:tc>
        <w:tc>
          <w:tcPr>
            <w:tcW w:w="7050" w:type="dxa"/>
          </w:tcPr>
          <w:p w:rsidR="00FF3DD7" w:rsidRDefault="008F2A06" w:rsidP="008C6EA8">
            <w:pPr>
              <w:pStyle w:val="Tabletext"/>
              <w:rPr>
                <w:szCs w:val="16"/>
              </w:rPr>
            </w:pPr>
            <w:r>
              <w:rPr>
                <w:szCs w:val="16"/>
              </w:rPr>
              <w:t>Enter today’s date or a date in the past. You are not allowed to enter a future date.</w:t>
            </w:r>
          </w:p>
        </w:tc>
      </w:tr>
      <w:tr w:rsidR="00FF3DD7" w:rsidTr="008C6EA8">
        <w:trPr>
          <w:trHeight w:val="147"/>
        </w:trPr>
        <w:tc>
          <w:tcPr>
            <w:tcW w:w="1068" w:type="dxa"/>
          </w:tcPr>
          <w:p w:rsidR="00FF3DD7" w:rsidRDefault="008F2A06" w:rsidP="008C6EA8">
            <w:pPr>
              <w:pStyle w:val="Tabletext"/>
              <w:rPr>
                <w:szCs w:val="16"/>
              </w:rPr>
            </w:pPr>
            <w:r>
              <w:rPr>
                <w:szCs w:val="16"/>
              </w:rPr>
              <w:t>11</w:t>
            </w:r>
          </w:p>
        </w:tc>
        <w:tc>
          <w:tcPr>
            <w:tcW w:w="7050" w:type="dxa"/>
          </w:tcPr>
          <w:p w:rsidR="008F2A06" w:rsidRDefault="008F2A06" w:rsidP="008C6EA8">
            <w:pPr>
              <w:pStyle w:val="Tabletext"/>
              <w:rPr>
                <w:szCs w:val="16"/>
              </w:rPr>
            </w:pPr>
            <w:r>
              <w:rPr>
                <w:szCs w:val="16"/>
              </w:rPr>
              <w:t>Please provide details of the behavior to be coached.</w:t>
            </w:r>
          </w:p>
        </w:tc>
      </w:tr>
      <w:tr w:rsidR="00FF3DD7" w:rsidTr="008C6EA8">
        <w:trPr>
          <w:trHeight w:val="147"/>
        </w:trPr>
        <w:tc>
          <w:tcPr>
            <w:tcW w:w="1068" w:type="dxa"/>
          </w:tcPr>
          <w:p w:rsidR="00FF3DD7" w:rsidRDefault="008F2A06" w:rsidP="008C6EA8">
            <w:pPr>
              <w:pStyle w:val="Tabletext"/>
              <w:rPr>
                <w:szCs w:val="16"/>
              </w:rPr>
            </w:pPr>
            <w:r>
              <w:rPr>
                <w:szCs w:val="16"/>
              </w:rPr>
              <w:t>12</w:t>
            </w:r>
          </w:p>
        </w:tc>
        <w:tc>
          <w:tcPr>
            <w:tcW w:w="7050" w:type="dxa"/>
          </w:tcPr>
          <w:p w:rsidR="00FF3DD7" w:rsidRDefault="008F2A06" w:rsidP="008C6EA8">
            <w:pPr>
              <w:pStyle w:val="Tabletext"/>
              <w:rPr>
                <w:szCs w:val="16"/>
              </w:rPr>
            </w:pPr>
            <w:r>
              <w:rPr>
                <w:szCs w:val="16"/>
              </w:rPr>
              <w:t>Enter a valid coaching date.</w:t>
            </w:r>
          </w:p>
        </w:tc>
      </w:tr>
      <w:tr w:rsidR="008F2A06" w:rsidTr="008C6EA8">
        <w:trPr>
          <w:trHeight w:val="147"/>
        </w:trPr>
        <w:tc>
          <w:tcPr>
            <w:tcW w:w="1068" w:type="dxa"/>
          </w:tcPr>
          <w:p w:rsidR="008F2A06" w:rsidRDefault="008F2A06" w:rsidP="008C6EA8">
            <w:pPr>
              <w:pStyle w:val="Tabletext"/>
              <w:rPr>
                <w:szCs w:val="16"/>
              </w:rPr>
            </w:pPr>
            <w:r>
              <w:rPr>
                <w:szCs w:val="16"/>
              </w:rPr>
              <w:lastRenderedPageBreak/>
              <w:t>13</w:t>
            </w:r>
          </w:p>
        </w:tc>
        <w:tc>
          <w:tcPr>
            <w:tcW w:w="7050" w:type="dxa"/>
          </w:tcPr>
          <w:p w:rsidR="008F2A06" w:rsidRDefault="008F2A06" w:rsidP="008C6EA8">
            <w:pPr>
              <w:pStyle w:val="Tabletext"/>
              <w:rPr>
                <w:szCs w:val="16"/>
              </w:rPr>
            </w:pPr>
            <w:r>
              <w:rPr>
                <w:szCs w:val="16"/>
              </w:rPr>
              <w:t>Enter today’s date or a date in the past. You are not allowed to enter a future date.</w:t>
            </w:r>
          </w:p>
        </w:tc>
      </w:tr>
      <w:tr w:rsidR="008F2A06" w:rsidTr="008C6EA8">
        <w:trPr>
          <w:trHeight w:val="147"/>
        </w:trPr>
        <w:tc>
          <w:tcPr>
            <w:tcW w:w="1068" w:type="dxa"/>
          </w:tcPr>
          <w:p w:rsidR="008F2A06" w:rsidRDefault="008F2A06" w:rsidP="008C6EA8">
            <w:pPr>
              <w:pStyle w:val="Tabletext"/>
              <w:rPr>
                <w:szCs w:val="16"/>
              </w:rPr>
            </w:pPr>
            <w:r>
              <w:rPr>
                <w:szCs w:val="16"/>
              </w:rPr>
              <w:t>14</w:t>
            </w:r>
          </w:p>
        </w:tc>
        <w:tc>
          <w:tcPr>
            <w:tcW w:w="7050" w:type="dxa"/>
          </w:tcPr>
          <w:p w:rsidR="008F2A06" w:rsidRDefault="008F2A06" w:rsidP="008C6EA8">
            <w:pPr>
              <w:pStyle w:val="Tabletext"/>
              <w:rPr>
                <w:szCs w:val="16"/>
              </w:rPr>
            </w:pPr>
            <w:r>
              <w:rPr>
                <w:szCs w:val="16"/>
              </w:rPr>
              <w:t>Provide reason why this is not a CSE.</w:t>
            </w:r>
          </w:p>
        </w:tc>
      </w:tr>
      <w:tr w:rsidR="008F2A06" w:rsidTr="008C6EA8">
        <w:trPr>
          <w:trHeight w:val="147"/>
        </w:trPr>
        <w:tc>
          <w:tcPr>
            <w:tcW w:w="1068" w:type="dxa"/>
          </w:tcPr>
          <w:p w:rsidR="008F2A06" w:rsidRDefault="008F2A06" w:rsidP="008C6EA8">
            <w:pPr>
              <w:pStyle w:val="Tabletext"/>
              <w:rPr>
                <w:szCs w:val="16"/>
              </w:rPr>
            </w:pPr>
            <w:r>
              <w:rPr>
                <w:szCs w:val="16"/>
              </w:rPr>
              <w:t>15</w:t>
            </w:r>
          </w:p>
        </w:tc>
        <w:tc>
          <w:tcPr>
            <w:tcW w:w="7050" w:type="dxa"/>
          </w:tcPr>
          <w:p w:rsidR="008F2A06" w:rsidRDefault="008F2A06" w:rsidP="008C6EA8">
            <w:pPr>
              <w:pStyle w:val="Tabletext"/>
              <w:rPr>
                <w:szCs w:val="16"/>
              </w:rPr>
            </w:pPr>
            <w:r>
              <w:rPr>
                <w:szCs w:val="16"/>
              </w:rPr>
              <w:t>You must select the acknowledgement checkbox to complete this review.</w:t>
            </w:r>
          </w:p>
        </w:tc>
      </w:tr>
      <w:tr w:rsidR="008F2A06" w:rsidTr="008C6EA8">
        <w:trPr>
          <w:trHeight w:val="147"/>
        </w:trPr>
        <w:tc>
          <w:tcPr>
            <w:tcW w:w="1068" w:type="dxa"/>
          </w:tcPr>
          <w:p w:rsidR="008F2A06" w:rsidRDefault="008F2A06" w:rsidP="008C6EA8">
            <w:pPr>
              <w:pStyle w:val="Tabletext"/>
              <w:rPr>
                <w:szCs w:val="16"/>
              </w:rPr>
            </w:pPr>
            <w:r>
              <w:rPr>
                <w:szCs w:val="16"/>
              </w:rPr>
              <w:t>16</w:t>
            </w:r>
          </w:p>
        </w:tc>
        <w:tc>
          <w:tcPr>
            <w:tcW w:w="7050" w:type="dxa"/>
          </w:tcPr>
          <w:p w:rsidR="008F2A06" w:rsidRDefault="008F2A06" w:rsidP="008C6EA8">
            <w:pPr>
              <w:pStyle w:val="Tabletext"/>
              <w:rPr>
                <w:szCs w:val="16"/>
              </w:rPr>
            </w:pPr>
            <w:r>
              <w:rPr>
                <w:szCs w:val="16"/>
              </w:rPr>
              <w:t>This is an invalid Form ID.</w:t>
            </w:r>
          </w:p>
          <w:p w:rsidR="008F2A06" w:rsidRDefault="008F2A06" w:rsidP="008C6EA8">
            <w:pPr>
              <w:pStyle w:val="Tabletext"/>
              <w:rPr>
                <w:szCs w:val="16"/>
              </w:rPr>
            </w:pPr>
            <w:r>
              <w:rPr>
                <w:szCs w:val="16"/>
              </w:rPr>
              <w:t>Please return to the previous page and select a valid Form ID to view.</w:t>
            </w:r>
          </w:p>
        </w:tc>
      </w:tr>
    </w:tbl>
    <w:p w:rsidR="00FF3DD7" w:rsidRDefault="00FF3DD7" w:rsidP="00FF3DD7">
      <w:pPr>
        <w:pStyle w:val="BodyText"/>
      </w:pPr>
    </w:p>
    <w:p w:rsidR="00C26229" w:rsidRDefault="00C26229" w:rsidP="00C26229">
      <w:pPr>
        <w:pStyle w:val="BodyText"/>
      </w:pPr>
    </w:p>
    <w:p w:rsidR="00C26229" w:rsidRDefault="00C26229" w:rsidP="00C26229">
      <w:pPr>
        <w:pStyle w:val="BodyText"/>
      </w:pPr>
    </w:p>
    <w:p w:rsidR="008F2A06" w:rsidRDefault="008F2A06" w:rsidP="008F2A06">
      <w:pPr>
        <w:pStyle w:val="BodyText"/>
      </w:pPr>
    </w:p>
    <w:p w:rsidR="008F2A06" w:rsidRPr="00905B2E" w:rsidRDefault="008F2A06" w:rsidP="008F2A06">
      <w:pPr>
        <w:pStyle w:val="BodyText"/>
        <w:rPr>
          <w:rFonts w:ascii="Arial" w:hAnsi="Arial" w:cs="Arial"/>
        </w:rPr>
      </w:pPr>
      <w:r>
        <w:rPr>
          <w:rFonts w:ascii="Arial" w:hAnsi="Arial" w:cs="Arial"/>
        </w:rPr>
        <w:t>review2</w:t>
      </w:r>
      <w:r w:rsidRPr="00334D97">
        <w:rPr>
          <w:rFonts w:ascii="Arial" w:hAnsi="Arial" w:cs="Arial"/>
        </w:rPr>
        <w:t>.asp</w:t>
      </w:r>
      <w:r>
        <w:rPr>
          <w:rFonts w:ascii="Arial" w:hAnsi="Arial" w:cs="Arial"/>
        </w:rPr>
        <w:t>x</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068"/>
        <w:gridCol w:w="7050"/>
      </w:tblGrid>
      <w:tr w:rsidR="008F2A06" w:rsidTr="008C6EA8">
        <w:trPr>
          <w:trHeight w:val="701"/>
        </w:trPr>
        <w:tc>
          <w:tcPr>
            <w:tcW w:w="1068" w:type="dxa"/>
            <w:shd w:val="pct55" w:color="auto" w:fill="FFFFFF"/>
          </w:tcPr>
          <w:p w:rsidR="008F2A06" w:rsidRDefault="008F2A06" w:rsidP="008C6EA8">
            <w:pPr>
              <w:pStyle w:val="TableHeader"/>
              <w:jc w:val="center"/>
              <w:rPr>
                <w:rFonts w:ascii="Arial" w:hAnsi="Arial"/>
                <w:color w:val="FFFFFF"/>
              </w:rPr>
            </w:pPr>
          </w:p>
          <w:p w:rsidR="008F2A06" w:rsidRDefault="008F2A06" w:rsidP="008C6EA8">
            <w:pPr>
              <w:pStyle w:val="TableHeader"/>
              <w:jc w:val="center"/>
              <w:rPr>
                <w:rFonts w:ascii="Arial" w:hAnsi="Arial"/>
                <w:color w:val="FFFFFF"/>
              </w:rPr>
            </w:pPr>
            <w:r>
              <w:rPr>
                <w:rFonts w:ascii="Arial" w:hAnsi="Arial"/>
                <w:color w:val="FFFFFF"/>
              </w:rPr>
              <w:t>Code</w:t>
            </w:r>
          </w:p>
          <w:p w:rsidR="008F2A06" w:rsidRDefault="008F2A06" w:rsidP="008C6EA8">
            <w:pPr>
              <w:pStyle w:val="TableHeader"/>
              <w:jc w:val="center"/>
              <w:rPr>
                <w:rFonts w:ascii="Arial" w:hAnsi="Arial"/>
                <w:color w:val="FFFFFF"/>
              </w:rPr>
            </w:pPr>
          </w:p>
        </w:tc>
        <w:tc>
          <w:tcPr>
            <w:tcW w:w="7050" w:type="dxa"/>
            <w:shd w:val="pct55" w:color="auto" w:fill="FFFFFF"/>
          </w:tcPr>
          <w:p w:rsidR="008F2A06" w:rsidRDefault="008F2A06" w:rsidP="008C6EA8">
            <w:pPr>
              <w:pStyle w:val="TableHeader"/>
              <w:jc w:val="center"/>
              <w:rPr>
                <w:rFonts w:ascii="Arial" w:hAnsi="Arial"/>
                <w:color w:val="FFFFFF"/>
              </w:rPr>
            </w:pPr>
          </w:p>
          <w:p w:rsidR="008F2A06" w:rsidRDefault="008F2A06" w:rsidP="008C6EA8">
            <w:pPr>
              <w:pStyle w:val="TableHeader"/>
              <w:jc w:val="center"/>
              <w:rPr>
                <w:rFonts w:ascii="Arial" w:hAnsi="Arial"/>
                <w:color w:val="FFFFFF"/>
              </w:rPr>
            </w:pPr>
            <w:r>
              <w:rPr>
                <w:rFonts w:ascii="Arial" w:hAnsi="Arial"/>
                <w:color w:val="FFFFFF"/>
              </w:rPr>
              <w:t>Text</w:t>
            </w:r>
          </w:p>
        </w:tc>
      </w:tr>
      <w:tr w:rsidR="008F2A06" w:rsidTr="008C6EA8">
        <w:trPr>
          <w:trHeight w:val="147"/>
        </w:trPr>
        <w:tc>
          <w:tcPr>
            <w:tcW w:w="1068" w:type="dxa"/>
          </w:tcPr>
          <w:p w:rsidR="008F2A06" w:rsidRDefault="008F2A06" w:rsidP="008C6EA8">
            <w:pPr>
              <w:pStyle w:val="Tabletext"/>
              <w:rPr>
                <w:szCs w:val="16"/>
              </w:rPr>
            </w:pPr>
            <w:r>
              <w:rPr>
                <w:szCs w:val="16"/>
              </w:rPr>
              <w:t>01</w:t>
            </w:r>
          </w:p>
        </w:tc>
        <w:tc>
          <w:tcPr>
            <w:tcW w:w="7050" w:type="dxa"/>
          </w:tcPr>
          <w:p w:rsidR="008F2A06" w:rsidRDefault="008F2A06" w:rsidP="008C6EA8">
            <w:pPr>
              <w:pStyle w:val="Tabletext"/>
              <w:rPr>
                <w:szCs w:val="16"/>
              </w:rPr>
            </w:pPr>
            <w:r>
              <w:rPr>
                <w:szCs w:val="16"/>
              </w:rPr>
              <w:t>This is an invalid Form ID.</w:t>
            </w:r>
          </w:p>
          <w:p w:rsidR="008F2A06" w:rsidRDefault="008F2A06" w:rsidP="008C6EA8">
            <w:pPr>
              <w:pStyle w:val="Tabletext"/>
              <w:rPr>
                <w:szCs w:val="16"/>
              </w:rPr>
            </w:pPr>
            <w:r>
              <w:rPr>
                <w:szCs w:val="16"/>
              </w:rPr>
              <w:t>Please return to the previous page and select a valid Form ID to view.</w:t>
            </w:r>
          </w:p>
        </w:tc>
      </w:tr>
      <w:tr w:rsidR="008F2A06" w:rsidTr="008C6EA8">
        <w:trPr>
          <w:trHeight w:val="147"/>
        </w:trPr>
        <w:tc>
          <w:tcPr>
            <w:tcW w:w="1068" w:type="dxa"/>
          </w:tcPr>
          <w:p w:rsidR="008F2A06" w:rsidRDefault="008F2A06" w:rsidP="008C6EA8">
            <w:pPr>
              <w:pStyle w:val="Tabletext"/>
              <w:rPr>
                <w:szCs w:val="16"/>
              </w:rPr>
            </w:pPr>
          </w:p>
        </w:tc>
        <w:tc>
          <w:tcPr>
            <w:tcW w:w="7050" w:type="dxa"/>
          </w:tcPr>
          <w:p w:rsidR="008F2A06" w:rsidRDefault="008F2A06" w:rsidP="008C6EA8">
            <w:pPr>
              <w:pStyle w:val="Tabletext"/>
              <w:rPr>
                <w:szCs w:val="16"/>
              </w:rPr>
            </w:pPr>
          </w:p>
        </w:tc>
      </w:tr>
    </w:tbl>
    <w:p w:rsidR="008F2A06" w:rsidRDefault="008F2A06" w:rsidP="008F2A06">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A91388" w:rsidP="00720E81">
      <w:pPr>
        <w:pStyle w:val="Heading1"/>
      </w:pPr>
      <w:bookmarkStart w:id="54" w:name="_Toc363640182"/>
      <w:r w:rsidRPr="00A91388">
        <w:t>eCoaching Dashboard</w:t>
      </w:r>
      <w:r w:rsidR="008F2A06">
        <w:t>s</w:t>
      </w:r>
      <w:bookmarkEnd w:id="54"/>
      <w:r w:rsidRPr="00A91388">
        <w:t xml:space="preserve"> </w:t>
      </w:r>
    </w:p>
    <w:p w:rsidR="00C26229" w:rsidRDefault="00C26229" w:rsidP="00C26229">
      <w:pPr>
        <w:pStyle w:val="Heading2"/>
        <w:rPr>
          <w:b w:val="0"/>
          <w:i w:val="0"/>
        </w:rPr>
      </w:pPr>
      <w:bookmarkStart w:id="55" w:name="_Toc363640183"/>
      <w:r w:rsidRPr="006F7E34">
        <w:rPr>
          <w:b w:val="0"/>
          <w:i w:val="0"/>
        </w:rPr>
        <w:t>Purpose</w:t>
      </w:r>
      <w:bookmarkEnd w:id="55"/>
    </w:p>
    <w:p w:rsidR="00C26229" w:rsidRPr="006F7E34" w:rsidRDefault="00C26229">
      <w:pPr>
        <w:rPr>
          <w:rFonts w:ascii="Arial" w:hAnsi="Arial" w:cs="Arial"/>
        </w:rPr>
      </w:pPr>
      <w:r w:rsidRPr="008F2A06">
        <w:rPr>
          <w:rFonts w:ascii="Arial" w:hAnsi="Arial" w:cs="Arial"/>
        </w:rPr>
        <w:t xml:space="preserve">The </w:t>
      </w:r>
      <w:proofErr w:type="spellStart"/>
      <w:r w:rsidR="00EF4A0B" w:rsidRPr="00537C74">
        <w:rPr>
          <w:rFonts w:ascii="Arial" w:hAnsi="Arial" w:cs="Arial"/>
        </w:rPr>
        <w:t>eCoaching</w:t>
      </w:r>
      <w:proofErr w:type="spellEnd"/>
      <w:r w:rsidR="00EF4A0B" w:rsidRPr="00537C74">
        <w:rPr>
          <w:rFonts w:ascii="Arial" w:hAnsi="Arial" w:cs="Arial"/>
        </w:rPr>
        <w:t xml:space="preserve"> Dashboard</w:t>
      </w:r>
      <w:r w:rsidR="008F2A06">
        <w:rPr>
          <w:rFonts w:ascii="Arial" w:hAnsi="Arial" w:cs="Arial"/>
        </w:rPr>
        <w:t>s</w:t>
      </w:r>
      <w:r w:rsidR="00EF4A0B">
        <w:t xml:space="preserve"> </w:t>
      </w:r>
      <w:r w:rsidRPr="006F7E34">
        <w:rPr>
          <w:rFonts w:ascii="Arial" w:hAnsi="Arial" w:cs="Arial"/>
        </w:rPr>
        <w:t>shall be access point</w:t>
      </w:r>
      <w:r w:rsidR="008F2A06">
        <w:rPr>
          <w:rFonts w:ascii="Arial" w:hAnsi="Arial" w:cs="Arial"/>
        </w:rPr>
        <w:t>s</w:t>
      </w:r>
      <w:r w:rsidRPr="006F7E34">
        <w:rPr>
          <w:rFonts w:ascii="Arial" w:hAnsi="Arial" w:cs="Arial"/>
        </w:rPr>
        <w:t xml:space="preserve"> </w:t>
      </w:r>
      <w:r w:rsidR="00F326BD">
        <w:rPr>
          <w:rFonts w:ascii="Arial" w:hAnsi="Arial" w:cs="Arial"/>
        </w:rPr>
        <w:t xml:space="preserve">to view </w:t>
      </w:r>
      <w:r w:rsidR="008F2A06">
        <w:rPr>
          <w:rFonts w:ascii="Arial" w:hAnsi="Arial" w:cs="Arial"/>
        </w:rPr>
        <w:t xml:space="preserve">existing </w:t>
      </w:r>
      <w:proofErr w:type="spellStart"/>
      <w:r w:rsidR="00F326BD">
        <w:rPr>
          <w:rFonts w:ascii="Arial" w:hAnsi="Arial" w:cs="Arial"/>
        </w:rPr>
        <w:t>eCoaching</w:t>
      </w:r>
      <w:proofErr w:type="spellEnd"/>
      <w:r w:rsidR="00F326BD">
        <w:rPr>
          <w:rFonts w:ascii="Arial" w:hAnsi="Arial" w:cs="Arial"/>
        </w:rPr>
        <w:t xml:space="preserve"> logs.</w:t>
      </w:r>
    </w:p>
    <w:p w:rsidR="00C26229" w:rsidRPr="00657272" w:rsidRDefault="00C26229" w:rsidP="00C26229">
      <w:pPr>
        <w:pStyle w:val="Heading2"/>
        <w:rPr>
          <w:b w:val="0"/>
          <w:i w:val="0"/>
        </w:rPr>
      </w:pPr>
      <w:bookmarkStart w:id="56" w:name="_Toc184635844"/>
      <w:r>
        <w:t xml:space="preserve"> </w:t>
      </w:r>
      <w:bookmarkStart w:id="57" w:name="_Toc363640184"/>
      <w:bookmarkEnd w:id="56"/>
      <w:r w:rsidRPr="00657272">
        <w:rPr>
          <w:b w:val="0"/>
          <w:i w:val="0"/>
        </w:rPr>
        <w:t>Assumptions</w:t>
      </w:r>
      <w:bookmarkEnd w:id="57"/>
    </w:p>
    <w:p w:rsidR="00657272" w:rsidRDefault="00657272" w:rsidP="00657272">
      <w:pPr>
        <w:pStyle w:val="ListParagraph"/>
        <w:numPr>
          <w:ilvl w:val="0"/>
          <w:numId w:val="3"/>
        </w:numPr>
        <w:rPr>
          <w:rFonts w:ascii="Arial" w:hAnsi="Arial" w:cs="Arial"/>
        </w:rPr>
      </w:pPr>
      <w:r>
        <w:rPr>
          <w:rFonts w:ascii="Arial" w:hAnsi="Arial" w:cs="Arial"/>
        </w:rPr>
        <w:t xml:space="preserve">The </w:t>
      </w:r>
      <w:proofErr w:type="spellStart"/>
      <w:r w:rsidRPr="00720E81">
        <w:rPr>
          <w:rFonts w:ascii="Arial" w:hAnsi="Arial" w:cs="Arial"/>
        </w:rPr>
        <w:t>eC</w:t>
      </w:r>
      <w:r>
        <w:rPr>
          <w:rFonts w:ascii="Arial" w:hAnsi="Arial" w:cs="Arial"/>
        </w:rPr>
        <w:t>oaching</w:t>
      </w:r>
      <w:proofErr w:type="spellEnd"/>
      <w:r>
        <w:rPr>
          <w:rFonts w:ascii="Arial" w:hAnsi="Arial" w:cs="Arial"/>
        </w:rPr>
        <w:t xml:space="preserve"> Dashboard</w:t>
      </w:r>
      <w:r w:rsidR="008F2A06">
        <w:rPr>
          <w:rFonts w:ascii="Arial" w:hAnsi="Arial" w:cs="Arial"/>
        </w:rPr>
        <w:t>s</w:t>
      </w:r>
      <w:r w:rsidRPr="00720E81">
        <w:rPr>
          <w:rFonts w:ascii="Arial" w:hAnsi="Arial" w:cs="Arial"/>
        </w:rPr>
        <w:t xml:space="preserve"> </w:t>
      </w:r>
      <w:r>
        <w:rPr>
          <w:rFonts w:ascii="Arial" w:hAnsi="Arial" w:cs="Arial"/>
        </w:rPr>
        <w:t>will not be 508 compliant</w:t>
      </w:r>
    </w:p>
    <w:p w:rsidR="000065AF" w:rsidRDefault="000065AF" w:rsidP="00657272">
      <w:pPr>
        <w:pStyle w:val="ListParagraph"/>
        <w:numPr>
          <w:ilvl w:val="0"/>
          <w:numId w:val="3"/>
        </w:numPr>
        <w:rPr>
          <w:rFonts w:ascii="Arial" w:hAnsi="Arial" w:cs="Arial"/>
        </w:rPr>
      </w:pPr>
      <w:r>
        <w:rPr>
          <w:rFonts w:ascii="Arial" w:hAnsi="Arial" w:cs="Arial"/>
        </w:rPr>
        <w:t xml:space="preserve">The following </w:t>
      </w:r>
      <w:r w:rsidR="00657272">
        <w:rPr>
          <w:rFonts w:ascii="Arial" w:hAnsi="Arial" w:cs="Arial"/>
        </w:rPr>
        <w:t xml:space="preserve">users will </w:t>
      </w:r>
      <w:r w:rsidR="00657272" w:rsidRPr="00BF306E">
        <w:rPr>
          <w:rFonts w:ascii="Arial" w:hAnsi="Arial" w:cs="Arial"/>
        </w:rPr>
        <w:t xml:space="preserve">have access to the </w:t>
      </w:r>
      <w:proofErr w:type="spellStart"/>
      <w:r w:rsidR="00657272" w:rsidRPr="00720E81">
        <w:rPr>
          <w:rFonts w:ascii="Arial" w:hAnsi="Arial" w:cs="Arial"/>
        </w:rPr>
        <w:t>eC</w:t>
      </w:r>
      <w:r w:rsidR="00657272">
        <w:rPr>
          <w:rFonts w:ascii="Arial" w:hAnsi="Arial" w:cs="Arial"/>
        </w:rPr>
        <w:t>oaching</w:t>
      </w:r>
      <w:proofErr w:type="spellEnd"/>
      <w:r w:rsidR="00657272">
        <w:rPr>
          <w:rFonts w:ascii="Arial" w:hAnsi="Arial" w:cs="Arial"/>
        </w:rPr>
        <w:t xml:space="preserve"> Dashboard</w:t>
      </w:r>
      <w:r>
        <w:rPr>
          <w:rFonts w:ascii="Arial" w:hAnsi="Arial" w:cs="Arial"/>
        </w:rPr>
        <w:t>s</w:t>
      </w:r>
      <w:r w:rsidR="001D2345">
        <w:rPr>
          <w:rFonts w:ascii="Arial" w:hAnsi="Arial" w:cs="Arial"/>
        </w:rPr>
        <w:t xml:space="preserve"> according to their employee job codes</w:t>
      </w:r>
      <w:r>
        <w:rPr>
          <w:rFonts w:ascii="Arial" w:hAnsi="Arial" w:cs="Arial"/>
        </w:rPr>
        <w:t>:</w:t>
      </w:r>
    </w:p>
    <w:p w:rsidR="000065AF" w:rsidRDefault="000065AF" w:rsidP="00537C74">
      <w:pPr>
        <w:pStyle w:val="ListParagraph"/>
        <w:numPr>
          <w:ilvl w:val="1"/>
          <w:numId w:val="3"/>
        </w:numPr>
        <w:rPr>
          <w:rFonts w:ascii="Arial" w:hAnsi="Arial" w:cs="Arial"/>
        </w:rPr>
      </w:pPr>
      <w:r>
        <w:rPr>
          <w:rFonts w:ascii="Arial" w:hAnsi="Arial" w:cs="Arial"/>
        </w:rPr>
        <w:t>Main Dashboard</w:t>
      </w:r>
    </w:p>
    <w:p w:rsidR="00771EAD" w:rsidRDefault="00771EAD" w:rsidP="00537C74">
      <w:pPr>
        <w:pStyle w:val="ListParagraph"/>
        <w:numPr>
          <w:ilvl w:val="2"/>
          <w:numId w:val="3"/>
        </w:numPr>
        <w:rPr>
          <w:rFonts w:ascii="Arial" w:hAnsi="Arial" w:cs="Arial"/>
        </w:rPr>
      </w:pPr>
      <w:r>
        <w:rPr>
          <w:rFonts w:ascii="Arial" w:hAnsi="Arial" w:cs="Arial"/>
        </w:rPr>
        <w:t>CSR level users – WACS0*</w:t>
      </w:r>
    </w:p>
    <w:p w:rsidR="00771EAD" w:rsidRDefault="00771EAD" w:rsidP="00537C74">
      <w:pPr>
        <w:pStyle w:val="ListParagraph"/>
        <w:numPr>
          <w:ilvl w:val="2"/>
          <w:numId w:val="3"/>
        </w:numPr>
        <w:rPr>
          <w:rFonts w:ascii="Arial" w:hAnsi="Arial" w:cs="Arial"/>
        </w:rPr>
      </w:pPr>
      <w:r>
        <w:rPr>
          <w:rFonts w:ascii="Arial" w:hAnsi="Arial" w:cs="Arial"/>
        </w:rPr>
        <w:t>Supervisor level users - *40</w:t>
      </w:r>
      <w:r w:rsidR="00D5385C">
        <w:rPr>
          <w:rFonts w:ascii="Arial" w:hAnsi="Arial" w:cs="Arial"/>
        </w:rPr>
        <w:t>, WTTR12</w:t>
      </w:r>
      <w:r w:rsidR="008F6B77">
        <w:rPr>
          <w:rFonts w:ascii="Arial" w:hAnsi="Arial" w:cs="Arial"/>
        </w:rPr>
        <w:t>, WTTI*</w:t>
      </w:r>
      <w:r>
        <w:rPr>
          <w:rFonts w:ascii="Arial" w:hAnsi="Arial" w:cs="Arial"/>
        </w:rPr>
        <w:t xml:space="preserve"> </w:t>
      </w:r>
    </w:p>
    <w:p w:rsidR="00771EAD" w:rsidRDefault="00771EAD" w:rsidP="00537C74">
      <w:pPr>
        <w:pStyle w:val="ListParagraph"/>
        <w:numPr>
          <w:ilvl w:val="2"/>
          <w:numId w:val="3"/>
        </w:numPr>
        <w:rPr>
          <w:rFonts w:ascii="Arial" w:hAnsi="Arial" w:cs="Arial"/>
        </w:rPr>
      </w:pPr>
      <w:r>
        <w:rPr>
          <w:rFonts w:ascii="Arial" w:hAnsi="Arial" w:cs="Arial"/>
        </w:rPr>
        <w:t>Manager Level users -  *50, *60, *70, WISO*, WSTE*, WPPM*, WPSM*</w:t>
      </w:r>
      <w:r w:rsidR="006D57DE">
        <w:rPr>
          <w:rFonts w:ascii="Arial" w:hAnsi="Arial" w:cs="Arial"/>
        </w:rPr>
        <w:t>, WEEX*</w:t>
      </w:r>
      <w:r w:rsidR="00753575">
        <w:rPr>
          <w:rFonts w:ascii="Arial" w:hAnsi="Arial" w:cs="Arial"/>
        </w:rPr>
        <w:t>, WISY*</w:t>
      </w:r>
    </w:p>
    <w:p w:rsidR="00771EAD" w:rsidRDefault="00771EAD" w:rsidP="00537C74">
      <w:pPr>
        <w:pStyle w:val="ListParagraph"/>
        <w:numPr>
          <w:ilvl w:val="2"/>
          <w:numId w:val="3"/>
        </w:numPr>
        <w:rPr>
          <w:rFonts w:ascii="Arial" w:hAnsi="Arial" w:cs="Arial"/>
        </w:rPr>
      </w:pPr>
      <w:r>
        <w:rPr>
          <w:rFonts w:ascii="Arial" w:hAnsi="Arial" w:cs="Arial"/>
        </w:rPr>
        <w:t>Support Staff users – WSQE*, WACQ*</w:t>
      </w:r>
    </w:p>
    <w:p w:rsidR="006608F5" w:rsidRDefault="006608F5" w:rsidP="00537C74">
      <w:pPr>
        <w:pStyle w:val="ListParagraph"/>
        <w:numPr>
          <w:ilvl w:val="1"/>
          <w:numId w:val="3"/>
        </w:numPr>
        <w:rPr>
          <w:rFonts w:ascii="Arial" w:hAnsi="Arial" w:cs="Arial"/>
        </w:rPr>
      </w:pPr>
      <w:r>
        <w:rPr>
          <w:rFonts w:ascii="Arial" w:hAnsi="Arial" w:cs="Arial"/>
        </w:rPr>
        <w:lastRenderedPageBreak/>
        <w:t>Main Dashboard Review:</w:t>
      </w:r>
    </w:p>
    <w:p w:rsidR="006608F5" w:rsidRDefault="008C6EA8" w:rsidP="00537C74">
      <w:pPr>
        <w:pStyle w:val="ListParagraph"/>
        <w:numPr>
          <w:ilvl w:val="2"/>
          <w:numId w:val="3"/>
        </w:numPr>
        <w:rPr>
          <w:rFonts w:ascii="Arial" w:hAnsi="Arial" w:cs="Arial"/>
        </w:rPr>
      </w:pPr>
      <w:r>
        <w:rPr>
          <w:rFonts w:ascii="Arial" w:hAnsi="Arial" w:cs="Arial"/>
        </w:rPr>
        <w:t>users who are the CSR of the record</w:t>
      </w:r>
    </w:p>
    <w:p w:rsidR="008C6EA8" w:rsidRDefault="008C6EA8" w:rsidP="00537C74">
      <w:pPr>
        <w:pStyle w:val="ListParagraph"/>
        <w:numPr>
          <w:ilvl w:val="2"/>
          <w:numId w:val="3"/>
        </w:numPr>
        <w:rPr>
          <w:rFonts w:ascii="Arial" w:hAnsi="Arial" w:cs="Arial"/>
        </w:rPr>
      </w:pPr>
      <w:r>
        <w:rPr>
          <w:rFonts w:ascii="Arial" w:hAnsi="Arial" w:cs="Arial"/>
        </w:rPr>
        <w:t>users who are the Supervisor of the record</w:t>
      </w:r>
      <w:r w:rsidR="00595032">
        <w:rPr>
          <w:rFonts w:ascii="Arial" w:hAnsi="Arial" w:cs="Arial"/>
        </w:rPr>
        <w:t>’s CSR</w:t>
      </w:r>
      <w:r w:rsidR="00C978AF">
        <w:rPr>
          <w:rFonts w:ascii="Arial" w:hAnsi="Arial" w:cs="Arial"/>
        </w:rPr>
        <w:t xml:space="preserve"> in record or </w:t>
      </w:r>
      <w:proofErr w:type="spellStart"/>
      <w:r w:rsidR="00C978AF">
        <w:rPr>
          <w:rFonts w:ascii="Arial" w:hAnsi="Arial" w:cs="Arial"/>
        </w:rPr>
        <w:t>hirearchy</w:t>
      </w:r>
      <w:proofErr w:type="spellEnd"/>
    </w:p>
    <w:p w:rsidR="008C6EA8" w:rsidRDefault="008C6EA8" w:rsidP="00537C74">
      <w:pPr>
        <w:pStyle w:val="ListParagraph"/>
        <w:numPr>
          <w:ilvl w:val="2"/>
          <w:numId w:val="3"/>
        </w:numPr>
        <w:rPr>
          <w:rFonts w:ascii="Arial" w:hAnsi="Arial" w:cs="Arial"/>
        </w:rPr>
      </w:pPr>
      <w:r>
        <w:rPr>
          <w:rFonts w:ascii="Arial" w:hAnsi="Arial" w:cs="Arial"/>
        </w:rPr>
        <w:t>users who are the Manager of the record</w:t>
      </w:r>
      <w:r w:rsidR="00595032">
        <w:rPr>
          <w:rFonts w:ascii="Arial" w:hAnsi="Arial" w:cs="Arial"/>
        </w:rPr>
        <w:t xml:space="preserve">’s CSR’s Supervisor </w:t>
      </w:r>
      <w:r w:rsidR="00C978AF">
        <w:rPr>
          <w:rFonts w:ascii="Arial" w:hAnsi="Arial" w:cs="Arial"/>
        </w:rPr>
        <w:t xml:space="preserve">in record or </w:t>
      </w:r>
      <w:proofErr w:type="spellStart"/>
      <w:r w:rsidR="00C978AF">
        <w:rPr>
          <w:rFonts w:ascii="Arial" w:hAnsi="Arial" w:cs="Arial"/>
        </w:rPr>
        <w:t>hirearchy</w:t>
      </w:r>
      <w:proofErr w:type="spellEnd"/>
    </w:p>
    <w:p w:rsidR="008C6EA8" w:rsidRDefault="008C6EA8" w:rsidP="00537C74">
      <w:pPr>
        <w:pStyle w:val="ListParagraph"/>
        <w:numPr>
          <w:ilvl w:val="2"/>
          <w:numId w:val="3"/>
        </w:numPr>
        <w:rPr>
          <w:rFonts w:ascii="Arial" w:hAnsi="Arial" w:cs="Arial"/>
        </w:rPr>
      </w:pPr>
      <w:r>
        <w:rPr>
          <w:rFonts w:ascii="Arial" w:hAnsi="Arial" w:cs="Arial"/>
        </w:rPr>
        <w:t>users who are the submitter of the record (</w:t>
      </w:r>
      <w:r w:rsidR="00364C8B">
        <w:rPr>
          <w:rFonts w:ascii="Arial" w:hAnsi="Arial" w:cs="Arial"/>
        </w:rPr>
        <w:t>except for users who are in the database table “</w:t>
      </w:r>
      <w:proofErr w:type="spellStart"/>
      <w:r w:rsidR="00364C8B">
        <w:rPr>
          <w:rFonts w:ascii="Arial" w:hAnsi="Arial" w:cs="Arial"/>
        </w:rPr>
        <w:t>EC.Historical_Dashboard_ACL</w:t>
      </w:r>
      <w:proofErr w:type="spellEnd"/>
      <w:r w:rsidR="00364C8B">
        <w:rPr>
          <w:rFonts w:ascii="Arial" w:hAnsi="Arial" w:cs="Arial"/>
        </w:rPr>
        <w:t>” table as an ARC CSR</w:t>
      </w:r>
      <w:r w:rsidR="00A27AF2">
        <w:rPr>
          <w:rFonts w:ascii="Arial" w:hAnsi="Arial" w:cs="Arial"/>
        </w:rPr>
        <w:t xml:space="preserve"> (Role = “ARC”)</w:t>
      </w:r>
      <w:r w:rsidR="00C37144">
        <w:rPr>
          <w:rFonts w:ascii="Arial" w:hAnsi="Arial" w:cs="Arial"/>
        </w:rPr>
        <w:t xml:space="preserve"> </w:t>
      </w:r>
      <w:r w:rsidR="00C37144" w:rsidRPr="00C37144">
        <w:rPr>
          <w:rFonts w:ascii="Arial" w:hAnsi="Arial" w:cs="Arial"/>
        </w:rPr>
        <w:t xml:space="preserve">– </w:t>
      </w:r>
      <w:r w:rsidR="00FE681F">
        <w:rPr>
          <w:rFonts w:ascii="Arial" w:hAnsi="Arial" w:cs="Arial"/>
        </w:rPr>
        <w:t>WACS03</w:t>
      </w:r>
    </w:p>
    <w:p w:rsidR="000065AF" w:rsidRDefault="000065AF" w:rsidP="00537C74">
      <w:pPr>
        <w:pStyle w:val="ListParagraph"/>
        <w:numPr>
          <w:ilvl w:val="1"/>
          <w:numId w:val="3"/>
        </w:numPr>
        <w:rPr>
          <w:rFonts w:ascii="Arial" w:hAnsi="Arial" w:cs="Arial"/>
        </w:rPr>
      </w:pPr>
      <w:r>
        <w:rPr>
          <w:rFonts w:ascii="Arial" w:hAnsi="Arial" w:cs="Arial"/>
        </w:rPr>
        <w:t>My Submitted:</w:t>
      </w:r>
    </w:p>
    <w:p w:rsidR="00C978AF" w:rsidRDefault="00C978AF" w:rsidP="00C978AF">
      <w:pPr>
        <w:pStyle w:val="ListParagraph"/>
        <w:numPr>
          <w:ilvl w:val="2"/>
          <w:numId w:val="3"/>
        </w:numPr>
        <w:rPr>
          <w:rFonts w:ascii="Arial" w:hAnsi="Arial" w:cs="Arial"/>
        </w:rPr>
      </w:pPr>
      <w:r>
        <w:rPr>
          <w:rFonts w:ascii="Arial" w:hAnsi="Arial" w:cs="Arial"/>
        </w:rPr>
        <w:t>Supervisor level users - *40</w:t>
      </w:r>
      <w:r w:rsidR="00D5385C">
        <w:rPr>
          <w:rFonts w:ascii="Arial" w:hAnsi="Arial" w:cs="Arial"/>
        </w:rPr>
        <w:t>, WTTR12</w:t>
      </w:r>
      <w:r w:rsidR="008F6B77">
        <w:rPr>
          <w:rFonts w:ascii="Arial" w:hAnsi="Arial" w:cs="Arial"/>
        </w:rPr>
        <w:t>, WTTI*</w:t>
      </w:r>
      <w:r>
        <w:rPr>
          <w:rFonts w:ascii="Arial" w:hAnsi="Arial" w:cs="Arial"/>
        </w:rPr>
        <w:t xml:space="preserve"> </w:t>
      </w:r>
    </w:p>
    <w:p w:rsidR="00C978AF" w:rsidRDefault="00C978AF" w:rsidP="00C978AF">
      <w:pPr>
        <w:pStyle w:val="ListParagraph"/>
        <w:numPr>
          <w:ilvl w:val="2"/>
          <w:numId w:val="3"/>
        </w:numPr>
        <w:rPr>
          <w:rFonts w:ascii="Arial" w:hAnsi="Arial" w:cs="Arial"/>
        </w:rPr>
      </w:pPr>
      <w:r>
        <w:rPr>
          <w:rFonts w:ascii="Arial" w:hAnsi="Arial" w:cs="Arial"/>
        </w:rPr>
        <w:t>Manager Level users -  *50, *60, *70, WISO*, WSTE*, WPPM*, WPSM*</w:t>
      </w:r>
      <w:r w:rsidR="006D57DE">
        <w:rPr>
          <w:rFonts w:ascii="Arial" w:hAnsi="Arial" w:cs="Arial"/>
        </w:rPr>
        <w:t>, WEEX*</w:t>
      </w:r>
      <w:r w:rsidR="00753575">
        <w:rPr>
          <w:rFonts w:ascii="Arial" w:hAnsi="Arial" w:cs="Arial"/>
        </w:rPr>
        <w:t>, WISY*</w:t>
      </w:r>
    </w:p>
    <w:p w:rsidR="003D350D" w:rsidRPr="00C978AF" w:rsidRDefault="00C978AF" w:rsidP="00C978AF">
      <w:pPr>
        <w:pStyle w:val="ListParagraph"/>
        <w:numPr>
          <w:ilvl w:val="2"/>
          <w:numId w:val="3"/>
        </w:numPr>
        <w:rPr>
          <w:rFonts w:ascii="Arial" w:hAnsi="Arial" w:cs="Arial"/>
        </w:rPr>
      </w:pPr>
      <w:r w:rsidRPr="00C978AF">
        <w:rPr>
          <w:rFonts w:ascii="Arial" w:hAnsi="Arial" w:cs="Arial"/>
        </w:rPr>
        <w:t xml:space="preserve">Support Staff users – </w:t>
      </w:r>
      <w:r w:rsidR="000065AF" w:rsidRPr="00C978AF">
        <w:rPr>
          <w:rFonts w:ascii="Arial" w:hAnsi="Arial" w:cs="Arial"/>
        </w:rPr>
        <w:t xml:space="preserve">All </w:t>
      </w:r>
      <w:r>
        <w:rPr>
          <w:rFonts w:ascii="Arial" w:hAnsi="Arial" w:cs="Arial"/>
        </w:rPr>
        <w:t xml:space="preserve">other </w:t>
      </w:r>
      <w:r w:rsidR="000065AF" w:rsidRPr="00C978AF">
        <w:rPr>
          <w:rFonts w:ascii="Arial" w:hAnsi="Arial" w:cs="Arial"/>
        </w:rPr>
        <w:t xml:space="preserve">users except for </w:t>
      </w:r>
      <w:r w:rsidR="00AA1D39" w:rsidRPr="00C978AF">
        <w:rPr>
          <w:rFonts w:ascii="Arial" w:hAnsi="Arial" w:cs="Arial"/>
        </w:rPr>
        <w:t>users with CSR Job codes</w:t>
      </w:r>
      <w:r w:rsidR="00C37144" w:rsidRPr="00C978AF">
        <w:rPr>
          <w:rFonts w:ascii="Arial" w:hAnsi="Arial" w:cs="Arial"/>
        </w:rPr>
        <w:t xml:space="preserve"> – </w:t>
      </w:r>
      <w:r w:rsidR="00AA1D39" w:rsidRPr="00C978AF">
        <w:rPr>
          <w:rFonts w:ascii="Arial" w:hAnsi="Arial" w:cs="Arial"/>
        </w:rPr>
        <w:t xml:space="preserve">WACS01, WACS02, </w:t>
      </w:r>
      <w:r w:rsidR="00FE681F" w:rsidRPr="00C978AF">
        <w:rPr>
          <w:rFonts w:ascii="Arial" w:hAnsi="Arial" w:cs="Arial"/>
        </w:rPr>
        <w:t>WACS03</w:t>
      </w:r>
    </w:p>
    <w:p w:rsidR="003D350D" w:rsidRDefault="003D350D" w:rsidP="00537C74">
      <w:pPr>
        <w:pStyle w:val="ListParagraph"/>
        <w:numPr>
          <w:ilvl w:val="1"/>
          <w:numId w:val="3"/>
        </w:numPr>
        <w:rPr>
          <w:rFonts w:ascii="Arial" w:hAnsi="Arial" w:cs="Arial"/>
        </w:rPr>
      </w:pPr>
      <w:r>
        <w:rPr>
          <w:rFonts w:ascii="Arial" w:hAnsi="Arial" w:cs="Arial"/>
        </w:rPr>
        <w:t>Historical Dashboard:</w:t>
      </w:r>
    </w:p>
    <w:p w:rsidR="00C978AF" w:rsidRPr="00C978AF" w:rsidRDefault="00C978AF" w:rsidP="00C978AF">
      <w:pPr>
        <w:pStyle w:val="ListParagraph"/>
        <w:numPr>
          <w:ilvl w:val="2"/>
          <w:numId w:val="3"/>
        </w:numPr>
        <w:rPr>
          <w:rFonts w:ascii="Arial" w:hAnsi="Arial" w:cs="Arial"/>
        </w:rPr>
      </w:pPr>
      <w:r w:rsidRPr="00C978AF">
        <w:rPr>
          <w:rFonts w:ascii="Arial" w:hAnsi="Arial" w:cs="Arial"/>
        </w:rPr>
        <w:t>Supervisor and above level users - *40, *50, *60, *70, WISO*, WSTE*, WPPM*, WPSM*, WSQE*, WACQ*</w:t>
      </w:r>
      <w:r w:rsidR="006D57DE">
        <w:rPr>
          <w:rFonts w:ascii="Arial" w:hAnsi="Arial" w:cs="Arial"/>
        </w:rPr>
        <w:t>, WEEX*</w:t>
      </w:r>
      <w:r w:rsidR="00753575">
        <w:rPr>
          <w:rFonts w:ascii="Arial" w:hAnsi="Arial" w:cs="Arial"/>
        </w:rPr>
        <w:t>, WISY*</w:t>
      </w:r>
    </w:p>
    <w:p w:rsidR="006608F5" w:rsidRDefault="006608F5" w:rsidP="00537C74">
      <w:pPr>
        <w:pStyle w:val="ListParagraph"/>
        <w:numPr>
          <w:ilvl w:val="1"/>
          <w:numId w:val="3"/>
        </w:numPr>
        <w:rPr>
          <w:rFonts w:ascii="Arial" w:hAnsi="Arial" w:cs="Arial"/>
        </w:rPr>
      </w:pPr>
      <w:r>
        <w:rPr>
          <w:rFonts w:ascii="Arial" w:hAnsi="Arial" w:cs="Arial"/>
        </w:rPr>
        <w:t>Historical Dashboard Review:</w:t>
      </w:r>
    </w:p>
    <w:p w:rsidR="00C978AF" w:rsidRPr="00C978AF" w:rsidRDefault="00C978AF" w:rsidP="00C978AF">
      <w:pPr>
        <w:pStyle w:val="ListParagraph"/>
        <w:numPr>
          <w:ilvl w:val="2"/>
          <w:numId w:val="3"/>
        </w:numPr>
        <w:rPr>
          <w:rFonts w:ascii="Arial" w:hAnsi="Arial" w:cs="Arial"/>
        </w:rPr>
      </w:pPr>
      <w:r w:rsidRPr="00C978AF">
        <w:rPr>
          <w:rFonts w:ascii="Arial" w:hAnsi="Arial" w:cs="Arial"/>
        </w:rPr>
        <w:t>Supervisor and above level users - *40, *50, *60, *70, WISO*, WSTE*, WPPM*, WPSM*, WSQE*, WACQ*</w:t>
      </w:r>
      <w:r w:rsidR="006D57DE">
        <w:rPr>
          <w:rFonts w:ascii="Arial" w:hAnsi="Arial" w:cs="Arial"/>
        </w:rPr>
        <w:t>, WEEX*</w:t>
      </w:r>
      <w:r w:rsidR="00753575">
        <w:rPr>
          <w:rFonts w:ascii="Arial" w:hAnsi="Arial" w:cs="Arial"/>
        </w:rPr>
        <w:t>, WISY*</w:t>
      </w:r>
    </w:p>
    <w:p w:rsidR="00144773" w:rsidRPr="00144773" w:rsidRDefault="00144773" w:rsidP="00144773">
      <w:pPr>
        <w:pStyle w:val="ListParagraph"/>
        <w:numPr>
          <w:ilvl w:val="2"/>
          <w:numId w:val="3"/>
        </w:numPr>
        <w:rPr>
          <w:rFonts w:ascii="Arial" w:hAnsi="Arial" w:cs="Arial"/>
        </w:rPr>
      </w:pPr>
      <w:r>
        <w:rPr>
          <w:rFonts w:ascii="Arial" w:hAnsi="Arial" w:cs="Arial"/>
        </w:rPr>
        <w:t>U</w:t>
      </w:r>
      <w:r w:rsidRPr="00144773">
        <w:rPr>
          <w:rFonts w:ascii="Arial" w:hAnsi="Arial" w:cs="Arial"/>
        </w:rPr>
        <w:t>sers who are in the database table “</w:t>
      </w:r>
      <w:proofErr w:type="spellStart"/>
      <w:r w:rsidRPr="00144773">
        <w:rPr>
          <w:rFonts w:ascii="Arial" w:hAnsi="Arial" w:cs="Arial"/>
        </w:rPr>
        <w:t>EC.Historical_Dashboard_ACL</w:t>
      </w:r>
      <w:proofErr w:type="spellEnd"/>
      <w:r w:rsidRPr="00144773">
        <w:rPr>
          <w:rFonts w:ascii="Arial" w:hAnsi="Arial" w:cs="Arial"/>
        </w:rPr>
        <w:t>” table as an historical exception user (Role = “ECL”)</w:t>
      </w:r>
      <w:r>
        <w:rPr>
          <w:rFonts w:ascii="Arial" w:hAnsi="Arial" w:cs="Arial"/>
        </w:rPr>
        <w:t xml:space="preserve"> can open any record</w:t>
      </w:r>
      <w:r w:rsidRPr="00144773">
        <w:rPr>
          <w:rFonts w:ascii="Arial" w:hAnsi="Arial" w:cs="Arial"/>
        </w:rPr>
        <w:t xml:space="preserve"> </w:t>
      </w:r>
    </w:p>
    <w:p w:rsidR="00C978AF" w:rsidRDefault="00C978AF" w:rsidP="00537C74">
      <w:pPr>
        <w:pStyle w:val="ListParagraph"/>
        <w:numPr>
          <w:ilvl w:val="2"/>
          <w:numId w:val="3"/>
        </w:numPr>
        <w:rPr>
          <w:rFonts w:ascii="Arial" w:hAnsi="Arial" w:cs="Arial"/>
        </w:rPr>
      </w:pPr>
    </w:p>
    <w:p w:rsidR="00122CBA" w:rsidRDefault="00122CBA" w:rsidP="00537C74">
      <w:pPr>
        <w:pStyle w:val="ListParagraph"/>
        <w:ind w:left="1044"/>
        <w:rPr>
          <w:rFonts w:ascii="Arial" w:hAnsi="Arial" w:cs="Arial"/>
        </w:rPr>
      </w:pPr>
    </w:p>
    <w:p w:rsidR="00657272" w:rsidRPr="00BF306E" w:rsidRDefault="00657272" w:rsidP="00150634">
      <w:pPr>
        <w:pStyle w:val="ListParagraph"/>
        <w:numPr>
          <w:ilvl w:val="0"/>
          <w:numId w:val="3"/>
        </w:numPr>
        <w:rPr>
          <w:rFonts w:ascii="Arial" w:hAnsi="Arial" w:cs="Arial"/>
        </w:rPr>
      </w:pPr>
      <w:r w:rsidRPr="00BF306E">
        <w:rPr>
          <w:rFonts w:ascii="Arial" w:hAnsi="Arial" w:cs="Arial"/>
        </w:rPr>
        <w:t xml:space="preserve">Access to </w:t>
      </w:r>
      <w:r w:rsidR="00122CBA">
        <w:rPr>
          <w:rFonts w:ascii="Arial" w:hAnsi="Arial" w:cs="Arial"/>
        </w:rPr>
        <w:t>an</w:t>
      </w:r>
      <w:r w:rsidR="00122CBA" w:rsidRPr="00BF306E">
        <w:rPr>
          <w:rFonts w:ascii="Arial" w:hAnsi="Arial" w:cs="Arial"/>
        </w:rPr>
        <w:t xml:space="preserve"> </w:t>
      </w:r>
      <w:proofErr w:type="spellStart"/>
      <w:r w:rsidRPr="00720E81">
        <w:rPr>
          <w:rFonts w:ascii="Arial" w:hAnsi="Arial" w:cs="Arial"/>
        </w:rPr>
        <w:t>eC</w:t>
      </w:r>
      <w:r>
        <w:rPr>
          <w:rFonts w:ascii="Arial" w:hAnsi="Arial" w:cs="Arial"/>
        </w:rPr>
        <w:t>oaching</w:t>
      </w:r>
      <w:proofErr w:type="spellEnd"/>
      <w:r>
        <w:rPr>
          <w:rFonts w:ascii="Arial" w:hAnsi="Arial" w:cs="Arial"/>
        </w:rPr>
        <w:t xml:space="preserve"> Dashboard </w:t>
      </w:r>
      <w:r w:rsidRPr="00BF306E">
        <w:rPr>
          <w:rFonts w:ascii="Arial" w:hAnsi="Arial" w:cs="Arial"/>
        </w:rPr>
        <w:t xml:space="preserve">web page will be authenticated via the </w:t>
      </w:r>
      <w:r w:rsidR="00150634">
        <w:rPr>
          <w:rFonts w:ascii="Arial" w:hAnsi="Arial" w:cs="Arial"/>
        </w:rPr>
        <w:t xml:space="preserve">table </w:t>
      </w:r>
      <w:proofErr w:type="spellStart"/>
      <w:r w:rsidR="00150634" w:rsidRPr="00150634">
        <w:rPr>
          <w:rFonts w:ascii="Arial" w:hAnsi="Arial" w:cs="Arial"/>
        </w:rPr>
        <w:t>EC.Employee_Hierarchy</w:t>
      </w:r>
      <w:proofErr w:type="spellEnd"/>
      <w:r w:rsidRPr="00BF306E">
        <w:rPr>
          <w:rFonts w:ascii="Arial" w:hAnsi="Arial" w:cs="Arial"/>
        </w:rPr>
        <w:t>.</w:t>
      </w:r>
    </w:p>
    <w:p w:rsidR="00C26229" w:rsidRPr="006F7E34" w:rsidRDefault="00C26229" w:rsidP="00C26229">
      <w:pPr>
        <w:rPr>
          <w:rFonts w:ascii="Arial" w:hAnsi="Arial" w:cs="Arial"/>
        </w:rPr>
      </w:pPr>
    </w:p>
    <w:p w:rsidR="00C26229" w:rsidRPr="006F7E34" w:rsidRDefault="00C26229" w:rsidP="00C26229">
      <w:pPr>
        <w:pStyle w:val="Heading2"/>
        <w:rPr>
          <w:b w:val="0"/>
          <w:i w:val="0"/>
        </w:rPr>
      </w:pPr>
      <w:bookmarkStart w:id="58" w:name="_Toc363640185"/>
      <w:r w:rsidRPr="006F7E34">
        <w:rPr>
          <w:b w:val="0"/>
          <w:i w:val="0"/>
        </w:rPr>
        <w:t>User</w:t>
      </w:r>
      <w:bookmarkEnd w:id="58"/>
    </w:p>
    <w:p w:rsidR="00C26229" w:rsidRDefault="00C26229" w:rsidP="00C26229">
      <w:pPr>
        <w:rPr>
          <w:rFonts w:ascii="Arial" w:hAnsi="Arial" w:cs="Arial"/>
        </w:rPr>
      </w:pPr>
      <w:r>
        <w:rPr>
          <w:rFonts w:ascii="Arial" w:hAnsi="Arial" w:cs="Arial"/>
        </w:rPr>
        <w:t xml:space="preserve">Users of </w:t>
      </w:r>
      <w:r w:rsidR="00BF306E">
        <w:rPr>
          <w:rFonts w:ascii="Arial" w:hAnsi="Arial" w:cs="Arial"/>
        </w:rPr>
        <w:t xml:space="preserve">the </w:t>
      </w:r>
      <w:proofErr w:type="spellStart"/>
      <w:r w:rsidR="00A91388" w:rsidRPr="00A91388">
        <w:rPr>
          <w:rFonts w:ascii="Arial" w:hAnsi="Arial" w:cs="Arial"/>
        </w:rPr>
        <w:t>eCoaching</w:t>
      </w:r>
      <w:proofErr w:type="spellEnd"/>
      <w:r w:rsidR="00A91388" w:rsidRPr="00A91388">
        <w:rPr>
          <w:rFonts w:ascii="Arial" w:hAnsi="Arial" w:cs="Arial"/>
        </w:rPr>
        <w:t xml:space="preserve"> Dashboard</w:t>
      </w:r>
      <w:r w:rsidR="003229D0">
        <w:rPr>
          <w:rFonts w:ascii="Arial" w:hAnsi="Arial" w:cs="Arial"/>
        </w:rPr>
        <w:t>s</w:t>
      </w:r>
      <w:r w:rsidR="00A91388" w:rsidRPr="00A91388">
        <w:rPr>
          <w:rFonts w:ascii="Arial" w:hAnsi="Arial" w:cs="Arial"/>
        </w:rPr>
        <w:t xml:space="preserve"> </w:t>
      </w:r>
      <w:r>
        <w:rPr>
          <w:rFonts w:ascii="Arial" w:hAnsi="Arial" w:cs="Arial"/>
        </w:rPr>
        <w:t xml:space="preserve">will include the </w:t>
      </w:r>
      <w:r w:rsidR="003229D0">
        <w:rPr>
          <w:rFonts w:ascii="Arial" w:hAnsi="Arial" w:cs="Arial"/>
        </w:rPr>
        <w:t>users as listed above</w:t>
      </w:r>
      <w:r>
        <w:rPr>
          <w:rFonts w:ascii="Arial" w:hAnsi="Arial" w:cs="Arial"/>
        </w:rPr>
        <w:t>:</w:t>
      </w:r>
    </w:p>
    <w:p w:rsidR="00AE4FE1" w:rsidRDefault="00AE4FE1" w:rsidP="00C26229">
      <w:pPr>
        <w:rPr>
          <w:rFonts w:ascii="Arial" w:hAnsi="Arial" w:cs="Arial"/>
        </w:rPr>
      </w:pPr>
    </w:p>
    <w:p w:rsidR="00C26229" w:rsidRPr="006F7E34" w:rsidRDefault="00C26229" w:rsidP="00C26229">
      <w:pPr>
        <w:pStyle w:val="Heading2"/>
        <w:rPr>
          <w:b w:val="0"/>
          <w:i w:val="0"/>
        </w:rPr>
      </w:pPr>
      <w:bookmarkStart w:id="59" w:name="_Toc363640186"/>
      <w:r w:rsidRPr="006F7E34">
        <w:rPr>
          <w:b w:val="0"/>
          <w:i w:val="0"/>
        </w:rPr>
        <w:t>Page Description</w:t>
      </w:r>
      <w:bookmarkEnd w:id="59"/>
    </w:p>
    <w:p w:rsidR="00C26229" w:rsidRPr="00026849" w:rsidRDefault="0055210C" w:rsidP="00A91388">
      <w:pPr>
        <w:pStyle w:val="Heading3"/>
      </w:pPr>
      <w:bookmarkStart w:id="60" w:name="_Toc363640187"/>
      <w:r>
        <w:t>eCoaching Main Dashboard page</w:t>
      </w:r>
      <w:r w:rsidR="00C26229" w:rsidRPr="00026849">
        <w:t xml:space="preserve"> (</w:t>
      </w:r>
      <w:r w:rsidR="003229D0">
        <w:t>view2</w:t>
      </w:r>
      <w:r w:rsidR="007F605B">
        <w:t>.aspx</w:t>
      </w:r>
      <w:r w:rsidR="00C26229" w:rsidRPr="00026849">
        <w:t xml:space="preserve"> – secure)</w:t>
      </w:r>
      <w:bookmarkEnd w:id="60"/>
    </w:p>
    <w:p w:rsidR="00C26229" w:rsidRPr="004A0119" w:rsidRDefault="00796348" w:rsidP="00C26229">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w:t>
      </w:r>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C26229" w:rsidRPr="005A3420" w:rsidTr="004A6E15">
        <w:trPr>
          <w:cantSplit/>
          <w:trHeight w:val="627"/>
          <w:tblHeader/>
        </w:trPr>
        <w:tc>
          <w:tcPr>
            <w:tcW w:w="96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C26229" w:rsidRPr="005A3420" w:rsidRDefault="00C26229" w:rsidP="000C0FD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C26229" w:rsidRPr="005A3420" w:rsidRDefault="00C26229" w:rsidP="000C0FD7">
            <w:pPr>
              <w:rPr>
                <w:rFonts w:ascii="Arial" w:hAnsi="Arial"/>
                <w:b/>
                <w:sz w:val="18"/>
                <w:szCs w:val="18"/>
              </w:rPr>
            </w:pPr>
            <w:r w:rsidRPr="005A3420">
              <w:rPr>
                <w:rFonts w:ascii="Arial" w:hAnsi="Arial"/>
                <w:b/>
                <w:sz w:val="18"/>
                <w:szCs w:val="18"/>
              </w:rPr>
              <w:t>Field Length</w:t>
            </w:r>
          </w:p>
        </w:tc>
      </w:tr>
      <w:tr w:rsidR="00FF30F6" w:rsidTr="004A6E15">
        <w:trPr>
          <w:cantSplit/>
          <w:tblHeader/>
        </w:trPr>
        <w:tc>
          <w:tcPr>
            <w:tcW w:w="14220" w:type="dxa"/>
            <w:gridSpan w:val="5"/>
            <w:tcBorders>
              <w:top w:val="single" w:sz="6" w:space="0" w:color="000000"/>
              <w:bottom w:val="single" w:sz="6" w:space="0" w:color="000000"/>
            </w:tcBorders>
            <w:shd w:val="pct25" w:color="auto" w:fill="auto"/>
          </w:tcPr>
          <w:p w:rsidR="00FF30F6" w:rsidRDefault="00DE6852" w:rsidP="00C365FB">
            <w:pPr>
              <w:rPr>
                <w:rFonts w:ascii="Arial" w:hAnsi="Arial"/>
                <w:sz w:val="16"/>
              </w:rPr>
            </w:pPr>
            <w:r>
              <w:rPr>
                <w:rFonts w:ascii="Arial" w:hAnsi="Arial"/>
                <w:sz w:val="16"/>
              </w:rPr>
              <w:t>Page Header</w:t>
            </w:r>
          </w:p>
        </w:tc>
      </w:tr>
      <w:tr w:rsidR="00DE6852" w:rsidTr="004A6E15">
        <w:trPr>
          <w:cantSplit/>
          <w:tblHeader/>
        </w:trPr>
        <w:tc>
          <w:tcPr>
            <w:tcW w:w="960" w:type="dxa"/>
            <w:tcBorders>
              <w:top w:val="single" w:sz="6" w:space="0" w:color="000000"/>
              <w:bottom w:val="single" w:sz="6" w:space="0" w:color="000000"/>
            </w:tcBorders>
          </w:tcPr>
          <w:p w:rsidR="00DE6852" w:rsidRDefault="00B44884" w:rsidP="00120393">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DE6852" w:rsidRDefault="00B66A06" w:rsidP="00120393">
            <w:pPr>
              <w:pStyle w:val="Tabletext"/>
              <w:rPr>
                <w:rFonts w:ascii="Arial" w:hAnsi="Arial"/>
              </w:rPr>
            </w:pPr>
            <w:r>
              <w:rPr>
                <w:rFonts w:ascii="Arial" w:hAnsi="Arial"/>
              </w:rPr>
              <w:t>BC</w:t>
            </w:r>
            <w:r w:rsidR="00B44884">
              <w:rPr>
                <w:rFonts w:ascii="Arial" w:hAnsi="Arial"/>
              </w:rPr>
              <w:t>-1</w:t>
            </w:r>
          </w:p>
        </w:tc>
        <w:tc>
          <w:tcPr>
            <w:tcW w:w="8910" w:type="dxa"/>
            <w:tcBorders>
              <w:top w:val="single" w:sz="6" w:space="0" w:color="000000"/>
              <w:bottom w:val="single" w:sz="6" w:space="0" w:color="000000"/>
            </w:tcBorders>
          </w:tcPr>
          <w:p w:rsidR="00DE6852" w:rsidRPr="009F3B26" w:rsidRDefault="00B44884">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DE6852" w:rsidRDefault="00DE6852" w:rsidP="000C0FD7">
            <w:pPr>
              <w:rPr>
                <w:rFonts w:ascii="Arial" w:hAnsi="Arial"/>
                <w:sz w:val="16"/>
              </w:rPr>
            </w:pPr>
            <w:r>
              <w:rPr>
                <w:rFonts w:ascii="Arial" w:hAnsi="Arial"/>
                <w:sz w:val="16"/>
              </w:rPr>
              <w:t>N/A</w:t>
            </w:r>
          </w:p>
        </w:tc>
      </w:tr>
      <w:tr w:rsidR="00BF0057" w:rsidTr="00BF0057">
        <w:trPr>
          <w:cantSplit/>
          <w:tblHeader/>
        </w:trPr>
        <w:tc>
          <w:tcPr>
            <w:tcW w:w="14220" w:type="dxa"/>
            <w:gridSpan w:val="5"/>
            <w:tcBorders>
              <w:top w:val="single" w:sz="6" w:space="0" w:color="000000"/>
              <w:bottom w:val="single" w:sz="6" w:space="0" w:color="000000"/>
            </w:tcBorders>
            <w:shd w:val="pct25" w:color="auto" w:fill="auto"/>
          </w:tcPr>
          <w:p w:rsidR="00BF0057" w:rsidRDefault="00BF0057" w:rsidP="006D57DE">
            <w:pPr>
              <w:autoSpaceDE w:val="0"/>
              <w:autoSpaceDN w:val="0"/>
              <w:adjustRightInd w:val="0"/>
              <w:rPr>
                <w:rFonts w:ascii="Arial" w:hAnsi="Arial"/>
                <w:sz w:val="16"/>
              </w:rPr>
            </w:pPr>
            <w:r>
              <w:rPr>
                <w:rFonts w:ascii="Arial" w:hAnsi="Arial"/>
                <w:sz w:val="16"/>
              </w:rPr>
              <w:t xml:space="preserve">If user </w:t>
            </w:r>
            <w:r w:rsidR="005761B7">
              <w:rPr>
                <w:rFonts w:ascii="Arial" w:hAnsi="Arial"/>
                <w:sz w:val="16"/>
              </w:rPr>
              <w:t xml:space="preserve">job code is one of the following </w:t>
            </w:r>
            <w:r w:rsidR="00144773">
              <w:rPr>
                <w:rFonts w:ascii="Arial" w:hAnsi="Arial"/>
                <w:sz w:val="16"/>
              </w:rPr>
              <w:t>(</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5761B7" w:rsidRPr="00B878B8">
              <w:rPr>
                <w:rFonts w:ascii="Arial" w:hAnsi="Arial"/>
                <w:sz w:val="16"/>
                <w:szCs w:val="16"/>
              </w:rPr>
              <w:t>)</w:t>
            </w:r>
            <w:r w:rsidRPr="00B878B8">
              <w:rPr>
                <w:rFonts w:ascii="Arial" w:hAnsi="Arial"/>
                <w:sz w:val="16"/>
                <w:szCs w:val="16"/>
              </w:rPr>
              <w:t xml:space="preserve"> </w:t>
            </w:r>
            <w:r>
              <w:rPr>
                <w:rFonts w:ascii="Arial" w:hAnsi="Arial"/>
                <w:sz w:val="16"/>
              </w:rPr>
              <w:t>then display the following</w:t>
            </w:r>
          </w:p>
        </w:tc>
      </w:tr>
      <w:tr w:rsidR="001E661F" w:rsidTr="004A6E15">
        <w:trPr>
          <w:cantSplit/>
          <w:tblHeader/>
        </w:trPr>
        <w:tc>
          <w:tcPr>
            <w:tcW w:w="96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1E661F" w:rsidRDefault="00DE6852"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1E661F" w:rsidRDefault="00DE6852" w:rsidP="00BF0057">
            <w:pPr>
              <w:rPr>
                <w:rFonts w:ascii="Arial" w:hAnsi="Arial"/>
                <w:sz w:val="16"/>
              </w:rPr>
            </w:pPr>
            <w:r>
              <w:rPr>
                <w:rFonts w:ascii="Arial" w:hAnsi="Arial"/>
                <w:sz w:val="16"/>
              </w:rPr>
              <w:t xml:space="preserve">“Welcome to the </w:t>
            </w:r>
            <w:r w:rsidR="00BF0057">
              <w:rPr>
                <w:rFonts w:ascii="Arial" w:hAnsi="Arial"/>
                <w:sz w:val="16"/>
              </w:rPr>
              <w:t>Manager</w:t>
            </w:r>
            <w:r>
              <w:rPr>
                <w:rFonts w:ascii="Arial" w:hAnsi="Arial"/>
                <w:sz w:val="16"/>
              </w:rPr>
              <w:t xml:space="preserve"> Dashboard”</w:t>
            </w:r>
          </w:p>
        </w:tc>
        <w:tc>
          <w:tcPr>
            <w:tcW w:w="2610" w:type="dxa"/>
            <w:tcBorders>
              <w:top w:val="single" w:sz="6" w:space="0" w:color="000000"/>
              <w:bottom w:val="single" w:sz="6" w:space="0" w:color="000000"/>
            </w:tcBorders>
          </w:tcPr>
          <w:p w:rsidR="001E661F" w:rsidRDefault="00675F63" w:rsidP="000C0FD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1E661F" w:rsidRDefault="0020473E" w:rsidP="000C0FD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lastRenderedPageBreak/>
              <w:t>Header</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 xml:space="preserve">“My Pending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A-</w:t>
            </w:r>
            <w:r w:rsidR="00955E58">
              <w:rPr>
                <w:rFonts w:ascii="Arial" w:hAnsi="Arial"/>
              </w:rPr>
              <w:t>1</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Pr="0020473E" w:rsidRDefault="00BF0057" w:rsidP="00BF0057">
            <w:r>
              <w:rPr>
                <w:rFonts w:ascii="Arial" w:hAnsi="Arial"/>
                <w:sz w:val="16"/>
              </w:rPr>
              <w:t xml:space="preserve">Dropdown contains the list of Supervisors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955E58">
            <w:pPr>
              <w:pStyle w:val="Tabletext"/>
              <w:rPr>
                <w:rFonts w:ascii="Arial" w:hAnsi="Arial"/>
              </w:rPr>
            </w:pPr>
            <w:r>
              <w:rPr>
                <w:rFonts w:ascii="Arial" w:hAnsi="Arial"/>
              </w:rPr>
              <w:t>D-</w:t>
            </w:r>
            <w:r w:rsidR="00955E58">
              <w:rPr>
                <w:rFonts w:ascii="Arial" w:hAnsi="Arial"/>
              </w:rPr>
              <w:t>1</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955E58" w:rsidTr="0045013C">
        <w:trPr>
          <w:cantSplit/>
          <w:tblHeader/>
        </w:trPr>
        <w:tc>
          <w:tcPr>
            <w:tcW w:w="96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955E58" w:rsidRDefault="00955E58" w:rsidP="00955E58">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955E58" w:rsidRDefault="00955E58"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955E58" w:rsidRDefault="00955E58"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955E58" w:rsidRDefault="00955E58" w:rsidP="00955E58">
                  <w:pPr>
                    <w:jc w:val="center"/>
                    <w:rPr>
                      <w:rFonts w:ascii="Arial" w:hAnsi="Arial"/>
                      <w:sz w:val="16"/>
                    </w:rPr>
                  </w:pPr>
                  <w:r>
                    <w:rPr>
                      <w:rFonts w:ascii="Arial" w:hAnsi="Arial"/>
                      <w:sz w:val="16"/>
                    </w:rPr>
                    <w:t>Created</w:t>
                  </w:r>
                </w:p>
              </w:tc>
            </w:tr>
            <w:tr w:rsidR="00955E58" w:rsidTr="00537C74">
              <w:tc>
                <w:tcPr>
                  <w:tcW w:w="787" w:type="dxa"/>
                  <w:tcMar>
                    <w:left w:w="72" w:type="dxa"/>
                    <w:right w:w="72" w:type="dxa"/>
                  </w:tcMar>
                </w:tcPr>
                <w:p w:rsidR="00955E58" w:rsidRDefault="00955E58"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955E58" w:rsidRDefault="00955E58"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955E58" w:rsidRDefault="00955E58" w:rsidP="0045013C">
            <w:pPr>
              <w:rPr>
                <w:rFonts w:ascii="Arial" w:hAnsi="Arial"/>
                <w:sz w:val="16"/>
              </w:rPr>
            </w:pPr>
          </w:p>
          <w:p w:rsidR="00955E58" w:rsidRDefault="00955E58" w:rsidP="0045013C">
            <w:pPr>
              <w:rPr>
                <w:rFonts w:ascii="Arial" w:hAnsi="Arial"/>
                <w:sz w:val="16"/>
              </w:rPr>
            </w:pPr>
          </w:p>
        </w:tc>
        <w:tc>
          <w:tcPr>
            <w:tcW w:w="2610" w:type="dxa"/>
            <w:tcBorders>
              <w:top w:val="single" w:sz="6" w:space="0" w:color="000000"/>
              <w:bottom w:val="single" w:sz="6" w:space="0" w:color="000000"/>
            </w:tcBorders>
          </w:tcPr>
          <w:p w:rsidR="00955E58" w:rsidRDefault="00955E58" w:rsidP="00955E58">
            <w:pPr>
              <w:rPr>
                <w:rFonts w:ascii="Arial" w:hAnsi="Arial"/>
                <w:sz w:val="16"/>
              </w:rPr>
            </w:pPr>
            <w:r>
              <w:rPr>
                <w:rFonts w:ascii="Arial" w:hAnsi="Arial"/>
                <w:sz w:val="16"/>
              </w:rPr>
              <w:t>Values will be populated based on form options selected</w:t>
            </w:r>
            <w:r w:rsidR="00295B26">
              <w:rPr>
                <w:rFonts w:ascii="Arial" w:hAnsi="Arial"/>
                <w:sz w:val="16"/>
              </w:rPr>
              <w:t xml:space="preserve">. </w:t>
            </w: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 xml:space="preserve">“My Team’s Pending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BF0057" w:rsidRPr="00F830B8" w:rsidRDefault="00BF0057" w:rsidP="00BF0057">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 xml:space="preserve">Dropdown contains the list of Supervisors for the user’s </w:t>
            </w:r>
            <w:proofErr w:type="spellStart"/>
            <w:r>
              <w:rPr>
                <w:rFonts w:ascii="Arial" w:hAnsi="Arial"/>
                <w:sz w:val="16"/>
              </w:rPr>
              <w:t>eCoaching</w:t>
            </w:r>
            <w:proofErr w:type="spellEnd"/>
            <w:r>
              <w:rPr>
                <w:rFonts w:ascii="Arial" w:hAnsi="Arial"/>
                <w:sz w:val="16"/>
              </w:rPr>
              <w:t xml:space="preserve"> records.</w:t>
            </w:r>
          </w:p>
          <w:p w:rsidR="00CD2E97" w:rsidRDefault="00CD2E97" w:rsidP="00BF0057">
            <w:pPr>
              <w:rPr>
                <w:rFonts w:ascii="Arial" w:hAnsi="Arial"/>
                <w:sz w:val="16"/>
              </w:rPr>
            </w:pPr>
          </w:p>
          <w:p w:rsidR="00CD2E97" w:rsidRPr="0020473E" w:rsidRDefault="00CD2E97" w:rsidP="00BF0057">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043E8D" w:rsidP="00B66A06">
            <w:pPr>
              <w:pStyle w:val="Tabletext"/>
              <w:rPr>
                <w:rFonts w:ascii="Arial" w:hAnsi="Arial"/>
              </w:rPr>
            </w:pPr>
            <w:r>
              <w:rPr>
                <w:rFonts w:ascii="Arial" w:hAnsi="Arial"/>
              </w:rPr>
              <w:t>A</w:t>
            </w:r>
            <w:r w:rsidR="00BF0057">
              <w:rPr>
                <w:rFonts w:ascii="Arial" w:hAnsi="Arial"/>
              </w:rPr>
              <w:t>-</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p w:rsidR="00CD2E97" w:rsidRDefault="00CD2E97" w:rsidP="00BF0057">
            <w:pPr>
              <w:rPr>
                <w:rFonts w:ascii="Arial" w:hAnsi="Arial"/>
                <w:sz w:val="16"/>
              </w:rPr>
            </w:pPr>
          </w:p>
          <w:p w:rsidR="00CD2E97" w:rsidRDefault="00CD2E97" w:rsidP="00BF0057">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BF0057" w:rsidRDefault="00043E8D" w:rsidP="00B66A06">
            <w:pPr>
              <w:pStyle w:val="Tabletext"/>
              <w:rPr>
                <w:rFonts w:ascii="Arial" w:hAnsi="Arial"/>
              </w:rPr>
            </w:pPr>
            <w:r>
              <w:rPr>
                <w:rFonts w:ascii="Arial" w:hAnsi="Arial"/>
              </w:rPr>
              <w:t>A</w:t>
            </w:r>
            <w:r w:rsidR="00BF0057">
              <w:rPr>
                <w:rFonts w:ascii="Arial" w:hAnsi="Arial"/>
              </w:rPr>
              <w:t>-</w:t>
            </w:r>
            <w:r w:rsidR="00B66A06">
              <w:rPr>
                <w:rFonts w:ascii="Arial" w:hAnsi="Arial"/>
              </w:rPr>
              <w:t>3</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 xml:space="preserve">Dropdown contains the list of </w:t>
            </w:r>
            <w:proofErr w:type="spellStart"/>
            <w:r>
              <w:rPr>
                <w:rFonts w:ascii="Arial" w:hAnsi="Arial"/>
                <w:sz w:val="16"/>
              </w:rPr>
              <w:t>eCoaching</w:t>
            </w:r>
            <w:proofErr w:type="spellEnd"/>
            <w:r>
              <w:rPr>
                <w:rFonts w:ascii="Arial" w:hAnsi="Arial"/>
                <w:sz w:val="16"/>
              </w:rPr>
              <w:t xml:space="preserve"> Sources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955E58" w:rsidTr="0045013C">
        <w:trPr>
          <w:cantSplit/>
          <w:tblHeader/>
        </w:trPr>
        <w:tc>
          <w:tcPr>
            <w:tcW w:w="96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955E58" w:rsidRDefault="00955E58" w:rsidP="00B66A06">
            <w:pPr>
              <w:pStyle w:val="Tabletext"/>
              <w:rPr>
                <w:rFonts w:ascii="Arial" w:hAnsi="Arial"/>
              </w:rPr>
            </w:pPr>
            <w:r>
              <w:rPr>
                <w:rFonts w:ascii="Arial" w:hAnsi="Arial"/>
              </w:rPr>
              <w:t>ABCD-</w:t>
            </w:r>
            <w:r w:rsidR="00B66A06">
              <w:rPr>
                <w:rFonts w:ascii="Arial" w:hAnsi="Arial"/>
              </w:rPr>
              <w:t>3</w:t>
            </w:r>
          </w:p>
        </w:tc>
        <w:tc>
          <w:tcPr>
            <w:tcW w:w="8910" w:type="dxa"/>
            <w:tcBorders>
              <w:top w:val="single" w:sz="6" w:space="0" w:color="000000"/>
              <w:bottom w:val="single" w:sz="6" w:space="0" w:color="000000"/>
            </w:tcBorders>
          </w:tcPr>
          <w:p w:rsidR="00955E58" w:rsidRDefault="00955E58"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955E58" w:rsidRPr="00955E58" w:rsidTr="00537C74">
              <w:tc>
                <w:tcPr>
                  <w:tcW w:w="697" w:type="dxa"/>
                  <w:tcMar>
                    <w:left w:w="72" w:type="dxa"/>
                    <w:right w:w="72" w:type="dxa"/>
                  </w:tcMar>
                </w:tcPr>
                <w:p w:rsidR="00955E58" w:rsidRPr="00537C74" w:rsidRDefault="00955E58" w:rsidP="0045013C">
                  <w:pPr>
                    <w:jc w:val="center"/>
                    <w:rPr>
                      <w:rFonts w:ascii="Arial" w:hAnsi="Arial"/>
                      <w:sz w:val="14"/>
                      <w:szCs w:val="14"/>
                    </w:rPr>
                  </w:pPr>
                  <w:r w:rsidRPr="00537C74">
                    <w:rPr>
                      <w:rFonts w:ascii="Arial" w:hAnsi="Arial"/>
                      <w:sz w:val="14"/>
                      <w:szCs w:val="14"/>
                    </w:rPr>
                    <w:t>#</w:t>
                  </w:r>
                </w:p>
              </w:tc>
              <w:tc>
                <w:tcPr>
                  <w:tcW w:w="810" w:type="dxa"/>
                  <w:tcMar>
                    <w:left w:w="72" w:type="dxa"/>
                    <w:right w:w="72" w:type="dxa"/>
                  </w:tcMar>
                  <w:vAlign w:val="center"/>
                </w:tcPr>
                <w:p w:rsidR="00955E58" w:rsidRPr="00537C74" w:rsidRDefault="00955E58" w:rsidP="0045013C">
                  <w:pPr>
                    <w:jc w:val="center"/>
                    <w:rPr>
                      <w:rFonts w:ascii="Arial" w:hAnsi="Arial"/>
                      <w:sz w:val="14"/>
                      <w:szCs w:val="14"/>
                    </w:rPr>
                  </w:pPr>
                  <w:proofErr w:type="spellStart"/>
                  <w:r w:rsidRPr="00537C74">
                    <w:rPr>
                      <w:rFonts w:ascii="Arial" w:hAnsi="Arial"/>
                      <w:sz w:val="14"/>
                      <w:szCs w:val="14"/>
                    </w:rPr>
                    <w:t>FormID</w:t>
                  </w:r>
                  <w:proofErr w:type="spellEnd"/>
                </w:p>
              </w:tc>
              <w:tc>
                <w:tcPr>
                  <w:tcW w:w="990" w:type="dxa"/>
                  <w:tcMar>
                    <w:left w:w="72" w:type="dxa"/>
                    <w:right w:w="72" w:type="dxa"/>
                  </w:tcMar>
                  <w:vAlign w:val="center"/>
                </w:tcPr>
                <w:p w:rsidR="00955E58" w:rsidRPr="00537C74" w:rsidRDefault="00955E58" w:rsidP="0045013C">
                  <w:pPr>
                    <w:jc w:val="center"/>
                    <w:rPr>
                      <w:rFonts w:ascii="Arial" w:hAnsi="Arial"/>
                      <w:sz w:val="14"/>
                      <w:szCs w:val="14"/>
                    </w:rPr>
                  </w:pPr>
                  <w:r w:rsidRPr="00537C74">
                    <w:rPr>
                      <w:rFonts w:ascii="Arial" w:hAnsi="Arial"/>
                      <w:sz w:val="14"/>
                      <w:szCs w:val="14"/>
                    </w:rPr>
                    <w:t>CSR Name</w:t>
                  </w:r>
                </w:p>
              </w:tc>
              <w:tc>
                <w:tcPr>
                  <w:tcW w:w="1350" w:type="dxa"/>
                  <w:tcMar>
                    <w:left w:w="72" w:type="dxa"/>
                    <w:right w:w="72" w:type="dxa"/>
                  </w:tcMar>
                  <w:vAlign w:val="center"/>
                </w:tcPr>
                <w:p w:rsidR="00955E58" w:rsidRPr="00537C74" w:rsidRDefault="00955E58" w:rsidP="0045013C">
                  <w:pPr>
                    <w:jc w:val="center"/>
                    <w:rPr>
                      <w:rFonts w:ascii="Arial" w:hAnsi="Arial"/>
                      <w:sz w:val="14"/>
                      <w:szCs w:val="14"/>
                    </w:rPr>
                  </w:pPr>
                  <w:r w:rsidRPr="00537C74">
                    <w:rPr>
                      <w:rFonts w:ascii="Arial" w:hAnsi="Arial"/>
                      <w:sz w:val="14"/>
                      <w:szCs w:val="14"/>
                    </w:rPr>
                    <w:t>Supervisor Name</w:t>
                  </w:r>
                </w:p>
              </w:tc>
              <w:tc>
                <w:tcPr>
                  <w:tcW w:w="1350" w:type="dxa"/>
                </w:tcPr>
                <w:p w:rsidR="00955E58" w:rsidRPr="00537C74" w:rsidRDefault="00955E58" w:rsidP="0045013C">
                  <w:pPr>
                    <w:jc w:val="center"/>
                    <w:rPr>
                      <w:rFonts w:ascii="Arial" w:hAnsi="Arial"/>
                      <w:sz w:val="14"/>
                      <w:szCs w:val="14"/>
                    </w:rPr>
                  </w:pPr>
                  <w:r w:rsidRPr="00537C74">
                    <w:rPr>
                      <w:rFonts w:ascii="Arial" w:hAnsi="Arial"/>
                      <w:sz w:val="14"/>
                      <w:szCs w:val="14"/>
                    </w:rPr>
                    <w:t>Manager Name</w:t>
                  </w:r>
                </w:p>
              </w:tc>
              <w:tc>
                <w:tcPr>
                  <w:tcW w:w="1170" w:type="dxa"/>
                  <w:tcMar>
                    <w:left w:w="72" w:type="dxa"/>
                    <w:right w:w="72" w:type="dxa"/>
                  </w:tcMar>
                  <w:vAlign w:val="center"/>
                </w:tcPr>
                <w:p w:rsidR="00955E58" w:rsidRPr="00537C74" w:rsidRDefault="00955E58" w:rsidP="0045013C">
                  <w:pPr>
                    <w:jc w:val="center"/>
                    <w:rPr>
                      <w:rFonts w:ascii="Arial" w:hAnsi="Arial"/>
                      <w:sz w:val="14"/>
                      <w:szCs w:val="14"/>
                    </w:rPr>
                  </w:pPr>
                  <w:proofErr w:type="spellStart"/>
                  <w:r w:rsidRPr="00537C74">
                    <w:rPr>
                      <w:rFonts w:ascii="Arial" w:hAnsi="Arial"/>
                      <w:sz w:val="14"/>
                      <w:szCs w:val="14"/>
                    </w:rPr>
                    <w:t>StrFormStatus</w:t>
                  </w:r>
                  <w:proofErr w:type="spellEnd"/>
                </w:p>
              </w:tc>
              <w:tc>
                <w:tcPr>
                  <w:tcW w:w="1170" w:type="dxa"/>
                </w:tcPr>
                <w:p w:rsidR="00955E58" w:rsidRPr="00955E58" w:rsidRDefault="00955E58"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955E58" w:rsidRPr="00537C74" w:rsidRDefault="00955E58" w:rsidP="0045013C">
                  <w:pPr>
                    <w:jc w:val="center"/>
                    <w:rPr>
                      <w:rFonts w:ascii="Arial" w:hAnsi="Arial"/>
                      <w:sz w:val="14"/>
                      <w:szCs w:val="14"/>
                    </w:rPr>
                  </w:pPr>
                  <w:r w:rsidRPr="00537C74">
                    <w:rPr>
                      <w:rFonts w:ascii="Arial" w:hAnsi="Arial"/>
                      <w:sz w:val="14"/>
                      <w:szCs w:val="14"/>
                    </w:rPr>
                    <w:t>Created Date</w:t>
                  </w:r>
                </w:p>
              </w:tc>
            </w:tr>
            <w:tr w:rsidR="00955E58" w:rsidRPr="00955E58" w:rsidTr="00537C74">
              <w:tc>
                <w:tcPr>
                  <w:tcW w:w="697" w:type="dxa"/>
                  <w:tcMar>
                    <w:left w:w="72" w:type="dxa"/>
                    <w:right w:w="72" w:type="dxa"/>
                  </w:tcMar>
                </w:tcPr>
                <w:p w:rsidR="00955E58" w:rsidRPr="00537C74" w:rsidRDefault="00955E58" w:rsidP="0045013C">
                  <w:pPr>
                    <w:jc w:val="center"/>
                    <w:rPr>
                      <w:rFonts w:ascii="Arial" w:hAnsi="Arial"/>
                      <w:sz w:val="14"/>
                      <w:szCs w:val="14"/>
                    </w:rPr>
                  </w:pPr>
                  <w:r w:rsidRPr="00537C74">
                    <w:rPr>
                      <w:rFonts w:ascii="Arial" w:hAnsi="Arial"/>
                      <w:sz w:val="14"/>
                      <w:szCs w:val="14"/>
                    </w:rPr>
                    <w:t>#Index#</w:t>
                  </w:r>
                </w:p>
              </w:tc>
              <w:tc>
                <w:tcPr>
                  <w:tcW w:w="810" w:type="dxa"/>
                  <w:tcMar>
                    <w:left w:w="72" w:type="dxa"/>
                    <w:right w:w="72" w:type="dxa"/>
                  </w:tcMar>
                  <w:vAlign w:val="center"/>
                </w:tcPr>
                <w:p w:rsidR="00955E58" w:rsidRPr="00537C74" w:rsidRDefault="00955E58"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FormId</w:t>
                  </w:r>
                  <w:proofErr w:type="spellEnd"/>
                  <w:r w:rsidRPr="00537C74">
                    <w:rPr>
                      <w:rFonts w:ascii="Arial" w:hAnsi="Arial"/>
                      <w:sz w:val="14"/>
                      <w:szCs w:val="14"/>
                    </w:rPr>
                    <w:t>#</w:t>
                  </w:r>
                </w:p>
              </w:tc>
              <w:tc>
                <w:tcPr>
                  <w:tcW w:w="990" w:type="dxa"/>
                  <w:tcMar>
                    <w:left w:w="72" w:type="dxa"/>
                    <w:right w:w="72" w:type="dxa"/>
                  </w:tcMar>
                  <w:vAlign w:val="center"/>
                </w:tcPr>
                <w:p w:rsidR="00955E58" w:rsidRPr="00537C74" w:rsidRDefault="00955E58"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CSRName</w:t>
                  </w:r>
                  <w:proofErr w:type="spellEnd"/>
                  <w:r w:rsidRPr="00537C74">
                    <w:rPr>
                      <w:rFonts w:ascii="Arial" w:hAnsi="Arial"/>
                      <w:sz w:val="14"/>
                      <w:szCs w:val="14"/>
                    </w:rPr>
                    <w:t>#</w:t>
                  </w:r>
                </w:p>
              </w:tc>
              <w:tc>
                <w:tcPr>
                  <w:tcW w:w="1350" w:type="dxa"/>
                  <w:tcMar>
                    <w:left w:w="72" w:type="dxa"/>
                    <w:right w:w="72" w:type="dxa"/>
                  </w:tcMar>
                  <w:vAlign w:val="center"/>
                </w:tcPr>
                <w:p w:rsidR="00955E58" w:rsidRPr="00537C74" w:rsidRDefault="00955E58"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SuperivsorName</w:t>
                  </w:r>
                  <w:proofErr w:type="spellEnd"/>
                  <w:r w:rsidRPr="00537C74">
                    <w:rPr>
                      <w:rFonts w:ascii="Arial" w:hAnsi="Arial"/>
                      <w:sz w:val="14"/>
                      <w:szCs w:val="14"/>
                    </w:rPr>
                    <w:t>#</w:t>
                  </w:r>
                </w:p>
              </w:tc>
              <w:tc>
                <w:tcPr>
                  <w:tcW w:w="1350" w:type="dxa"/>
                </w:tcPr>
                <w:p w:rsidR="00955E58" w:rsidRPr="00537C74" w:rsidRDefault="00955E58"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ManagerName</w:t>
                  </w:r>
                  <w:proofErr w:type="spellEnd"/>
                  <w:r w:rsidRPr="00537C74">
                    <w:rPr>
                      <w:rFonts w:ascii="Arial" w:hAnsi="Arial"/>
                      <w:sz w:val="14"/>
                      <w:szCs w:val="14"/>
                    </w:rPr>
                    <w:t>#</w:t>
                  </w:r>
                </w:p>
              </w:tc>
              <w:tc>
                <w:tcPr>
                  <w:tcW w:w="1170" w:type="dxa"/>
                  <w:tcMar>
                    <w:left w:w="72" w:type="dxa"/>
                    <w:right w:w="72" w:type="dxa"/>
                  </w:tcMar>
                  <w:vAlign w:val="center"/>
                </w:tcPr>
                <w:p w:rsidR="00955E58" w:rsidRPr="00537C74" w:rsidRDefault="00955E58"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FormStatus</w:t>
                  </w:r>
                  <w:proofErr w:type="spellEnd"/>
                  <w:r w:rsidRPr="00537C74">
                    <w:rPr>
                      <w:rFonts w:ascii="Arial" w:hAnsi="Arial"/>
                      <w:sz w:val="14"/>
                      <w:szCs w:val="14"/>
                    </w:rPr>
                    <w:t>#</w:t>
                  </w:r>
                </w:p>
              </w:tc>
              <w:tc>
                <w:tcPr>
                  <w:tcW w:w="1170" w:type="dxa"/>
                </w:tcPr>
                <w:p w:rsidR="00955E58" w:rsidRPr="00955E58" w:rsidRDefault="00955E58"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955E58" w:rsidRPr="00537C74" w:rsidRDefault="00955E58" w:rsidP="0045013C">
                  <w:pPr>
                    <w:jc w:val="center"/>
                    <w:rPr>
                      <w:rFonts w:ascii="Arial" w:hAnsi="Arial"/>
                      <w:sz w:val="14"/>
                      <w:szCs w:val="14"/>
                    </w:rPr>
                  </w:pPr>
                  <w:r w:rsidRPr="00537C74">
                    <w:rPr>
                      <w:rFonts w:ascii="Arial" w:hAnsi="Arial"/>
                      <w:sz w:val="14"/>
                      <w:szCs w:val="14"/>
                    </w:rPr>
                    <w:t>#</w:t>
                  </w:r>
                  <w:proofErr w:type="spellStart"/>
                  <w:r w:rsidRPr="00537C74">
                    <w:rPr>
                      <w:rFonts w:ascii="Arial" w:hAnsi="Arial"/>
                      <w:sz w:val="14"/>
                      <w:szCs w:val="14"/>
                    </w:rPr>
                    <w:t>CreatedDate</w:t>
                  </w:r>
                  <w:proofErr w:type="spellEnd"/>
                  <w:r w:rsidRPr="00537C74">
                    <w:rPr>
                      <w:rFonts w:ascii="Arial" w:hAnsi="Arial"/>
                      <w:sz w:val="14"/>
                      <w:szCs w:val="14"/>
                    </w:rPr>
                    <w:t>#</w:t>
                  </w:r>
                </w:p>
              </w:tc>
            </w:tr>
          </w:tbl>
          <w:p w:rsidR="00955E58" w:rsidRDefault="00955E58" w:rsidP="0045013C">
            <w:pPr>
              <w:rPr>
                <w:rFonts w:ascii="Arial" w:hAnsi="Arial"/>
                <w:sz w:val="16"/>
              </w:rPr>
            </w:pPr>
          </w:p>
          <w:p w:rsidR="00955E58" w:rsidRDefault="00955E58" w:rsidP="0045013C">
            <w:pPr>
              <w:rPr>
                <w:rFonts w:ascii="Arial" w:hAnsi="Arial"/>
                <w:sz w:val="16"/>
              </w:rPr>
            </w:pPr>
          </w:p>
        </w:tc>
        <w:tc>
          <w:tcPr>
            <w:tcW w:w="2610" w:type="dxa"/>
            <w:tcBorders>
              <w:top w:val="single" w:sz="6" w:space="0" w:color="000000"/>
              <w:bottom w:val="single" w:sz="6" w:space="0" w:color="000000"/>
            </w:tcBorders>
          </w:tcPr>
          <w:p w:rsidR="00955E58" w:rsidRDefault="00955E58" w:rsidP="00955E58">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955E58" w:rsidRDefault="00955E58" w:rsidP="0045013C">
            <w:pPr>
              <w:rPr>
                <w:rFonts w:ascii="Arial" w:hAnsi="Arial"/>
                <w:sz w:val="16"/>
              </w:rPr>
            </w:pPr>
            <w:r>
              <w:rPr>
                <w:rFonts w:ascii="Arial" w:hAnsi="Arial"/>
                <w:sz w:val="16"/>
              </w:rPr>
              <w:t>N/A</w:t>
            </w:r>
          </w:p>
        </w:tc>
      </w:tr>
      <w:tr w:rsidR="00BF0057" w:rsidTr="00BF0057">
        <w:trPr>
          <w:cantSplit/>
          <w:tblHeader/>
        </w:trPr>
        <w:tc>
          <w:tcPr>
            <w:tcW w:w="96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BF0057" w:rsidRDefault="00BF0057" w:rsidP="00B66A06">
            <w:pPr>
              <w:pStyle w:val="Tabletext"/>
              <w:rPr>
                <w:rFonts w:ascii="Arial" w:hAnsi="Arial"/>
              </w:rPr>
            </w:pPr>
            <w:r>
              <w:rPr>
                <w:rFonts w:ascii="Arial" w:hAnsi="Arial"/>
              </w:rPr>
              <w:t>A-</w:t>
            </w:r>
            <w:r w:rsidR="00B66A06">
              <w:rPr>
                <w:rFonts w:ascii="Arial" w:hAnsi="Arial"/>
              </w:rPr>
              <w:t>5</w:t>
            </w:r>
          </w:p>
        </w:tc>
        <w:tc>
          <w:tcPr>
            <w:tcW w:w="89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 xml:space="preserve">“My Team’s Completed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BF0057" w:rsidRDefault="00BF0057" w:rsidP="00BF0057">
            <w:pPr>
              <w:rPr>
                <w:rFonts w:ascii="Arial" w:hAnsi="Arial"/>
                <w:sz w:val="16"/>
              </w:rPr>
            </w:pPr>
            <w:r>
              <w:rPr>
                <w:rFonts w:ascii="Arial" w:hAnsi="Arial"/>
                <w:sz w:val="16"/>
              </w:rPr>
              <w:t>N/A</w:t>
            </w:r>
          </w:p>
        </w:tc>
      </w:tr>
      <w:tr w:rsidR="00CD2E97" w:rsidTr="0045013C">
        <w:trPr>
          <w:cantSplit/>
          <w:tblHeader/>
        </w:trPr>
        <w:tc>
          <w:tcPr>
            <w:tcW w:w="96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CD2E97" w:rsidRDefault="00CD2E97" w:rsidP="00B66A06">
            <w:pPr>
              <w:pStyle w:val="Tabletext"/>
              <w:rPr>
                <w:rFonts w:ascii="Arial" w:hAnsi="Arial"/>
              </w:rPr>
            </w:pPr>
            <w:r>
              <w:rPr>
                <w:rFonts w:ascii="Arial" w:hAnsi="Arial"/>
              </w:rPr>
              <w:t>A-</w:t>
            </w:r>
            <w:r w:rsidR="00B66A06">
              <w:rPr>
                <w:rFonts w:ascii="Arial" w:hAnsi="Arial"/>
              </w:rPr>
              <w:t>5</w:t>
            </w:r>
          </w:p>
        </w:tc>
        <w:tc>
          <w:tcPr>
            <w:tcW w:w="8910" w:type="dxa"/>
            <w:tcBorders>
              <w:top w:val="single" w:sz="6" w:space="0" w:color="000000"/>
              <w:bottom w:val="single" w:sz="6" w:space="0" w:color="000000"/>
            </w:tcBorders>
          </w:tcPr>
          <w:p w:rsidR="00CD2E97" w:rsidRPr="00F830B8" w:rsidRDefault="00CD2E97" w:rsidP="0045013C">
            <w:pPr>
              <w:rPr>
                <w:rFonts w:ascii="Arial" w:hAnsi="Arial"/>
                <w:sz w:val="16"/>
              </w:rPr>
            </w:pPr>
            <w:r>
              <w:rPr>
                <w:rFonts w:ascii="Arial" w:hAnsi="Arial"/>
                <w:sz w:val="16"/>
              </w:rPr>
              <w:t>[</w:t>
            </w:r>
            <w:r w:rsidRPr="00BF0057">
              <w:rPr>
                <w:rFonts w:ascii="Arial" w:hAnsi="Arial"/>
                <w:sz w:val="16"/>
              </w:rPr>
              <w:t>ddSUP1</w:t>
            </w:r>
            <w:r>
              <w:rPr>
                <w:rFonts w:ascii="Arial" w:hAnsi="Arial"/>
                <w:sz w:val="16"/>
              </w:rPr>
              <w:t>]</w:t>
            </w:r>
          </w:p>
        </w:tc>
        <w:tc>
          <w:tcPr>
            <w:tcW w:w="2610" w:type="dxa"/>
            <w:tcBorders>
              <w:top w:val="single" w:sz="6" w:space="0" w:color="000000"/>
              <w:bottom w:val="single" w:sz="6" w:space="0" w:color="000000"/>
            </w:tcBorders>
          </w:tcPr>
          <w:p w:rsidR="00CD2E97" w:rsidRPr="0020473E" w:rsidRDefault="00CD2E97" w:rsidP="0045013C">
            <w:r>
              <w:rPr>
                <w:rFonts w:ascii="Arial" w:hAnsi="Arial"/>
                <w:sz w:val="16"/>
              </w:rPr>
              <w:t xml:space="preserve">Dropdown contains the list of Supervisors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N/A</w:t>
            </w:r>
          </w:p>
        </w:tc>
      </w:tr>
      <w:tr w:rsidR="00CD2E97" w:rsidTr="0045013C">
        <w:trPr>
          <w:cantSplit/>
          <w:tblHeader/>
        </w:trPr>
        <w:tc>
          <w:tcPr>
            <w:tcW w:w="96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CD2E97" w:rsidRDefault="00043E8D" w:rsidP="00B66A06">
            <w:pPr>
              <w:pStyle w:val="Tabletext"/>
              <w:rPr>
                <w:rFonts w:ascii="Arial" w:hAnsi="Arial"/>
              </w:rPr>
            </w:pPr>
            <w:r>
              <w:rPr>
                <w:rFonts w:ascii="Arial" w:hAnsi="Arial"/>
              </w:rPr>
              <w:t>A</w:t>
            </w:r>
            <w:r w:rsidR="00CD2E97">
              <w:rPr>
                <w:rFonts w:ascii="Arial" w:hAnsi="Arial"/>
              </w:rPr>
              <w:t>-</w:t>
            </w:r>
            <w:r w:rsidR="00B66A06">
              <w:rPr>
                <w:rFonts w:ascii="Arial" w:hAnsi="Arial"/>
              </w:rPr>
              <w:t>5</w:t>
            </w:r>
          </w:p>
        </w:tc>
        <w:tc>
          <w:tcPr>
            <w:tcW w:w="891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w:t>
            </w:r>
            <w:r w:rsidRPr="00BF0057">
              <w:rPr>
                <w:rFonts w:ascii="Arial" w:hAnsi="Arial"/>
                <w:sz w:val="16"/>
              </w:rPr>
              <w:t>ddCSR1</w:t>
            </w:r>
            <w:r>
              <w:rPr>
                <w:rFonts w:ascii="Arial" w:hAnsi="Arial"/>
                <w:sz w:val="16"/>
              </w:rPr>
              <w:t>]</w:t>
            </w:r>
          </w:p>
        </w:tc>
        <w:tc>
          <w:tcPr>
            <w:tcW w:w="261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N/A</w:t>
            </w:r>
          </w:p>
        </w:tc>
      </w:tr>
      <w:tr w:rsidR="00CD2E97" w:rsidTr="0045013C">
        <w:trPr>
          <w:cantSplit/>
          <w:tblHeader/>
        </w:trPr>
        <w:tc>
          <w:tcPr>
            <w:tcW w:w="96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CD2E97" w:rsidRDefault="00043E8D" w:rsidP="00B66A06">
            <w:pPr>
              <w:pStyle w:val="Tabletext"/>
              <w:rPr>
                <w:rFonts w:ascii="Arial" w:hAnsi="Arial"/>
              </w:rPr>
            </w:pPr>
            <w:r>
              <w:rPr>
                <w:rFonts w:ascii="Arial" w:hAnsi="Arial"/>
              </w:rPr>
              <w:t>A</w:t>
            </w:r>
            <w:r w:rsidR="00CD2E97">
              <w:rPr>
                <w:rFonts w:ascii="Arial" w:hAnsi="Arial"/>
              </w:rPr>
              <w:t>-</w:t>
            </w:r>
            <w:r w:rsidR="00B66A06">
              <w:rPr>
                <w:rFonts w:ascii="Arial" w:hAnsi="Arial"/>
              </w:rPr>
              <w:t>5</w:t>
            </w:r>
          </w:p>
        </w:tc>
        <w:tc>
          <w:tcPr>
            <w:tcW w:w="891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w:t>
            </w:r>
            <w:r w:rsidRPr="00BF0057">
              <w:rPr>
                <w:rFonts w:ascii="Arial" w:hAnsi="Arial"/>
                <w:sz w:val="16"/>
              </w:rPr>
              <w:t>DropDownList3</w:t>
            </w:r>
            <w:r>
              <w:rPr>
                <w:rFonts w:ascii="Arial" w:hAnsi="Arial"/>
                <w:sz w:val="16"/>
              </w:rPr>
              <w:t>]</w:t>
            </w:r>
          </w:p>
        </w:tc>
        <w:tc>
          <w:tcPr>
            <w:tcW w:w="261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 xml:space="preserve">Dropdown contains the list of </w:t>
            </w:r>
            <w:proofErr w:type="spellStart"/>
            <w:r>
              <w:rPr>
                <w:rFonts w:ascii="Arial" w:hAnsi="Arial"/>
                <w:sz w:val="16"/>
              </w:rPr>
              <w:t>eCoaching</w:t>
            </w:r>
            <w:proofErr w:type="spellEnd"/>
            <w:r>
              <w:rPr>
                <w:rFonts w:ascii="Arial" w:hAnsi="Arial"/>
                <w:sz w:val="16"/>
              </w:rPr>
              <w:t xml:space="preserve"> Sources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N/A</w:t>
            </w:r>
          </w:p>
        </w:tc>
      </w:tr>
      <w:tr w:rsidR="00CD2E97" w:rsidTr="0045013C">
        <w:trPr>
          <w:cantSplit/>
          <w:tblHeader/>
        </w:trPr>
        <w:tc>
          <w:tcPr>
            <w:tcW w:w="96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D2E97" w:rsidRDefault="00B66A06" w:rsidP="00B66A06">
            <w:pPr>
              <w:pStyle w:val="Tabletext"/>
              <w:rPr>
                <w:rFonts w:ascii="Arial" w:hAnsi="Arial"/>
              </w:rPr>
            </w:pPr>
            <w:r>
              <w:rPr>
                <w:rFonts w:ascii="Arial" w:hAnsi="Arial"/>
              </w:rPr>
              <w:t>B</w:t>
            </w:r>
            <w:r w:rsidR="00CD2E97">
              <w:rPr>
                <w:rFonts w:ascii="Arial" w:hAnsi="Arial"/>
              </w:rPr>
              <w:t>-</w:t>
            </w:r>
            <w:r>
              <w:rPr>
                <w:rFonts w:ascii="Arial" w:hAnsi="Arial"/>
              </w:rPr>
              <w:t>5</w:t>
            </w:r>
          </w:p>
        </w:tc>
        <w:tc>
          <w:tcPr>
            <w:tcW w:w="891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CD2E97" w:rsidRDefault="00CD2E97" w:rsidP="0045013C">
            <w:pPr>
              <w:rPr>
                <w:rFonts w:ascii="Arial" w:hAnsi="Arial"/>
                <w:sz w:val="16"/>
              </w:rPr>
            </w:pPr>
          </w:p>
        </w:tc>
        <w:tc>
          <w:tcPr>
            <w:tcW w:w="90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N/A</w:t>
            </w:r>
          </w:p>
        </w:tc>
      </w:tr>
      <w:tr w:rsidR="00CD2E97" w:rsidTr="0045013C">
        <w:trPr>
          <w:cantSplit/>
          <w:tblHeader/>
        </w:trPr>
        <w:tc>
          <w:tcPr>
            <w:tcW w:w="96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CD2E97" w:rsidRDefault="00B66A06" w:rsidP="00B66A06">
            <w:pPr>
              <w:pStyle w:val="Tabletext"/>
              <w:rPr>
                <w:rFonts w:ascii="Arial" w:hAnsi="Arial"/>
              </w:rPr>
            </w:pPr>
            <w:r>
              <w:rPr>
                <w:rFonts w:ascii="Arial" w:hAnsi="Arial"/>
              </w:rPr>
              <w:t>B</w:t>
            </w:r>
            <w:r w:rsidR="00CD2E97">
              <w:rPr>
                <w:rFonts w:ascii="Arial" w:hAnsi="Arial"/>
              </w:rPr>
              <w:t>-</w:t>
            </w:r>
            <w:r>
              <w:rPr>
                <w:rFonts w:ascii="Arial" w:hAnsi="Arial"/>
              </w:rPr>
              <w:t>5</w:t>
            </w:r>
          </w:p>
        </w:tc>
        <w:tc>
          <w:tcPr>
            <w:tcW w:w="891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[Date1]</w:t>
            </w:r>
          </w:p>
        </w:tc>
        <w:tc>
          <w:tcPr>
            <w:tcW w:w="2610" w:type="dxa"/>
            <w:tcBorders>
              <w:top w:val="single" w:sz="6" w:space="0" w:color="000000"/>
              <w:bottom w:val="single" w:sz="6" w:space="0" w:color="000000"/>
            </w:tcBorders>
          </w:tcPr>
          <w:p w:rsidR="00CD2E97" w:rsidRDefault="00CD2E97" w:rsidP="0045013C">
            <w:pPr>
              <w:rPr>
                <w:rFonts w:ascii="Arial" w:hAnsi="Arial"/>
                <w:sz w:val="16"/>
              </w:rPr>
            </w:pPr>
          </w:p>
        </w:tc>
        <w:tc>
          <w:tcPr>
            <w:tcW w:w="90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N/A</w:t>
            </w:r>
          </w:p>
        </w:tc>
      </w:tr>
      <w:tr w:rsidR="00CD2E97" w:rsidTr="0045013C">
        <w:trPr>
          <w:cantSplit/>
          <w:tblHeader/>
        </w:trPr>
        <w:tc>
          <w:tcPr>
            <w:tcW w:w="96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CD2E97" w:rsidRDefault="00043E8D" w:rsidP="00B66A06">
            <w:pPr>
              <w:pStyle w:val="Tabletext"/>
              <w:rPr>
                <w:rFonts w:ascii="Arial" w:hAnsi="Arial"/>
              </w:rPr>
            </w:pPr>
            <w:r>
              <w:rPr>
                <w:rFonts w:ascii="Arial" w:hAnsi="Arial"/>
              </w:rPr>
              <w:t>B</w:t>
            </w:r>
            <w:r w:rsidR="00CD2E97">
              <w:rPr>
                <w:rFonts w:ascii="Arial" w:hAnsi="Arial"/>
              </w:rPr>
              <w:t>-</w:t>
            </w:r>
            <w:r w:rsidR="00B66A06">
              <w:rPr>
                <w:rFonts w:ascii="Arial" w:hAnsi="Arial"/>
              </w:rPr>
              <w:t>5</w:t>
            </w:r>
          </w:p>
        </w:tc>
        <w:tc>
          <w:tcPr>
            <w:tcW w:w="891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CD2E97" w:rsidRDefault="00CD2E97"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N/A</w:t>
            </w:r>
          </w:p>
        </w:tc>
      </w:tr>
      <w:tr w:rsidR="00CD2E97" w:rsidTr="0045013C">
        <w:trPr>
          <w:cantSplit/>
          <w:tblHeader/>
        </w:trPr>
        <w:tc>
          <w:tcPr>
            <w:tcW w:w="96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CD2E97" w:rsidRDefault="00043E8D" w:rsidP="00B66A06">
            <w:pPr>
              <w:pStyle w:val="Tabletext"/>
              <w:rPr>
                <w:rFonts w:ascii="Arial" w:hAnsi="Arial"/>
              </w:rPr>
            </w:pPr>
            <w:r>
              <w:rPr>
                <w:rFonts w:ascii="Arial" w:hAnsi="Arial"/>
              </w:rPr>
              <w:t>B</w:t>
            </w:r>
            <w:r w:rsidR="00CD2E97">
              <w:rPr>
                <w:rFonts w:ascii="Arial" w:hAnsi="Arial"/>
              </w:rPr>
              <w:t>-</w:t>
            </w:r>
            <w:r w:rsidR="00B66A06">
              <w:rPr>
                <w:rFonts w:ascii="Arial" w:hAnsi="Arial"/>
              </w:rPr>
              <w:t>5</w:t>
            </w:r>
          </w:p>
        </w:tc>
        <w:tc>
          <w:tcPr>
            <w:tcW w:w="8910" w:type="dxa"/>
            <w:tcBorders>
              <w:top w:val="single" w:sz="6" w:space="0" w:color="000000"/>
              <w:bottom w:val="single" w:sz="6" w:space="0" w:color="000000"/>
            </w:tcBorders>
          </w:tcPr>
          <w:p w:rsidR="00CD2E97" w:rsidRDefault="00CD2E97" w:rsidP="00CD2E97">
            <w:pPr>
              <w:rPr>
                <w:rFonts w:ascii="Arial" w:hAnsi="Arial"/>
                <w:sz w:val="16"/>
              </w:rPr>
            </w:pPr>
            <w:r>
              <w:rPr>
                <w:rFonts w:ascii="Arial" w:hAnsi="Arial"/>
                <w:sz w:val="16"/>
              </w:rPr>
              <w:t>[Date2]</w:t>
            </w:r>
          </w:p>
        </w:tc>
        <w:tc>
          <w:tcPr>
            <w:tcW w:w="2610" w:type="dxa"/>
            <w:tcBorders>
              <w:top w:val="single" w:sz="6" w:space="0" w:color="000000"/>
              <w:bottom w:val="single" w:sz="6" w:space="0" w:color="000000"/>
            </w:tcBorders>
          </w:tcPr>
          <w:p w:rsidR="00CD2E97" w:rsidRDefault="00CD2E97" w:rsidP="0045013C">
            <w:pPr>
              <w:rPr>
                <w:rFonts w:ascii="Arial" w:hAnsi="Arial"/>
                <w:sz w:val="16"/>
              </w:rPr>
            </w:pPr>
          </w:p>
        </w:tc>
        <w:tc>
          <w:tcPr>
            <w:tcW w:w="90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N/A</w:t>
            </w:r>
          </w:p>
        </w:tc>
      </w:tr>
      <w:tr w:rsidR="00CD2E97" w:rsidTr="0045013C">
        <w:trPr>
          <w:cantSplit/>
          <w:tblHeader/>
        </w:trPr>
        <w:tc>
          <w:tcPr>
            <w:tcW w:w="96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lastRenderedPageBreak/>
              <w:t>Image</w:t>
            </w:r>
          </w:p>
        </w:tc>
        <w:tc>
          <w:tcPr>
            <w:tcW w:w="840" w:type="dxa"/>
            <w:tcBorders>
              <w:top w:val="single" w:sz="6" w:space="0" w:color="000000"/>
              <w:bottom w:val="single" w:sz="6" w:space="0" w:color="000000"/>
            </w:tcBorders>
          </w:tcPr>
          <w:p w:rsidR="00CD2E97" w:rsidRDefault="00043E8D" w:rsidP="00B66A06">
            <w:pPr>
              <w:pStyle w:val="Tabletext"/>
              <w:rPr>
                <w:rFonts w:ascii="Arial" w:hAnsi="Arial"/>
              </w:rPr>
            </w:pPr>
            <w:r>
              <w:rPr>
                <w:rFonts w:ascii="Arial" w:hAnsi="Arial"/>
              </w:rPr>
              <w:t>B</w:t>
            </w:r>
            <w:r w:rsidR="00CD2E97">
              <w:rPr>
                <w:rFonts w:ascii="Arial" w:hAnsi="Arial"/>
              </w:rPr>
              <w:t>-</w:t>
            </w:r>
            <w:r w:rsidR="00B66A06">
              <w:rPr>
                <w:rFonts w:ascii="Arial" w:hAnsi="Arial"/>
              </w:rPr>
              <w:t>5</w:t>
            </w:r>
          </w:p>
        </w:tc>
        <w:tc>
          <w:tcPr>
            <w:tcW w:w="891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CD2E97" w:rsidRDefault="00CD2E97"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N/A</w:t>
            </w:r>
          </w:p>
        </w:tc>
      </w:tr>
      <w:tr w:rsidR="00CD2E97" w:rsidTr="0045013C">
        <w:trPr>
          <w:cantSplit/>
          <w:tblHeader/>
        </w:trPr>
        <w:tc>
          <w:tcPr>
            <w:tcW w:w="96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CD2E97" w:rsidRDefault="00043E8D" w:rsidP="00B66A06">
            <w:pPr>
              <w:pStyle w:val="Tabletext"/>
              <w:rPr>
                <w:rFonts w:ascii="Arial" w:hAnsi="Arial"/>
              </w:rPr>
            </w:pPr>
            <w:r>
              <w:rPr>
                <w:rFonts w:ascii="Arial" w:hAnsi="Arial"/>
              </w:rPr>
              <w:t>B</w:t>
            </w:r>
            <w:r w:rsidR="00CD2E97">
              <w:rPr>
                <w:rFonts w:ascii="Arial" w:hAnsi="Arial"/>
              </w:rPr>
              <w:t>-</w:t>
            </w:r>
            <w:r w:rsidR="00B66A06">
              <w:rPr>
                <w:rFonts w:ascii="Arial" w:hAnsi="Arial"/>
              </w:rPr>
              <w:t>5</w:t>
            </w:r>
          </w:p>
        </w:tc>
        <w:tc>
          <w:tcPr>
            <w:tcW w:w="891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w:t>
            </w:r>
            <w:r w:rsidRPr="00CD2E97">
              <w:rPr>
                <w:rFonts w:ascii="Arial" w:hAnsi="Arial"/>
                <w:sz w:val="16"/>
              </w:rPr>
              <w:t>Button1</w:t>
            </w:r>
            <w:r>
              <w:rPr>
                <w:rFonts w:ascii="Arial" w:hAnsi="Arial"/>
                <w:sz w:val="16"/>
              </w:rPr>
              <w:t>]</w:t>
            </w:r>
          </w:p>
        </w:tc>
        <w:tc>
          <w:tcPr>
            <w:tcW w:w="2610" w:type="dxa"/>
            <w:tcBorders>
              <w:top w:val="single" w:sz="6" w:space="0" w:color="000000"/>
              <w:bottom w:val="single" w:sz="6" w:space="0" w:color="000000"/>
            </w:tcBorders>
          </w:tcPr>
          <w:p w:rsidR="00CD2E97" w:rsidRDefault="00CD2E97" w:rsidP="00CD2E97">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CD2E97" w:rsidRDefault="00CD2E97"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043E8D" w:rsidRDefault="00043E8D" w:rsidP="00B66A06">
            <w:pPr>
              <w:pStyle w:val="Tabletext"/>
              <w:rPr>
                <w:rFonts w:ascii="Arial" w:hAnsi="Arial"/>
              </w:rPr>
            </w:pPr>
            <w:r>
              <w:rPr>
                <w:rFonts w:ascii="Arial" w:hAnsi="Arial"/>
              </w:rPr>
              <w:t>ABCD-</w:t>
            </w:r>
            <w:r w:rsidR="00B66A06">
              <w:rPr>
                <w:rFonts w:ascii="Arial" w:hAnsi="Arial"/>
              </w:rPr>
              <w:t>5</w:t>
            </w:r>
          </w:p>
        </w:tc>
        <w:tc>
          <w:tcPr>
            <w:tcW w:w="8910" w:type="dxa"/>
            <w:tcBorders>
              <w:top w:val="single" w:sz="6" w:space="0" w:color="000000"/>
              <w:bottom w:val="single" w:sz="6" w:space="0" w:color="000000"/>
            </w:tcBorders>
          </w:tcPr>
          <w:p w:rsidR="00043E8D" w:rsidRDefault="00043E8D"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043E8D" w:rsidRPr="00451F3D" w:rsidTr="0045013C">
              <w:tc>
                <w:tcPr>
                  <w:tcW w:w="697" w:type="dxa"/>
                  <w:tcMar>
                    <w:left w:w="72" w:type="dxa"/>
                    <w:right w:w="72" w:type="dxa"/>
                  </w:tcMar>
                </w:tcPr>
                <w:p w:rsidR="00043E8D" w:rsidRPr="00451F3D" w:rsidRDefault="00043E8D"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043E8D" w:rsidRPr="00451F3D" w:rsidRDefault="00043E8D"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Supervisor Name</w:t>
                  </w:r>
                </w:p>
              </w:tc>
              <w:tc>
                <w:tcPr>
                  <w:tcW w:w="1350" w:type="dxa"/>
                </w:tcPr>
                <w:p w:rsidR="00043E8D" w:rsidRPr="00451F3D" w:rsidRDefault="00043E8D"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043E8D" w:rsidRPr="00451F3D" w:rsidRDefault="00043E8D"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043E8D" w:rsidRPr="00955E58" w:rsidRDefault="00043E8D" w:rsidP="0045013C">
                  <w:pPr>
                    <w:jc w:val="center"/>
                    <w:rPr>
                      <w:rFonts w:ascii="Arial" w:hAnsi="Arial"/>
                      <w:sz w:val="14"/>
                      <w:szCs w:val="14"/>
                    </w:rPr>
                  </w:pPr>
                  <w:r>
                    <w:rPr>
                      <w:rFonts w:ascii="Arial" w:hAnsi="Arial"/>
                      <w:sz w:val="14"/>
                      <w:szCs w:val="14"/>
                    </w:rPr>
                    <w:t>Created Date</w:t>
                  </w:r>
                </w:p>
              </w:tc>
              <w:tc>
                <w:tcPr>
                  <w:tcW w:w="1170" w:type="dxa"/>
                  <w:tcMar>
                    <w:left w:w="72" w:type="dxa"/>
                    <w:right w:w="72" w:type="dxa"/>
                  </w:tcMar>
                </w:tcPr>
                <w:p w:rsidR="00043E8D" w:rsidRPr="00451F3D" w:rsidRDefault="00043E8D" w:rsidP="0045013C">
                  <w:pPr>
                    <w:jc w:val="center"/>
                    <w:rPr>
                      <w:rFonts w:ascii="Arial" w:hAnsi="Arial"/>
                      <w:sz w:val="14"/>
                      <w:szCs w:val="14"/>
                    </w:rPr>
                  </w:pPr>
                  <w:r>
                    <w:rPr>
                      <w:rFonts w:ascii="Arial" w:hAnsi="Arial"/>
                      <w:sz w:val="14"/>
                      <w:szCs w:val="14"/>
                    </w:rPr>
                    <w:t>Source</w:t>
                  </w:r>
                </w:p>
              </w:tc>
            </w:tr>
            <w:tr w:rsidR="00043E8D" w:rsidRPr="00451F3D" w:rsidTr="0045013C">
              <w:tc>
                <w:tcPr>
                  <w:tcW w:w="697" w:type="dxa"/>
                  <w:tcMar>
                    <w:left w:w="72" w:type="dxa"/>
                    <w:right w:w="72" w:type="dxa"/>
                  </w:tcMar>
                </w:tcPr>
                <w:p w:rsidR="00043E8D" w:rsidRPr="00451F3D" w:rsidRDefault="00043E8D"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043E8D" w:rsidRPr="00955E58" w:rsidRDefault="00043E8D" w:rsidP="00043E8D">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c>
                <w:tcPr>
                  <w:tcW w:w="1170" w:type="dxa"/>
                  <w:tcMar>
                    <w:left w:w="72" w:type="dxa"/>
                    <w:right w:w="72" w:type="dxa"/>
                  </w:tcMar>
                </w:tcPr>
                <w:p w:rsidR="00043E8D" w:rsidRPr="00451F3D" w:rsidRDefault="00043E8D" w:rsidP="00043E8D">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r>
          </w:tbl>
          <w:p w:rsidR="00043E8D" w:rsidRDefault="00043E8D" w:rsidP="0045013C">
            <w:pPr>
              <w:rPr>
                <w:rFonts w:ascii="Arial" w:hAnsi="Arial"/>
                <w:sz w:val="16"/>
              </w:rPr>
            </w:pPr>
          </w:p>
          <w:p w:rsidR="00043E8D" w:rsidRDefault="00043E8D" w:rsidP="0045013C">
            <w:pPr>
              <w:rPr>
                <w:rFonts w:ascii="Arial" w:hAnsi="Arial"/>
                <w:sz w:val="16"/>
              </w:rPr>
            </w:pPr>
          </w:p>
        </w:tc>
        <w:tc>
          <w:tcPr>
            <w:tcW w:w="26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14220" w:type="dxa"/>
            <w:gridSpan w:val="5"/>
            <w:tcBorders>
              <w:top w:val="single" w:sz="6" w:space="0" w:color="000000"/>
              <w:bottom w:val="single" w:sz="6" w:space="0" w:color="000000"/>
            </w:tcBorders>
            <w:shd w:val="pct25" w:color="auto" w:fill="auto"/>
          </w:tcPr>
          <w:p w:rsidR="00043E8D" w:rsidRDefault="00043E8D" w:rsidP="0045013C">
            <w:pPr>
              <w:rPr>
                <w:rFonts w:ascii="Arial" w:hAnsi="Arial"/>
                <w:sz w:val="16"/>
              </w:rPr>
            </w:pPr>
          </w:p>
        </w:tc>
      </w:tr>
      <w:tr w:rsidR="00043E8D" w:rsidTr="0045013C">
        <w:trPr>
          <w:cantSplit/>
          <w:tblHeader/>
        </w:trPr>
        <w:tc>
          <w:tcPr>
            <w:tcW w:w="14220" w:type="dxa"/>
            <w:gridSpan w:val="5"/>
            <w:tcBorders>
              <w:top w:val="single" w:sz="6" w:space="0" w:color="000000"/>
              <w:bottom w:val="single" w:sz="6" w:space="0" w:color="000000"/>
            </w:tcBorders>
            <w:shd w:val="pct25" w:color="auto" w:fill="auto"/>
          </w:tcPr>
          <w:p w:rsidR="00043E8D" w:rsidRDefault="00043E8D" w:rsidP="006D57DE">
            <w:pPr>
              <w:autoSpaceDE w:val="0"/>
              <w:autoSpaceDN w:val="0"/>
              <w:adjustRightInd w:val="0"/>
              <w:rPr>
                <w:rFonts w:ascii="Arial" w:hAnsi="Arial"/>
                <w:sz w:val="16"/>
              </w:rPr>
            </w:pPr>
            <w:r>
              <w:rPr>
                <w:rFonts w:ascii="Arial" w:hAnsi="Arial"/>
                <w:sz w:val="16"/>
              </w:rPr>
              <w:t xml:space="preserve">If user  </w:t>
            </w:r>
            <w:r w:rsidR="005761B7">
              <w:rPr>
                <w:rFonts w:ascii="Arial" w:hAnsi="Arial"/>
                <w:sz w:val="16"/>
              </w:rPr>
              <w:t xml:space="preserve"> job code is one of the following</w:t>
            </w:r>
            <w:r w:rsidR="005761B7" w:rsidRPr="00B878B8">
              <w:rPr>
                <w:rFonts w:ascii="Arial" w:hAnsi="Arial"/>
                <w:sz w:val="16"/>
                <w:szCs w:val="16"/>
              </w:rPr>
              <w:t xml:space="preserve"> (</w:t>
            </w:r>
            <w:r w:rsidR="00144773" w:rsidRPr="00144773">
              <w:rPr>
                <w:rFonts w:ascii="Consolas" w:eastAsiaTheme="minorHAnsi" w:hAnsi="Consolas" w:cs="Consolas"/>
                <w:color w:val="A31515"/>
                <w:sz w:val="16"/>
                <w:szCs w:val="16"/>
              </w:rPr>
              <w:t>*40</w:t>
            </w:r>
            <w:r w:rsidR="00D5385C">
              <w:rPr>
                <w:rFonts w:ascii="Consolas" w:eastAsiaTheme="minorHAnsi" w:hAnsi="Consolas" w:cs="Consolas"/>
                <w:color w:val="A31515"/>
                <w:sz w:val="16"/>
                <w:szCs w:val="16"/>
              </w:rPr>
              <w:t>, WTTR12</w:t>
            </w:r>
            <w:r w:rsidR="008F6B77">
              <w:rPr>
                <w:rFonts w:ascii="Consolas" w:eastAsiaTheme="minorHAnsi" w:hAnsi="Consolas" w:cs="Consolas"/>
                <w:color w:val="A31515"/>
                <w:sz w:val="16"/>
                <w:szCs w:val="16"/>
              </w:rPr>
              <w:t>, WTTI*</w:t>
            </w:r>
            <w:r w:rsidR="005761B7" w:rsidRPr="006D57DE">
              <w:rPr>
                <w:rFonts w:ascii="Consolas" w:eastAsiaTheme="minorHAnsi" w:hAnsi="Consolas" w:cs="Consolas"/>
                <w:color w:val="A31515"/>
                <w:sz w:val="16"/>
                <w:szCs w:val="16"/>
              </w:rPr>
              <w:t>)</w:t>
            </w:r>
            <w:r w:rsidR="005761B7">
              <w:rPr>
                <w:rFonts w:ascii="Arial" w:hAnsi="Arial"/>
                <w:sz w:val="16"/>
              </w:rPr>
              <w:t xml:space="preserve"> </w:t>
            </w:r>
            <w:r>
              <w:rPr>
                <w:rFonts w:ascii="Arial" w:hAnsi="Arial"/>
                <w:sz w:val="16"/>
              </w:rPr>
              <w:t>then display the following</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043E8D" w:rsidRDefault="00043E8D"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043E8D" w:rsidRDefault="00043E8D" w:rsidP="00043E8D">
            <w:pPr>
              <w:rPr>
                <w:rFonts w:ascii="Arial" w:hAnsi="Arial"/>
                <w:sz w:val="16"/>
              </w:rPr>
            </w:pPr>
            <w:r>
              <w:rPr>
                <w:rFonts w:ascii="Arial" w:hAnsi="Arial"/>
                <w:sz w:val="16"/>
              </w:rPr>
              <w:t>“Welcome to the Supervisor Dashboard”</w:t>
            </w:r>
          </w:p>
        </w:tc>
        <w:tc>
          <w:tcPr>
            <w:tcW w:w="26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043E8D" w:rsidRDefault="00043E8D"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 xml:space="preserve">“My Pending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043E8D" w:rsidRDefault="00043E8D"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043E8D" w:rsidRDefault="00043E8D" w:rsidP="0045013C">
            <w:pPr>
              <w:rPr>
                <w:rFonts w:ascii="Arial" w:hAnsi="Arial"/>
                <w:sz w:val="16"/>
              </w:rPr>
            </w:pPr>
          </w:p>
          <w:tbl>
            <w:tblPr>
              <w:tblStyle w:val="TableGrid"/>
              <w:tblW w:w="7087" w:type="dxa"/>
              <w:tblLayout w:type="fixed"/>
              <w:tblLook w:val="04A0" w:firstRow="1" w:lastRow="0" w:firstColumn="1" w:lastColumn="0" w:noHBand="0" w:noVBand="1"/>
            </w:tblPr>
            <w:tblGrid>
              <w:gridCol w:w="787"/>
              <w:gridCol w:w="900"/>
              <w:gridCol w:w="1170"/>
              <w:gridCol w:w="1710"/>
              <w:gridCol w:w="1260"/>
              <w:gridCol w:w="1260"/>
            </w:tblGrid>
            <w:tr w:rsidR="00043E8D" w:rsidTr="0045013C">
              <w:tc>
                <w:tcPr>
                  <w:tcW w:w="787" w:type="dxa"/>
                  <w:tcMar>
                    <w:left w:w="72" w:type="dxa"/>
                    <w:right w:w="72" w:type="dxa"/>
                  </w:tcMar>
                </w:tcPr>
                <w:p w:rsidR="00043E8D" w:rsidRDefault="00043E8D" w:rsidP="0045013C">
                  <w:pPr>
                    <w:jc w:val="center"/>
                    <w:rPr>
                      <w:rFonts w:ascii="Arial" w:hAnsi="Arial"/>
                      <w:sz w:val="16"/>
                    </w:rPr>
                  </w:pPr>
                  <w:r>
                    <w:rPr>
                      <w:rFonts w:ascii="Arial" w:hAnsi="Arial"/>
                      <w:sz w:val="16"/>
                    </w:rPr>
                    <w:t>#</w:t>
                  </w:r>
                </w:p>
              </w:tc>
              <w:tc>
                <w:tcPr>
                  <w:tcW w:w="900" w:type="dxa"/>
                  <w:tcMar>
                    <w:left w:w="72" w:type="dxa"/>
                    <w:right w:w="72" w:type="dxa"/>
                  </w:tcMar>
                  <w:vAlign w:val="center"/>
                </w:tcPr>
                <w:p w:rsidR="00043E8D" w:rsidRDefault="00043E8D" w:rsidP="0045013C">
                  <w:pPr>
                    <w:jc w:val="center"/>
                    <w:rPr>
                      <w:rFonts w:ascii="Arial" w:hAnsi="Arial"/>
                      <w:sz w:val="16"/>
                    </w:rPr>
                  </w:pPr>
                  <w:proofErr w:type="spellStart"/>
                  <w:r>
                    <w:rPr>
                      <w:rFonts w:ascii="Arial" w:hAnsi="Arial"/>
                      <w:sz w:val="16"/>
                    </w:rPr>
                    <w:t>FormID</w:t>
                  </w:r>
                  <w:proofErr w:type="spellEnd"/>
                </w:p>
              </w:tc>
              <w:tc>
                <w:tcPr>
                  <w:tcW w:w="1170" w:type="dxa"/>
                  <w:tcMar>
                    <w:left w:w="72" w:type="dxa"/>
                    <w:right w:w="72" w:type="dxa"/>
                  </w:tcMar>
                  <w:vAlign w:val="center"/>
                </w:tcPr>
                <w:p w:rsidR="00043E8D" w:rsidRDefault="00043E8D" w:rsidP="0045013C">
                  <w:pPr>
                    <w:jc w:val="center"/>
                    <w:rPr>
                      <w:rFonts w:ascii="Arial" w:hAnsi="Arial"/>
                      <w:sz w:val="16"/>
                    </w:rPr>
                  </w:pPr>
                  <w:r>
                    <w:rPr>
                      <w:rFonts w:ascii="Arial" w:hAnsi="Arial"/>
                      <w:sz w:val="16"/>
                    </w:rPr>
                    <w:t>CSR Name</w:t>
                  </w:r>
                </w:p>
              </w:tc>
              <w:tc>
                <w:tcPr>
                  <w:tcW w:w="1710" w:type="dxa"/>
                  <w:tcMar>
                    <w:left w:w="72" w:type="dxa"/>
                    <w:right w:w="72" w:type="dxa"/>
                  </w:tcMar>
                  <w:vAlign w:val="center"/>
                </w:tcPr>
                <w:p w:rsidR="00043E8D" w:rsidRDefault="00043E8D" w:rsidP="0045013C">
                  <w:pPr>
                    <w:jc w:val="center"/>
                    <w:rPr>
                      <w:rFonts w:ascii="Arial" w:hAnsi="Arial"/>
                      <w:sz w:val="16"/>
                    </w:rPr>
                  </w:pPr>
                  <w:r>
                    <w:rPr>
                      <w:rFonts w:ascii="Arial" w:hAnsi="Arial"/>
                      <w:sz w:val="16"/>
                    </w:rPr>
                    <w:t>Supervisor Name</w:t>
                  </w:r>
                </w:p>
              </w:tc>
              <w:tc>
                <w:tcPr>
                  <w:tcW w:w="1260" w:type="dxa"/>
                  <w:tcMar>
                    <w:left w:w="72" w:type="dxa"/>
                    <w:right w:w="72" w:type="dxa"/>
                  </w:tcMar>
                  <w:vAlign w:val="center"/>
                </w:tcPr>
                <w:p w:rsidR="00043E8D" w:rsidRDefault="00043E8D" w:rsidP="0045013C">
                  <w:pPr>
                    <w:jc w:val="center"/>
                    <w:rPr>
                      <w:rFonts w:ascii="Arial" w:hAnsi="Arial"/>
                      <w:sz w:val="16"/>
                    </w:rPr>
                  </w:pPr>
                  <w:proofErr w:type="spellStart"/>
                  <w:r>
                    <w:rPr>
                      <w:rFonts w:ascii="Arial" w:hAnsi="Arial"/>
                      <w:sz w:val="16"/>
                    </w:rPr>
                    <w:t>StrFormStatus</w:t>
                  </w:r>
                  <w:proofErr w:type="spellEnd"/>
                </w:p>
              </w:tc>
              <w:tc>
                <w:tcPr>
                  <w:tcW w:w="1260" w:type="dxa"/>
                  <w:tcMar>
                    <w:left w:w="72" w:type="dxa"/>
                    <w:right w:w="72" w:type="dxa"/>
                  </w:tcMar>
                </w:tcPr>
                <w:p w:rsidR="00043E8D" w:rsidRDefault="00043E8D" w:rsidP="0045013C">
                  <w:pPr>
                    <w:jc w:val="center"/>
                    <w:rPr>
                      <w:rFonts w:ascii="Arial" w:hAnsi="Arial"/>
                      <w:sz w:val="16"/>
                    </w:rPr>
                  </w:pPr>
                  <w:r>
                    <w:rPr>
                      <w:rFonts w:ascii="Arial" w:hAnsi="Arial"/>
                      <w:sz w:val="16"/>
                    </w:rPr>
                    <w:t>Created</w:t>
                  </w:r>
                </w:p>
              </w:tc>
            </w:tr>
            <w:tr w:rsidR="00043E8D" w:rsidTr="0045013C">
              <w:tc>
                <w:tcPr>
                  <w:tcW w:w="787" w:type="dxa"/>
                  <w:tcMar>
                    <w:left w:w="72" w:type="dxa"/>
                    <w:right w:w="72" w:type="dxa"/>
                  </w:tcMar>
                </w:tcPr>
                <w:p w:rsidR="00043E8D" w:rsidRDefault="00043E8D" w:rsidP="0045013C">
                  <w:pPr>
                    <w:jc w:val="center"/>
                    <w:rPr>
                      <w:rFonts w:ascii="Arial" w:hAnsi="Arial"/>
                      <w:sz w:val="16"/>
                    </w:rPr>
                  </w:pPr>
                  <w:r>
                    <w:rPr>
                      <w:rFonts w:ascii="Arial" w:hAnsi="Arial"/>
                      <w:sz w:val="16"/>
                    </w:rPr>
                    <w:t>#Index#</w:t>
                  </w:r>
                </w:p>
              </w:tc>
              <w:tc>
                <w:tcPr>
                  <w:tcW w:w="900" w:type="dxa"/>
                  <w:tcMar>
                    <w:left w:w="72" w:type="dxa"/>
                    <w:right w:w="72" w:type="dxa"/>
                  </w:tcMar>
                  <w:vAlign w:val="center"/>
                </w:tcPr>
                <w:p w:rsidR="00043E8D" w:rsidRDefault="00043E8D"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170" w:type="dxa"/>
                  <w:tcMar>
                    <w:left w:w="72" w:type="dxa"/>
                    <w:right w:w="72" w:type="dxa"/>
                  </w:tcMar>
                  <w:vAlign w:val="center"/>
                </w:tcPr>
                <w:p w:rsidR="00043E8D" w:rsidRDefault="00043E8D"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710" w:type="dxa"/>
                  <w:tcMar>
                    <w:left w:w="72" w:type="dxa"/>
                    <w:right w:w="72" w:type="dxa"/>
                  </w:tcMar>
                  <w:vAlign w:val="center"/>
                </w:tcPr>
                <w:p w:rsidR="00043E8D" w:rsidRDefault="00043E8D" w:rsidP="0045013C">
                  <w:pPr>
                    <w:jc w:val="center"/>
                    <w:rPr>
                      <w:rFonts w:ascii="Arial" w:hAnsi="Arial"/>
                      <w:sz w:val="16"/>
                    </w:rPr>
                  </w:pPr>
                  <w:r>
                    <w:rPr>
                      <w:rFonts w:ascii="Arial" w:hAnsi="Arial"/>
                      <w:sz w:val="16"/>
                    </w:rPr>
                    <w:t>#</w:t>
                  </w:r>
                  <w:proofErr w:type="spellStart"/>
                  <w:r>
                    <w:rPr>
                      <w:rFonts w:ascii="Arial" w:hAnsi="Arial"/>
                      <w:sz w:val="16"/>
                    </w:rPr>
                    <w:t>SuperivsorName</w:t>
                  </w:r>
                  <w:proofErr w:type="spellEnd"/>
                  <w:r>
                    <w:rPr>
                      <w:rFonts w:ascii="Arial" w:hAnsi="Arial"/>
                      <w:sz w:val="16"/>
                    </w:rPr>
                    <w:t>#</w:t>
                  </w:r>
                </w:p>
              </w:tc>
              <w:tc>
                <w:tcPr>
                  <w:tcW w:w="1260" w:type="dxa"/>
                  <w:tcMar>
                    <w:left w:w="72" w:type="dxa"/>
                    <w:right w:w="72" w:type="dxa"/>
                  </w:tcMar>
                  <w:vAlign w:val="center"/>
                </w:tcPr>
                <w:p w:rsidR="00043E8D" w:rsidRDefault="00043E8D"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260" w:type="dxa"/>
                  <w:tcMar>
                    <w:left w:w="72" w:type="dxa"/>
                    <w:right w:w="72" w:type="dxa"/>
                  </w:tcMar>
                </w:tcPr>
                <w:p w:rsidR="00043E8D" w:rsidRDefault="00043E8D"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043E8D" w:rsidRDefault="00043E8D" w:rsidP="0045013C">
            <w:pPr>
              <w:rPr>
                <w:rFonts w:ascii="Arial" w:hAnsi="Arial"/>
                <w:sz w:val="16"/>
              </w:rPr>
            </w:pPr>
          </w:p>
          <w:p w:rsidR="00043E8D" w:rsidRDefault="00043E8D" w:rsidP="0045013C">
            <w:pPr>
              <w:rPr>
                <w:rFonts w:ascii="Arial" w:hAnsi="Arial"/>
                <w:sz w:val="16"/>
              </w:rPr>
            </w:pPr>
          </w:p>
        </w:tc>
        <w:tc>
          <w:tcPr>
            <w:tcW w:w="2610" w:type="dxa"/>
            <w:tcBorders>
              <w:top w:val="single" w:sz="6" w:space="0" w:color="000000"/>
              <w:bottom w:val="single" w:sz="6" w:space="0" w:color="000000"/>
            </w:tcBorders>
          </w:tcPr>
          <w:p w:rsidR="00043E8D" w:rsidRDefault="00043E8D"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043E8D" w:rsidRDefault="00043E8D"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 xml:space="preserve">“My Team’s Pending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537C74">
        <w:trPr>
          <w:cantSplit/>
          <w:trHeight w:val="1128"/>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043E8D" w:rsidRDefault="00043E8D"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043E8D" w:rsidRDefault="00043E8D" w:rsidP="00205ED8">
            <w:pPr>
              <w:rPr>
                <w:rFonts w:ascii="Arial" w:hAnsi="Arial"/>
                <w:sz w:val="16"/>
              </w:rPr>
            </w:pPr>
            <w:r>
              <w:rPr>
                <w:rFonts w:ascii="Arial" w:hAnsi="Arial"/>
                <w:sz w:val="16"/>
              </w:rPr>
              <w:t>[</w:t>
            </w:r>
            <w:r w:rsidRPr="00BF0057">
              <w:rPr>
                <w:rFonts w:ascii="Arial" w:hAnsi="Arial"/>
                <w:sz w:val="16"/>
              </w:rPr>
              <w:t>ddCSR</w:t>
            </w:r>
            <w:r w:rsidR="00205ED8">
              <w:rPr>
                <w:rFonts w:ascii="Arial" w:hAnsi="Arial"/>
                <w:sz w:val="16"/>
              </w:rPr>
              <w:t>3</w:t>
            </w:r>
            <w:r>
              <w:rPr>
                <w:rFonts w:ascii="Arial" w:hAnsi="Arial"/>
                <w:sz w:val="16"/>
              </w:rPr>
              <w:t>]</w:t>
            </w:r>
          </w:p>
        </w:tc>
        <w:tc>
          <w:tcPr>
            <w:tcW w:w="26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p w:rsidR="00043E8D" w:rsidRDefault="00043E8D" w:rsidP="0045013C">
            <w:pPr>
              <w:rPr>
                <w:rFonts w:ascii="Arial" w:hAnsi="Arial"/>
                <w:sz w:val="16"/>
              </w:rPr>
            </w:pPr>
          </w:p>
          <w:p w:rsidR="00043E8D" w:rsidRDefault="00043E8D"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043E8D" w:rsidRDefault="00043E8D"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w:t>
            </w:r>
            <w:r w:rsidR="00205ED8">
              <w:rPr>
                <w:rFonts w:ascii="Arial" w:hAnsi="Arial"/>
                <w:sz w:val="16"/>
              </w:rPr>
              <w:t>DropDownList1</w:t>
            </w:r>
            <w:r>
              <w:rPr>
                <w:rFonts w:ascii="Arial" w:hAnsi="Arial"/>
                <w:sz w:val="16"/>
              </w:rPr>
              <w:t>]</w:t>
            </w:r>
          </w:p>
        </w:tc>
        <w:tc>
          <w:tcPr>
            <w:tcW w:w="26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 xml:space="preserve">Dropdown contains the list of </w:t>
            </w:r>
            <w:proofErr w:type="spellStart"/>
            <w:r>
              <w:rPr>
                <w:rFonts w:ascii="Arial" w:hAnsi="Arial"/>
                <w:sz w:val="16"/>
              </w:rPr>
              <w:t>eCoaching</w:t>
            </w:r>
            <w:proofErr w:type="spellEnd"/>
            <w:r>
              <w:rPr>
                <w:rFonts w:ascii="Arial" w:hAnsi="Arial"/>
                <w:sz w:val="16"/>
              </w:rPr>
              <w:t xml:space="preserve"> Sources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043E8D" w:rsidRDefault="00043E8D" w:rsidP="00B66A06">
            <w:pPr>
              <w:pStyle w:val="Tabletext"/>
              <w:rPr>
                <w:rFonts w:ascii="Arial" w:hAnsi="Arial"/>
              </w:rPr>
            </w:pPr>
            <w:r>
              <w:rPr>
                <w:rFonts w:ascii="Arial" w:hAnsi="Arial"/>
              </w:rPr>
              <w:t>ABCD-</w:t>
            </w:r>
            <w:r w:rsidR="00B66A06">
              <w:rPr>
                <w:rFonts w:ascii="Arial" w:hAnsi="Arial"/>
              </w:rPr>
              <w:t>3</w:t>
            </w:r>
          </w:p>
        </w:tc>
        <w:tc>
          <w:tcPr>
            <w:tcW w:w="8910" w:type="dxa"/>
            <w:tcBorders>
              <w:top w:val="single" w:sz="6" w:space="0" w:color="000000"/>
              <w:bottom w:val="single" w:sz="6" w:space="0" w:color="000000"/>
            </w:tcBorders>
          </w:tcPr>
          <w:p w:rsidR="00043E8D" w:rsidRDefault="00043E8D"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043E8D" w:rsidRPr="00451F3D" w:rsidTr="0045013C">
              <w:tc>
                <w:tcPr>
                  <w:tcW w:w="697" w:type="dxa"/>
                  <w:tcMar>
                    <w:left w:w="72" w:type="dxa"/>
                    <w:right w:w="72" w:type="dxa"/>
                  </w:tcMar>
                </w:tcPr>
                <w:p w:rsidR="00043E8D" w:rsidRPr="00451F3D" w:rsidRDefault="00043E8D"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043E8D" w:rsidRPr="00451F3D" w:rsidRDefault="00043E8D"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Supervisor Name</w:t>
                  </w:r>
                </w:p>
              </w:tc>
              <w:tc>
                <w:tcPr>
                  <w:tcW w:w="1350" w:type="dxa"/>
                </w:tcPr>
                <w:p w:rsidR="00043E8D" w:rsidRPr="00451F3D" w:rsidRDefault="00043E8D"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043E8D" w:rsidRPr="00451F3D" w:rsidRDefault="00043E8D"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043E8D" w:rsidRPr="00955E58" w:rsidRDefault="00043E8D"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043E8D" w:rsidRPr="00451F3D" w:rsidRDefault="00043E8D" w:rsidP="0045013C">
                  <w:pPr>
                    <w:jc w:val="center"/>
                    <w:rPr>
                      <w:rFonts w:ascii="Arial" w:hAnsi="Arial"/>
                      <w:sz w:val="14"/>
                      <w:szCs w:val="14"/>
                    </w:rPr>
                  </w:pPr>
                  <w:r w:rsidRPr="00451F3D">
                    <w:rPr>
                      <w:rFonts w:ascii="Arial" w:hAnsi="Arial"/>
                      <w:sz w:val="14"/>
                      <w:szCs w:val="14"/>
                    </w:rPr>
                    <w:t>Created Date</w:t>
                  </w:r>
                </w:p>
              </w:tc>
            </w:tr>
            <w:tr w:rsidR="00043E8D" w:rsidRPr="00451F3D" w:rsidTr="0045013C">
              <w:tc>
                <w:tcPr>
                  <w:tcW w:w="697" w:type="dxa"/>
                  <w:tcMar>
                    <w:left w:w="72" w:type="dxa"/>
                    <w:right w:w="72" w:type="dxa"/>
                  </w:tcMar>
                </w:tcPr>
                <w:p w:rsidR="00043E8D" w:rsidRPr="00451F3D" w:rsidRDefault="00043E8D"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043E8D" w:rsidRPr="00955E58" w:rsidRDefault="00043E8D"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strSource</w:t>
                  </w:r>
                  <w:proofErr w:type="spellEnd"/>
                  <w:r>
                    <w:rPr>
                      <w:rFonts w:ascii="Arial" w:hAnsi="Arial"/>
                      <w:sz w:val="14"/>
                      <w:szCs w:val="14"/>
                    </w:rPr>
                    <w:t>#</w:t>
                  </w:r>
                </w:p>
              </w:tc>
              <w:tc>
                <w:tcPr>
                  <w:tcW w:w="1170" w:type="dxa"/>
                  <w:tcMar>
                    <w:left w:w="72" w:type="dxa"/>
                    <w:right w:w="72" w:type="dxa"/>
                  </w:tcMar>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p>
              </w:tc>
            </w:tr>
          </w:tbl>
          <w:p w:rsidR="00043E8D" w:rsidRDefault="00043E8D" w:rsidP="0045013C">
            <w:pPr>
              <w:rPr>
                <w:rFonts w:ascii="Arial" w:hAnsi="Arial"/>
                <w:sz w:val="16"/>
              </w:rPr>
            </w:pPr>
          </w:p>
          <w:p w:rsidR="00043E8D" w:rsidRDefault="00043E8D" w:rsidP="0045013C">
            <w:pPr>
              <w:rPr>
                <w:rFonts w:ascii="Arial" w:hAnsi="Arial"/>
                <w:sz w:val="16"/>
              </w:rPr>
            </w:pPr>
          </w:p>
        </w:tc>
        <w:tc>
          <w:tcPr>
            <w:tcW w:w="26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043E8D" w:rsidRDefault="00043E8D" w:rsidP="00B66A06">
            <w:pPr>
              <w:pStyle w:val="Tabletext"/>
              <w:rPr>
                <w:rFonts w:ascii="Arial" w:hAnsi="Arial"/>
              </w:rPr>
            </w:pPr>
            <w:r>
              <w:rPr>
                <w:rFonts w:ascii="Arial" w:hAnsi="Arial"/>
              </w:rPr>
              <w:t>A-</w:t>
            </w:r>
            <w:r w:rsidR="00B66A06">
              <w:rPr>
                <w:rFonts w:ascii="Arial" w:hAnsi="Arial"/>
              </w:rPr>
              <w:t>5</w:t>
            </w:r>
          </w:p>
        </w:tc>
        <w:tc>
          <w:tcPr>
            <w:tcW w:w="89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 xml:space="preserve">“My Team’s Completed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043E8D" w:rsidRDefault="00043E8D" w:rsidP="00B66A06">
            <w:pPr>
              <w:pStyle w:val="Tabletext"/>
              <w:rPr>
                <w:rFonts w:ascii="Arial" w:hAnsi="Arial"/>
              </w:rPr>
            </w:pPr>
            <w:r>
              <w:rPr>
                <w:rFonts w:ascii="Arial" w:hAnsi="Arial"/>
              </w:rPr>
              <w:t>A-</w:t>
            </w:r>
            <w:r w:rsidR="00B66A06">
              <w:rPr>
                <w:rFonts w:ascii="Arial" w:hAnsi="Arial"/>
              </w:rPr>
              <w:t>5</w:t>
            </w:r>
          </w:p>
        </w:tc>
        <w:tc>
          <w:tcPr>
            <w:tcW w:w="8910" w:type="dxa"/>
            <w:tcBorders>
              <w:top w:val="single" w:sz="6" w:space="0" w:color="000000"/>
              <w:bottom w:val="single" w:sz="6" w:space="0" w:color="000000"/>
            </w:tcBorders>
          </w:tcPr>
          <w:p w:rsidR="00043E8D" w:rsidRPr="00F830B8" w:rsidRDefault="00043E8D" w:rsidP="00205ED8">
            <w:pPr>
              <w:rPr>
                <w:rFonts w:ascii="Arial" w:hAnsi="Arial"/>
                <w:sz w:val="16"/>
              </w:rPr>
            </w:pPr>
            <w:r>
              <w:rPr>
                <w:rFonts w:ascii="Arial" w:hAnsi="Arial"/>
                <w:sz w:val="16"/>
              </w:rPr>
              <w:t>[</w:t>
            </w:r>
            <w:r w:rsidR="00205ED8">
              <w:rPr>
                <w:rFonts w:ascii="Arial" w:hAnsi="Arial"/>
                <w:sz w:val="16"/>
              </w:rPr>
              <w:t>DropDownList2</w:t>
            </w:r>
            <w:r>
              <w:rPr>
                <w:rFonts w:ascii="Arial" w:hAnsi="Arial"/>
                <w:sz w:val="16"/>
              </w:rPr>
              <w:t>]</w:t>
            </w:r>
          </w:p>
        </w:tc>
        <w:tc>
          <w:tcPr>
            <w:tcW w:w="2610" w:type="dxa"/>
            <w:tcBorders>
              <w:top w:val="single" w:sz="6" w:space="0" w:color="000000"/>
              <w:bottom w:val="single" w:sz="6" w:space="0" w:color="000000"/>
            </w:tcBorders>
          </w:tcPr>
          <w:p w:rsidR="00043E8D" w:rsidRPr="0020473E" w:rsidRDefault="00043E8D" w:rsidP="00205ED8">
            <w:r>
              <w:rPr>
                <w:rFonts w:ascii="Arial" w:hAnsi="Arial"/>
                <w:sz w:val="16"/>
              </w:rPr>
              <w:t xml:space="preserve">Dropdown contains the list of </w:t>
            </w:r>
            <w:r w:rsidR="00205ED8">
              <w:rPr>
                <w:rFonts w:ascii="Arial" w:hAnsi="Arial"/>
                <w:sz w:val="16"/>
              </w:rPr>
              <w:t>Managers</w:t>
            </w:r>
            <w:r>
              <w:rPr>
                <w:rFonts w:ascii="Arial" w:hAnsi="Arial"/>
                <w:sz w:val="16"/>
              </w:rPr>
              <w:t xml:space="preserve">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043E8D" w:rsidRDefault="00043E8D" w:rsidP="00B66A06">
            <w:pPr>
              <w:pStyle w:val="Tabletext"/>
              <w:rPr>
                <w:rFonts w:ascii="Arial" w:hAnsi="Arial"/>
              </w:rPr>
            </w:pPr>
            <w:r>
              <w:rPr>
                <w:rFonts w:ascii="Arial" w:hAnsi="Arial"/>
              </w:rPr>
              <w:t>A-</w:t>
            </w:r>
            <w:r w:rsidR="00B66A06">
              <w:rPr>
                <w:rFonts w:ascii="Arial" w:hAnsi="Arial"/>
              </w:rPr>
              <w:t>5</w:t>
            </w:r>
          </w:p>
        </w:tc>
        <w:tc>
          <w:tcPr>
            <w:tcW w:w="8910" w:type="dxa"/>
            <w:tcBorders>
              <w:top w:val="single" w:sz="6" w:space="0" w:color="000000"/>
              <w:bottom w:val="single" w:sz="6" w:space="0" w:color="000000"/>
            </w:tcBorders>
          </w:tcPr>
          <w:p w:rsidR="00043E8D" w:rsidRDefault="00043E8D" w:rsidP="00205ED8">
            <w:pPr>
              <w:rPr>
                <w:rFonts w:ascii="Arial" w:hAnsi="Arial"/>
                <w:sz w:val="16"/>
              </w:rPr>
            </w:pPr>
            <w:r>
              <w:rPr>
                <w:rFonts w:ascii="Arial" w:hAnsi="Arial"/>
                <w:sz w:val="16"/>
              </w:rPr>
              <w:t>[</w:t>
            </w:r>
            <w:r w:rsidRPr="00BF0057">
              <w:rPr>
                <w:rFonts w:ascii="Arial" w:hAnsi="Arial"/>
                <w:sz w:val="16"/>
              </w:rPr>
              <w:t>ddCSR</w:t>
            </w:r>
            <w:r w:rsidR="00205ED8">
              <w:rPr>
                <w:rFonts w:ascii="Arial" w:hAnsi="Arial"/>
                <w:sz w:val="16"/>
              </w:rPr>
              <w:t>2</w:t>
            </w:r>
            <w:r>
              <w:rPr>
                <w:rFonts w:ascii="Arial" w:hAnsi="Arial"/>
                <w:sz w:val="16"/>
              </w:rPr>
              <w:t>]</w:t>
            </w:r>
          </w:p>
        </w:tc>
        <w:tc>
          <w:tcPr>
            <w:tcW w:w="26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043E8D" w:rsidRDefault="00043E8D" w:rsidP="00B66A06">
            <w:pPr>
              <w:pStyle w:val="Tabletext"/>
              <w:rPr>
                <w:rFonts w:ascii="Arial" w:hAnsi="Arial"/>
              </w:rPr>
            </w:pPr>
            <w:r>
              <w:rPr>
                <w:rFonts w:ascii="Arial" w:hAnsi="Arial"/>
              </w:rPr>
              <w:t>A-</w:t>
            </w:r>
            <w:r w:rsidR="00B66A06">
              <w:rPr>
                <w:rFonts w:ascii="Arial" w:hAnsi="Arial"/>
              </w:rPr>
              <w:t>5</w:t>
            </w:r>
          </w:p>
        </w:tc>
        <w:tc>
          <w:tcPr>
            <w:tcW w:w="8910" w:type="dxa"/>
            <w:tcBorders>
              <w:top w:val="single" w:sz="6" w:space="0" w:color="000000"/>
              <w:bottom w:val="single" w:sz="6" w:space="0" w:color="000000"/>
            </w:tcBorders>
          </w:tcPr>
          <w:p w:rsidR="00043E8D" w:rsidRDefault="00043E8D" w:rsidP="00205ED8">
            <w:pPr>
              <w:rPr>
                <w:rFonts w:ascii="Arial" w:hAnsi="Arial"/>
                <w:sz w:val="16"/>
              </w:rPr>
            </w:pPr>
            <w:r>
              <w:rPr>
                <w:rFonts w:ascii="Arial" w:hAnsi="Arial"/>
                <w:sz w:val="16"/>
              </w:rPr>
              <w:t>[</w:t>
            </w:r>
            <w:r w:rsidRPr="00BF0057">
              <w:rPr>
                <w:rFonts w:ascii="Arial" w:hAnsi="Arial"/>
                <w:sz w:val="16"/>
              </w:rPr>
              <w:t>DropDownList</w:t>
            </w:r>
            <w:r w:rsidR="00205ED8">
              <w:rPr>
                <w:rFonts w:ascii="Arial" w:hAnsi="Arial"/>
                <w:sz w:val="16"/>
              </w:rPr>
              <w:t>4</w:t>
            </w:r>
            <w:r>
              <w:rPr>
                <w:rFonts w:ascii="Arial" w:hAnsi="Arial"/>
                <w:sz w:val="16"/>
              </w:rPr>
              <w:t>]</w:t>
            </w:r>
          </w:p>
        </w:tc>
        <w:tc>
          <w:tcPr>
            <w:tcW w:w="26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 xml:space="preserve">Dropdown contains the list of </w:t>
            </w:r>
            <w:proofErr w:type="spellStart"/>
            <w:r>
              <w:rPr>
                <w:rFonts w:ascii="Arial" w:hAnsi="Arial"/>
                <w:sz w:val="16"/>
              </w:rPr>
              <w:t>eCoaching</w:t>
            </w:r>
            <w:proofErr w:type="spellEnd"/>
            <w:r>
              <w:rPr>
                <w:rFonts w:ascii="Arial" w:hAnsi="Arial"/>
                <w:sz w:val="16"/>
              </w:rPr>
              <w:t xml:space="preserve"> Sources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43E8D" w:rsidRDefault="00B66A06" w:rsidP="00B66A06">
            <w:pPr>
              <w:pStyle w:val="Tabletext"/>
              <w:rPr>
                <w:rFonts w:ascii="Arial" w:hAnsi="Arial"/>
              </w:rPr>
            </w:pPr>
            <w:r>
              <w:rPr>
                <w:rFonts w:ascii="Arial" w:hAnsi="Arial"/>
              </w:rPr>
              <w:t>B</w:t>
            </w:r>
            <w:r w:rsidR="00043E8D">
              <w:rPr>
                <w:rFonts w:ascii="Arial" w:hAnsi="Arial"/>
              </w:rPr>
              <w:t>-</w:t>
            </w:r>
            <w:r>
              <w:rPr>
                <w:rFonts w:ascii="Arial" w:hAnsi="Arial"/>
              </w:rPr>
              <w:t>5</w:t>
            </w:r>
          </w:p>
        </w:tc>
        <w:tc>
          <w:tcPr>
            <w:tcW w:w="89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Submitted:</w:t>
            </w:r>
          </w:p>
        </w:tc>
        <w:tc>
          <w:tcPr>
            <w:tcW w:w="2610" w:type="dxa"/>
            <w:tcBorders>
              <w:top w:val="single" w:sz="6" w:space="0" w:color="000000"/>
              <w:bottom w:val="single" w:sz="6" w:space="0" w:color="000000"/>
            </w:tcBorders>
          </w:tcPr>
          <w:p w:rsidR="00043E8D" w:rsidRDefault="00043E8D" w:rsidP="0045013C">
            <w:pPr>
              <w:rPr>
                <w:rFonts w:ascii="Arial" w:hAnsi="Arial"/>
                <w:sz w:val="16"/>
              </w:rPr>
            </w:pP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043E8D" w:rsidRDefault="00B66A06" w:rsidP="00B66A06">
            <w:pPr>
              <w:pStyle w:val="Tabletext"/>
              <w:rPr>
                <w:rFonts w:ascii="Arial" w:hAnsi="Arial"/>
              </w:rPr>
            </w:pPr>
            <w:r>
              <w:rPr>
                <w:rFonts w:ascii="Arial" w:hAnsi="Arial"/>
              </w:rPr>
              <w:t>B</w:t>
            </w:r>
            <w:r w:rsidR="00043E8D">
              <w:rPr>
                <w:rFonts w:ascii="Arial" w:hAnsi="Arial"/>
              </w:rPr>
              <w:t>-</w:t>
            </w:r>
            <w:r>
              <w:rPr>
                <w:rFonts w:ascii="Arial" w:hAnsi="Arial"/>
              </w:rPr>
              <w:t>5</w:t>
            </w:r>
          </w:p>
        </w:tc>
        <w:tc>
          <w:tcPr>
            <w:tcW w:w="8910" w:type="dxa"/>
            <w:tcBorders>
              <w:top w:val="single" w:sz="6" w:space="0" w:color="000000"/>
              <w:bottom w:val="single" w:sz="6" w:space="0" w:color="000000"/>
            </w:tcBorders>
          </w:tcPr>
          <w:p w:rsidR="00043E8D" w:rsidRDefault="00043E8D" w:rsidP="00205ED8">
            <w:pPr>
              <w:rPr>
                <w:rFonts w:ascii="Arial" w:hAnsi="Arial"/>
                <w:sz w:val="16"/>
              </w:rPr>
            </w:pPr>
            <w:r>
              <w:rPr>
                <w:rFonts w:ascii="Arial" w:hAnsi="Arial"/>
                <w:sz w:val="16"/>
              </w:rPr>
              <w:t>[Date</w:t>
            </w:r>
            <w:r w:rsidR="00205ED8">
              <w:rPr>
                <w:rFonts w:ascii="Arial" w:hAnsi="Arial"/>
                <w:sz w:val="16"/>
              </w:rPr>
              <w:t>3</w:t>
            </w:r>
            <w:r>
              <w:rPr>
                <w:rFonts w:ascii="Arial" w:hAnsi="Arial"/>
                <w:sz w:val="16"/>
              </w:rPr>
              <w:t>]</w:t>
            </w:r>
          </w:p>
        </w:tc>
        <w:tc>
          <w:tcPr>
            <w:tcW w:w="2610" w:type="dxa"/>
            <w:tcBorders>
              <w:top w:val="single" w:sz="6" w:space="0" w:color="000000"/>
              <w:bottom w:val="single" w:sz="6" w:space="0" w:color="000000"/>
            </w:tcBorders>
          </w:tcPr>
          <w:p w:rsidR="00043E8D" w:rsidRDefault="00043E8D" w:rsidP="0045013C">
            <w:pPr>
              <w:rPr>
                <w:rFonts w:ascii="Arial" w:hAnsi="Arial"/>
                <w:sz w:val="16"/>
              </w:rPr>
            </w:pP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043E8D" w:rsidRDefault="00043E8D" w:rsidP="00B66A06">
            <w:pPr>
              <w:pStyle w:val="Tabletext"/>
              <w:rPr>
                <w:rFonts w:ascii="Arial" w:hAnsi="Arial"/>
              </w:rPr>
            </w:pPr>
            <w:r>
              <w:rPr>
                <w:rFonts w:ascii="Arial" w:hAnsi="Arial"/>
              </w:rPr>
              <w:t>B-</w:t>
            </w:r>
            <w:r w:rsidR="00B66A06">
              <w:rPr>
                <w:rFonts w:ascii="Arial" w:hAnsi="Arial"/>
              </w:rPr>
              <w:t>5</w:t>
            </w:r>
          </w:p>
        </w:tc>
        <w:tc>
          <w:tcPr>
            <w:tcW w:w="89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043E8D" w:rsidRDefault="00043E8D"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Date1 field with selected date</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Text Field</w:t>
            </w:r>
          </w:p>
        </w:tc>
        <w:tc>
          <w:tcPr>
            <w:tcW w:w="840" w:type="dxa"/>
            <w:tcBorders>
              <w:top w:val="single" w:sz="6" w:space="0" w:color="000000"/>
              <w:bottom w:val="single" w:sz="6" w:space="0" w:color="000000"/>
            </w:tcBorders>
          </w:tcPr>
          <w:p w:rsidR="00043E8D" w:rsidRDefault="00043E8D" w:rsidP="00B66A06">
            <w:pPr>
              <w:pStyle w:val="Tabletext"/>
              <w:rPr>
                <w:rFonts w:ascii="Arial" w:hAnsi="Arial"/>
              </w:rPr>
            </w:pPr>
            <w:r>
              <w:rPr>
                <w:rFonts w:ascii="Arial" w:hAnsi="Arial"/>
              </w:rPr>
              <w:t>B-</w:t>
            </w:r>
            <w:r w:rsidR="00B66A06">
              <w:rPr>
                <w:rFonts w:ascii="Arial" w:hAnsi="Arial"/>
              </w:rPr>
              <w:t>5</w:t>
            </w:r>
          </w:p>
        </w:tc>
        <w:tc>
          <w:tcPr>
            <w:tcW w:w="89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[Date</w:t>
            </w:r>
            <w:r w:rsidR="00205ED8">
              <w:rPr>
                <w:rFonts w:ascii="Arial" w:hAnsi="Arial"/>
                <w:sz w:val="16"/>
              </w:rPr>
              <w:t>4</w:t>
            </w:r>
            <w:r>
              <w:rPr>
                <w:rFonts w:ascii="Arial" w:hAnsi="Arial"/>
                <w:sz w:val="16"/>
              </w:rPr>
              <w:t>]</w:t>
            </w:r>
          </w:p>
        </w:tc>
        <w:tc>
          <w:tcPr>
            <w:tcW w:w="2610" w:type="dxa"/>
            <w:tcBorders>
              <w:top w:val="single" w:sz="6" w:space="0" w:color="000000"/>
              <w:bottom w:val="single" w:sz="6" w:space="0" w:color="000000"/>
            </w:tcBorders>
          </w:tcPr>
          <w:p w:rsidR="00043E8D" w:rsidRDefault="00043E8D" w:rsidP="0045013C">
            <w:pPr>
              <w:rPr>
                <w:rFonts w:ascii="Arial" w:hAnsi="Arial"/>
                <w:sz w:val="16"/>
              </w:rPr>
            </w:pP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lastRenderedPageBreak/>
              <w:t>Image</w:t>
            </w:r>
          </w:p>
        </w:tc>
        <w:tc>
          <w:tcPr>
            <w:tcW w:w="840" w:type="dxa"/>
            <w:tcBorders>
              <w:top w:val="single" w:sz="6" w:space="0" w:color="000000"/>
              <w:bottom w:val="single" w:sz="6" w:space="0" w:color="000000"/>
            </w:tcBorders>
          </w:tcPr>
          <w:p w:rsidR="00043E8D" w:rsidRDefault="00043E8D" w:rsidP="00B66A06">
            <w:pPr>
              <w:pStyle w:val="Tabletext"/>
              <w:rPr>
                <w:rFonts w:ascii="Arial" w:hAnsi="Arial"/>
              </w:rPr>
            </w:pPr>
            <w:r>
              <w:rPr>
                <w:rFonts w:ascii="Arial" w:hAnsi="Arial"/>
              </w:rPr>
              <w:t>B-</w:t>
            </w:r>
            <w:r w:rsidR="00B66A06">
              <w:rPr>
                <w:rFonts w:ascii="Arial" w:hAnsi="Arial"/>
              </w:rPr>
              <w:t>5</w:t>
            </w:r>
          </w:p>
        </w:tc>
        <w:tc>
          <w:tcPr>
            <w:tcW w:w="89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w:t>
            </w:r>
            <w:r w:rsidRPr="00CD2E97">
              <w:rPr>
                <w:rFonts w:ascii="Arial" w:hAnsi="Arial"/>
                <w:sz w:val="16"/>
              </w:rPr>
              <w:t>Calendar_scheduleHS.png</w:t>
            </w:r>
            <w:r>
              <w:rPr>
                <w:rFonts w:ascii="Arial" w:hAnsi="Arial"/>
                <w:sz w:val="16"/>
              </w:rPr>
              <w:t>]</w:t>
            </w:r>
          </w:p>
        </w:tc>
        <w:tc>
          <w:tcPr>
            <w:tcW w:w="2610" w:type="dxa"/>
            <w:tcBorders>
              <w:top w:val="single" w:sz="6" w:space="0" w:color="000000"/>
              <w:bottom w:val="single" w:sz="6" w:space="0" w:color="000000"/>
            </w:tcBorders>
          </w:tcPr>
          <w:p w:rsidR="00043E8D" w:rsidRDefault="00043E8D" w:rsidP="0045013C">
            <w:pPr>
              <w:rPr>
                <w:rFonts w:ascii="Arial" w:hAnsi="Arial"/>
                <w:sz w:val="16"/>
              </w:rPr>
            </w:pPr>
            <w:proofErr w:type="spellStart"/>
            <w:r>
              <w:rPr>
                <w:rFonts w:ascii="Arial" w:hAnsi="Arial"/>
                <w:sz w:val="16"/>
              </w:rPr>
              <w:t>onClick</w:t>
            </w:r>
            <w:proofErr w:type="spellEnd"/>
            <w:r>
              <w:rPr>
                <w:rFonts w:ascii="Arial" w:hAnsi="Arial"/>
                <w:sz w:val="16"/>
              </w:rPr>
              <w:t xml:space="preserve"> opens script to </w:t>
            </w:r>
            <w:proofErr w:type="spellStart"/>
            <w:r>
              <w:rPr>
                <w:rFonts w:ascii="Arial" w:hAnsi="Arial"/>
                <w:sz w:val="16"/>
              </w:rPr>
              <w:t>poputlate</w:t>
            </w:r>
            <w:proofErr w:type="spellEnd"/>
            <w:r>
              <w:rPr>
                <w:rFonts w:ascii="Arial" w:hAnsi="Arial"/>
                <w:sz w:val="16"/>
              </w:rPr>
              <w:t xml:space="preserve"> Date2 field with selected date</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043E8D" w:rsidRDefault="00043E8D" w:rsidP="00B66A06">
            <w:pPr>
              <w:pStyle w:val="Tabletext"/>
              <w:rPr>
                <w:rFonts w:ascii="Arial" w:hAnsi="Arial"/>
              </w:rPr>
            </w:pPr>
            <w:r>
              <w:rPr>
                <w:rFonts w:ascii="Arial" w:hAnsi="Arial"/>
              </w:rPr>
              <w:t>B-</w:t>
            </w:r>
            <w:r w:rsidR="00B66A06">
              <w:rPr>
                <w:rFonts w:ascii="Arial" w:hAnsi="Arial"/>
              </w:rPr>
              <w:t>5</w:t>
            </w:r>
          </w:p>
        </w:tc>
        <w:tc>
          <w:tcPr>
            <w:tcW w:w="89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w:t>
            </w:r>
            <w:r w:rsidR="00205ED8">
              <w:rPr>
                <w:rFonts w:ascii="Arial" w:hAnsi="Arial"/>
                <w:sz w:val="16"/>
              </w:rPr>
              <w:t>Button2</w:t>
            </w:r>
            <w:r>
              <w:rPr>
                <w:rFonts w:ascii="Arial" w:hAnsi="Arial"/>
                <w:sz w:val="16"/>
              </w:rPr>
              <w:t>]</w:t>
            </w:r>
          </w:p>
        </w:tc>
        <w:tc>
          <w:tcPr>
            <w:tcW w:w="2610" w:type="dxa"/>
            <w:tcBorders>
              <w:top w:val="single" w:sz="6" w:space="0" w:color="000000"/>
              <w:bottom w:val="single" w:sz="6" w:space="0" w:color="000000"/>
            </w:tcBorders>
          </w:tcPr>
          <w:p w:rsidR="00043E8D" w:rsidRDefault="00043E8D" w:rsidP="0045013C">
            <w:pPr>
              <w:rPr>
                <w:rFonts w:ascii="Arial" w:hAnsi="Arial"/>
                <w:sz w:val="16"/>
              </w:rPr>
            </w:pPr>
            <w:proofErr w:type="spellStart"/>
            <w:r>
              <w:rPr>
                <w:rFonts w:ascii="Arial" w:hAnsi="Arial"/>
                <w:sz w:val="16"/>
              </w:rPr>
              <w:t>onClick</w:t>
            </w:r>
            <w:proofErr w:type="spellEnd"/>
            <w:r>
              <w:rPr>
                <w:rFonts w:ascii="Arial" w:hAnsi="Arial"/>
                <w:sz w:val="16"/>
              </w:rPr>
              <w:t xml:space="preserve"> generates new report for section</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96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043E8D" w:rsidRDefault="00043E8D" w:rsidP="00B66A06">
            <w:pPr>
              <w:pStyle w:val="Tabletext"/>
              <w:rPr>
                <w:rFonts w:ascii="Arial" w:hAnsi="Arial"/>
              </w:rPr>
            </w:pPr>
            <w:r>
              <w:rPr>
                <w:rFonts w:ascii="Arial" w:hAnsi="Arial"/>
              </w:rPr>
              <w:t>ABCD-</w:t>
            </w:r>
            <w:r w:rsidR="00B66A06">
              <w:rPr>
                <w:rFonts w:ascii="Arial" w:hAnsi="Arial"/>
              </w:rPr>
              <w:t>5</w:t>
            </w:r>
          </w:p>
        </w:tc>
        <w:tc>
          <w:tcPr>
            <w:tcW w:w="8910" w:type="dxa"/>
            <w:tcBorders>
              <w:top w:val="single" w:sz="6" w:space="0" w:color="000000"/>
              <w:bottom w:val="single" w:sz="6" w:space="0" w:color="000000"/>
            </w:tcBorders>
          </w:tcPr>
          <w:p w:rsidR="00043E8D" w:rsidRDefault="00043E8D" w:rsidP="0045013C">
            <w:pPr>
              <w:rPr>
                <w:rFonts w:ascii="Arial" w:hAnsi="Arial"/>
                <w:sz w:val="16"/>
              </w:rPr>
            </w:pPr>
          </w:p>
          <w:tbl>
            <w:tblPr>
              <w:tblStyle w:val="TableGrid"/>
              <w:tblW w:w="8707" w:type="dxa"/>
              <w:tblLayout w:type="fixed"/>
              <w:tblLook w:val="04A0" w:firstRow="1" w:lastRow="0" w:firstColumn="1" w:lastColumn="0" w:noHBand="0" w:noVBand="1"/>
            </w:tblPr>
            <w:tblGrid>
              <w:gridCol w:w="697"/>
              <w:gridCol w:w="810"/>
              <w:gridCol w:w="990"/>
              <w:gridCol w:w="1350"/>
              <w:gridCol w:w="1350"/>
              <w:gridCol w:w="1170"/>
              <w:gridCol w:w="1170"/>
              <w:gridCol w:w="1170"/>
            </w:tblGrid>
            <w:tr w:rsidR="00043E8D" w:rsidRPr="00451F3D" w:rsidTr="0045013C">
              <w:tc>
                <w:tcPr>
                  <w:tcW w:w="697" w:type="dxa"/>
                  <w:tcMar>
                    <w:left w:w="72" w:type="dxa"/>
                    <w:right w:w="72" w:type="dxa"/>
                  </w:tcMar>
                </w:tcPr>
                <w:p w:rsidR="00043E8D" w:rsidRPr="00451F3D" w:rsidRDefault="00043E8D"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043E8D" w:rsidRPr="00451F3D" w:rsidRDefault="00043E8D"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Supervisor Name</w:t>
                  </w:r>
                </w:p>
              </w:tc>
              <w:tc>
                <w:tcPr>
                  <w:tcW w:w="1350" w:type="dxa"/>
                </w:tcPr>
                <w:p w:rsidR="00043E8D" w:rsidRPr="00451F3D" w:rsidRDefault="00043E8D"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043E8D" w:rsidRPr="00451F3D" w:rsidRDefault="00043E8D"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Pr>
                <w:p w:rsidR="00043E8D" w:rsidRPr="00955E58" w:rsidRDefault="00205ED8" w:rsidP="0045013C">
                  <w:pPr>
                    <w:jc w:val="center"/>
                    <w:rPr>
                      <w:rFonts w:ascii="Arial" w:hAnsi="Arial"/>
                      <w:sz w:val="14"/>
                      <w:szCs w:val="14"/>
                    </w:rPr>
                  </w:pPr>
                  <w:proofErr w:type="spellStart"/>
                  <w:r>
                    <w:rPr>
                      <w:rFonts w:ascii="Arial" w:hAnsi="Arial"/>
                      <w:sz w:val="14"/>
                      <w:szCs w:val="14"/>
                    </w:rPr>
                    <w:t>strSource</w:t>
                  </w:r>
                  <w:proofErr w:type="spellEnd"/>
                </w:p>
              </w:tc>
              <w:tc>
                <w:tcPr>
                  <w:tcW w:w="1170" w:type="dxa"/>
                  <w:tcMar>
                    <w:left w:w="72" w:type="dxa"/>
                    <w:right w:w="72" w:type="dxa"/>
                  </w:tcMar>
                </w:tcPr>
                <w:p w:rsidR="00043E8D" w:rsidRPr="00451F3D" w:rsidRDefault="00205ED8" w:rsidP="0045013C">
                  <w:pPr>
                    <w:jc w:val="center"/>
                    <w:rPr>
                      <w:rFonts w:ascii="Arial" w:hAnsi="Arial"/>
                      <w:sz w:val="14"/>
                      <w:szCs w:val="14"/>
                    </w:rPr>
                  </w:pPr>
                  <w:r>
                    <w:rPr>
                      <w:rFonts w:ascii="Arial" w:hAnsi="Arial"/>
                      <w:sz w:val="14"/>
                      <w:szCs w:val="14"/>
                    </w:rPr>
                    <w:t>Created Date</w:t>
                  </w:r>
                </w:p>
              </w:tc>
            </w:tr>
            <w:tr w:rsidR="00043E8D" w:rsidRPr="00451F3D" w:rsidTr="0045013C">
              <w:tc>
                <w:tcPr>
                  <w:tcW w:w="697" w:type="dxa"/>
                  <w:tcMar>
                    <w:left w:w="72" w:type="dxa"/>
                    <w:right w:w="72" w:type="dxa"/>
                  </w:tcMar>
                </w:tcPr>
                <w:p w:rsidR="00043E8D" w:rsidRPr="00451F3D" w:rsidRDefault="00043E8D"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043E8D" w:rsidRPr="00451F3D" w:rsidRDefault="00043E8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Pr>
                <w:p w:rsidR="00043E8D" w:rsidRPr="00955E58" w:rsidRDefault="00205ED8" w:rsidP="0045013C">
                  <w:pPr>
                    <w:jc w:val="center"/>
                    <w:rPr>
                      <w:rFonts w:ascii="Arial" w:hAnsi="Arial"/>
                      <w:sz w:val="14"/>
                      <w:szCs w:val="14"/>
                    </w:rPr>
                  </w:pPr>
                  <w:r w:rsidRPr="00451F3D">
                    <w:rPr>
                      <w:rFonts w:ascii="Arial" w:hAnsi="Arial"/>
                      <w:sz w:val="14"/>
                      <w:szCs w:val="14"/>
                    </w:rPr>
                    <w:t>#</w:t>
                  </w:r>
                  <w:proofErr w:type="spellStart"/>
                  <w:r>
                    <w:rPr>
                      <w:rFonts w:ascii="Arial" w:hAnsi="Arial"/>
                      <w:sz w:val="14"/>
                      <w:szCs w:val="14"/>
                    </w:rPr>
                    <w:t>strSource</w:t>
                  </w:r>
                  <w:proofErr w:type="spellEnd"/>
                  <w:r w:rsidRPr="00451F3D">
                    <w:rPr>
                      <w:rFonts w:ascii="Arial" w:hAnsi="Arial"/>
                      <w:sz w:val="14"/>
                      <w:szCs w:val="14"/>
                    </w:rPr>
                    <w:t>#</w:t>
                  </w:r>
                </w:p>
              </w:tc>
              <w:tc>
                <w:tcPr>
                  <w:tcW w:w="1170" w:type="dxa"/>
                  <w:tcMar>
                    <w:left w:w="72" w:type="dxa"/>
                    <w:right w:w="72" w:type="dxa"/>
                  </w:tcMar>
                </w:tcPr>
                <w:p w:rsidR="00043E8D" w:rsidRPr="00451F3D" w:rsidRDefault="00205ED8"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r>
          </w:tbl>
          <w:p w:rsidR="00043E8D" w:rsidRDefault="00043E8D" w:rsidP="0045013C">
            <w:pPr>
              <w:rPr>
                <w:rFonts w:ascii="Arial" w:hAnsi="Arial"/>
                <w:sz w:val="16"/>
              </w:rPr>
            </w:pPr>
          </w:p>
          <w:p w:rsidR="00043E8D" w:rsidRDefault="00043E8D" w:rsidP="0045013C">
            <w:pPr>
              <w:rPr>
                <w:rFonts w:ascii="Arial" w:hAnsi="Arial"/>
                <w:sz w:val="16"/>
              </w:rPr>
            </w:pPr>
          </w:p>
        </w:tc>
        <w:tc>
          <w:tcPr>
            <w:tcW w:w="261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043E8D" w:rsidRDefault="00043E8D" w:rsidP="0045013C">
            <w:pPr>
              <w:rPr>
                <w:rFonts w:ascii="Arial" w:hAnsi="Arial"/>
                <w:sz w:val="16"/>
              </w:rPr>
            </w:pPr>
            <w:r>
              <w:rPr>
                <w:rFonts w:ascii="Arial" w:hAnsi="Arial"/>
                <w:sz w:val="16"/>
              </w:rPr>
              <w:t>N/A</w:t>
            </w:r>
          </w:p>
        </w:tc>
      </w:tr>
      <w:tr w:rsidR="00043E8D" w:rsidTr="0045013C">
        <w:trPr>
          <w:cantSplit/>
          <w:tblHeader/>
        </w:trPr>
        <w:tc>
          <w:tcPr>
            <w:tcW w:w="14220" w:type="dxa"/>
            <w:gridSpan w:val="5"/>
            <w:tcBorders>
              <w:top w:val="single" w:sz="6" w:space="0" w:color="000000"/>
              <w:bottom w:val="single" w:sz="6" w:space="0" w:color="000000"/>
            </w:tcBorders>
            <w:shd w:val="pct25" w:color="auto" w:fill="auto"/>
          </w:tcPr>
          <w:p w:rsidR="00043E8D" w:rsidRDefault="00043E8D" w:rsidP="0045013C">
            <w:pPr>
              <w:rPr>
                <w:rFonts w:ascii="Arial" w:hAnsi="Arial"/>
                <w:sz w:val="16"/>
              </w:rPr>
            </w:pPr>
          </w:p>
        </w:tc>
      </w:tr>
      <w:tr w:rsidR="00205ED8" w:rsidTr="0045013C">
        <w:trPr>
          <w:cantSplit/>
          <w:tblHeader/>
        </w:trPr>
        <w:tc>
          <w:tcPr>
            <w:tcW w:w="14220" w:type="dxa"/>
            <w:gridSpan w:val="5"/>
            <w:tcBorders>
              <w:top w:val="single" w:sz="6" w:space="0" w:color="000000"/>
              <w:bottom w:val="single" w:sz="6" w:space="0" w:color="000000"/>
            </w:tcBorders>
            <w:shd w:val="pct25" w:color="auto" w:fill="auto"/>
          </w:tcPr>
          <w:p w:rsidR="00205ED8" w:rsidRDefault="00205ED8" w:rsidP="006D57DE">
            <w:pPr>
              <w:autoSpaceDE w:val="0"/>
              <w:autoSpaceDN w:val="0"/>
              <w:adjustRightInd w:val="0"/>
              <w:rPr>
                <w:rFonts w:ascii="Arial" w:hAnsi="Arial"/>
                <w:sz w:val="16"/>
              </w:rPr>
            </w:pPr>
            <w:r>
              <w:rPr>
                <w:rFonts w:ascii="Arial" w:hAnsi="Arial"/>
                <w:sz w:val="16"/>
              </w:rPr>
              <w:t xml:space="preserve">If user  </w:t>
            </w:r>
            <w:r w:rsidR="00907E47">
              <w:rPr>
                <w:rFonts w:ascii="Arial" w:hAnsi="Arial"/>
                <w:sz w:val="16"/>
              </w:rPr>
              <w:t xml:space="preserve">job code is one of the following </w:t>
            </w:r>
            <w:r w:rsidR="00907E47" w:rsidRPr="00B878B8">
              <w:rPr>
                <w:rFonts w:ascii="Arial" w:hAnsi="Arial"/>
                <w:sz w:val="16"/>
                <w:szCs w:val="16"/>
              </w:rPr>
              <w:t>(</w:t>
            </w:r>
            <w:r w:rsidR="00907E47" w:rsidRPr="006D57DE">
              <w:rPr>
                <w:rFonts w:ascii="Consolas" w:eastAsiaTheme="minorHAnsi" w:hAnsi="Consolas" w:cs="Consolas"/>
                <w:color w:val="A31515"/>
                <w:sz w:val="16"/>
                <w:szCs w:val="16"/>
              </w:rPr>
              <w:t>"WACS01"</w:t>
            </w:r>
            <w:r w:rsidR="00907E47" w:rsidRPr="006D57DE">
              <w:rPr>
                <w:rFonts w:ascii="Consolas" w:eastAsiaTheme="minorHAnsi" w:hAnsi="Consolas" w:cs="Consolas"/>
                <w:sz w:val="16"/>
                <w:szCs w:val="16"/>
              </w:rPr>
              <w:t xml:space="preserve">, </w:t>
            </w:r>
            <w:r w:rsidR="00907E47" w:rsidRPr="006D57DE">
              <w:rPr>
                <w:rFonts w:ascii="Consolas" w:eastAsiaTheme="minorHAnsi" w:hAnsi="Consolas" w:cs="Consolas"/>
                <w:color w:val="A31515"/>
                <w:sz w:val="16"/>
                <w:szCs w:val="16"/>
              </w:rPr>
              <w:t>"WACS02"</w:t>
            </w:r>
            <w:r w:rsidR="00907E47" w:rsidRPr="006D57DE">
              <w:rPr>
                <w:rFonts w:ascii="Consolas" w:eastAsiaTheme="minorHAnsi" w:hAnsi="Consolas" w:cs="Consolas"/>
                <w:sz w:val="16"/>
                <w:szCs w:val="16"/>
              </w:rPr>
              <w:t xml:space="preserve">, </w:t>
            </w:r>
            <w:r w:rsidR="00907E47" w:rsidRPr="006D57DE">
              <w:rPr>
                <w:rFonts w:ascii="Consolas" w:eastAsiaTheme="minorHAnsi" w:hAnsi="Consolas" w:cs="Consolas"/>
                <w:color w:val="A31515"/>
                <w:sz w:val="16"/>
                <w:szCs w:val="16"/>
              </w:rPr>
              <w:t>"WACS03"</w:t>
            </w:r>
            <w:r w:rsidR="00907E47" w:rsidRPr="00B878B8">
              <w:rPr>
                <w:rFonts w:ascii="Arial" w:hAnsi="Arial"/>
                <w:sz w:val="16"/>
                <w:szCs w:val="16"/>
              </w:rPr>
              <w:t xml:space="preserve">) </w:t>
            </w:r>
            <w:r>
              <w:rPr>
                <w:rFonts w:ascii="Arial" w:hAnsi="Arial"/>
                <w:sz w:val="16"/>
              </w:rPr>
              <w:t>then display the following</w:t>
            </w:r>
          </w:p>
        </w:tc>
      </w:tr>
      <w:tr w:rsidR="00205ED8" w:rsidTr="0045013C">
        <w:trPr>
          <w:cantSplit/>
          <w:tblHeader/>
        </w:trPr>
        <w:tc>
          <w:tcPr>
            <w:tcW w:w="960" w:type="dxa"/>
            <w:tcBorders>
              <w:top w:val="single" w:sz="6" w:space="0" w:color="000000"/>
              <w:bottom w:val="single" w:sz="6" w:space="0" w:color="000000"/>
            </w:tcBorders>
          </w:tcPr>
          <w:p w:rsidR="00205ED8" w:rsidRDefault="00205ED8"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05ED8" w:rsidRDefault="00205ED8"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205ED8" w:rsidRDefault="00205ED8" w:rsidP="005206CB">
            <w:pPr>
              <w:rPr>
                <w:rFonts w:ascii="Arial" w:hAnsi="Arial"/>
                <w:sz w:val="16"/>
              </w:rPr>
            </w:pPr>
            <w:r>
              <w:rPr>
                <w:rFonts w:ascii="Arial" w:hAnsi="Arial"/>
                <w:sz w:val="16"/>
              </w:rPr>
              <w:t xml:space="preserve">“Welcome to the </w:t>
            </w:r>
            <w:r w:rsidR="005206CB">
              <w:rPr>
                <w:rFonts w:ascii="Arial" w:hAnsi="Arial"/>
                <w:sz w:val="16"/>
              </w:rPr>
              <w:t>CSR</w:t>
            </w:r>
            <w:r>
              <w:rPr>
                <w:rFonts w:ascii="Arial" w:hAnsi="Arial"/>
                <w:sz w:val="16"/>
              </w:rPr>
              <w:t xml:space="preserve"> Dashboard”</w:t>
            </w:r>
          </w:p>
        </w:tc>
        <w:tc>
          <w:tcPr>
            <w:tcW w:w="2610" w:type="dxa"/>
            <w:tcBorders>
              <w:top w:val="single" w:sz="6" w:space="0" w:color="000000"/>
              <w:bottom w:val="single" w:sz="6" w:space="0" w:color="000000"/>
            </w:tcBorders>
          </w:tcPr>
          <w:p w:rsidR="00205ED8" w:rsidRDefault="00205ED8"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05ED8" w:rsidRDefault="00205ED8" w:rsidP="0045013C">
            <w:pPr>
              <w:rPr>
                <w:rFonts w:ascii="Arial" w:hAnsi="Arial"/>
                <w:sz w:val="16"/>
              </w:rPr>
            </w:pPr>
            <w:r>
              <w:rPr>
                <w:rFonts w:ascii="Arial" w:hAnsi="Arial"/>
                <w:sz w:val="16"/>
              </w:rPr>
              <w:t>N/A</w:t>
            </w:r>
          </w:p>
        </w:tc>
      </w:tr>
      <w:tr w:rsidR="00205ED8" w:rsidTr="0045013C">
        <w:trPr>
          <w:cantSplit/>
          <w:tblHeader/>
        </w:trPr>
        <w:tc>
          <w:tcPr>
            <w:tcW w:w="960" w:type="dxa"/>
            <w:tcBorders>
              <w:top w:val="single" w:sz="6" w:space="0" w:color="000000"/>
              <w:bottom w:val="single" w:sz="6" w:space="0" w:color="000000"/>
            </w:tcBorders>
          </w:tcPr>
          <w:p w:rsidR="00205ED8" w:rsidRDefault="00205ED8"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05ED8" w:rsidRDefault="00205ED8"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205ED8" w:rsidRDefault="00205ED8" w:rsidP="0045013C">
            <w:pPr>
              <w:rPr>
                <w:rFonts w:ascii="Arial" w:hAnsi="Arial"/>
                <w:sz w:val="16"/>
              </w:rPr>
            </w:pPr>
            <w:r>
              <w:rPr>
                <w:rFonts w:ascii="Arial" w:hAnsi="Arial"/>
                <w:sz w:val="16"/>
              </w:rPr>
              <w:t xml:space="preserve">“My Pending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205ED8" w:rsidRDefault="00205ED8"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05ED8" w:rsidRDefault="00205ED8" w:rsidP="0045013C">
            <w:pPr>
              <w:rPr>
                <w:rFonts w:ascii="Arial" w:hAnsi="Arial"/>
                <w:sz w:val="16"/>
              </w:rPr>
            </w:pPr>
            <w:r>
              <w:rPr>
                <w:rFonts w:ascii="Arial" w:hAnsi="Arial"/>
                <w:sz w:val="16"/>
              </w:rPr>
              <w:t>N/A</w:t>
            </w:r>
          </w:p>
        </w:tc>
      </w:tr>
      <w:tr w:rsidR="00205ED8" w:rsidTr="0045013C">
        <w:trPr>
          <w:cantSplit/>
          <w:tblHeader/>
        </w:trPr>
        <w:tc>
          <w:tcPr>
            <w:tcW w:w="960" w:type="dxa"/>
            <w:tcBorders>
              <w:top w:val="single" w:sz="6" w:space="0" w:color="000000"/>
              <w:bottom w:val="single" w:sz="6" w:space="0" w:color="000000"/>
            </w:tcBorders>
          </w:tcPr>
          <w:p w:rsidR="00205ED8" w:rsidRDefault="00205ED8"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05ED8" w:rsidRDefault="00205ED8" w:rsidP="0045013C">
            <w:pPr>
              <w:pStyle w:val="Tabletext"/>
              <w:rPr>
                <w:rFonts w:ascii="Arial" w:hAnsi="Arial"/>
              </w:rPr>
            </w:pPr>
            <w:r>
              <w:rPr>
                <w:rFonts w:ascii="Arial" w:hAnsi="Arial"/>
              </w:rPr>
              <w:t>ABCD-1</w:t>
            </w:r>
          </w:p>
        </w:tc>
        <w:tc>
          <w:tcPr>
            <w:tcW w:w="8910" w:type="dxa"/>
            <w:tcBorders>
              <w:top w:val="single" w:sz="6" w:space="0" w:color="000000"/>
              <w:bottom w:val="single" w:sz="6" w:space="0" w:color="000000"/>
            </w:tcBorders>
          </w:tcPr>
          <w:p w:rsidR="00205ED8" w:rsidRDefault="00205ED8" w:rsidP="0045013C">
            <w:pPr>
              <w:rPr>
                <w:rFonts w:ascii="Arial" w:hAnsi="Arial"/>
                <w:sz w:val="16"/>
              </w:rPr>
            </w:pPr>
          </w:p>
          <w:tbl>
            <w:tblPr>
              <w:tblStyle w:val="TableGrid"/>
              <w:tblW w:w="5841" w:type="dxa"/>
              <w:tblLayout w:type="fixed"/>
              <w:tblLook w:val="04A0" w:firstRow="1" w:lastRow="0" w:firstColumn="1" w:lastColumn="0" w:noHBand="0" w:noVBand="1"/>
            </w:tblPr>
            <w:tblGrid>
              <w:gridCol w:w="875"/>
              <w:gridCol w:w="990"/>
              <w:gridCol w:w="1248"/>
              <w:gridCol w:w="1337"/>
              <w:gridCol w:w="1391"/>
            </w:tblGrid>
            <w:tr w:rsidR="005206CB" w:rsidTr="00537C74">
              <w:tc>
                <w:tcPr>
                  <w:tcW w:w="875" w:type="dxa"/>
                  <w:tcMar>
                    <w:left w:w="72" w:type="dxa"/>
                    <w:right w:w="72" w:type="dxa"/>
                  </w:tcMar>
                </w:tcPr>
                <w:p w:rsidR="005206CB" w:rsidRDefault="005206CB" w:rsidP="0045013C">
                  <w:pPr>
                    <w:jc w:val="center"/>
                    <w:rPr>
                      <w:rFonts w:ascii="Arial" w:hAnsi="Arial"/>
                      <w:sz w:val="16"/>
                    </w:rPr>
                  </w:pPr>
                  <w:r>
                    <w:rPr>
                      <w:rFonts w:ascii="Arial" w:hAnsi="Arial"/>
                      <w:sz w:val="16"/>
                    </w:rPr>
                    <w:t>#</w:t>
                  </w:r>
                </w:p>
              </w:tc>
              <w:tc>
                <w:tcPr>
                  <w:tcW w:w="990" w:type="dxa"/>
                  <w:tcMar>
                    <w:left w:w="72" w:type="dxa"/>
                    <w:right w:w="72" w:type="dxa"/>
                  </w:tcMar>
                  <w:vAlign w:val="center"/>
                </w:tcPr>
                <w:p w:rsidR="005206CB" w:rsidRDefault="005206CB" w:rsidP="0045013C">
                  <w:pPr>
                    <w:jc w:val="center"/>
                    <w:rPr>
                      <w:rFonts w:ascii="Arial" w:hAnsi="Arial"/>
                      <w:sz w:val="16"/>
                    </w:rPr>
                  </w:pPr>
                  <w:proofErr w:type="spellStart"/>
                  <w:r>
                    <w:rPr>
                      <w:rFonts w:ascii="Arial" w:hAnsi="Arial"/>
                      <w:sz w:val="16"/>
                    </w:rPr>
                    <w:t>FormID</w:t>
                  </w:r>
                  <w:proofErr w:type="spellEnd"/>
                </w:p>
              </w:tc>
              <w:tc>
                <w:tcPr>
                  <w:tcW w:w="1248" w:type="dxa"/>
                  <w:tcMar>
                    <w:left w:w="72" w:type="dxa"/>
                    <w:right w:w="72" w:type="dxa"/>
                  </w:tcMar>
                  <w:vAlign w:val="center"/>
                </w:tcPr>
                <w:p w:rsidR="005206CB" w:rsidRDefault="005206CB" w:rsidP="0045013C">
                  <w:pPr>
                    <w:jc w:val="center"/>
                    <w:rPr>
                      <w:rFonts w:ascii="Arial" w:hAnsi="Arial"/>
                      <w:sz w:val="16"/>
                    </w:rPr>
                  </w:pPr>
                  <w:r>
                    <w:rPr>
                      <w:rFonts w:ascii="Arial" w:hAnsi="Arial"/>
                      <w:sz w:val="16"/>
                    </w:rPr>
                    <w:t>CSR Name</w:t>
                  </w:r>
                </w:p>
              </w:tc>
              <w:tc>
                <w:tcPr>
                  <w:tcW w:w="1337" w:type="dxa"/>
                  <w:tcMar>
                    <w:left w:w="72" w:type="dxa"/>
                    <w:right w:w="72" w:type="dxa"/>
                  </w:tcMar>
                  <w:vAlign w:val="center"/>
                </w:tcPr>
                <w:p w:rsidR="005206CB" w:rsidRDefault="005206CB" w:rsidP="0045013C">
                  <w:pPr>
                    <w:jc w:val="center"/>
                    <w:rPr>
                      <w:rFonts w:ascii="Arial" w:hAnsi="Arial"/>
                      <w:sz w:val="16"/>
                    </w:rPr>
                  </w:pPr>
                  <w:proofErr w:type="spellStart"/>
                  <w:r>
                    <w:rPr>
                      <w:rFonts w:ascii="Arial" w:hAnsi="Arial"/>
                      <w:sz w:val="16"/>
                    </w:rPr>
                    <w:t>StrFormStatus</w:t>
                  </w:r>
                  <w:proofErr w:type="spellEnd"/>
                </w:p>
              </w:tc>
              <w:tc>
                <w:tcPr>
                  <w:tcW w:w="1391" w:type="dxa"/>
                  <w:tcMar>
                    <w:left w:w="72" w:type="dxa"/>
                    <w:right w:w="72" w:type="dxa"/>
                  </w:tcMar>
                </w:tcPr>
                <w:p w:rsidR="005206CB" w:rsidRDefault="005206CB" w:rsidP="0045013C">
                  <w:pPr>
                    <w:jc w:val="center"/>
                    <w:rPr>
                      <w:rFonts w:ascii="Arial" w:hAnsi="Arial"/>
                      <w:sz w:val="16"/>
                    </w:rPr>
                  </w:pPr>
                  <w:r>
                    <w:rPr>
                      <w:rFonts w:ascii="Arial" w:hAnsi="Arial"/>
                      <w:sz w:val="16"/>
                    </w:rPr>
                    <w:t>Created Date</w:t>
                  </w:r>
                </w:p>
              </w:tc>
            </w:tr>
            <w:tr w:rsidR="005206CB" w:rsidTr="00537C74">
              <w:tc>
                <w:tcPr>
                  <w:tcW w:w="875" w:type="dxa"/>
                  <w:tcMar>
                    <w:left w:w="72" w:type="dxa"/>
                    <w:right w:w="72" w:type="dxa"/>
                  </w:tcMar>
                </w:tcPr>
                <w:p w:rsidR="005206CB" w:rsidRDefault="005206CB" w:rsidP="0045013C">
                  <w:pPr>
                    <w:jc w:val="center"/>
                    <w:rPr>
                      <w:rFonts w:ascii="Arial" w:hAnsi="Arial"/>
                      <w:sz w:val="16"/>
                    </w:rPr>
                  </w:pPr>
                  <w:r>
                    <w:rPr>
                      <w:rFonts w:ascii="Arial" w:hAnsi="Arial"/>
                      <w:sz w:val="16"/>
                    </w:rPr>
                    <w:t>#Index#</w:t>
                  </w:r>
                </w:p>
              </w:tc>
              <w:tc>
                <w:tcPr>
                  <w:tcW w:w="990" w:type="dxa"/>
                  <w:tcMar>
                    <w:left w:w="72" w:type="dxa"/>
                    <w:right w:w="72" w:type="dxa"/>
                  </w:tcMar>
                  <w:vAlign w:val="center"/>
                </w:tcPr>
                <w:p w:rsidR="005206CB" w:rsidRDefault="005206CB" w:rsidP="0045013C">
                  <w:pPr>
                    <w:jc w:val="center"/>
                    <w:rPr>
                      <w:rFonts w:ascii="Arial" w:hAnsi="Arial"/>
                      <w:sz w:val="16"/>
                    </w:rPr>
                  </w:pPr>
                  <w:r>
                    <w:rPr>
                      <w:rFonts w:ascii="Arial" w:hAnsi="Arial"/>
                      <w:sz w:val="16"/>
                    </w:rPr>
                    <w:t>#</w:t>
                  </w:r>
                  <w:proofErr w:type="spellStart"/>
                  <w:r>
                    <w:rPr>
                      <w:rFonts w:ascii="Arial" w:hAnsi="Arial"/>
                      <w:sz w:val="16"/>
                    </w:rPr>
                    <w:t>FormId</w:t>
                  </w:r>
                  <w:proofErr w:type="spellEnd"/>
                  <w:r>
                    <w:rPr>
                      <w:rFonts w:ascii="Arial" w:hAnsi="Arial"/>
                      <w:sz w:val="16"/>
                    </w:rPr>
                    <w:t>#</w:t>
                  </w:r>
                </w:p>
              </w:tc>
              <w:tc>
                <w:tcPr>
                  <w:tcW w:w="1248" w:type="dxa"/>
                  <w:tcMar>
                    <w:left w:w="72" w:type="dxa"/>
                    <w:right w:w="72" w:type="dxa"/>
                  </w:tcMar>
                  <w:vAlign w:val="center"/>
                </w:tcPr>
                <w:p w:rsidR="005206CB" w:rsidRDefault="005206CB" w:rsidP="0045013C">
                  <w:pPr>
                    <w:jc w:val="center"/>
                    <w:rPr>
                      <w:rFonts w:ascii="Arial" w:hAnsi="Arial"/>
                      <w:sz w:val="16"/>
                    </w:rPr>
                  </w:pPr>
                  <w:r>
                    <w:rPr>
                      <w:rFonts w:ascii="Arial" w:hAnsi="Arial"/>
                      <w:sz w:val="16"/>
                    </w:rPr>
                    <w:t>#</w:t>
                  </w:r>
                  <w:proofErr w:type="spellStart"/>
                  <w:r>
                    <w:rPr>
                      <w:rFonts w:ascii="Arial" w:hAnsi="Arial"/>
                      <w:sz w:val="16"/>
                    </w:rPr>
                    <w:t>CSRName</w:t>
                  </w:r>
                  <w:proofErr w:type="spellEnd"/>
                  <w:r>
                    <w:rPr>
                      <w:rFonts w:ascii="Arial" w:hAnsi="Arial"/>
                      <w:sz w:val="16"/>
                    </w:rPr>
                    <w:t>#</w:t>
                  </w:r>
                </w:p>
              </w:tc>
              <w:tc>
                <w:tcPr>
                  <w:tcW w:w="1337" w:type="dxa"/>
                  <w:tcMar>
                    <w:left w:w="72" w:type="dxa"/>
                    <w:right w:w="72" w:type="dxa"/>
                  </w:tcMar>
                  <w:vAlign w:val="center"/>
                </w:tcPr>
                <w:p w:rsidR="005206CB" w:rsidRDefault="005206CB" w:rsidP="0045013C">
                  <w:pPr>
                    <w:jc w:val="center"/>
                    <w:rPr>
                      <w:rFonts w:ascii="Arial" w:hAnsi="Arial"/>
                      <w:sz w:val="16"/>
                    </w:rPr>
                  </w:pPr>
                  <w:r>
                    <w:rPr>
                      <w:rFonts w:ascii="Arial" w:hAnsi="Arial"/>
                      <w:sz w:val="16"/>
                    </w:rPr>
                    <w:t>#</w:t>
                  </w:r>
                  <w:proofErr w:type="spellStart"/>
                  <w:r>
                    <w:rPr>
                      <w:rFonts w:ascii="Arial" w:hAnsi="Arial"/>
                      <w:sz w:val="16"/>
                    </w:rPr>
                    <w:t>FormStatus</w:t>
                  </w:r>
                  <w:proofErr w:type="spellEnd"/>
                  <w:r>
                    <w:rPr>
                      <w:rFonts w:ascii="Arial" w:hAnsi="Arial"/>
                      <w:sz w:val="16"/>
                    </w:rPr>
                    <w:t>#</w:t>
                  </w:r>
                </w:p>
              </w:tc>
              <w:tc>
                <w:tcPr>
                  <w:tcW w:w="1391" w:type="dxa"/>
                  <w:tcMar>
                    <w:left w:w="72" w:type="dxa"/>
                    <w:right w:w="72" w:type="dxa"/>
                  </w:tcMar>
                </w:tcPr>
                <w:p w:rsidR="005206CB" w:rsidRDefault="005206CB" w:rsidP="0045013C">
                  <w:pPr>
                    <w:jc w:val="center"/>
                    <w:rPr>
                      <w:rFonts w:ascii="Arial" w:hAnsi="Arial"/>
                      <w:sz w:val="16"/>
                    </w:rPr>
                  </w:pPr>
                  <w:r>
                    <w:rPr>
                      <w:rFonts w:ascii="Arial" w:hAnsi="Arial"/>
                      <w:sz w:val="16"/>
                    </w:rPr>
                    <w:t>#</w:t>
                  </w:r>
                  <w:proofErr w:type="spellStart"/>
                  <w:r>
                    <w:rPr>
                      <w:rFonts w:ascii="Arial" w:hAnsi="Arial"/>
                      <w:sz w:val="16"/>
                    </w:rPr>
                    <w:t>CreatedDate</w:t>
                  </w:r>
                  <w:proofErr w:type="spellEnd"/>
                  <w:r>
                    <w:rPr>
                      <w:rFonts w:ascii="Arial" w:hAnsi="Arial"/>
                      <w:sz w:val="16"/>
                    </w:rPr>
                    <w:t>#</w:t>
                  </w:r>
                </w:p>
              </w:tc>
            </w:tr>
          </w:tbl>
          <w:p w:rsidR="00205ED8" w:rsidRDefault="00205ED8" w:rsidP="0045013C">
            <w:pPr>
              <w:rPr>
                <w:rFonts w:ascii="Arial" w:hAnsi="Arial"/>
                <w:sz w:val="16"/>
              </w:rPr>
            </w:pPr>
          </w:p>
          <w:p w:rsidR="00205ED8" w:rsidRDefault="00205ED8" w:rsidP="0045013C">
            <w:pPr>
              <w:rPr>
                <w:rFonts w:ascii="Arial" w:hAnsi="Arial"/>
                <w:sz w:val="16"/>
              </w:rPr>
            </w:pPr>
          </w:p>
        </w:tc>
        <w:tc>
          <w:tcPr>
            <w:tcW w:w="2610" w:type="dxa"/>
            <w:tcBorders>
              <w:top w:val="single" w:sz="6" w:space="0" w:color="000000"/>
              <w:bottom w:val="single" w:sz="6" w:space="0" w:color="000000"/>
            </w:tcBorders>
          </w:tcPr>
          <w:p w:rsidR="00205ED8" w:rsidRDefault="00205ED8"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modify record.</w:t>
            </w:r>
          </w:p>
        </w:tc>
        <w:tc>
          <w:tcPr>
            <w:tcW w:w="900" w:type="dxa"/>
            <w:tcBorders>
              <w:top w:val="single" w:sz="6" w:space="0" w:color="000000"/>
              <w:bottom w:val="single" w:sz="6" w:space="0" w:color="000000"/>
            </w:tcBorders>
          </w:tcPr>
          <w:p w:rsidR="00205ED8" w:rsidRDefault="00205ED8" w:rsidP="0045013C">
            <w:pPr>
              <w:rPr>
                <w:rFonts w:ascii="Arial" w:hAnsi="Arial"/>
                <w:sz w:val="16"/>
              </w:rPr>
            </w:pPr>
            <w:r>
              <w:rPr>
                <w:rFonts w:ascii="Arial" w:hAnsi="Arial"/>
                <w:sz w:val="16"/>
              </w:rPr>
              <w:t>N/A</w:t>
            </w:r>
          </w:p>
        </w:tc>
      </w:tr>
      <w:tr w:rsidR="00205ED8" w:rsidTr="0045013C">
        <w:trPr>
          <w:cantSplit/>
          <w:tblHeader/>
        </w:trPr>
        <w:tc>
          <w:tcPr>
            <w:tcW w:w="960" w:type="dxa"/>
            <w:tcBorders>
              <w:top w:val="single" w:sz="6" w:space="0" w:color="000000"/>
              <w:bottom w:val="single" w:sz="6" w:space="0" w:color="000000"/>
            </w:tcBorders>
          </w:tcPr>
          <w:p w:rsidR="00205ED8" w:rsidRDefault="00205ED8"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05ED8" w:rsidRDefault="00205ED8" w:rsidP="0045013C">
            <w:pPr>
              <w:pStyle w:val="Tabletext"/>
              <w:rPr>
                <w:rFonts w:ascii="Arial" w:hAnsi="Arial"/>
              </w:rPr>
            </w:pPr>
            <w:r>
              <w:rPr>
                <w:rFonts w:ascii="Arial" w:hAnsi="Arial"/>
              </w:rPr>
              <w:t>A-3</w:t>
            </w:r>
          </w:p>
        </w:tc>
        <w:tc>
          <w:tcPr>
            <w:tcW w:w="8910" w:type="dxa"/>
            <w:tcBorders>
              <w:top w:val="single" w:sz="6" w:space="0" w:color="000000"/>
              <w:bottom w:val="single" w:sz="6" w:space="0" w:color="000000"/>
            </w:tcBorders>
          </w:tcPr>
          <w:p w:rsidR="00205ED8" w:rsidRDefault="00205ED8" w:rsidP="005206CB">
            <w:pPr>
              <w:rPr>
                <w:rFonts w:ascii="Arial" w:hAnsi="Arial"/>
                <w:sz w:val="16"/>
              </w:rPr>
            </w:pPr>
            <w:r>
              <w:rPr>
                <w:rFonts w:ascii="Arial" w:hAnsi="Arial"/>
                <w:sz w:val="16"/>
              </w:rPr>
              <w:t xml:space="preserve">“My Completed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205ED8" w:rsidRDefault="00205ED8"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05ED8" w:rsidRDefault="00205ED8" w:rsidP="0045013C">
            <w:pPr>
              <w:rPr>
                <w:rFonts w:ascii="Arial" w:hAnsi="Arial"/>
                <w:sz w:val="16"/>
              </w:rPr>
            </w:pPr>
            <w:r>
              <w:rPr>
                <w:rFonts w:ascii="Arial" w:hAnsi="Arial"/>
                <w:sz w:val="16"/>
              </w:rPr>
              <w:t>N/A</w:t>
            </w:r>
          </w:p>
        </w:tc>
      </w:tr>
      <w:tr w:rsidR="00205ED8" w:rsidTr="0045013C">
        <w:trPr>
          <w:cantSplit/>
          <w:tblHeader/>
        </w:trPr>
        <w:tc>
          <w:tcPr>
            <w:tcW w:w="960" w:type="dxa"/>
            <w:tcBorders>
              <w:top w:val="single" w:sz="6" w:space="0" w:color="000000"/>
              <w:bottom w:val="single" w:sz="6" w:space="0" w:color="000000"/>
            </w:tcBorders>
          </w:tcPr>
          <w:p w:rsidR="00205ED8" w:rsidRDefault="00205ED8"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05ED8" w:rsidRDefault="00205ED8" w:rsidP="00B66A06">
            <w:pPr>
              <w:pStyle w:val="Tabletext"/>
              <w:rPr>
                <w:rFonts w:ascii="Arial" w:hAnsi="Arial"/>
              </w:rPr>
            </w:pPr>
            <w:r>
              <w:rPr>
                <w:rFonts w:ascii="Arial" w:hAnsi="Arial"/>
              </w:rPr>
              <w:t>ABCD-</w:t>
            </w:r>
            <w:r w:rsidR="00B66A06">
              <w:rPr>
                <w:rFonts w:ascii="Arial" w:hAnsi="Arial"/>
              </w:rPr>
              <w:t>3</w:t>
            </w:r>
          </w:p>
        </w:tc>
        <w:tc>
          <w:tcPr>
            <w:tcW w:w="8910" w:type="dxa"/>
            <w:tcBorders>
              <w:top w:val="single" w:sz="6" w:space="0" w:color="000000"/>
              <w:bottom w:val="single" w:sz="6" w:space="0" w:color="000000"/>
            </w:tcBorders>
          </w:tcPr>
          <w:p w:rsidR="00205ED8" w:rsidRDefault="00205ED8" w:rsidP="0045013C">
            <w:pPr>
              <w:rPr>
                <w:rFonts w:ascii="Arial" w:hAnsi="Arial"/>
                <w:sz w:val="16"/>
              </w:rPr>
            </w:pPr>
          </w:p>
          <w:tbl>
            <w:tblPr>
              <w:tblStyle w:val="TableGrid"/>
              <w:tblW w:w="8115" w:type="dxa"/>
              <w:tblLayout w:type="fixed"/>
              <w:tblLook w:val="04A0" w:firstRow="1" w:lastRow="0" w:firstColumn="1" w:lastColumn="0" w:noHBand="0" w:noVBand="1"/>
            </w:tblPr>
            <w:tblGrid>
              <w:gridCol w:w="793"/>
              <w:gridCol w:w="893"/>
              <w:gridCol w:w="1119"/>
              <w:gridCol w:w="1493"/>
              <w:gridCol w:w="1376"/>
              <w:gridCol w:w="1197"/>
              <w:gridCol w:w="1244"/>
            </w:tblGrid>
            <w:tr w:rsidR="005206CB" w:rsidRPr="00451F3D" w:rsidTr="00537C74">
              <w:tc>
                <w:tcPr>
                  <w:tcW w:w="793" w:type="dxa"/>
                  <w:tcMar>
                    <w:left w:w="72" w:type="dxa"/>
                    <w:right w:w="72" w:type="dxa"/>
                  </w:tcMar>
                </w:tcPr>
                <w:p w:rsidR="005206CB" w:rsidRPr="00451F3D" w:rsidRDefault="005206CB" w:rsidP="0045013C">
                  <w:pPr>
                    <w:jc w:val="center"/>
                    <w:rPr>
                      <w:rFonts w:ascii="Arial" w:hAnsi="Arial"/>
                      <w:sz w:val="14"/>
                      <w:szCs w:val="14"/>
                    </w:rPr>
                  </w:pPr>
                  <w:r w:rsidRPr="00451F3D">
                    <w:rPr>
                      <w:rFonts w:ascii="Arial" w:hAnsi="Arial"/>
                      <w:sz w:val="14"/>
                      <w:szCs w:val="14"/>
                    </w:rPr>
                    <w:t>#</w:t>
                  </w:r>
                </w:p>
              </w:tc>
              <w:tc>
                <w:tcPr>
                  <w:tcW w:w="893" w:type="dxa"/>
                  <w:tcMar>
                    <w:left w:w="72" w:type="dxa"/>
                    <w:right w:w="72" w:type="dxa"/>
                  </w:tcMar>
                  <w:vAlign w:val="center"/>
                </w:tcPr>
                <w:p w:rsidR="005206CB" w:rsidRPr="00451F3D" w:rsidRDefault="005206CB"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1119" w:type="dxa"/>
                  <w:tcMar>
                    <w:left w:w="72" w:type="dxa"/>
                    <w:right w:w="72" w:type="dxa"/>
                  </w:tcMar>
                  <w:vAlign w:val="center"/>
                </w:tcPr>
                <w:p w:rsidR="005206CB" w:rsidRPr="00451F3D" w:rsidRDefault="005206CB" w:rsidP="0045013C">
                  <w:pPr>
                    <w:jc w:val="center"/>
                    <w:rPr>
                      <w:rFonts w:ascii="Arial" w:hAnsi="Arial"/>
                      <w:sz w:val="14"/>
                      <w:szCs w:val="14"/>
                    </w:rPr>
                  </w:pPr>
                  <w:r w:rsidRPr="00451F3D">
                    <w:rPr>
                      <w:rFonts w:ascii="Arial" w:hAnsi="Arial"/>
                      <w:sz w:val="14"/>
                      <w:szCs w:val="14"/>
                    </w:rPr>
                    <w:t>CSR Name</w:t>
                  </w:r>
                </w:p>
              </w:tc>
              <w:tc>
                <w:tcPr>
                  <w:tcW w:w="1493" w:type="dxa"/>
                  <w:tcMar>
                    <w:left w:w="72" w:type="dxa"/>
                    <w:right w:w="72" w:type="dxa"/>
                  </w:tcMar>
                  <w:vAlign w:val="center"/>
                </w:tcPr>
                <w:p w:rsidR="005206CB" w:rsidRPr="00451F3D" w:rsidRDefault="005206CB" w:rsidP="0045013C">
                  <w:pPr>
                    <w:jc w:val="center"/>
                    <w:rPr>
                      <w:rFonts w:ascii="Arial" w:hAnsi="Arial"/>
                      <w:sz w:val="14"/>
                      <w:szCs w:val="14"/>
                    </w:rPr>
                  </w:pPr>
                  <w:r w:rsidRPr="00451F3D">
                    <w:rPr>
                      <w:rFonts w:ascii="Arial" w:hAnsi="Arial"/>
                      <w:sz w:val="14"/>
                      <w:szCs w:val="14"/>
                    </w:rPr>
                    <w:t>Supervisor Name</w:t>
                  </w:r>
                </w:p>
              </w:tc>
              <w:tc>
                <w:tcPr>
                  <w:tcW w:w="1376" w:type="dxa"/>
                </w:tcPr>
                <w:p w:rsidR="005206CB" w:rsidRPr="00451F3D" w:rsidRDefault="005206CB" w:rsidP="0045013C">
                  <w:pPr>
                    <w:jc w:val="center"/>
                    <w:rPr>
                      <w:rFonts w:ascii="Arial" w:hAnsi="Arial"/>
                      <w:sz w:val="14"/>
                      <w:szCs w:val="14"/>
                    </w:rPr>
                  </w:pPr>
                  <w:r w:rsidRPr="00451F3D">
                    <w:rPr>
                      <w:rFonts w:ascii="Arial" w:hAnsi="Arial"/>
                      <w:sz w:val="14"/>
                      <w:szCs w:val="14"/>
                    </w:rPr>
                    <w:t>Manager Name</w:t>
                  </w:r>
                </w:p>
              </w:tc>
              <w:tc>
                <w:tcPr>
                  <w:tcW w:w="1197" w:type="dxa"/>
                  <w:tcMar>
                    <w:left w:w="72" w:type="dxa"/>
                    <w:right w:w="72" w:type="dxa"/>
                  </w:tcMar>
                  <w:vAlign w:val="center"/>
                </w:tcPr>
                <w:p w:rsidR="005206CB" w:rsidRPr="00451F3D" w:rsidRDefault="005206CB"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244" w:type="dxa"/>
                  <w:tcMar>
                    <w:left w:w="72" w:type="dxa"/>
                    <w:right w:w="72" w:type="dxa"/>
                  </w:tcMar>
                </w:tcPr>
                <w:p w:rsidR="005206CB" w:rsidRPr="00451F3D" w:rsidRDefault="005206CB" w:rsidP="0045013C">
                  <w:pPr>
                    <w:jc w:val="center"/>
                    <w:rPr>
                      <w:rFonts w:ascii="Arial" w:hAnsi="Arial"/>
                      <w:sz w:val="14"/>
                      <w:szCs w:val="14"/>
                    </w:rPr>
                  </w:pPr>
                  <w:r>
                    <w:rPr>
                      <w:rFonts w:ascii="Arial" w:hAnsi="Arial"/>
                      <w:sz w:val="14"/>
                      <w:szCs w:val="14"/>
                    </w:rPr>
                    <w:t>Created Date</w:t>
                  </w:r>
                </w:p>
              </w:tc>
            </w:tr>
            <w:tr w:rsidR="005206CB" w:rsidRPr="00451F3D" w:rsidTr="00537C74">
              <w:tc>
                <w:tcPr>
                  <w:tcW w:w="793" w:type="dxa"/>
                  <w:tcMar>
                    <w:left w:w="72" w:type="dxa"/>
                    <w:right w:w="72" w:type="dxa"/>
                  </w:tcMar>
                </w:tcPr>
                <w:p w:rsidR="005206CB" w:rsidRPr="00451F3D" w:rsidRDefault="005206CB" w:rsidP="0045013C">
                  <w:pPr>
                    <w:jc w:val="center"/>
                    <w:rPr>
                      <w:rFonts w:ascii="Arial" w:hAnsi="Arial"/>
                      <w:sz w:val="14"/>
                      <w:szCs w:val="14"/>
                    </w:rPr>
                  </w:pPr>
                  <w:r w:rsidRPr="00451F3D">
                    <w:rPr>
                      <w:rFonts w:ascii="Arial" w:hAnsi="Arial"/>
                      <w:sz w:val="14"/>
                      <w:szCs w:val="14"/>
                    </w:rPr>
                    <w:t>#Index#</w:t>
                  </w:r>
                </w:p>
              </w:tc>
              <w:tc>
                <w:tcPr>
                  <w:tcW w:w="893" w:type="dxa"/>
                  <w:tcMar>
                    <w:left w:w="72" w:type="dxa"/>
                    <w:right w:w="72" w:type="dxa"/>
                  </w:tcMar>
                  <w:vAlign w:val="center"/>
                </w:tcPr>
                <w:p w:rsidR="005206CB" w:rsidRPr="00451F3D" w:rsidRDefault="005206CB"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1119" w:type="dxa"/>
                  <w:tcMar>
                    <w:left w:w="72" w:type="dxa"/>
                    <w:right w:w="72" w:type="dxa"/>
                  </w:tcMar>
                  <w:vAlign w:val="center"/>
                </w:tcPr>
                <w:p w:rsidR="005206CB" w:rsidRPr="00451F3D" w:rsidRDefault="005206CB"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493" w:type="dxa"/>
                  <w:tcMar>
                    <w:left w:w="72" w:type="dxa"/>
                    <w:right w:w="72" w:type="dxa"/>
                  </w:tcMar>
                  <w:vAlign w:val="center"/>
                </w:tcPr>
                <w:p w:rsidR="005206CB" w:rsidRPr="00451F3D" w:rsidRDefault="005206CB"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76" w:type="dxa"/>
                </w:tcPr>
                <w:p w:rsidR="005206CB" w:rsidRPr="00451F3D" w:rsidRDefault="005206CB"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97" w:type="dxa"/>
                  <w:tcMar>
                    <w:left w:w="72" w:type="dxa"/>
                    <w:right w:w="72" w:type="dxa"/>
                  </w:tcMar>
                  <w:vAlign w:val="center"/>
                </w:tcPr>
                <w:p w:rsidR="005206CB" w:rsidRPr="00451F3D" w:rsidRDefault="005206CB"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244" w:type="dxa"/>
                  <w:tcMar>
                    <w:left w:w="72" w:type="dxa"/>
                    <w:right w:w="72" w:type="dxa"/>
                  </w:tcMar>
                </w:tcPr>
                <w:p w:rsidR="005206CB" w:rsidRPr="00451F3D" w:rsidRDefault="005206CB"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r>
          </w:tbl>
          <w:p w:rsidR="00205ED8" w:rsidRDefault="00205ED8" w:rsidP="0045013C">
            <w:pPr>
              <w:rPr>
                <w:rFonts w:ascii="Arial" w:hAnsi="Arial"/>
                <w:sz w:val="16"/>
              </w:rPr>
            </w:pPr>
          </w:p>
          <w:p w:rsidR="00205ED8" w:rsidRDefault="00205ED8" w:rsidP="0045013C">
            <w:pPr>
              <w:rPr>
                <w:rFonts w:ascii="Arial" w:hAnsi="Arial"/>
                <w:sz w:val="16"/>
              </w:rPr>
            </w:pPr>
          </w:p>
        </w:tc>
        <w:tc>
          <w:tcPr>
            <w:tcW w:w="2610" w:type="dxa"/>
            <w:tcBorders>
              <w:top w:val="single" w:sz="6" w:space="0" w:color="000000"/>
              <w:bottom w:val="single" w:sz="6" w:space="0" w:color="000000"/>
            </w:tcBorders>
          </w:tcPr>
          <w:p w:rsidR="00205ED8" w:rsidRDefault="00205ED8" w:rsidP="0045013C">
            <w:pPr>
              <w:rPr>
                <w:rFonts w:ascii="Arial" w:hAnsi="Arial"/>
                <w:sz w:val="16"/>
              </w:rPr>
            </w:pP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05ED8" w:rsidRDefault="00205ED8" w:rsidP="0045013C">
            <w:pPr>
              <w:rPr>
                <w:rFonts w:ascii="Arial" w:hAnsi="Arial"/>
                <w:sz w:val="16"/>
              </w:rPr>
            </w:pPr>
            <w:r>
              <w:rPr>
                <w:rFonts w:ascii="Arial" w:hAnsi="Arial"/>
                <w:sz w:val="16"/>
              </w:rPr>
              <w:t>N/A</w:t>
            </w:r>
          </w:p>
        </w:tc>
      </w:tr>
      <w:tr w:rsidR="00205ED8" w:rsidTr="0045013C">
        <w:trPr>
          <w:cantSplit/>
          <w:tblHeader/>
        </w:trPr>
        <w:tc>
          <w:tcPr>
            <w:tcW w:w="14220" w:type="dxa"/>
            <w:gridSpan w:val="5"/>
            <w:tcBorders>
              <w:top w:val="single" w:sz="6" w:space="0" w:color="000000"/>
              <w:bottom w:val="single" w:sz="6" w:space="0" w:color="000000"/>
            </w:tcBorders>
            <w:shd w:val="pct25" w:color="auto" w:fill="auto"/>
          </w:tcPr>
          <w:p w:rsidR="00205ED8" w:rsidRDefault="00205ED8" w:rsidP="0045013C">
            <w:pPr>
              <w:rPr>
                <w:rFonts w:ascii="Arial" w:hAnsi="Arial"/>
                <w:sz w:val="16"/>
              </w:rPr>
            </w:pPr>
          </w:p>
        </w:tc>
      </w:tr>
    </w:tbl>
    <w:p w:rsidR="00C26229" w:rsidRDefault="00C26229" w:rsidP="00C26229">
      <w:pPr>
        <w:pStyle w:val="BodyText"/>
        <w:rPr>
          <w:rFonts w:ascii="Arial" w:hAnsi="Arial" w:cs="Arial"/>
        </w:rPr>
      </w:pPr>
    </w:p>
    <w:p w:rsidR="003229D0" w:rsidRPr="00026849" w:rsidRDefault="0055210C" w:rsidP="003229D0">
      <w:pPr>
        <w:pStyle w:val="Heading3"/>
      </w:pPr>
      <w:bookmarkStart w:id="61" w:name="_Toc363640188"/>
      <w:r>
        <w:t>eCoaching My Submitted Dashboard page</w:t>
      </w:r>
      <w:r w:rsidR="003229D0" w:rsidRPr="00026849">
        <w:t xml:space="preserve"> (</w:t>
      </w:r>
      <w:r w:rsidR="003229D0">
        <w:t>view3.aspx</w:t>
      </w:r>
      <w:r w:rsidR="003229D0" w:rsidRPr="00026849">
        <w:t xml:space="preserve"> – secure)</w:t>
      </w:r>
      <w:bookmarkEnd w:id="61"/>
    </w:p>
    <w:p w:rsidR="003229D0" w:rsidRPr="004A0119" w:rsidRDefault="0055210C"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907E47">
        <w:rPr>
          <w:rFonts w:ascii="Arial" w:hAnsi="Arial" w:cs="Arial"/>
        </w:rPr>
        <w:t>vangent.local</w:t>
      </w:r>
      <w:proofErr w:type="spellEnd"/>
      <w:r w:rsidR="00907E47">
        <w:rPr>
          <w:rFonts w:ascii="Arial" w:hAnsi="Arial" w:cs="Arial"/>
        </w:rPr>
        <w:t xml:space="preserve"> network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8910"/>
        <w:gridCol w:w="2610"/>
        <w:gridCol w:w="900"/>
      </w:tblGrid>
      <w:tr w:rsidR="003229D0" w:rsidRPr="005A3420" w:rsidTr="00BF0057">
        <w:trPr>
          <w:cantSplit/>
          <w:trHeight w:val="627"/>
          <w:tblHeader/>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91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6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0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3229D0" w:rsidRDefault="00B66A06" w:rsidP="00BF0057">
            <w:pPr>
              <w:pStyle w:val="Tabletext"/>
              <w:rPr>
                <w:rFonts w:ascii="Arial" w:hAnsi="Arial"/>
              </w:rPr>
            </w:pPr>
            <w:r>
              <w:rPr>
                <w:rFonts w:ascii="Arial" w:hAnsi="Arial"/>
              </w:rPr>
              <w:t>BC</w:t>
            </w:r>
            <w:r w:rsidR="003229D0">
              <w:rPr>
                <w:rFonts w:ascii="Arial" w:hAnsi="Arial"/>
              </w:rPr>
              <w:t>-1</w:t>
            </w:r>
          </w:p>
        </w:tc>
        <w:tc>
          <w:tcPr>
            <w:tcW w:w="8910"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“Welcome to the My Submitted Dashboard”</w:t>
            </w:r>
          </w:p>
        </w:tc>
        <w:tc>
          <w:tcPr>
            <w:tcW w:w="261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1C450D">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3229D0" w:rsidTr="00BF0057">
        <w:trPr>
          <w:cantSplit/>
          <w:tblHeader/>
        </w:trPr>
        <w:tc>
          <w:tcPr>
            <w:tcW w:w="960" w:type="dxa"/>
            <w:tcBorders>
              <w:top w:val="single" w:sz="6" w:space="0" w:color="000000"/>
              <w:bottom w:val="single" w:sz="6" w:space="0" w:color="000000"/>
            </w:tcBorders>
          </w:tcPr>
          <w:p w:rsidR="003229D0" w:rsidRDefault="003229D0" w:rsidP="00BF0057">
            <w:pPr>
              <w:rPr>
                <w:rFonts w:ascii="Arial" w:hAnsi="Arial"/>
                <w:sz w:val="16"/>
              </w:rPr>
            </w:pPr>
          </w:p>
        </w:tc>
        <w:tc>
          <w:tcPr>
            <w:tcW w:w="840" w:type="dxa"/>
            <w:tcBorders>
              <w:top w:val="single" w:sz="6" w:space="0" w:color="000000"/>
              <w:bottom w:val="single" w:sz="6" w:space="0" w:color="000000"/>
            </w:tcBorders>
          </w:tcPr>
          <w:p w:rsidR="003229D0" w:rsidRDefault="003229D0" w:rsidP="00B66A06">
            <w:pPr>
              <w:pStyle w:val="Tabletext"/>
              <w:rPr>
                <w:rFonts w:ascii="Arial" w:hAnsi="Arial"/>
              </w:rPr>
            </w:pPr>
          </w:p>
        </w:tc>
        <w:tc>
          <w:tcPr>
            <w:tcW w:w="8910" w:type="dxa"/>
            <w:tcBorders>
              <w:top w:val="single" w:sz="6" w:space="0" w:color="000000"/>
              <w:bottom w:val="single" w:sz="6" w:space="0" w:color="000000"/>
            </w:tcBorders>
          </w:tcPr>
          <w:p w:rsidR="003229D0" w:rsidRDefault="003229D0" w:rsidP="00BF0057">
            <w:pPr>
              <w:rPr>
                <w:rFonts w:ascii="Arial" w:hAnsi="Arial"/>
                <w:sz w:val="16"/>
              </w:rPr>
            </w:pPr>
          </w:p>
        </w:tc>
        <w:tc>
          <w:tcPr>
            <w:tcW w:w="2610" w:type="dxa"/>
            <w:tcBorders>
              <w:top w:val="single" w:sz="6" w:space="0" w:color="000000"/>
              <w:bottom w:val="single" w:sz="6" w:space="0" w:color="000000"/>
            </w:tcBorders>
          </w:tcPr>
          <w:p w:rsidR="003229D0" w:rsidRDefault="003229D0" w:rsidP="00BF0057">
            <w:pPr>
              <w:rPr>
                <w:rFonts w:ascii="Arial" w:hAnsi="Arial"/>
                <w:sz w:val="16"/>
              </w:rPr>
            </w:pPr>
          </w:p>
        </w:tc>
        <w:tc>
          <w:tcPr>
            <w:tcW w:w="900" w:type="dxa"/>
            <w:tcBorders>
              <w:top w:val="single" w:sz="6" w:space="0" w:color="000000"/>
              <w:bottom w:val="single" w:sz="6" w:space="0" w:color="000000"/>
            </w:tcBorders>
          </w:tcPr>
          <w:p w:rsidR="003229D0" w:rsidRDefault="003229D0" w:rsidP="00BF0057">
            <w:pPr>
              <w:rPr>
                <w:rFonts w:ascii="Arial" w:hAnsi="Arial"/>
                <w:sz w:val="16"/>
              </w:rPr>
            </w:pPr>
          </w:p>
        </w:tc>
      </w:tr>
      <w:tr w:rsidR="00295B26" w:rsidTr="00BF0057">
        <w:trPr>
          <w:cantSplit/>
          <w:tblHeader/>
        </w:trPr>
        <w:tc>
          <w:tcPr>
            <w:tcW w:w="960" w:type="dxa"/>
            <w:tcBorders>
              <w:top w:val="single" w:sz="6" w:space="0" w:color="000000"/>
              <w:bottom w:val="single" w:sz="6" w:space="0" w:color="000000"/>
            </w:tcBorders>
          </w:tcPr>
          <w:p w:rsidR="00295B26" w:rsidRDefault="00295B26" w:rsidP="00BF0057">
            <w:pPr>
              <w:rPr>
                <w:rFonts w:ascii="Arial" w:hAnsi="Arial"/>
                <w:sz w:val="16"/>
              </w:rPr>
            </w:pPr>
          </w:p>
        </w:tc>
        <w:tc>
          <w:tcPr>
            <w:tcW w:w="840" w:type="dxa"/>
            <w:tcBorders>
              <w:top w:val="single" w:sz="6" w:space="0" w:color="000000"/>
              <w:bottom w:val="single" w:sz="6" w:space="0" w:color="000000"/>
            </w:tcBorders>
          </w:tcPr>
          <w:p w:rsidR="00295B26" w:rsidRDefault="00295B26" w:rsidP="00BF0057">
            <w:pPr>
              <w:pStyle w:val="Tabletext"/>
              <w:rPr>
                <w:rFonts w:ascii="Arial" w:hAnsi="Arial"/>
              </w:rPr>
            </w:pPr>
          </w:p>
        </w:tc>
        <w:tc>
          <w:tcPr>
            <w:tcW w:w="8910" w:type="dxa"/>
            <w:tcBorders>
              <w:top w:val="single" w:sz="6" w:space="0" w:color="000000"/>
              <w:bottom w:val="single" w:sz="6" w:space="0" w:color="000000"/>
            </w:tcBorders>
          </w:tcPr>
          <w:p w:rsidR="00295B26" w:rsidRDefault="00295B26" w:rsidP="00BF0057">
            <w:pPr>
              <w:rPr>
                <w:rFonts w:ascii="Arial" w:hAnsi="Arial"/>
                <w:sz w:val="16"/>
              </w:rPr>
            </w:pPr>
          </w:p>
        </w:tc>
        <w:tc>
          <w:tcPr>
            <w:tcW w:w="2610" w:type="dxa"/>
            <w:tcBorders>
              <w:top w:val="single" w:sz="6" w:space="0" w:color="000000"/>
              <w:bottom w:val="single" w:sz="6" w:space="0" w:color="000000"/>
            </w:tcBorders>
          </w:tcPr>
          <w:p w:rsidR="00295B26" w:rsidRDefault="00295B26" w:rsidP="00BF0057">
            <w:pPr>
              <w:rPr>
                <w:rFonts w:ascii="Arial" w:hAnsi="Arial"/>
                <w:sz w:val="16"/>
              </w:rPr>
            </w:pPr>
          </w:p>
        </w:tc>
        <w:tc>
          <w:tcPr>
            <w:tcW w:w="900" w:type="dxa"/>
            <w:tcBorders>
              <w:top w:val="single" w:sz="6" w:space="0" w:color="000000"/>
              <w:bottom w:val="single" w:sz="6" w:space="0" w:color="000000"/>
            </w:tcBorders>
          </w:tcPr>
          <w:p w:rsidR="00295B26" w:rsidRDefault="00295B26" w:rsidP="00BF0057">
            <w:pPr>
              <w:rPr>
                <w:rFonts w:ascii="Arial" w:hAnsi="Arial"/>
                <w:sz w:val="16"/>
              </w:rPr>
            </w:pP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2329CC">
            <w:pPr>
              <w:rPr>
                <w:rFonts w:ascii="Arial" w:hAnsi="Arial"/>
                <w:sz w:val="16"/>
              </w:rPr>
            </w:pPr>
            <w:r>
              <w:rPr>
                <w:rFonts w:ascii="Arial" w:hAnsi="Arial"/>
                <w:sz w:val="16"/>
              </w:rPr>
              <w:t xml:space="preserve">If user </w:t>
            </w:r>
            <w:r w:rsidR="00B878B8">
              <w:rPr>
                <w:rFonts w:ascii="Arial" w:hAnsi="Arial"/>
                <w:sz w:val="16"/>
              </w:rPr>
              <w:t>job code is one of the following (</w:t>
            </w:r>
            <w:r w:rsidR="00144773" w:rsidRPr="00144773">
              <w:rPr>
                <w:rFonts w:ascii="Arial" w:hAnsi="Arial"/>
                <w:sz w:val="16"/>
              </w:rPr>
              <w:t>*40</w:t>
            </w:r>
            <w:r w:rsidR="00D5385C">
              <w:rPr>
                <w:rFonts w:ascii="Arial" w:hAnsi="Arial"/>
                <w:sz w:val="16"/>
              </w:rPr>
              <w:t>, WTTR12</w:t>
            </w:r>
            <w:r w:rsidR="008F6B77">
              <w:rPr>
                <w:rFonts w:ascii="Arial" w:hAnsi="Arial"/>
                <w:sz w:val="16"/>
              </w:rPr>
              <w:t>, WTTI*</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“My </w:t>
            </w:r>
            <w:r w:rsidR="000A01A6">
              <w:rPr>
                <w:rFonts w:ascii="Arial" w:hAnsi="Arial"/>
                <w:sz w:val="16"/>
              </w:rPr>
              <w:t>Submitted</w:t>
            </w:r>
            <w:r>
              <w:rPr>
                <w:rFonts w:ascii="Arial" w:hAnsi="Arial"/>
                <w:sz w:val="16"/>
              </w:rPr>
              <w:t xml:space="preserve">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rHeight w:val="1128"/>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Dropdown contains the list of </w:t>
            </w:r>
            <w:r w:rsidR="000A01A6">
              <w:rPr>
                <w:rFonts w:ascii="Arial" w:hAnsi="Arial"/>
                <w:sz w:val="16"/>
              </w:rPr>
              <w:t>Managers</w:t>
            </w:r>
            <w:r>
              <w:rPr>
                <w:rFonts w:ascii="Arial" w:hAnsi="Arial"/>
                <w:sz w:val="16"/>
              </w:rPr>
              <w:t xml:space="preserve"> for the user’s </w:t>
            </w:r>
            <w:proofErr w:type="spellStart"/>
            <w:r>
              <w:rPr>
                <w:rFonts w:ascii="Arial" w:hAnsi="Arial"/>
                <w:sz w:val="16"/>
              </w:rPr>
              <w:t>eCoaching</w:t>
            </w:r>
            <w:proofErr w:type="spellEnd"/>
            <w:r>
              <w:rPr>
                <w:rFonts w:ascii="Arial" w:hAnsi="Arial"/>
                <w:sz w:val="16"/>
              </w:rPr>
              <w:t xml:space="preserve"> records.</w:t>
            </w:r>
          </w:p>
          <w:p w:rsidR="00295B26" w:rsidRDefault="00295B26" w:rsidP="0045013C">
            <w:pPr>
              <w:rPr>
                <w:rFonts w:ascii="Arial" w:hAnsi="Arial"/>
                <w:sz w:val="16"/>
              </w:rPr>
            </w:pPr>
          </w:p>
          <w:p w:rsidR="00295B26" w:rsidRDefault="00295B26"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w:t>
            </w:r>
            <w:proofErr w:type="spellStart"/>
            <w:r w:rsidR="000A01A6">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0A01A6">
            <w:pPr>
              <w:rPr>
                <w:rFonts w:ascii="Arial" w:hAnsi="Arial"/>
                <w:sz w:val="16"/>
              </w:rPr>
            </w:pPr>
            <w:r>
              <w:rPr>
                <w:rFonts w:ascii="Arial" w:hAnsi="Arial"/>
                <w:sz w:val="16"/>
              </w:rPr>
              <w:t xml:space="preserve">Dropdown contains the list of </w:t>
            </w:r>
            <w:r w:rsidR="000A01A6">
              <w:rPr>
                <w:rFonts w:ascii="Arial" w:hAnsi="Arial"/>
                <w:sz w:val="16"/>
              </w:rPr>
              <w:t>Supervisors</w:t>
            </w:r>
            <w:r>
              <w:rPr>
                <w:rFonts w:ascii="Arial" w:hAnsi="Arial"/>
                <w:sz w:val="16"/>
              </w:rPr>
              <w:t xml:space="preserve"> for the user’s </w:t>
            </w:r>
            <w:proofErr w:type="spellStart"/>
            <w:r>
              <w:rPr>
                <w:rFonts w:ascii="Arial" w:hAnsi="Arial"/>
                <w:sz w:val="16"/>
              </w:rPr>
              <w:t>eCoaching</w:t>
            </w:r>
            <w:proofErr w:type="spellEnd"/>
            <w:r>
              <w:rPr>
                <w:rFonts w:ascii="Arial" w:hAnsi="Arial"/>
                <w:sz w:val="16"/>
              </w:rPr>
              <w:t xml:space="preserve"> records.</w:t>
            </w:r>
          </w:p>
          <w:p w:rsidR="00D30C82" w:rsidRDefault="00D30C82" w:rsidP="000A01A6">
            <w:pPr>
              <w:rPr>
                <w:rFonts w:ascii="Arial" w:hAnsi="Arial"/>
                <w:sz w:val="16"/>
              </w:rPr>
            </w:pPr>
          </w:p>
          <w:p w:rsidR="00D30C82" w:rsidRDefault="00D30C82" w:rsidP="000A01A6">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D30C82" w:rsidTr="0045013C">
        <w:trPr>
          <w:cantSplit/>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Dropdown contains the following list of possible record statuses:</w:t>
            </w:r>
          </w:p>
          <w:p w:rsidR="00D30C82" w:rsidRDefault="00D30C82" w:rsidP="00D30C82">
            <w:pPr>
              <w:rPr>
                <w:rFonts w:ascii="Arial" w:hAnsi="Arial"/>
                <w:sz w:val="16"/>
              </w:rPr>
            </w:pPr>
          </w:p>
          <w:p w:rsidR="00D30C82" w:rsidRDefault="00D30C82" w:rsidP="00D30C82">
            <w:pPr>
              <w:rPr>
                <w:rFonts w:ascii="Arial" w:hAnsi="Arial"/>
                <w:sz w:val="16"/>
              </w:rPr>
            </w:pPr>
            <w:r>
              <w:rPr>
                <w:rFonts w:ascii="Arial" w:hAnsi="Arial"/>
                <w:sz w:val="16"/>
              </w:rPr>
              <w:t>Completed</w:t>
            </w:r>
          </w:p>
          <w:p w:rsidR="00D30C82" w:rsidRDefault="00D30C82" w:rsidP="00D30C82">
            <w:pPr>
              <w:rPr>
                <w:rFonts w:ascii="Arial" w:hAnsi="Arial"/>
                <w:sz w:val="16"/>
              </w:rPr>
            </w:pPr>
            <w:r>
              <w:rPr>
                <w:rFonts w:ascii="Arial" w:hAnsi="Arial"/>
                <w:sz w:val="16"/>
              </w:rPr>
              <w:t>Pending CSR Review</w:t>
            </w:r>
          </w:p>
          <w:p w:rsidR="00D30C82" w:rsidRDefault="00D30C82" w:rsidP="00D30C82">
            <w:pPr>
              <w:rPr>
                <w:rFonts w:ascii="Arial" w:hAnsi="Arial"/>
                <w:sz w:val="16"/>
              </w:rPr>
            </w:pPr>
            <w:r>
              <w:rPr>
                <w:rFonts w:ascii="Arial" w:hAnsi="Arial"/>
                <w:sz w:val="16"/>
              </w:rPr>
              <w:t>Pending Manager Review</w:t>
            </w:r>
          </w:p>
          <w:p w:rsidR="00D30C82" w:rsidRDefault="00D30C82" w:rsidP="00D30C82">
            <w:pPr>
              <w:rPr>
                <w:rFonts w:ascii="Arial" w:hAnsi="Arial"/>
                <w:sz w:val="16"/>
              </w:rPr>
            </w:pPr>
            <w:r>
              <w:rPr>
                <w:rFonts w:ascii="Arial" w:hAnsi="Arial"/>
                <w:sz w:val="16"/>
              </w:rPr>
              <w:t>Pending Supervisor Review</w:t>
            </w:r>
          </w:p>
          <w:p w:rsidR="00D30C82" w:rsidRDefault="00D30C82" w:rsidP="00D30C82">
            <w:pPr>
              <w:rPr>
                <w:rFonts w:ascii="Arial" w:hAnsi="Arial"/>
                <w:sz w:val="16"/>
              </w:rPr>
            </w:pPr>
          </w:p>
          <w:p w:rsidR="00D30C82" w:rsidRDefault="00D30C82" w:rsidP="00D30C82">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D30C82" w:rsidTr="0045013C">
        <w:trPr>
          <w:cantSplit/>
          <w:trHeight w:val="1128"/>
          <w:tblHeader/>
        </w:trPr>
        <w:tc>
          <w:tcPr>
            <w:tcW w:w="96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D30C82" w:rsidRDefault="00D30C82" w:rsidP="00B66A06">
            <w:pPr>
              <w:pStyle w:val="Tabletext"/>
              <w:rPr>
                <w:rFonts w:ascii="Arial" w:hAnsi="Arial"/>
              </w:rPr>
            </w:pPr>
            <w:r>
              <w:rPr>
                <w:rFonts w:ascii="Arial" w:hAnsi="Arial"/>
              </w:rPr>
              <w:t>A-</w:t>
            </w:r>
            <w:r w:rsidR="00B66A06">
              <w:rPr>
                <w:rFonts w:ascii="Arial" w:hAnsi="Arial"/>
              </w:rPr>
              <w:t>1</w:t>
            </w:r>
          </w:p>
        </w:tc>
        <w:tc>
          <w:tcPr>
            <w:tcW w:w="8910" w:type="dxa"/>
            <w:tcBorders>
              <w:top w:val="single" w:sz="6" w:space="0" w:color="000000"/>
              <w:bottom w:val="single" w:sz="6" w:space="0" w:color="000000"/>
            </w:tcBorders>
          </w:tcPr>
          <w:p w:rsidR="00D30C82" w:rsidRDefault="00D30C82" w:rsidP="00D30C82">
            <w:pPr>
              <w:rPr>
                <w:rFonts w:ascii="Arial" w:hAnsi="Arial"/>
                <w:sz w:val="16"/>
              </w:rPr>
            </w:pPr>
            <w:r>
              <w:rPr>
                <w:rFonts w:ascii="Arial" w:hAnsi="Arial"/>
                <w:sz w:val="16"/>
              </w:rPr>
              <w:t>[</w:t>
            </w:r>
            <w:proofErr w:type="spellStart"/>
            <w:r>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p w:rsidR="00D30C82" w:rsidRDefault="00D30C82" w:rsidP="0045013C">
            <w:pPr>
              <w:rPr>
                <w:rFonts w:ascii="Arial" w:hAnsi="Arial"/>
                <w:sz w:val="16"/>
              </w:rPr>
            </w:pPr>
          </w:p>
          <w:p w:rsidR="00D30C82" w:rsidRDefault="00D30C82"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D30C82" w:rsidRDefault="00D30C82"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Supervisor Name</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Created Date</w:t>
                  </w:r>
                </w:p>
              </w:tc>
            </w:tr>
            <w:tr w:rsidR="00D30C82" w:rsidRPr="00451F3D" w:rsidTr="00537C74">
              <w:tc>
                <w:tcPr>
                  <w:tcW w:w="697"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D30C82" w:rsidRPr="00451F3D" w:rsidRDefault="00D30C82"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CreatedDate</w:t>
                  </w:r>
                  <w:proofErr w:type="spellEnd"/>
                  <w:r w:rsidRPr="00451F3D">
                    <w:rPr>
                      <w:rFonts w:ascii="Arial" w:hAnsi="Arial"/>
                      <w:sz w:val="14"/>
                      <w:szCs w:val="14"/>
                    </w:rPr>
                    <w:t>#</w:t>
                  </w:r>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031FDA" w:rsidTr="00D641EB">
        <w:trPr>
          <w:cantSplit/>
          <w:tblHeader/>
        </w:trPr>
        <w:tc>
          <w:tcPr>
            <w:tcW w:w="14220" w:type="dxa"/>
            <w:gridSpan w:val="5"/>
            <w:tcBorders>
              <w:top w:val="single" w:sz="6" w:space="0" w:color="000000"/>
              <w:bottom w:val="single" w:sz="6" w:space="0" w:color="000000"/>
            </w:tcBorders>
            <w:shd w:val="pct25" w:color="auto" w:fill="auto"/>
          </w:tcPr>
          <w:p w:rsidR="00031FDA" w:rsidRDefault="00031FDA" w:rsidP="00D641EB">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t xml:space="preserve">If user </w:t>
            </w:r>
            <w:r w:rsidR="00B878B8">
              <w:rPr>
                <w:rFonts w:ascii="Arial" w:hAnsi="Arial"/>
                <w:sz w:val="16"/>
              </w:rPr>
              <w:t xml:space="preserve"> job code is one of the following (</w:t>
            </w:r>
            <w:r w:rsidR="00144773" w:rsidRPr="00144773">
              <w:rPr>
                <w:rFonts w:ascii="Arial" w:hAnsi="Arial"/>
                <w:sz w:val="16"/>
              </w:rPr>
              <w:t>*50, *60, *70, WISO*, WSTE*, WPPM*, WPSM*</w:t>
            </w:r>
            <w:r w:rsidR="006D57DE">
              <w:rPr>
                <w:rFonts w:ascii="Arial" w:hAnsi="Arial"/>
                <w:sz w:val="16"/>
              </w:rPr>
              <w:t>, WEEX*</w:t>
            </w:r>
            <w:r w:rsidR="00753575">
              <w:rPr>
                <w:rFonts w:ascii="Arial" w:hAnsi="Arial"/>
                <w:sz w:val="16"/>
              </w:rPr>
              <w:t>, WISY*</w:t>
            </w:r>
            <w:r w:rsidR="00B878B8">
              <w:rPr>
                <w:rFonts w:ascii="Arial" w:hAnsi="Arial"/>
                <w:sz w:val="16"/>
              </w:rPr>
              <w:t xml:space="preserve">) </w:t>
            </w:r>
            <w:r>
              <w:rPr>
                <w:rFonts w:ascii="Arial" w:hAnsi="Arial"/>
                <w:sz w:val="16"/>
              </w:rPr>
              <w:t>then display the following</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“My </w:t>
            </w:r>
            <w:r w:rsidR="00D30C82">
              <w:rPr>
                <w:rFonts w:ascii="Arial" w:hAnsi="Arial"/>
                <w:sz w:val="16"/>
              </w:rPr>
              <w:t>Submitted</w:t>
            </w:r>
            <w:r>
              <w:rPr>
                <w:rFonts w:ascii="Arial" w:hAnsi="Arial"/>
                <w:sz w:val="16"/>
              </w:rPr>
              <w:t xml:space="preserve">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Pr="00F830B8" w:rsidRDefault="00295B26" w:rsidP="00D30C82">
            <w:pPr>
              <w:rPr>
                <w:rFonts w:ascii="Arial" w:hAnsi="Arial"/>
                <w:sz w:val="16"/>
              </w:rPr>
            </w:pPr>
            <w:r>
              <w:rPr>
                <w:rFonts w:ascii="Arial" w:hAnsi="Arial"/>
                <w:sz w:val="16"/>
              </w:rPr>
              <w:t>[</w:t>
            </w:r>
            <w:proofErr w:type="spellStart"/>
            <w:r w:rsidR="00D30C82">
              <w:rPr>
                <w:rFonts w:ascii="Arial" w:hAnsi="Arial"/>
                <w:sz w:val="16"/>
              </w:rPr>
              <w:t>ddMgr</w:t>
            </w:r>
            <w:proofErr w:type="spellEnd"/>
            <w:r>
              <w:rPr>
                <w:rFonts w:ascii="Arial" w:hAnsi="Arial"/>
                <w:sz w:val="16"/>
              </w:rPr>
              <w:t>]</w:t>
            </w:r>
          </w:p>
        </w:tc>
        <w:tc>
          <w:tcPr>
            <w:tcW w:w="2610" w:type="dxa"/>
            <w:tcBorders>
              <w:top w:val="single" w:sz="6" w:space="0" w:color="000000"/>
              <w:bottom w:val="single" w:sz="6" w:space="0" w:color="000000"/>
            </w:tcBorders>
          </w:tcPr>
          <w:p w:rsidR="00295B26" w:rsidRPr="0020473E" w:rsidRDefault="00295B26" w:rsidP="0045013C">
            <w:r>
              <w:rPr>
                <w:rFonts w:ascii="Arial" w:hAnsi="Arial"/>
                <w:sz w:val="16"/>
              </w:rPr>
              <w:t xml:space="preserve">Dropdown contains the list of Managers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w:t>
            </w:r>
            <w:proofErr w:type="spellStart"/>
            <w:r w:rsidR="00D30C82">
              <w:rPr>
                <w:rFonts w:ascii="Arial" w:hAnsi="Arial"/>
                <w:sz w:val="16"/>
              </w:rPr>
              <w:t>ddSup</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D30C82">
            <w:pPr>
              <w:rPr>
                <w:rFonts w:ascii="Arial" w:hAnsi="Arial"/>
                <w:sz w:val="16"/>
              </w:rPr>
            </w:pPr>
            <w:r>
              <w:rPr>
                <w:rFonts w:ascii="Arial" w:hAnsi="Arial"/>
                <w:sz w:val="16"/>
              </w:rPr>
              <w:t xml:space="preserve">Dropdown contains the list of </w:t>
            </w:r>
            <w:r w:rsidR="00D30C82">
              <w:rPr>
                <w:rFonts w:ascii="Arial" w:hAnsi="Arial"/>
                <w:sz w:val="16"/>
              </w:rPr>
              <w:t>Supervisors</w:t>
            </w:r>
            <w:r>
              <w:rPr>
                <w:rFonts w:ascii="Arial" w:hAnsi="Arial"/>
                <w:sz w:val="16"/>
              </w:rPr>
              <w:t xml:space="preserve">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96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lastRenderedPageBreak/>
              <w:t>Dropdown</w:t>
            </w:r>
          </w:p>
        </w:tc>
        <w:tc>
          <w:tcPr>
            <w:tcW w:w="840" w:type="dxa"/>
            <w:tcBorders>
              <w:top w:val="single" w:sz="6" w:space="0" w:color="000000"/>
              <w:bottom w:val="single" w:sz="6" w:space="0" w:color="000000"/>
            </w:tcBorders>
          </w:tcPr>
          <w:p w:rsidR="001C450D" w:rsidRDefault="001C450D"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w:t>
            </w:r>
            <w:proofErr w:type="spellStart"/>
            <w:r>
              <w:rPr>
                <w:rFonts w:ascii="Arial" w:hAnsi="Arial"/>
                <w:sz w:val="16"/>
              </w:rPr>
              <w:t>ddStatus</w:t>
            </w:r>
            <w:proofErr w:type="spellEnd"/>
            <w:r>
              <w:rPr>
                <w:rFonts w:ascii="Arial" w:hAnsi="Arial"/>
                <w:sz w:val="16"/>
              </w:rPr>
              <w:t>]</w:t>
            </w:r>
          </w:p>
        </w:tc>
        <w:tc>
          <w:tcPr>
            <w:tcW w:w="261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Dropdown contains the following list of possible record statuses:</w:t>
            </w:r>
          </w:p>
          <w:p w:rsidR="001C450D" w:rsidRDefault="001C450D" w:rsidP="0045013C">
            <w:pPr>
              <w:rPr>
                <w:rFonts w:ascii="Arial" w:hAnsi="Arial"/>
                <w:sz w:val="16"/>
              </w:rPr>
            </w:pPr>
          </w:p>
          <w:p w:rsidR="001C450D" w:rsidRDefault="001C450D" w:rsidP="0045013C">
            <w:pPr>
              <w:rPr>
                <w:rFonts w:ascii="Arial" w:hAnsi="Arial"/>
                <w:sz w:val="16"/>
              </w:rPr>
            </w:pPr>
            <w:r>
              <w:rPr>
                <w:rFonts w:ascii="Arial" w:hAnsi="Arial"/>
                <w:sz w:val="16"/>
              </w:rPr>
              <w:t>Completed</w:t>
            </w:r>
          </w:p>
          <w:p w:rsidR="001C450D" w:rsidRDefault="001C450D" w:rsidP="0045013C">
            <w:pPr>
              <w:rPr>
                <w:rFonts w:ascii="Arial" w:hAnsi="Arial"/>
                <w:sz w:val="16"/>
              </w:rPr>
            </w:pPr>
            <w:r>
              <w:rPr>
                <w:rFonts w:ascii="Arial" w:hAnsi="Arial"/>
                <w:sz w:val="16"/>
              </w:rPr>
              <w:t>Pending CSR Review</w:t>
            </w:r>
          </w:p>
          <w:p w:rsidR="001C450D" w:rsidRDefault="001C450D" w:rsidP="0045013C">
            <w:pPr>
              <w:rPr>
                <w:rFonts w:ascii="Arial" w:hAnsi="Arial"/>
                <w:sz w:val="16"/>
              </w:rPr>
            </w:pPr>
            <w:r>
              <w:rPr>
                <w:rFonts w:ascii="Arial" w:hAnsi="Arial"/>
                <w:sz w:val="16"/>
              </w:rPr>
              <w:t>Pending Manager Review</w:t>
            </w:r>
          </w:p>
          <w:p w:rsidR="001C450D" w:rsidRDefault="001C450D" w:rsidP="0045013C">
            <w:pPr>
              <w:rPr>
                <w:rFonts w:ascii="Arial" w:hAnsi="Arial"/>
                <w:sz w:val="16"/>
              </w:rPr>
            </w:pPr>
            <w:r>
              <w:rPr>
                <w:rFonts w:ascii="Arial" w:hAnsi="Arial"/>
                <w:sz w:val="16"/>
              </w:rPr>
              <w:t>Pending Supervisor Review</w:t>
            </w:r>
          </w:p>
          <w:p w:rsidR="001C450D" w:rsidRDefault="001C450D" w:rsidP="0045013C">
            <w:pPr>
              <w:rPr>
                <w:rFonts w:ascii="Arial" w:hAnsi="Arial"/>
                <w:sz w:val="16"/>
              </w:rPr>
            </w:pPr>
          </w:p>
          <w:p w:rsidR="001C450D" w:rsidRDefault="001C450D" w:rsidP="0045013C">
            <w:pPr>
              <w:rPr>
                <w:rFonts w:ascii="Arial" w:hAnsi="Arial"/>
                <w:sz w:val="16"/>
              </w:rPr>
            </w:pPr>
            <w:proofErr w:type="spellStart"/>
            <w:r>
              <w:rPr>
                <w:rFonts w:ascii="Arial" w:hAnsi="Arial"/>
                <w:sz w:val="16"/>
              </w:rPr>
              <w:t>OnChange</w:t>
            </w:r>
            <w:proofErr w:type="spellEnd"/>
            <w:r>
              <w:rPr>
                <w:rFonts w:ascii="Arial" w:hAnsi="Arial"/>
                <w:sz w:val="16"/>
              </w:rPr>
              <w:t>, generates report with selected values</w:t>
            </w:r>
          </w:p>
        </w:tc>
        <w:tc>
          <w:tcPr>
            <w:tcW w:w="900" w:type="dxa"/>
            <w:tcBorders>
              <w:top w:val="single" w:sz="6" w:space="0" w:color="000000"/>
              <w:bottom w:val="single" w:sz="6" w:space="0" w:color="000000"/>
            </w:tcBorders>
          </w:tcPr>
          <w:p w:rsidR="001C450D" w:rsidRDefault="001C450D"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w:t>
            </w:r>
            <w:r w:rsidR="0045013C">
              <w:rPr>
                <w:rFonts w:ascii="Arial" w:hAnsi="Arial"/>
              </w:rPr>
              <w:t>1</w:t>
            </w:r>
          </w:p>
        </w:tc>
        <w:tc>
          <w:tcPr>
            <w:tcW w:w="89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w:t>
            </w:r>
            <w:proofErr w:type="spellStart"/>
            <w:r w:rsidR="001C450D">
              <w:rPr>
                <w:rFonts w:ascii="Arial" w:hAnsi="Arial"/>
                <w:sz w:val="16"/>
              </w:rPr>
              <w:t>ddCSR</w:t>
            </w:r>
            <w:proofErr w:type="spellEnd"/>
            <w:r>
              <w:rPr>
                <w:rFonts w:ascii="Arial" w:hAnsi="Arial"/>
                <w:sz w:val="16"/>
              </w:rPr>
              <w:t>]</w:t>
            </w:r>
          </w:p>
        </w:tc>
        <w:tc>
          <w:tcPr>
            <w:tcW w:w="2610" w:type="dxa"/>
            <w:tcBorders>
              <w:top w:val="single" w:sz="6" w:space="0" w:color="000000"/>
              <w:bottom w:val="single" w:sz="6" w:space="0" w:color="000000"/>
            </w:tcBorders>
          </w:tcPr>
          <w:p w:rsidR="00295B26" w:rsidRDefault="00295B26" w:rsidP="001C450D">
            <w:pPr>
              <w:rPr>
                <w:rFonts w:ascii="Arial" w:hAnsi="Arial"/>
                <w:sz w:val="16"/>
              </w:rPr>
            </w:pPr>
            <w:r>
              <w:rPr>
                <w:rFonts w:ascii="Arial" w:hAnsi="Arial"/>
                <w:sz w:val="16"/>
              </w:rPr>
              <w:t xml:space="preserve">Dropdown contains the list of </w:t>
            </w:r>
            <w:r w:rsidR="001C450D">
              <w:rPr>
                <w:rFonts w:ascii="Arial" w:hAnsi="Arial"/>
                <w:sz w:val="16"/>
              </w:rPr>
              <w:t xml:space="preserve">CSRs </w:t>
            </w:r>
            <w:r>
              <w:rPr>
                <w:rFonts w:ascii="Arial" w:hAnsi="Arial"/>
                <w:sz w:val="16"/>
              </w:rPr>
              <w:t xml:space="preserve">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295B26" w:rsidTr="0045013C">
        <w:trPr>
          <w:cantSplit/>
          <w:tblHeader/>
        </w:trPr>
        <w:tc>
          <w:tcPr>
            <w:tcW w:w="96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295B26" w:rsidRDefault="00295B26" w:rsidP="0045013C">
            <w:pPr>
              <w:pStyle w:val="Tabletext"/>
              <w:rPr>
                <w:rFonts w:ascii="Arial" w:hAnsi="Arial"/>
              </w:rPr>
            </w:pPr>
            <w:r>
              <w:rPr>
                <w:rFonts w:ascii="Arial" w:hAnsi="Arial"/>
              </w:rPr>
              <w:t>ABCD-</w:t>
            </w:r>
            <w:r w:rsidR="0045013C">
              <w:rPr>
                <w:rFonts w:ascii="Arial" w:hAnsi="Arial"/>
              </w:rPr>
              <w:t>2</w:t>
            </w:r>
          </w:p>
        </w:tc>
        <w:tc>
          <w:tcPr>
            <w:tcW w:w="8910" w:type="dxa"/>
            <w:tcBorders>
              <w:top w:val="single" w:sz="6" w:space="0" w:color="000000"/>
              <w:bottom w:val="single" w:sz="6" w:space="0" w:color="000000"/>
            </w:tcBorders>
          </w:tcPr>
          <w:p w:rsidR="00295B26" w:rsidRDefault="00295B26"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Supervisor Name</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Created Date</w:t>
                  </w:r>
                </w:p>
              </w:tc>
            </w:tr>
            <w:tr w:rsidR="001C450D" w:rsidRPr="00451F3D" w:rsidTr="00537C74">
              <w:tc>
                <w:tcPr>
                  <w:tcW w:w="697" w:type="dxa"/>
                  <w:tcMar>
                    <w:left w:w="72" w:type="dxa"/>
                    <w:right w:w="72" w:type="dxa"/>
                  </w:tcMar>
                </w:tcPr>
                <w:p w:rsidR="001C450D" w:rsidRPr="00451F3D" w:rsidRDefault="001C450D"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1C450D" w:rsidRPr="00451F3D" w:rsidRDefault="001C450D"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1C450D" w:rsidRPr="00451F3D" w:rsidRDefault="001C450D"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r>
          </w:tbl>
          <w:p w:rsidR="00295B26" w:rsidRDefault="00295B26" w:rsidP="0045013C">
            <w:pPr>
              <w:rPr>
                <w:rFonts w:ascii="Arial" w:hAnsi="Arial"/>
                <w:sz w:val="16"/>
              </w:rPr>
            </w:pPr>
          </w:p>
          <w:p w:rsidR="00295B26" w:rsidRDefault="00295B26" w:rsidP="0045013C">
            <w:pPr>
              <w:rPr>
                <w:rFonts w:ascii="Arial" w:hAnsi="Arial"/>
                <w:sz w:val="16"/>
              </w:rPr>
            </w:pPr>
          </w:p>
        </w:tc>
        <w:tc>
          <w:tcPr>
            <w:tcW w:w="261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295B26" w:rsidRDefault="00295B26" w:rsidP="0045013C">
            <w:pPr>
              <w:rPr>
                <w:rFonts w:ascii="Arial" w:hAnsi="Arial"/>
                <w:sz w:val="16"/>
              </w:rPr>
            </w:pPr>
            <w:r>
              <w:rPr>
                <w:rFonts w:ascii="Arial" w:hAnsi="Arial"/>
                <w:sz w:val="16"/>
              </w:rPr>
              <w:t>N/A</w:t>
            </w: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45013C">
            <w:pPr>
              <w:rPr>
                <w:rFonts w:ascii="Arial" w:hAnsi="Arial"/>
                <w:sz w:val="16"/>
              </w:rPr>
            </w:pPr>
          </w:p>
        </w:tc>
      </w:tr>
      <w:tr w:rsidR="001C450D" w:rsidTr="0045013C">
        <w:trPr>
          <w:cantSplit/>
          <w:tblHeader/>
        </w:trPr>
        <w:tc>
          <w:tcPr>
            <w:tcW w:w="14220" w:type="dxa"/>
            <w:gridSpan w:val="5"/>
            <w:tcBorders>
              <w:top w:val="single" w:sz="6" w:space="0" w:color="000000"/>
              <w:bottom w:val="single" w:sz="6" w:space="0" w:color="000000"/>
            </w:tcBorders>
            <w:shd w:val="pct25" w:color="auto" w:fill="auto"/>
          </w:tcPr>
          <w:p w:rsidR="001C450D" w:rsidRDefault="001C450D" w:rsidP="00B878B8">
            <w:pPr>
              <w:rPr>
                <w:rFonts w:ascii="Arial" w:hAnsi="Arial"/>
                <w:sz w:val="16"/>
              </w:rPr>
            </w:pPr>
            <w:r>
              <w:rPr>
                <w:rFonts w:ascii="Arial" w:hAnsi="Arial"/>
                <w:sz w:val="16"/>
              </w:rPr>
              <w:t xml:space="preserve">If user does not reflect previous conditions and does not have </w:t>
            </w:r>
            <w:r w:rsidR="00B878B8">
              <w:rPr>
                <w:rFonts w:ascii="Arial" w:hAnsi="Arial"/>
                <w:sz w:val="16"/>
              </w:rPr>
              <w:t xml:space="preserve"> a CSR’s job code</w:t>
            </w:r>
            <w:r>
              <w:rPr>
                <w:rFonts w:ascii="Arial" w:hAnsi="Arial"/>
                <w:sz w:val="16"/>
              </w:rPr>
              <w:t xml:space="preserve">  then display the following</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“My Submitted Pending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[DropDownList1]</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 xml:space="preserve">Dropdown contains the list of Managers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[DropDownList3]</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Dropdown contains the list of Supervisors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45013C">
            <w:pPr>
              <w:pStyle w:val="Tabletext"/>
              <w:rPr>
                <w:rFonts w:ascii="Arial" w:hAnsi="Arial"/>
              </w:rPr>
            </w:pPr>
            <w:r>
              <w:rPr>
                <w:rFonts w:ascii="Arial" w:hAnsi="Arial"/>
              </w:rPr>
              <w:t>A-1</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[DropDownList4]</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Table</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ABCD-</w:t>
            </w:r>
            <w:r w:rsidR="00B66A06">
              <w:rPr>
                <w:rFonts w:ascii="Arial" w:hAnsi="Arial"/>
              </w:rPr>
              <w:t>2</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Header</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“My Submitted Completed </w:t>
            </w:r>
            <w:proofErr w:type="spellStart"/>
            <w:r>
              <w:rPr>
                <w:rFonts w:ascii="Arial" w:hAnsi="Arial"/>
                <w:sz w:val="16"/>
              </w:rPr>
              <w:t>eCoaching</w:t>
            </w:r>
            <w:proofErr w:type="spellEnd"/>
            <w:r>
              <w:rPr>
                <w:rFonts w:ascii="Arial" w:hAnsi="Arial"/>
                <w:sz w:val="16"/>
              </w:rPr>
              <w:t xml:space="preserve"> Logs</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Filter:</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N/A</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Pr="00F830B8" w:rsidRDefault="0045013C" w:rsidP="0045013C">
            <w:pPr>
              <w:rPr>
                <w:rFonts w:ascii="Arial" w:hAnsi="Arial"/>
                <w:sz w:val="16"/>
              </w:rPr>
            </w:pPr>
            <w:r>
              <w:rPr>
                <w:rFonts w:ascii="Arial" w:hAnsi="Arial"/>
                <w:sz w:val="16"/>
              </w:rPr>
              <w:t>[DropDownList2]</w:t>
            </w:r>
          </w:p>
        </w:tc>
        <w:tc>
          <w:tcPr>
            <w:tcW w:w="2610" w:type="dxa"/>
            <w:tcBorders>
              <w:top w:val="single" w:sz="6" w:space="0" w:color="000000"/>
              <w:bottom w:val="single" w:sz="6" w:space="0" w:color="000000"/>
            </w:tcBorders>
          </w:tcPr>
          <w:p w:rsidR="0045013C" w:rsidRPr="0020473E" w:rsidRDefault="0045013C" w:rsidP="0045013C">
            <w:r>
              <w:rPr>
                <w:rFonts w:ascii="Arial" w:hAnsi="Arial"/>
                <w:sz w:val="16"/>
              </w:rPr>
              <w:t xml:space="preserve">Dropdown contains the list of Managers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[DropDownList5]</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Dropdown contains the list of Supervisors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w:t>
            </w:r>
          </w:p>
        </w:tc>
        <w:tc>
          <w:tcPr>
            <w:tcW w:w="840" w:type="dxa"/>
            <w:tcBorders>
              <w:top w:val="single" w:sz="6" w:space="0" w:color="000000"/>
              <w:bottom w:val="single" w:sz="6" w:space="0" w:color="000000"/>
            </w:tcBorders>
          </w:tcPr>
          <w:p w:rsidR="0045013C" w:rsidRDefault="0045013C" w:rsidP="00B66A06">
            <w:pPr>
              <w:pStyle w:val="Tabletext"/>
              <w:rPr>
                <w:rFonts w:ascii="Arial" w:hAnsi="Arial"/>
              </w:rPr>
            </w:pPr>
            <w:r>
              <w:rPr>
                <w:rFonts w:ascii="Arial" w:hAnsi="Arial"/>
              </w:rPr>
              <w:t>A-</w:t>
            </w:r>
            <w:r w:rsidR="00B66A06">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[DropDownList6]</w:t>
            </w: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45013C" w:rsidTr="0045013C">
        <w:trPr>
          <w:cantSplit/>
          <w:tblHeader/>
        </w:trPr>
        <w:tc>
          <w:tcPr>
            <w:tcW w:w="96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lastRenderedPageBreak/>
              <w:t>Table</w:t>
            </w:r>
          </w:p>
        </w:tc>
        <w:tc>
          <w:tcPr>
            <w:tcW w:w="840" w:type="dxa"/>
            <w:tcBorders>
              <w:top w:val="single" w:sz="6" w:space="0" w:color="000000"/>
              <w:bottom w:val="single" w:sz="6" w:space="0" w:color="000000"/>
            </w:tcBorders>
          </w:tcPr>
          <w:p w:rsidR="0045013C" w:rsidRDefault="0045013C" w:rsidP="00790D03">
            <w:pPr>
              <w:pStyle w:val="Tabletext"/>
              <w:rPr>
                <w:rFonts w:ascii="Arial" w:hAnsi="Arial"/>
              </w:rPr>
            </w:pPr>
            <w:r>
              <w:rPr>
                <w:rFonts w:ascii="Arial" w:hAnsi="Arial"/>
              </w:rPr>
              <w:t>ABCD-</w:t>
            </w:r>
            <w:r w:rsidR="00790D03">
              <w:rPr>
                <w:rFonts w:ascii="Arial" w:hAnsi="Arial"/>
              </w:rPr>
              <w:t>3</w:t>
            </w:r>
          </w:p>
        </w:tc>
        <w:tc>
          <w:tcPr>
            <w:tcW w:w="8910" w:type="dxa"/>
            <w:tcBorders>
              <w:top w:val="single" w:sz="6" w:space="0" w:color="000000"/>
              <w:bottom w:val="single" w:sz="6" w:space="0" w:color="000000"/>
            </w:tcBorders>
          </w:tcPr>
          <w:p w:rsidR="0045013C" w:rsidRDefault="0045013C" w:rsidP="0045013C">
            <w:pPr>
              <w:rPr>
                <w:rFonts w:ascii="Arial" w:hAnsi="Arial"/>
                <w:sz w:val="16"/>
              </w:rPr>
            </w:pPr>
          </w:p>
          <w:tbl>
            <w:tblPr>
              <w:tblStyle w:val="TableGrid"/>
              <w:tblW w:w="7537" w:type="dxa"/>
              <w:tblLayout w:type="fixed"/>
              <w:tblLook w:val="04A0" w:firstRow="1" w:lastRow="0" w:firstColumn="1" w:lastColumn="0" w:noHBand="0" w:noVBand="1"/>
            </w:tblPr>
            <w:tblGrid>
              <w:gridCol w:w="697"/>
              <w:gridCol w:w="810"/>
              <w:gridCol w:w="990"/>
              <w:gridCol w:w="1350"/>
              <w:gridCol w:w="1350"/>
              <w:gridCol w:w="1170"/>
              <w:gridCol w:w="1170"/>
            </w:tblGrid>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FormID</w:t>
                  </w:r>
                  <w:proofErr w:type="spellEnd"/>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CSR Name</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Supervisor Name</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Manager Name</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proofErr w:type="spellStart"/>
                  <w:r w:rsidRPr="00451F3D">
                    <w:rPr>
                      <w:rFonts w:ascii="Arial" w:hAnsi="Arial"/>
                      <w:sz w:val="14"/>
                      <w:szCs w:val="14"/>
                    </w:rPr>
                    <w:t>StrFormStatus</w:t>
                  </w:r>
                  <w:proofErr w:type="spellEnd"/>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Created Date</w:t>
                  </w:r>
                </w:p>
              </w:tc>
            </w:tr>
            <w:tr w:rsidR="0045013C" w:rsidRPr="00451F3D" w:rsidTr="0045013C">
              <w:tc>
                <w:tcPr>
                  <w:tcW w:w="697" w:type="dxa"/>
                  <w:tcMar>
                    <w:left w:w="72" w:type="dxa"/>
                    <w:right w:w="72" w:type="dxa"/>
                  </w:tcMar>
                </w:tcPr>
                <w:p w:rsidR="0045013C" w:rsidRPr="00451F3D" w:rsidRDefault="0045013C" w:rsidP="0045013C">
                  <w:pPr>
                    <w:jc w:val="center"/>
                    <w:rPr>
                      <w:rFonts w:ascii="Arial" w:hAnsi="Arial"/>
                      <w:sz w:val="14"/>
                      <w:szCs w:val="14"/>
                    </w:rPr>
                  </w:pPr>
                  <w:r w:rsidRPr="00451F3D">
                    <w:rPr>
                      <w:rFonts w:ascii="Arial" w:hAnsi="Arial"/>
                      <w:sz w:val="14"/>
                      <w:szCs w:val="14"/>
                    </w:rPr>
                    <w:t>#Index#</w:t>
                  </w:r>
                </w:p>
              </w:tc>
              <w:tc>
                <w:tcPr>
                  <w:tcW w:w="81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FormId</w:t>
                  </w:r>
                  <w:proofErr w:type="spellEnd"/>
                  <w:r w:rsidRPr="00451F3D">
                    <w:rPr>
                      <w:rFonts w:ascii="Arial" w:hAnsi="Arial"/>
                      <w:sz w:val="14"/>
                      <w:szCs w:val="14"/>
                    </w:rPr>
                    <w:t>#</w:t>
                  </w:r>
                </w:p>
              </w:tc>
              <w:tc>
                <w:tcPr>
                  <w:tcW w:w="99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CSRName</w:t>
                  </w:r>
                  <w:proofErr w:type="spellEnd"/>
                  <w:r w:rsidRPr="00451F3D">
                    <w:rPr>
                      <w:rFonts w:ascii="Arial" w:hAnsi="Arial"/>
                      <w:sz w:val="14"/>
                      <w:szCs w:val="14"/>
                    </w:rPr>
                    <w:t>#</w:t>
                  </w:r>
                </w:p>
              </w:tc>
              <w:tc>
                <w:tcPr>
                  <w:tcW w:w="135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SuperivsorName</w:t>
                  </w:r>
                  <w:proofErr w:type="spellEnd"/>
                  <w:r w:rsidRPr="00451F3D">
                    <w:rPr>
                      <w:rFonts w:ascii="Arial" w:hAnsi="Arial"/>
                      <w:sz w:val="14"/>
                      <w:szCs w:val="14"/>
                    </w:rPr>
                    <w:t>#</w:t>
                  </w:r>
                </w:p>
              </w:tc>
              <w:tc>
                <w:tcPr>
                  <w:tcW w:w="1350" w:type="dxa"/>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ManagerName</w:t>
                  </w:r>
                  <w:proofErr w:type="spellEnd"/>
                  <w:r w:rsidRPr="00451F3D">
                    <w:rPr>
                      <w:rFonts w:ascii="Arial" w:hAnsi="Arial"/>
                      <w:sz w:val="14"/>
                      <w:szCs w:val="14"/>
                    </w:rPr>
                    <w:t>#</w:t>
                  </w:r>
                </w:p>
              </w:tc>
              <w:tc>
                <w:tcPr>
                  <w:tcW w:w="1170" w:type="dxa"/>
                  <w:tcMar>
                    <w:left w:w="72" w:type="dxa"/>
                    <w:right w:w="72" w:type="dxa"/>
                  </w:tcMar>
                  <w:vAlign w:val="center"/>
                </w:tcPr>
                <w:p w:rsidR="0045013C" w:rsidRPr="00451F3D" w:rsidRDefault="0045013C" w:rsidP="0045013C">
                  <w:pPr>
                    <w:jc w:val="center"/>
                    <w:rPr>
                      <w:rFonts w:ascii="Arial" w:hAnsi="Arial"/>
                      <w:sz w:val="14"/>
                      <w:szCs w:val="14"/>
                    </w:rPr>
                  </w:pPr>
                  <w:r w:rsidRPr="00451F3D">
                    <w:rPr>
                      <w:rFonts w:ascii="Arial" w:hAnsi="Arial"/>
                      <w:sz w:val="14"/>
                      <w:szCs w:val="14"/>
                    </w:rPr>
                    <w:t>#</w:t>
                  </w:r>
                  <w:proofErr w:type="spellStart"/>
                  <w:r w:rsidRPr="00451F3D">
                    <w:rPr>
                      <w:rFonts w:ascii="Arial" w:hAnsi="Arial"/>
                      <w:sz w:val="14"/>
                      <w:szCs w:val="14"/>
                    </w:rPr>
                    <w:t>FormStatus</w:t>
                  </w:r>
                  <w:proofErr w:type="spellEnd"/>
                  <w:r w:rsidRPr="00451F3D">
                    <w:rPr>
                      <w:rFonts w:ascii="Arial" w:hAnsi="Arial"/>
                      <w:sz w:val="14"/>
                      <w:szCs w:val="14"/>
                    </w:rPr>
                    <w:t>#</w:t>
                  </w:r>
                </w:p>
              </w:tc>
              <w:tc>
                <w:tcPr>
                  <w:tcW w:w="1170" w:type="dxa"/>
                  <w:tcMar>
                    <w:left w:w="72" w:type="dxa"/>
                    <w:right w:w="72" w:type="dxa"/>
                  </w:tcMar>
                </w:tcPr>
                <w:p w:rsidR="0045013C" w:rsidRPr="00451F3D" w:rsidRDefault="0045013C" w:rsidP="0045013C">
                  <w:pPr>
                    <w:jc w:val="center"/>
                    <w:rPr>
                      <w:rFonts w:ascii="Arial" w:hAnsi="Arial"/>
                      <w:sz w:val="14"/>
                      <w:szCs w:val="14"/>
                    </w:rPr>
                  </w:pPr>
                  <w:r>
                    <w:rPr>
                      <w:rFonts w:ascii="Arial" w:hAnsi="Arial"/>
                      <w:sz w:val="14"/>
                      <w:szCs w:val="14"/>
                    </w:rPr>
                    <w:t>#</w:t>
                  </w:r>
                  <w:proofErr w:type="spellStart"/>
                  <w:r>
                    <w:rPr>
                      <w:rFonts w:ascii="Arial" w:hAnsi="Arial"/>
                      <w:sz w:val="14"/>
                      <w:szCs w:val="14"/>
                    </w:rPr>
                    <w:t>CreatedDate</w:t>
                  </w:r>
                  <w:proofErr w:type="spellEnd"/>
                  <w:r>
                    <w:rPr>
                      <w:rFonts w:ascii="Arial" w:hAnsi="Arial"/>
                      <w:sz w:val="14"/>
                      <w:szCs w:val="14"/>
                    </w:rPr>
                    <w:t>#</w:t>
                  </w:r>
                </w:p>
              </w:tc>
            </w:tr>
          </w:tbl>
          <w:p w:rsidR="0045013C" w:rsidRDefault="0045013C" w:rsidP="0045013C">
            <w:pPr>
              <w:rPr>
                <w:rFonts w:ascii="Arial" w:hAnsi="Arial"/>
                <w:sz w:val="16"/>
              </w:rPr>
            </w:pPr>
          </w:p>
          <w:p w:rsidR="0045013C" w:rsidRDefault="0045013C" w:rsidP="0045013C">
            <w:pPr>
              <w:rPr>
                <w:rFonts w:ascii="Arial" w:hAnsi="Arial"/>
                <w:sz w:val="16"/>
              </w:rPr>
            </w:pPr>
          </w:p>
        </w:tc>
        <w:tc>
          <w:tcPr>
            <w:tcW w:w="261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review.aspx to view record.</w:t>
            </w:r>
          </w:p>
        </w:tc>
        <w:tc>
          <w:tcPr>
            <w:tcW w:w="900" w:type="dxa"/>
            <w:tcBorders>
              <w:top w:val="single" w:sz="6" w:space="0" w:color="000000"/>
              <w:bottom w:val="single" w:sz="6" w:space="0" w:color="000000"/>
            </w:tcBorders>
          </w:tcPr>
          <w:p w:rsidR="0045013C" w:rsidRDefault="0045013C" w:rsidP="0045013C">
            <w:pPr>
              <w:rPr>
                <w:rFonts w:ascii="Arial" w:hAnsi="Arial"/>
                <w:sz w:val="16"/>
              </w:rPr>
            </w:pPr>
            <w:r>
              <w:rPr>
                <w:rFonts w:ascii="Arial" w:hAnsi="Arial"/>
                <w:sz w:val="16"/>
              </w:rPr>
              <w:t>N/A</w:t>
            </w:r>
          </w:p>
        </w:tc>
      </w:tr>
      <w:tr w:rsidR="00295B26" w:rsidTr="0045013C">
        <w:trPr>
          <w:cantSplit/>
          <w:tblHeader/>
        </w:trPr>
        <w:tc>
          <w:tcPr>
            <w:tcW w:w="14220" w:type="dxa"/>
            <w:gridSpan w:val="5"/>
            <w:tcBorders>
              <w:top w:val="single" w:sz="6" w:space="0" w:color="000000"/>
              <w:bottom w:val="single" w:sz="6" w:space="0" w:color="000000"/>
            </w:tcBorders>
            <w:shd w:val="pct25" w:color="auto" w:fill="auto"/>
          </w:tcPr>
          <w:p w:rsidR="00295B26" w:rsidRDefault="00295B26" w:rsidP="0045013C">
            <w:pPr>
              <w:rPr>
                <w:rFonts w:ascii="Arial" w:hAnsi="Arial"/>
                <w:sz w:val="16"/>
              </w:rPr>
            </w:pPr>
          </w:p>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026849" w:rsidRDefault="0055210C" w:rsidP="00EA54ED">
      <w:pPr>
        <w:pStyle w:val="Heading3"/>
      </w:pPr>
      <w:bookmarkStart w:id="62" w:name="_Toc363640189"/>
      <w:r>
        <w:t>eCoaching Dashboard Review page</w:t>
      </w:r>
      <w:r w:rsidR="00EA54ED" w:rsidRPr="00026849">
        <w:t xml:space="preserve"> (</w:t>
      </w:r>
      <w:r>
        <w:t>review</w:t>
      </w:r>
      <w:r w:rsidR="00EA54ED" w:rsidRPr="00EA54ED">
        <w:t>.aspx</w:t>
      </w:r>
      <w:r w:rsidR="00EA54ED" w:rsidRPr="00026849">
        <w:t xml:space="preserve"> – secure)</w:t>
      </w:r>
      <w:bookmarkEnd w:id="62"/>
    </w:p>
    <w:p w:rsidR="00EA54ED" w:rsidRPr="004A0119" w:rsidRDefault="0055210C" w:rsidP="00EA54ED">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who has been authenticated to access </w:t>
      </w:r>
      <w:proofErr w:type="gramStart"/>
      <w:r>
        <w:rPr>
          <w:rFonts w:ascii="Arial" w:hAnsi="Arial" w:cs="Arial"/>
        </w:rPr>
        <w:t xml:space="preserve">the </w:t>
      </w:r>
      <w:r w:rsidR="003D0E9C">
        <w:rPr>
          <w:rFonts w:ascii="Arial" w:hAnsi="Arial" w:cs="Arial"/>
        </w:rPr>
        <w:t xml:space="preserve"> </w:t>
      </w:r>
      <w:proofErr w:type="spellStart"/>
      <w:r w:rsidR="003D0E9C">
        <w:rPr>
          <w:rFonts w:ascii="Arial" w:hAnsi="Arial" w:cs="Arial"/>
        </w:rPr>
        <w:t>vangent.local</w:t>
      </w:r>
      <w:proofErr w:type="spellEnd"/>
      <w:proofErr w:type="gramEnd"/>
      <w:r>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selects a Form Id from the Main Dashboard (view2.aspx) or My Submitted Dashboard (view3.aspx) to be displayed. Users who are not authenticated and authorized will be redirected to the page – </w:t>
      </w:r>
      <w:r w:rsidRPr="00E06351">
        <w:rPr>
          <w:rFonts w:ascii="Arial" w:hAnsi="Arial" w:cs="Arial"/>
        </w:rPr>
        <w:t>error</w:t>
      </w:r>
      <w:r>
        <w:rPr>
          <w:rFonts w:ascii="Arial" w:hAnsi="Arial" w:cs="Arial"/>
        </w:rPr>
        <w:t>3</w:t>
      </w:r>
      <w:r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EA54ED" w:rsidRPr="005A3420" w:rsidTr="004D2CF5">
        <w:trPr>
          <w:cantSplit/>
          <w:trHeight w:val="627"/>
        </w:trPr>
        <w:tc>
          <w:tcPr>
            <w:tcW w:w="96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EA54ED" w:rsidRPr="005A3420" w:rsidRDefault="00EA54ED" w:rsidP="00F96198">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EA54ED" w:rsidRPr="005A3420" w:rsidRDefault="00EA54ED" w:rsidP="00F96198">
            <w:pPr>
              <w:rPr>
                <w:rFonts w:ascii="Arial" w:hAnsi="Arial"/>
                <w:b/>
                <w:sz w:val="18"/>
                <w:szCs w:val="18"/>
              </w:rPr>
            </w:pPr>
            <w:r w:rsidRPr="005A3420">
              <w:rPr>
                <w:rFonts w:ascii="Arial" w:hAnsi="Arial"/>
                <w:b/>
                <w:sz w:val="18"/>
                <w:szCs w:val="18"/>
              </w:rPr>
              <w:t>Field Length</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ABC</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EA54ED" w:rsidTr="004D2CF5">
        <w:trPr>
          <w:cantSplit/>
        </w:trPr>
        <w:tc>
          <w:tcPr>
            <w:tcW w:w="96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A54ED" w:rsidRDefault="00DD58D8" w:rsidP="00790D03">
            <w:pPr>
              <w:pStyle w:val="Tabletext"/>
              <w:rPr>
                <w:rFonts w:ascii="Arial" w:hAnsi="Arial"/>
              </w:rPr>
            </w:pPr>
            <w:r>
              <w:rPr>
                <w:rFonts w:ascii="Arial" w:hAnsi="Arial"/>
              </w:rPr>
              <w:t>A</w:t>
            </w:r>
            <w:r w:rsidR="00EA54ED">
              <w:rPr>
                <w:rFonts w:ascii="Arial" w:hAnsi="Arial"/>
              </w:rPr>
              <w:t>-</w:t>
            </w:r>
            <w:r w:rsidR="00790D03">
              <w:rPr>
                <w:rFonts w:ascii="Arial" w:hAnsi="Arial"/>
              </w:rPr>
              <w:t>1</w:t>
            </w:r>
          </w:p>
        </w:tc>
        <w:tc>
          <w:tcPr>
            <w:tcW w:w="6120" w:type="dxa"/>
            <w:tcBorders>
              <w:top w:val="single" w:sz="6" w:space="0" w:color="000000"/>
              <w:bottom w:val="single" w:sz="6" w:space="0" w:color="000000"/>
            </w:tcBorders>
          </w:tcPr>
          <w:p w:rsidR="00EA54ED" w:rsidRDefault="00DD58D8" w:rsidP="00F96198">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EA54ED" w:rsidRDefault="00B07C61"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A54ED" w:rsidRDefault="00EA54ED" w:rsidP="00F96198">
            <w:pPr>
              <w:rPr>
                <w:rFonts w:ascii="Arial" w:hAnsi="Arial"/>
                <w:sz w:val="16"/>
              </w:rPr>
            </w:pPr>
            <w:r>
              <w:rPr>
                <w:rFonts w:ascii="Arial" w:hAnsi="Arial"/>
                <w:sz w:val="16"/>
              </w:rPr>
              <w:t>N/A</w:t>
            </w:r>
          </w:p>
        </w:tc>
      </w:tr>
      <w:tr w:rsidR="004B78E4" w:rsidTr="004D2CF5">
        <w:trPr>
          <w:cantSplit/>
        </w:trPr>
        <w:tc>
          <w:tcPr>
            <w:tcW w:w="14220" w:type="dxa"/>
            <w:gridSpan w:val="5"/>
            <w:tcBorders>
              <w:top w:val="single" w:sz="6" w:space="0" w:color="000000"/>
              <w:bottom w:val="single" w:sz="6" w:space="0" w:color="000000"/>
            </w:tcBorders>
            <w:shd w:val="pct25" w:color="auto" w:fill="auto"/>
          </w:tcPr>
          <w:p w:rsidR="004B78E4" w:rsidRDefault="004B78E4" w:rsidP="00D641EB">
            <w:pPr>
              <w:rPr>
                <w:rFonts w:ascii="Arial" w:hAnsi="Arial"/>
                <w:sz w:val="16"/>
              </w:rPr>
            </w:pPr>
            <w:r>
              <w:rPr>
                <w:rFonts w:ascii="Arial" w:hAnsi="Arial"/>
                <w:sz w:val="16"/>
              </w:rPr>
              <w:t>If record status contains “Pending” then display the following:</w:t>
            </w:r>
          </w:p>
        </w:tc>
      </w:tr>
      <w:tr w:rsidR="00B07C61" w:rsidTr="004D2CF5">
        <w:trPr>
          <w:cantSplit/>
        </w:trPr>
        <w:tc>
          <w:tcPr>
            <w:tcW w:w="14220" w:type="dxa"/>
            <w:gridSpan w:val="5"/>
            <w:tcBorders>
              <w:top w:val="single" w:sz="6" w:space="0" w:color="000000"/>
              <w:bottom w:val="single" w:sz="6" w:space="0" w:color="000000"/>
            </w:tcBorders>
            <w:shd w:val="pct25" w:color="auto" w:fill="auto"/>
          </w:tcPr>
          <w:p w:rsidR="00B07C61" w:rsidRDefault="00B07C61" w:rsidP="00D641EB">
            <w:pPr>
              <w:rPr>
                <w:rFonts w:ascii="Arial" w:hAnsi="Arial"/>
                <w:sz w:val="16"/>
              </w:rPr>
            </w:pPr>
            <w:r>
              <w:rPr>
                <w:rFonts w:ascii="Arial" w:hAnsi="Arial"/>
                <w:sz w:val="16"/>
              </w:rPr>
              <w:t>If no Coaching Reasons exists then display the following:</w:t>
            </w:r>
          </w:p>
        </w:tc>
      </w:tr>
      <w:tr w:rsidR="00B07C61" w:rsidTr="004D2CF5">
        <w:trPr>
          <w:cantSplit/>
        </w:trPr>
        <w:tc>
          <w:tcPr>
            <w:tcW w:w="96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2</w:t>
            </w:r>
          </w:p>
        </w:tc>
        <w:tc>
          <w:tcPr>
            <w:tcW w:w="612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N/A</w:t>
            </w:r>
          </w:p>
        </w:tc>
      </w:tr>
      <w:tr w:rsidR="00B07C61" w:rsidTr="004D2CF5">
        <w:trPr>
          <w:cantSplit/>
        </w:trPr>
        <w:tc>
          <w:tcPr>
            <w:tcW w:w="14220" w:type="dxa"/>
            <w:gridSpan w:val="5"/>
            <w:tcBorders>
              <w:top w:val="single" w:sz="6" w:space="0" w:color="000000"/>
              <w:bottom w:val="single" w:sz="6" w:space="0" w:color="000000"/>
            </w:tcBorders>
          </w:tcPr>
          <w:p w:rsidR="00B07C61" w:rsidRDefault="00B07C61" w:rsidP="00D641EB">
            <w:pPr>
              <w:rPr>
                <w:rFonts w:ascii="Arial" w:hAnsi="Arial"/>
                <w:sz w:val="16"/>
              </w:rPr>
            </w:pP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D54EC6">
            <w:pPr>
              <w:pStyle w:val="Tabletext"/>
              <w:rPr>
                <w:rFonts w:ascii="Arial" w:hAnsi="Arial"/>
              </w:rPr>
            </w:pPr>
            <w:r>
              <w:rPr>
                <w:rFonts w:ascii="Arial" w:hAnsi="Arial"/>
              </w:rPr>
              <w:t>ABC-</w:t>
            </w:r>
            <w:r w:rsidR="00D54EC6">
              <w:rPr>
                <w:rFonts w:ascii="Arial" w:hAnsi="Arial"/>
              </w:rPr>
              <w:t>2</w:t>
            </w:r>
          </w:p>
        </w:tc>
        <w:tc>
          <w:tcPr>
            <w:tcW w:w="6120" w:type="dxa"/>
            <w:tcBorders>
              <w:top w:val="single" w:sz="6" w:space="0" w:color="000000"/>
              <w:bottom w:val="single" w:sz="6" w:space="0" w:color="000000"/>
            </w:tcBorders>
          </w:tcPr>
          <w:p w:rsidR="00EE09C1" w:rsidRDefault="00EE09C1" w:rsidP="00D54EC6">
            <w:pPr>
              <w:rPr>
                <w:rFonts w:ascii="Arial" w:hAnsi="Arial"/>
                <w:sz w:val="16"/>
              </w:rPr>
            </w:pPr>
            <w:r>
              <w:rPr>
                <w:rFonts w:ascii="Arial" w:hAnsi="Arial"/>
                <w:sz w:val="16"/>
              </w:rPr>
              <w:t xml:space="preserve">Customer Service </w:t>
            </w:r>
            <w:r w:rsidR="00D54EC6">
              <w:rPr>
                <w:rFonts w:ascii="Arial" w:hAnsi="Arial"/>
                <w:sz w:val="16"/>
              </w:rPr>
              <w:t>Escalation</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DD58D8" w:rsidTr="004D2CF5">
        <w:trPr>
          <w:cantSplit/>
        </w:trPr>
        <w:tc>
          <w:tcPr>
            <w:tcW w:w="96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D58D8" w:rsidRDefault="00DD5945"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AHT</w:t>
            </w:r>
            <w:r w:rsidR="00EE09C1">
              <w:rPr>
                <w:rFonts w:ascii="Arial" w:hAnsi="Arial"/>
                <w:sz w:val="16"/>
              </w:rPr>
              <w:t>(Average Handling Time)</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D58D8" w:rsidRDefault="00B07C61" w:rsidP="00F96198">
            <w:pPr>
              <w:rPr>
                <w:rFonts w:ascii="Arial" w:hAnsi="Arial"/>
                <w:sz w:val="16"/>
              </w:rPr>
            </w:pPr>
            <w:r>
              <w:rPr>
                <w:rFonts w:ascii="Arial" w:hAnsi="Arial"/>
                <w:sz w:val="16"/>
              </w:rPr>
              <w:t>If available d</w:t>
            </w:r>
            <w:r w:rsidR="00DD5945">
              <w:rPr>
                <w:rFonts w:ascii="Arial" w:hAnsi="Arial"/>
                <w:sz w:val="16"/>
              </w:rPr>
              <w:t>isplay the coaching reason from the database in the #</w:t>
            </w:r>
            <w:proofErr w:type="spellStart"/>
            <w:r w:rsidR="00DD5945">
              <w:rPr>
                <w:rFonts w:ascii="Arial" w:hAnsi="Arial"/>
                <w:sz w:val="16"/>
              </w:rPr>
              <w:t>DBValue</w:t>
            </w:r>
            <w:proofErr w:type="spellEnd"/>
            <w:r w:rsidR="00DD5945">
              <w:rPr>
                <w:rFonts w:ascii="Arial" w:hAnsi="Arial"/>
                <w:sz w:val="16"/>
              </w:rPr>
              <w:t>#.</w:t>
            </w:r>
          </w:p>
          <w:p w:rsidR="00DD5945" w:rsidRDefault="00DD5945" w:rsidP="00F96198">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D58D8" w:rsidRDefault="00DD5945" w:rsidP="00F96198">
            <w:pPr>
              <w:rPr>
                <w:rFonts w:ascii="Arial" w:hAnsi="Arial"/>
                <w:sz w:val="16"/>
              </w:rPr>
            </w:pPr>
            <w:r>
              <w:rPr>
                <w:rFonts w:ascii="Arial" w:hAnsi="Arial"/>
                <w:sz w:val="16"/>
              </w:rPr>
              <w:t>N/A</w:t>
            </w: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EE09C1">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ARC: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3</w:t>
            </w:r>
          </w:p>
        </w:tc>
        <w:tc>
          <w:tcPr>
            <w:tcW w:w="6120" w:type="dxa"/>
            <w:tcBorders>
              <w:top w:val="single" w:sz="6" w:space="0" w:color="000000"/>
              <w:bottom w:val="single" w:sz="6" w:space="0" w:color="000000"/>
            </w:tcBorders>
          </w:tcPr>
          <w:p w:rsidR="00B07C61" w:rsidRDefault="00EE09C1" w:rsidP="00746BBF">
            <w:pPr>
              <w:rPr>
                <w:rFonts w:ascii="Arial" w:hAnsi="Arial"/>
                <w:sz w:val="16"/>
              </w:rPr>
            </w:pPr>
            <w:r>
              <w:rPr>
                <w:rFonts w:ascii="Arial" w:hAnsi="Arial"/>
                <w:sz w:val="16"/>
              </w:rPr>
              <w:t xml:space="preserve">CCO </w:t>
            </w:r>
            <w:r w:rsidR="00B07C61">
              <w:rPr>
                <w:rFonts w:ascii="Arial" w:hAnsi="Arial"/>
                <w:sz w:val="16"/>
              </w:rPr>
              <w:t>Process Procedure Issues: #</w:t>
            </w:r>
            <w:proofErr w:type="spellStart"/>
            <w:r w:rsidR="00B07C61">
              <w:rPr>
                <w:rFonts w:ascii="Arial" w:hAnsi="Arial"/>
                <w:sz w:val="16"/>
              </w:rPr>
              <w:t>DBValue</w:t>
            </w:r>
            <w:proofErr w:type="spellEnd"/>
            <w:r w:rsidR="00B07C61">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4</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EE09C1" w:rsidTr="00EE09C1">
        <w:trPr>
          <w:cantSplit/>
        </w:trPr>
        <w:tc>
          <w:tcPr>
            <w:tcW w:w="96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E09C1" w:rsidRDefault="00EE09C1" w:rsidP="00EE09C1">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OMR Exceptions: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EE09C1" w:rsidRDefault="00EE09C1" w:rsidP="00EE09C1">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EE09C1" w:rsidRDefault="00EE09C1" w:rsidP="00EE09C1">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5</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6</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B07C61" w:rsidTr="004D2CF5">
        <w:trPr>
          <w:cantSplit/>
        </w:trPr>
        <w:tc>
          <w:tcPr>
            <w:tcW w:w="96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07C61" w:rsidRDefault="00B07C61" w:rsidP="00790D03">
            <w:pPr>
              <w:pStyle w:val="Tabletext"/>
              <w:rPr>
                <w:rFonts w:ascii="Arial" w:hAnsi="Arial"/>
              </w:rPr>
            </w:pPr>
            <w:r>
              <w:rPr>
                <w:rFonts w:ascii="Arial" w:hAnsi="Arial"/>
              </w:rPr>
              <w:t>ABC-</w:t>
            </w:r>
            <w:r w:rsidR="00790D03">
              <w:rPr>
                <w:rFonts w:ascii="Arial" w:hAnsi="Arial"/>
              </w:rPr>
              <w:t>6</w:t>
            </w:r>
          </w:p>
        </w:tc>
        <w:tc>
          <w:tcPr>
            <w:tcW w:w="612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B07C61" w:rsidRDefault="00B07C61" w:rsidP="00D641EB">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B07C61" w:rsidRDefault="00B07C61" w:rsidP="00746BBF">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B07C61" w:rsidRDefault="00B07C61" w:rsidP="00746BBF">
            <w:pPr>
              <w:rPr>
                <w:rFonts w:ascii="Arial" w:hAnsi="Arial"/>
                <w:sz w:val="16"/>
              </w:rPr>
            </w:pPr>
            <w:r>
              <w:rPr>
                <w:rFonts w:ascii="Arial" w:hAnsi="Arial"/>
                <w:sz w:val="16"/>
              </w:rPr>
              <w:t>N/A</w:t>
            </w:r>
          </w:p>
        </w:tc>
      </w:tr>
      <w:tr w:rsidR="00096DB9"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96DB9" w:rsidRDefault="00096DB9" w:rsidP="00002365">
            <w:pPr>
              <w:rPr>
                <w:rFonts w:ascii="Arial" w:hAnsi="Arial"/>
                <w:sz w:val="16"/>
              </w:rPr>
            </w:pPr>
            <w:r>
              <w:rPr>
                <w:rFonts w:ascii="Arial" w:hAnsi="Arial"/>
                <w:sz w:val="16"/>
              </w:rPr>
              <w:t>If user’s LAN ID matches LAN ID of Supervisor of coaching record then display the following</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002365" w:rsidP="004B78E4">
            <w:pPr>
              <w:rPr>
                <w:rFonts w:ascii="Arial" w:hAnsi="Arial"/>
                <w:sz w:val="16"/>
              </w:rPr>
            </w:pPr>
            <w:r>
              <w:rPr>
                <w:rFonts w:ascii="Arial" w:hAnsi="Arial"/>
                <w:sz w:val="16"/>
              </w:rPr>
              <w:t>If record status is “Pending Supervisor Review” then display the following</w:t>
            </w:r>
          </w:p>
        </w:tc>
      </w:tr>
      <w:tr w:rsidR="00CC514F" w:rsidTr="004D2CF5">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CC514F" w:rsidTr="006D57DE">
        <w:trPr>
          <w:cantSplit/>
        </w:trPr>
        <w:tc>
          <w:tcPr>
            <w:tcW w:w="96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C514F" w:rsidRDefault="00CC514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C514F" w:rsidRDefault="00B74C69" w:rsidP="00F96198">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CC514F" w:rsidRDefault="00CC514F" w:rsidP="00B74C69">
            <w:pPr>
              <w:rPr>
                <w:rFonts w:ascii="Arial" w:hAnsi="Arial"/>
                <w:sz w:val="16"/>
              </w:rPr>
            </w:pPr>
            <w:r>
              <w:rPr>
                <w:rFonts w:ascii="Arial" w:hAnsi="Arial"/>
                <w:sz w:val="16"/>
              </w:rPr>
              <w:t xml:space="preserve"> </w:t>
            </w:r>
            <w:r w:rsidR="00B74C69">
              <w:rPr>
                <w:rFonts w:ascii="Arial" w:hAnsi="Arial"/>
                <w:sz w:val="16"/>
              </w:rPr>
              <w:t>N/A</w:t>
            </w:r>
          </w:p>
        </w:tc>
        <w:tc>
          <w:tcPr>
            <w:tcW w:w="990" w:type="dxa"/>
            <w:tcBorders>
              <w:top w:val="single" w:sz="6" w:space="0" w:color="000000"/>
              <w:bottom w:val="single" w:sz="6" w:space="0" w:color="000000"/>
            </w:tcBorders>
          </w:tcPr>
          <w:p w:rsidR="00CC514F" w:rsidRDefault="00CC514F" w:rsidP="00F96198">
            <w:pPr>
              <w:rPr>
                <w:rFonts w:ascii="Arial" w:hAnsi="Arial"/>
                <w:sz w:val="16"/>
              </w:rPr>
            </w:pPr>
            <w:r>
              <w:rPr>
                <w:rFonts w:ascii="Arial" w:hAnsi="Arial"/>
                <w:sz w:val="16"/>
              </w:rPr>
              <w:t>N/A</w:t>
            </w:r>
          </w:p>
        </w:tc>
      </w:tr>
      <w:tr w:rsidR="00002365"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002365" w:rsidRDefault="00371FBF" w:rsidP="00371FBF">
            <w:pPr>
              <w:rPr>
                <w:rFonts w:ascii="Arial" w:hAnsi="Arial"/>
                <w:sz w:val="16"/>
              </w:rPr>
            </w:pPr>
            <w:r w:rsidRPr="00371FBF">
              <w:rPr>
                <w:rFonts w:ascii="Arial" w:hAnsi="Arial"/>
                <w:sz w:val="16"/>
              </w:rPr>
              <w:t xml:space="preserve">if </w:t>
            </w:r>
            <w:proofErr w:type="spellStart"/>
            <w:r w:rsidRPr="00371FBF">
              <w:rPr>
                <w:rFonts w:ascii="Arial" w:hAnsi="Arial"/>
                <w:sz w:val="16"/>
              </w:rPr>
              <w:t>isCoachingRequired</w:t>
            </w:r>
            <w:proofErr w:type="spellEnd"/>
            <w:r w:rsidRPr="00371FBF">
              <w:rPr>
                <w:rFonts w:ascii="Arial" w:hAnsi="Arial"/>
                <w:sz w:val="16"/>
              </w:rPr>
              <w:t xml:space="preserve"> = </w:t>
            </w:r>
            <w:r>
              <w:rPr>
                <w:rFonts w:ascii="Arial" w:hAnsi="Arial"/>
                <w:sz w:val="16"/>
              </w:rPr>
              <w:t>T</w:t>
            </w:r>
            <w:r w:rsidRPr="00371FBF">
              <w:rPr>
                <w:rFonts w:ascii="Arial" w:hAnsi="Arial"/>
                <w:sz w:val="16"/>
              </w:rPr>
              <w:t xml:space="preserve">rue or </w:t>
            </w:r>
            <w:proofErr w:type="spellStart"/>
            <w:r w:rsidRPr="00371FBF">
              <w:rPr>
                <w:rFonts w:ascii="Arial" w:hAnsi="Arial"/>
                <w:sz w:val="16"/>
              </w:rPr>
              <w:t>txtMgrNotes</w:t>
            </w:r>
            <w:proofErr w:type="spellEnd"/>
            <w:r w:rsidRPr="00371FBF">
              <w:rPr>
                <w:rFonts w:ascii="Arial" w:hAnsi="Arial"/>
                <w:sz w:val="16"/>
              </w:rPr>
              <w:t xml:space="preserve"> is not blank then</w:t>
            </w:r>
            <w:r>
              <w:rPr>
                <w:rFonts w:ascii="Arial" w:hAnsi="Arial"/>
                <w:sz w:val="16"/>
              </w:rPr>
              <w:t xml:space="preserve"> display the following:</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002365" w:rsidTr="004D2CF5">
        <w:trPr>
          <w:cantSplit/>
        </w:trPr>
        <w:tc>
          <w:tcPr>
            <w:tcW w:w="96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002365" w:rsidRDefault="0000236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002365" w:rsidRDefault="00002365" w:rsidP="004B78E4">
            <w:pPr>
              <w:rPr>
                <w:rFonts w:ascii="Arial" w:hAnsi="Arial"/>
                <w:sz w:val="16"/>
              </w:rPr>
            </w:pPr>
            <w:r>
              <w:rPr>
                <w:rFonts w:ascii="Arial" w:hAnsi="Arial"/>
                <w:sz w:val="16"/>
              </w:rPr>
              <w:t>N/A</w:t>
            </w:r>
          </w:p>
        </w:tc>
      </w:tr>
      <w:tr w:rsidR="00371FBF" w:rsidTr="004D2CF5">
        <w:trPr>
          <w:cantSplit/>
        </w:trPr>
        <w:tc>
          <w:tcPr>
            <w:tcW w:w="14220" w:type="dxa"/>
            <w:gridSpan w:val="5"/>
            <w:tcBorders>
              <w:top w:val="single" w:sz="6" w:space="0" w:color="000000"/>
              <w:bottom w:val="single" w:sz="6" w:space="0" w:color="000000"/>
            </w:tcBorders>
            <w:shd w:val="pct25" w:color="auto" w:fill="auto"/>
          </w:tcPr>
          <w:p w:rsidR="00371FBF" w:rsidRDefault="00371FBF" w:rsidP="004B78E4">
            <w:pPr>
              <w:ind w:left="720"/>
              <w:rPr>
                <w:rFonts w:ascii="Arial" w:hAnsi="Arial"/>
                <w:sz w:val="16"/>
              </w:rPr>
            </w:pPr>
          </w:p>
        </w:tc>
      </w:tr>
      <w:tr w:rsidR="00002365" w:rsidTr="006D57DE">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6A5BA6">
            <w:pPr>
              <w:rPr>
                <w:rFonts w:ascii="Arial" w:hAnsi="Arial"/>
                <w:sz w:val="16"/>
              </w:rPr>
            </w:pPr>
            <w:r>
              <w:rPr>
                <w:rFonts w:ascii="Arial" w:hAnsi="Arial"/>
                <w:sz w:val="16"/>
              </w:rPr>
              <w:t xml:space="preserve">If record status is </w:t>
            </w:r>
            <w:r w:rsidRPr="00537C74">
              <w:rPr>
                <w:rFonts w:ascii="Arial" w:hAnsi="Arial"/>
                <w:b/>
                <w:sz w:val="16"/>
              </w:rPr>
              <w:t>NOT</w:t>
            </w:r>
            <w:r>
              <w:rPr>
                <w:rFonts w:ascii="Arial" w:hAnsi="Arial"/>
                <w:sz w:val="16"/>
              </w:rPr>
              <w:t xml:space="preserve"> “Pending Supervisor Review” then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6D57DE">
        <w:trPr>
          <w:cantSplit/>
        </w:trPr>
        <w:tc>
          <w:tcPr>
            <w:tcW w:w="14220" w:type="dxa"/>
            <w:gridSpan w:val="5"/>
            <w:tcBorders>
              <w:top w:val="single" w:sz="6" w:space="0" w:color="000000"/>
              <w:bottom w:val="single" w:sz="6" w:space="0" w:color="000000"/>
            </w:tcBorders>
            <w:shd w:val="clear" w:color="auto" w:fill="D9D9D9" w:themeFill="background1" w:themeFillShade="D9"/>
          </w:tcPr>
          <w:p w:rsidR="006A5BA6" w:rsidRDefault="006A5BA6" w:rsidP="004B78E4">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00CB26AE" w:rsidRPr="00CB26AE">
              <w:rPr>
                <w:rFonts w:ascii="Arial" w:hAnsi="Arial"/>
                <w:sz w:val="16"/>
              </w:rPr>
              <w:t>txtMgrNotes</w:t>
            </w:r>
            <w:proofErr w:type="spellEnd"/>
            <w:r w:rsidR="00CB26AE" w:rsidRPr="00CB26AE">
              <w:rPr>
                <w:rFonts w:ascii="Arial" w:hAnsi="Arial"/>
                <w:sz w:val="16"/>
              </w:rPr>
              <w:t xml:space="preserve"> </w:t>
            </w:r>
            <w:r w:rsidR="00CB26AE">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CB26AE"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96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A5BA6" w:rsidRDefault="006A5BA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A5BA6" w:rsidRDefault="006A5BA6"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CB26AE" w:rsidTr="004D2CF5">
        <w:trPr>
          <w:cantSplit/>
        </w:trPr>
        <w:tc>
          <w:tcPr>
            <w:tcW w:w="96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B26AE" w:rsidRDefault="00CB26AE"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CB26AE" w:rsidRDefault="00CB26AE" w:rsidP="004B78E4">
            <w:pPr>
              <w:rPr>
                <w:rFonts w:ascii="Arial" w:hAnsi="Arial"/>
                <w:sz w:val="16"/>
              </w:rPr>
            </w:pPr>
            <w:r>
              <w:rPr>
                <w:rFonts w:ascii="Arial" w:hAnsi="Arial"/>
                <w:sz w:val="16"/>
              </w:rPr>
              <w:t>N/A</w:t>
            </w:r>
          </w:p>
        </w:tc>
      </w:tr>
      <w:tr w:rsidR="006A5BA6" w:rsidTr="004D2CF5">
        <w:trPr>
          <w:cantSplit/>
        </w:trPr>
        <w:tc>
          <w:tcPr>
            <w:tcW w:w="14220" w:type="dxa"/>
            <w:gridSpan w:val="5"/>
            <w:tcBorders>
              <w:top w:val="single" w:sz="6" w:space="0" w:color="000000"/>
              <w:bottom w:val="single" w:sz="6" w:space="0" w:color="000000"/>
            </w:tcBorders>
            <w:shd w:val="pct25" w:color="auto" w:fill="auto"/>
          </w:tcPr>
          <w:p w:rsidR="006A5BA6" w:rsidRDefault="006A5BA6" w:rsidP="004B78E4">
            <w:pPr>
              <w:ind w:left="720"/>
              <w:rPr>
                <w:rFonts w:ascii="Arial" w:hAnsi="Arial"/>
                <w:sz w:val="16"/>
              </w:rPr>
            </w:pPr>
          </w:p>
        </w:tc>
      </w:tr>
      <w:tr w:rsidR="00002365" w:rsidTr="004D2CF5">
        <w:trPr>
          <w:cantSplit/>
        </w:trPr>
        <w:tc>
          <w:tcPr>
            <w:tcW w:w="14220" w:type="dxa"/>
            <w:gridSpan w:val="5"/>
            <w:tcBorders>
              <w:top w:val="single" w:sz="6" w:space="0" w:color="000000"/>
              <w:bottom w:val="single" w:sz="6" w:space="0" w:color="000000"/>
            </w:tcBorders>
            <w:shd w:val="pct25" w:color="auto" w:fill="auto"/>
          </w:tcPr>
          <w:p w:rsidR="00002365" w:rsidRDefault="00002365" w:rsidP="004B78E4">
            <w:pPr>
              <w:ind w:left="720"/>
              <w:rPr>
                <w:rFonts w:ascii="Arial" w:hAnsi="Arial"/>
                <w:sz w:val="16"/>
              </w:rPr>
            </w:pP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537C74">
            <w:pPr>
              <w:ind w:left="720"/>
              <w:rPr>
                <w:rFonts w:ascii="Arial" w:hAnsi="Arial"/>
                <w:sz w:val="16"/>
              </w:rPr>
            </w:pPr>
            <w:r>
              <w:rPr>
                <w:rFonts w:ascii="Arial" w:hAnsi="Arial"/>
                <w:sz w:val="16"/>
              </w:rPr>
              <w:t>If “</w:t>
            </w:r>
            <w:proofErr w:type="spellStart"/>
            <w:r>
              <w:rPr>
                <w:rFonts w:ascii="Arial" w:hAnsi="Arial"/>
                <w:sz w:val="16"/>
              </w:rPr>
              <w:t>isCoachingRequired</w:t>
            </w:r>
            <w:proofErr w:type="spellEnd"/>
            <w:r>
              <w:rPr>
                <w:rFonts w:ascii="Arial" w:hAnsi="Arial"/>
                <w:sz w:val="16"/>
              </w:rPr>
              <w:t xml:space="preserve">” = True or </w:t>
            </w:r>
            <w:proofErr w:type="spellStart"/>
            <w:r>
              <w:rPr>
                <w:rFonts w:ascii="Arial" w:hAnsi="Arial"/>
                <w:sz w:val="16"/>
              </w:rPr>
              <w:t>txtMgrNotes</w:t>
            </w:r>
            <w:proofErr w:type="spellEnd"/>
            <w:r>
              <w:rPr>
                <w:rFonts w:ascii="Arial" w:hAnsi="Arial"/>
                <w:sz w:val="16"/>
              </w:rPr>
              <w:t xml:space="preserve"> is not blank then display the following</w:t>
            </w:r>
          </w:p>
        </w:tc>
      </w:tr>
      <w:tr w:rsidR="00B74C69" w:rsidTr="004D2CF5">
        <w:trPr>
          <w:cantSplit/>
        </w:trPr>
        <w:tc>
          <w:tcPr>
            <w:tcW w:w="96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Notes from Manager:</w:t>
            </w:r>
          </w:p>
        </w:tc>
        <w:tc>
          <w:tcPr>
            <w:tcW w:w="531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96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B74C69" w:rsidRDefault="00B74C69"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B74C69" w:rsidRDefault="00B74C69" w:rsidP="00537C74">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B74C69" w:rsidRDefault="00B74C69" w:rsidP="00B74C69">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B74C69" w:rsidRDefault="00B74C69" w:rsidP="00D641EB">
            <w:pPr>
              <w:rPr>
                <w:rFonts w:ascii="Arial" w:hAnsi="Arial"/>
                <w:sz w:val="16"/>
              </w:rPr>
            </w:pPr>
            <w:r>
              <w:rPr>
                <w:rFonts w:ascii="Arial" w:hAnsi="Arial"/>
                <w:sz w:val="16"/>
              </w:rPr>
              <w:t>N/A</w:t>
            </w:r>
          </w:p>
        </w:tc>
      </w:tr>
      <w:tr w:rsidR="00B74C69" w:rsidTr="004D2CF5">
        <w:trPr>
          <w:cantSplit/>
        </w:trPr>
        <w:tc>
          <w:tcPr>
            <w:tcW w:w="14220" w:type="dxa"/>
            <w:gridSpan w:val="5"/>
            <w:tcBorders>
              <w:top w:val="single" w:sz="6" w:space="0" w:color="000000"/>
              <w:bottom w:val="single" w:sz="6" w:space="0" w:color="000000"/>
            </w:tcBorders>
            <w:shd w:val="pct25" w:color="auto" w:fill="auto"/>
          </w:tcPr>
          <w:p w:rsidR="00B74C69" w:rsidRDefault="00B74C69" w:rsidP="00D641EB">
            <w:pPr>
              <w:rPr>
                <w:rFonts w:ascii="Arial" w:hAnsi="Arial"/>
                <w:sz w:val="16"/>
              </w:rPr>
            </w:pPr>
          </w:p>
        </w:tc>
      </w:tr>
      <w:tr w:rsidR="00096DB9" w:rsidTr="004D2CF5">
        <w:trPr>
          <w:cantSplit/>
        </w:trPr>
        <w:tc>
          <w:tcPr>
            <w:tcW w:w="14220" w:type="dxa"/>
            <w:gridSpan w:val="5"/>
            <w:tcBorders>
              <w:top w:val="single" w:sz="6" w:space="0" w:color="000000"/>
              <w:bottom w:val="single" w:sz="6" w:space="0" w:color="000000"/>
            </w:tcBorders>
            <w:shd w:val="pct25" w:color="auto" w:fill="auto"/>
          </w:tcPr>
          <w:p w:rsidR="00096DB9" w:rsidRDefault="00096DB9"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8D045F">
            <w:pPr>
              <w:rPr>
                <w:rFonts w:ascii="Arial" w:hAnsi="Arial"/>
                <w:sz w:val="16"/>
              </w:rPr>
            </w:pPr>
            <w:r>
              <w:rPr>
                <w:rFonts w:ascii="Arial" w:hAnsi="Arial"/>
                <w:sz w:val="16"/>
              </w:rPr>
              <w:t>If user’s LAN ID is same as Manager for record, record status = “Pending Manager Review” and “</w:t>
            </w:r>
            <w:proofErr w:type="spellStart"/>
            <w:r w:rsidRPr="008D045F">
              <w:rPr>
                <w:rFonts w:ascii="Arial" w:hAnsi="Arial"/>
                <w:sz w:val="16"/>
              </w:rPr>
              <w:t>strCoachReason</w:t>
            </w:r>
            <w:proofErr w:type="spellEnd"/>
            <w:r w:rsidRPr="008D045F">
              <w:rPr>
                <w:rFonts w:ascii="Arial" w:hAnsi="Arial"/>
                <w:sz w:val="16"/>
              </w:rPr>
              <w:t xml:space="preserve">_ </w:t>
            </w:r>
            <w:proofErr w:type="spellStart"/>
            <w:r w:rsidRPr="008D045F">
              <w:rPr>
                <w:rFonts w:ascii="Arial" w:hAnsi="Arial"/>
                <w:sz w:val="16"/>
              </w:rPr>
              <w:t>Current_Coaching_Initiatives</w:t>
            </w:r>
            <w:proofErr w:type="spellEnd"/>
            <w:r>
              <w:rPr>
                <w:rFonts w:ascii="Arial" w:hAnsi="Arial"/>
                <w:sz w:val="16"/>
              </w:rPr>
              <w:t>” is not “Research Required” then display the following:</w:t>
            </w:r>
          </w:p>
          <w:p w:rsidR="008D045F" w:rsidRDefault="008D045F" w:rsidP="008D045F">
            <w:pPr>
              <w:rPr>
                <w:rFonts w:ascii="Arial" w:hAnsi="Arial"/>
                <w:sz w:val="16"/>
              </w:rPr>
            </w:pP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8D045F">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537C74">
            <w:pPr>
              <w:ind w:left="720"/>
              <w:rPr>
                <w:rFonts w:ascii="Arial" w:hAnsi="Arial"/>
                <w:sz w:val="16"/>
              </w:rPr>
            </w:pPr>
            <w:r>
              <w:rPr>
                <w:rFonts w:ascii="Arial" w:hAnsi="Arial"/>
                <w:sz w:val="16"/>
              </w:rPr>
              <w:t>If “</w:t>
            </w:r>
            <w:proofErr w:type="spellStart"/>
            <w:r w:rsidRPr="008D045F">
              <w:rPr>
                <w:rFonts w:ascii="Arial" w:hAnsi="Arial"/>
                <w:sz w:val="16"/>
              </w:rPr>
              <w:t>txtCoachingNotes</w:t>
            </w:r>
            <w:proofErr w:type="spellEnd"/>
            <w:r>
              <w:rPr>
                <w:rFonts w:ascii="Arial" w:hAnsi="Arial"/>
                <w:sz w:val="16"/>
              </w:rPr>
              <w:t>” is not blank then display the following</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DE7F82" w:rsidP="00D641EB">
            <w:pPr>
              <w:rPr>
                <w:rFonts w:ascii="Arial" w:hAnsi="Arial"/>
                <w:sz w:val="16"/>
              </w:rPr>
            </w:pPr>
            <w:r>
              <w:rPr>
                <w:rFonts w:ascii="Arial" w:hAnsi="Arial"/>
                <w:sz w:val="16"/>
              </w:rPr>
              <w:t>Coaching Notes</w:t>
            </w:r>
            <w:r w:rsidR="008D045F">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96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D045F" w:rsidRDefault="008D045F"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8D045F" w:rsidRDefault="008D045F"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D045F" w:rsidRDefault="008D045F" w:rsidP="00D641EB">
            <w:pPr>
              <w:rPr>
                <w:rFonts w:ascii="Arial" w:hAnsi="Arial"/>
                <w:sz w:val="16"/>
              </w:rPr>
            </w:pPr>
            <w:r>
              <w:rPr>
                <w:rFonts w:ascii="Arial" w:hAnsi="Arial"/>
                <w:sz w:val="16"/>
              </w:rPr>
              <w:t>N/A</w:t>
            </w: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8D045F" w:rsidTr="004D2CF5">
        <w:trPr>
          <w:cantSplit/>
        </w:trPr>
        <w:tc>
          <w:tcPr>
            <w:tcW w:w="14220" w:type="dxa"/>
            <w:gridSpan w:val="5"/>
            <w:tcBorders>
              <w:top w:val="single" w:sz="6" w:space="0" w:color="000000"/>
              <w:bottom w:val="single" w:sz="6" w:space="0" w:color="000000"/>
            </w:tcBorders>
            <w:shd w:val="pct25" w:color="auto" w:fill="auto"/>
          </w:tcPr>
          <w:p w:rsidR="008D045F" w:rsidRDefault="008D045F" w:rsidP="00D641EB">
            <w:pPr>
              <w:rPr>
                <w:rFonts w:ascii="Arial" w:hAnsi="Arial"/>
                <w:sz w:val="16"/>
              </w:rPr>
            </w:pP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C114C7" w:rsidRPr="00537C74" w:rsidRDefault="00E26072" w:rsidP="00537C74">
            <w:pPr>
              <w:pStyle w:val="ListParagraph"/>
              <w:numPr>
                <w:ilvl w:val="0"/>
                <w:numId w:val="49"/>
              </w:numPr>
              <w:rPr>
                <w:rFonts w:ascii="Arial" w:hAnsi="Arial"/>
                <w:sz w:val="16"/>
              </w:rPr>
            </w:pPr>
            <w:r w:rsidRPr="00537C74">
              <w:rPr>
                <w:rFonts w:ascii="Arial" w:hAnsi="Arial"/>
                <w:sz w:val="16"/>
              </w:rPr>
              <w:t xml:space="preserve">If user’s LAN ID matches LAN ID of Supervisor of coaching record and record status is </w:t>
            </w:r>
            <w:r w:rsidRPr="00537C74">
              <w:rPr>
                <w:rFonts w:ascii="Arial" w:hAnsi="Arial"/>
                <w:b/>
                <w:sz w:val="16"/>
              </w:rPr>
              <w:t>NOT</w:t>
            </w:r>
            <w:r w:rsidRPr="00537C74">
              <w:rPr>
                <w:rFonts w:ascii="Arial" w:hAnsi="Arial"/>
                <w:sz w:val="16"/>
              </w:rPr>
              <w:t xml:space="preserve"> “Pending Supervisor Review” then display the following</w:t>
            </w:r>
            <w:r w:rsidR="00C114C7" w:rsidRPr="00537C74">
              <w:rPr>
                <w:rFonts w:ascii="Arial" w:hAnsi="Arial"/>
                <w:sz w:val="16"/>
              </w:rPr>
              <w:t xml:space="preserve">     </w:t>
            </w:r>
          </w:p>
          <w:p w:rsidR="00E26072" w:rsidRDefault="00C114C7" w:rsidP="00537C74">
            <w:pPr>
              <w:pStyle w:val="ListParagraph"/>
              <w:numPr>
                <w:ilvl w:val="0"/>
                <w:numId w:val="49"/>
              </w:numPr>
              <w:rPr>
                <w:rFonts w:ascii="Arial" w:hAnsi="Arial"/>
                <w:sz w:val="16"/>
              </w:rPr>
            </w:pPr>
            <w:r w:rsidRPr="00537C74">
              <w:rPr>
                <w:rFonts w:ascii="Arial" w:hAnsi="Arial"/>
                <w:sz w:val="16"/>
              </w:rPr>
              <w:t xml:space="preserve">If user’s LAN ID matches LAN ID of Manager of coaching record and record status is </w:t>
            </w:r>
            <w:r w:rsidRPr="00537C74">
              <w:rPr>
                <w:rFonts w:ascii="Arial" w:hAnsi="Arial"/>
                <w:b/>
                <w:sz w:val="16"/>
              </w:rPr>
              <w:t>NOT</w:t>
            </w:r>
            <w:r w:rsidRPr="00537C74">
              <w:rPr>
                <w:rFonts w:ascii="Arial" w:hAnsi="Arial"/>
                <w:sz w:val="16"/>
              </w:rPr>
              <w:t xml:space="preserve"> “Pending Manager Review” then display the following</w:t>
            </w:r>
          </w:p>
          <w:p w:rsidR="00C114C7" w:rsidRDefault="00C114C7" w:rsidP="00537C74">
            <w:pPr>
              <w:pStyle w:val="ListParagraph"/>
              <w:numPr>
                <w:ilvl w:val="0"/>
                <w:numId w:val="49"/>
              </w:numPr>
              <w:rPr>
                <w:rFonts w:ascii="Arial" w:hAnsi="Arial"/>
                <w:sz w:val="16"/>
              </w:rPr>
            </w:pPr>
            <w:r>
              <w:rPr>
                <w:rFonts w:ascii="Arial" w:hAnsi="Arial"/>
                <w:sz w:val="16"/>
              </w:rPr>
              <w:t>If user’s LAN ID matches LAN ID of CSR of coaching record then display the following</w:t>
            </w:r>
          </w:p>
          <w:p w:rsidR="00C114C7" w:rsidRPr="00537C74" w:rsidRDefault="00C114C7" w:rsidP="00537C74">
            <w:pPr>
              <w:pStyle w:val="ListParagraph"/>
              <w:numPr>
                <w:ilvl w:val="0"/>
                <w:numId w:val="49"/>
              </w:numPr>
              <w:rPr>
                <w:rFonts w:ascii="Arial" w:hAnsi="Arial"/>
                <w:sz w:val="16"/>
              </w:rPr>
            </w:pPr>
            <w:r>
              <w:rPr>
                <w:rFonts w:ascii="Arial" w:hAnsi="Arial"/>
                <w:sz w:val="16"/>
              </w:rPr>
              <w:t>If user’s LAN ID matches LAN ID of submitter of coaching record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7D4715">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D641EB">
            <w:pPr>
              <w:ind w:left="720"/>
              <w:rPr>
                <w:rFonts w:ascii="Arial" w:hAnsi="Arial"/>
                <w:sz w:val="16"/>
              </w:rPr>
            </w:pPr>
            <w:r>
              <w:rPr>
                <w:rFonts w:ascii="Arial" w:hAnsi="Arial"/>
                <w:sz w:val="16"/>
              </w:rPr>
              <w:t>If “</w:t>
            </w:r>
            <w:proofErr w:type="spellStart"/>
            <w:r w:rsidRPr="00B74C69">
              <w:rPr>
                <w:rFonts w:ascii="Arial" w:hAnsi="Arial"/>
                <w:sz w:val="16"/>
              </w:rPr>
              <w:t>txtMgrNotes</w:t>
            </w:r>
            <w:proofErr w:type="spellEnd"/>
            <w:r>
              <w:rPr>
                <w:rFonts w:ascii="Arial" w:hAnsi="Arial"/>
                <w:sz w:val="16"/>
              </w:rPr>
              <w:t>” is not blank then display the following</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7D4715" w:rsidP="00D641EB">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96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E26072" w:rsidRDefault="00E26072"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E26072" w:rsidRDefault="00E26072" w:rsidP="00D641EB">
            <w:pPr>
              <w:autoSpaceDE w:val="0"/>
              <w:autoSpaceDN w:val="0"/>
              <w:adjustRightInd w:val="0"/>
              <w:rPr>
                <w:rFonts w:ascii="Arial" w:hAnsi="Arial"/>
                <w:sz w:val="16"/>
              </w:rPr>
            </w:pPr>
            <w:r>
              <w:rPr>
                <w:rFonts w:ascii="Arial" w:hAnsi="Arial"/>
                <w:sz w:val="16"/>
              </w:rPr>
              <w:t>[</w:t>
            </w:r>
            <w:proofErr w:type="spellStart"/>
            <w:r w:rsidRPr="00B74C69">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E26072" w:rsidRDefault="00E26072"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7D4715" w:rsidP="00537C74">
            <w:pPr>
              <w:tabs>
                <w:tab w:val="left" w:pos="3555"/>
              </w:tabs>
              <w:rPr>
                <w:rFonts w:ascii="Arial" w:hAnsi="Arial"/>
                <w:sz w:val="16"/>
              </w:rPr>
            </w:pPr>
            <w:r>
              <w:rPr>
                <w:rFonts w:ascii="Arial" w:hAnsi="Arial"/>
                <w:sz w:val="16"/>
              </w:rPr>
              <w:tab/>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7D4715" w:rsidTr="004D2CF5">
        <w:trPr>
          <w:cantSplit/>
        </w:trPr>
        <w:tc>
          <w:tcPr>
            <w:tcW w:w="96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7D4715" w:rsidRDefault="007D4715"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7D4715" w:rsidRDefault="007D4715" w:rsidP="00D641EB">
            <w:pPr>
              <w:autoSpaceDE w:val="0"/>
              <w:autoSpaceDN w:val="0"/>
              <w:adjustRightInd w:val="0"/>
              <w:rPr>
                <w:rFonts w:ascii="Arial" w:hAnsi="Arial"/>
                <w:sz w:val="16"/>
              </w:rPr>
            </w:pPr>
            <w:r>
              <w:rPr>
                <w:rFonts w:ascii="Arial" w:hAnsi="Arial"/>
                <w:sz w:val="16"/>
              </w:rPr>
              <w:t>[</w:t>
            </w:r>
            <w:proofErr w:type="spellStart"/>
            <w:r w:rsidRPr="007D4715">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7D4715" w:rsidRDefault="007D4715" w:rsidP="00D641EB">
            <w:pPr>
              <w:rPr>
                <w:rFonts w:ascii="Arial" w:hAnsi="Arial"/>
                <w:sz w:val="16"/>
              </w:rPr>
            </w:pPr>
            <w:r>
              <w:rPr>
                <w:rFonts w:ascii="Arial" w:hAnsi="Arial"/>
                <w:sz w:val="16"/>
              </w:rPr>
              <w:t>N/A</w:t>
            </w:r>
          </w:p>
        </w:tc>
      </w:tr>
      <w:tr w:rsidR="00E26072" w:rsidTr="004D2CF5">
        <w:trPr>
          <w:cantSplit/>
        </w:trPr>
        <w:tc>
          <w:tcPr>
            <w:tcW w:w="14220" w:type="dxa"/>
            <w:gridSpan w:val="5"/>
            <w:tcBorders>
              <w:top w:val="single" w:sz="6" w:space="0" w:color="000000"/>
              <w:bottom w:val="single" w:sz="6" w:space="0" w:color="000000"/>
            </w:tcBorders>
            <w:shd w:val="pct25" w:color="auto" w:fill="auto"/>
          </w:tcPr>
          <w:p w:rsidR="00E26072" w:rsidRDefault="00E26072" w:rsidP="00D641EB">
            <w:pPr>
              <w:rPr>
                <w:rFonts w:ascii="Arial" w:hAnsi="Arial"/>
                <w:sz w:val="16"/>
              </w:rPr>
            </w:pP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6F7376">
            <w:pPr>
              <w:rPr>
                <w:rFonts w:ascii="Arial" w:hAnsi="Arial"/>
                <w:sz w:val="16"/>
              </w:rPr>
            </w:pPr>
            <w:r>
              <w:rPr>
                <w:rFonts w:ascii="Arial" w:hAnsi="Arial"/>
                <w:sz w:val="16"/>
              </w:rPr>
              <w:t xml:space="preserve">If user’s LAN ID is LAN ID of Manager of coaching record </w:t>
            </w:r>
            <w:r w:rsidRPr="00451F3D">
              <w:rPr>
                <w:rFonts w:ascii="Arial" w:hAnsi="Arial"/>
                <w:b/>
                <w:sz w:val="16"/>
              </w:rPr>
              <w:t>AND</w:t>
            </w:r>
            <w:r>
              <w:rPr>
                <w:rFonts w:ascii="Arial" w:hAnsi="Arial"/>
                <w:sz w:val="16"/>
              </w:rPr>
              <w:t xml:space="preserve"> record status is “Pending Manager Review” </w:t>
            </w:r>
            <w:r w:rsidRPr="00537C74">
              <w:rPr>
                <w:rFonts w:ascii="Arial" w:hAnsi="Arial"/>
                <w:b/>
                <w:sz w:val="16"/>
              </w:rPr>
              <w:t>AND</w:t>
            </w:r>
            <w:r>
              <w:rPr>
                <w:rFonts w:ascii="Arial" w:hAnsi="Arial"/>
                <w:sz w:val="16"/>
              </w:rPr>
              <w:t xml:space="preserve"> field “</w:t>
            </w:r>
            <w:proofErr w:type="spellStart"/>
            <w:r w:rsidRPr="006F7376">
              <w:rPr>
                <w:rFonts w:ascii="Arial" w:hAnsi="Arial"/>
                <w:sz w:val="16"/>
              </w:rPr>
              <w:t>strCoachReason</w:t>
            </w:r>
            <w:proofErr w:type="spellEnd"/>
            <w:r w:rsidRPr="006F7376">
              <w:rPr>
                <w:rFonts w:ascii="Arial" w:hAnsi="Arial"/>
                <w:sz w:val="16"/>
              </w:rPr>
              <w:t xml:space="preserve">_ </w:t>
            </w:r>
            <w:proofErr w:type="spellStart"/>
            <w:r w:rsidRPr="006F7376">
              <w:rPr>
                <w:rFonts w:ascii="Arial" w:hAnsi="Arial"/>
                <w:sz w:val="16"/>
              </w:rPr>
              <w:t>Current_Coaching_Initiatives</w:t>
            </w:r>
            <w:proofErr w:type="spellEnd"/>
            <w:r>
              <w:rPr>
                <w:rFonts w:ascii="Arial" w:hAnsi="Arial"/>
                <w:sz w:val="16"/>
              </w:rPr>
              <w:t>” = “Research Required” then display the following:</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96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6F7376" w:rsidRDefault="006F7376" w:rsidP="00790D03">
            <w:pPr>
              <w:pStyle w:val="Tabletext"/>
              <w:rPr>
                <w:rFonts w:ascii="Arial" w:hAnsi="Arial"/>
              </w:rPr>
            </w:pPr>
            <w:r>
              <w:rPr>
                <w:rFonts w:ascii="Arial" w:hAnsi="Arial"/>
              </w:rPr>
              <w:t>ABC-</w:t>
            </w:r>
            <w:r w:rsidR="00790D03">
              <w:rPr>
                <w:rFonts w:ascii="Arial" w:hAnsi="Arial"/>
              </w:rPr>
              <w:t>8</w:t>
            </w:r>
          </w:p>
        </w:tc>
        <w:tc>
          <w:tcPr>
            <w:tcW w:w="612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6F7376" w:rsidRDefault="006F7376" w:rsidP="00D641EB">
            <w:pPr>
              <w:rPr>
                <w:rFonts w:ascii="Arial" w:hAnsi="Arial"/>
                <w:sz w:val="16"/>
              </w:rPr>
            </w:pPr>
            <w:r>
              <w:rPr>
                <w:rFonts w:ascii="Arial" w:hAnsi="Arial"/>
                <w:sz w:val="16"/>
              </w:rPr>
              <w:t>N/A</w:t>
            </w:r>
          </w:p>
        </w:tc>
      </w:tr>
      <w:tr w:rsidR="006F7376" w:rsidTr="004D2CF5">
        <w:trPr>
          <w:cantSplit/>
        </w:trPr>
        <w:tc>
          <w:tcPr>
            <w:tcW w:w="14220" w:type="dxa"/>
            <w:gridSpan w:val="5"/>
            <w:tcBorders>
              <w:top w:val="single" w:sz="6" w:space="0" w:color="000000"/>
              <w:bottom w:val="single" w:sz="6" w:space="0" w:color="000000"/>
            </w:tcBorders>
            <w:shd w:val="pct25" w:color="auto" w:fill="auto"/>
          </w:tcPr>
          <w:p w:rsidR="006F7376" w:rsidRDefault="006F7376" w:rsidP="00D641EB">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rPr>
                <w:rFonts w:ascii="Arial" w:hAnsi="Arial"/>
                <w:sz w:val="16"/>
              </w:rPr>
            </w:pPr>
            <w:r>
              <w:rPr>
                <w:rFonts w:ascii="Arial" w:hAnsi="Arial"/>
                <w:sz w:val="16"/>
              </w:rPr>
              <w:t>If user’s LAN ID matches LAN ID of Supervisor or CSR of coaching record and record status is “Pending Acknowledgement” then display the following</w:t>
            </w:r>
          </w:p>
          <w:p w:rsidR="009B4018" w:rsidRDefault="009B4018" w:rsidP="009B4018">
            <w:pPr>
              <w:rPr>
                <w:rFonts w:ascii="Arial" w:hAnsi="Arial"/>
                <w:sz w:val="16"/>
              </w:rPr>
            </w:pPr>
            <w:r>
              <w:rPr>
                <w:rFonts w:ascii="Arial" w:hAnsi="Arial"/>
                <w:sz w:val="16"/>
              </w:rPr>
              <w:t>If user’s LAN ID matches LAN ID of Supervisor or CSR of coaching record and record status is “Pending CSR Review” or “Pending Supervisor Review” and Supervisor has signed or CSR has signed respectively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244D3C">
            <w:pPr>
              <w:rPr>
                <w:rFonts w:ascii="Arial" w:hAnsi="Arial"/>
                <w:sz w:val="16"/>
              </w:rPr>
            </w:pPr>
            <w:r>
              <w:rPr>
                <w:rFonts w:ascii="Arial" w:hAnsi="Arial"/>
                <w:sz w:val="16"/>
              </w:rPr>
              <w:t>1.Check the box below to acknowledge the monitor</w:t>
            </w:r>
            <w:r w:rsidRPr="00537C74">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CSR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6</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EC.sp_Update6Review_Coaching_Log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tcPr>
          <w:p w:rsidR="009B4018" w:rsidRDefault="009B4018" w:rsidP="00244D3C">
            <w:pPr>
              <w:rPr>
                <w:rFonts w:ascii="Arial" w:hAnsi="Arial"/>
                <w:sz w:val="16"/>
              </w:rPr>
            </w:pPr>
            <w:r w:rsidRPr="00244D3C">
              <w:rPr>
                <w:rFonts w:ascii="Arial" w:hAnsi="Arial"/>
                <w:sz w:val="16"/>
              </w:rPr>
              <w:t>If user’s LAN ID matches LAN ID of Supervisor of coaching record then display the following</w:t>
            </w:r>
          </w:p>
        </w:tc>
      </w:tr>
      <w:tr w:rsidR="009B4018" w:rsidTr="00244D3C">
        <w:trPr>
          <w:cantSplit/>
        </w:trPr>
        <w:tc>
          <w:tcPr>
            <w:tcW w:w="96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244D3C">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244D3C">
            <w:pPr>
              <w:rPr>
                <w:rFonts w:ascii="Arial" w:hAnsi="Arial"/>
                <w:sz w:val="16"/>
              </w:rPr>
            </w:pPr>
            <w:r w:rsidRPr="00E36D7A">
              <w:rPr>
                <w:rFonts w:ascii="Arial" w:hAnsi="Arial"/>
                <w:sz w:val="16"/>
              </w:rPr>
              <w:t>[Button</w:t>
            </w:r>
            <w:r>
              <w:rPr>
                <w:rFonts w:ascii="Arial" w:hAnsi="Arial"/>
                <w:sz w:val="16"/>
              </w:rPr>
              <w:t>7</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244D3C">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244D3C">
              <w:rPr>
                <w:rFonts w:ascii="Arial" w:hAnsi="Arial"/>
                <w:sz w:val="16"/>
              </w:rPr>
              <w:t>EC.sp_Update7Review_Coaching_Log</w:t>
            </w:r>
          </w:p>
        </w:tc>
        <w:tc>
          <w:tcPr>
            <w:tcW w:w="990" w:type="dxa"/>
            <w:tcBorders>
              <w:top w:val="single" w:sz="6" w:space="0" w:color="000000"/>
              <w:bottom w:val="single" w:sz="6" w:space="0" w:color="000000"/>
            </w:tcBorders>
          </w:tcPr>
          <w:p w:rsidR="009B4018" w:rsidRDefault="009B4018" w:rsidP="00244D3C">
            <w:pPr>
              <w:rPr>
                <w:rFonts w:ascii="Arial" w:hAnsi="Arial"/>
                <w:sz w:val="16"/>
              </w:rPr>
            </w:pPr>
            <w:r>
              <w:rPr>
                <w:rFonts w:ascii="Arial" w:hAnsi="Arial"/>
                <w:sz w:val="16"/>
              </w:rPr>
              <w:t>N/A</w:t>
            </w: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244D3C">
        <w:trPr>
          <w:cantSplit/>
        </w:trPr>
        <w:tc>
          <w:tcPr>
            <w:tcW w:w="14220" w:type="dxa"/>
            <w:gridSpan w:val="5"/>
            <w:tcBorders>
              <w:top w:val="single" w:sz="6" w:space="0" w:color="000000"/>
              <w:bottom w:val="single" w:sz="6" w:space="0" w:color="000000"/>
            </w:tcBorders>
            <w:shd w:val="pct25" w:color="auto" w:fill="auto"/>
          </w:tcPr>
          <w:p w:rsidR="009B4018" w:rsidRDefault="009B4018" w:rsidP="00244D3C">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user’s LAN ID matches LAN ID of Supervisor of coaching record and record status is “Pending Supervisor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537C74">
            <w:pPr>
              <w:rPr>
                <w:rFonts w:ascii="Arial" w:hAnsi="Arial"/>
                <w:sz w:val="16"/>
              </w:rPr>
            </w:pPr>
            <w:r>
              <w:rPr>
                <w:rFonts w:ascii="Arial" w:hAnsi="Arial"/>
                <w:sz w:val="16"/>
              </w:rPr>
              <w:t>1.</w:t>
            </w:r>
            <w:r w:rsidRPr="00537C74">
              <w:rPr>
                <w:rFonts w:ascii="Arial" w:hAnsi="Arial"/>
                <w:sz w:val="16"/>
              </w:rPr>
              <w:t>Enter the date of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#Date1#</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E36D7A">
              <w:rPr>
                <w:rFonts w:ascii="Arial" w:hAnsi="Arial"/>
                <w:sz w:val="16"/>
              </w:rPr>
              <w:t>Calendar_scheduleHS.png</w:t>
            </w:r>
          </w:p>
        </w:tc>
        <w:tc>
          <w:tcPr>
            <w:tcW w:w="531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 xml:space="preserve"> </w:t>
            </w:r>
            <w:proofErr w:type="spellStart"/>
            <w:r>
              <w:rPr>
                <w:rFonts w:ascii="Arial" w:hAnsi="Arial"/>
                <w:sz w:val="16"/>
              </w:rPr>
              <w:t>OnClick</w:t>
            </w:r>
            <w:proofErr w:type="spellEnd"/>
            <w:r>
              <w:rPr>
                <w:rFonts w:ascii="Arial" w:hAnsi="Arial"/>
                <w:sz w:val="16"/>
              </w:rPr>
              <w:t xml:space="preserve"> opens calendar menu to update Date1 textbox</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451F3D" w:rsidRDefault="009B4018" w:rsidP="005F01FE">
            <w:pPr>
              <w:pStyle w:val="ListParagraph"/>
              <w:ind w:left="0"/>
              <w:rPr>
                <w:rFonts w:ascii="Arial" w:hAnsi="Arial"/>
                <w:sz w:val="16"/>
              </w:rPr>
            </w:pPr>
            <w:r>
              <w:rPr>
                <w:rFonts w:ascii="Arial" w:hAnsi="Arial"/>
                <w:sz w:val="16"/>
              </w:rPr>
              <w:t>2.</w:t>
            </w:r>
            <w:r w:rsidRPr="00E36D7A">
              <w:rPr>
                <w:rFonts w:ascii="Arial" w:hAnsi="Arial"/>
                <w:sz w:val="16"/>
              </w:rPr>
              <w:t>Provide the details from the coaching session including action plans developed:</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E36D7A">
            <w:pPr>
              <w:rPr>
                <w:rFonts w:ascii="Arial" w:hAnsi="Arial"/>
                <w:sz w:val="16"/>
              </w:rPr>
            </w:pPr>
            <w:r>
              <w:rPr>
                <w:rFonts w:ascii="Arial" w:hAnsi="Arial"/>
                <w:sz w:val="16"/>
              </w:rPr>
              <w:t>#TextBox5#</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jc w:val="both"/>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lastRenderedPageBreak/>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Pr="00E36D7A" w:rsidRDefault="009B4018" w:rsidP="00E36D7A">
            <w:pPr>
              <w:rPr>
                <w:rFonts w:ascii="Arial" w:hAnsi="Arial"/>
                <w:sz w:val="16"/>
              </w:rPr>
            </w:pPr>
            <w:r w:rsidRPr="00E36D7A">
              <w:rPr>
                <w:rFonts w:ascii="Arial" w:hAnsi="Arial"/>
                <w:sz w:val="16"/>
              </w:rPr>
              <w:t>[Button1]</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EC.sp_Update1Review_Coaching_Log</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537C74">
            <w:pPr>
              <w:rPr>
                <w:rFonts w:ascii="Arial" w:hAnsi="Arial"/>
                <w:sz w:val="16"/>
              </w:rPr>
            </w:pPr>
            <w:r>
              <w:rPr>
                <w:rFonts w:ascii="Arial" w:hAnsi="Arial"/>
                <w:sz w:val="16"/>
              </w:rPr>
              <w:t>If user level is manager and record status is “Pending Manager Review” and “</w:t>
            </w:r>
            <w:proofErr w:type="spellStart"/>
            <w:r w:rsidRPr="00D641EB">
              <w:rPr>
                <w:rFonts w:ascii="Arial" w:hAnsi="Arial"/>
                <w:sz w:val="16"/>
              </w:rPr>
              <w:t>strCoachReason</w:t>
            </w:r>
            <w:proofErr w:type="spellEnd"/>
            <w:r w:rsidRPr="00D641EB">
              <w:rPr>
                <w:rFonts w:ascii="Arial" w:hAnsi="Arial"/>
                <w:sz w:val="16"/>
              </w:rPr>
              <w:t xml:space="preserve">_ </w:t>
            </w:r>
            <w:proofErr w:type="spellStart"/>
            <w:r w:rsidRPr="00D641EB">
              <w:rPr>
                <w:rFonts w:ascii="Arial" w:hAnsi="Arial"/>
                <w:sz w:val="16"/>
              </w:rPr>
              <w:t>Current_Coaching_Initiatives</w:t>
            </w:r>
            <w:proofErr w:type="spellEnd"/>
            <w:r>
              <w:rPr>
                <w:rFonts w:ascii="Arial" w:hAnsi="Arial"/>
                <w:sz w:val="16"/>
              </w:rPr>
              <w:t>” = “Research Required”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t>You are receiving this eCL record because a CSR on your team was identified in an Outlier Management Report (OMR). Please research this item in accordance with the Contact Center Operations 46.0 Outlier Management Report (OMR): Outlier Research Process SOP and provide the details in the record below.</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color w:val="1F497D"/>
              </w:rPr>
              <w:t>“</w:t>
            </w:r>
            <w:r w:rsidRPr="00A91138">
              <w:t>Contact Center Operations 46.0 Outlier Management Report (OMR): Outlier Research Process SOP</w:t>
            </w:r>
            <w:r>
              <w:rPr>
                <w:color w:val="1F497D"/>
              </w:rPr>
              <w:t>”</w:t>
            </w:r>
            <w:r w:rsidDel="00A91138">
              <w:rPr>
                <w:rFonts w:ascii="Arial" w:hAnsi="Arial"/>
                <w:sz w:val="16"/>
              </w:rPr>
              <w:t xml:space="preserve"> </w:t>
            </w:r>
            <w:r>
              <w:rPr>
                <w:rFonts w:ascii="Arial" w:hAnsi="Arial"/>
                <w:sz w:val="16"/>
              </w:rPr>
              <w:t xml:space="preserve">opens new browser window to - </w:t>
            </w:r>
            <w:r w:rsidRPr="004D2CF5">
              <w:t>http://cwe.vangent.local/sites/teams/CMS/SOP/Contact%20Center%20Operations/CC_46.0%20OMR%20Outlier%20Research%20Process_v1%200.pdf</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537C74" w:rsidRDefault="009B4018" w:rsidP="00C75F9C">
            <w:pPr>
              <w:rPr>
                <w:rFonts w:ascii="Arial" w:hAnsi="Arial"/>
                <w:sz w:val="16"/>
              </w:rPr>
            </w:pPr>
            <w:r w:rsidRPr="00C75F9C">
              <w:rPr>
                <w:rFonts w:ascii="Arial" w:hAnsi="Arial"/>
                <w:sz w:val="16"/>
              </w:rPr>
              <w:t>1.</w:t>
            </w:r>
            <w:r>
              <w:rPr>
                <w:rFonts w:ascii="Arial" w:hAnsi="Arial"/>
                <w:sz w:val="16"/>
              </w:rPr>
              <w:t xml:space="preserve"> </w:t>
            </w:r>
            <w:r w:rsidRPr="00537C74">
              <w:rPr>
                <w:rFonts w:ascii="Arial" w:hAnsi="Arial"/>
                <w:sz w:val="16"/>
              </w:rPr>
              <w:t>Date</w:t>
            </w:r>
            <w:r>
              <w:rPr>
                <w:rFonts w:ascii="Arial" w:hAnsi="Arial"/>
                <w:sz w:val="16"/>
              </w:rPr>
              <w:t>: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[Date4]</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Date4.</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2. Based on your research does this record require coaching?</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(Yes)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[RadioButtonLIst3] (No)</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On Click controls display of remaining questions on page.</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r>
              <w:rPr>
                <w:rFonts w:ascii="Arial" w:hAnsi="Arial"/>
                <w:sz w:val="16"/>
              </w:rPr>
              <w:t>If RadioButtonList3.selected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3. Please provide reason / explanation / justification as to why the item is coachable for the Supervisor: *</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w:t>
            </w:r>
            <w:proofErr w:type="spellStart"/>
            <w:r>
              <w:rPr>
                <w:rFonts w:ascii="Arial" w:hAnsi="Arial"/>
                <w:sz w:val="16"/>
              </w:rPr>
              <w:t>AddlNotes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D641EB">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D641EB">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641EB">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DF7422">
            <w:pPr>
              <w:rPr>
                <w:rFonts w:ascii="Arial" w:hAnsi="Arial"/>
                <w:sz w:val="16"/>
              </w:rPr>
            </w:pPr>
            <w:r>
              <w:rPr>
                <w:rFonts w:ascii="Arial" w:hAnsi="Arial"/>
                <w:sz w:val="16"/>
              </w:rPr>
              <w:t>If RadioButtonList3.selected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3. What was the main reason this item was not coachable?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Dropdown Menu</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[DropDownList2]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Menu list contains:</w:t>
            </w:r>
          </w:p>
          <w:p w:rsidR="009B4018" w:rsidRDefault="009B4018" w:rsidP="004B78E4">
            <w:pPr>
              <w:rPr>
                <w:rFonts w:ascii="Arial" w:hAnsi="Arial"/>
                <w:sz w:val="16"/>
              </w:rPr>
            </w:pPr>
          </w:p>
          <w:p w:rsidR="009B4018" w:rsidRDefault="009B4018" w:rsidP="004B78E4">
            <w:pPr>
              <w:rPr>
                <w:rFonts w:ascii="Arial" w:hAnsi="Arial"/>
                <w:sz w:val="16"/>
              </w:rPr>
            </w:pPr>
            <w:r>
              <w:rPr>
                <w:rFonts w:ascii="Arial" w:hAnsi="Arial"/>
                <w:sz w:val="16"/>
              </w:rPr>
              <w:t>Other</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4. Please provide reason /explanation / justification as to why the item was not coachable: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DF7422">
            <w:pPr>
              <w:rPr>
                <w:rFonts w:ascii="Arial" w:hAnsi="Arial"/>
                <w:sz w:val="16"/>
              </w:rPr>
            </w:pPr>
            <w:r>
              <w:rPr>
                <w:rFonts w:ascii="Arial" w:hAnsi="Arial"/>
                <w:sz w:val="16"/>
              </w:rPr>
              <w:t>[TextBox1]</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[These notes will only be viewed by Supervisors]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Pr="00E36D7A" w:rsidRDefault="009B4018" w:rsidP="00DF7422">
            <w:pPr>
              <w:rPr>
                <w:rFonts w:ascii="Arial" w:hAnsi="Arial"/>
                <w:sz w:val="16"/>
              </w:rPr>
            </w:pPr>
            <w:r w:rsidRPr="00E36D7A">
              <w:rPr>
                <w:rFonts w:ascii="Arial" w:hAnsi="Arial"/>
                <w:sz w:val="16"/>
              </w:rPr>
              <w:t>[Button</w:t>
            </w:r>
            <w:r>
              <w:rPr>
                <w:rFonts w:ascii="Arial" w:hAnsi="Arial"/>
                <w:sz w:val="16"/>
              </w:rPr>
              <w:t>5</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w:t>
            </w:r>
            <w:r w:rsidRPr="005F01FE">
              <w:rPr>
                <w:rFonts w:ascii="Arial" w:hAnsi="Arial"/>
                <w:sz w:val="16"/>
              </w:rPr>
              <w:t>EC.</w:t>
            </w:r>
            <w:r>
              <w:t xml:space="preserve"> </w:t>
            </w:r>
            <w:r w:rsidRPr="00DF7422">
              <w:rPr>
                <w:rFonts w:ascii="Arial" w:hAnsi="Arial"/>
                <w:sz w:val="16"/>
              </w:rPr>
              <w:t>sp_Update5Review_Coaching_Log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1209D7">
            <w:pPr>
              <w:rPr>
                <w:rFonts w:ascii="Arial" w:hAnsi="Arial"/>
                <w:sz w:val="16"/>
              </w:rPr>
            </w:pPr>
            <w:r>
              <w:rPr>
                <w:rFonts w:ascii="Arial" w:hAnsi="Arial"/>
                <w:sz w:val="16"/>
              </w:rPr>
              <w:t>If user level is manager and record status is “Pending Manager Review” and “</w:t>
            </w:r>
            <w:proofErr w:type="spellStart"/>
            <w:r w:rsidRPr="00D641EB">
              <w:rPr>
                <w:rFonts w:ascii="Arial" w:hAnsi="Arial"/>
                <w:sz w:val="16"/>
              </w:rPr>
              <w:t>strCoachReason</w:t>
            </w:r>
            <w:proofErr w:type="spellEnd"/>
            <w:r w:rsidRPr="00D641EB">
              <w:rPr>
                <w:rFonts w:ascii="Arial" w:hAnsi="Arial"/>
                <w:sz w:val="16"/>
              </w:rPr>
              <w:t xml:space="preserve">_ </w:t>
            </w:r>
            <w:proofErr w:type="spellStart"/>
            <w:r w:rsidRPr="00D641EB">
              <w:rPr>
                <w:rFonts w:ascii="Arial" w:hAnsi="Arial"/>
                <w:sz w:val="16"/>
              </w:rPr>
              <w:t>Current_Coaching_Initiatives</w:t>
            </w:r>
            <w:proofErr w:type="spellEnd"/>
            <w:r>
              <w:rPr>
                <w:rFonts w:ascii="Arial" w:hAnsi="Arial"/>
                <w:sz w:val="16"/>
              </w:rPr>
              <w:t>” &lt;&gt; “Research Required”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1209D7">
              <w:rPr>
                <w:rFonts w:ascii="Arial" w:hAnsi="Arial"/>
                <w:sz w:val="16"/>
              </w:rPr>
              <w:t xml:space="preserve">Review the submitted coaching opportunity and (1) determine if it is a confirmed Customer Service Escalation (CSE). If it is a CSE, setup a meeting with the CSR and Supervisor and report </w:t>
            </w:r>
            <w:proofErr w:type="gramStart"/>
            <w:r w:rsidRPr="001209D7">
              <w:rPr>
                <w:rFonts w:ascii="Arial" w:hAnsi="Arial"/>
                <w:sz w:val="16"/>
              </w:rPr>
              <w:t>your</w:t>
            </w:r>
            <w:proofErr w:type="gramEnd"/>
            <w:r w:rsidRPr="001209D7">
              <w:rPr>
                <w:rFonts w:ascii="Arial" w:hAnsi="Arial"/>
                <w:sz w:val="16"/>
              </w:rPr>
              <w:t xml:space="preserve"> coaching in the box below. If it not a CSE, enter notes for the Supervisor to use to coach the CSR.</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9712ED" w:rsidRDefault="009B4018" w:rsidP="004B78E4">
            <w:pPr>
              <w:rPr>
                <w:rFonts w:ascii="Arial" w:hAnsi="Arial"/>
                <w:sz w:val="16"/>
              </w:rPr>
            </w:pPr>
            <w:r w:rsidRPr="00C75F9C">
              <w:rPr>
                <w:rFonts w:ascii="Arial" w:hAnsi="Arial"/>
                <w:sz w:val="16"/>
              </w:rPr>
              <w:t>1.</w:t>
            </w:r>
            <w:r>
              <w:rPr>
                <w:rFonts w:ascii="Arial" w:hAnsi="Arial"/>
                <w:sz w:val="16"/>
              </w:rPr>
              <w:t xml:space="preserve"> Is the coaching opportunity a confirmed Customer Service Escalation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lastRenderedPageBreak/>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(Yes, this is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Radio 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[RadioButtonList1]  (No, this is not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controls display of remaining questions on page</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RadioButtonList1.selected = “Yes”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2. Enter the date coached: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4B78E4">
            <w:pPr>
              <w:rPr>
                <w:rFonts w:ascii="Arial" w:hAnsi="Arial"/>
                <w:sz w:val="16"/>
              </w:rPr>
            </w:pPr>
            <w:r>
              <w:rPr>
                <w:rFonts w:ascii="Arial" w:hAnsi="Arial"/>
                <w:sz w:val="16"/>
              </w:rPr>
              <w:t>[Date2]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1209D7">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Date2.</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3. Provide the details from the coaching session including action plans developed: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1209D7">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B54E60">
            <w:pPr>
              <w:rPr>
                <w:rFonts w:ascii="Arial" w:hAnsi="Arial"/>
                <w:sz w:val="16"/>
              </w:rPr>
            </w:pPr>
            <w:r>
              <w:rPr>
                <w:rFonts w:ascii="Arial" w:hAnsi="Arial"/>
                <w:sz w:val="16"/>
              </w:rPr>
              <w:t>If RadioButtonList1.selected = “No”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2. Enter the date reviewed: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Pr="00C75F9C" w:rsidRDefault="009B4018" w:rsidP="00B54E60">
            <w:pPr>
              <w:rPr>
                <w:rFonts w:ascii="Arial" w:hAnsi="Arial"/>
                <w:sz w:val="16"/>
              </w:rPr>
            </w:pPr>
            <w:r>
              <w:rPr>
                <w:rFonts w:ascii="Arial" w:hAnsi="Arial"/>
                <w:sz w:val="16"/>
              </w:rPr>
              <w:t>[Date3]</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Image</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sidRPr="00C75F9C">
              <w:rPr>
                <w:rFonts w:ascii="Arial" w:hAnsi="Arial"/>
                <w:sz w:val="16"/>
              </w:rPr>
              <w:t>Calendar_scheduleHS</w:t>
            </w:r>
            <w:r>
              <w:rPr>
                <w:rFonts w:ascii="Arial" w:hAnsi="Arial"/>
                <w:sz w:val="16"/>
              </w:rPr>
              <w:t>.png</w:t>
            </w:r>
          </w:p>
        </w:tc>
        <w:tc>
          <w:tcPr>
            <w:tcW w:w="5310" w:type="dxa"/>
            <w:tcBorders>
              <w:top w:val="single" w:sz="6" w:space="0" w:color="000000"/>
              <w:bottom w:val="single" w:sz="6" w:space="0" w:color="000000"/>
            </w:tcBorders>
          </w:tcPr>
          <w:p w:rsidR="009B4018" w:rsidRDefault="009B4018" w:rsidP="00B54E60">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populate Date3.</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3. Provide explanation for CSR and Supervisor as to reason why this is not a CSE: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B54E60">
            <w:pPr>
              <w:rPr>
                <w:rFonts w:ascii="Arial" w:hAnsi="Arial"/>
                <w:sz w:val="16"/>
              </w:rPr>
            </w:pPr>
            <w:r>
              <w:rPr>
                <w:rFonts w:ascii="Arial" w:hAnsi="Arial"/>
                <w:sz w:val="16"/>
              </w:rPr>
              <w:t>[TextBox3]</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Pr="00E36D7A" w:rsidRDefault="009B4018" w:rsidP="00B54E60">
            <w:pPr>
              <w:rPr>
                <w:rFonts w:ascii="Arial" w:hAnsi="Arial"/>
                <w:sz w:val="16"/>
              </w:rPr>
            </w:pPr>
            <w:r w:rsidRPr="00E36D7A">
              <w:rPr>
                <w:rFonts w:ascii="Arial" w:hAnsi="Arial"/>
                <w:sz w:val="16"/>
              </w:rPr>
              <w:t>[Button</w:t>
            </w:r>
            <w:r>
              <w:rPr>
                <w:rFonts w:ascii="Arial" w:hAnsi="Arial"/>
                <w:sz w:val="16"/>
              </w:rPr>
              <w:t>3</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rsidRPr="00B54E60">
              <w:rPr>
                <w:rFonts w:ascii="Arial" w:hAnsi="Arial"/>
                <w:sz w:val="16"/>
              </w:rPr>
              <w:t>sp_Update3Review_Coaching_Log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user’s LAN ID is the LAN ID of the CSR of the record and the record status is “Pending CSR Review”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1. Check the box below to acknowledge the coaching opportunity: *</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[CheckBox2]</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I have read and understand all the information provided on this </w:t>
            </w:r>
            <w:proofErr w:type="spellStart"/>
            <w:r>
              <w:rPr>
                <w:rFonts w:ascii="Arial" w:hAnsi="Arial"/>
                <w:sz w:val="16"/>
              </w:rPr>
              <w:t>eCoaching</w:t>
            </w:r>
            <w:proofErr w:type="spellEnd"/>
            <w:r>
              <w:rPr>
                <w:rFonts w:ascii="Arial" w:hAnsi="Arial"/>
                <w:sz w:val="16"/>
              </w:rPr>
              <w:t xml:space="preserve"> Log.</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2. Provide any comments or feedback below:</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 Box</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[TextBox4]</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OnKeyUp</w:t>
            </w:r>
            <w:proofErr w:type="spellEnd"/>
            <w:r>
              <w:rPr>
                <w:rFonts w:ascii="Arial" w:hAnsi="Arial"/>
                <w:sz w:val="16"/>
              </w:rPr>
              <w:t xml:space="preserve"> use </w:t>
            </w:r>
            <w:proofErr w:type="spellStart"/>
            <w:r>
              <w:rPr>
                <w:rFonts w:ascii="Arial" w:hAnsi="Arial"/>
                <w:sz w:val="16"/>
              </w:rPr>
              <w:t>javascript</w:t>
            </w:r>
            <w:proofErr w:type="spellEnd"/>
            <w:r>
              <w:rPr>
                <w:rFonts w:ascii="Arial" w:hAnsi="Arial"/>
                <w:sz w:val="16"/>
              </w:rPr>
              <w:t xml:space="preserve"> to limit number of characters</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[max length: 3,000 chars]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[Provide as much detail as possible]</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Button</w:t>
            </w:r>
          </w:p>
        </w:tc>
        <w:tc>
          <w:tcPr>
            <w:tcW w:w="840" w:type="dxa"/>
            <w:tcBorders>
              <w:top w:val="single" w:sz="6" w:space="0" w:color="000000"/>
              <w:bottom w:val="single" w:sz="6" w:space="0" w:color="000000"/>
            </w:tcBorders>
          </w:tcPr>
          <w:p w:rsidR="009B4018" w:rsidRDefault="009B4018" w:rsidP="00790D03">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Pr="00E36D7A" w:rsidRDefault="009B4018" w:rsidP="00F510FD">
            <w:pPr>
              <w:rPr>
                <w:rFonts w:ascii="Arial" w:hAnsi="Arial"/>
                <w:sz w:val="16"/>
              </w:rPr>
            </w:pPr>
            <w:r w:rsidRPr="00E36D7A">
              <w:rPr>
                <w:rFonts w:ascii="Arial" w:hAnsi="Arial"/>
                <w:sz w:val="16"/>
              </w:rPr>
              <w:t>[Button</w:t>
            </w:r>
            <w:r>
              <w:rPr>
                <w:rFonts w:ascii="Arial" w:hAnsi="Arial"/>
                <w:sz w:val="16"/>
              </w:rPr>
              <w:t>4</w:t>
            </w:r>
            <w:r w:rsidRPr="00E36D7A">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proofErr w:type="spellStart"/>
            <w:r>
              <w:rPr>
                <w:rFonts w:ascii="Arial" w:hAnsi="Arial"/>
                <w:sz w:val="16"/>
              </w:rPr>
              <w:t>OnClick</w:t>
            </w:r>
            <w:proofErr w:type="spellEnd"/>
            <w:r>
              <w:rPr>
                <w:rFonts w:ascii="Arial" w:hAnsi="Arial"/>
                <w:sz w:val="16"/>
              </w:rPr>
              <w:t xml:space="preserve"> validates updates and submits data to EC.</w:t>
            </w:r>
            <w:r>
              <w:t xml:space="preserve"> </w:t>
            </w:r>
            <w:r w:rsidRPr="00F510FD">
              <w:rPr>
                <w:rFonts w:ascii="Arial" w:hAnsi="Arial"/>
                <w:sz w:val="16"/>
              </w:rPr>
              <w:t>sp_Update4Review_Coaching_Log</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record status contains “Completed” then display the following:</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rPr>
                <w:rFonts w:ascii="Arial" w:hAnsi="Arial"/>
                <w:sz w:val="16"/>
              </w:rPr>
            </w:pPr>
            <w:r>
              <w:rPr>
                <w:rFonts w:ascii="Arial" w:hAnsi="Arial"/>
                <w:sz w:val="16"/>
              </w:rPr>
              <w:t>If no Coaching Reasons exists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ABC-2</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4B78E4">
            <w:pPr>
              <w:rPr>
                <w:rFonts w:ascii="Arial" w:hAnsi="Arial"/>
                <w:sz w:val="16"/>
              </w:rPr>
            </w:pP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ABC-4</w:t>
            </w:r>
          </w:p>
        </w:tc>
        <w:tc>
          <w:tcPr>
            <w:tcW w:w="6120" w:type="dxa"/>
            <w:tcBorders>
              <w:top w:val="single" w:sz="6" w:space="0" w:color="000000"/>
              <w:bottom w:val="single" w:sz="6" w:space="0" w:color="000000"/>
            </w:tcBorders>
          </w:tcPr>
          <w:p w:rsidR="00D54EC6" w:rsidRDefault="00D54EC6" w:rsidP="00D54EC6">
            <w:pPr>
              <w:rPr>
                <w:rFonts w:ascii="Arial" w:hAnsi="Arial"/>
                <w:sz w:val="16"/>
              </w:rPr>
            </w:pPr>
            <w:r>
              <w:rPr>
                <w:rFonts w:ascii="Arial" w:hAnsi="Arial"/>
                <w:sz w:val="16"/>
              </w:rPr>
              <w:t>Customer Service Escalation: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AHT</w:t>
            </w:r>
            <w:r w:rsidR="00D54EC6">
              <w:rPr>
                <w:rFonts w:ascii="Arial" w:hAnsi="Arial"/>
                <w:sz w:val="16"/>
              </w:rPr>
              <w:t>(Average Handling Time)</w:t>
            </w:r>
            <w:r>
              <w:rPr>
                <w:rFonts w:ascii="Arial" w:hAnsi="Arial"/>
                <w:sz w:val="16"/>
              </w:rPr>
              <w: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D54EC6" w:rsidRDefault="00D54EC6" w:rsidP="00D54EC6">
            <w:pPr>
              <w:rPr>
                <w:rFonts w:ascii="Arial" w:hAnsi="Arial"/>
                <w:sz w:val="16"/>
              </w:rPr>
            </w:pPr>
            <w:r>
              <w:rPr>
                <w:rFonts w:ascii="Arial" w:hAnsi="Arial"/>
                <w:sz w:val="16"/>
              </w:rPr>
              <w:t>ARC: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9B4018" w:rsidRDefault="00D54EC6" w:rsidP="004B78E4">
            <w:pPr>
              <w:rPr>
                <w:rFonts w:ascii="Arial" w:hAnsi="Arial"/>
                <w:sz w:val="16"/>
              </w:rPr>
            </w:pPr>
            <w:r>
              <w:rPr>
                <w:rFonts w:ascii="Arial" w:hAnsi="Arial"/>
                <w:sz w:val="16"/>
              </w:rPr>
              <w:t xml:space="preserve">CCO </w:t>
            </w:r>
            <w:r w:rsidR="009B4018">
              <w:rPr>
                <w:rFonts w:ascii="Arial" w:hAnsi="Arial"/>
                <w:sz w:val="16"/>
              </w:rPr>
              <w:t>Process Procedure Issues: #</w:t>
            </w:r>
            <w:proofErr w:type="spellStart"/>
            <w:r w:rsidR="009B4018">
              <w:rPr>
                <w:rFonts w:ascii="Arial" w:hAnsi="Arial"/>
                <w:sz w:val="16"/>
              </w:rPr>
              <w:t>DBValue</w:t>
            </w:r>
            <w:proofErr w:type="spellEnd"/>
            <w:r w:rsidR="009B4018">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ABC-4</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D54EC6" w:rsidTr="00440C30">
        <w:trPr>
          <w:cantSplit/>
        </w:trPr>
        <w:tc>
          <w:tcPr>
            <w:tcW w:w="96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D54EC6" w:rsidRDefault="00D54EC6" w:rsidP="00440C30">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OMR / Exceptions: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D54EC6" w:rsidRDefault="00D54EC6"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D54EC6" w:rsidRDefault="00D54EC6"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ABC-5</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F67BB9" w:rsidTr="00440C30">
        <w:trPr>
          <w:cantSplit/>
        </w:trPr>
        <w:tc>
          <w:tcPr>
            <w:tcW w:w="96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F67BB9" w:rsidRDefault="00F67BB9" w:rsidP="00440C30">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F67BB9" w:rsidRDefault="00F67BB9" w:rsidP="00440C30">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F67BB9" w:rsidRDefault="00F67BB9" w:rsidP="00440C3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ABC-6</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9B4018" w:rsidRDefault="009B4018" w:rsidP="004B78E4">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ABC-8</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4B78E4">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C05767">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0F6DE0">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ABC-9</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0F6DE0">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9B4018" w:rsidRDefault="009B4018" w:rsidP="000F6DE0">
            <w:pPr>
              <w:rPr>
                <w:rFonts w:ascii="Arial" w:hAnsi="Arial"/>
                <w:sz w:val="16"/>
              </w:rPr>
            </w:pPr>
            <w:r>
              <w:rPr>
                <w:rFonts w:ascii="Arial" w:hAnsi="Arial"/>
                <w:sz w:val="16"/>
              </w:rPr>
              <w:t>N/A</w:t>
            </w: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If record source &lt;&gt; “IQS”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C26A3B">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771EAD">
        <w:trPr>
          <w:cantSplit/>
        </w:trPr>
        <w:tc>
          <w:tcPr>
            <w:tcW w:w="14220" w:type="dxa"/>
            <w:gridSpan w:val="5"/>
            <w:tcBorders>
              <w:top w:val="single" w:sz="6" w:space="0" w:color="000000"/>
              <w:bottom w:val="single" w:sz="6" w:space="0" w:color="000000"/>
            </w:tcBorders>
          </w:tcPr>
          <w:p w:rsidR="009B4018" w:rsidRDefault="009B4018" w:rsidP="00F3012F">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ABC-10</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771EAD">
        <w:trPr>
          <w:cantSplit/>
        </w:trPr>
        <w:tc>
          <w:tcPr>
            <w:tcW w:w="96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9B4018" w:rsidRDefault="009B4018" w:rsidP="00F3012F">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771EAD">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shd w:val="pct25" w:color="auto" w:fill="auto"/>
          </w:tcPr>
          <w:p w:rsidR="009B4018" w:rsidRDefault="009B4018" w:rsidP="004B78E4">
            <w:pPr>
              <w:ind w:left="720"/>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205B37">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9B4018" w:rsidRDefault="009B4018"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6739D5">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9D328E">
            <w:pPr>
              <w:rPr>
                <w:rFonts w:ascii="Arial" w:hAnsi="Arial"/>
                <w:sz w:val="16"/>
              </w:rPr>
            </w:pPr>
            <w:r>
              <w:rPr>
                <w:rFonts w:ascii="Arial" w:hAnsi="Arial"/>
                <w:sz w:val="16"/>
              </w:rPr>
              <w:lastRenderedPageBreak/>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3B2A3B" w:rsidP="009D328E">
            <w:pPr>
              <w:rPr>
                <w:rFonts w:ascii="Arial" w:hAnsi="Arial"/>
                <w:sz w:val="16"/>
              </w:rPr>
            </w:pPr>
            <w:ins w:id="63" w:author="Augustin, Jourdain M" w:date="2014-06-24T13:33:00Z">
              <w:r w:rsidRPr="003B2A3B">
                <w:rPr>
                  <w:rFonts w:ascii="Arial" w:hAnsi="Arial"/>
                  <w:sz w:val="16"/>
                </w:rPr>
                <w:t>Call Record Number</w:t>
              </w:r>
            </w:ins>
            <w:ins w:id="64" w:author="Augustin, Jourdain M" w:date="2014-06-24T13:34:00Z">
              <w:r>
                <w:rPr>
                  <w:rFonts w:ascii="Arial" w:hAnsi="Arial"/>
                  <w:sz w:val="16"/>
                </w:rPr>
                <w:t>:</w:t>
              </w:r>
            </w:ins>
            <w:del w:id="65" w:author="Augustin, Jourdain M" w:date="2014-06-24T13:33:00Z">
              <w:r w:rsidR="0054251B" w:rsidRPr="0054251B" w:rsidDel="003B2A3B">
                <w:rPr>
                  <w:rFonts w:ascii="Arial" w:hAnsi="Arial"/>
                  <w:sz w:val="16"/>
                </w:rPr>
                <w:delText>Quality or PPoM Number</w:delText>
              </w:r>
              <w:r w:rsidR="009B4018" w:rsidRPr="009D328E" w:rsidDel="003B2A3B">
                <w:rPr>
                  <w:rFonts w:ascii="Arial" w:hAnsi="Arial"/>
                  <w:sz w:val="16"/>
                </w:rPr>
                <w:delText>:</w:delText>
              </w:r>
            </w:del>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D328E">
              <w:rPr>
                <w:rFonts w:ascii="Arial" w:hAnsi="Arial"/>
                <w:sz w:val="16"/>
              </w:rPr>
              <w:t>Behavioral Analytics ID: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r>
              <w:rPr>
                <w:rFonts w:ascii="Arial" w:hAnsi="Arial"/>
                <w:sz w:val="16"/>
              </w:rPr>
              <w:t>&lt;&gt; “False” then display the following:</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14220" w:type="dxa"/>
            <w:gridSpan w:val="5"/>
            <w:tcBorders>
              <w:top w:val="single" w:sz="6" w:space="0" w:color="000000"/>
              <w:bottom w:val="single" w:sz="6" w:space="0" w:color="000000"/>
            </w:tcBorders>
          </w:tcPr>
          <w:p w:rsidR="009B4018" w:rsidRDefault="009B4018" w:rsidP="00811ECC">
            <w:pPr>
              <w:rPr>
                <w:rFonts w:ascii="Arial" w:hAnsi="Arial"/>
                <w:sz w:val="16"/>
              </w:rPr>
            </w:pP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r w:rsidR="009B4018" w:rsidTr="004D2CF5">
        <w:trPr>
          <w:cantSplit/>
        </w:trPr>
        <w:tc>
          <w:tcPr>
            <w:tcW w:w="96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9B4018" w:rsidRDefault="009B4018"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9B4018" w:rsidRDefault="009B4018" w:rsidP="00811ECC">
            <w:pPr>
              <w:rPr>
                <w:rFonts w:ascii="Arial" w:hAnsi="Arial"/>
                <w:sz w:val="16"/>
              </w:rPr>
            </w:pPr>
            <w:r>
              <w:rPr>
                <w:rFonts w:ascii="Arial" w:hAnsi="Arial"/>
                <w:sz w:val="16"/>
              </w:rPr>
              <w:t>N/A</w:t>
            </w:r>
          </w:p>
        </w:tc>
      </w:tr>
    </w:tbl>
    <w:p w:rsidR="00EA54ED" w:rsidRDefault="00EA54ED" w:rsidP="00EA54ED">
      <w:pPr>
        <w:pStyle w:val="BodyText"/>
        <w:rPr>
          <w:rFonts w:ascii="Arial" w:hAnsi="Arial" w:cs="Arial"/>
        </w:rPr>
      </w:pPr>
    </w:p>
    <w:p w:rsidR="00EA54ED" w:rsidRDefault="00EA54ED" w:rsidP="00EA54ED">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3229D0" w:rsidRPr="00026849" w:rsidRDefault="003229D0" w:rsidP="003229D0">
      <w:pPr>
        <w:pStyle w:val="Heading3"/>
      </w:pPr>
      <w:bookmarkStart w:id="66" w:name="_Toc363640190"/>
      <w:r w:rsidRPr="00A91388">
        <w:t xml:space="preserve">eCoaching </w:t>
      </w:r>
      <w:r>
        <w:t xml:space="preserve">Historical </w:t>
      </w:r>
      <w:r w:rsidRPr="00A91388">
        <w:t>Dashboard</w:t>
      </w:r>
      <w:r w:rsidRPr="00026849">
        <w:t xml:space="preserve"> </w:t>
      </w:r>
      <w:r>
        <w:t>p</w:t>
      </w:r>
      <w:r w:rsidRPr="00026849">
        <w:t>age (</w:t>
      </w:r>
      <w:r>
        <w:t>view4.aspx</w:t>
      </w:r>
      <w:r w:rsidRPr="00026849">
        <w:t xml:space="preserve"> – secure)</w:t>
      </w:r>
      <w:bookmarkEnd w:id="66"/>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Pr>
          <w:rFonts w:ascii="Arial" w:hAnsi="Arial" w:cs="Arial"/>
        </w:rPr>
        <w:t xml:space="preserve">if a user has been authenticated to access the </w:t>
      </w:r>
      <w:proofErr w:type="spellStart"/>
      <w:r w:rsidR="00801C61">
        <w:rPr>
          <w:rFonts w:ascii="Arial" w:hAnsi="Arial" w:cs="Arial"/>
        </w:rPr>
        <w:t>v</w:t>
      </w:r>
      <w:r w:rsidR="00BF13A2">
        <w:rPr>
          <w:rFonts w:ascii="Arial" w:hAnsi="Arial" w:cs="Arial"/>
        </w:rPr>
        <w:t>angent.local</w:t>
      </w:r>
      <w:proofErr w:type="spellEnd"/>
      <w:r w:rsidR="00BF13A2">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 </w:t>
      </w:r>
      <w:r>
        <w:rPr>
          <w:rFonts w:ascii="Arial" w:hAnsi="Arial" w:cs="Arial"/>
        </w:rPr>
        <w:t xml:space="preserve">and are an authorized user per assumptions in section 3.2. Users who are not authenticated and authorized will be redirected to the page </w:t>
      </w:r>
      <w:r w:rsidR="0055210C">
        <w:rPr>
          <w:rFonts w:ascii="Arial" w:hAnsi="Arial" w:cs="Arial"/>
        </w:rPr>
        <w:t>–</w:t>
      </w:r>
      <w:r>
        <w:rPr>
          <w:rFonts w:ascii="Arial" w:hAnsi="Arial" w:cs="Arial"/>
        </w:rPr>
        <w:t xml:space="preserve"> </w:t>
      </w:r>
      <w:r w:rsidRPr="00E06351">
        <w:rPr>
          <w:rFonts w:ascii="Arial" w:hAnsi="Arial" w:cs="Arial"/>
        </w:rPr>
        <w:t>error</w:t>
      </w:r>
      <w:r w:rsidR="0055210C">
        <w:rPr>
          <w:rFonts w:ascii="Arial" w:hAnsi="Arial" w:cs="Arial"/>
        </w:rPr>
        <w:t>3</w:t>
      </w:r>
      <w:r w:rsidRPr="00E06351">
        <w:rPr>
          <w:rFonts w:ascii="Arial" w:hAnsi="Arial" w:cs="Arial"/>
        </w:rPr>
        <w:t>.aspx</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841"/>
        <w:gridCol w:w="8753"/>
        <w:gridCol w:w="2503"/>
        <w:gridCol w:w="864"/>
        <w:gridCol w:w="11"/>
      </w:tblGrid>
      <w:tr w:rsidR="003229D0" w:rsidRPr="005A3420" w:rsidTr="00466071">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1"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8753"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2503"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864"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3229D0" w:rsidRDefault="00FD263A" w:rsidP="00BF0057">
            <w:pPr>
              <w:pStyle w:val="Tabletext"/>
              <w:rPr>
                <w:rFonts w:ascii="Arial" w:hAnsi="Arial"/>
              </w:rPr>
            </w:pPr>
            <w:r>
              <w:rPr>
                <w:rFonts w:ascii="Arial" w:hAnsi="Arial"/>
              </w:rPr>
              <w:t>BC</w:t>
            </w:r>
            <w:r w:rsidR="003229D0">
              <w:rPr>
                <w:rFonts w:ascii="Arial" w:hAnsi="Arial"/>
              </w:rPr>
              <w:t>-1</w:t>
            </w:r>
          </w:p>
        </w:tc>
        <w:tc>
          <w:tcPr>
            <w:tcW w:w="8753" w:type="dxa"/>
            <w:tcBorders>
              <w:top w:val="single" w:sz="6" w:space="0" w:color="000000"/>
              <w:bottom w:val="single" w:sz="6" w:space="0" w:color="000000"/>
            </w:tcBorders>
          </w:tcPr>
          <w:p w:rsidR="003229D0" w:rsidRPr="009F3B26" w:rsidRDefault="003229D0" w:rsidP="00BF0057">
            <w:pPr>
              <w:rPr>
                <w:rFonts w:ascii="Arial" w:hAnsi="Arial"/>
                <w:sz w:val="16"/>
              </w:rPr>
            </w:pPr>
            <w:r w:rsidRPr="002F3034">
              <w:rPr>
                <w:rFonts w:ascii="Arial" w:hAnsi="Arial"/>
                <w:sz w:val="16"/>
              </w:rPr>
              <w:t>ajax-loader5.gif</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Display the progress image when a database search is being processed to populate the dropdowns.</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 xml:space="preserve">“Welcome to the </w:t>
            </w:r>
            <w:r w:rsidR="00487B80">
              <w:rPr>
                <w:rFonts w:ascii="Arial" w:hAnsi="Arial"/>
                <w:sz w:val="16"/>
              </w:rPr>
              <w:t>Historical Reporting Dashboard</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3229D0" w:rsidTr="00466071">
        <w:trPr>
          <w:gridAfter w:val="1"/>
          <w:wAfter w:w="11" w:type="dxa"/>
          <w:tblHeader/>
        </w:trPr>
        <w:tc>
          <w:tcPr>
            <w:tcW w:w="985" w:type="dxa"/>
            <w:gridSpan w:val="2"/>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Header</w:t>
            </w:r>
          </w:p>
        </w:tc>
        <w:tc>
          <w:tcPr>
            <w:tcW w:w="841" w:type="dxa"/>
            <w:tcBorders>
              <w:top w:val="single" w:sz="6" w:space="0" w:color="000000"/>
              <w:bottom w:val="single" w:sz="6" w:space="0" w:color="000000"/>
            </w:tcBorders>
          </w:tcPr>
          <w:p w:rsidR="003229D0" w:rsidRDefault="003229D0" w:rsidP="00FD263A">
            <w:pPr>
              <w:pStyle w:val="Tabletext"/>
              <w:rPr>
                <w:rFonts w:ascii="Arial" w:hAnsi="Arial"/>
              </w:rPr>
            </w:pPr>
            <w:r>
              <w:rPr>
                <w:rFonts w:ascii="Arial" w:hAnsi="Arial"/>
              </w:rPr>
              <w:t>A-</w:t>
            </w:r>
            <w:r w:rsidR="00FD263A">
              <w:rPr>
                <w:rFonts w:ascii="Arial" w:hAnsi="Arial"/>
              </w:rPr>
              <w:t>1</w:t>
            </w:r>
          </w:p>
        </w:tc>
        <w:tc>
          <w:tcPr>
            <w:tcW w:w="8753" w:type="dxa"/>
            <w:tcBorders>
              <w:top w:val="single" w:sz="6" w:space="0" w:color="000000"/>
              <w:bottom w:val="single" w:sz="6" w:space="0" w:color="000000"/>
            </w:tcBorders>
          </w:tcPr>
          <w:p w:rsidR="003229D0" w:rsidRDefault="003229D0" w:rsidP="00487B80">
            <w:pPr>
              <w:rPr>
                <w:rFonts w:ascii="Arial" w:hAnsi="Arial"/>
                <w:sz w:val="16"/>
              </w:rPr>
            </w:pPr>
            <w:r>
              <w:rPr>
                <w:rFonts w:ascii="Arial" w:hAnsi="Arial"/>
                <w:sz w:val="16"/>
              </w:rPr>
              <w:t>“</w:t>
            </w:r>
            <w:proofErr w:type="spellStart"/>
            <w:r w:rsidR="00487B80">
              <w:rPr>
                <w:rFonts w:ascii="Arial" w:hAnsi="Arial"/>
                <w:sz w:val="16"/>
              </w:rPr>
              <w:t>eCoaching</w:t>
            </w:r>
            <w:proofErr w:type="spellEnd"/>
            <w:r w:rsidR="00487B80">
              <w:rPr>
                <w:rFonts w:ascii="Arial" w:hAnsi="Arial"/>
                <w:sz w:val="16"/>
              </w:rPr>
              <w:t xml:space="preserve"> Logs</w:t>
            </w:r>
            <w:r>
              <w:rPr>
                <w:rFonts w:ascii="Arial" w:hAnsi="Arial"/>
                <w:sz w:val="16"/>
              </w:rPr>
              <w:t>”</w:t>
            </w:r>
          </w:p>
        </w:tc>
        <w:tc>
          <w:tcPr>
            <w:tcW w:w="2503"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3229D0" w:rsidRDefault="003229D0" w:rsidP="00BF0057">
            <w:pPr>
              <w:rPr>
                <w:rFonts w:ascii="Arial" w:hAnsi="Arial"/>
                <w:sz w:val="16"/>
              </w:rPr>
            </w:pPr>
            <w:r>
              <w:rPr>
                <w:rFonts w:ascii="Arial" w:hAnsi="Arial"/>
                <w:sz w:val="16"/>
              </w:rPr>
              <w:t>N/A</w:t>
            </w:r>
          </w:p>
        </w:tc>
      </w:tr>
      <w:tr w:rsidR="00A76E53" w:rsidTr="00466071">
        <w:tblPrEx>
          <w:tblCellMar>
            <w:left w:w="108" w:type="dxa"/>
            <w:right w:w="108" w:type="dxa"/>
          </w:tblCellMar>
        </w:tblPrEx>
        <w:trPr>
          <w:gridBefore w:val="1"/>
          <w:wBefore w:w="7" w:type="dxa"/>
        </w:trPr>
        <w:tc>
          <w:tcPr>
            <w:tcW w:w="13950" w:type="dxa"/>
            <w:gridSpan w:val="6"/>
            <w:tcBorders>
              <w:top w:val="single" w:sz="6" w:space="0" w:color="000000"/>
              <w:bottom w:val="single" w:sz="6" w:space="0" w:color="000000"/>
            </w:tcBorders>
            <w:shd w:val="pct25" w:color="auto" w:fill="auto"/>
          </w:tcPr>
          <w:p w:rsidR="00A76E53" w:rsidRDefault="00A76E53" w:rsidP="002329CC">
            <w:pPr>
              <w:rPr>
                <w:rFonts w:ascii="Arial" w:hAnsi="Arial"/>
                <w:sz w:val="16"/>
              </w:rPr>
            </w:pPr>
            <w:r>
              <w:rPr>
                <w:rFonts w:ascii="Arial" w:hAnsi="Arial"/>
                <w:sz w:val="16"/>
              </w:rPr>
              <w:t>If user</w:t>
            </w:r>
            <w:r w:rsidR="00366F8F">
              <w:rPr>
                <w:rFonts w:ascii="Arial" w:hAnsi="Arial"/>
                <w:sz w:val="16"/>
              </w:rPr>
              <w:t>s</w:t>
            </w:r>
            <w:r>
              <w:rPr>
                <w:rFonts w:ascii="Arial" w:hAnsi="Arial"/>
                <w:sz w:val="16"/>
              </w:rPr>
              <w:t xml:space="preserve"> </w:t>
            </w:r>
            <w:r w:rsidR="00366F8F">
              <w:rPr>
                <w:rFonts w:ascii="Arial" w:hAnsi="Arial"/>
                <w:sz w:val="16"/>
              </w:rPr>
              <w:t xml:space="preserve"> with job codes in the following (</w:t>
            </w:r>
            <w:r w:rsidR="00366F8F" w:rsidRPr="00366F8F">
              <w:rPr>
                <w:rFonts w:ascii="Arial" w:hAnsi="Arial"/>
                <w:sz w:val="16"/>
              </w:rPr>
              <w:t>*40, *50, *60, *70, WISO*, WSTE*, WPPM*, WPSM*, WSQE*, WACQ*</w:t>
            </w:r>
            <w:r w:rsidR="006D57DE">
              <w:rPr>
                <w:rFonts w:ascii="Arial" w:hAnsi="Arial"/>
                <w:sz w:val="16"/>
              </w:rPr>
              <w:t>, WEEX*</w:t>
            </w:r>
            <w:r w:rsidR="00753575">
              <w:rPr>
                <w:rFonts w:ascii="Arial" w:hAnsi="Arial"/>
                <w:sz w:val="16"/>
              </w:rPr>
              <w:t>, WISY*</w:t>
            </w:r>
            <w:r w:rsidR="00366F8F">
              <w:rPr>
                <w:rFonts w:ascii="Arial" w:hAnsi="Arial"/>
                <w:sz w:val="16"/>
              </w:rPr>
              <w:t>)</w:t>
            </w:r>
            <w:r>
              <w:rPr>
                <w:rFonts w:ascii="Arial" w:hAnsi="Arial"/>
                <w:sz w:val="16"/>
              </w:rPr>
              <w:t xml:space="preserve"> then display the following:</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487B80" w:rsidRDefault="00487B80" w:rsidP="00811ECC">
            <w:pPr>
              <w:pStyle w:val="Tabletext"/>
              <w:rPr>
                <w:rFonts w:ascii="Arial" w:hAnsi="Arial"/>
              </w:rPr>
            </w:pPr>
            <w:r>
              <w:rPr>
                <w:rFonts w:ascii="Arial" w:hAnsi="Arial"/>
              </w:rPr>
              <w:t>A-2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Filter</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lastRenderedPageBreak/>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Pr="00F830B8" w:rsidRDefault="00487B80" w:rsidP="00487B80">
            <w:pPr>
              <w:rPr>
                <w:rFonts w:ascii="Arial" w:hAnsi="Arial"/>
                <w:sz w:val="16"/>
              </w:rPr>
            </w:pPr>
            <w:r>
              <w:rPr>
                <w:rFonts w:ascii="Arial" w:hAnsi="Arial"/>
                <w:sz w:val="16"/>
              </w:rPr>
              <w:t>[ddSite1]</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 xml:space="preserve">Dropdown contains the following list of sites for </w:t>
            </w:r>
            <w:proofErr w:type="spellStart"/>
            <w:r>
              <w:rPr>
                <w:rFonts w:ascii="Arial" w:hAnsi="Arial"/>
                <w:sz w:val="16"/>
              </w:rPr>
              <w:t>eCoaching</w:t>
            </w:r>
            <w:proofErr w:type="spellEnd"/>
            <w:r>
              <w:rPr>
                <w:rFonts w:ascii="Arial" w:hAnsi="Arial"/>
                <w:sz w:val="16"/>
              </w:rPr>
              <w:t xml:space="preserve"> Records:</w:t>
            </w:r>
          </w:p>
          <w:p w:rsidR="00487B80" w:rsidRDefault="00487B80" w:rsidP="00487B80">
            <w:pPr>
              <w:rPr>
                <w:rFonts w:ascii="Arial" w:hAnsi="Arial"/>
                <w:sz w:val="16"/>
              </w:rPr>
            </w:pPr>
          </w:p>
          <w:p w:rsidR="00487B80" w:rsidRDefault="00487B80" w:rsidP="00487B80">
            <w:pPr>
              <w:rPr>
                <w:rFonts w:ascii="Arial" w:hAnsi="Arial"/>
                <w:sz w:val="16"/>
              </w:rPr>
            </w:pPr>
            <w:r>
              <w:rPr>
                <w:rFonts w:ascii="Arial" w:hAnsi="Arial"/>
                <w:sz w:val="16"/>
              </w:rPr>
              <w:t>Arlington</w:t>
            </w:r>
          </w:p>
          <w:p w:rsidR="0021649E" w:rsidRDefault="0021649E" w:rsidP="00487B80">
            <w:pPr>
              <w:rPr>
                <w:rFonts w:ascii="Arial" w:hAnsi="Arial"/>
                <w:sz w:val="16"/>
              </w:rPr>
            </w:pPr>
            <w:r>
              <w:rPr>
                <w:rFonts w:ascii="Arial" w:hAnsi="Arial"/>
                <w:sz w:val="16"/>
              </w:rPr>
              <w:t>Bogalusa</w:t>
            </w:r>
          </w:p>
          <w:p w:rsidR="00487B80" w:rsidRDefault="00487B80" w:rsidP="00487B80">
            <w:pPr>
              <w:rPr>
                <w:rFonts w:ascii="Arial" w:hAnsi="Arial"/>
                <w:sz w:val="16"/>
              </w:rPr>
            </w:pPr>
            <w:r>
              <w:rPr>
                <w:rFonts w:ascii="Arial" w:hAnsi="Arial"/>
                <w:sz w:val="16"/>
              </w:rPr>
              <w:t>Chester</w:t>
            </w:r>
          </w:p>
          <w:p w:rsidR="00487B80" w:rsidRDefault="00487B80" w:rsidP="00487B80">
            <w:pPr>
              <w:rPr>
                <w:rFonts w:ascii="Arial" w:hAnsi="Arial"/>
                <w:sz w:val="16"/>
              </w:rPr>
            </w:pPr>
            <w:r>
              <w:rPr>
                <w:rFonts w:ascii="Arial" w:hAnsi="Arial"/>
                <w:sz w:val="16"/>
              </w:rPr>
              <w:t>Coralville</w:t>
            </w:r>
          </w:p>
          <w:p w:rsidR="00487B80" w:rsidRDefault="00487B80" w:rsidP="00487B80">
            <w:pPr>
              <w:rPr>
                <w:rFonts w:ascii="Arial" w:hAnsi="Arial"/>
                <w:sz w:val="16"/>
              </w:rPr>
            </w:pPr>
            <w:r>
              <w:rPr>
                <w:rFonts w:ascii="Arial" w:hAnsi="Arial"/>
                <w:sz w:val="16"/>
              </w:rPr>
              <w:t>Corbin</w:t>
            </w:r>
          </w:p>
          <w:p w:rsidR="0021649E" w:rsidRDefault="0021649E" w:rsidP="00487B80">
            <w:pPr>
              <w:rPr>
                <w:rFonts w:ascii="Arial" w:hAnsi="Arial"/>
                <w:sz w:val="16"/>
              </w:rPr>
            </w:pPr>
            <w:r>
              <w:rPr>
                <w:rFonts w:ascii="Arial" w:hAnsi="Arial"/>
                <w:sz w:val="16"/>
              </w:rPr>
              <w:t>Hattiesburg</w:t>
            </w:r>
          </w:p>
          <w:p w:rsidR="0021649E" w:rsidRDefault="0021649E" w:rsidP="00487B80">
            <w:pPr>
              <w:rPr>
                <w:rFonts w:ascii="Arial" w:hAnsi="Arial"/>
                <w:sz w:val="16"/>
              </w:rPr>
            </w:pPr>
            <w:r>
              <w:rPr>
                <w:rFonts w:ascii="Arial" w:hAnsi="Arial"/>
                <w:sz w:val="16"/>
              </w:rPr>
              <w:t>Houston</w:t>
            </w:r>
          </w:p>
          <w:p w:rsidR="00487B80" w:rsidRDefault="00487B80" w:rsidP="00487B80">
            <w:pPr>
              <w:rPr>
                <w:rFonts w:ascii="Arial" w:hAnsi="Arial"/>
                <w:sz w:val="16"/>
              </w:rPr>
            </w:pPr>
            <w:r>
              <w:rPr>
                <w:rFonts w:ascii="Arial" w:hAnsi="Arial"/>
                <w:sz w:val="16"/>
              </w:rPr>
              <w:t>Lawrence</w:t>
            </w:r>
          </w:p>
          <w:p w:rsidR="0021649E" w:rsidRDefault="0021649E" w:rsidP="00487B80">
            <w:pPr>
              <w:rPr>
                <w:rFonts w:ascii="Arial" w:hAnsi="Arial"/>
                <w:sz w:val="16"/>
              </w:rPr>
            </w:pPr>
            <w:r>
              <w:rPr>
                <w:rFonts w:ascii="Arial" w:hAnsi="Arial"/>
                <w:sz w:val="16"/>
              </w:rPr>
              <w:t>London</w:t>
            </w:r>
          </w:p>
          <w:p w:rsidR="0021649E" w:rsidRDefault="0021649E" w:rsidP="00487B80">
            <w:pPr>
              <w:rPr>
                <w:rFonts w:ascii="Arial" w:hAnsi="Arial"/>
                <w:sz w:val="16"/>
              </w:rPr>
            </w:pPr>
            <w:r>
              <w:rPr>
                <w:rFonts w:ascii="Arial" w:hAnsi="Arial"/>
                <w:sz w:val="16"/>
              </w:rPr>
              <w:t>Lynn Haven</w:t>
            </w:r>
          </w:p>
          <w:p w:rsidR="00487B80" w:rsidRDefault="00487B80" w:rsidP="00487B80">
            <w:pPr>
              <w:rPr>
                <w:rFonts w:ascii="Arial" w:hAnsi="Arial"/>
                <w:sz w:val="16"/>
              </w:rPr>
            </w:pPr>
            <w:r>
              <w:rPr>
                <w:rFonts w:ascii="Arial" w:hAnsi="Arial"/>
                <w:sz w:val="16"/>
              </w:rPr>
              <w:t>Phoenix</w:t>
            </w:r>
          </w:p>
          <w:p w:rsidR="00487B80" w:rsidRDefault="00487B80" w:rsidP="00487B80">
            <w:pPr>
              <w:rPr>
                <w:rFonts w:ascii="Arial" w:hAnsi="Arial"/>
                <w:sz w:val="16"/>
              </w:rPr>
            </w:pPr>
            <w:r>
              <w:rPr>
                <w:rFonts w:ascii="Arial" w:hAnsi="Arial"/>
                <w:sz w:val="16"/>
              </w:rPr>
              <w:t>Riverview</w:t>
            </w:r>
          </w:p>
          <w:p w:rsidR="0021649E" w:rsidRDefault="0021649E" w:rsidP="00487B80">
            <w:pPr>
              <w:rPr>
                <w:rFonts w:ascii="Arial" w:hAnsi="Arial"/>
                <w:sz w:val="16"/>
              </w:rPr>
            </w:pPr>
            <w:r>
              <w:rPr>
                <w:rFonts w:ascii="Arial" w:hAnsi="Arial"/>
                <w:sz w:val="16"/>
              </w:rPr>
              <w:t>Sandy</w:t>
            </w:r>
          </w:p>
          <w:p w:rsidR="0021649E" w:rsidRDefault="0021649E" w:rsidP="00487B80">
            <w:pPr>
              <w:rPr>
                <w:rFonts w:ascii="Arial" w:hAnsi="Arial"/>
                <w:sz w:val="16"/>
              </w:rPr>
            </w:pPr>
            <w:r>
              <w:rPr>
                <w:rFonts w:ascii="Arial" w:hAnsi="Arial"/>
                <w:sz w:val="16"/>
              </w:rPr>
              <w:t>Waco</w:t>
            </w:r>
          </w:p>
          <w:p w:rsidR="0021649E" w:rsidRDefault="0021649E" w:rsidP="00487B80">
            <w:pPr>
              <w:rPr>
                <w:rFonts w:ascii="Arial" w:hAnsi="Arial"/>
                <w:sz w:val="16"/>
              </w:rPr>
            </w:pPr>
            <w:r>
              <w:rPr>
                <w:rFonts w:ascii="Arial" w:hAnsi="Arial"/>
                <w:sz w:val="16"/>
              </w:rPr>
              <w:t>Winchester</w:t>
            </w:r>
          </w:p>
          <w:p w:rsidR="00487B80" w:rsidRDefault="00487B80" w:rsidP="00487B80">
            <w:pPr>
              <w:rPr>
                <w:rFonts w:ascii="Arial" w:hAnsi="Arial"/>
                <w:sz w:val="16"/>
              </w:rPr>
            </w:pPr>
          </w:p>
          <w:p w:rsidR="00487B80" w:rsidRDefault="00487B80" w:rsidP="00487B80">
            <w:pPr>
              <w:rPr>
                <w:rFonts w:ascii="Arial" w:hAnsi="Arial"/>
                <w:sz w:val="16"/>
              </w:rPr>
            </w:pPr>
          </w:p>
          <w:p w:rsidR="00487B80" w:rsidRPr="0020473E" w:rsidRDefault="00487B80" w:rsidP="00487B80">
            <w:proofErr w:type="spellStart"/>
            <w:r>
              <w:rPr>
                <w:rFonts w:ascii="Arial" w:hAnsi="Arial"/>
                <w:sz w:val="16"/>
              </w:rPr>
              <w:t>OnChange</w:t>
            </w:r>
            <w:proofErr w:type="spellEnd"/>
            <w:r>
              <w:rPr>
                <w:rFonts w:ascii="Arial" w:hAnsi="Arial"/>
                <w:sz w:val="16"/>
              </w:rPr>
              <w:t xml:space="preserve"> refresh report data based on selected filter option</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[ddCSR5]</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 xml:space="preserve">Dropdown contains the list of CSRs for the user’s </w:t>
            </w:r>
            <w:proofErr w:type="spellStart"/>
            <w:r>
              <w:rPr>
                <w:rFonts w:ascii="Arial" w:hAnsi="Arial"/>
                <w:sz w:val="16"/>
              </w:rPr>
              <w:t>eCoaching</w:t>
            </w:r>
            <w:proofErr w:type="spellEnd"/>
            <w:r>
              <w:rPr>
                <w:rFonts w:ascii="Arial" w:hAnsi="Arial"/>
                <w:sz w:val="16"/>
              </w:rPr>
              <w:t xml:space="preserve">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w:t>
            </w:r>
            <w:proofErr w:type="spellStart"/>
            <w:r>
              <w:rPr>
                <w:rFonts w:ascii="Arial" w:hAnsi="Arial"/>
                <w:sz w:val="16"/>
              </w:rPr>
              <w:t>ddSup</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 xml:space="preserve">Dropdown contains the list of Supervisors for the user’s </w:t>
            </w:r>
            <w:proofErr w:type="spellStart"/>
            <w:r>
              <w:rPr>
                <w:rFonts w:ascii="Arial" w:hAnsi="Arial"/>
                <w:sz w:val="16"/>
              </w:rPr>
              <w:t>eCoaching</w:t>
            </w:r>
            <w:proofErr w:type="spellEnd"/>
            <w:r>
              <w:rPr>
                <w:rFonts w:ascii="Arial" w:hAnsi="Arial"/>
                <w:sz w:val="16"/>
              </w:rPr>
              <w:t xml:space="preserve">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w:t>
            </w:r>
            <w:proofErr w:type="spellStart"/>
            <w:r>
              <w:rPr>
                <w:rFonts w:ascii="Arial" w:hAnsi="Arial"/>
                <w:sz w:val="16"/>
              </w:rPr>
              <w:t>ddMgr</w:t>
            </w:r>
            <w:proofErr w:type="spellEnd"/>
            <w:r>
              <w:rPr>
                <w:rFonts w:ascii="Arial" w:hAnsi="Arial"/>
                <w:sz w:val="16"/>
              </w:rPr>
              <w:t>]</w:t>
            </w:r>
          </w:p>
        </w:tc>
        <w:tc>
          <w:tcPr>
            <w:tcW w:w="2503" w:type="dxa"/>
            <w:tcBorders>
              <w:top w:val="single" w:sz="6" w:space="0" w:color="000000"/>
              <w:bottom w:val="single" w:sz="6" w:space="0" w:color="000000"/>
            </w:tcBorders>
          </w:tcPr>
          <w:p w:rsidR="00487B80" w:rsidRDefault="00487B80" w:rsidP="00487B80">
            <w:pPr>
              <w:rPr>
                <w:rFonts w:ascii="Arial" w:hAnsi="Arial"/>
                <w:sz w:val="16"/>
              </w:rPr>
            </w:pPr>
            <w:r>
              <w:rPr>
                <w:rFonts w:ascii="Arial" w:hAnsi="Arial"/>
                <w:sz w:val="16"/>
              </w:rPr>
              <w:t xml:space="preserve">Dropdown contains the list of MGRs for the user’s </w:t>
            </w:r>
            <w:proofErr w:type="spellStart"/>
            <w:r>
              <w:rPr>
                <w:rFonts w:ascii="Arial" w:hAnsi="Arial"/>
                <w:sz w:val="16"/>
              </w:rPr>
              <w:t>eCoaching</w:t>
            </w:r>
            <w:proofErr w:type="spellEnd"/>
            <w:r>
              <w:rPr>
                <w:rFonts w:ascii="Arial" w:hAnsi="Arial"/>
                <w:sz w:val="16"/>
              </w:rPr>
              <w:t xml:space="preserve"> records.</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[ddStatus2]</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487B80">
            <w:pPr>
              <w:rPr>
                <w:rFonts w:ascii="Arial" w:hAnsi="Arial"/>
                <w:sz w:val="16"/>
              </w:rPr>
            </w:pPr>
            <w:r>
              <w:rPr>
                <w:rFonts w:ascii="Arial" w:hAnsi="Arial"/>
                <w:sz w:val="16"/>
              </w:rPr>
              <w:t>All Statuses</w:t>
            </w:r>
          </w:p>
          <w:p w:rsidR="00487B80" w:rsidRDefault="00487B80" w:rsidP="00811ECC">
            <w:pPr>
              <w:rPr>
                <w:rFonts w:ascii="Arial" w:hAnsi="Arial"/>
                <w:sz w:val="16"/>
              </w:rPr>
            </w:pPr>
            <w:r>
              <w:rPr>
                <w:rFonts w:ascii="Arial" w:hAnsi="Arial"/>
                <w:sz w:val="16"/>
              </w:rPr>
              <w:t>Completed</w:t>
            </w:r>
          </w:p>
          <w:p w:rsidR="00487B80" w:rsidRDefault="00487B80" w:rsidP="00811ECC">
            <w:pPr>
              <w:rPr>
                <w:rFonts w:ascii="Arial" w:hAnsi="Arial"/>
                <w:sz w:val="16"/>
              </w:rPr>
            </w:pPr>
            <w:r>
              <w:rPr>
                <w:rFonts w:ascii="Arial" w:hAnsi="Arial"/>
                <w:sz w:val="16"/>
              </w:rPr>
              <w:t>Pending CSR Review</w:t>
            </w:r>
          </w:p>
          <w:p w:rsidR="00487B80" w:rsidRDefault="00487B80" w:rsidP="00811ECC">
            <w:pPr>
              <w:rPr>
                <w:rFonts w:ascii="Arial" w:hAnsi="Arial"/>
                <w:sz w:val="16"/>
              </w:rPr>
            </w:pPr>
            <w:r>
              <w:rPr>
                <w:rFonts w:ascii="Arial" w:hAnsi="Arial"/>
                <w:sz w:val="16"/>
              </w:rPr>
              <w:t>Pending Manager Review</w:t>
            </w:r>
          </w:p>
          <w:p w:rsidR="00487B80" w:rsidRDefault="00850145" w:rsidP="00811ECC">
            <w:pPr>
              <w:rPr>
                <w:rFonts w:ascii="Arial" w:hAnsi="Arial"/>
                <w:sz w:val="16"/>
              </w:rPr>
            </w:pPr>
            <w:r>
              <w:rPr>
                <w:rFonts w:ascii="Arial" w:hAnsi="Arial"/>
                <w:sz w:val="16"/>
              </w:rPr>
              <w:t>Pending Supervisor Review</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487B80" w:rsidRDefault="00487B80" w:rsidP="00850145">
            <w:pPr>
              <w:rPr>
                <w:rFonts w:ascii="Arial" w:hAnsi="Arial"/>
                <w:sz w:val="16"/>
              </w:rPr>
            </w:pPr>
            <w:r>
              <w:rPr>
                <w:rFonts w:ascii="Arial" w:hAnsi="Arial"/>
                <w:sz w:val="16"/>
              </w:rPr>
              <w:t>[</w:t>
            </w:r>
            <w:r w:rsidR="00850145">
              <w:rPr>
                <w:rFonts w:ascii="Arial" w:hAnsi="Arial"/>
                <w:sz w:val="16"/>
              </w:rPr>
              <w:t>ddOpp1</w:t>
            </w:r>
            <w:r>
              <w:rPr>
                <w:rFonts w:ascii="Arial" w:hAnsi="Arial"/>
                <w:sz w:val="16"/>
              </w:rPr>
              <w:t>]</w:t>
            </w: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Dropdown contains the following list of possible record statuses:</w:t>
            </w:r>
          </w:p>
          <w:p w:rsidR="00487B80" w:rsidRDefault="00487B80" w:rsidP="00811ECC">
            <w:pPr>
              <w:rPr>
                <w:rFonts w:ascii="Arial" w:hAnsi="Arial"/>
                <w:sz w:val="16"/>
              </w:rPr>
            </w:pPr>
          </w:p>
          <w:p w:rsidR="00487B80" w:rsidRDefault="00487B80" w:rsidP="00811ECC">
            <w:pPr>
              <w:rPr>
                <w:rFonts w:ascii="Arial" w:hAnsi="Arial"/>
                <w:sz w:val="16"/>
              </w:rPr>
            </w:pPr>
            <w:r>
              <w:rPr>
                <w:rFonts w:ascii="Arial" w:hAnsi="Arial"/>
                <w:sz w:val="16"/>
              </w:rPr>
              <w:t xml:space="preserve">All </w:t>
            </w:r>
            <w:r w:rsidR="00850145">
              <w:rPr>
                <w:rFonts w:ascii="Arial" w:hAnsi="Arial"/>
                <w:sz w:val="16"/>
              </w:rPr>
              <w:t>Opportunities</w:t>
            </w:r>
          </w:p>
          <w:p w:rsidR="00487B80" w:rsidRDefault="00850145" w:rsidP="00811ECC">
            <w:pPr>
              <w:rPr>
                <w:rFonts w:ascii="Arial" w:hAnsi="Arial"/>
                <w:sz w:val="16"/>
              </w:rPr>
            </w:pPr>
            <w:r>
              <w:rPr>
                <w:rFonts w:ascii="Arial" w:hAnsi="Arial"/>
                <w:sz w:val="16"/>
              </w:rPr>
              <w:t>No Opportunities</w:t>
            </w:r>
          </w:p>
          <w:p w:rsidR="00487B80" w:rsidRDefault="00850145" w:rsidP="00850145">
            <w:pPr>
              <w:rPr>
                <w:rFonts w:ascii="Arial" w:hAnsi="Arial"/>
                <w:sz w:val="16"/>
              </w:rPr>
            </w:pPr>
            <w:r>
              <w:rPr>
                <w:rFonts w:ascii="Arial" w:hAnsi="Arial"/>
                <w:sz w:val="16"/>
              </w:rPr>
              <w:t>Opportunity</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850145"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lastRenderedPageBreak/>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[ddForce1]</w:t>
            </w:r>
          </w:p>
        </w:tc>
        <w:tc>
          <w:tcPr>
            <w:tcW w:w="2503"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850145" w:rsidRDefault="00850145" w:rsidP="00811ECC">
            <w:pPr>
              <w:rPr>
                <w:rFonts w:ascii="Arial" w:hAnsi="Arial"/>
                <w:sz w:val="16"/>
              </w:rPr>
            </w:pPr>
            <w:r>
              <w:rPr>
                <w:rFonts w:ascii="Arial" w:hAnsi="Arial"/>
                <w:sz w:val="16"/>
              </w:rPr>
              <w:t>All Reinforcements</w:t>
            </w:r>
          </w:p>
          <w:p w:rsidR="00850145" w:rsidRDefault="00850145" w:rsidP="00811ECC">
            <w:pPr>
              <w:rPr>
                <w:rFonts w:ascii="Arial" w:hAnsi="Arial"/>
                <w:sz w:val="16"/>
              </w:rPr>
            </w:pPr>
            <w:r>
              <w:rPr>
                <w:rFonts w:ascii="Arial" w:hAnsi="Arial"/>
                <w:sz w:val="16"/>
              </w:rPr>
              <w:t>No Reinforcements</w:t>
            </w:r>
          </w:p>
          <w:p w:rsidR="00850145" w:rsidRDefault="00850145" w:rsidP="00811ECC">
            <w:pPr>
              <w:rPr>
                <w:rFonts w:ascii="Arial" w:hAnsi="Arial"/>
                <w:sz w:val="16"/>
              </w:rPr>
            </w:pPr>
            <w:r>
              <w:rPr>
                <w:rFonts w:ascii="Arial" w:hAnsi="Arial"/>
                <w:sz w:val="16"/>
              </w:rPr>
              <w:t>Reinforcement</w:t>
            </w: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5C173F" w:rsidTr="00466071">
        <w:trPr>
          <w:gridAfter w:val="1"/>
          <w:wAfter w:w="11" w:type="dxa"/>
          <w:tblHeader/>
        </w:trPr>
        <w:tc>
          <w:tcPr>
            <w:tcW w:w="985" w:type="dxa"/>
            <w:gridSpan w:val="2"/>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Dropdown</w:t>
            </w:r>
          </w:p>
        </w:tc>
        <w:tc>
          <w:tcPr>
            <w:tcW w:w="841" w:type="dxa"/>
            <w:tcBorders>
              <w:top w:val="single" w:sz="6" w:space="0" w:color="000000"/>
              <w:bottom w:val="single" w:sz="6" w:space="0" w:color="000000"/>
            </w:tcBorders>
          </w:tcPr>
          <w:p w:rsidR="00850145" w:rsidRDefault="00850145" w:rsidP="00FD263A">
            <w:pPr>
              <w:pStyle w:val="Tabletext"/>
              <w:rPr>
                <w:rFonts w:ascii="Arial" w:hAnsi="Arial"/>
              </w:rPr>
            </w:pPr>
            <w:r>
              <w:rPr>
                <w:rFonts w:ascii="Arial" w:hAnsi="Arial"/>
              </w:rPr>
              <w:t>A-</w:t>
            </w:r>
            <w:r w:rsidR="00FD263A">
              <w:rPr>
                <w:rFonts w:ascii="Arial" w:hAnsi="Arial"/>
              </w:rPr>
              <w:t>2</w:t>
            </w:r>
          </w:p>
        </w:tc>
        <w:tc>
          <w:tcPr>
            <w:tcW w:w="8753" w:type="dxa"/>
            <w:tcBorders>
              <w:top w:val="single" w:sz="6" w:space="0" w:color="000000"/>
              <w:bottom w:val="single" w:sz="6" w:space="0" w:color="000000"/>
            </w:tcBorders>
          </w:tcPr>
          <w:p w:rsidR="00850145" w:rsidRDefault="00850145" w:rsidP="00850145">
            <w:pPr>
              <w:rPr>
                <w:rFonts w:ascii="Arial" w:hAnsi="Arial"/>
                <w:sz w:val="16"/>
              </w:rPr>
            </w:pPr>
            <w:r>
              <w:rPr>
                <w:rFonts w:ascii="Arial" w:hAnsi="Arial"/>
                <w:sz w:val="16"/>
              </w:rPr>
              <w:t>[</w:t>
            </w:r>
            <w:proofErr w:type="spellStart"/>
            <w:r>
              <w:rPr>
                <w:rFonts w:ascii="Arial" w:hAnsi="Arial"/>
                <w:sz w:val="16"/>
              </w:rPr>
              <w:t>ddSource</w:t>
            </w:r>
            <w:proofErr w:type="spellEnd"/>
            <w:r>
              <w:rPr>
                <w:rFonts w:ascii="Arial" w:hAnsi="Arial"/>
                <w:sz w:val="16"/>
              </w:rPr>
              <w:t>]</w:t>
            </w:r>
          </w:p>
        </w:tc>
        <w:tc>
          <w:tcPr>
            <w:tcW w:w="2503" w:type="dxa"/>
            <w:tcBorders>
              <w:top w:val="single" w:sz="6" w:space="0" w:color="000000"/>
              <w:bottom w:val="single" w:sz="6" w:space="0" w:color="000000"/>
            </w:tcBorders>
            <w:noWrap/>
          </w:tcPr>
          <w:p w:rsidR="00850145" w:rsidRDefault="00850145" w:rsidP="00811ECC">
            <w:pPr>
              <w:rPr>
                <w:rFonts w:ascii="Arial" w:hAnsi="Arial"/>
                <w:sz w:val="16"/>
              </w:rPr>
            </w:pPr>
            <w:r>
              <w:rPr>
                <w:rFonts w:ascii="Arial" w:hAnsi="Arial"/>
                <w:sz w:val="16"/>
              </w:rPr>
              <w:t>Dropdown contains the following list of possible record statuses:</w:t>
            </w:r>
          </w:p>
          <w:p w:rsidR="00850145" w:rsidRDefault="00850145" w:rsidP="00811ECC">
            <w:pPr>
              <w:rPr>
                <w:rFonts w:ascii="Arial" w:hAnsi="Arial"/>
                <w:sz w:val="16"/>
              </w:rPr>
            </w:pPr>
          </w:p>
          <w:p w:rsidR="005C173F" w:rsidRDefault="005C173F" w:rsidP="005C173F">
            <w:pPr>
              <w:rPr>
                <w:rFonts w:ascii="Arial" w:hAnsi="Arial"/>
                <w:sz w:val="16"/>
              </w:rPr>
            </w:pPr>
            <w:r w:rsidRPr="005C173F">
              <w:rPr>
                <w:rFonts w:ascii="Arial" w:hAnsi="Arial"/>
                <w:sz w:val="16"/>
              </w:rPr>
              <w:t>All Sources</w:t>
            </w:r>
          </w:p>
          <w:p w:rsidR="00765795" w:rsidRDefault="00765795" w:rsidP="005C173F">
            <w:pPr>
              <w:rPr>
                <w:rFonts w:ascii="Arial" w:hAnsi="Arial"/>
                <w:sz w:val="16"/>
              </w:rPr>
            </w:pPr>
            <w:r>
              <w:rPr>
                <w:rFonts w:ascii="Arial" w:hAnsi="Arial"/>
                <w:sz w:val="16"/>
              </w:rPr>
              <w:t>ARC</w:t>
            </w:r>
          </w:p>
          <w:p w:rsidR="00765795" w:rsidRPr="005C173F" w:rsidRDefault="00765795" w:rsidP="005C173F">
            <w:pPr>
              <w:rPr>
                <w:rFonts w:ascii="Arial" w:hAnsi="Arial"/>
                <w:sz w:val="16"/>
              </w:rPr>
            </w:pPr>
            <w:r w:rsidRPr="00765795">
              <w:rPr>
                <w:rFonts w:ascii="Arial" w:hAnsi="Arial"/>
                <w:sz w:val="16"/>
              </w:rPr>
              <w:t>BCC Security and Privacy Incident Coaching</w:t>
            </w:r>
          </w:p>
          <w:p w:rsidR="00765795" w:rsidRDefault="00765795" w:rsidP="00746596">
            <w:pPr>
              <w:ind w:left="293" w:hanging="293"/>
              <w:rPr>
                <w:rFonts w:ascii="Arial" w:hAnsi="Arial"/>
                <w:sz w:val="16"/>
              </w:rPr>
            </w:pPr>
            <w:r w:rsidRPr="00765795">
              <w:rPr>
                <w:rFonts w:ascii="Arial" w:hAnsi="Arial"/>
                <w:sz w:val="16"/>
              </w:rPr>
              <w:t>CMS Customer Call Listening</w:t>
            </w:r>
          </w:p>
          <w:p w:rsidR="00746596" w:rsidRDefault="00746596" w:rsidP="00746596">
            <w:pPr>
              <w:ind w:left="293" w:hanging="293"/>
              <w:rPr>
                <w:rFonts w:ascii="Arial" w:hAnsi="Arial"/>
                <w:sz w:val="16"/>
              </w:rPr>
            </w:pPr>
            <w:r w:rsidRPr="00746596">
              <w:rPr>
                <w:rFonts w:ascii="Arial" w:hAnsi="Arial"/>
                <w:sz w:val="16"/>
              </w:rPr>
              <w:t>CSAT</w:t>
            </w:r>
          </w:p>
          <w:p w:rsidR="00765795" w:rsidRPr="00746596" w:rsidRDefault="00765795" w:rsidP="00746596">
            <w:pPr>
              <w:ind w:left="293" w:hanging="293"/>
              <w:rPr>
                <w:rFonts w:ascii="Arial" w:hAnsi="Arial"/>
                <w:sz w:val="16"/>
              </w:rPr>
            </w:pPr>
            <w:r>
              <w:rPr>
                <w:rFonts w:ascii="Arial" w:hAnsi="Arial"/>
                <w:sz w:val="16"/>
              </w:rPr>
              <w:t>CSET</w:t>
            </w:r>
          </w:p>
          <w:p w:rsidR="00746596" w:rsidDel="00D534D6" w:rsidRDefault="00D534D6" w:rsidP="00746596">
            <w:pPr>
              <w:ind w:left="293" w:hanging="293"/>
              <w:rPr>
                <w:del w:id="67" w:author="Augustin, Jourdain M" w:date="2014-06-20T14:34:00Z"/>
                <w:rFonts w:ascii="Arial" w:hAnsi="Arial"/>
                <w:sz w:val="16"/>
              </w:rPr>
            </w:pPr>
            <w:ins w:id="68" w:author="Augustin, Jourdain M" w:date="2014-06-20T14:34:00Z">
              <w:r w:rsidRPr="00D534D6">
                <w:rPr>
                  <w:rFonts w:ascii="Arial" w:hAnsi="Arial"/>
                  <w:sz w:val="16"/>
                </w:rPr>
                <w:t xml:space="preserve">CMS Reported </w:t>
              </w:r>
              <w:proofErr w:type="spellStart"/>
              <w:r w:rsidRPr="00D534D6">
                <w:rPr>
                  <w:rFonts w:ascii="Arial" w:hAnsi="Arial"/>
                  <w:sz w:val="16"/>
                </w:rPr>
                <w:t>Item</w:t>
              </w:r>
            </w:ins>
            <w:del w:id="69" w:author="Augustin, Jourdain M" w:date="2014-06-20T14:34:00Z">
              <w:r w:rsidR="00746596" w:rsidRPr="00746596" w:rsidDel="00D534D6">
                <w:rPr>
                  <w:rFonts w:ascii="Arial" w:hAnsi="Arial"/>
                  <w:sz w:val="16"/>
                </w:rPr>
                <w:delText>CSR Reported Issue</w:delText>
              </w:r>
            </w:del>
          </w:p>
          <w:p w:rsidR="00D534D6" w:rsidRDefault="00D534D6" w:rsidP="00746596">
            <w:pPr>
              <w:ind w:left="293" w:hanging="293"/>
              <w:rPr>
                <w:ins w:id="70" w:author="Augustin, Jourdain M" w:date="2014-06-20T14:34:00Z"/>
                <w:rFonts w:ascii="Arial" w:hAnsi="Arial"/>
                <w:sz w:val="16"/>
              </w:rPr>
            </w:pPr>
            <w:ins w:id="71" w:author="Augustin, Jourdain M" w:date="2014-06-20T14:34:00Z">
              <w:r w:rsidRPr="00D534D6">
                <w:rPr>
                  <w:rFonts w:ascii="Arial" w:hAnsi="Arial"/>
                  <w:sz w:val="16"/>
                </w:rPr>
                <w:t>Internal</w:t>
              </w:r>
              <w:proofErr w:type="spellEnd"/>
              <w:r w:rsidRPr="00D534D6">
                <w:rPr>
                  <w:rFonts w:ascii="Arial" w:hAnsi="Arial"/>
                  <w:sz w:val="16"/>
                </w:rPr>
                <w:t xml:space="preserve"> CCO Reporting</w:t>
              </w:r>
            </w:ins>
          </w:p>
          <w:p w:rsidR="00BF13A2" w:rsidRPr="00746596" w:rsidRDefault="00BF13A2" w:rsidP="00746596">
            <w:pPr>
              <w:ind w:left="293" w:hanging="293"/>
              <w:rPr>
                <w:rFonts w:ascii="Arial" w:hAnsi="Arial"/>
                <w:sz w:val="16"/>
              </w:rPr>
            </w:pPr>
            <w:r>
              <w:rPr>
                <w:rFonts w:ascii="Arial" w:hAnsi="Arial"/>
                <w:sz w:val="16"/>
              </w:rPr>
              <w:t>IQS</w:t>
            </w:r>
          </w:p>
          <w:p w:rsidR="00765795" w:rsidRDefault="00765795" w:rsidP="00746596">
            <w:pPr>
              <w:ind w:left="293" w:hanging="293"/>
              <w:rPr>
                <w:rFonts w:ascii="Arial" w:hAnsi="Arial"/>
                <w:sz w:val="16"/>
              </w:rPr>
            </w:pPr>
            <w:r w:rsidRPr="00765795">
              <w:rPr>
                <w:rFonts w:ascii="Arial" w:hAnsi="Arial"/>
                <w:sz w:val="16"/>
              </w:rPr>
              <w:t>Leadership Listening</w:t>
            </w:r>
          </w:p>
          <w:p w:rsidR="00746596" w:rsidRPr="00746596" w:rsidRDefault="00746596" w:rsidP="00746596">
            <w:pPr>
              <w:ind w:left="293" w:hanging="293"/>
              <w:rPr>
                <w:rFonts w:ascii="Arial" w:hAnsi="Arial"/>
                <w:sz w:val="16"/>
              </w:rPr>
            </w:pPr>
            <w:r w:rsidRPr="00746596">
              <w:rPr>
                <w:rFonts w:ascii="Arial" w:hAnsi="Arial"/>
                <w:sz w:val="16"/>
              </w:rPr>
              <w:t>Manager Coaching</w:t>
            </w:r>
          </w:p>
          <w:p w:rsidR="00746596" w:rsidRPr="00746596" w:rsidRDefault="00746596" w:rsidP="00746596">
            <w:pPr>
              <w:ind w:left="293" w:hanging="293"/>
              <w:rPr>
                <w:rFonts w:ascii="Arial" w:hAnsi="Arial"/>
                <w:sz w:val="16"/>
              </w:rPr>
            </w:pPr>
            <w:r w:rsidRPr="00746596">
              <w:rPr>
                <w:rFonts w:ascii="Arial" w:hAnsi="Arial"/>
                <w:sz w:val="16"/>
              </w:rPr>
              <w:t>Escalation</w:t>
            </w:r>
          </w:p>
          <w:p w:rsidR="00746596" w:rsidRPr="00746596" w:rsidRDefault="00746596" w:rsidP="00746596">
            <w:pPr>
              <w:ind w:left="293" w:hanging="293"/>
              <w:rPr>
                <w:rFonts w:ascii="Arial" w:hAnsi="Arial"/>
                <w:sz w:val="16"/>
              </w:rPr>
            </w:pPr>
            <w:r w:rsidRPr="00746596">
              <w:rPr>
                <w:rFonts w:ascii="Arial" w:hAnsi="Arial"/>
                <w:sz w:val="16"/>
              </w:rPr>
              <w:t>OMR: Inappropriate EE/MM Escalation</w:t>
            </w:r>
          </w:p>
          <w:p w:rsidR="00746596" w:rsidRPr="00746596" w:rsidRDefault="00746596" w:rsidP="00746596">
            <w:pPr>
              <w:ind w:left="293" w:hanging="293"/>
              <w:rPr>
                <w:rFonts w:ascii="Arial" w:hAnsi="Arial"/>
                <w:sz w:val="16"/>
              </w:rPr>
            </w:pPr>
            <w:r w:rsidRPr="00746596">
              <w:rPr>
                <w:rFonts w:ascii="Arial" w:hAnsi="Arial"/>
                <w:sz w:val="16"/>
              </w:rPr>
              <w:t>OMR: Inappropriate NGD Feedback</w:t>
            </w:r>
          </w:p>
          <w:p w:rsidR="005C173F" w:rsidRDefault="005C173F" w:rsidP="00746596">
            <w:pPr>
              <w:rPr>
                <w:rFonts w:ascii="Arial" w:hAnsi="Arial"/>
                <w:sz w:val="16"/>
              </w:rPr>
            </w:pPr>
          </w:p>
        </w:tc>
        <w:tc>
          <w:tcPr>
            <w:tcW w:w="864" w:type="dxa"/>
            <w:tcBorders>
              <w:top w:val="single" w:sz="6" w:space="0" w:color="000000"/>
              <w:bottom w:val="single" w:sz="6" w:space="0" w:color="000000"/>
            </w:tcBorders>
          </w:tcPr>
          <w:p w:rsidR="00850145" w:rsidRDefault="00850145" w:rsidP="00811ECC">
            <w:pPr>
              <w:rPr>
                <w:rFonts w:ascii="Arial" w:hAnsi="Arial"/>
                <w:sz w:val="16"/>
              </w:rPr>
            </w:pPr>
            <w:r>
              <w:rPr>
                <w:rFonts w:ascii="Arial" w:hAnsi="Arial"/>
                <w:sz w:val="16"/>
              </w:rPr>
              <w:t>N/A</w:t>
            </w:r>
          </w:p>
        </w:tc>
      </w:tr>
      <w:tr w:rsidR="00466071" w:rsidTr="00466071">
        <w:trPr>
          <w:gridAfter w:val="1"/>
          <w:wAfter w:w="11" w:type="dxa"/>
          <w:tblHeader/>
        </w:trPr>
        <w:tc>
          <w:tcPr>
            <w:tcW w:w="985" w:type="dxa"/>
            <w:gridSpan w:val="2"/>
            <w:tcBorders>
              <w:top w:val="single" w:sz="6" w:space="0" w:color="000000"/>
              <w:bottom w:val="single" w:sz="6" w:space="0" w:color="000000"/>
            </w:tcBorders>
          </w:tcPr>
          <w:p w:rsidR="00466071" w:rsidRDefault="00466071" w:rsidP="00811ECC">
            <w:pPr>
              <w:rPr>
                <w:rFonts w:ascii="Arial" w:hAnsi="Arial"/>
                <w:sz w:val="16"/>
              </w:rPr>
            </w:pPr>
          </w:p>
        </w:tc>
        <w:tc>
          <w:tcPr>
            <w:tcW w:w="841" w:type="dxa"/>
            <w:tcBorders>
              <w:top w:val="single" w:sz="6" w:space="0" w:color="000000"/>
              <w:bottom w:val="single" w:sz="6" w:space="0" w:color="000000"/>
            </w:tcBorders>
          </w:tcPr>
          <w:p w:rsidR="00466071" w:rsidRDefault="00466071" w:rsidP="00FD263A">
            <w:pPr>
              <w:pStyle w:val="Tabletext"/>
              <w:rPr>
                <w:rFonts w:ascii="Arial" w:hAnsi="Arial"/>
              </w:rPr>
            </w:pPr>
          </w:p>
        </w:tc>
        <w:tc>
          <w:tcPr>
            <w:tcW w:w="8753" w:type="dxa"/>
            <w:tcBorders>
              <w:top w:val="single" w:sz="6" w:space="0" w:color="000000"/>
              <w:bottom w:val="single" w:sz="6" w:space="0" w:color="000000"/>
            </w:tcBorders>
          </w:tcPr>
          <w:p w:rsidR="00466071" w:rsidRDefault="00466071" w:rsidP="00811ECC">
            <w:pPr>
              <w:rPr>
                <w:rFonts w:ascii="Arial" w:hAnsi="Arial"/>
                <w:sz w:val="16"/>
              </w:rPr>
            </w:pPr>
          </w:p>
        </w:tc>
        <w:tc>
          <w:tcPr>
            <w:tcW w:w="2503" w:type="dxa"/>
            <w:tcBorders>
              <w:top w:val="single" w:sz="6" w:space="0" w:color="000000"/>
              <w:bottom w:val="single" w:sz="6" w:space="0" w:color="000000"/>
            </w:tcBorders>
          </w:tcPr>
          <w:p w:rsidR="00765795" w:rsidRDefault="00765795" w:rsidP="00746596">
            <w:pPr>
              <w:ind w:left="293" w:hanging="293"/>
              <w:rPr>
                <w:rFonts w:ascii="Arial" w:hAnsi="Arial"/>
                <w:sz w:val="16"/>
              </w:rPr>
            </w:pPr>
            <w:r>
              <w:rPr>
                <w:rFonts w:ascii="Arial" w:hAnsi="Arial"/>
                <w:sz w:val="16"/>
              </w:rPr>
              <w:t>OMR</w:t>
            </w:r>
          </w:p>
          <w:p w:rsidR="00765795" w:rsidRDefault="00765795" w:rsidP="00746596">
            <w:pPr>
              <w:ind w:left="293" w:hanging="293"/>
              <w:rPr>
                <w:rFonts w:ascii="Arial" w:hAnsi="Arial"/>
                <w:sz w:val="16"/>
              </w:rPr>
            </w:pPr>
            <w:r>
              <w:rPr>
                <w:rFonts w:ascii="Arial" w:hAnsi="Arial"/>
                <w:sz w:val="16"/>
              </w:rPr>
              <w:t>Other</w:t>
            </w:r>
          </w:p>
          <w:p w:rsidR="00765795" w:rsidRDefault="00765795" w:rsidP="00746596">
            <w:pPr>
              <w:ind w:left="293" w:hanging="293"/>
              <w:rPr>
                <w:rFonts w:ascii="Arial" w:hAnsi="Arial"/>
                <w:sz w:val="16"/>
              </w:rPr>
            </w:pPr>
            <w:r w:rsidRPr="00765795">
              <w:rPr>
                <w:rFonts w:ascii="Arial" w:hAnsi="Arial"/>
                <w:sz w:val="16"/>
              </w:rPr>
              <w:t>Quality Call Listening</w:t>
            </w:r>
          </w:p>
          <w:p w:rsidR="00746596" w:rsidRPr="00746596" w:rsidRDefault="00746596" w:rsidP="00746596">
            <w:pPr>
              <w:ind w:left="293" w:hanging="293"/>
              <w:rPr>
                <w:rFonts w:ascii="Arial" w:hAnsi="Arial"/>
                <w:sz w:val="16"/>
              </w:rPr>
            </w:pPr>
            <w:r w:rsidRPr="00746596">
              <w:rPr>
                <w:rFonts w:ascii="Arial" w:hAnsi="Arial"/>
                <w:sz w:val="16"/>
              </w:rPr>
              <w:t>Quality Specialist Coaching</w:t>
            </w:r>
          </w:p>
          <w:p w:rsidR="00746596" w:rsidRDefault="00746596" w:rsidP="00746596">
            <w:pPr>
              <w:ind w:left="293" w:hanging="293"/>
              <w:rPr>
                <w:rFonts w:ascii="Arial" w:hAnsi="Arial"/>
                <w:sz w:val="16"/>
              </w:rPr>
            </w:pPr>
            <w:r w:rsidRPr="00746596">
              <w:rPr>
                <w:rFonts w:ascii="Arial" w:hAnsi="Arial"/>
                <w:sz w:val="16"/>
              </w:rPr>
              <w:t>Supervisor Coaching</w:t>
            </w:r>
          </w:p>
          <w:p w:rsidR="00765795" w:rsidRDefault="00765795" w:rsidP="00746596">
            <w:pPr>
              <w:ind w:left="293" w:hanging="293"/>
              <w:rPr>
                <w:rFonts w:ascii="Arial" w:hAnsi="Arial"/>
                <w:sz w:val="16"/>
              </w:rPr>
            </w:pPr>
            <w:r w:rsidRPr="00765795">
              <w:rPr>
                <w:rFonts w:ascii="Arial" w:hAnsi="Arial"/>
                <w:sz w:val="16"/>
              </w:rPr>
              <w:t>Training and Development</w:t>
            </w:r>
          </w:p>
          <w:p w:rsidR="00765795" w:rsidRPr="00746596" w:rsidRDefault="00765795" w:rsidP="00746596">
            <w:pPr>
              <w:ind w:left="293" w:hanging="293"/>
              <w:rPr>
                <w:rFonts w:ascii="Arial" w:hAnsi="Arial"/>
                <w:sz w:val="16"/>
              </w:rPr>
            </w:pPr>
            <w:r>
              <w:rPr>
                <w:rFonts w:ascii="Arial" w:hAnsi="Arial"/>
                <w:sz w:val="16"/>
              </w:rPr>
              <w:t>Unknown</w:t>
            </w:r>
          </w:p>
          <w:p w:rsidR="00746596" w:rsidRPr="00746596" w:rsidRDefault="00746596" w:rsidP="00746596">
            <w:pPr>
              <w:ind w:left="293" w:hanging="293"/>
              <w:rPr>
                <w:rFonts w:ascii="Arial" w:hAnsi="Arial"/>
                <w:sz w:val="16"/>
              </w:rPr>
            </w:pPr>
            <w:proofErr w:type="spellStart"/>
            <w:r w:rsidRPr="00746596">
              <w:rPr>
                <w:rFonts w:ascii="Arial" w:hAnsi="Arial"/>
                <w:sz w:val="16"/>
              </w:rPr>
              <w:t>Verint</w:t>
            </w:r>
            <w:proofErr w:type="spellEnd"/>
            <w:r w:rsidR="00765795">
              <w:rPr>
                <w:rFonts w:ascii="Arial" w:hAnsi="Arial"/>
                <w:sz w:val="16"/>
              </w:rPr>
              <w:t xml:space="preserve"> Quality</w:t>
            </w:r>
            <w:r w:rsidRPr="00746596">
              <w:rPr>
                <w:rFonts w:ascii="Arial" w:hAnsi="Arial"/>
                <w:sz w:val="16"/>
              </w:rPr>
              <w:t xml:space="preserve"> Monitoring</w:t>
            </w:r>
          </w:p>
          <w:p w:rsidR="00466071" w:rsidRDefault="00746596" w:rsidP="00466071">
            <w:pPr>
              <w:rPr>
                <w:rFonts w:ascii="Arial" w:hAnsi="Arial"/>
                <w:sz w:val="16"/>
              </w:rPr>
            </w:pPr>
            <w:r w:rsidRPr="00746596">
              <w:rPr>
                <w:rFonts w:ascii="Arial" w:hAnsi="Arial"/>
                <w:sz w:val="16"/>
              </w:rPr>
              <w:t>Walk-By</w:t>
            </w:r>
          </w:p>
        </w:tc>
        <w:tc>
          <w:tcPr>
            <w:tcW w:w="864" w:type="dxa"/>
            <w:tcBorders>
              <w:top w:val="single" w:sz="6" w:space="0" w:color="000000"/>
              <w:bottom w:val="single" w:sz="6" w:space="0" w:color="000000"/>
            </w:tcBorders>
          </w:tcPr>
          <w:p w:rsidR="00466071" w:rsidRDefault="00466071"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Submitted:</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 Box</w:t>
            </w:r>
          </w:p>
        </w:tc>
        <w:tc>
          <w:tcPr>
            <w:tcW w:w="841" w:type="dxa"/>
            <w:tcBorders>
              <w:top w:val="single" w:sz="6" w:space="0" w:color="000000"/>
              <w:bottom w:val="single" w:sz="6" w:space="0" w:color="000000"/>
            </w:tcBorders>
          </w:tcPr>
          <w:p w:rsidR="00017E3D" w:rsidRDefault="00017E3D" w:rsidP="00FD263A">
            <w:pPr>
              <w:pStyle w:val="Tabletext"/>
              <w:rPr>
                <w:rFonts w:ascii="Arial" w:hAnsi="Arial"/>
              </w:rPr>
            </w:pPr>
            <w:r>
              <w:rPr>
                <w:rFonts w:ascii="Arial" w:hAnsi="Arial"/>
              </w:rPr>
              <w:t>ABCD-</w:t>
            </w:r>
            <w:r w:rsidR="00FD263A">
              <w:rPr>
                <w:rFonts w:ascii="Arial" w:hAnsi="Arial"/>
              </w:rPr>
              <w:t>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[Date1]</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811ECC">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Date1</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Text Box</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017E3D">
            <w:pPr>
              <w:rPr>
                <w:rFonts w:ascii="Arial" w:hAnsi="Arial"/>
                <w:sz w:val="16"/>
              </w:rPr>
            </w:pPr>
            <w:r>
              <w:rPr>
                <w:rFonts w:ascii="Arial" w:hAnsi="Arial"/>
                <w:sz w:val="16"/>
              </w:rPr>
              <w:t>[Date2]</w:t>
            </w:r>
          </w:p>
        </w:tc>
        <w:tc>
          <w:tcPr>
            <w:tcW w:w="250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Image</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sidRPr="00017E3D">
              <w:rPr>
                <w:rFonts w:ascii="Arial" w:hAnsi="Arial"/>
                <w:sz w:val="16"/>
              </w:rPr>
              <w:t>Calendar_scheduleHS.png</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opens calendar menu to open Date2</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Button</w:t>
            </w: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r>
              <w:rPr>
                <w:rFonts w:ascii="Arial" w:hAnsi="Arial"/>
              </w:rPr>
              <w:t>ABCD-2</w:t>
            </w:r>
          </w:p>
        </w:tc>
        <w:tc>
          <w:tcPr>
            <w:tcW w:w="8753"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[Button1]</w:t>
            </w:r>
          </w:p>
        </w:tc>
        <w:tc>
          <w:tcPr>
            <w:tcW w:w="2503" w:type="dxa"/>
            <w:tcBorders>
              <w:top w:val="single" w:sz="6" w:space="0" w:color="000000"/>
              <w:bottom w:val="single" w:sz="6" w:space="0" w:color="000000"/>
            </w:tcBorders>
          </w:tcPr>
          <w:p w:rsidR="00017E3D" w:rsidRDefault="00017E3D" w:rsidP="00017E3D">
            <w:pPr>
              <w:rPr>
                <w:rFonts w:ascii="Arial" w:hAnsi="Arial"/>
                <w:sz w:val="16"/>
              </w:rPr>
            </w:pPr>
            <w:proofErr w:type="spellStart"/>
            <w:r>
              <w:rPr>
                <w:rFonts w:ascii="Arial" w:hAnsi="Arial"/>
                <w:sz w:val="16"/>
              </w:rPr>
              <w:t>OnClick</w:t>
            </w:r>
            <w:proofErr w:type="spellEnd"/>
            <w:r>
              <w:rPr>
                <w:rFonts w:ascii="Arial" w:hAnsi="Arial"/>
                <w:sz w:val="16"/>
              </w:rPr>
              <w:t xml:space="preserve"> reloads report based on selected menu options</w:t>
            </w:r>
          </w:p>
        </w:tc>
        <w:tc>
          <w:tcPr>
            <w:tcW w:w="864" w:type="dxa"/>
            <w:tcBorders>
              <w:top w:val="single" w:sz="6" w:space="0" w:color="000000"/>
              <w:bottom w:val="single" w:sz="6" w:space="0" w:color="000000"/>
            </w:tcBorders>
          </w:tcPr>
          <w:p w:rsidR="00017E3D" w:rsidRDefault="00017E3D" w:rsidP="00811ECC">
            <w:pPr>
              <w:rPr>
                <w:rFonts w:ascii="Arial" w:hAnsi="Arial"/>
                <w:sz w:val="16"/>
              </w:rPr>
            </w:pPr>
            <w:r>
              <w:rPr>
                <w:rFonts w:ascii="Arial" w:hAnsi="Arial"/>
                <w:sz w:val="16"/>
              </w:rPr>
              <w:t>N/A</w:t>
            </w: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017E3D" w:rsidTr="00466071">
        <w:trPr>
          <w:gridAfter w:val="1"/>
          <w:wAfter w:w="11" w:type="dxa"/>
          <w:tblHeader/>
        </w:trPr>
        <w:tc>
          <w:tcPr>
            <w:tcW w:w="985" w:type="dxa"/>
            <w:gridSpan w:val="2"/>
            <w:tcBorders>
              <w:top w:val="single" w:sz="6" w:space="0" w:color="000000"/>
              <w:bottom w:val="single" w:sz="6" w:space="0" w:color="000000"/>
            </w:tcBorders>
          </w:tcPr>
          <w:p w:rsidR="00017E3D" w:rsidRDefault="00017E3D" w:rsidP="00811ECC">
            <w:pPr>
              <w:rPr>
                <w:rFonts w:ascii="Arial" w:hAnsi="Arial"/>
                <w:sz w:val="16"/>
              </w:rPr>
            </w:pPr>
          </w:p>
        </w:tc>
        <w:tc>
          <w:tcPr>
            <w:tcW w:w="841" w:type="dxa"/>
            <w:tcBorders>
              <w:top w:val="single" w:sz="6" w:space="0" w:color="000000"/>
              <w:bottom w:val="single" w:sz="6" w:space="0" w:color="000000"/>
            </w:tcBorders>
          </w:tcPr>
          <w:p w:rsidR="00017E3D" w:rsidRDefault="00017E3D" w:rsidP="00811ECC">
            <w:pPr>
              <w:pStyle w:val="Tabletext"/>
              <w:rPr>
                <w:rFonts w:ascii="Arial" w:hAnsi="Arial"/>
              </w:rPr>
            </w:pPr>
          </w:p>
        </w:tc>
        <w:tc>
          <w:tcPr>
            <w:tcW w:w="8753" w:type="dxa"/>
            <w:tcBorders>
              <w:top w:val="single" w:sz="6" w:space="0" w:color="000000"/>
              <w:bottom w:val="single" w:sz="6" w:space="0" w:color="000000"/>
            </w:tcBorders>
          </w:tcPr>
          <w:p w:rsidR="00017E3D" w:rsidRDefault="00017E3D" w:rsidP="00811ECC">
            <w:pPr>
              <w:rPr>
                <w:rFonts w:ascii="Arial" w:hAnsi="Arial"/>
                <w:sz w:val="16"/>
              </w:rPr>
            </w:pPr>
          </w:p>
        </w:tc>
        <w:tc>
          <w:tcPr>
            <w:tcW w:w="2503" w:type="dxa"/>
            <w:tcBorders>
              <w:top w:val="single" w:sz="6" w:space="0" w:color="000000"/>
              <w:bottom w:val="single" w:sz="6" w:space="0" w:color="000000"/>
            </w:tcBorders>
          </w:tcPr>
          <w:p w:rsidR="00017E3D" w:rsidRDefault="00017E3D" w:rsidP="00811ECC">
            <w:pPr>
              <w:rPr>
                <w:rFonts w:ascii="Arial" w:hAnsi="Arial"/>
                <w:sz w:val="16"/>
              </w:rPr>
            </w:pPr>
          </w:p>
        </w:tc>
        <w:tc>
          <w:tcPr>
            <w:tcW w:w="864" w:type="dxa"/>
            <w:tcBorders>
              <w:top w:val="single" w:sz="6" w:space="0" w:color="000000"/>
              <w:bottom w:val="single" w:sz="6" w:space="0" w:color="000000"/>
            </w:tcBorders>
          </w:tcPr>
          <w:p w:rsidR="00017E3D" w:rsidRDefault="00017E3D" w:rsidP="00811ECC">
            <w:pPr>
              <w:rPr>
                <w:rFonts w:ascii="Arial" w:hAnsi="Arial"/>
                <w:sz w:val="16"/>
              </w:rPr>
            </w:pPr>
          </w:p>
        </w:tc>
      </w:tr>
      <w:tr w:rsidR="00487B80" w:rsidTr="00466071">
        <w:trPr>
          <w:gridAfter w:val="1"/>
          <w:wAfter w:w="11" w:type="dxa"/>
          <w:tblHeader/>
        </w:trPr>
        <w:tc>
          <w:tcPr>
            <w:tcW w:w="985" w:type="dxa"/>
            <w:gridSpan w:val="2"/>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Table</w:t>
            </w:r>
          </w:p>
        </w:tc>
        <w:tc>
          <w:tcPr>
            <w:tcW w:w="841" w:type="dxa"/>
            <w:tcBorders>
              <w:top w:val="single" w:sz="6" w:space="0" w:color="000000"/>
              <w:bottom w:val="single" w:sz="6" w:space="0" w:color="000000"/>
            </w:tcBorders>
          </w:tcPr>
          <w:p w:rsidR="00487B80" w:rsidRDefault="00487B80" w:rsidP="00FD263A">
            <w:pPr>
              <w:pStyle w:val="Tabletext"/>
              <w:rPr>
                <w:rFonts w:ascii="Arial" w:hAnsi="Arial"/>
              </w:rPr>
            </w:pPr>
            <w:r>
              <w:rPr>
                <w:rFonts w:ascii="Arial" w:hAnsi="Arial"/>
              </w:rPr>
              <w:t>ABCD-</w:t>
            </w:r>
            <w:r w:rsidR="00FD263A">
              <w:rPr>
                <w:rFonts w:ascii="Arial" w:hAnsi="Arial"/>
              </w:rPr>
              <w:t>3</w:t>
            </w:r>
          </w:p>
        </w:tc>
        <w:tc>
          <w:tcPr>
            <w:tcW w:w="8753" w:type="dxa"/>
            <w:tcBorders>
              <w:top w:val="single" w:sz="6" w:space="0" w:color="000000"/>
              <w:bottom w:val="single" w:sz="6" w:space="0" w:color="000000"/>
            </w:tcBorders>
          </w:tcPr>
          <w:p w:rsidR="00487B80" w:rsidRDefault="00487B80" w:rsidP="00811ECC">
            <w:pPr>
              <w:rPr>
                <w:rFonts w:ascii="Arial" w:hAnsi="Arial"/>
                <w:sz w:val="16"/>
              </w:rPr>
            </w:pPr>
          </w:p>
          <w:tbl>
            <w:tblPr>
              <w:tblStyle w:val="TableGrid"/>
              <w:tblW w:w="5000" w:type="pct"/>
              <w:tblLayout w:type="fixed"/>
              <w:tblLook w:val="04A0" w:firstRow="1" w:lastRow="0" w:firstColumn="1" w:lastColumn="0" w:noHBand="0" w:noVBand="1"/>
            </w:tblPr>
            <w:tblGrid>
              <w:gridCol w:w="516"/>
              <w:gridCol w:w="589"/>
              <w:gridCol w:w="756"/>
              <w:gridCol w:w="1030"/>
              <w:gridCol w:w="1018"/>
              <w:gridCol w:w="778"/>
              <w:gridCol w:w="797"/>
              <w:gridCol w:w="848"/>
              <w:gridCol w:w="1037"/>
              <w:gridCol w:w="1144"/>
            </w:tblGrid>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proofErr w:type="spellStart"/>
                  <w:r w:rsidRPr="00537C74">
                    <w:rPr>
                      <w:rFonts w:ascii="Arial" w:hAnsi="Arial"/>
                      <w:sz w:val="10"/>
                      <w:szCs w:val="10"/>
                    </w:rPr>
                    <w:t>FormID</w:t>
                  </w:r>
                  <w:proofErr w:type="spellEnd"/>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CSR Name</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Supervisor Name</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Manager Name</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Source</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Status</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Created Date</w:t>
                  </w:r>
                </w:p>
              </w:tc>
              <w:tc>
                <w:tcPr>
                  <w:tcW w:w="609" w:type="pct"/>
                </w:tcPr>
                <w:p w:rsidR="00017E3D" w:rsidRPr="00017E3D" w:rsidRDefault="00017E3D" w:rsidP="00811ECC">
                  <w:pPr>
                    <w:jc w:val="center"/>
                    <w:rPr>
                      <w:rFonts w:ascii="Arial" w:hAnsi="Arial"/>
                      <w:sz w:val="10"/>
                      <w:szCs w:val="10"/>
                    </w:rPr>
                  </w:pPr>
                  <w:r>
                    <w:rPr>
                      <w:rFonts w:ascii="Arial" w:hAnsi="Arial"/>
                      <w:sz w:val="10"/>
                      <w:szCs w:val="10"/>
                    </w:rPr>
                    <w:t># of Opportunities</w:t>
                  </w:r>
                </w:p>
              </w:tc>
              <w:tc>
                <w:tcPr>
                  <w:tcW w:w="672" w:type="pct"/>
                </w:tcPr>
                <w:p w:rsidR="00017E3D" w:rsidRDefault="00017E3D" w:rsidP="00811ECC">
                  <w:pPr>
                    <w:jc w:val="center"/>
                    <w:rPr>
                      <w:rFonts w:ascii="Arial" w:hAnsi="Arial"/>
                      <w:sz w:val="10"/>
                      <w:szCs w:val="10"/>
                    </w:rPr>
                  </w:pPr>
                  <w:r>
                    <w:rPr>
                      <w:rFonts w:ascii="Arial" w:hAnsi="Arial"/>
                      <w:sz w:val="10"/>
                      <w:szCs w:val="10"/>
                    </w:rPr>
                    <w:t># of Reinforcements</w:t>
                  </w:r>
                </w:p>
              </w:tc>
            </w:tr>
            <w:tr w:rsidR="00017E3D" w:rsidRPr="00017E3D" w:rsidTr="00537C74">
              <w:tc>
                <w:tcPr>
                  <w:tcW w:w="303"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#Index#</w:t>
                  </w:r>
                </w:p>
              </w:tc>
              <w:tc>
                <w:tcPr>
                  <w:tcW w:w="346"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FormId</w:t>
                  </w:r>
                  <w:proofErr w:type="spellEnd"/>
                  <w:r w:rsidRPr="00537C74">
                    <w:rPr>
                      <w:rFonts w:ascii="Arial" w:hAnsi="Arial"/>
                      <w:sz w:val="10"/>
                      <w:szCs w:val="10"/>
                    </w:rPr>
                    <w:t>#</w:t>
                  </w:r>
                </w:p>
              </w:tc>
              <w:tc>
                <w:tcPr>
                  <w:tcW w:w="444"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CSRName</w:t>
                  </w:r>
                  <w:proofErr w:type="spellEnd"/>
                  <w:r w:rsidRPr="00537C74">
                    <w:rPr>
                      <w:rFonts w:ascii="Arial" w:hAnsi="Arial"/>
                      <w:sz w:val="10"/>
                      <w:szCs w:val="10"/>
                    </w:rPr>
                    <w:t>#</w:t>
                  </w:r>
                </w:p>
              </w:tc>
              <w:tc>
                <w:tcPr>
                  <w:tcW w:w="605"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SuperivsorName</w:t>
                  </w:r>
                  <w:proofErr w:type="spellEnd"/>
                  <w:r w:rsidRPr="00537C74">
                    <w:rPr>
                      <w:rFonts w:ascii="Arial" w:hAnsi="Arial"/>
                      <w:sz w:val="10"/>
                      <w:szCs w:val="10"/>
                    </w:rPr>
                    <w:t>#</w:t>
                  </w:r>
                </w:p>
              </w:tc>
              <w:tc>
                <w:tcPr>
                  <w:tcW w:w="598"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ManagerName</w:t>
                  </w:r>
                  <w:proofErr w:type="spellEnd"/>
                  <w:r w:rsidRPr="00537C74">
                    <w:rPr>
                      <w:rFonts w:ascii="Arial" w:hAnsi="Arial"/>
                      <w:sz w:val="10"/>
                      <w:szCs w:val="10"/>
                    </w:rPr>
                    <w:t>#</w:t>
                  </w:r>
                </w:p>
              </w:tc>
              <w:tc>
                <w:tcPr>
                  <w:tcW w:w="457" w:type="pct"/>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strSource</w:t>
                  </w:r>
                  <w:proofErr w:type="spellEnd"/>
                  <w:r w:rsidRPr="00537C74">
                    <w:rPr>
                      <w:rFonts w:ascii="Arial" w:hAnsi="Arial"/>
                      <w:sz w:val="10"/>
                      <w:szCs w:val="10"/>
                    </w:rPr>
                    <w:t>#</w:t>
                  </w:r>
                </w:p>
              </w:tc>
              <w:tc>
                <w:tcPr>
                  <w:tcW w:w="468" w:type="pct"/>
                  <w:tcMar>
                    <w:left w:w="72" w:type="dxa"/>
                    <w:right w:w="72" w:type="dxa"/>
                  </w:tcMar>
                  <w:vAlign w:val="cente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FormStatus</w:t>
                  </w:r>
                  <w:proofErr w:type="spellEnd"/>
                  <w:r w:rsidRPr="00537C74">
                    <w:rPr>
                      <w:rFonts w:ascii="Arial" w:hAnsi="Arial"/>
                      <w:sz w:val="10"/>
                      <w:szCs w:val="10"/>
                    </w:rPr>
                    <w:t>#</w:t>
                  </w:r>
                </w:p>
              </w:tc>
              <w:tc>
                <w:tcPr>
                  <w:tcW w:w="498" w:type="pct"/>
                  <w:tcMar>
                    <w:left w:w="72" w:type="dxa"/>
                    <w:right w:w="72" w:type="dxa"/>
                  </w:tcMar>
                </w:tcPr>
                <w:p w:rsidR="00017E3D" w:rsidRPr="00537C74" w:rsidRDefault="00017E3D" w:rsidP="00811ECC">
                  <w:pPr>
                    <w:jc w:val="center"/>
                    <w:rPr>
                      <w:rFonts w:ascii="Arial" w:hAnsi="Arial"/>
                      <w:sz w:val="10"/>
                      <w:szCs w:val="10"/>
                    </w:rPr>
                  </w:pPr>
                  <w:r w:rsidRPr="00537C74">
                    <w:rPr>
                      <w:rFonts w:ascii="Arial" w:hAnsi="Arial"/>
                      <w:sz w:val="10"/>
                      <w:szCs w:val="10"/>
                    </w:rPr>
                    <w:t>#</w:t>
                  </w:r>
                  <w:proofErr w:type="spellStart"/>
                  <w:r w:rsidRPr="00537C74">
                    <w:rPr>
                      <w:rFonts w:ascii="Arial" w:hAnsi="Arial"/>
                      <w:sz w:val="10"/>
                      <w:szCs w:val="10"/>
                    </w:rPr>
                    <w:t>CreatedDate</w:t>
                  </w:r>
                  <w:proofErr w:type="spellEnd"/>
                  <w:r w:rsidRPr="00537C74">
                    <w:rPr>
                      <w:rFonts w:ascii="Arial" w:hAnsi="Arial"/>
                      <w:sz w:val="10"/>
                      <w:szCs w:val="10"/>
                    </w:rPr>
                    <w:t>#</w:t>
                  </w:r>
                </w:p>
              </w:tc>
              <w:tc>
                <w:tcPr>
                  <w:tcW w:w="609"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numOpportunity</w:t>
                  </w:r>
                  <w:proofErr w:type="spellEnd"/>
                  <w:r>
                    <w:rPr>
                      <w:rFonts w:ascii="Arial" w:hAnsi="Arial"/>
                      <w:sz w:val="10"/>
                      <w:szCs w:val="10"/>
                    </w:rPr>
                    <w:t>#</w:t>
                  </w:r>
                </w:p>
              </w:tc>
              <w:tc>
                <w:tcPr>
                  <w:tcW w:w="672" w:type="pct"/>
                </w:tcPr>
                <w:p w:rsidR="00017E3D" w:rsidRPr="00017E3D" w:rsidRDefault="00017E3D" w:rsidP="00811ECC">
                  <w:pPr>
                    <w:jc w:val="center"/>
                    <w:rPr>
                      <w:rFonts w:ascii="Arial" w:hAnsi="Arial"/>
                      <w:sz w:val="10"/>
                      <w:szCs w:val="10"/>
                    </w:rPr>
                  </w:pPr>
                  <w:r>
                    <w:rPr>
                      <w:rFonts w:ascii="Arial" w:hAnsi="Arial"/>
                      <w:sz w:val="10"/>
                      <w:szCs w:val="10"/>
                    </w:rPr>
                    <w:t>#</w:t>
                  </w:r>
                  <w:proofErr w:type="spellStart"/>
                  <w:r w:rsidRPr="00017E3D">
                    <w:rPr>
                      <w:rFonts w:ascii="Arial" w:hAnsi="Arial"/>
                      <w:sz w:val="10"/>
                      <w:szCs w:val="10"/>
                    </w:rPr>
                    <w:t>numReinforcement</w:t>
                  </w:r>
                  <w:proofErr w:type="spellEnd"/>
                  <w:r>
                    <w:rPr>
                      <w:rFonts w:ascii="Arial" w:hAnsi="Arial"/>
                      <w:sz w:val="10"/>
                      <w:szCs w:val="10"/>
                    </w:rPr>
                    <w:t>#</w:t>
                  </w:r>
                </w:p>
              </w:tc>
            </w:tr>
          </w:tbl>
          <w:p w:rsidR="00487B80" w:rsidRDefault="00487B80" w:rsidP="00811ECC">
            <w:pPr>
              <w:rPr>
                <w:rFonts w:ascii="Arial" w:hAnsi="Arial"/>
                <w:sz w:val="16"/>
              </w:rPr>
            </w:pPr>
          </w:p>
          <w:p w:rsidR="00487B80" w:rsidRDefault="00487B80" w:rsidP="00811ECC">
            <w:pPr>
              <w:rPr>
                <w:rFonts w:ascii="Arial" w:hAnsi="Arial"/>
                <w:sz w:val="16"/>
              </w:rPr>
            </w:pPr>
          </w:p>
        </w:tc>
        <w:tc>
          <w:tcPr>
            <w:tcW w:w="2503"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 xml:space="preserve">Values will be populated based on form options selected.  </w:t>
            </w:r>
            <w:proofErr w:type="spellStart"/>
            <w:r>
              <w:rPr>
                <w:rFonts w:ascii="Arial" w:hAnsi="Arial"/>
                <w:sz w:val="16"/>
              </w:rPr>
              <w:t>FormId</w:t>
            </w:r>
            <w:proofErr w:type="spellEnd"/>
            <w:r>
              <w:rPr>
                <w:rFonts w:ascii="Arial" w:hAnsi="Arial"/>
                <w:sz w:val="16"/>
              </w:rPr>
              <w:t xml:space="preserve"> will be a link opening review</w:t>
            </w:r>
            <w:r w:rsidR="00017E3D">
              <w:rPr>
                <w:rFonts w:ascii="Arial" w:hAnsi="Arial"/>
                <w:sz w:val="16"/>
              </w:rPr>
              <w:t>2</w:t>
            </w:r>
            <w:r>
              <w:rPr>
                <w:rFonts w:ascii="Arial" w:hAnsi="Arial"/>
                <w:sz w:val="16"/>
              </w:rPr>
              <w:t>.aspx to view record.</w:t>
            </w:r>
          </w:p>
          <w:p w:rsidR="00116897" w:rsidRDefault="00116897" w:rsidP="00811ECC">
            <w:pPr>
              <w:rPr>
                <w:rFonts w:ascii="Arial" w:hAnsi="Arial"/>
                <w:sz w:val="16"/>
              </w:rPr>
            </w:pPr>
          </w:p>
          <w:p w:rsidR="00116897" w:rsidRDefault="00116897" w:rsidP="00811ECC">
            <w:pPr>
              <w:rPr>
                <w:rFonts w:ascii="Arial" w:hAnsi="Arial"/>
                <w:sz w:val="16"/>
              </w:rPr>
            </w:pPr>
            <w:r>
              <w:rPr>
                <w:rFonts w:ascii="Arial" w:hAnsi="Arial"/>
                <w:sz w:val="16"/>
              </w:rPr>
              <w:t xml:space="preserve">Display image - </w:t>
            </w:r>
            <w:r w:rsidRPr="00116897">
              <w:rPr>
                <w:rFonts w:ascii="Arial" w:hAnsi="Arial"/>
                <w:sz w:val="16"/>
              </w:rPr>
              <w:t>1324418219_new.png</w:t>
            </w:r>
            <w:r>
              <w:rPr>
                <w:rFonts w:ascii="Arial" w:hAnsi="Arial"/>
                <w:sz w:val="16"/>
              </w:rPr>
              <w:t xml:space="preserve">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p w:rsidR="007F3795" w:rsidRDefault="007F3795" w:rsidP="00811ECC">
            <w:pPr>
              <w:rPr>
                <w:rFonts w:ascii="Arial" w:hAnsi="Arial"/>
                <w:sz w:val="16"/>
              </w:rPr>
            </w:pPr>
          </w:p>
          <w:p w:rsidR="007F3795" w:rsidRDefault="007F3795" w:rsidP="007F3795">
            <w:pPr>
              <w:rPr>
                <w:rFonts w:ascii="Arial" w:hAnsi="Arial"/>
                <w:sz w:val="16"/>
              </w:rPr>
            </w:pPr>
            <w:r>
              <w:rPr>
                <w:rFonts w:ascii="Arial" w:hAnsi="Arial"/>
                <w:sz w:val="16"/>
              </w:rPr>
              <w:t xml:space="preserve">Display text “New!” next to </w:t>
            </w:r>
            <w:proofErr w:type="spellStart"/>
            <w:r>
              <w:rPr>
                <w:rFonts w:ascii="Arial" w:hAnsi="Arial"/>
                <w:sz w:val="16"/>
              </w:rPr>
              <w:t>strFormID</w:t>
            </w:r>
            <w:proofErr w:type="spellEnd"/>
            <w:r>
              <w:rPr>
                <w:rFonts w:ascii="Arial" w:hAnsi="Arial"/>
                <w:sz w:val="16"/>
              </w:rPr>
              <w:t xml:space="preserve"> if </w:t>
            </w:r>
            <w:proofErr w:type="spellStart"/>
            <w:r>
              <w:rPr>
                <w:rFonts w:ascii="Arial" w:hAnsi="Arial"/>
                <w:sz w:val="16"/>
              </w:rPr>
              <w:t>submitdate</w:t>
            </w:r>
            <w:proofErr w:type="spellEnd"/>
            <w:r>
              <w:rPr>
                <w:rFonts w:ascii="Arial" w:hAnsi="Arial"/>
                <w:sz w:val="16"/>
              </w:rPr>
              <w:t xml:space="preserve"> is current date</w:t>
            </w:r>
          </w:p>
        </w:tc>
        <w:tc>
          <w:tcPr>
            <w:tcW w:w="864" w:type="dxa"/>
            <w:tcBorders>
              <w:top w:val="single" w:sz="6" w:space="0" w:color="000000"/>
              <w:bottom w:val="single" w:sz="6" w:space="0" w:color="000000"/>
            </w:tcBorders>
          </w:tcPr>
          <w:p w:rsidR="00487B80" w:rsidRDefault="00487B80" w:rsidP="00811ECC">
            <w:pPr>
              <w:rPr>
                <w:rFonts w:ascii="Arial" w:hAnsi="Arial"/>
                <w:sz w:val="16"/>
              </w:rPr>
            </w:pPr>
            <w:r>
              <w:rPr>
                <w:rFonts w:ascii="Arial" w:hAnsi="Arial"/>
                <w:sz w:val="16"/>
              </w:rPr>
              <w:t>N/A</w:t>
            </w:r>
          </w:p>
        </w:tc>
      </w:tr>
      <w:tr w:rsidR="007F3795" w:rsidTr="00466071">
        <w:trPr>
          <w:gridAfter w:val="1"/>
          <w:wAfter w:w="11" w:type="dxa"/>
          <w:tblHeader/>
        </w:trPr>
        <w:tc>
          <w:tcPr>
            <w:tcW w:w="13946" w:type="dxa"/>
            <w:gridSpan w:val="6"/>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If no records to display then display:</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Text</w:t>
            </w:r>
          </w:p>
        </w:tc>
        <w:tc>
          <w:tcPr>
            <w:tcW w:w="841" w:type="dxa"/>
            <w:tcBorders>
              <w:top w:val="single" w:sz="6" w:space="0" w:color="000000"/>
              <w:bottom w:val="single" w:sz="6" w:space="0" w:color="000000"/>
            </w:tcBorders>
          </w:tcPr>
          <w:p w:rsidR="007F3795" w:rsidRDefault="007F3795" w:rsidP="00FD263A">
            <w:pPr>
              <w:pStyle w:val="Tabletext"/>
              <w:rPr>
                <w:rFonts w:ascii="Arial" w:hAnsi="Arial"/>
              </w:rPr>
            </w:pPr>
            <w:r>
              <w:rPr>
                <w:rFonts w:ascii="Arial" w:hAnsi="Arial"/>
              </w:rPr>
              <w:t>ABC-</w:t>
            </w:r>
            <w:r w:rsidR="00FD263A">
              <w:rPr>
                <w:rFonts w:ascii="Arial" w:hAnsi="Arial"/>
              </w:rPr>
              <w:t>4</w:t>
            </w:r>
          </w:p>
        </w:tc>
        <w:tc>
          <w:tcPr>
            <w:tcW w:w="8753" w:type="dxa"/>
            <w:tcBorders>
              <w:top w:val="single" w:sz="6" w:space="0" w:color="000000"/>
              <w:bottom w:val="single" w:sz="6" w:space="0" w:color="000000"/>
            </w:tcBorders>
          </w:tcPr>
          <w:p w:rsidR="007F3795" w:rsidRDefault="007F3795" w:rsidP="00B66A06">
            <w:pPr>
              <w:rPr>
                <w:rFonts w:ascii="Arial" w:hAnsi="Arial"/>
                <w:sz w:val="16"/>
              </w:rPr>
            </w:pPr>
            <w:r w:rsidRPr="001A51B1">
              <w:rPr>
                <w:rFonts w:ascii="Arial" w:hAnsi="Arial"/>
                <w:sz w:val="16"/>
              </w:rPr>
              <w:t>There are no pending items to display.</w:t>
            </w:r>
          </w:p>
        </w:tc>
        <w:tc>
          <w:tcPr>
            <w:tcW w:w="2503"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c>
          <w:tcPr>
            <w:tcW w:w="864" w:type="dxa"/>
            <w:tcBorders>
              <w:top w:val="single" w:sz="6" w:space="0" w:color="000000"/>
              <w:bottom w:val="single" w:sz="6" w:space="0" w:color="000000"/>
            </w:tcBorders>
          </w:tcPr>
          <w:p w:rsidR="007F3795" w:rsidRDefault="007F3795" w:rsidP="00B66A06">
            <w:pPr>
              <w:rPr>
                <w:rFonts w:ascii="Arial" w:hAnsi="Arial"/>
                <w:sz w:val="16"/>
              </w:rPr>
            </w:pPr>
            <w:r>
              <w:rPr>
                <w:rFonts w:ascii="Arial" w:hAnsi="Arial"/>
                <w:sz w:val="16"/>
              </w:rPr>
              <w:t>N/A</w:t>
            </w:r>
          </w:p>
        </w:tc>
      </w:tr>
      <w:tr w:rsidR="007F3795" w:rsidTr="00466071">
        <w:trPr>
          <w:gridAfter w:val="1"/>
          <w:wAfter w:w="11" w:type="dxa"/>
          <w:tblHeader/>
        </w:trPr>
        <w:tc>
          <w:tcPr>
            <w:tcW w:w="985" w:type="dxa"/>
            <w:gridSpan w:val="2"/>
            <w:tcBorders>
              <w:top w:val="single" w:sz="6" w:space="0" w:color="000000"/>
              <w:bottom w:val="single" w:sz="6" w:space="0" w:color="000000"/>
            </w:tcBorders>
          </w:tcPr>
          <w:p w:rsidR="007F3795" w:rsidRDefault="007F3795" w:rsidP="00B66A06">
            <w:pPr>
              <w:rPr>
                <w:rFonts w:ascii="Arial" w:hAnsi="Arial"/>
                <w:sz w:val="16"/>
              </w:rPr>
            </w:pPr>
          </w:p>
        </w:tc>
        <w:tc>
          <w:tcPr>
            <w:tcW w:w="841" w:type="dxa"/>
            <w:tcBorders>
              <w:top w:val="single" w:sz="6" w:space="0" w:color="000000"/>
              <w:bottom w:val="single" w:sz="6" w:space="0" w:color="000000"/>
            </w:tcBorders>
          </w:tcPr>
          <w:p w:rsidR="007F3795" w:rsidRDefault="007F3795" w:rsidP="00B66A06">
            <w:pPr>
              <w:pStyle w:val="Tabletext"/>
              <w:rPr>
                <w:rFonts w:ascii="Arial" w:hAnsi="Arial"/>
              </w:rPr>
            </w:pPr>
          </w:p>
        </w:tc>
        <w:tc>
          <w:tcPr>
            <w:tcW w:w="8753" w:type="dxa"/>
            <w:tcBorders>
              <w:top w:val="single" w:sz="6" w:space="0" w:color="000000"/>
              <w:bottom w:val="single" w:sz="6" w:space="0" w:color="000000"/>
            </w:tcBorders>
          </w:tcPr>
          <w:p w:rsidR="007F3795" w:rsidRPr="001A51B1" w:rsidRDefault="007F3795" w:rsidP="00B66A06">
            <w:pPr>
              <w:rPr>
                <w:rFonts w:ascii="Arial" w:hAnsi="Arial"/>
                <w:sz w:val="16"/>
              </w:rPr>
            </w:pPr>
          </w:p>
        </w:tc>
        <w:tc>
          <w:tcPr>
            <w:tcW w:w="2503" w:type="dxa"/>
            <w:tcBorders>
              <w:top w:val="single" w:sz="6" w:space="0" w:color="000000"/>
              <w:bottom w:val="single" w:sz="6" w:space="0" w:color="000000"/>
            </w:tcBorders>
          </w:tcPr>
          <w:p w:rsidR="007F3795" w:rsidRDefault="007F3795" w:rsidP="00B66A06">
            <w:pPr>
              <w:rPr>
                <w:rFonts w:ascii="Arial" w:hAnsi="Arial"/>
                <w:sz w:val="16"/>
              </w:rPr>
            </w:pPr>
          </w:p>
        </w:tc>
        <w:tc>
          <w:tcPr>
            <w:tcW w:w="864" w:type="dxa"/>
            <w:tcBorders>
              <w:top w:val="single" w:sz="6" w:space="0" w:color="000000"/>
              <w:bottom w:val="single" w:sz="6" w:space="0" w:color="000000"/>
            </w:tcBorders>
          </w:tcPr>
          <w:p w:rsidR="007F3795" w:rsidRDefault="007F3795" w:rsidP="00B66A06">
            <w:pPr>
              <w:rPr>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026849" w:rsidRDefault="003229D0" w:rsidP="003229D0">
      <w:pPr>
        <w:pStyle w:val="Heading3"/>
      </w:pPr>
      <w:bookmarkStart w:id="72" w:name="_Toc363640191"/>
      <w:r>
        <w:t xml:space="preserve">eCoaching Historical Dashboard Review page </w:t>
      </w:r>
      <w:r w:rsidRPr="00026849">
        <w:t>(</w:t>
      </w:r>
      <w:r>
        <w:t>review2</w:t>
      </w:r>
      <w:r w:rsidRPr="00EA54ED">
        <w:t>.aspx</w:t>
      </w:r>
      <w:r w:rsidRPr="00026849">
        <w:t xml:space="preserve"> – secure)</w:t>
      </w:r>
      <w:bookmarkEnd w:id="72"/>
    </w:p>
    <w:p w:rsidR="003229D0" w:rsidRPr="004A0119" w:rsidRDefault="003229D0" w:rsidP="003229D0">
      <w:r w:rsidRPr="0085299A">
        <w:rPr>
          <w:rFonts w:ascii="Arial" w:hAnsi="Arial" w:cs="Arial"/>
        </w:rPr>
        <w:t xml:space="preserve">This </w:t>
      </w:r>
      <w:r>
        <w:rPr>
          <w:rFonts w:ascii="Arial" w:hAnsi="Arial" w:cs="Arial"/>
        </w:rPr>
        <w:t xml:space="preserve">page shall </w:t>
      </w:r>
      <w:r w:rsidRPr="00982BB7">
        <w:rPr>
          <w:rFonts w:ascii="Arial" w:hAnsi="Arial" w:cs="Arial"/>
        </w:rPr>
        <w:t xml:space="preserve">be displayed </w:t>
      </w:r>
      <w:r w:rsidR="0055210C">
        <w:rPr>
          <w:rFonts w:ascii="Arial" w:hAnsi="Arial" w:cs="Arial"/>
        </w:rPr>
        <w:t xml:space="preserve">if a user who has been authenticated to access the </w:t>
      </w:r>
      <w:proofErr w:type="spellStart"/>
      <w:r w:rsidR="00801C61">
        <w:rPr>
          <w:rFonts w:ascii="Arial" w:hAnsi="Arial" w:cs="Arial"/>
        </w:rPr>
        <w:t>v</w:t>
      </w:r>
      <w:r w:rsidR="001649EB">
        <w:rPr>
          <w:rFonts w:ascii="Arial" w:hAnsi="Arial" w:cs="Arial"/>
        </w:rPr>
        <w:t>angent.local</w:t>
      </w:r>
      <w:proofErr w:type="spellEnd"/>
      <w:r w:rsidR="001649EB">
        <w:rPr>
          <w:rFonts w:ascii="Arial" w:hAnsi="Arial" w:cs="Arial"/>
        </w:rPr>
        <w:t xml:space="preserve"> network</w:t>
      </w:r>
      <w:r w:rsidR="00801C61">
        <w:rPr>
          <w:rFonts w:ascii="Arial" w:hAnsi="Arial" w:cs="Arial"/>
        </w:rPr>
        <w:t xml:space="preserve"> </w:t>
      </w:r>
      <w:r w:rsidR="00801C61" w:rsidRPr="00801C61">
        <w:rPr>
          <w:rFonts w:ascii="Arial" w:hAnsi="Arial" w:cs="Arial"/>
        </w:rPr>
        <w:t xml:space="preserve">(this includes </w:t>
      </w:r>
      <w:proofErr w:type="spellStart"/>
      <w:r w:rsidR="00801C61" w:rsidRPr="00801C61">
        <w:rPr>
          <w:rFonts w:ascii="Arial" w:hAnsi="Arial" w:cs="Arial"/>
        </w:rPr>
        <w:t>ad.local</w:t>
      </w:r>
      <w:proofErr w:type="spellEnd"/>
      <w:r w:rsidR="00801C61" w:rsidRPr="00801C61">
        <w:rPr>
          <w:rFonts w:ascii="Arial" w:hAnsi="Arial" w:cs="Arial"/>
        </w:rPr>
        <w:t xml:space="preserve"> users accessing servers on the </w:t>
      </w:r>
      <w:proofErr w:type="spellStart"/>
      <w:r w:rsidR="00801C61" w:rsidRPr="00801C61">
        <w:rPr>
          <w:rFonts w:ascii="Arial" w:hAnsi="Arial" w:cs="Arial"/>
        </w:rPr>
        <w:t>vangent.local</w:t>
      </w:r>
      <w:proofErr w:type="spellEnd"/>
      <w:r w:rsidR="00801C61" w:rsidRPr="00801C61">
        <w:rPr>
          <w:rFonts w:ascii="Arial" w:hAnsi="Arial" w:cs="Arial"/>
        </w:rPr>
        <w:t xml:space="preserve"> network)</w:t>
      </w:r>
      <w:r w:rsidR="001649EB">
        <w:rPr>
          <w:rFonts w:ascii="Arial" w:hAnsi="Arial" w:cs="Arial"/>
        </w:rPr>
        <w:t xml:space="preserve"> </w:t>
      </w:r>
      <w:r w:rsidR="0055210C">
        <w:rPr>
          <w:rFonts w:ascii="Arial" w:hAnsi="Arial" w:cs="Arial"/>
        </w:rPr>
        <w:t>and are an authorized user per assumptions in section 3.2</w:t>
      </w:r>
      <w:r>
        <w:rPr>
          <w:rFonts w:ascii="Arial" w:hAnsi="Arial" w:cs="Arial"/>
        </w:rPr>
        <w:t xml:space="preserve"> selects a Form Id from the Historical Dashboard (view4.aspx) to be displayed</w:t>
      </w:r>
      <w:r w:rsidR="0055210C">
        <w:rPr>
          <w:rFonts w:ascii="Arial" w:hAnsi="Arial" w:cs="Arial"/>
        </w:rPr>
        <w:t xml:space="preserve">. Users who are not authenticated and authorized will be redirected to the page – </w:t>
      </w:r>
      <w:r w:rsidR="0055210C" w:rsidRPr="00E06351">
        <w:rPr>
          <w:rFonts w:ascii="Arial" w:hAnsi="Arial" w:cs="Arial"/>
        </w:rPr>
        <w:t>error</w:t>
      </w:r>
      <w:r w:rsidR="0055210C">
        <w:rPr>
          <w:rFonts w:ascii="Arial" w:hAnsi="Arial" w:cs="Arial"/>
        </w:rPr>
        <w:t>3</w:t>
      </w:r>
      <w:r w:rsidR="0055210C" w:rsidRPr="00E06351">
        <w:rPr>
          <w:rFonts w:ascii="Arial" w:hAnsi="Arial" w:cs="Arial"/>
        </w:rPr>
        <w:t>.aspx</w:t>
      </w:r>
      <w:r>
        <w:rPr>
          <w:rFonts w:ascii="Arial" w:hAnsi="Arial" w:cs="Arial"/>
        </w:rPr>
        <w:t>.</w:t>
      </w:r>
    </w:p>
    <w:tbl>
      <w:tblPr>
        <w:tblW w:w="1422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840"/>
        <w:gridCol w:w="6120"/>
        <w:gridCol w:w="5310"/>
        <w:gridCol w:w="990"/>
      </w:tblGrid>
      <w:tr w:rsidR="003229D0" w:rsidRPr="005A3420" w:rsidTr="00BF0057">
        <w:trPr>
          <w:trHeight w:val="627"/>
        </w:trPr>
        <w:tc>
          <w:tcPr>
            <w:tcW w:w="96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Control Type</w:t>
            </w:r>
          </w:p>
        </w:tc>
        <w:tc>
          <w:tcPr>
            <w:tcW w:w="84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Format</w:t>
            </w:r>
          </w:p>
        </w:tc>
        <w:tc>
          <w:tcPr>
            <w:tcW w:w="6120" w:type="dxa"/>
            <w:tcBorders>
              <w:top w:val="single" w:sz="12" w:space="0" w:color="000000"/>
              <w:bottom w:val="single" w:sz="6" w:space="0" w:color="000000"/>
            </w:tcBorders>
            <w:shd w:val="pct25" w:color="auto" w:fill="FFFFFF"/>
          </w:tcPr>
          <w:p w:rsidR="003229D0" w:rsidRPr="005A3420" w:rsidRDefault="003229D0" w:rsidP="00BF0057">
            <w:pPr>
              <w:pStyle w:val="program"/>
              <w:rPr>
                <w:rFonts w:ascii="Arial" w:hAnsi="Arial"/>
                <w:b/>
                <w:noProof w:val="0"/>
                <w:sz w:val="18"/>
                <w:szCs w:val="18"/>
              </w:rPr>
            </w:pPr>
            <w:r w:rsidRPr="005A3420">
              <w:rPr>
                <w:rFonts w:ascii="Arial" w:hAnsi="Arial"/>
                <w:b/>
                <w:noProof w:val="0"/>
                <w:sz w:val="18"/>
                <w:szCs w:val="18"/>
              </w:rPr>
              <w:t>Text or Description</w:t>
            </w:r>
          </w:p>
        </w:tc>
        <w:tc>
          <w:tcPr>
            <w:tcW w:w="531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Content/Action</w:t>
            </w:r>
          </w:p>
        </w:tc>
        <w:tc>
          <w:tcPr>
            <w:tcW w:w="990" w:type="dxa"/>
            <w:tcBorders>
              <w:top w:val="single" w:sz="12" w:space="0" w:color="000000"/>
              <w:bottom w:val="single" w:sz="6" w:space="0" w:color="000000"/>
            </w:tcBorders>
            <w:shd w:val="pct25" w:color="auto" w:fill="FFFFFF"/>
          </w:tcPr>
          <w:p w:rsidR="003229D0" w:rsidRPr="005A3420" w:rsidRDefault="003229D0" w:rsidP="00BF0057">
            <w:pPr>
              <w:rPr>
                <w:rFonts w:ascii="Arial" w:hAnsi="Arial"/>
                <w:b/>
                <w:sz w:val="18"/>
                <w:szCs w:val="18"/>
              </w:rPr>
            </w:pPr>
            <w:r w:rsidRPr="005A3420">
              <w:rPr>
                <w:rFonts w:ascii="Arial" w:hAnsi="Arial"/>
                <w:b/>
                <w:sz w:val="18"/>
                <w:szCs w:val="18"/>
              </w:rPr>
              <w:t>Field Length</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DD58D8">
              <w:rPr>
                <w:rFonts w:ascii="Arial" w:hAnsi="Arial"/>
                <w:sz w:val="16"/>
              </w:rPr>
              <w:t>Please note that all fields are required. Double-check your work to ensure accuracy.</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Reason(s):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rPr>
                <w:rFonts w:ascii="Arial" w:hAnsi="Arial"/>
                <w:sz w:val="16"/>
              </w:rPr>
            </w:pPr>
            <w:r>
              <w:rPr>
                <w:rFonts w:ascii="Arial" w:hAnsi="Arial"/>
                <w:sz w:val="16"/>
              </w:rPr>
              <w:t>If no Coaching Reasons exists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AHT: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BCC Process Procedure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Behavioral Analytics: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Customer Service Issue: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Short Calls: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Training And Development: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811ECC" w:rsidRDefault="00811ECC" w:rsidP="00811ECC">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9B4018">
            <w:pPr>
              <w:rPr>
                <w:rFonts w:ascii="Arial" w:hAnsi="Arial"/>
                <w:sz w:val="16"/>
              </w:rPr>
            </w:pPr>
            <w:r w:rsidRPr="00371FBF">
              <w:rPr>
                <w:rFonts w:ascii="Arial" w:hAnsi="Arial"/>
                <w:sz w:val="16"/>
              </w:rPr>
              <w:t xml:space="preserve">if </w:t>
            </w:r>
            <w:proofErr w:type="spellStart"/>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lastRenderedPageBreak/>
              <w:t>If record source &lt;&gt; “IQS”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C87613">
            <w:pPr>
              <w:pStyle w:val="Tabletext"/>
              <w:rPr>
                <w:rFonts w:ascii="Arial" w:hAnsi="Arial"/>
              </w:rPr>
            </w:pPr>
            <w:r>
              <w:rPr>
                <w:rFonts w:ascii="Arial" w:hAnsi="Arial"/>
              </w:rPr>
              <w:t>ABC-1</w:t>
            </w:r>
            <w:r w:rsidR="00C87613">
              <w:rPr>
                <w:rFonts w:ascii="Arial" w:hAnsi="Arial"/>
              </w:rPr>
              <w:t>3</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CE4881" w:rsidTr="00811ECC">
        <w:tc>
          <w:tcPr>
            <w:tcW w:w="14220" w:type="dxa"/>
            <w:gridSpan w:val="5"/>
            <w:tcBorders>
              <w:top w:val="single" w:sz="6" w:space="0" w:color="000000"/>
              <w:bottom w:val="single" w:sz="6" w:space="0" w:color="000000"/>
            </w:tcBorders>
            <w:shd w:val="pct25" w:color="auto" w:fill="auto"/>
          </w:tcPr>
          <w:p w:rsidR="00CE4881" w:rsidRDefault="00CE4881" w:rsidP="00811ECC">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CE4881">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r w:rsidR="00811ECC" w:rsidTr="00811ECC">
        <w:tc>
          <w:tcPr>
            <w:tcW w:w="14220" w:type="dxa"/>
            <w:gridSpan w:val="5"/>
            <w:tcBorders>
              <w:top w:val="single" w:sz="6" w:space="0" w:color="000000"/>
              <w:bottom w:val="single" w:sz="6" w:space="0" w:color="000000"/>
            </w:tcBorders>
            <w:shd w:val="pct25" w:color="auto" w:fill="auto"/>
          </w:tcPr>
          <w:p w:rsidR="00811ECC" w:rsidRDefault="00811ECC" w:rsidP="00811ECC">
            <w:pPr>
              <w:ind w:left="720"/>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 “Completed” then display “Final”</w:t>
            </w:r>
          </w:p>
          <w:p w:rsidR="00811ECC" w:rsidRDefault="00811ECC" w:rsidP="00811ECC">
            <w:pPr>
              <w:rPr>
                <w:rFonts w:ascii="Arial" w:hAnsi="Arial"/>
                <w:sz w:val="16"/>
              </w:rPr>
            </w:pPr>
            <w:r>
              <w:rPr>
                <w:rFonts w:ascii="Arial" w:hAnsi="Arial"/>
                <w:sz w:val="16"/>
              </w:rPr>
              <w:t xml:space="preserve">If </w:t>
            </w:r>
            <w:proofErr w:type="spellStart"/>
            <w:r>
              <w:rPr>
                <w:rFonts w:ascii="Arial" w:hAnsi="Arial"/>
                <w:sz w:val="16"/>
              </w:rPr>
              <w:t>strFormStatus</w:t>
            </w:r>
            <w:proofErr w:type="spellEnd"/>
            <w:r>
              <w:rPr>
                <w:rFonts w:ascii="Arial" w:hAnsi="Arial"/>
                <w:sz w:val="16"/>
              </w:rPr>
              <w:t xml:space="preserve"> contains “Pending” then display “Review”</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3B2A3B" w:rsidP="00811ECC">
            <w:pPr>
              <w:rPr>
                <w:rFonts w:ascii="Arial" w:hAnsi="Arial"/>
                <w:sz w:val="16"/>
              </w:rPr>
            </w:pPr>
            <w:ins w:id="73" w:author="Augustin, Jourdain M" w:date="2014-06-24T13:33:00Z">
              <w:r w:rsidRPr="003B2A3B">
                <w:rPr>
                  <w:rFonts w:ascii="Arial" w:hAnsi="Arial"/>
                  <w:sz w:val="16"/>
                </w:rPr>
                <w:t>Call Record Number</w:t>
              </w:r>
            </w:ins>
            <w:ins w:id="74" w:author="Augustin, Jourdain M" w:date="2014-06-24T13:34:00Z">
              <w:r>
                <w:rPr>
                  <w:rFonts w:ascii="Arial" w:hAnsi="Arial"/>
                  <w:sz w:val="16"/>
                </w:rPr>
                <w:t>:</w:t>
              </w:r>
            </w:ins>
            <w:del w:id="75" w:author="Augustin, Jourdain M" w:date="2014-06-24T13:33:00Z">
              <w:r w:rsidR="0054251B" w:rsidRPr="0054251B" w:rsidDel="003B2A3B">
                <w:rPr>
                  <w:rFonts w:ascii="Arial" w:hAnsi="Arial"/>
                  <w:sz w:val="16"/>
                </w:rPr>
                <w:delText>Quality or PPoM Number</w:delText>
              </w:r>
              <w:r w:rsidR="00811ECC" w:rsidRPr="009D328E" w:rsidDel="003B2A3B">
                <w:rPr>
                  <w:rFonts w:ascii="Arial" w:hAnsi="Arial"/>
                  <w:sz w:val="16"/>
                </w:rPr>
                <w:delText>:</w:delText>
              </w:r>
            </w:del>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lastRenderedPageBreak/>
              <w:t xml:space="preserve">If </w:t>
            </w:r>
            <w:proofErr w:type="spellStart"/>
            <w:r w:rsidRPr="009D328E">
              <w:rPr>
                <w:rFonts w:ascii="Arial" w:hAnsi="Arial"/>
                <w:sz w:val="16"/>
              </w:rPr>
              <w:t>isBehaviorAnalyticsMonitor</w:t>
            </w:r>
            <w:proofErr w:type="spellEnd"/>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D328E">
              <w:rPr>
                <w:rFonts w:ascii="Arial" w:hAnsi="Arial"/>
                <w:sz w:val="16"/>
              </w:rPr>
              <w:t>Behavioral Analytics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r>
              <w:rPr>
                <w:rFonts w:ascii="Arial" w:hAnsi="Arial"/>
                <w:sz w:val="16"/>
              </w:rPr>
              <w:t>&lt;&gt; “False” then display the following:</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14220" w:type="dxa"/>
            <w:gridSpan w:val="5"/>
            <w:tcBorders>
              <w:top w:val="single" w:sz="6" w:space="0" w:color="000000"/>
              <w:bottom w:val="single" w:sz="6" w:space="0" w:color="000000"/>
            </w:tcBorders>
          </w:tcPr>
          <w:p w:rsidR="00811ECC" w:rsidRDefault="00811ECC" w:rsidP="00811ECC">
            <w:pPr>
              <w:rPr>
                <w:rFonts w:ascii="Arial" w:hAnsi="Arial"/>
                <w:sz w:val="16"/>
              </w:rPr>
            </w:pP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811ECC" w:rsidTr="00811ECC">
        <w:tc>
          <w:tcPr>
            <w:tcW w:w="96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811ECC" w:rsidRDefault="00811ECC" w:rsidP="00811ECC">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811ECC" w:rsidRDefault="00811ECC" w:rsidP="00811ECC">
            <w:pPr>
              <w:rPr>
                <w:rFonts w:ascii="Arial" w:hAnsi="Arial"/>
                <w:sz w:val="16"/>
              </w:rPr>
            </w:pPr>
            <w:r>
              <w:rPr>
                <w:rFonts w:ascii="Arial" w:hAnsi="Arial"/>
                <w:sz w:val="16"/>
              </w:rPr>
              <w:t>N/A</w:t>
            </w:r>
          </w:p>
        </w:tc>
      </w:tr>
      <w:tr w:rsidR="003229D0" w:rsidTr="00BF0057">
        <w:tc>
          <w:tcPr>
            <w:tcW w:w="14220" w:type="dxa"/>
            <w:gridSpan w:val="5"/>
            <w:tcBorders>
              <w:top w:val="single" w:sz="6" w:space="0" w:color="000000"/>
              <w:bottom w:val="single" w:sz="6" w:space="0" w:color="000000"/>
            </w:tcBorders>
            <w:shd w:val="pct25" w:color="auto" w:fill="auto"/>
          </w:tcPr>
          <w:p w:rsidR="003229D0" w:rsidRDefault="003229D0" w:rsidP="00BF0057">
            <w:pPr>
              <w:rPr>
                <w:rFonts w:ascii="Arial" w:hAnsi="Arial"/>
                <w:sz w:val="16"/>
              </w:rPr>
            </w:pP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rPr>
                <w:rFonts w:ascii="Arial" w:hAnsi="Arial"/>
                <w:sz w:val="16"/>
              </w:rPr>
            </w:pPr>
            <w:r>
              <w:rPr>
                <w:rFonts w:ascii="Arial" w:hAnsi="Arial"/>
                <w:sz w:val="16"/>
              </w:rPr>
              <w:t>If no Coaching Reasons exists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ABC-3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No data was returned.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AHT: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3</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Attendance: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BCC Process Procedure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Behavioral Analytics: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4</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Current Coaching Initiatives: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Customer Service Issue: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Feedback (CSR And Customer):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5</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HR Guideline Issues: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Quality: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lastRenderedPageBreak/>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Recognition: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6</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Secure Floor Violations: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Schedule Adherence: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Short Calls: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7</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Training And Development: #</w:t>
            </w:r>
            <w:proofErr w:type="spellStart"/>
            <w:r>
              <w:rPr>
                <w:rFonts w:ascii="Arial" w:hAnsi="Arial"/>
                <w:sz w:val="16"/>
              </w:rPr>
              <w:t>DBValue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If available display the coaching reason from the database in the #</w:t>
            </w:r>
            <w:proofErr w:type="spellStart"/>
            <w:r>
              <w:rPr>
                <w:rFonts w:ascii="Arial" w:hAnsi="Arial"/>
                <w:sz w:val="16"/>
              </w:rPr>
              <w:t>DBValue</w:t>
            </w:r>
            <w:proofErr w:type="spellEnd"/>
            <w:r>
              <w:rPr>
                <w:rFonts w:ascii="Arial" w:hAnsi="Arial"/>
                <w:sz w:val="16"/>
              </w:rPr>
              <w:t>#.</w:t>
            </w:r>
          </w:p>
          <w:p w:rsidR="003D7A13" w:rsidRDefault="003D7A13" w:rsidP="00B66A06">
            <w:pPr>
              <w:rPr>
                <w:rFonts w:ascii="Arial" w:hAnsi="Arial"/>
                <w:sz w:val="16"/>
              </w:rPr>
            </w:pPr>
            <w:r>
              <w:rPr>
                <w:rFonts w:ascii="Arial" w:hAnsi="Arial"/>
                <w:sz w:val="16"/>
              </w:rPr>
              <w:t>The information is to be displayed encased in a box.</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Details of the behavior being coached: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B74C69">
              <w:rPr>
                <w:rFonts w:ascii="Arial" w:hAnsi="Arial"/>
                <w:sz w:val="16"/>
              </w:rPr>
              <w:t>txtDescription</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strCoachReason_CSE</w:t>
            </w:r>
            <w:proofErr w:type="spellEnd"/>
            <w:r>
              <w:rPr>
                <w:rFonts w:ascii="Arial" w:hAnsi="Arial"/>
                <w:sz w:val="16"/>
              </w:rPr>
              <w:t xml:space="preserve"> = “Opportunity” then display the following</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Pr>
                <w:rFonts w:ascii="Arial" w:hAnsi="Arial"/>
                <w:sz w:val="16"/>
              </w:rPr>
              <w:t>isCSE</w:t>
            </w:r>
            <w:proofErr w:type="spellEnd"/>
            <w:r>
              <w:rPr>
                <w:rFonts w:ascii="Arial" w:hAnsi="Arial"/>
                <w:sz w:val="16"/>
              </w:rPr>
              <w:t xml:space="preserve"> &lt;&gt; “True”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8</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Opportunity was not a confirmed Customer Service Escalation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sidRPr="00371FBF">
              <w:rPr>
                <w:rFonts w:ascii="Arial" w:hAnsi="Arial"/>
                <w:sz w:val="16"/>
              </w:rPr>
              <w:t xml:space="preserve">if </w:t>
            </w:r>
            <w:proofErr w:type="spellStart"/>
            <w:r w:rsidRPr="00371FBF">
              <w:rPr>
                <w:rFonts w:ascii="Arial" w:hAnsi="Arial"/>
                <w:sz w:val="16"/>
              </w:rPr>
              <w:t>i</w:t>
            </w:r>
            <w:r w:rsidRPr="00CB26AE">
              <w:rPr>
                <w:rFonts w:ascii="Arial" w:hAnsi="Arial"/>
                <w:sz w:val="16"/>
              </w:rPr>
              <w:t>txtMgrNotes</w:t>
            </w:r>
            <w:proofErr w:type="spellEnd"/>
            <w:r w:rsidRPr="00CB26AE">
              <w:rPr>
                <w:rFonts w:ascii="Arial" w:hAnsi="Arial"/>
                <w:sz w:val="16"/>
              </w:rPr>
              <w:t xml:space="preserve"> </w:t>
            </w:r>
            <w:r>
              <w:rPr>
                <w:rFonts w:ascii="Arial" w:hAnsi="Arial"/>
                <w:sz w:val="16"/>
              </w:rPr>
              <w:t xml:space="preserve">is not blank </w:t>
            </w:r>
            <w:r w:rsidRPr="00371FBF">
              <w:rPr>
                <w:rFonts w:ascii="Arial" w:hAnsi="Arial"/>
                <w:sz w:val="16"/>
              </w:rPr>
              <w:t>then</w:t>
            </w:r>
            <w:r>
              <w:rPr>
                <w:rFonts w:ascii="Arial" w:hAnsi="Arial"/>
                <w:sz w:val="16"/>
              </w:rPr>
              <w:t xml:space="preserve">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w:t>
            </w:r>
            <w:r w:rsidR="00C87613">
              <w:rPr>
                <w:rFonts w:ascii="Arial" w:hAnsi="Arial"/>
              </w:rPr>
              <w:t>9</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Management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002365">
              <w:rPr>
                <w:rFonts w:ascii="Arial" w:hAnsi="Arial"/>
                <w:sz w:val="16"/>
              </w:rPr>
              <w:t>txtMgrNotes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Coaching Notes: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0</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CB26AE">
              <w:rPr>
                <w:rFonts w:ascii="Arial" w:hAnsi="Arial"/>
                <w:sz w:val="16"/>
              </w:rPr>
              <w:t>txtCoachingNotes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 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If record source &lt;&gt; “IQS”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sidRPr="009F3715">
              <w:rPr>
                <w:rFonts w:ascii="Arial" w:hAnsi="Arial"/>
                <w:sz w:val="16"/>
              </w:rPr>
              <w:t>Reviewed and acknowledged coaching opportunity on</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 Comments/Feedback:</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C87613">
            <w:pPr>
              <w:pStyle w:val="Tabletext"/>
              <w:rPr>
                <w:rFonts w:ascii="Arial" w:hAnsi="Arial"/>
              </w:rPr>
            </w:pPr>
            <w:r>
              <w:rPr>
                <w:rFonts w:ascii="Arial" w:hAnsi="Arial"/>
              </w:rPr>
              <w:t>ABC-1</w:t>
            </w:r>
            <w:r w:rsidR="00C87613">
              <w:rPr>
                <w:rFonts w:ascii="Arial" w:hAnsi="Arial"/>
              </w:rPr>
              <w:t>2</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F3715">
              <w:rPr>
                <w:rFonts w:ascii="Arial" w:hAnsi="Arial"/>
                <w:sz w:val="16"/>
              </w:rPr>
              <w:t>txtCSRComments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CE4881" w:rsidTr="00B66A06">
        <w:tc>
          <w:tcPr>
            <w:tcW w:w="14220" w:type="dxa"/>
            <w:gridSpan w:val="5"/>
            <w:tcBorders>
              <w:top w:val="single" w:sz="6" w:space="0" w:color="000000"/>
              <w:bottom w:val="single" w:sz="6" w:space="0" w:color="000000"/>
            </w:tcBorders>
            <w:shd w:val="pct25" w:color="auto" w:fill="auto"/>
          </w:tcPr>
          <w:p w:rsidR="00CE4881" w:rsidRDefault="00CE4881" w:rsidP="00B66A06">
            <w:pPr>
              <w:ind w:left="720"/>
              <w:rPr>
                <w:rFonts w:ascii="Arial" w:hAnsi="Arial"/>
                <w:sz w:val="16"/>
              </w:rPr>
            </w:pPr>
          </w:p>
        </w:tc>
      </w:tr>
      <w:tr w:rsidR="00CE4881" w:rsidTr="00771EAD">
        <w:trPr>
          <w:cantSplit/>
        </w:trPr>
        <w:tc>
          <w:tcPr>
            <w:tcW w:w="14220" w:type="dxa"/>
            <w:gridSpan w:val="5"/>
            <w:tcBorders>
              <w:top w:val="single" w:sz="6" w:space="0" w:color="000000"/>
              <w:bottom w:val="single" w:sz="6" w:space="0" w:color="000000"/>
            </w:tcBorders>
          </w:tcPr>
          <w:p w:rsidR="00CE4881" w:rsidRDefault="00CE4881" w:rsidP="00771EAD">
            <w:pPr>
              <w:rPr>
                <w:rFonts w:ascii="Arial" w:hAnsi="Arial"/>
                <w:sz w:val="16"/>
              </w:rPr>
            </w:pPr>
            <w:r w:rsidRPr="00F3012F">
              <w:rPr>
                <w:rFonts w:ascii="Arial" w:hAnsi="Arial"/>
                <w:sz w:val="16"/>
              </w:rPr>
              <w:t xml:space="preserve">If record source </w:t>
            </w:r>
            <w:r>
              <w:rPr>
                <w:rFonts w:ascii="Arial" w:hAnsi="Arial"/>
                <w:sz w:val="16"/>
              </w:rPr>
              <w:t>=</w:t>
            </w:r>
            <w:r w:rsidRPr="00F3012F">
              <w:rPr>
                <w:rFonts w:ascii="Arial" w:hAnsi="Arial"/>
                <w:sz w:val="16"/>
              </w:rPr>
              <w:t xml:space="preserve"> “IQS” then display the following</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CSR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ABC-11</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CSRReviewAutoDate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Supervisor Review Information: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ABC-12</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sidRPr="009F3715">
              <w:rPr>
                <w:rFonts w:ascii="Arial" w:hAnsi="Arial"/>
                <w:sz w:val="16"/>
              </w:rPr>
              <w:t>strCSR</w:t>
            </w:r>
            <w:r>
              <w:rPr>
                <w:rFonts w:ascii="Arial" w:hAnsi="Arial"/>
                <w:sz w:val="16"/>
              </w:rPr>
              <w:t>Sup</w:t>
            </w:r>
            <w:r w:rsidRPr="009F3715">
              <w:rPr>
                <w:rFonts w:ascii="Arial" w:hAnsi="Arial"/>
                <w:sz w:val="16"/>
              </w:rPr>
              <w:t>Name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sidRPr="009F3715">
              <w:rPr>
                <w:rFonts w:ascii="Arial" w:hAnsi="Arial"/>
                <w:sz w:val="16"/>
              </w:rPr>
              <w:t xml:space="preserve">Reviewed and acknowledged </w:t>
            </w:r>
            <w:r>
              <w:rPr>
                <w:rFonts w:ascii="Arial" w:hAnsi="Arial"/>
                <w:sz w:val="16"/>
              </w:rPr>
              <w:t>Quality Monitor</w:t>
            </w:r>
            <w:r w:rsidRPr="009F3715">
              <w:rPr>
                <w:rFonts w:ascii="Arial" w:hAnsi="Arial"/>
                <w:sz w:val="16"/>
              </w:rPr>
              <w:t xml:space="preserve"> on</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96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CE4881" w:rsidRDefault="00CE4881" w:rsidP="00771EAD">
            <w:pPr>
              <w:pStyle w:val="Tabletext"/>
              <w:rPr>
                <w:rFonts w:ascii="Arial" w:hAnsi="Arial"/>
              </w:rPr>
            </w:pPr>
            <w:r>
              <w:rPr>
                <w:rFonts w:ascii="Arial" w:hAnsi="Arial"/>
              </w:rPr>
              <w:t>ABC-13</w:t>
            </w:r>
          </w:p>
        </w:tc>
        <w:tc>
          <w:tcPr>
            <w:tcW w:w="612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w:t>
            </w:r>
            <w:proofErr w:type="spellStart"/>
            <w:r>
              <w:rPr>
                <w:rFonts w:ascii="Arial" w:hAnsi="Arial"/>
                <w:sz w:val="16"/>
              </w:rPr>
              <w:t>SupReviewedAutoDate</w:t>
            </w:r>
            <w:proofErr w:type="spellEnd"/>
            <w:r>
              <w:rPr>
                <w:rFonts w:ascii="Arial" w:hAnsi="Arial"/>
                <w:sz w:val="16"/>
              </w:rPr>
              <w:t>]</w:t>
            </w:r>
          </w:p>
        </w:tc>
        <w:tc>
          <w:tcPr>
            <w:tcW w:w="531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CE4881" w:rsidRDefault="00CE4881" w:rsidP="00771EAD">
            <w:pPr>
              <w:rPr>
                <w:rFonts w:ascii="Arial" w:hAnsi="Arial"/>
                <w:sz w:val="16"/>
              </w:rPr>
            </w:pPr>
            <w:r>
              <w:rPr>
                <w:rFonts w:ascii="Arial" w:hAnsi="Arial"/>
                <w:sz w:val="16"/>
              </w:rPr>
              <w:t>N/A</w:t>
            </w:r>
          </w:p>
        </w:tc>
      </w:tr>
      <w:tr w:rsidR="00CE4881" w:rsidTr="00771EAD">
        <w:trPr>
          <w:cantSplit/>
        </w:trPr>
        <w:tc>
          <w:tcPr>
            <w:tcW w:w="14220" w:type="dxa"/>
            <w:gridSpan w:val="5"/>
            <w:tcBorders>
              <w:top w:val="single" w:sz="6" w:space="0" w:color="000000"/>
              <w:bottom w:val="single" w:sz="6" w:space="0" w:color="000000"/>
            </w:tcBorders>
            <w:shd w:val="pct25" w:color="auto" w:fill="auto"/>
          </w:tcPr>
          <w:p w:rsidR="00CE4881" w:rsidRDefault="00CE4881" w:rsidP="00771EAD">
            <w:pPr>
              <w:ind w:left="720"/>
              <w:rPr>
                <w:rFonts w:ascii="Arial" w:hAnsi="Arial"/>
                <w:sz w:val="16"/>
              </w:rPr>
            </w:pPr>
          </w:p>
        </w:tc>
      </w:tr>
      <w:tr w:rsidR="003D7A13" w:rsidTr="00B66A06">
        <w:tc>
          <w:tcPr>
            <w:tcW w:w="14220" w:type="dxa"/>
            <w:gridSpan w:val="5"/>
            <w:tcBorders>
              <w:top w:val="single" w:sz="6" w:space="0" w:color="000000"/>
              <w:bottom w:val="single" w:sz="6" w:space="0" w:color="000000"/>
            </w:tcBorders>
            <w:shd w:val="pct25" w:color="auto" w:fill="auto"/>
          </w:tcPr>
          <w:p w:rsidR="003D7A13" w:rsidRDefault="003D7A13" w:rsidP="00B66A06">
            <w:pPr>
              <w:ind w:left="720"/>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Page:</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CE4881" w:rsidP="00B66A06">
            <w:pPr>
              <w:rPr>
                <w:rFonts w:ascii="Arial" w:hAnsi="Arial"/>
                <w:sz w:val="16"/>
              </w:rPr>
            </w:pPr>
            <w:r w:rsidRPr="00CE4881">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proofErr w:type="spellStart"/>
            <w:r>
              <w:rPr>
                <w:rFonts w:ascii="Arial" w:hAnsi="Arial"/>
                <w:sz w:val="16"/>
              </w:rPr>
              <w:t>FormID</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205B37">
              <w:rPr>
                <w:rFonts w:ascii="Arial" w:hAnsi="Arial"/>
                <w:sz w:val="16"/>
              </w:rPr>
              <w:t>strFormID</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Status:</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6739D5">
              <w:rPr>
                <w:rFonts w:ascii="Arial" w:hAnsi="Arial"/>
                <w:sz w:val="16"/>
              </w:rPr>
              <w:t>strFormStatus</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Date Submitted: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6739D5">
              <w:rPr>
                <w:rFonts w:ascii="Arial" w:hAnsi="Arial"/>
                <w:sz w:val="16"/>
              </w:rPr>
              <w:t>SubmittedDate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Type:</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6739D5">
              <w:rPr>
                <w:rFonts w:ascii="Arial" w:hAnsi="Arial"/>
                <w:sz w:val="16"/>
              </w:rPr>
              <w:t>strFormType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&lt;&gt; “Direct”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Date of Event: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6739D5">
              <w:rPr>
                <w:rFonts w:ascii="Arial" w:hAnsi="Arial"/>
                <w:sz w:val="16"/>
              </w:rPr>
              <w:t>EventDate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sidRPr="006739D5">
              <w:rPr>
                <w:rFonts w:ascii="Arial" w:hAnsi="Arial"/>
                <w:sz w:val="16"/>
              </w:rPr>
              <w:t>strFormType</w:t>
            </w:r>
            <w:proofErr w:type="spellEnd"/>
            <w:r>
              <w:rPr>
                <w:rFonts w:ascii="Arial" w:hAnsi="Arial"/>
                <w:sz w:val="16"/>
              </w:rPr>
              <w:t xml:space="preserve"> = “Direct”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Date of Coaching:</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6739D5">
              <w:rPr>
                <w:rFonts w:ascii="Arial" w:hAnsi="Arial"/>
                <w:sz w:val="16"/>
              </w:rPr>
              <w:t>CoachingDate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Source:</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6739D5">
              <w:rPr>
                <w:rFonts w:ascii="Arial" w:hAnsi="Arial"/>
                <w:sz w:val="16"/>
              </w:rPr>
              <w:t>strSource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Site:</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strCSRSite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sidRPr="009D328E">
              <w:rPr>
                <w:rFonts w:ascii="Arial" w:hAnsi="Arial"/>
                <w:sz w:val="16"/>
              </w:rPr>
              <w:t>isVerintMonitor</w:t>
            </w:r>
            <w:proofErr w:type="spellEnd"/>
            <w:r>
              <w:rPr>
                <w:rFonts w:ascii="Arial" w:hAnsi="Arial"/>
                <w:sz w:val="16"/>
              </w:rPr>
              <w:t xml:space="preserve"> &lt;&gt; “False”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B2A3B" w:rsidP="00B66A06">
            <w:pPr>
              <w:rPr>
                <w:rFonts w:ascii="Arial" w:hAnsi="Arial"/>
                <w:sz w:val="16"/>
              </w:rPr>
            </w:pPr>
            <w:ins w:id="76" w:author="Augustin, Jourdain M" w:date="2014-06-24T13:34:00Z">
              <w:r w:rsidRPr="003B2A3B">
                <w:rPr>
                  <w:rFonts w:ascii="Arial" w:hAnsi="Arial"/>
                  <w:sz w:val="16"/>
                </w:rPr>
                <w:t>Call Record Number</w:t>
              </w:r>
              <w:r>
                <w:rPr>
                  <w:rFonts w:ascii="Arial" w:hAnsi="Arial"/>
                  <w:sz w:val="16"/>
                </w:rPr>
                <w:t>:</w:t>
              </w:r>
            </w:ins>
            <w:del w:id="77" w:author="Augustin, Jourdain M" w:date="2014-06-24T13:34:00Z">
              <w:r w:rsidR="0054251B" w:rsidRPr="0054251B" w:rsidDel="003B2A3B">
                <w:rPr>
                  <w:rFonts w:ascii="Arial" w:hAnsi="Arial"/>
                  <w:sz w:val="16"/>
                </w:rPr>
                <w:delText>Quality or PPoM Number</w:delText>
              </w:r>
              <w:r w:rsidR="003D7A13" w:rsidRPr="009D328E" w:rsidDel="003B2A3B">
                <w:rPr>
                  <w:rFonts w:ascii="Arial" w:hAnsi="Arial"/>
                  <w:sz w:val="16"/>
                </w:rPr>
                <w:delText>:</w:delText>
              </w:r>
            </w:del>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strVerintID</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sidRPr="009D328E">
              <w:rPr>
                <w:rFonts w:ascii="Arial" w:hAnsi="Arial"/>
                <w:sz w:val="16"/>
              </w:rPr>
              <w:t>isBehaviorAnalyticsMonitor</w:t>
            </w:r>
            <w:proofErr w:type="spellEnd"/>
            <w:r>
              <w:rPr>
                <w:rFonts w:ascii="Arial" w:hAnsi="Arial"/>
                <w:sz w:val="16"/>
              </w:rPr>
              <w:t>&lt;&gt; “False”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sidRPr="009D328E">
              <w:rPr>
                <w:rFonts w:ascii="Arial" w:hAnsi="Arial"/>
                <w:sz w:val="16"/>
              </w:rPr>
              <w:t>Behavioral Analytics ID: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strBehaviorAnalyticsID</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 xml:space="preserve">If </w:t>
            </w:r>
            <w:proofErr w:type="spellStart"/>
            <w:r w:rsidRPr="009D328E">
              <w:rPr>
                <w:rFonts w:ascii="Arial" w:hAnsi="Arial"/>
                <w:sz w:val="16"/>
              </w:rPr>
              <w:t>isNGDActivityID</w:t>
            </w:r>
            <w:proofErr w:type="spellEnd"/>
            <w:r>
              <w:rPr>
                <w:rFonts w:ascii="Arial" w:hAnsi="Arial"/>
                <w:sz w:val="16"/>
              </w:rPr>
              <w:t>&lt;&gt; “False” then display the following:</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sidRPr="009D328E">
              <w:rPr>
                <w:rFonts w:ascii="Arial" w:hAnsi="Arial"/>
                <w:sz w:val="16"/>
              </w:rPr>
              <w:t>NGD Activity ID:</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strNGDActivityID</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14220" w:type="dxa"/>
            <w:gridSpan w:val="5"/>
            <w:tcBorders>
              <w:top w:val="single" w:sz="6" w:space="0" w:color="000000"/>
              <w:bottom w:val="single" w:sz="6" w:space="0" w:color="000000"/>
            </w:tcBorders>
          </w:tcPr>
          <w:p w:rsidR="003D7A13" w:rsidRDefault="003D7A13" w:rsidP="00B66A06">
            <w:pPr>
              <w:rPr>
                <w:rFonts w:ascii="Arial" w:hAnsi="Arial"/>
                <w:sz w:val="16"/>
              </w:rPr>
            </w:pP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CSR:</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strCSRName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Supervisor:</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strCSRSupName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Manager:</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strCSRMgrName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lastRenderedPageBreak/>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Submitter:</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3D7A13" w:rsidTr="00B66A06">
        <w:tc>
          <w:tcPr>
            <w:tcW w:w="96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Text</w:t>
            </w:r>
          </w:p>
        </w:tc>
        <w:tc>
          <w:tcPr>
            <w:tcW w:w="840" w:type="dxa"/>
            <w:tcBorders>
              <w:top w:val="single" w:sz="6" w:space="0" w:color="000000"/>
              <w:bottom w:val="single" w:sz="6" w:space="0" w:color="000000"/>
            </w:tcBorders>
          </w:tcPr>
          <w:p w:rsidR="003D7A13" w:rsidRDefault="003D7A13" w:rsidP="00B66A06">
            <w:pPr>
              <w:pStyle w:val="Tabletext"/>
              <w:rPr>
                <w:rFonts w:ascii="Arial" w:hAnsi="Arial"/>
              </w:rPr>
            </w:pPr>
            <w:r>
              <w:rPr>
                <w:rFonts w:ascii="Arial" w:hAnsi="Arial"/>
              </w:rPr>
              <w:t>D-1</w:t>
            </w:r>
          </w:p>
        </w:tc>
        <w:tc>
          <w:tcPr>
            <w:tcW w:w="612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w:t>
            </w:r>
            <w:proofErr w:type="spellStart"/>
            <w:r w:rsidRPr="009D328E">
              <w:rPr>
                <w:rFonts w:ascii="Arial" w:hAnsi="Arial"/>
                <w:sz w:val="16"/>
              </w:rPr>
              <w:t>strSubmitterName</w:t>
            </w:r>
            <w:proofErr w:type="spellEnd"/>
            <w:r>
              <w:rPr>
                <w:rFonts w:ascii="Arial" w:hAnsi="Arial"/>
                <w:sz w:val="16"/>
              </w:rPr>
              <w:t>]</w:t>
            </w:r>
          </w:p>
        </w:tc>
        <w:tc>
          <w:tcPr>
            <w:tcW w:w="531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c>
          <w:tcPr>
            <w:tcW w:w="990" w:type="dxa"/>
            <w:tcBorders>
              <w:top w:val="single" w:sz="6" w:space="0" w:color="000000"/>
              <w:bottom w:val="single" w:sz="6" w:space="0" w:color="000000"/>
            </w:tcBorders>
          </w:tcPr>
          <w:p w:rsidR="003D7A13" w:rsidRDefault="003D7A13" w:rsidP="00B66A06">
            <w:pPr>
              <w:rPr>
                <w:rFonts w:ascii="Arial" w:hAnsi="Arial"/>
                <w:sz w:val="16"/>
              </w:rPr>
            </w:pPr>
            <w:r>
              <w:rPr>
                <w:rFonts w:ascii="Arial" w:hAnsi="Arial"/>
                <w:sz w:val="16"/>
              </w:rPr>
              <w:t>N/A</w:t>
            </w:r>
          </w:p>
        </w:tc>
      </w:tr>
      <w:tr w:rsidR="0075703C" w:rsidTr="00B66A06">
        <w:tc>
          <w:tcPr>
            <w:tcW w:w="14220" w:type="dxa"/>
            <w:gridSpan w:val="5"/>
            <w:tcBorders>
              <w:top w:val="single" w:sz="6" w:space="0" w:color="000000"/>
              <w:bottom w:val="single" w:sz="6" w:space="0" w:color="000000"/>
            </w:tcBorders>
          </w:tcPr>
          <w:p w:rsidR="0075703C" w:rsidRDefault="0075703C" w:rsidP="00B66A06">
            <w:pPr>
              <w:rPr>
                <w:rFonts w:ascii="Arial" w:hAnsi="Arial"/>
                <w:sz w:val="16"/>
              </w:rPr>
            </w:pPr>
          </w:p>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C26229" w:rsidRDefault="00C26229"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820450" w:rsidRDefault="00820450" w:rsidP="00C26229">
      <w:pPr>
        <w:pStyle w:val="BodyText"/>
        <w:rPr>
          <w:rFonts w:ascii="Arial" w:hAnsi="Arial" w:cs="Arial"/>
        </w:rPr>
      </w:pPr>
    </w:p>
    <w:p w:rsidR="00C26229" w:rsidRPr="00B30E65" w:rsidRDefault="00C26229" w:rsidP="00C26229">
      <w:pPr>
        <w:pStyle w:val="Heading2"/>
        <w:ind w:left="0" w:firstLine="0"/>
        <w:rPr>
          <w:b w:val="0"/>
          <w:bCs/>
          <w:i w:val="0"/>
        </w:rPr>
      </w:pPr>
      <w:bookmarkStart w:id="78" w:name="_Toc185747427"/>
      <w:bookmarkStart w:id="79" w:name="_Toc363640192"/>
      <w:r w:rsidRPr="00B30E65">
        <w:rPr>
          <w:b w:val="0"/>
          <w:bCs/>
          <w:i w:val="0"/>
        </w:rPr>
        <w:t>Data Flow Diagram</w:t>
      </w:r>
      <w:bookmarkEnd w:id="78"/>
      <w:bookmarkEnd w:id="79"/>
    </w:p>
    <w:bookmarkStart w:id="80" w:name="_top"/>
    <w:bookmarkEnd w:id="80"/>
    <w:p w:rsidR="00C26229" w:rsidRDefault="00C26229" w:rsidP="00C26229">
      <w:pPr>
        <w:pStyle w:val="BodyText"/>
      </w:pPr>
      <w:r>
        <mc:AlternateContent>
          <mc:Choice Requires="wps">
            <w:drawing>
              <wp:anchor distT="0" distB="0" distL="114300" distR="114300" simplePos="0" relativeHeight="251669504" behindDoc="0" locked="0" layoutInCell="1" allowOverlap="1" wp14:anchorId="252EEACA" wp14:editId="13F21816">
                <wp:simplePos x="0" y="0"/>
                <wp:positionH relativeFrom="column">
                  <wp:posOffset>3248025</wp:posOffset>
                </wp:positionH>
                <wp:positionV relativeFrom="paragraph">
                  <wp:posOffset>129540</wp:posOffset>
                </wp:positionV>
                <wp:extent cx="2400300" cy="685800"/>
                <wp:effectExtent l="0" t="0" r="19050" b="19050"/>
                <wp:wrapNone/>
                <wp:docPr id="10"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685800"/>
                        </a:xfrm>
                        <a:prstGeom prst="flowChartMagneticDrum">
                          <a:avLst/>
                        </a:prstGeom>
                        <a:solidFill>
                          <a:srgbClr val="FFFFFF"/>
                        </a:solidFill>
                        <a:ln w="9525">
                          <a:solidFill>
                            <a:srgbClr val="000000"/>
                          </a:solidFill>
                          <a:round/>
                          <a:headEnd/>
                          <a:tailEnd/>
                        </a:ln>
                      </wps:spPr>
                      <wps:txbx>
                        <w:txbxContent>
                          <w:p w:rsidR="00440C30" w:rsidRDefault="00440C30" w:rsidP="00C26229"/>
                          <w:p w:rsidR="00440C30" w:rsidRDefault="00440C30" w:rsidP="00C26229">
                            <w:proofErr w:type="spellStart"/>
                            <w:r>
                              <w:t>EC.Coaching_Log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AutoShape 167" o:spid="_x0000_s1026" type="#_x0000_t133" style="position:absolute;margin-left:255.75pt;margin-top:10.2pt;width:189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">
                <v:textbox>
                  <w:txbxContent>
                    <w:p w:rsidR="00440C30" w:rsidRDefault="00440C30" w:rsidP="00C26229"/>
                    <w:p w:rsidR="00440C30" w:rsidRDefault="00440C30" w:rsidP="00C26229">
                      <w:proofErr w:type="spellStart"/>
                      <w:r>
                        <w:t>EC.Coaching_Log</w:t>
                      </w:r>
                      <w:proofErr w:type="spellEnd"/>
                    </w:p>
                  </w:txbxContent>
                </v:textbox>
              </v:shape>
            </w:pict>
          </mc:Fallback>
        </mc:AlternateContent>
      </w:r>
    </w:p>
    <w:p w:rsidR="00C26229" w:rsidRDefault="00C26229" w:rsidP="00C26229">
      <w:pPr>
        <w:pStyle w:val="BodyText"/>
      </w:pPr>
      <w:r>
        <mc:AlternateContent>
          <mc:Choice Requires="wps">
            <w:drawing>
              <wp:anchor distT="0" distB="0" distL="114300" distR="114300" simplePos="0" relativeHeight="251662336" behindDoc="0" locked="0" layoutInCell="1" allowOverlap="1" wp14:anchorId="4992B4A8" wp14:editId="1C297D1E">
                <wp:simplePos x="0" y="0"/>
                <wp:positionH relativeFrom="column">
                  <wp:posOffset>1194435</wp:posOffset>
                </wp:positionH>
                <wp:positionV relativeFrom="paragraph">
                  <wp:posOffset>38100</wp:posOffset>
                </wp:positionV>
                <wp:extent cx="914400" cy="633095"/>
                <wp:effectExtent l="13335" t="9525" r="5715" b="5080"/>
                <wp:wrapNone/>
                <wp:docPr id="8"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33095"/>
                        </a:xfrm>
                        <a:prstGeom prst="flowChartDocument">
                          <a:avLst/>
                        </a:prstGeom>
                        <a:solidFill>
                          <a:srgbClr val="FFFFFF"/>
                        </a:solidFill>
                        <a:ln w="9525">
                          <a:solidFill>
                            <a:srgbClr val="000000"/>
                          </a:solidFill>
                          <a:miter lim="800000"/>
                          <a:headEnd/>
                          <a:tailEnd/>
                        </a:ln>
                      </wps:spPr>
                      <wps:txbx>
                        <w:txbxContent>
                          <w:p w:rsidR="00440C30" w:rsidRDefault="00440C30" w:rsidP="00C26229">
                            <w:pPr>
                              <w:jc w:val="center"/>
                              <w:rPr>
                                <w:rFonts w:ascii="Arial" w:hAnsi="Arial" w:cs="Arial"/>
                                <w:sz w:val="16"/>
                                <w:szCs w:val="16"/>
                              </w:rPr>
                            </w:pPr>
                            <w:proofErr w:type="spellStart"/>
                            <w:proofErr w:type="gramStart"/>
                            <w:r w:rsidRPr="00E322A6">
                              <w:rPr>
                                <w:rFonts w:ascii="Arial" w:hAnsi="Arial" w:cs="Arial"/>
                                <w:sz w:val="16"/>
                                <w:szCs w:val="16"/>
                              </w:rPr>
                              <w:t>eCoaching</w:t>
                            </w:r>
                            <w:proofErr w:type="spellEnd"/>
                            <w:proofErr w:type="gramEnd"/>
                            <w:r w:rsidRPr="00E322A6">
                              <w:rPr>
                                <w:rFonts w:ascii="Arial" w:hAnsi="Arial" w:cs="Arial"/>
                                <w:sz w:val="16"/>
                                <w:szCs w:val="16"/>
                              </w:rPr>
                              <w:t xml:space="preserve"> Dashboard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53" o:spid="_x0000_s1027" type="#_x0000_t114" style="position:absolute;margin-left:94.05pt;margin-top:3pt;width:1in;height:4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">
                <v:textbox>
                  <w:txbxContent>
                    <w:p w:rsidR="00440C30" w:rsidRDefault="00440C30" w:rsidP="00C26229">
                      <w:pPr>
                        <w:jc w:val="center"/>
                        <w:rPr>
                          <w:rFonts w:ascii="Arial" w:hAnsi="Arial" w:cs="Arial"/>
                          <w:sz w:val="16"/>
                          <w:szCs w:val="16"/>
                        </w:rPr>
                      </w:pPr>
                      <w:proofErr w:type="spellStart"/>
                      <w:proofErr w:type="gramStart"/>
                      <w:r w:rsidRPr="00E322A6">
                        <w:rPr>
                          <w:rFonts w:ascii="Arial" w:hAnsi="Arial" w:cs="Arial"/>
                          <w:sz w:val="16"/>
                          <w:szCs w:val="16"/>
                        </w:rPr>
                        <w:t>eCoaching</w:t>
                      </w:r>
                      <w:proofErr w:type="spellEnd"/>
                      <w:proofErr w:type="gramEnd"/>
                      <w:r w:rsidRPr="00E322A6">
                        <w:rPr>
                          <w:rFonts w:ascii="Arial" w:hAnsi="Arial" w:cs="Arial"/>
                          <w:sz w:val="16"/>
                          <w:szCs w:val="16"/>
                        </w:rPr>
                        <w:t xml:space="preserve"> Dashboard</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3360" behindDoc="0" locked="0" layoutInCell="1" allowOverlap="1" wp14:anchorId="7EB1AF3A" wp14:editId="019C4148">
                <wp:simplePos x="0" y="0"/>
                <wp:positionH relativeFrom="column">
                  <wp:posOffset>2108835</wp:posOffset>
                </wp:positionH>
                <wp:positionV relativeFrom="paragraph">
                  <wp:posOffset>2540</wp:posOffset>
                </wp:positionV>
                <wp:extent cx="1028700" cy="0"/>
                <wp:effectExtent l="22860" t="59690" r="15240" b="54610"/>
                <wp:wrapNone/>
                <wp:docPr id="7"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5" o:spid="_x0000_s1026" type="#_x0000_t32" style="position:absolute;margin-left:166.05pt;margin-top:.2pt;width:8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TsNwIAAIE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">
                <v:stroke startarrow="block" endarrow="block"/>
              </v:shape>
            </w:pict>
          </mc:Fallback>
        </mc:AlternateContent>
      </w:r>
    </w:p>
    <w:p w:rsidR="00C26229" w:rsidRPr="00904F53" w:rsidRDefault="00C26229" w:rsidP="00C26229">
      <w:pPr>
        <w:pStyle w:val="BodyText"/>
      </w:pPr>
    </w:p>
    <w:p w:rsidR="00C26229" w:rsidRDefault="00C26229" w:rsidP="00C26229">
      <w:pPr>
        <w:pStyle w:val="BodyText"/>
      </w:pPr>
    </w:p>
    <w:p w:rsidR="00C26229" w:rsidRPr="00D67261" w:rsidRDefault="00C26229" w:rsidP="00C26229">
      <w:pPr>
        <w:pStyle w:val="BodyText"/>
      </w:pPr>
    </w:p>
    <w:p w:rsidR="00C26229" w:rsidRPr="00B30E65" w:rsidRDefault="00C26229" w:rsidP="00C26229">
      <w:pPr>
        <w:pStyle w:val="Heading2"/>
        <w:rPr>
          <w:b w:val="0"/>
          <w:i w:val="0"/>
        </w:rPr>
      </w:pPr>
      <w:bookmarkStart w:id="81" w:name="_Toc185747428"/>
      <w:bookmarkStart w:id="82" w:name="_Toc363640193"/>
      <w:r w:rsidRPr="00B30E65">
        <w:rPr>
          <w:b w:val="0"/>
          <w:i w:val="0"/>
        </w:rPr>
        <w:t>Database</w:t>
      </w:r>
      <w:bookmarkEnd w:id="81"/>
      <w:bookmarkEnd w:id="82"/>
    </w:p>
    <w:p w:rsidR="00C26229" w:rsidRPr="00B30E65" w:rsidRDefault="00C26229" w:rsidP="00C26229">
      <w:pPr>
        <w:pStyle w:val="BodyText"/>
        <w:rPr>
          <w:rFonts w:ascii="Arial" w:hAnsi="Arial" w:cs="Arial"/>
        </w:rPr>
      </w:pPr>
      <w:r>
        <w:rPr>
          <w:rFonts w:ascii="Arial" w:hAnsi="Arial" w:cs="Arial"/>
        </w:rPr>
        <w:t xml:space="preserve">The </w:t>
      </w:r>
      <w:r w:rsidR="00715652" w:rsidRPr="00715652">
        <w:rPr>
          <w:rFonts w:ascii="Arial" w:hAnsi="Arial" w:cs="Arial"/>
        </w:rPr>
        <w:t>eCoaching Dashboard</w:t>
      </w:r>
      <w:r w:rsidR="003229D0">
        <w:rPr>
          <w:rFonts w:ascii="Arial" w:hAnsi="Arial" w:cs="Arial"/>
        </w:rPr>
        <w:t>s</w:t>
      </w:r>
      <w:r w:rsidR="00A716CC">
        <w:rPr>
          <w:rFonts w:ascii="Arial" w:hAnsi="Arial" w:cs="Arial"/>
        </w:rPr>
        <w:t xml:space="preserve"> </w:t>
      </w:r>
      <w:r w:rsidRPr="00B30E65">
        <w:rPr>
          <w:rFonts w:ascii="Arial" w:hAnsi="Arial" w:cs="Arial"/>
        </w:rPr>
        <w:t xml:space="preserve">will be dependent </w:t>
      </w:r>
      <w:r>
        <w:rPr>
          <w:rFonts w:ascii="Arial" w:hAnsi="Arial" w:cs="Arial"/>
        </w:rPr>
        <w:t xml:space="preserve">on a Microsoft SQL Server </w:t>
      </w:r>
      <w:r w:rsidRPr="00B30E65">
        <w:rPr>
          <w:rFonts w:ascii="Arial" w:hAnsi="Arial" w:cs="Arial"/>
        </w:rPr>
        <w:t>Database application server.</w:t>
      </w:r>
      <w:r>
        <w:rPr>
          <w:rFonts w:ascii="Arial" w:hAnsi="Arial" w:cs="Arial"/>
        </w:rPr>
        <w:t xml:space="preserve"> </w:t>
      </w:r>
    </w:p>
    <w:p w:rsidR="00C26229" w:rsidRDefault="00C26229" w:rsidP="00C26229">
      <w:pPr>
        <w:pStyle w:val="BodyText"/>
      </w:pPr>
    </w:p>
    <w:p w:rsidR="006A7F3D" w:rsidRDefault="006A7F3D">
      <w:pPr>
        <w:spacing w:after="200" w:line="276" w:lineRule="auto"/>
        <w:rPr>
          <w:rFonts w:ascii="Arial Narrow" w:hAnsi="Arial Narrow"/>
          <w:noProof/>
        </w:rPr>
      </w:pPr>
      <w:r>
        <w:br w:type="page"/>
      </w:r>
    </w:p>
    <w:p w:rsidR="00C26229" w:rsidRPr="005251B7" w:rsidRDefault="00C26229" w:rsidP="00C26229">
      <w:pPr>
        <w:pStyle w:val="BodyText"/>
      </w:pPr>
    </w:p>
    <w:p w:rsidR="00C26229" w:rsidRDefault="00C26229" w:rsidP="00C26229">
      <w:pPr>
        <w:pStyle w:val="Heading1"/>
      </w:pPr>
      <w:bookmarkStart w:id="83" w:name="_Toc184635932"/>
      <w:bookmarkStart w:id="84" w:name="_Toc363640194"/>
      <w:r>
        <w:t>Data Flow Diagram</w:t>
      </w:r>
      <w:bookmarkEnd w:id="83"/>
      <w:bookmarkEnd w:id="84"/>
    </w:p>
    <w:p w:rsidR="00C26229" w:rsidRDefault="00C26229" w:rsidP="00C26229">
      <w:pPr>
        <w:pStyle w:val="BodyText"/>
      </w:pPr>
    </w:p>
    <w:p w:rsidR="00C26229" w:rsidRDefault="00EA54ED" w:rsidP="00C26229">
      <w:pPr>
        <w:pStyle w:val="Heading2"/>
      </w:pPr>
      <w:bookmarkStart w:id="85" w:name="_Toc184635934"/>
      <w:bookmarkStart w:id="86" w:name="_Toc363640195"/>
      <w:r>
        <w:t xml:space="preserve">Access </w:t>
      </w:r>
      <w:r w:rsidR="00C26229">
        <w:t>Retrieve process</w:t>
      </w:r>
      <w:bookmarkEnd w:id="85"/>
      <w:bookmarkEnd w:id="86"/>
    </w:p>
    <w:p w:rsidR="00C26229" w:rsidRDefault="00C26229" w:rsidP="00C26229">
      <w:pPr>
        <w:pStyle w:val="BodyText"/>
      </w:pPr>
    </w:p>
    <w:p w:rsidR="00C26229" w:rsidRDefault="00C26229" w:rsidP="00C26229">
      <w:pPr>
        <w:pStyle w:val="BodyText"/>
      </w:pPr>
    </w:p>
    <w:p w:rsidR="00C26229" w:rsidRDefault="00E322A6" w:rsidP="00C26229">
      <w:pPr>
        <w:pStyle w:val="BodyText"/>
      </w:pPr>
      <w:r>
        <mc:AlternateContent>
          <mc:Choice Requires="wps">
            <w:drawing>
              <wp:anchor distT="0" distB="0" distL="114300" distR="114300" simplePos="0" relativeHeight="251666432" behindDoc="0" locked="0" layoutInCell="1" allowOverlap="1" wp14:anchorId="3DADCEB4" wp14:editId="4FDF98AB">
                <wp:simplePos x="0" y="0"/>
                <wp:positionH relativeFrom="column">
                  <wp:posOffset>1285875</wp:posOffset>
                </wp:positionH>
                <wp:positionV relativeFrom="paragraph">
                  <wp:posOffset>-635</wp:posOffset>
                </wp:positionV>
                <wp:extent cx="2162175" cy="657225"/>
                <wp:effectExtent l="0" t="0" r="28575" b="28575"/>
                <wp:wrapNone/>
                <wp:docPr id="6"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657225"/>
                        </a:xfrm>
                        <a:prstGeom prst="flowChartMagneticDrum">
                          <a:avLst/>
                        </a:prstGeom>
                        <a:solidFill>
                          <a:srgbClr val="FFFFFF"/>
                        </a:solidFill>
                        <a:ln w="9525">
                          <a:solidFill>
                            <a:srgbClr val="000000"/>
                          </a:solidFill>
                          <a:round/>
                          <a:headEnd/>
                          <a:tailEnd/>
                        </a:ln>
                      </wps:spPr>
                      <wps:txbx>
                        <w:txbxContent>
                          <w:p w:rsidR="00440C30" w:rsidRDefault="00440C30" w:rsidP="00C26229">
                            <w:pPr>
                              <w:rPr>
                                <w:sz w:val="18"/>
                              </w:rPr>
                            </w:pPr>
                          </w:p>
                          <w:p w:rsidR="00440C30" w:rsidRDefault="00440C30" w:rsidP="00C26229">
                            <w:pPr>
                              <w:rPr>
                                <w:sz w:val="18"/>
                              </w:rPr>
                            </w:pPr>
                            <w:proofErr w:type="spellStart"/>
                            <w:r w:rsidRPr="00E322A6">
                              <w:rPr>
                                <w:sz w:val="18"/>
                              </w:rPr>
                              <w:t>EC.Coaching_Log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4" o:spid="_x0000_s1028" type="#_x0000_t133" style="position:absolute;margin-left:101.25pt;margin-top:-.05pt;width:170.2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">
                <v:textbox>
                  <w:txbxContent>
                    <w:p w:rsidR="00440C30" w:rsidRDefault="00440C30" w:rsidP="00C26229">
                      <w:pPr>
                        <w:rPr>
                          <w:sz w:val="18"/>
                        </w:rPr>
                      </w:pPr>
                    </w:p>
                    <w:p w:rsidR="00440C30" w:rsidRDefault="00440C30" w:rsidP="00C26229">
                      <w:pPr>
                        <w:rPr>
                          <w:sz w:val="18"/>
                        </w:rPr>
                      </w:pPr>
                      <w:proofErr w:type="spellStart"/>
                      <w:r w:rsidRPr="00E322A6">
                        <w:rPr>
                          <w:sz w:val="18"/>
                        </w:rPr>
                        <w:t>EC.Coaching_Log</w:t>
                      </w:r>
                      <w:proofErr w:type="spellEnd"/>
                    </w:p>
                  </w:txbxContent>
                </v:textbox>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E322A6" w:rsidP="00C26229">
      <w:pPr>
        <w:pStyle w:val="BodyText"/>
      </w:pPr>
      <w:r>
        <mc:AlternateContent>
          <mc:Choice Requires="wps">
            <w:drawing>
              <wp:anchor distT="0" distB="0" distL="114300" distR="114300" simplePos="0" relativeHeight="251667456" behindDoc="0" locked="0" layoutInCell="1" allowOverlap="1" wp14:anchorId="4FF0CAB0" wp14:editId="639C915C">
                <wp:simplePos x="0" y="0"/>
                <wp:positionH relativeFrom="column">
                  <wp:posOffset>1828800</wp:posOffset>
                </wp:positionH>
                <wp:positionV relativeFrom="paragraph">
                  <wp:posOffset>82550</wp:posOffset>
                </wp:positionV>
                <wp:extent cx="0" cy="504825"/>
                <wp:effectExtent l="76200" t="38100" r="76200" b="47625"/>
                <wp:wrapNone/>
                <wp:docPr id="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5" o:spid="_x0000_s1026" type="#_x0000_t32" style="position:absolute;margin-left:2in;margin-top:6.5pt;width:0;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">
                <v:stroke startarrow="block" endarrow="block"/>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3229D0" w:rsidP="00C26229">
      <w:pPr>
        <w:pStyle w:val="BodyText"/>
      </w:pPr>
      <w:r>
        <mc:AlternateContent>
          <mc:Choice Requires="wps">
            <w:drawing>
              <wp:anchor distT="0" distB="0" distL="114300" distR="114300" simplePos="0" relativeHeight="251665408" behindDoc="0" locked="0" layoutInCell="1" allowOverlap="1" wp14:anchorId="69EB1260" wp14:editId="7A2CDBEA">
                <wp:simplePos x="0" y="0"/>
                <wp:positionH relativeFrom="column">
                  <wp:posOffset>9525</wp:posOffset>
                </wp:positionH>
                <wp:positionV relativeFrom="paragraph">
                  <wp:posOffset>52705</wp:posOffset>
                </wp:positionV>
                <wp:extent cx="685800" cy="590550"/>
                <wp:effectExtent l="19050" t="0" r="38100" b="19050"/>
                <wp:wrapNone/>
                <wp:docPr id="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90550"/>
                        </a:xfrm>
                        <a:prstGeom prst="flowChartPreparation">
                          <a:avLst/>
                        </a:prstGeom>
                        <a:solidFill>
                          <a:srgbClr val="FFFFFF"/>
                        </a:solidFill>
                        <a:ln w="9525">
                          <a:solidFill>
                            <a:srgbClr val="000000"/>
                          </a:solidFill>
                          <a:miter lim="800000"/>
                          <a:headEnd/>
                          <a:tailEnd/>
                        </a:ln>
                      </wps:spPr>
                      <wps:txbx>
                        <w:txbxContent>
                          <w:p w:rsidR="00440C30" w:rsidRDefault="00440C30" w:rsidP="00C26229">
                            <w:pPr>
                              <w:rPr>
                                <w:sz w:val="16"/>
                              </w:rPr>
                            </w:pPr>
                          </w:p>
                          <w:p w:rsidR="00440C30" w:rsidRPr="00E4298D" w:rsidRDefault="00440C30" w:rsidP="00C26229">
                            <w:pPr>
                              <w:rPr>
                                <w:sz w:val="16"/>
                              </w:rPr>
                            </w:pPr>
                            <w:r w:rsidRPr="00E4298D">
                              <w:rPr>
                                <w:sz w:val="16"/>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AutoShape 163" o:spid="_x0000_s1029" type="#_x0000_t117" style="position:absolute;margin-left:.75pt;margin-top:4.15pt;width:54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">
                <v:textbox>
                  <w:txbxContent>
                    <w:p w:rsidR="00440C30" w:rsidRDefault="00440C30" w:rsidP="00C26229">
                      <w:pPr>
                        <w:rPr>
                          <w:sz w:val="16"/>
                        </w:rPr>
                      </w:pPr>
                    </w:p>
                    <w:p w:rsidR="00440C30" w:rsidRPr="00E4298D" w:rsidRDefault="00440C30" w:rsidP="00C26229">
                      <w:pPr>
                        <w:rPr>
                          <w:sz w:val="16"/>
                        </w:rPr>
                      </w:pPr>
                      <w:r w:rsidRPr="00E4298D">
                        <w:rPr>
                          <w:sz w:val="16"/>
                        </w:rPr>
                        <w:t>Start</w:t>
                      </w:r>
                    </w:p>
                  </w:txbxContent>
                </v:textbox>
              </v:shape>
            </w:pict>
          </mc:Fallback>
        </mc:AlternateContent>
      </w:r>
      <w:r w:rsidR="00C26229">
        <mc:AlternateContent>
          <mc:Choice Requires="wps">
            <w:drawing>
              <wp:anchor distT="0" distB="0" distL="114300" distR="114300" simplePos="0" relativeHeight="251664384" behindDoc="0" locked="0" layoutInCell="1" allowOverlap="1" wp14:anchorId="0B0B21CC" wp14:editId="451C4E0D">
                <wp:simplePos x="0" y="0"/>
                <wp:positionH relativeFrom="column">
                  <wp:posOffset>1285875</wp:posOffset>
                </wp:positionH>
                <wp:positionV relativeFrom="paragraph">
                  <wp:posOffset>14605</wp:posOffset>
                </wp:positionV>
                <wp:extent cx="1123950" cy="781050"/>
                <wp:effectExtent l="0" t="0" r="19050" b="19050"/>
                <wp:wrapNone/>
                <wp:docPr id="4"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781050"/>
                        </a:xfrm>
                        <a:prstGeom prst="flowChartDocument">
                          <a:avLst/>
                        </a:prstGeom>
                        <a:solidFill>
                          <a:srgbClr val="FFFFFF"/>
                        </a:solidFill>
                        <a:ln w="9525">
                          <a:solidFill>
                            <a:srgbClr val="000000"/>
                          </a:solidFill>
                          <a:miter lim="800000"/>
                          <a:headEnd/>
                          <a:tailEnd/>
                        </a:ln>
                      </wps:spPr>
                      <wps:txbx>
                        <w:txbxContent>
                          <w:p w:rsidR="00440C30" w:rsidRDefault="00440C30" w:rsidP="00C26229">
                            <w:proofErr w:type="spellStart"/>
                            <w:proofErr w:type="gramStart"/>
                            <w:r>
                              <w:t>eCoaching</w:t>
                            </w:r>
                            <w:proofErr w:type="spellEnd"/>
                            <w:proofErr w:type="gramEnd"/>
                            <w:r>
                              <w:t xml:space="preserve"> Dashboard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2" o:spid="_x0000_s1030" type="#_x0000_t114" style="position:absolute;margin-left:101.25pt;margin-top:1.15pt;width:88.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">
                <v:textbox>
                  <w:txbxContent>
                    <w:p w:rsidR="00440C30" w:rsidRDefault="00440C30" w:rsidP="00C26229">
                      <w:proofErr w:type="spellStart"/>
                      <w:proofErr w:type="gramStart"/>
                      <w:r>
                        <w:t>eCoaching</w:t>
                      </w:r>
                      <w:proofErr w:type="spellEnd"/>
                      <w:proofErr w:type="gramEnd"/>
                      <w:r>
                        <w:t xml:space="preserve"> Dashboard </w:t>
                      </w:r>
                    </w:p>
                  </w:txbxContent>
                </v:textbox>
              </v:shape>
            </w:pict>
          </mc:Fallback>
        </mc:AlternateContent>
      </w:r>
    </w:p>
    <w:p w:rsidR="00C26229" w:rsidRDefault="00C26229" w:rsidP="00C26229">
      <w:pPr>
        <w:pStyle w:val="BodyText"/>
      </w:pPr>
    </w:p>
    <w:p w:rsidR="00C26229" w:rsidRDefault="00C26229" w:rsidP="00C26229">
      <w:pPr>
        <w:pStyle w:val="BodyText"/>
      </w:pPr>
      <w:r>
        <mc:AlternateContent>
          <mc:Choice Requires="wps">
            <w:drawing>
              <wp:anchor distT="0" distB="0" distL="114300" distR="114300" simplePos="0" relativeHeight="251668480" behindDoc="0" locked="0" layoutInCell="1" allowOverlap="1" wp14:anchorId="3079FC3E" wp14:editId="52CE9935">
                <wp:simplePos x="0" y="0"/>
                <wp:positionH relativeFrom="column">
                  <wp:posOffset>695325</wp:posOffset>
                </wp:positionH>
                <wp:positionV relativeFrom="paragraph">
                  <wp:posOffset>66040</wp:posOffset>
                </wp:positionV>
                <wp:extent cx="590550" cy="0"/>
                <wp:effectExtent l="19050" t="56515" r="19050" b="57785"/>
                <wp:wrapNone/>
                <wp:docPr id="2"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54.75pt;margin-top:5.2pt;width:4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">
                <v:stroke startarrow="block" endarrow="block"/>
              </v:shape>
            </w:pict>
          </mc:Fallback>
        </mc:AlternateConten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Heading1"/>
      </w:pPr>
      <w:bookmarkStart w:id="87" w:name="_Toc184635948"/>
      <w:bookmarkStart w:id="88" w:name="_Toc363640196"/>
      <w:r>
        <w:t>Includes</w:t>
      </w:r>
      <w:bookmarkEnd w:id="87"/>
      <w:bookmarkEnd w:id="88"/>
    </w:p>
    <w:p w:rsidR="00C26229" w:rsidRDefault="00715652" w:rsidP="00715652">
      <w:pPr>
        <w:pStyle w:val="Heading2"/>
      </w:pPr>
      <w:bookmarkStart w:id="89" w:name="_Toc363640197"/>
      <w:r w:rsidRPr="00715652">
        <w:t xml:space="preserve">eCoaching Dashboard </w:t>
      </w:r>
      <w:r w:rsidR="00C26229">
        <w:t>Stylesheet (score2.css)</w:t>
      </w:r>
      <w:bookmarkEnd w:id="89"/>
    </w:p>
    <w:p w:rsidR="00C26229" w:rsidRDefault="00C26229" w:rsidP="00C26229">
      <w:pPr>
        <w:pStyle w:val="BodyText"/>
      </w:pPr>
    </w:p>
    <w:p w:rsidR="00C26229" w:rsidRDefault="00C26229" w:rsidP="00C26229">
      <w:pPr>
        <w:pStyle w:val="BodyText"/>
      </w:pPr>
      <w:r>
        <w:t>.TabbedPanels</w:t>
      </w:r>
    </w:p>
    <w:p w:rsidR="00C26229" w:rsidRDefault="00C26229" w:rsidP="00C26229">
      <w:pPr>
        <w:pStyle w:val="BodyText"/>
      </w:pPr>
      <w:r>
        <w:t>{</w:t>
      </w:r>
    </w:p>
    <w:p w:rsidR="00C26229" w:rsidRDefault="00C26229" w:rsidP="00C26229">
      <w:pPr>
        <w:pStyle w:val="BodyText"/>
      </w:pPr>
      <w:r>
        <w:tab/>
        <w:t>margin:0em;</w:t>
      </w:r>
    </w:p>
    <w:p w:rsidR="00C26229" w:rsidRDefault="00C26229" w:rsidP="00C26229">
      <w:pPr>
        <w:pStyle w:val="BodyText"/>
      </w:pPr>
      <w:r>
        <w:tab/>
        <w:t>padding:0em;</w:t>
      </w:r>
    </w:p>
    <w:p w:rsidR="00C26229" w:rsidRDefault="00C26229" w:rsidP="00C26229">
      <w:pPr>
        <w:pStyle w:val="BodyText"/>
      </w:pPr>
      <w:r>
        <w:tab/>
        <w:t>float:left;</w:t>
      </w:r>
    </w:p>
    <w:p w:rsidR="00C26229" w:rsidRDefault="00C26229" w:rsidP="00C26229">
      <w:pPr>
        <w:pStyle w:val="BodyText"/>
      </w:pPr>
      <w:r>
        <w:tab/>
        <w:t>clear:none;</w:t>
      </w:r>
    </w:p>
    <w:p w:rsidR="00C26229" w:rsidRDefault="00C26229" w:rsidP="00C26229">
      <w:pPr>
        <w:pStyle w:val="BodyText"/>
      </w:pPr>
      <w:r>
        <w:tab/>
        <w:t>width:100%</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.TabbedPanelsTabGroup</w:t>
      </w:r>
    </w:p>
    <w:p w:rsidR="00C26229" w:rsidRDefault="00C26229" w:rsidP="00C26229">
      <w:pPr>
        <w:pStyle w:val="BodyText"/>
      </w:pPr>
      <w:r>
        <w:t>{</w:t>
      </w:r>
    </w:p>
    <w:p w:rsidR="00C26229" w:rsidRDefault="00C26229" w:rsidP="00C26229">
      <w:pPr>
        <w:pStyle w:val="BodyText"/>
      </w:pPr>
      <w:r>
        <w:tab/>
        <w:t>margin:0em;</w:t>
      </w:r>
    </w:p>
    <w:p w:rsidR="00C26229" w:rsidRDefault="00C26229" w:rsidP="00C26229">
      <w:pPr>
        <w:pStyle w:val="BodyText"/>
      </w:pPr>
      <w:r>
        <w:tab/>
        <w:t>padding:0em</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r>
        <w:t>.TabbedPanelsTab</w:t>
      </w:r>
    </w:p>
    <w:p w:rsidR="00C26229" w:rsidRDefault="00C26229" w:rsidP="00C26229">
      <w:pPr>
        <w:pStyle w:val="BodyText"/>
      </w:pPr>
      <w:r>
        <w:t>{</w:t>
      </w:r>
    </w:p>
    <w:p w:rsidR="00C26229" w:rsidRDefault="00C26229" w:rsidP="00C26229">
      <w:pPr>
        <w:pStyle w:val="BodyText"/>
      </w:pPr>
      <w:r>
        <w:tab/>
        <w:t>position:relative;</w:t>
      </w:r>
    </w:p>
    <w:p w:rsidR="00C26229" w:rsidRDefault="00C26229" w:rsidP="00C26229">
      <w:pPr>
        <w:pStyle w:val="BodyText"/>
      </w:pPr>
      <w:r>
        <w:tab/>
        <w:t>top:.1em;</w:t>
      </w:r>
    </w:p>
    <w:p w:rsidR="00C26229" w:rsidRDefault="00C26229" w:rsidP="00C26229">
      <w:pPr>
        <w:pStyle w:val="BodyText"/>
      </w:pPr>
      <w:r>
        <w:tab/>
        <w:t>float:left;</w:t>
      </w:r>
    </w:p>
    <w:p w:rsidR="00C26229" w:rsidRDefault="00C26229" w:rsidP="00C26229">
      <w:pPr>
        <w:pStyle w:val="BodyText"/>
      </w:pPr>
      <w:r>
        <w:tab/>
        <w:t>width:14em;</w:t>
      </w:r>
    </w:p>
    <w:p w:rsidR="00C26229" w:rsidRDefault="00C26229" w:rsidP="00C26229">
      <w:pPr>
        <w:pStyle w:val="BodyText"/>
      </w:pPr>
      <w:r>
        <w:tab/>
        <w:t>padding:.4em 1em;</w:t>
      </w:r>
    </w:p>
    <w:p w:rsidR="00C26229" w:rsidRDefault="00C26229" w:rsidP="00C26229">
      <w:pPr>
        <w:pStyle w:val="BodyText"/>
      </w:pPr>
      <w:r>
        <w:tab/>
        <w:t>margin:0 .1em 0 0;</w:t>
      </w:r>
    </w:p>
    <w:p w:rsidR="00C26229" w:rsidRDefault="00C26229" w:rsidP="00C26229">
      <w:pPr>
        <w:pStyle w:val="BodyText"/>
      </w:pPr>
      <w:r>
        <w:tab/>
        <w:t>font-size: .7em;</w:t>
      </w:r>
    </w:p>
    <w:p w:rsidR="00C26229" w:rsidRDefault="00C26229" w:rsidP="00C26229">
      <w:pPr>
        <w:pStyle w:val="BodyText"/>
      </w:pPr>
      <w:r>
        <w:tab/>
        <w:t>font-weight: 700;</w:t>
      </w:r>
    </w:p>
    <w:p w:rsidR="00C26229" w:rsidRDefault="00C26229" w:rsidP="00C26229">
      <w:pPr>
        <w:pStyle w:val="BodyText"/>
      </w:pPr>
      <w:r>
        <w:tab/>
        <w:t>font-family: sans-serif;</w:t>
      </w:r>
    </w:p>
    <w:p w:rsidR="00C26229" w:rsidRDefault="00C26229" w:rsidP="00C26229">
      <w:pPr>
        <w:pStyle w:val="BodyText"/>
      </w:pPr>
      <w:r>
        <w:tab/>
        <w:t>text-align: center;</w:t>
      </w:r>
    </w:p>
    <w:p w:rsidR="00C26229" w:rsidRDefault="00C26229" w:rsidP="00C26229">
      <w:pPr>
        <w:pStyle w:val="BodyText"/>
      </w:pPr>
      <w:r>
        <w:tab/>
        <w:t>background-color:#DDDDDD;</w:t>
      </w:r>
    </w:p>
    <w:p w:rsidR="00C26229" w:rsidRDefault="00C26229" w:rsidP="00C26229">
      <w:pPr>
        <w:pStyle w:val="BodyText"/>
      </w:pPr>
      <w:r>
        <w:tab/>
        <w:t>list-style:none;</w:t>
      </w:r>
    </w:p>
    <w:p w:rsidR="00C26229" w:rsidRDefault="00C26229" w:rsidP="00C26229">
      <w:pPr>
        <w:pStyle w:val="BodyText"/>
      </w:pPr>
      <w:r>
        <w:tab/>
        <w:t>border-left:solid .1em #CCCCCC;</w:t>
      </w:r>
    </w:p>
    <w:p w:rsidR="00C26229" w:rsidRDefault="00C26229" w:rsidP="00C26229">
      <w:pPr>
        <w:pStyle w:val="BodyText"/>
      </w:pPr>
      <w:r>
        <w:tab/>
        <w:t>border-bottom:solid .1em #999999;</w:t>
      </w:r>
    </w:p>
    <w:p w:rsidR="00C26229" w:rsidRDefault="00C26229" w:rsidP="00C26229">
      <w:pPr>
        <w:pStyle w:val="BodyText"/>
      </w:pPr>
      <w:r>
        <w:tab/>
        <w:t>border-top:solid .1em #999999;</w:t>
      </w:r>
    </w:p>
    <w:p w:rsidR="00C26229" w:rsidRDefault="00C26229" w:rsidP="00C26229">
      <w:pPr>
        <w:pStyle w:val="BodyText"/>
      </w:pPr>
      <w:r>
        <w:tab/>
        <w:t>border-right:solid .1em #999999;</w:t>
      </w:r>
    </w:p>
    <w:p w:rsidR="00C26229" w:rsidRDefault="00C26229" w:rsidP="00C26229">
      <w:pPr>
        <w:pStyle w:val="BodyText"/>
      </w:pPr>
      <w:r>
        <w:tab/>
        <w:t>cursor:pointer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.TabbedPanelsTabHover</w:t>
      </w:r>
    </w:p>
    <w:p w:rsidR="00C26229" w:rsidRDefault="00C26229" w:rsidP="00C26229">
      <w:pPr>
        <w:pStyle w:val="BodyText"/>
      </w:pPr>
      <w:r>
        <w:t>{</w:t>
      </w:r>
    </w:p>
    <w:p w:rsidR="00C26229" w:rsidRDefault="00C26229" w:rsidP="00C26229">
      <w:pPr>
        <w:pStyle w:val="BodyText"/>
      </w:pPr>
      <w:r>
        <w:tab/>
        <w:t>background-color:#CCCCCC</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.TabbedPanelsTabSelected</w:t>
      </w:r>
    </w:p>
    <w:p w:rsidR="00C26229" w:rsidRDefault="00C26229" w:rsidP="00C26229">
      <w:pPr>
        <w:pStyle w:val="BodyText"/>
      </w:pPr>
      <w:r>
        <w:t>{</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border-bottom:.1em solid #EEEEEE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.TabbedPanelsTab a</w:t>
      </w:r>
    </w:p>
    <w:p w:rsidR="00C26229" w:rsidRDefault="00C26229" w:rsidP="00C26229">
      <w:pPr>
        <w:pStyle w:val="BodyText"/>
      </w:pPr>
      <w:r>
        <w:t>{</w:t>
      </w:r>
    </w:p>
    <w:p w:rsidR="00C26229" w:rsidRDefault="00C26229" w:rsidP="00C26229">
      <w:pPr>
        <w:pStyle w:val="BodyText"/>
      </w:pPr>
      <w:r>
        <w:tab/>
        <w:t>color:#000000;</w:t>
      </w:r>
    </w:p>
    <w:p w:rsidR="00C26229" w:rsidRDefault="00C26229" w:rsidP="00C26229">
      <w:pPr>
        <w:pStyle w:val="BodyText"/>
      </w:pPr>
      <w:r>
        <w:tab/>
        <w:t>text-decoration:none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.TabbedPanelsContentGroup</w:t>
      </w:r>
    </w:p>
    <w:p w:rsidR="00C26229" w:rsidRDefault="00C26229" w:rsidP="00C26229">
      <w:pPr>
        <w:pStyle w:val="BodyText"/>
      </w:pPr>
      <w:r>
        <w:t>{</w:t>
      </w:r>
    </w:p>
    <w:p w:rsidR="00C26229" w:rsidRDefault="00C26229" w:rsidP="00C26229">
      <w:pPr>
        <w:pStyle w:val="BodyText"/>
      </w:pPr>
      <w:r>
        <w:tab/>
        <w:t>clear:both;</w:t>
      </w:r>
    </w:p>
    <w:p w:rsidR="00C26229" w:rsidRDefault="00C26229" w:rsidP="00C26229">
      <w:pPr>
        <w:pStyle w:val="BodyText"/>
      </w:pPr>
      <w:r>
        <w:tab/>
        <w:t>border-left:solid .099em #CCCCCC;</w:t>
      </w:r>
    </w:p>
    <w:p w:rsidR="00C26229" w:rsidRDefault="00C26229" w:rsidP="00C26229">
      <w:pPr>
        <w:pStyle w:val="BodyText"/>
      </w:pPr>
      <w:r>
        <w:tab/>
        <w:t>border-bottom:solid .099em #CCCCCC;</w:t>
      </w:r>
    </w:p>
    <w:p w:rsidR="00C26229" w:rsidRDefault="00C26229" w:rsidP="00C26229">
      <w:pPr>
        <w:pStyle w:val="BodyText"/>
      </w:pPr>
      <w:r>
        <w:tab/>
        <w:t>border-top:solid .099em #999999;</w:t>
      </w:r>
    </w:p>
    <w:p w:rsidR="00C26229" w:rsidRDefault="00C26229" w:rsidP="00C26229">
      <w:pPr>
        <w:pStyle w:val="BodyText"/>
      </w:pPr>
      <w:r>
        <w:tab/>
        <w:t>border-right:solid .099em #999999;</w:t>
      </w:r>
    </w:p>
    <w:p w:rsidR="00C26229" w:rsidRDefault="00C26229" w:rsidP="00C26229">
      <w:pPr>
        <w:pStyle w:val="BodyText"/>
      </w:pPr>
      <w:r>
        <w:tab/>
        <w:t>background-color:#FFFFFF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w:t>
      </w:r>
    </w:p>
    <w:p w:rsidR="00C26229" w:rsidRDefault="00C26229" w:rsidP="00C26229">
      <w:pPr>
        <w:pStyle w:val="BodyText"/>
      </w:pPr>
      <w:r>
        <w:t>{</w:t>
      </w:r>
    </w:p>
    <w:p w:rsidR="00C26229" w:rsidRDefault="00C26229" w:rsidP="00C26229">
      <w:pPr>
        <w:pStyle w:val="BodyText"/>
      </w:pPr>
      <w:r>
        <w:tab/>
        <w:t>padding:.04em</w:t>
      </w:r>
    </w:p>
    <w:p w:rsidR="00C26229" w:rsidRDefault="00C26229" w:rsidP="00C26229">
      <w:pPr>
        <w:pStyle w:val="BodyText"/>
      </w:pPr>
      <w:r>
        <w:tab/>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.TabbedPanelsContentVisible</w:t>
      </w:r>
    </w:p>
    <w:p w:rsidR="00C26229" w:rsidRDefault="00C26229" w:rsidP="00C26229">
      <w:pPr>
        <w:pStyle w:val="BodyText"/>
      </w:pPr>
      <w:r>
        <w: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.TabbedPanelsTabGroup</w:t>
      </w:r>
    </w:p>
    <w:p w:rsidR="00C26229" w:rsidRDefault="00C26229" w:rsidP="00C26229">
      <w:pPr>
        <w:pStyle w:val="BodyText"/>
      </w:pPr>
      <w:r>
        <w:t>{</w:t>
      </w:r>
    </w:p>
    <w:p w:rsidR="00C26229" w:rsidRDefault="00C26229" w:rsidP="00C26229">
      <w:pPr>
        <w:pStyle w:val="BodyText"/>
      </w:pPr>
      <w:r>
        <w:tab/>
        <w:t>float:left;</w:t>
      </w:r>
    </w:p>
    <w:p w:rsidR="00C26229" w:rsidRDefault="00C26229" w:rsidP="00C26229">
      <w:pPr>
        <w:pStyle w:val="BodyText"/>
      </w:pPr>
      <w:r>
        <w:tab/>
        <w:t>width:10em;</w:t>
      </w:r>
    </w:p>
    <w:p w:rsidR="00C26229" w:rsidRDefault="00C26229" w:rsidP="00C26229">
      <w:pPr>
        <w:pStyle w:val="BodyText"/>
      </w:pPr>
      <w:r>
        <w:tab/>
        <w:t>height:20em;</w:t>
      </w:r>
    </w:p>
    <w:p w:rsidR="00C26229" w:rsidRDefault="00C26229" w:rsidP="00C26229">
      <w:pPr>
        <w:pStyle w:val="BodyText"/>
      </w:pPr>
      <w:r>
        <w:tab/>
        <w:t>background-color:#EEEEEE;</w:t>
      </w:r>
    </w:p>
    <w:p w:rsidR="00C26229" w:rsidRDefault="00C26229" w:rsidP="00C26229">
      <w:pPr>
        <w:pStyle w:val="BodyText"/>
      </w:pPr>
      <w:r>
        <w:tab/>
        <w:t>position:relative;</w:t>
      </w:r>
    </w:p>
    <w:p w:rsidR="00C26229" w:rsidRDefault="00C26229" w:rsidP="00C26229">
      <w:pPr>
        <w:pStyle w:val="BodyText"/>
      </w:pPr>
      <w:r>
        <w:tab/>
        <w:t>border-top:solid .1em #999999;</w:t>
      </w:r>
    </w:p>
    <w:p w:rsidR="00C26229" w:rsidRDefault="00C26229" w:rsidP="00C26229">
      <w:pPr>
        <w:pStyle w:val="BodyText"/>
      </w:pPr>
      <w:r>
        <w:tab/>
        <w:t>border-right:solid .1em #999999;</w:t>
      </w:r>
    </w:p>
    <w:p w:rsidR="00C26229" w:rsidRDefault="00C26229" w:rsidP="00C26229">
      <w:pPr>
        <w:pStyle w:val="BodyText"/>
      </w:pPr>
      <w:r>
        <w:tab/>
        <w:t>border-left:solid .1em #CCCCCC;</w:t>
      </w:r>
    </w:p>
    <w:p w:rsidR="00C26229" w:rsidRDefault="00C26229" w:rsidP="00C26229">
      <w:pPr>
        <w:pStyle w:val="BodyText"/>
      </w:pPr>
      <w:r>
        <w:tab/>
        <w:t>border-bottom:solid .1em #CCCCCC</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w:t>
      </w:r>
    </w:p>
    <w:p w:rsidR="00C26229" w:rsidRDefault="00C26229" w:rsidP="00C26229">
      <w:pPr>
        <w:pStyle w:val="BodyText"/>
      </w:pPr>
      <w:r>
        <w:t>{</w:t>
      </w:r>
    </w:p>
    <w:p w:rsidR="00C26229" w:rsidRDefault="00C26229" w:rsidP="00C26229">
      <w:pPr>
        <w:pStyle w:val="BodyText"/>
      </w:pPr>
      <w:r>
        <w:tab/>
        <w:t>float:none;</w:t>
      </w:r>
    </w:p>
    <w:p w:rsidR="00C26229" w:rsidRDefault="00C26229" w:rsidP="00C26229">
      <w:pPr>
        <w:pStyle w:val="BodyText"/>
      </w:pPr>
      <w:r>
        <w:tab/>
        <w:t>width:6em;</w:t>
      </w:r>
    </w:p>
    <w:p w:rsidR="00C26229" w:rsidRDefault="00C26229" w:rsidP="00C26229">
      <w:pPr>
        <w:pStyle w:val="BodyText"/>
      </w:pPr>
      <w:r>
        <w:tab/>
        <w:t>margin:0;</w:t>
      </w:r>
    </w:p>
    <w:p w:rsidR="00C26229" w:rsidRDefault="00C26229" w:rsidP="00C26229">
      <w:pPr>
        <w:pStyle w:val="BodyText"/>
      </w:pPr>
      <w:r>
        <w:tab/>
        <w:t>border-top:none;</w:t>
      </w:r>
    </w:p>
    <w:p w:rsidR="00C26229" w:rsidRDefault="00C26229" w:rsidP="00C26229">
      <w:pPr>
        <w:pStyle w:val="BodyText"/>
      </w:pPr>
      <w:r>
        <w:lastRenderedPageBreak/>
        <w:tab/>
        <w:t>border-left:none;</w:t>
      </w:r>
    </w:p>
    <w:p w:rsidR="00C26229" w:rsidRDefault="00C26229" w:rsidP="00C26229">
      <w:pPr>
        <w:pStyle w:val="BodyText"/>
      </w:pPr>
      <w:r>
        <w:tab/>
        <w:t>border-right:none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.TabbedPanelsTabSelected</w:t>
      </w:r>
    </w:p>
    <w:p w:rsidR="00C26229" w:rsidRDefault="00C26229" w:rsidP="00C26229">
      <w:pPr>
        <w:pStyle w:val="BodyText"/>
      </w:pPr>
      <w:r>
        <w:t>{</w:t>
      </w:r>
    </w:p>
    <w:p w:rsidR="00C26229" w:rsidRDefault="00C26229" w:rsidP="00C26229">
      <w:pPr>
        <w:pStyle w:val="BodyText"/>
      </w:pPr>
      <w:r>
        <w:tab/>
        <w:t>background-color:#EEEEEE;</w:t>
      </w:r>
    </w:p>
    <w:p w:rsidR="00C26229" w:rsidRDefault="00C26229" w:rsidP="00C26229">
      <w:pPr>
        <w:pStyle w:val="BodyText"/>
      </w:pPr>
      <w:r>
        <w:tab/>
        <w:t>border-bottom:solid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.VTabbedPanels .TabbedPanelsContentGroup</w:t>
      </w:r>
    </w:p>
    <w:p w:rsidR="00C26229" w:rsidRDefault="00C26229" w:rsidP="00C26229">
      <w:pPr>
        <w:pStyle w:val="BodyText"/>
      </w:pPr>
      <w:r>
        <w:t>{</w:t>
      </w:r>
    </w:p>
    <w:p w:rsidR="00C26229" w:rsidRDefault="00C26229" w:rsidP="00C26229">
      <w:pPr>
        <w:pStyle w:val="BodyText"/>
      </w:pPr>
      <w:r>
        <w:tab/>
        <w:t>clear:none;</w:t>
      </w:r>
    </w:p>
    <w:p w:rsidR="00C26229" w:rsidRDefault="00C26229" w:rsidP="00C26229">
      <w:pPr>
        <w:pStyle w:val="BodyText"/>
      </w:pPr>
      <w:r>
        <w:tab/>
        <w:t>float:left;</w:t>
      </w:r>
    </w:p>
    <w:p w:rsidR="00C26229" w:rsidRDefault="00C26229" w:rsidP="00C26229">
      <w:pPr>
        <w:pStyle w:val="BodyText"/>
      </w:pPr>
      <w:r>
        <w:tab/>
        <w:t>padding:0;</w:t>
      </w:r>
    </w:p>
    <w:p w:rsidR="00C26229" w:rsidRDefault="00C26229" w:rsidP="00C26229">
      <w:pPr>
        <w:pStyle w:val="BodyText"/>
      </w:pPr>
      <w:r>
        <w:tab/>
        <w:t>width:30em;</w:t>
      </w:r>
    </w:p>
    <w:p w:rsidR="00C26229" w:rsidRDefault="00C26229" w:rsidP="00C26229">
      <w:pPr>
        <w:pStyle w:val="BodyText"/>
      </w:pPr>
      <w:r>
        <w:tab/>
        <w:t>height:20em</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body</w:t>
      </w:r>
    </w:p>
    <w:p w:rsidR="00C26229" w:rsidRDefault="00C26229" w:rsidP="00C26229">
      <w:pPr>
        <w:pStyle w:val="BodyText"/>
      </w:pPr>
      <w:r>
        <w:t>{</w:t>
      </w:r>
    </w:p>
    <w:p w:rsidR="00C26229" w:rsidRDefault="00C26229" w:rsidP="00C26229">
      <w:pPr>
        <w:pStyle w:val="BodyText"/>
      </w:pPr>
      <w:r>
        <w:tab/>
        <w:t>margin-top:0;</w:t>
      </w:r>
    </w:p>
    <w:p w:rsidR="00C26229" w:rsidRDefault="00C26229" w:rsidP="00C26229">
      <w:pPr>
        <w:pStyle w:val="BodyText"/>
      </w:pPr>
      <w:r>
        <w:tab/>
        <w:t>margin-bottom:0;</w:t>
      </w:r>
    </w:p>
    <w:p w:rsidR="00C26229" w:rsidRDefault="00C26229" w:rsidP="00C26229">
      <w:pPr>
        <w:pStyle w:val="BodyText"/>
      </w:pPr>
      <w:r>
        <w:tab/>
        <w:t>margin-left:0;</w:t>
      </w:r>
    </w:p>
    <w:p w:rsidR="00C26229" w:rsidRDefault="00C26229" w:rsidP="00C26229">
      <w:pPr>
        <w:pStyle w:val="BodyText"/>
      </w:pPr>
      <w:r>
        <w:tab/>
        <w:t>margin-right:0</w:t>
      </w:r>
      <w:r>
        <w:tab/>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table.data</w:t>
      </w:r>
    </w:p>
    <w:p w:rsidR="00C26229" w:rsidRDefault="00C26229" w:rsidP="00C26229">
      <w:pPr>
        <w:pStyle w:val="BodyText"/>
      </w:pPr>
      <w:r>
        <w:t>{</w:t>
      </w:r>
    </w:p>
    <w:p w:rsidR="00C26229" w:rsidRDefault="00C26229" w:rsidP="00C26229">
      <w:pPr>
        <w:pStyle w:val="BodyText"/>
      </w:pPr>
      <w:r>
        <w:tab/>
        <w:t>border-collapse:collapse;</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a</w:t>
      </w:r>
    </w:p>
    <w:p w:rsidR="00C26229" w:rsidRDefault="00C26229" w:rsidP="00C26229">
      <w:pPr>
        <w:pStyle w:val="BodyText"/>
      </w:pPr>
      <w:r>
        <w:t>{</w:t>
      </w:r>
    </w:p>
    <w:p w:rsidR="00C26229" w:rsidRDefault="00C26229" w:rsidP="00C26229">
      <w:pPr>
        <w:pStyle w:val="BodyText"/>
      </w:pPr>
      <w:r>
        <w:tab/>
        <w:t>color: #000000;</w:t>
      </w:r>
    </w:p>
    <w:p w:rsidR="00C26229" w:rsidRDefault="00C26229" w:rsidP="00C26229">
      <w:pPr>
        <w:pStyle w:val="BodyText"/>
      </w:pPr>
      <w:r>
        <w:tab/>
        <w:t>text-decoration:none;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h1</w:t>
      </w:r>
    </w:p>
    <w:p w:rsidR="00C26229" w:rsidRDefault="00C26229" w:rsidP="00C26229">
      <w:pPr>
        <w:pStyle w:val="BodyText"/>
      </w:pPr>
      <w:r>
        <w:lastRenderedPageBreak/>
        <w:t>{</w:t>
      </w:r>
    </w:p>
    <w:p w:rsidR="00C26229" w:rsidRDefault="00C26229" w:rsidP="00C26229">
      <w:pPr>
        <w:pStyle w:val="BodyText"/>
      </w:pPr>
      <w:r>
        <w:tab/>
        <w:t>font-weight:400;</w:t>
      </w:r>
    </w:p>
    <w:p w:rsidR="00C26229" w:rsidRDefault="00C26229" w:rsidP="00C26229">
      <w:pPr>
        <w:pStyle w:val="BodyText"/>
      </w:pPr>
      <w:r>
        <w:tab/>
        <w:t>font-size:1.1em;</w:t>
      </w:r>
    </w:p>
    <w:p w:rsidR="00C26229" w:rsidRDefault="00C26229" w:rsidP="00C26229">
      <w:pPr>
        <w:pStyle w:val="BodyText"/>
      </w:pPr>
      <w:r>
        <w:tab/>
        <w:t>font-family:Arial, Helvetica, sans-serif;</w:t>
      </w:r>
    </w:p>
    <w:p w:rsidR="00C26229" w:rsidRDefault="00C26229" w:rsidP="00C26229">
      <w:pPr>
        <w:pStyle w:val="BodyText"/>
      </w:pPr>
      <w:r>
        <w:tab/>
        <w:t>text-align:center;</w:t>
      </w:r>
    </w:p>
    <w:p w:rsidR="00C26229" w:rsidRDefault="00C26229" w:rsidP="00C26229">
      <w:pPr>
        <w:pStyle w:val="BodyText"/>
      </w:pPr>
      <w:r>
        <w:tab/>
        <w:t>padding:0;</w:t>
      </w:r>
    </w:p>
    <w:p w:rsidR="00C26229" w:rsidRDefault="00C26229" w:rsidP="00C26229">
      <w:pPr>
        <w:pStyle w:val="BodyText"/>
      </w:pPr>
      <w:r>
        <w:tab/>
        <w:t>margin:0</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caption</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font-size:0.85em;</w:t>
      </w:r>
    </w:p>
    <w:p w:rsidR="00C26229" w:rsidRDefault="00C26229" w:rsidP="00C26229">
      <w:pPr>
        <w:pStyle w:val="BodyText"/>
      </w:pPr>
      <w:r>
        <w:tab/>
        <w:t>font-family:Geneva, 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.style24</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.style25</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background-color:#FFFFFF;</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.style26</w:t>
      </w:r>
    </w:p>
    <w:p w:rsidR="00C26229" w:rsidRDefault="00C26229" w:rsidP="00C26229">
      <w:pPr>
        <w:pStyle w:val="BodyText"/>
      </w:pPr>
      <w:r>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lastRenderedPageBreak/>
        <w:tab/>
        <w:t>padding:0;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.style27</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background-color:#FFFFFF;</w:t>
      </w:r>
    </w:p>
    <w:p w:rsidR="00C26229" w:rsidRDefault="00C26229" w:rsidP="00C26229">
      <w:pPr>
        <w:pStyle w:val="BodyText"/>
      </w:pPr>
      <w:r>
        <w:tab/>
        <w:t>text-align:right;</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.style28</w:t>
      </w:r>
    </w:p>
    <w:p w:rsidR="00C26229" w:rsidRDefault="00C26229" w:rsidP="00C26229">
      <w:pPr>
        <w:pStyle w:val="BodyText"/>
      </w:pPr>
      <w:r>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text-align:right;</w:t>
      </w:r>
    </w:p>
    <w:p w:rsidR="00C26229" w:rsidRDefault="00C26229" w:rsidP="00C26229">
      <w:pPr>
        <w:pStyle w:val="BodyText"/>
      </w:pPr>
      <w:r>
        <w:tab/>
        <w:t>color:#000000;</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.styleBCC</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tab/>
        <w:t>font-family:Arial, Helvetica, sans-serif;</w:t>
      </w:r>
    </w:p>
    <w:p w:rsidR="00C26229" w:rsidRDefault="00C26229" w:rsidP="00C26229">
      <w:pPr>
        <w:pStyle w:val="BodyText"/>
      </w:pPr>
      <w:r>
        <w:tab/>
        <w:t>text-indent:1.0em;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.styleREG</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lastRenderedPageBreak/>
        <w:tab/>
        <w:t>font-family:Arial, Helvetica, sans-serif;</w:t>
      </w:r>
    </w:p>
    <w:p w:rsidR="00C26229" w:rsidRDefault="00C26229" w:rsidP="00C26229">
      <w:pPr>
        <w:pStyle w:val="BodyText"/>
      </w:pPr>
      <w:r>
        <w:tab/>
        <w:t>text-indent:2.0em;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r>
        <w:t>.styleLOC</w:t>
      </w:r>
    </w:p>
    <w:p w:rsidR="00C26229" w:rsidRDefault="00C26229" w:rsidP="00C26229">
      <w:pPr>
        <w:pStyle w:val="BodyText"/>
      </w:pPr>
      <w:r>
        <w:t>{</w:t>
      </w:r>
    </w:p>
    <w:p w:rsidR="00C26229" w:rsidRDefault="00C26229" w:rsidP="00C26229">
      <w:pPr>
        <w:pStyle w:val="BodyText"/>
      </w:pPr>
      <w:r>
        <w:tab/>
        <w:t>font-size:0.9em;</w:t>
      </w:r>
    </w:p>
    <w:p w:rsidR="00C26229" w:rsidRDefault="00C26229" w:rsidP="00C26229">
      <w:pPr>
        <w:pStyle w:val="BodyText"/>
      </w:pPr>
      <w:r>
        <w:tab/>
        <w:t>font-family:Arial, Helvetica, sans-serif;</w:t>
      </w:r>
    </w:p>
    <w:p w:rsidR="00C26229" w:rsidRDefault="00C26229" w:rsidP="00C26229">
      <w:pPr>
        <w:pStyle w:val="BodyText"/>
      </w:pPr>
      <w:r>
        <w:tab/>
        <w:t>text-indent:3.2em;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.styleMGR</w:t>
      </w:r>
    </w:p>
    <w:p w:rsidR="00C26229" w:rsidRDefault="00C26229" w:rsidP="00C26229">
      <w:pPr>
        <w:pStyle w:val="BodyText"/>
      </w:pPr>
      <w:r>
        <w:t>{</w:t>
      </w:r>
    </w:p>
    <w:p w:rsidR="00C26229" w:rsidRDefault="00C26229" w:rsidP="00C26229">
      <w:pPr>
        <w:pStyle w:val="BodyText"/>
      </w:pPr>
      <w:r>
        <w:tab/>
        <w:t>font-size:0.8em;</w:t>
      </w:r>
    </w:p>
    <w:p w:rsidR="00C26229" w:rsidRDefault="00C26229" w:rsidP="00C26229">
      <w:pPr>
        <w:pStyle w:val="BodyText"/>
      </w:pPr>
      <w:r>
        <w:tab/>
        <w:t>font-family:Arial, Helvetica, sans-serif;</w:t>
      </w:r>
    </w:p>
    <w:p w:rsidR="00C26229" w:rsidRDefault="00C26229" w:rsidP="00C26229">
      <w:pPr>
        <w:pStyle w:val="BodyText"/>
      </w:pPr>
      <w:r>
        <w:tab/>
        <w:t>text-indent:4.5em;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.styleSUP</w:t>
      </w:r>
    </w:p>
    <w:p w:rsidR="00C26229" w:rsidRDefault="00C26229" w:rsidP="00C26229">
      <w:pPr>
        <w:pStyle w:val="BodyText"/>
      </w:pPr>
      <w:r>
        <w:t>{</w:t>
      </w:r>
    </w:p>
    <w:p w:rsidR="00C26229" w:rsidRDefault="00C26229" w:rsidP="00C26229">
      <w:pPr>
        <w:pStyle w:val="BodyText"/>
      </w:pPr>
      <w:r>
        <w:tab/>
        <w:t>font-size:0.8em;</w:t>
      </w:r>
    </w:p>
    <w:p w:rsidR="00C26229" w:rsidRDefault="00C26229" w:rsidP="00C26229">
      <w:pPr>
        <w:pStyle w:val="BodyText"/>
      </w:pPr>
      <w:r>
        <w:tab/>
        <w:t>font-family:Arial, Helvetica, sans-serif;</w:t>
      </w:r>
    </w:p>
    <w:p w:rsidR="00C26229" w:rsidRDefault="00C26229" w:rsidP="00C26229">
      <w:pPr>
        <w:pStyle w:val="BodyText"/>
      </w:pPr>
      <w:r>
        <w:tab/>
        <w:t>text-indent:5.9em;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r>
        <w:t>.styleCSR</w:t>
      </w:r>
    </w:p>
    <w:p w:rsidR="00C26229" w:rsidRDefault="00C26229" w:rsidP="00C26229">
      <w:pPr>
        <w:pStyle w:val="BodyText"/>
      </w:pPr>
      <w:r>
        <w:lastRenderedPageBreak/>
        <w:t>{</w:t>
      </w:r>
    </w:p>
    <w:p w:rsidR="00C26229" w:rsidRDefault="00C26229" w:rsidP="00C26229">
      <w:pPr>
        <w:pStyle w:val="BodyText"/>
      </w:pPr>
      <w:r>
        <w:tab/>
        <w:t>font-size:0.7em;</w:t>
      </w:r>
    </w:p>
    <w:p w:rsidR="00C26229" w:rsidRDefault="00C26229" w:rsidP="00C26229">
      <w:pPr>
        <w:pStyle w:val="BodyText"/>
      </w:pPr>
      <w:r>
        <w:tab/>
        <w:t>font-family:Arial, Helvetica, sans-serif;</w:t>
      </w:r>
    </w:p>
    <w:p w:rsidR="00C26229" w:rsidRDefault="00C26229" w:rsidP="00C26229">
      <w:pPr>
        <w:pStyle w:val="BodyText"/>
      </w:pPr>
      <w:r>
        <w:tab/>
        <w:t>text-indent:7.3em;</w:t>
      </w:r>
    </w:p>
    <w:p w:rsidR="00C26229" w:rsidRDefault="00C26229" w:rsidP="00C26229">
      <w:pPr>
        <w:pStyle w:val="BodyText"/>
      </w:pPr>
      <w:r>
        <w:tab/>
        <w:t>padding:0;</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.style50</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background-color:#0067B1;</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.style51</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background-color:#000000;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.style55</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font-size:1.0em;</w:t>
      </w:r>
    </w:p>
    <w:p w:rsidR="00C26229" w:rsidRDefault="00C26229" w:rsidP="00C26229">
      <w:pPr>
        <w:pStyle w:val="BodyText"/>
      </w:pPr>
      <w:r>
        <w:tab/>
        <w:t>font-family:Arial, Helvetica, sans-serif;</w:t>
      </w:r>
    </w:p>
    <w:p w:rsidR="00C26229" w:rsidRDefault="00C26229" w:rsidP="00C26229">
      <w:pPr>
        <w:pStyle w:val="BodyText"/>
      </w:pPr>
      <w:r>
        <w:tab/>
        <w:t>color:#0067B1;</w:t>
      </w:r>
    </w:p>
    <w:p w:rsidR="00C26229" w:rsidRDefault="00C26229" w:rsidP="00C26229">
      <w:pPr>
        <w:pStyle w:val="BodyText"/>
      </w:pPr>
      <w:r>
        <w:tab/>
        <w:t>background-color:#ffffff;</w:t>
      </w:r>
    </w:p>
    <w:p w:rsidR="00C26229" w:rsidRDefault="00C26229" w:rsidP="00C26229">
      <w:pPr>
        <w:pStyle w:val="BodyText"/>
      </w:pPr>
      <w:r>
        <w:tab/>
        <w:t>text-align:center;</w:t>
      </w:r>
    </w:p>
    <w:p w:rsidR="00C26229" w:rsidRDefault="00C26229" w:rsidP="00C26229">
      <w:pPr>
        <w:pStyle w:val="BodyText"/>
      </w:pPr>
      <w:r>
        <w:tab/>
        <w:t>border:solid .05em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.formButton</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font-family:Tahoma;</w:t>
      </w:r>
    </w:p>
    <w:p w:rsidR="00C26229" w:rsidRDefault="00C26229" w:rsidP="00C26229">
      <w:pPr>
        <w:pStyle w:val="BodyText"/>
      </w:pPr>
      <w:r>
        <w:tab/>
        <w:t>background-color:#DD5800;</w:t>
      </w:r>
    </w:p>
    <w:p w:rsidR="00C26229" w:rsidRDefault="00C26229" w:rsidP="00C26229">
      <w:pPr>
        <w:pStyle w:val="BodyText"/>
      </w:pPr>
      <w:r>
        <w:tab/>
        <w:t>text-align:center</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.TextBox</w:t>
      </w:r>
    </w:p>
    <w:p w:rsidR="00C26229" w:rsidRDefault="00C26229" w:rsidP="00C26229">
      <w:pPr>
        <w:pStyle w:val="BodyText"/>
      </w:pPr>
      <w:r>
        <w:t>{</w:t>
      </w:r>
    </w:p>
    <w:p w:rsidR="00C26229" w:rsidRDefault="00C26229" w:rsidP="00C26229">
      <w:pPr>
        <w:pStyle w:val="BodyText"/>
      </w:pPr>
      <w:r>
        <w:tab/>
        <w:t>border-right:#d4d0c8 .1em solid;</w:t>
      </w:r>
    </w:p>
    <w:p w:rsidR="00C26229" w:rsidRDefault="00C26229" w:rsidP="00C26229">
      <w:pPr>
        <w:pStyle w:val="BodyText"/>
      </w:pPr>
      <w:r>
        <w:tab/>
        <w:t>border-top:#d4d0c8 .1em solid;</w:t>
      </w:r>
    </w:p>
    <w:p w:rsidR="00C26229" w:rsidRDefault="00C26229" w:rsidP="00C26229">
      <w:pPr>
        <w:pStyle w:val="BodyText"/>
      </w:pPr>
      <w:r>
        <w:tab/>
        <w:t>font-size:.7em;</w:t>
      </w:r>
    </w:p>
    <w:p w:rsidR="00C26229" w:rsidRDefault="00C26229" w:rsidP="00C26229">
      <w:pPr>
        <w:pStyle w:val="BodyText"/>
      </w:pPr>
      <w:r>
        <w:tab/>
        <w:t>border-left:#d4d0c8 .1em solid;</w:t>
      </w:r>
    </w:p>
    <w:p w:rsidR="00C26229" w:rsidRDefault="00C26229" w:rsidP="00C26229">
      <w:pPr>
        <w:pStyle w:val="BodyText"/>
      </w:pPr>
      <w:r>
        <w:tab/>
        <w:t>color:#000000;</w:t>
      </w:r>
    </w:p>
    <w:p w:rsidR="00C26229" w:rsidRDefault="00C26229" w:rsidP="00C26229">
      <w:pPr>
        <w:pStyle w:val="BodyText"/>
      </w:pPr>
      <w:r>
        <w:tab/>
        <w:t>border-bottom:#d4d0c8 .1em solid;</w:t>
      </w:r>
    </w:p>
    <w:p w:rsidR="00C26229" w:rsidRDefault="00C26229" w:rsidP="00C26229">
      <w:pPr>
        <w:pStyle w:val="BodyText"/>
      </w:pPr>
      <w:r>
        <w:tab/>
        <w:t>font-family:Tahoma;</w:t>
      </w:r>
    </w:p>
    <w:p w:rsidR="00C26229" w:rsidRDefault="00C26229" w:rsidP="00C26229">
      <w:pPr>
        <w:pStyle w:val="BodyText"/>
      </w:pPr>
      <w:r>
        <w:tab/>
        <w:t>background-color:white</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.ad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text-transform:capitalize;</w:t>
      </w:r>
    </w:p>
    <w:p w:rsidR="00C26229" w:rsidRDefault="00C26229" w:rsidP="00C26229">
      <w:pPr>
        <w:pStyle w:val="BodyText"/>
      </w:pPr>
      <w:r>
        <w:tab/>
        <w:t>color:#000000;</w:t>
      </w:r>
    </w:p>
    <w:p w:rsidR="00C26229" w:rsidRDefault="00C26229" w:rsidP="00C26229">
      <w:pPr>
        <w:pStyle w:val="BodyText"/>
      </w:pPr>
      <w:r>
        <w:tab/>
        <w:t>font-family:Arial, Helvetica, sans-serif;</w:t>
      </w:r>
    </w:p>
    <w:p w:rsidR="00C26229" w:rsidRDefault="00C26229" w:rsidP="00C26229">
      <w:pPr>
        <w:pStyle w:val="BodyText"/>
      </w:pPr>
      <w:r>
        <w:tab/>
        <w:t>background-color:#CCDDFF;</w:t>
      </w:r>
    </w:p>
    <w:p w:rsidR="00C26229" w:rsidRDefault="00C26229" w:rsidP="00C26229">
      <w:pPr>
        <w:pStyle w:val="BodyText"/>
      </w:pPr>
      <w:r>
        <w:tab/>
        <w:t>text-align:left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.style2</w:t>
      </w:r>
    </w:p>
    <w:p w:rsidR="00C26229" w:rsidRDefault="00C26229" w:rsidP="00C26229">
      <w:pPr>
        <w:pStyle w:val="BodyText"/>
      </w:pPr>
      <w:r>
        <w:t>{</w:t>
      </w:r>
    </w:p>
    <w:p w:rsidR="00C26229" w:rsidRDefault="00C26229" w:rsidP="00C26229">
      <w:pPr>
        <w:pStyle w:val="BodyText"/>
      </w:pPr>
      <w:r>
        <w:tab/>
        <w:t>border-top:#000000 thin solid;</w:t>
      </w:r>
    </w:p>
    <w:p w:rsidR="00C26229" w:rsidRDefault="00C26229" w:rsidP="00C26229">
      <w:pPr>
        <w:pStyle w:val="BodyText"/>
      </w:pPr>
      <w:r>
        <w:tab/>
        <w:t>font-size:.9em;</w:t>
      </w:r>
    </w:p>
    <w:p w:rsidR="00C26229" w:rsidRDefault="00C26229" w:rsidP="00C26229">
      <w:pPr>
        <w:pStyle w:val="BodyText"/>
      </w:pPr>
      <w:r>
        <w:tab/>
        <w:t>margin-left:1em;</w:t>
      </w:r>
    </w:p>
    <w:p w:rsidR="00C26229" w:rsidRDefault="00C26229" w:rsidP="00C26229">
      <w:pPr>
        <w:pStyle w:val="BodyText"/>
      </w:pPr>
      <w:r>
        <w:tab/>
        <w:t>font-family:Arial, Helvetica, sans-serif</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r>
        <w:t>.style73</w:t>
      </w:r>
    </w:p>
    <w:p w:rsidR="00C26229" w:rsidRDefault="00C26229" w:rsidP="00C26229">
      <w:pPr>
        <w:pStyle w:val="BodyText"/>
      </w:pPr>
      <w:r>
        <w:t>{</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padding-left:2em;</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padding-left:2em;</w:t>
      </w:r>
    </w:p>
    <w:p w:rsidR="00C26229" w:rsidRDefault="00C26229" w:rsidP="00C26229">
      <w:pPr>
        <w:pStyle w:val="BodyText"/>
      </w:pPr>
      <w:r>
        <w:tab/>
        <w:t>background-color:#CCCCCC;</w:t>
      </w:r>
    </w:p>
    <w:p w:rsidR="00C26229" w:rsidRDefault="00C26229" w:rsidP="00C26229">
      <w:pPr>
        <w:pStyle w:val="BodyText"/>
      </w:pPr>
      <w:r>
        <w:tab/>
        <w:t>border:solid .1em #999999;</w:t>
      </w:r>
    </w:p>
    <w:p w:rsidR="00C26229" w:rsidRDefault="00C26229" w:rsidP="00C26229">
      <w:pPr>
        <w:pStyle w:val="BodyText"/>
      </w:pPr>
      <w:r>
        <w:tab/>
        <w:t>text-align: left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lastRenderedPageBreak/>
        <w:tab/>
        <w:t>font-family:Arial, Helvetica, sans-serif;</w:t>
      </w:r>
    </w:p>
    <w:p w:rsidR="00C26229" w:rsidRDefault="00C26229" w:rsidP="00C26229">
      <w:pPr>
        <w:pStyle w:val="BodyText"/>
      </w:pPr>
      <w:r>
        <w:tab/>
        <w:t>text-align:center;</w:t>
      </w:r>
    </w:p>
    <w:p w:rsidR="00C26229" w:rsidRDefault="00C26229" w:rsidP="00C26229">
      <w:pPr>
        <w:pStyle w:val="BodyText"/>
      </w:pPr>
      <w:r>
        <w:tab/>
        <w:t>background-color:#CCCCCC;</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.txtla_tot3</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text-align:center;</w:t>
      </w:r>
    </w:p>
    <w:p w:rsidR="00C26229" w:rsidRDefault="00C26229" w:rsidP="00C26229">
      <w:pPr>
        <w:pStyle w:val="BodyText"/>
      </w:pPr>
      <w:r>
        <w:tab/>
        <w:t>background-color:#CCDDFF;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.txtctr_tot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background-color:#CCCCCC;</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r>
        <w:t>.txtctr_tot2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background-color:#CCCCCC;</w:t>
      </w:r>
    </w:p>
    <w:p w:rsidR="00C26229" w:rsidRDefault="00C26229" w:rsidP="00C26229">
      <w:pPr>
        <w:pStyle w:val="BodyText"/>
      </w:pPr>
      <w:r>
        <w:tab/>
        <w:t>text-align:right;</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.txtctr_wh</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lastRenderedPageBreak/>
        <w:tab/>
        <w:t>padding:0;</w:t>
      </w:r>
    </w:p>
    <w:p w:rsidR="00C26229" w:rsidRDefault="00C26229" w:rsidP="00C26229">
      <w:pPr>
        <w:pStyle w:val="BodyText"/>
      </w:pPr>
      <w:r>
        <w:tab/>
        <w:t>text-align:center;</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.txtctr_wh2</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padding:0;</w:t>
      </w:r>
    </w:p>
    <w:p w:rsidR="00C26229" w:rsidRDefault="00C26229" w:rsidP="00C26229">
      <w:pPr>
        <w:pStyle w:val="BodyText"/>
      </w:pPr>
      <w:r>
        <w:tab/>
        <w:t>text-align:right;</w:t>
      </w:r>
    </w:p>
    <w:p w:rsidR="00C26229" w:rsidRDefault="00C26229" w:rsidP="00C26229">
      <w:pPr>
        <w:pStyle w:val="BodyText"/>
      </w:pPr>
      <w:r>
        <w:tab/>
        <w:t>color:#000000;</w:t>
      </w:r>
    </w:p>
    <w:p w:rsidR="00C26229" w:rsidRDefault="00C26229" w:rsidP="00C26229">
      <w:pPr>
        <w:pStyle w:val="BodyText"/>
      </w:pPr>
      <w:r>
        <w:tab/>
        <w:t>background-color:#FFFFFF;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.style65center</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font-size:.8em;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background-color:#DD5800;</w:t>
      </w:r>
    </w:p>
    <w:p w:rsidR="00C26229" w:rsidRDefault="00C26229" w:rsidP="00C26229">
      <w:pPr>
        <w:pStyle w:val="BodyText"/>
      </w:pPr>
      <w:r>
        <w:tab/>
        <w:t>text-indent:0;</w:t>
      </w:r>
    </w:p>
    <w:p w:rsidR="00C26229" w:rsidRDefault="00C26229" w:rsidP="00C26229">
      <w:pPr>
        <w:pStyle w:val="BodyText"/>
      </w:pPr>
      <w:r>
        <w:tab/>
        <w:t>padding:0;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C26229" w:rsidRDefault="00C26229" w:rsidP="00C26229">
      <w:pPr>
        <w:pStyle w:val="BodyText"/>
      </w:pPr>
      <w:r>
        <w:t>.style66</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 1.0em;</w:t>
      </w:r>
    </w:p>
    <w:p w:rsidR="00C26229" w:rsidRDefault="00C26229" w:rsidP="00C26229">
      <w:pPr>
        <w:pStyle w:val="BodyText"/>
      </w:pPr>
      <w:r>
        <w:tab/>
        <w:t>font-family:Arial, Helvetica, sans-serif</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lastRenderedPageBreak/>
        <w:t>.unaccept</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background-color:#FF0000;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.need_imp</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background-color:#cc9900;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.meets</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color:#000000;</w:t>
      </w:r>
    </w:p>
    <w:p w:rsidR="00C26229" w:rsidRDefault="00C26229" w:rsidP="00C26229">
      <w:pPr>
        <w:pStyle w:val="BodyText"/>
      </w:pPr>
      <w:r>
        <w:tab/>
        <w:t>font-family:Arial, Helvetica, sans-serif;</w:t>
      </w:r>
    </w:p>
    <w:p w:rsidR="00C26229" w:rsidRDefault="00C26229" w:rsidP="00C26229">
      <w:pPr>
        <w:pStyle w:val="BodyText"/>
      </w:pPr>
      <w:r>
        <w:tab/>
        <w:t>background-color:#FFff00;</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.exceeds</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background-color:#006600;</w:t>
      </w:r>
    </w:p>
    <w:p w:rsidR="00C26229" w:rsidRDefault="00C26229" w:rsidP="00C26229">
      <w:pPr>
        <w:pStyle w:val="BodyText"/>
      </w:pPr>
      <w:r>
        <w:lastRenderedPageBreak/>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.outstand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color:#ffffff;</w:t>
      </w:r>
    </w:p>
    <w:p w:rsidR="00C26229" w:rsidRDefault="00C26229" w:rsidP="00C26229">
      <w:pPr>
        <w:pStyle w:val="BodyText"/>
      </w:pPr>
      <w:r>
        <w:tab/>
        <w:t>font-family:Arial, Helvetica, sans-serif;</w:t>
      </w:r>
    </w:p>
    <w:p w:rsidR="00C26229" w:rsidRDefault="00C26229" w:rsidP="00C26229">
      <w:pPr>
        <w:pStyle w:val="BodyText"/>
      </w:pPr>
      <w:r>
        <w:tab/>
        <w:t>background-color:#000066;</w:t>
      </w:r>
    </w:p>
    <w:p w:rsidR="00C26229" w:rsidRDefault="00C26229" w:rsidP="00C26229">
      <w:pPr>
        <w:pStyle w:val="BodyText"/>
      </w:pPr>
      <w:r>
        <w:tab/>
        <w:t>text-align:center;</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.pointearned</w:t>
      </w:r>
    </w:p>
    <w:p w:rsidR="00C26229" w:rsidRDefault="00C26229" w:rsidP="00C26229">
      <w:pPr>
        <w:pStyle w:val="BodyText"/>
      </w:pPr>
      <w:r>
        <w:t>{</w:t>
      </w:r>
    </w:p>
    <w:p w:rsidR="00C26229" w:rsidRDefault="00C26229" w:rsidP="00C26229">
      <w:pPr>
        <w:pStyle w:val="BodyText"/>
      </w:pPr>
      <w:r>
        <w:tab/>
        <w:t>font-weight:700;</w:t>
      </w:r>
    </w:p>
    <w:p w:rsidR="00C26229" w:rsidRDefault="00C26229" w:rsidP="00C26229">
      <w:pPr>
        <w:pStyle w:val="BodyText"/>
      </w:pPr>
      <w:r>
        <w:tab/>
        <w:t>font-size:.7em;</w:t>
      </w:r>
    </w:p>
    <w:p w:rsidR="00C26229" w:rsidRDefault="00C26229" w:rsidP="00C26229">
      <w:pPr>
        <w:pStyle w:val="BodyText"/>
      </w:pPr>
      <w:r>
        <w:tab/>
        <w:t>font-family:Arial, Helvetica, sans-serif;</w:t>
      </w:r>
    </w:p>
    <w:p w:rsidR="00C26229" w:rsidRDefault="00C26229" w:rsidP="00C26229">
      <w:pPr>
        <w:pStyle w:val="BodyText"/>
      </w:pPr>
      <w:r>
        <w:tab/>
        <w:t>background-color:#DD5800;</w:t>
      </w:r>
    </w:p>
    <w:p w:rsidR="00C26229" w:rsidRDefault="00C26229" w:rsidP="00C26229">
      <w:pPr>
        <w:pStyle w:val="BodyText"/>
      </w:pPr>
      <w:r>
        <w:tab/>
        <w:t>text-align:right;</w:t>
      </w:r>
    </w:p>
    <w:p w:rsidR="00C26229" w:rsidRDefault="00C26229" w:rsidP="00C26229">
      <w:pPr>
        <w:pStyle w:val="BodyText"/>
      </w:pPr>
      <w:r>
        <w:tab/>
        <w:t>color:#FFFFFF;</w:t>
      </w:r>
    </w:p>
    <w:p w:rsidR="00C26229" w:rsidRDefault="00C26229" w:rsidP="00C26229">
      <w:pPr>
        <w:pStyle w:val="BodyText"/>
      </w:pPr>
      <w:r>
        <w:tab/>
        <w:t>border:solid .1em #999999</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.level1</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.level2</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.level3</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.level4</w:t>
      </w:r>
    </w:p>
    <w:p w:rsidR="00C26229" w:rsidRDefault="00C26229" w:rsidP="00C26229">
      <w:pPr>
        <w:pStyle w:val="BodyText"/>
      </w:pPr>
      <w:r>
        <w:lastRenderedPageBreak/>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.level5</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r>
        <w:t>.level6</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r>
        <w:t>@media print {</w:t>
      </w:r>
    </w:p>
    <w:p w:rsidR="00C26229" w:rsidRDefault="00C26229" w:rsidP="00C26229">
      <w:pPr>
        <w:pStyle w:val="BodyText"/>
      </w:pPr>
    </w:p>
    <w:p w:rsidR="00C26229" w:rsidRDefault="00C26229" w:rsidP="00C26229">
      <w:pPr>
        <w:pStyle w:val="BodyText"/>
      </w:pPr>
      <w:r>
        <w:tab/>
        <w:t>.noprint, .noprint *, a.no-print, print.noprint</w:t>
      </w:r>
    </w:p>
    <w:p w:rsidR="00C26229" w:rsidRDefault="00C26229" w:rsidP="00C26229">
      <w:pPr>
        <w:pStyle w:val="BodyText"/>
      </w:pPr>
      <w:r>
        <w:tab/>
        <w:t>{</w:t>
      </w:r>
    </w:p>
    <w:p w:rsidR="00C26229" w:rsidRDefault="00C26229" w:rsidP="00C26229">
      <w:pPr>
        <w:pStyle w:val="BodyText"/>
      </w:pPr>
      <w:r>
        <w:tab/>
      </w:r>
      <w:r>
        <w:tab/>
        <w:t>display: none</w:t>
      </w:r>
    </w:p>
    <w:p w:rsidR="00C26229" w:rsidRDefault="00C26229" w:rsidP="00C26229">
      <w:pPr>
        <w:pStyle w:val="BodyText"/>
      </w:pPr>
      <w:r>
        <w:tab/>
        <w:t>}</w:t>
      </w:r>
      <w:r>
        <w:tab/>
      </w:r>
    </w:p>
    <w:p w:rsidR="00C26229" w:rsidRDefault="00C26229" w:rsidP="00C26229">
      <w:pPr>
        <w:pStyle w:val="BodyText"/>
      </w:pPr>
      <w:r>
        <w:tab/>
        <w:t>.print</w:t>
      </w:r>
    </w:p>
    <w:p w:rsidR="00C26229" w:rsidRDefault="00C26229" w:rsidP="00C26229">
      <w:pPr>
        <w:pStyle w:val="BodyText"/>
      </w:pPr>
      <w:r>
        <w:tab/>
        <w:t>{</w:t>
      </w:r>
    </w:p>
    <w:p w:rsidR="00C26229" w:rsidRDefault="00C26229" w:rsidP="00C26229">
      <w:pPr>
        <w:pStyle w:val="BodyText"/>
      </w:pPr>
      <w:r>
        <w:tab/>
      </w:r>
      <w:r>
        <w:tab/>
        <w:t>display: block</w:t>
      </w:r>
    </w:p>
    <w:p w:rsidR="00C26229" w:rsidRDefault="00C26229" w:rsidP="00C26229">
      <w:pPr>
        <w:pStyle w:val="BodyText"/>
      </w:pPr>
      <w:r>
        <w:tab/>
        <w:t>}</w:t>
      </w:r>
    </w:p>
    <w:p w:rsidR="00C26229" w:rsidRDefault="00C26229" w:rsidP="00C26229">
      <w:pPr>
        <w:pStyle w:val="BodyText"/>
      </w:pPr>
      <w:r>
        <w:t>}</w:t>
      </w:r>
    </w:p>
    <w:p w:rsidR="00C26229" w:rsidRDefault="00C26229" w:rsidP="00C26229">
      <w:pPr>
        <w:pStyle w:val="BodyText"/>
      </w:pPr>
    </w:p>
    <w:p w:rsidR="00C26229" w:rsidRDefault="00C26229" w:rsidP="00C26229">
      <w:pPr>
        <w:pStyle w:val="BodyText"/>
      </w:pPr>
    </w:p>
    <w:p w:rsidR="000C0FD7" w:rsidRDefault="000C0FD7"/>
    <w:sectPr w:rsidR="000C0FD7" w:rsidSect="000C0FD7">
      <w:footerReference w:type="even" r:id="rId14"/>
      <w:footerReference w:type="default" r:id="rId15"/>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0FA" w:rsidRDefault="00CD30FA">
      <w:r>
        <w:separator/>
      </w:r>
    </w:p>
  </w:endnote>
  <w:endnote w:type="continuationSeparator" w:id="0">
    <w:p w:rsidR="00CD30FA" w:rsidRDefault="00CD3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C30" w:rsidRDefault="00440C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40C30" w:rsidRDefault="00440C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C30" w:rsidRDefault="00440C30" w:rsidP="000C0FD7">
    <w:pPr>
      <w:rPr>
        <w:b/>
        <w:sz w:val="18"/>
      </w:rPr>
    </w:pPr>
    <w:r>
      <w:rPr>
        <w:b/>
        <w:noProof/>
        <w:sz w:val="18"/>
      </w:rPr>
      <mc:AlternateContent>
        <mc:Choice Requires="wps">
          <w:drawing>
            <wp:anchor distT="0" distB="0" distL="114300" distR="114300" simplePos="0" relativeHeight="251659264" behindDoc="0" locked="0" layoutInCell="0" allowOverlap="1" wp14:anchorId="006D153C" wp14:editId="73D43CC4">
              <wp:simplePos x="0" y="0"/>
              <wp:positionH relativeFrom="column">
                <wp:posOffset>-45720</wp:posOffset>
              </wp:positionH>
              <wp:positionV relativeFrom="paragraph">
                <wp:posOffset>31750</wp:posOffset>
              </wp:positionV>
              <wp:extent cx="5394960" cy="0"/>
              <wp:effectExtent l="11430" t="12700" r="13335"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4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5pt" to="421.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n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" o:allowincell="f"/>
          </w:pict>
        </mc:Fallback>
      </mc:AlternateContent>
    </w:r>
  </w:p>
  <w:p w:rsidR="00440C30" w:rsidRDefault="00440C30" w:rsidP="000C0FD7">
    <w:pPr>
      <w:rPr>
        <w:sz w:val="18"/>
      </w:rPr>
    </w:pPr>
    <w:r w:rsidRPr="00167987">
      <w:rPr>
        <w:rFonts w:ascii="Arial" w:hAnsi="Arial"/>
        <w:b/>
        <w:sz w:val="18"/>
      </w:rPr>
      <w:t>CONFIDENTIAL</w:t>
    </w:r>
    <w:r>
      <w:rPr>
        <w:b/>
        <w:sz w:val="18"/>
      </w:rPr>
      <w:tab/>
    </w:r>
    <w:r>
      <w:rPr>
        <w:b/>
        <w:sz w:val="18"/>
      </w:rPr>
      <w:tab/>
    </w:r>
    <w:r>
      <w:rPr>
        <w:b/>
        <w:sz w:val="18"/>
      </w:rPr>
      <w:tab/>
    </w:r>
    <w:r>
      <w:rPr>
        <w:b/>
        <w:sz w:val="18"/>
      </w:rPr>
      <w:tab/>
    </w:r>
    <w:r>
      <w:rPr>
        <w:b/>
        <w:sz w:val="18"/>
      </w:rPr>
      <w:tab/>
    </w:r>
    <w:r>
      <w:rPr>
        <w:b/>
        <w:sz w:val="18"/>
      </w:rPr>
      <w:tab/>
    </w:r>
    <w:r>
      <w:rPr>
        <w:b/>
        <w:sz w:val="18"/>
      </w:rPr>
      <w:tab/>
      <w:t xml:space="preserve">                  </w:t>
    </w:r>
  </w:p>
  <w:p w:rsidR="00440C30" w:rsidRDefault="00440C30" w:rsidP="000C0FD7">
    <w:pPr>
      <w:rPr>
        <w:sz w:val="18"/>
      </w:rPr>
    </w:pPr>
    <w:r w:rsidRPr="00167987">
      <w:rPr>
        <w:rFonts w:ascii="Arial" w:hAnsi="Arial"/>
        <w:sz w:val="18"/>
      </w:rPr>
      <w:t xml:space="preserve">Copyrighted Material of </w:t>
    </w:r>
    <w:r>
      <w:rPr>
        <w:rFonts w:ascii="Arial" w:hAnsi="Arial"/>
        <w:sz w:val="18"/>
      </w:rPr>
      <w:t>GDIT</w:t>
    </w:r>
    <w:r>
      <w:rPr>
        <w:sz w:val="18"/>
      </w:rPr>
      <w:tab/>
    </w:r>
    <w:r>
      <w:rPr>
        <w:sz w:val="18"/>
      </w:rPr>
      <w:tab/>
    </w:r>
    <w:r w:rsidRPr="008A1626">
      <w:rPr>
        <w:rFonts w:ascii="Arial" w:hAnsi="Arial"/>
        <w:sz w:val="18"/>
      </w:rPr>
      <w:t xml:space="preserve">                              </w:t>
    </w:r>
    <w:r>
      <w:rPr>
        <w:rFonts w:ascii="Arial" w:hAnsi="Arial"/>
        <w:sz w:val="18"/>
      </w:rPr>
      <w:tab/>
    </w:r>
    <w:r>
      <w:rPr>
        <w:rFonts w:ascii="Arial" w:hAnsi="Arial"/>
        <w:sz w:val="18"/>
      </w:rPr>
      <w:tab/>
    </w:r>
    <w:r>
      <w:rPr>
        <w:rFonts w:ascii="Arial" w:hAnsi="Arial"/>
        <w:sz w:val="18"/>
      </w:rPr>
      <w:tab/>
    </w:r>
    <w:r w:rsidRPr="008A1626">
      <w:rPr>
        <w:rFonts w:ascii="Arial" w:hAnsi="Arial"/>
        <w:b/>
        <w:sz w:val="18"/>
      </w:rPr>
      <w:t>Revised</w:t>
    </w:r>
    <w:r w:rsidRPr="008A1626">
      <w:rPr>
        <w:rFonts w:ascii="Arial" w:hAnsi="Arial"/>
        <w:sz w:val="18"/>
      </w:rPr>
      <w:t xml:space="preserve"> </w:t>
    </w:r>
    <w:r w:rsidRPr="008A1626">
      <w:rPr>
        <w:rFonts w:ascii="Arial" w:hAnsi="Arial"/>
        <w:sz w:val="18"/>
      </w:rPr>
      <w:fldChar w:fldCharType="begin"/>
    </w:r>
    <w:r w:rsidRPr="008A1626">
      <w:rPr>
        <w:rFonts w:ascii="Arial" w:hAnsi="Arial"/>
        <w:sz w:val="18"/>
      </w:rPr>
      <w:instrText xml:space="preserve"> DATE \@ "MM/dd/yy" </w:instrText>
    </w:r>
    <w:r w:rsidRPr="008A1626">
      <w:rPr>
        <w:rFonts w:ascii="Arial" w:hAnsi="Arial"/>
        <w:sz w:val="18"/>
      </w:rPr>
      <w:fldChar w:fldCharType="separate"/>
    </w:r>
    <w:ins w:id="90" w:author="Augustin, Jourdain M" w:date="2014-06-24T13:31:00Z">
      <w:r w:rsidR="003B2A3B">
        <w:rPr>
          <w:rFonts w:ascii="Arial" w:hAnsi="Arial"/>
          <w:noProof/>
          <w:sz w:val="18"/>
        </w:rPr>
        <w:t>06/24/14</w:t>
      </w:r>
    </w:ins>
    <w:del w:id="91" w:author="Augustin, Jourdain M" w:date="2014-06-24T13:31:00Z">
      <w:r w:rsidDel="003B2A3B">
        <w:rPr>
          <w:rFonts w:ascii="Arial" w:hAnsi="Arial"/>
          <w:noProof/>
          <w:sz w:val="18"/>
        </w:rPr>
        <w:delText>06/20/14</w:delText>
      </w:r>
    </w:del>
    <w:r w:rsidRPr="008A1626">
      <w:rPr>
        <w:rFonts w:ascii="Arial" w:hAnsi="Arial"/>
        <w:sz w:val="18"/>
      </w:rPr>
      <w:fldChar w:fldCharType="end"/>
    </w:r>
    <w:r w:rsidRPr="008A1626">
      <w:rPr>
        <w:rFonts w:ascii="Arial" w:hAnsi="Arial"/>
        <w:sz w:val="18"/>
      </w:rPr>
      <w:tab/>
    </w:r>
  </w:p>
  <w:p w:rsidR="00440C30" w:rsidRDefault="00440C30" w:rsidP="000C0FD7">
    <w:pPr>
      <w:pStyle w:val="Footer"/>
    </w:pPr>
    <w:r>
      <w:rPr>
        <w:rFonts w:ascii="Arial" w:hAnsi="Arial"/>
        <w:sz w:val="18"/>
      </w:rPr>
      <w:t>Created 2012</w:t>
    </w:r>
    <w:r w:rsidRPr="00167987">
      <w:rPr>
        <w:rFonts w:ascii="Arial" w:hAnsi="Arial"/>
        <w:sz w:val="18"/>
      </w:rPr>
      <w:t>.  All rights reserved</w:t>
    </w:r>
    <w:r>
      <w:rPr>
        <w:sz w:val="18"/>
      </w:rPr>
      <w:tab/>
    </w:r>
    <w:r w:rsidRPr="008A1626">
      <w:rPr>
        <w:rFonts w:ascii="Arial" w:hAnsi="Arial"/>
        <w:sz w:val="18"/>
      </w:rPr>
      <w:t xml:space="preserve">                                               </w:t>
    </w:r>
    <w:r>
      <w:rPr>
        <w:rFonts w:ascii="Arial" w:hAnsi="Arial"/>
        <w:sz w:val="18"/>
      </w:rPr>
      <w:t xml:space="preserve">                </w:t>
    </w:r>
    <w:r w:rsidRPr="008A1626">
      <w:rPr>
        <w:rFonts w:ascii="Arial" w:hAnsi="Arial"/>
        <w:sz w:val="18"/>
      </w:rPr>
      <w:t xml:space="preserve">Page </w:t>
    </w:r>
    <w:r w:rsidRPr="008A1626">
      <w:rPr>
        <w:rFonts w:ascii="Arial" w:hAnsi="Arial"/>
        <w:sz w:val="18"/>
      </w:rPr>
      <w:fldChar w:fldCharType="begin"/>
    </w:r>
    <w:r w:rsidRPr="008A1626">
      <w:rPr>
        <w:rFonts w:ascii="Arial" w:hAnsi="Arial"/>
        <w:sz w:val="18"/>
      </w:rPr>
      <w:instrText xml:space="preserve"> PAGE </w:instrText>
    </w:r>
    <w:r w:rsidRPr="008A1626">
      <w:rPr>
        <w:rFonts w:ascii="Arial" w:hAnsi="Arial"/>
        <w:sz w:val="18"/>
      </w:rPr>
      <w:fldChar w:fldCharType="separate"/>
    </w:r>
    <w:r w:rsidR="003B2A3B">
      <w:rPr>
        <w:rFonts w:ascii="Arial" w:hAnsi="Arial"/>
        <w:noProof/>
        <w:sz w:val="18"/>
      </w:rPr>
      <w:t>5</w:t>
    </w:r>
    <w:r w:rsidRPr="008A1626">
      <w:rPr>
        <w:rFonts w:ascii="Arial" w:hAnsi="Arial"/>
        <w:sz w:val="18"/>
      </w:rPr>
      <w:fldChar w:fldCharType="end"/>
    </w:r>
    <w:r w:rsidRPr="008A1626">
      <w:rPr>
        <w:rFonts w:ascii="Arial" w:hAnsi="Arial"/>
        <w:sz w:val="18"/>
      </w:rPr>
      <w:t xml:space="preserve"> of </w:t>
    </w:r>
    <w:r w:rsidRPr="008A1626">
      <w:rPr>
        <w:rFonts w:ascii="Arial" w:hAnsi="Arial"/>
        <w:sz w:val="18"/>
      </w:rPr>
      <w:fldChar w:fldCharType="begin"/>
    </w:r>
    <w:r w:rsidRPr="008A1626">
      <w:rPr>
        <w:rFonts w:ascii="Arial" w:hAnsi="Arial"/>
        <w:sz w:val="18"/>
      </w:rPr>
      <w:instrText xml:space="preserve"> NUMPAGES </w:instrText>
    </w:r>
    <w:r w:rsidRPr="008A1626">
      <w:rPr>
        <w:rFonts w:ascii="Arial" w:hAnsi="Arial"/>
        <w:sz w:val="18"/>
      </w:rPr>
      <w:fldChar w:fldCharType="separate"/>
    </w:r>
    <w:r w:rsidR="003B2A3B">
      <w:rPr>
        <w:rFonts w:ascii="Arial" w:hAnsi="Arial"/>
        <w:noProof/>
        <w:sz w:val="18"/>
      </w:rPr>
      <w:t>49</w:t>
    </w:r>
    <w:r w:rsidRPr="008A1626">
      <w:rPr>
        <w:rFonts w:ascii="Arial" w:hAnsi="Arial"/>
        <w:sz w:val="18"/>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0FA" w:rsidRDefault="00CD30FA">
      <w:r>
        <w:separator/>
      </w:r>
    </w:p>
  </w:footnote>
  <w:footnote w:type="continuationSeparator" w:id="0">
    <w:p w:rsidR="00CD30FA" w:rsidRDefault="00CD30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68F9"/>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BC713C"/>
    <w:multiLevelType w:val="hybridMultilevel"/>
    <w:tmpl w:val="572A5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50151"/>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B825E2"/>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C16AFA"/>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3B5324"/>
    <w:multiLevelType w:val="hybridMultilevel"/>
    <w:tmpl w:val="A7C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233A0"/>
    <w:multiLevelType w:val="hybridMultilevel"/>
    <w:tmpl w:val="9872D8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55401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E2017C"/>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C86DCA"/>
    <w:multiLevelType w:val="hybridMultilevel"/>
    <w:tmpl w:val="C61CD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276DCC"/>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FF829C5"/>
    <w:multiLevelType w:val="multilevel"/>
    <w:tmpl w:val="B3FC3E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val="0"/>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F3230F"/>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3873FA"/>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66B205F"/>
    <w:multiLevelType w:val="hybridMultilevel"/>
    <w:tmpl w:val="34A60C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6D1A4F"/>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8841B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8D6700"/>
    <w:multiLevelType w:val="hybridMultilevel"/>
    <w:tmpl w:val="95A2E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7C52C0"/>
    <w:multiLevelType w:val="hybridMultilevel"/>
    <w:tmpl w:val="E5685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09872E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60101BB"/>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8E794D"/>
    <w:multiLevelType w:val="multilevel"/>
    <w:tmpl w:val="91B07390"/>
    <w:lvl w:ilvl="0">
      <w:start w:val="1"/>
      <w:numFmt w:val="decimal"/>
      <w:lvlText w:val="%1"/>
      <w:lvlJc w:val="left"/>
      <w:pPr>
        <w:tabs>
          <w:tab w:val="num" w:pos="930"/>
        </w:tabs>
        <w:ind w:left="930" w:hanging="930"/>
      </w:pPr>
      <w:rPr>
        <w:rFonts w:hint="default"/>
      </w:rPr>
    </w:lvl>
    <w:lvl w:ilvl="1">
      <w:start w:val="1"/>
      <w:numFmt w:val="decimal"/>
      <w:lvlText w:val="%1.%2"/>
      <w:lvlJc w:val="left"/>
      <w:pPr>
        <w:tabs>
          <w:tab w:val="num" w:pos="930"/>
        </w:tabs>
        <w:ind w:left="930" w:hanging="930"/>
      </w:pPr>
      <w:rPr>
        <w:rFonts w:hint="default"/>
      </w:rPr>
    </w:lvl>
    <w:lvl w:ilvl="2">
      <w:start w:val="7"/>
      <w:numFmt w:val="decimal"/>
      <w:lvlText w:val="%1.%2.%3"/>
      <w:lvlJc w:val="left"/>
      <w:pPr>
        <w:tabs>
          <w:tab w:val="num" w:pos="930"/>
        </w:tabs>
        <w:ind w:left="930" w:hanging="930"/>
      </w:pPr>
      <w:rPr>
        <w:rFonts w:hint="default"/>
      </w:rPr>
    </w:lvl>
    <w:lvl w:ilvl="3">
      <w:start w:val="1"/>
      <w:numFmt w:val="decimal"/>
      <w:lvlText w:val="%1.%2.%3.%4"/>
      <w:lvlJc w:val="left"/>
      <w:pPr>
        <w:tabs>
          <w:tab w:val="num" w:pos="1080"/>
        </w:tabs>
        <w:ind w:left="1080" w:hanging="1080"/>
      </w:pPr>
      <w:rPr>
        <w:rFonts w:hint="default"/>
      </w:rPr>
    </w:lvl>
    <w:lvl w:ilvl="4">
      <w:start w:val="2"/>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391C13E7"/>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A7B454E"/>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DB870FD"/>
    <w:multiLevelType w:val="hybridMultilevel"/>
    <w:tmpl w:val="53426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DEA7879"/>
    <w:multiLevelType w:val="hybridMultilevel"/>
    <w:tmpl w:val="09BAA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2E18E7"/>
    <w:multiLevelType w:val="multilevel"/>
    <w:tmpl w:val="E4E4B80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0C501C6"/>
    <w:multiLevelType w:val="hybridMultilevel"/>
    <w:tmpl w:val="581A3A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2C11890"/>
    <w:multiLevelType w:val="hybridMultilevel"/>
    <w:tmpl w:val="CA7A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E73B9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221F94"/>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6143FA0"/>
    <w:multiLevelType w:val="hybridMultilevel"/>
    <w:tmpl w:val="C3229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6C77B40"/>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7B52A6A"/>
    <w:multiLevelType w:val="multilevel"/>
    <w:tmpl w:val="CC405A78"/>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7BA605A"/>
    <w:multiLevelType w:val="hybridMultilevel"/>
    <w:tmpl w:val="EC0AB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92F473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B4320CB"/>
    <w:multiLevelType w:val="hybridMultilevel"/>
    <w:tmpl w:val="C6AC5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D1C6C4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0A16654"/>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0E22D1C"/>
    <w:multiLevelType w:val="multilevel"/>
    <w:tmpl w:val="0812F8DC"/>
    <w:lvl w:ilvl="0">
      <w:start w:val="1"/>
      <w:numFmt w:val="decimal"/>
      <w:lvlText w:val="%1"/>
      <w:lvlJc w:val="left"/>
      <w:pPr>
        <w:tabs>
          <w:tab w:val="num" w:pos="525"/>
        </w:tabs>
        <w:ind w:left="525" w:hanging="525"/>
      </w:pPr>
      <w:rPr>
        <w:rFonts w:hint="default"/>
      </w:rPr>
    </w:lvl>
    <w:lvl w:ilvl="1">
      <w:start w:val="2"/>
      <w:numFmt w:val="decimal"/>
      <w:lvlText w:val="%1.%2"/>
      <w:lvlJc w:val="left"/>
      <w:pPr>
        <w:tabs>
          <w:tab w:val="num" w:pos="525"/>
        </w:tabs>
        <w:ind w:left="525" w:hanging="525"/>
      </w:pPr>
      <w:rPr>
        <w:rFonts w:hint="default"/>
      </w:rPr>
    </w:lvl>
    <w:lvl w:ilvl="2">
      <w:start w:val="1"/>
      <w:numFmt w:val="none"/>
      <w:lvlText w:val="1.2.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53BE5CA7"/>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6537C16"/>
    <w:multiLevelType w:val="hybridMultilevel"/>
    <w:tmpl w:val="B62A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AA23E24"/>
    <w:multiLevelType w:val="hybridMultilevel"/>
    <w:tmpl w:val="865271C6"/>
    <w:lvl w:ilvl="0" w:tplc="D2A6A54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1105B7D"/>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AC4DD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77F370E"/>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99B2314"/>
    <w:multiLevelType w:val="hybridMultilevel"/>
    <w:tmpl w:val="35E2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0C8762F"/>
    <w:multiLevelType w:val="hybridMultilevel"/>
    <w:tmpl w:val="9708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3A14693"/>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4C325C2"/>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86C2A61"/>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4">
    <w:nsid w:val="7D987490"/>
    <w:multiLevelType w:val="hybridMultilevel"/>
    <w:tmpl w:val="E7262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EE90242"/>
    <w:multiLevelType w:val="hybridMultilevel"/>
    <w:tmpl w:val="965E2F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EFD7F7E"/>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42"/>
  </w:num>
  <w:num w:numId="3">
    <w:abstractNumId w:val="29"/>
  </w:num>
  <w:num w:numId="4">
    <w:abstractNumId w:val="28"/>
  </w:num>
  <w:num w:numId="5">
    <w:abstractNumId w:val="36"/>
  </w:num>
  <w:num w:numId="6">
    <w:abstractNumId w:val="12"/>
  </w:num>
  <w:num w:numId="7">
    <w:abstractNumId w:val="23"/>
  </w:num>
  <w:num w:numId="8">
    <w:abstractNumId w:val="53"/>
  </w:num>
  <w:num w:numId="9">
    <w:abstractNumId w:val="14"/>
  </w:num>
  <w:num w:numId="10">
    <w:abstractNumId w:val="56"/>
  </w:num>
  <w:num w:numId="11">
    <w:abstractNumId w:val="26"/>
  </w:num>
  <w:num w:numId="12">
    <w:abstractNumId w:val="33"/>
  </w:num>
  <w:num w:numId="13">
    <w:abstractNumId w:val="4"/>
  </w:num>
  <w:num w:numId="14">
    <w:abstractNumId w:val="35"/>
  </w:num>
  <w:num w:numId="15">
    <w:abstractNumId w:val="3"/>
  </w:num>
  <w:num w:numId="16">
    <w:abstractNumId w:val="55"/>
  </w:num>
  <w:num w:numId="17">
    <w:abstractNumId w:val="19"/>
  </w:num>
  <w:num w:numId="18">
    <w:abstractNumId w:val="6"/>
  </w:num>
  <w:num w:numId="19">
    <w:abstractNumId w:val="30"/>
  </w:num>
  <w:num w:numId="20">
    <w:abstractNumId w:val="15"/>
  </w:num>
  <w:num w:numId="21">
    <w:abstractNumId w:val="50"/>
  </w:num>
  <w:num w:numId="22">
    <w:abstractNumId w:val="0"/>
  </w:num>
  <w:num w:numId="23">
    <w:abstractNumId w:val="37"/>
  </w:num>
  <w:num w:numId="24">
    <w:abstractNumId w:val="17"/>
  </w:num>
  <w:num w:numId="25">
    <w:abstractNumId w:val="38"/>
  </w:num>
  <w:num w:numId="26">
    <w:abstractNumId w:val="41"/>
  </w:num>
  <w:num w:numId="27">
    <w:abstractNumId w:val="48"/>
  </w:num>
  <w:num w:numId="28">
    <w:abstractNumId w:val="2"/>
  </w:num>
  <w:num w:numId="29">
    <w:abstractNumId w:val="21"/>
  </w:num>
  <w:num w:numId="30">
    <w:abstractNumId w:val="45"/>
  </w:num>
  <w:num w:numId="31">
    <w:abstractNumId w:val="8"/>
  </w:num>
  <w:num w:numId="32">
    <w:abstractNumId w:val="43"/>
  </w:num>
  <w:num w:numId="33">
    <w:abstractNumId w:val="22"/>
  </w:num>
  <w:num w:numId="34">
    <w:abstractNumId w:val="1"/>
  </w:num>
  <w:num w:numId="35">
    <w:abstractNumId w:val="44"/>
  </w:num>
  <w:num w:numId="36">
    <w:abstractNumId w:val="25"/>
  </w:num>
  <w:num w:numId="37">
    <w:abstractNumId w:val="54"/>
  </w:num>
  <w:num w:numId="38">
    <w:abstractNumId w:val="7"/>
  </w:num>
  <w:num w:numId="39">
    <w:abstractNumId w:val="24"/>
  </w:num>
  <w:num w:numId="40">
    <w:abstractNumId w:val="16"/>
  </w:num>
  <w:num w:numId="41">
    <w:abstractNumId w:val="52"/>
  </w:num>
  <w:num w:numId="42">
    <w:abstractNumId w:val="34"/>
  </w:num>
  <w:num w:numId="43">
    <w:abstractNumId w:val="10"/>
  </w:num>
  <w:num w:numId="44">
    <w:abstractNumId w:val="51"/>
  </w:num>
  <w:num w:numId="45">
    <w:abstractNumId w:val="32"/>
  </w:num>
  <w:num w:numId="46">
    <w:abstractNumId w:val="40"/>
  </w:num>
  <w:num w:numId="47">
    <w:abstractNumId w:val="47"/>
  </w:num>
  <w:num w:numId="48">
    <w:abstractNumId w:val="5"/>
  </w:num>
  <w:num w:numId="49">
    <w:abstractNumId w:val="18"/>
  </w:num>
  <w:num w:numId="50">
    <w:abstractNumId w:val="13"/>
  </w:num>
  <w:num w:numId="51">
    <w:abstractNumId w:val="9"/>
  </w:num>
  <w:num w:numId="52">
    <w:abstractNumId w:val="39"/>
  </w:num>
  <w:num w:numId="53">
    <w:abstractNumId w:val="27"/>
  </w:num>
  <w:num w:numId="54">
    <w:abstractNumId w:val="46"/>
  </w:num>
  <w:num w:numId="55">
    <w:abstractNumId w:val="49"/>
  </w:num>
  <w:num w:numId="56">
    <w:abstractNumId w:val="20"/>
  </w:num>
  <w:num w:numId="57">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991"/>
    <w:rsid w:val="00002365"/>
    <w:rsid w:val="000065AF"/>
    <w:rsid w:val="00006EE2"/>
    <w:rsid w:val="00011FED"/>
    <w:rsid w:val="00017E3D"/>
    <w:rsid w:val="00031FDA"/>
    <w:rsid w:val="00043E8D"/>
    <w:rsid w:val="000478A1"/>
    <w:rsid w:val="00051BFD"/>
    <w:rsid w:val="00062109"/>
    <w:rsid w:val="000651E8"/>
    <w:rsid w:val="0007064E"/>
    <w:rsid w:val="00096285"/>
    <w:rsid w:val="00096DB9"/>
    <w:rsid w:val="000A01A6"/>
    <w:rsid w:val="000C0FD7"/>
    <w:rsid w:val="000D67F2"/>
    <w:rsid w:val="000F6DE0"/>
    <w:rsid w:val="00116897"/>
    <w:rsid w:val="00120393"/>
    <w:rsid w:val="001209D7"/>
    <w:rsid w:val="00121430"/>
    <w:rsid w:val="00122CBA"/>
    <w:rsid w:val="00133CBB"/>
    <w:rsid w:val="00144773"/>
    <w:rsid w:val="00150634"/>
    <w:rsid w:val="00157D75"/>
    <w:rsid w:val="0016490D"/>
    <w:rsid w:val="001649EB"/>
    <w:rsid w:val="0018442B"/>
    <w:rsid w:val="00195B4E"/>
    <w:rsid w:val="001A51B1"/>
    <w:rsid w:val="001A67EE"/>
    <w:rsid w:val="001C2C2D"/>
    <w:rsid w:val="001C450D"/>
    <w:rsid w:val="001C6854"/>
    <w:rsid w:val="001D2345"/>
    <w:rsid w:val="001E661F"/>
    <w:rsid w:val="001F377B"/>
    <w:rsid w:val="0020473E"/>
    <w:rsid w:val="00205B37"/>
    <w:rsid w:val="00205ED8"/>
    <w:rsid w:val="0021649E"/>
    <w:rsid w:val="00216C01"/>
    <w:rsid w:val="002202B4"/>
    <w:rsid w:val="002329CC"/>
    <w:rsid w:val="00244BDB"/>
    <w:rsid w:val="00244CDE"/>
    <w:rsid w:val="00244D3C"/>
    <w:rsid w:val="002516F3"/>
    <w:rsid w:val="00270C87"/>
    <w:rsid w:val="00285FF7"/>
    <w:rsid w:val="00291FA5"/>
    <w:rsid w:val="00295B26"/>
    <w:rsid w:val="002A2FEE"/>
    <w:rsid w:val="002A7AB0"/>
    <w:rsid w:val="002B3974"/>
    <w:rsid w:val="00306D87"/>
    <w:rsid w:val="003229D0"/>
    <w:rsid w:val="00330744"/>
    <w:rsid w:val="003313DA"/>
    <w:rsid w:val="00364C8B"/>
    <w:rsid w:val="00366F8F"/>
    <w:rsid w:val="00371FBF"/>
    <w:rsid w:val="003771FE"/>
    <w:rsid w:val="003B2A3B"/>
    <w:rsid w:val="003D0E9C"/>
    <w:rsid w:val="003D350D"/>
    <w:rsid w:val="003D7A13"/>
    <w:rsid w:val="00401AB1"/>
    <w:rsid w:val="00440C30"/>
    <w:rsid w:val="0045013C"/>
    <w:rsid w:val="00457A28"/>
    <w:rsid w:val="004622D9"/>
    <w:rsid w:val="00463400"/>
    <w:rsid w:val="00466071"/>
    <w:rsid w:val="00487B80"/>
    <w:rsid w:val="004A6E15"/>
    <w:rsid w:val="004B0FAD"/>
    <w:rsid w:val="004B0FFC"/>
    <w:rsid w:val="004B78E4"/>
    <w:rsid w:val="004D2CF5"/>
    <w:rsid w:val="004F0DEA"/>
    <w:rsid w:val="004F0E2C"/>
    <w:rsid w:val="005206CB"/>
    <w:rsid w:val="00537C74"/>
    <w:rsid w:val="00541911"/>
    <w:rsid w:val="0054251B"/>
    <w:rsid w:val="00543B95"/>
    <w:rsid w:val="0055210C"/>
    <w:rsid w:val="00556405"/>
    <w:rsid w:val="0056007C"/>
    <w:rsid w:val="00565E20"/>
    <w:rsid w:val="00571732"/>
    <w:rsid w:val="00574A96"/>
    <w:rsid w:val="005761B7"/>
    <w:rsid w:val="0058168A"/>
    <w:rsid w:val="00590AF8"/>
    <w:rsid w:val="00595032"/>
    <w:rsid w:val="005C173F"/>
    <w:rsid w:val="005F01FE"/>
    <w:rsid w:val="006042DA"/>
    <w:rsid w:val="00637200"/>
    <w:rsid w:val="00657272"/>
    <w:rsid w:val="006608F5"/>
    <w:rsid w:val="00672BCC"/>
    <w:rsid w:val="006736C0"/>
    <w:rsid w:val="006739D5"/>
    <w:rsid w:val="00675F63"/>
    <w:rsid w:val="00684DE6"/>
    <w:rsid w:val="006917C3"/>
    <w:rsid w:val="006A5BA6"/>
    <w:rsid w:val="006A7F3D"/>
    <w:rsid w:val="006C0573"/>
    <w:rsid w:val="006D57DE"/>
    <w:rsid w:val="006F7376"/>
    <w:rsid w:val="00715652"/>
    <w:rsid w:val="00715885"/>
    <w:rsid w:val="00720E81"/>
    <w:rsid w:val="007230EA"/>
    <w:rsid w:val="00727836"/>
    <w:rsid w:val="00746596"/>
    <w:rsid w:val="00746BBF"/>
    <w:rsid w:val="0075338D"/>
    <w:rsid w:val="00753575"/>
    <w:rsid w:val="0075703C"/>
    <w:rsid w:val="00765795"/>
    <w:rsid w:val="00771EAD"/>
    <w:rsid w:val="00790D03"/>
    <w:rsid w:val="00796348"/>
    <w:rsid w:val="007A5AFF"/>
    <w:rsid w:val="007D4715"/>
    <w:rsid w:val="007D4C07"/>
    <w:rsid w:val="007E62ED"/>
    <w:rsid w:val="007F0BB5"/>
    <w:rsid w:val="007F3795"/>
    <w:rsid w:val="007F605B"/>
    <w:rsid w:val="00801C61"/>
    <w:rsid w:val="00811ECC"/>
    <w:rsid w:val="00820450"/>
    <w:rsid w:val="008338EE"/>
    <w:rsid w:val="0083527A"/>
    <w:rsid w:val="00835F0D"/>
    <w:rsid w:val="00836594"/>
    <w:rsid w:val="0083743E"/>
    <w:rsid w:val="00850145"/>
    <w:rsid w:val="008649DF"/>
    <w:rsid w:val="0087590D"/>
    <w:rsid w:val="008843E9"/>
    <w:rsid w:val="008951A7"/>
    <w:rsid w:val="008C6EA8"/>
    <w:rsid w:val="008D045F"/>
    <w:rsid w:val="008F2A06"/>
    <w:rsid w:val="008F6B77"/>
    <w:rsid w:val="00903262"/>
    <w:rsid w:val="00907E47"/>
    <w:rsid w:val="00915ECD"/>
    <w:rsid w:val="00917114"/>
    <w:rsid w:val="00930A1E"/>
    <w:rsid w:val="0093489C"/>
    <w:rsid w:val="0094228A"/>
    <w:rsid w:val="00955E58"/>
    <w:rsid w:val="00987305"/>
    <w:rsid w:val="009A1AFC"/>
    <w:rsid w:val="009B4018"/>
    <w:rsid w:val="009D328E"/>
    <w:rsid w:val="009F3715"/>
    <w:rsid w:val="00A01292"/>
    <w:rsid w:val="00A23DC9"/>
    <w:rsid w:val="00A27AF2"/>
    <w:rsid w:val="00A466AB"/>
    <w:rsid w:val="00A716CC"/>
    <w:rsid w:val="00A76E53"/>
    <w:rsid w:val="00A84BBC"/>
    <w:rsid w:val="00A91138"/>
    <w:rsid w:val="00A91388"/>
    <w:rsid w:val="00A9144F"/>
    <w:rsid w:val="00A956F4"/>
    <w:rsid w:val="00AA1D39"/>
    <w:rsid w:val="00AA590A"/>
    <w:rsid w:val="00AB4B1F"/>
    <w:rsid w:val="00AB7313"/>
    <w:rsid w:val="00AD267F"/>
    <w:rsid w:val="00AD78F2"/>
    <w:rsid w:val="00AE4FE1"/>
    <w:rsid w:val="00AE75BF"/>
    <w:rsid w:val="00AF7F93"/>
    <w:rsid w:val="00B07C61"/>
    <w:rsid w:val="00B44884"/>
    <w:rsid w:val="00B51261"/>
    <w:rsid w:val="00B54E60"/>
    <w:rsid w:val="00B66A06"/>
    <w:rsid w:val="00B74C69"/>
    <w:rsid w:val="00B878B8"/>
    <w:rsid w:val="00B96661"/>
    <w:rsid w:val="00BB24CE"/>
    <w:rsid w:val="00BD6C00"/>
    <w:rsid w:val="00BF0057"/>
    <w:rsid w:val="00BF13A2"/>
    <w:rsid w:val="00BF306E"/>
    <w:rsid w:val="00C05767"/>
    <w:rsid w:val="00C114C7"/>
    <w:rsid w:val="00C118CA"/>
    <w:rsid w:val="00C2364A"/>
    <w:rsid w:val="00C26229"/>
    <w:rsid w:val="00C26A3B"/>
    <w:rsid w:val="00C365FB"/>
    <w:rsid w:val="00C37144"/>
    <w:rsid w:val="00C636F5"/>
    <w:rsid w:val="00C64871"/>
    <w:rsid w:val="00C73D7A"/>
    <w:rsid w:val="00C75F9C"/>
    <w:rsid w:val="00C87613"/>
    <w:rsid w:val="00C978AF"/>
    <w:rsid w:val="00CA5DDB"/>
    <w:rsid w:val="00CB26AE"/>
    <w:rsid w:val="00CC514F"/>
    <w:rsid w:val="00CD10E9"/>
    <w:rsid w:val="00CD1E5F"/>
    <w:rsid w:val="00CD2E97"/>
    <w:rsid w:val="00CD30FA"/>
    <w:rsid w:val="00CE4881"/>
    <w:rsid w:val="00D03885"/>
    <w:rsid w:val="00D05CCE"/>
    <w:rsid w:val="00D21201"/>
    <w:rsid w:val="00D2230E"/>
    <w:rsid w:val="00D2620E"/>
    <w:rsid w:val="00D30C82"/>
    <w:rsid w:val="00D319EE"/>
    <w:rsid w:val="00D377C9"/>
    <w:rsid w:val="00D534D6"/>
    <w:rsid w:val="00D5385C"/>
    <w:rsid w:val="00D54EC6"/>
    <w:rsid w:val="00D641EB"/>
    <w:rsid w:val="00D70A30"/>
    <w:rsid w:val="00DD4963"/>
    <w:rsid w:val="00DD58D8"/>
    <w:rsid w:val="00DD5945"/>
    <w:rsid w:val="00DE6852"/>
    <w:rsid w:val="00DE7F82"/>
    <w:rsid w:val="00DF7422"/>
    <w:rsid w:val="00E26072"/>
    <w:rsid w:val="00E322A6"/>
    <w:rsid w:val="00E36D7A"/>
    <w:rsid w:val="00E45DF9"/>
    <w:rsid w:val="00E76215"/>
    <w:rsid w:val="00E94EB6"/>
    <w:rsid w:val="00EA1650"/>
    <w:rsid w:val="00EA54ED"/>
    <w:rsid w:val="00EB5195"/>
    <w:rsid w:val="00EE09C1"/>
    <w:rsid w:val="00EF4A0B"/>
    <w:rsid w:val="00EF617C"/>
    <w:rsid w:val="00F0463C"/>
    <w:rsid w:val="00F3012F"/>
    <w:rsid w:val="00F326BD"/>
    <w:rsid w:val="00F510FD"/>
    <w:rsid w:val="00F557BF"/>
    <w:rsid w:val="00F67BB9"/>
    <w:rsid w:val="00F818AC"/>
    <w:rsid w:val="00F828DB"/>
    <w:rsid w:val="00F948BC"/>
    <w:rsid w:val="00F96198"/>
    <w:rsid w:val="00FA3E36"/>
    <w:rsid w:val="00FB71D5"/>
    <w:rsid w:val="00FD263A"/>
    <w:rsid w:val="00FE681F"/>
    <w:rsid w:val="00FF30F6"/>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spacing w:before="240" w:after="60" w:line="240" w:lineRule="auto"/>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E7B88-53BF-430B-A786-A7A0C7125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49</Pages>
  <Words>9040</Words>
  <Characters>51530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Geils, L Dean</dc:creator>
  <cp:lastModifiedBy>Augustin, Jourdain M</cp:lastModifiedBy>
  <cp:revision>40</cp:revision>
  <dcterms:created xsi:type="dcterms:W3CDTF">2013-04-08T20:54:00Z</dcterms:created>
  <dcterms:modified xsi:type="dcterms:W3CDTF">2014-06-24T17:36:00Z</dcterms:modified>
</cp:coreProperties>
</file>
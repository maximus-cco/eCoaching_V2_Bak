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C8" w:rsidRDefault="00EF5FC8">
      <w:pPr>
        <w:pStyle w:val="Title1"/>
      </w:pPr>
      <w:r>
        <w:t>________________________</w:t>
      </w:r>
    </w:p>
    <w:p w:rsidR="00EF5FC8" w:rsidRDefault="00FA2D19">
      <w:pPr>
        <w:ind w:right="-270"/>
        <w:jc w:val="center"/>
      </w:pPr>
      <w:r>
        <w:rPr>
          <w:noProof/>
        </w:rPr>
        <w:drawing>
          <wp:inline distT="0" distB="0" distL="0" distR="0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EF5FC8" w:rsidRDefault="00EF5FC8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84310C">
        <w:rPr>
          <w:rFonts w:ascii="Arial" w:hAnsi="Arial" w:cs="Arial"/>
          <w:sz w:val="32"/>
          <w:szCs w:val="32"/>
        </w:rPr>
        <w:t xml:space="preserve">eCoaching </w:t>
      </w:r>
      <w:r w:rsidR="00451922">
        <w:rPr>
          <w:rFonts w:ascii="Arial" w:hAnsi="Arial" w:cs="Arial"/>
          <w:sz w:val="32"/>
          <w:szCs w:val="32"/>
        </w:rPr>
        <w:t>Survey</w:t>
      </w:r>
    </w:p>
    <w:p w:rsidR="00EF5FC8" w:rsidRPr="0056181D" w:rsidRDefault="00EF5FC8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565243">
        <w:rPr>
          <w:rFonts w:ascii="Arial" w:hAnsi="Arial" w:cs="Arial"/>
          <w:sz w:val="32"/>
          <w:szCs w:val="32"/>
        </w:rPr>
        <w:t>eCoaching_Survey</w:t>
      </w:r>
      <w:r w:rsidR="0075562D">
        <w:rPr>
          <w:rFonts w:ascii="Arial" w:hAnsi="Arial" w:cs="Arial"/>
          <w:sz w:val="32"/>
          <w:szCs w:val="32"/>
        </w:rPr>
        <w:t>_DD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36251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A0027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F85385">
        <w:rPr>
          <w:rFonts w:ascii="Times New Roman" w:hAnsi="Times New Roman"/>
          <w:b w:val="0"/>
          <w:sz w:val="20"/>
        </w:rPr>
        <w:t>9</w:t>
      </w:r>
      <w:r w:rsidR="00AC5CCC">
        <w:rPr>
          <w:rFonts w:ascii="Times New Roman" w:hAnsi="Times New Roman"/>
          <w:b w:val="0"/>
          <w:sz w:val="20"/>
        </w:rPr>
        <w:t>/</w:t>
      </w:r>
      <w:r w:rsidR="00F85385">
        <w:rPr>
          <w:rFonts w:ascii="Times New Roman" w:hAnsi="Times New Roman"/>
          <w:b w:val="0"/>
          <w:sz w:val="20"/>
        </w:rPr>
        <w:t>23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F85385">
        <w:rPr>
          <w:rFonts w:ascii="Times New Roman" w:hAnsi="Times New Roman"/>
          <w:b w:val="0"/>
          <w:sz w:val="20"/>
        </w:rPr>
        <w:t>5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E61096">
        <w:rPr>
          <w:sz w:val="20"/>
        </w:rPr>
        <w:t>HCS</w:t>
      </w:r>
      <w:r w:rsidR="00811EB8">
        <w:rPr>
          <w:sz w:val="20"/>
        </w:rPr>
        <w:t>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3EADB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>
        <w:trPr>
          <w:tblHeader/>
        </w:trPr>
        <w:tc>
          <w:tcPr>
            <w:tcW w:w="144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>
        <w:tc>
          <w:tcPr>
            <w:tcW w:w="1440" w:type="dxa"/>
          </w:tcPr>
          <w:p w:rsidR="00EF5FC8" w:rsidRDefault="001118A1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</w:t>
            </w:r>
            <w:r w:rsidR="0075562D">
              <w:rPr>
                <w:sz w:val="20"/>
              </w:rPr>
              <w:t>/</w:t>
            </w:r>
            <w:r>
              <w:rPr>
                <w:sz w:val="20"/>
              </w:rPr>
              <w:t>23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>
              <w:rPr>
                <w:sz w:val="20"/>
              </w:rPr>
              <w:t>5</w:t>
            </w:r>
          </w:p>
          <w:p w:rsidR="001D145D" w:rsidRDefault="001D145D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10/09/2015</w:t>
            </w:r>
          </w:p>
          <w:p w:rsidR="00D51BBA" w:rsidRDefault="00D51BBA" w:rsidP="001118A1">
            <w:pPr>
              <w:pStyle w:val="hdr1"/>
              <w:ind w:left="0"/>
              <w:jc w:val="left"/>
              <w:rPr>
                <w:sz w:val="20"/>
              </w:rPr>
            </w:pPr>
          </w:p>
          <w:p w:rsidR="00D51BBA" w:rsidRDefault="00D51BBA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03/22/2015</w:t>
            </w:r>
          </w:p>
          <w:p w:rsidR="002F7831" w:rsidRDefault="002F7831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06/08/2015</w:t>
            </w:r>
          </w:p>
          <w:p w:rsidR="000D488E" w:rsidRDefault="000D488E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206D83" w:rsidRDefault="0064102E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594</w:t>
            </w:r>
          </w:p>
          <w:p w:rsidR="000B6371" w:rsidRDefault="001D145D" w:rsidP="000B637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594 –</w:t>
            </w:r>
          </w:p>
          <w:p w:rsidR="000B6371" w:rsidRDefault="000B6371" w:rsidP="000B637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Updated  6.1.3 Screen shot</w:t>
            </w:r>
          </w:p>
          <w:p w:rsidR="00D51BBA" w:rsidRDefault="00D51BBA" w:rsidP="000B637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Updated 6.1.3 Screen shot</w:t>
            </w:r>
          </w:p>
          <w:p w:rsidR="00D62CB4" w:rsidRDefault="002F7831" w:rsidP="000B637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 2907 – Survey can be completed after being inactivated</w:t>
            </w:r>
          </w:p>
          <w:p w:rsidR="00D62CB4" w:rsidRDefault="00D62CB4" w:rsidP="000B637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Updated 2.1.1 Business Logic</w:t>
            </w:r>
          </w:p>
          <w:p w:rsidR="00D62CB4" w:rsidRPr="00D62CB4" w:rsidRDefault="00D62CB4" w:rsidP="000B637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Added 3.1.2  IsSurveyInactive</w:t>
            </w:r>
          </w:p>
        </w:tc>
        <w:tc>
          <w:tcPr>
            <w:tcW w:w="2790" w:type="dxa"/>
          </w:tcPr>
          <w:p w:rsidR="00EF5FC8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:rsidR="001D145D" w:rsidRDefault="001D145D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:rsidR="00D51BBA" w:rsidRDefault="00D51BBA">
            <w:pPr>
              <w:pStyle w:val="hdr1"/>
              <w:ind w:left="0"/>
              <w:jc w:val="left"/>
              <w:rPr>
                <w:sz w:val="20"/>
              </w:rPr>
            </w:pPr>
          </w:p>
          <w:p w:rsidR="00D51BBA" w:rsidRDefault="00D51BBA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:rsidR="002F7831" w:rsidRPr="00330A21" w:rsidRDefault="002F783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D84BD3">
        <w:trPr>
          <w:ins w:id="0" w:author="Huang, Lili" w:date="2016-11-17T08:47:00Z"/>
        </w:trPr>
        <w:tc>
          <w:tcPr>
            <w:tcW w:w="1440" w:type="dxa"/>
          </w:tcPr>
          <w:p w:rsidR="00D84BD3" w:rsidRDefault="00D84BD3" w:rsidP="001118A1">
            <w:pPr>
              <w:pStyle w:val="hdr1"/>
              <w:ind w:left="0"/>
              <w:jc w:val="left"/>
              <w:rPr>
                <w:ins w:id="1" w:author="Huang, Lili" w:date="2016-11-17T08:47:00Z"/>
                <w:sz w:val="20"/>
              </w:rPr>
            </w:pPr>
            <w:ins w:id="2" w:author="Huang, Lili" w:date="2016-11-17T08:47:00Z">
              <w:r>
                <w:rPr>
                  <w:sz w:val="20"/>
                </w:rPr>
                <w:t>11/17/2016</w:t>
              </w:r>
            </w:ins>
          </w:p>
        </w:tc>
        <w:tc>
          <w:tcPr>
            <w:tcW w:w="5238" w:type="dxa"/>
          </w:tcPr>
          <w:p w:rsidR="00D84BD3" w:rsidRDefault="00D84BD3" w:rsidP="001118A1">
            <w:pPr>
              <w:pStyle w:val="hdr1"/>
              <w:ind w:left="0"/>
              <w:jc w:val="left"/>
              <w:rPr>
                <w:ins w:id="3" w:author="Huang, Lili" w:date="2016-11-17T08:58:00Z"/>
                <w:color w:val="000000"/>
                <w:sz w:val="20"/>
              </w:rPr>
            </w:pPr>
            <w:ins w:id="4" w:author="Huang, Lili" w:date="2016-11-17T08:47:00Z">
              <w:r>
                <w:rPr>
                  <w:color w:val="000000"/>
                  <w:sz w:val="20"/>
                </w:rPr>
                <w:t>TFS 4743 – Don’t set default values to all questions</w:t>
              </w:r>
            </w:ins>
          </w:p>
          <w:p w:rsidR="00C0021A" w:rsidRPr="00175E51" w:rsidRDefault="00C0021A" w:rsidP="001118A1">
            <w:pPr>
              <w:pStyle w:val="hdr1"/>
              <w:ind w:left="0"/>
              <w:jc w:val="left"/>
              <w:rPr>
                <w:ins w:id="5" w:author="Huang, Lili" w:date="2016-11-17T08:47:00Z"/>
                <w:color w:val="000000"/>
                <w:sz w:val="20"/>
              </w:rPr>
            </w:pPr>
            <w:ins w:id="6" w:author="Huang, Lili" w:date="2016-11-17T08:58:00Z">
              <w:r>
                <w:rPr>
                  <w:color w:val="000000"/>
                  <w:sz w:val="20"/>
                </w:rPr>
                <w:t>Updated 6.1.3 Screen Shot</w:t>
              </w:r>
            </w:ins>
            <w:bookmarkStart w:id="7" w:name="_GoBack"/>
            <w:bookmarkEnd w:id="7"/>
          </w:p>
        </w:tc>
        <w:tc>
          <w:tcPr>
            <w:tcW w:w="2790" w:type="dxa"/>
          </w:tcPr>
          <w:p w:rsidR="00D84BD3" w:rsidRDefault="00D84BD3">
            <w:pPr>
              <w:pStyle w:val="hdr1"/>
              <w:ind w:left="0"/>
              <w:jc w:val="left"/>
              <w:rPr>
                <w:ins w:id="8" w:author="Huang, Lili" w:date="2016-11-17T08:47:00Z"/>
                <w:sz w:val="20"/>
              </w:rPr>
            </w:pPr>
            <w:ins w:id="9" w:author="Huang, Lili" w:date="2016-11-17T08:48:00Z">
              <w:r>
                <w:rPr>
                  <w:sz w:val="20"/>
                </w:rPr>
                <w:t>Lili Huang</w:t>
              </w:r>
            </w:ins>
          </w:p>
        </w:tc>
      </w:tr>
      <w:tr w:rsidR="0021006A">
        <w:tc>
          <w:tcPr>
            <w:tcW w:w="1440" w:type="dxa"/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p w:rsidR="001409D6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3138360" w:history="1">
        <w:r w:rsidR="001409D6" w:rsidRPr="00132B35">
          <w:rPr>
            <w:rStyle w:val="Hyperlink"/>
            <w:noProof/>
          </w:rPr>
          <w:t>1.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Description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_Toc453138360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4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61" w:history="1">
        <w:r w:rsidR="001409D6" w:rsidRPr="00132B35">
          <w:rPr>
            <w:rStyle w:val="Hyperlink"/>
            <w:noProof/>
          </w:rPr>
          <w:t>2.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Presentation Layer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_Toc453138361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4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62" w:history="1">
        <w:r w:rsidR="001409D6" w:rsidRPr="00132B35">
          <w:rPr>
            <w:rStyle w:val="Hyperlink"/>
            <w:noProof/>
          </w:rPr>
          <w:t>2.1.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MySurvey.aspx.vb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_Toc453138362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4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63" w:history="1">
        <w:r w:rsidR="001409D6" w:rsidRPr="00132B35">
          <w:rPr>
            <w:rStyle w:val="Hyperlink"/>
            <w:noProof/>
          </w:rPr>
          <w:t>2.1.1.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Business Logic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_Toc453138363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4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64" w:history="1">
        <w:r w:rsidR="001409D6" w:rsidRPr="00132B35">
          <w:rPr>
            <w:rStyle w:val="Hyperlink"/>
            <w:noProof/>
          </w:rPr>
          <w:t>2.2.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MySurveyLogDetailView.aspx.vb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_Toc453138364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4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65" w:history="1">
        <w:r w:rsidR="001409D6" w:rsidRPr="00132B35">
          <w:rPr>
            <w:rStyle w:val="Hyperlink"/>
            <w:noProof/>
          </w:rPr>
          <w:t>2.2.1.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Business Logic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_Toc453138365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4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66" w:history="1">
        <w:r w:rsidR="001409D6" w:rsidRPr="00132B35">
          <w:rPr>
            <w:rStyle w:val="Hyperlink"/>
            <w:noProof/>
          </w:rPr>
          <w:t>3.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Business Layer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_Toc453138366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4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67" w:history="1">
        <w:r w:rsidR="001409D6" w:rsidRPr="00132B35">
          <w:rPr>
            <w:rStyle w:val="Hyperlink"/>
            <w:noProof/>
          </w:rPr>
          <w:t>3.1.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MySurveyHandler.vb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_Toc453138367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4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68" w:history="1">
        <w:r w:rsidR="001409D6" w:rsidRPr="00132B35">
          <w:rPr>
            <w:rStyle w:val="Hyperlink"/>
            <w:noProof/>
          </w:rPr>
          <w:t>3.1.1.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IsAccessAllowed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_Toc453138368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4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69" w:history="1">
        <w:r w:rsidR="001409D6" w:rsidRPr="00132B35">
          <w:rPr>
            <w:rStyle w:val="Hyperlink"/>
            <w:noProof/>
          </w:rPr>
          <w:t>3.1.2.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IsSurveyInactive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_Toc453138369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4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70" w:history="1">
        <w:r w:rsidR="001409D6" w:rsidRPr="00132B35">
          <w:rPr>
            <w:rStyle w:val="Hyperlink"/>
            <w:noProof/>
          </w:rPr>
          <w:t>3.1.3.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  <w:highlight w:val="white"/>
          </w:rPr>
          <w:t>IsSurveyCompleted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_Toc453138370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5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71" w:history="1">
        <w:r w:rsidR="001409D6" w:rsidRPr="00132B35">
          <w:rPr>
            <w:rStyle w:val="Hyperlink"/>
            <w:noProof/>
          </w:rPr>
          <w:t>3.1.4.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ShowHotTopic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_Toc453138371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5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72" w:history="1">
        <w:r w:rsidR="001409D6" w:rsidRPr="00132B35">
          <w:rPr>
            <w:rStyle w:val="Hyperlink"/>
            <w:noProof/>
          </w:rPr>
          <w:t>3.1.5.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GetSurvey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_Toc453138372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5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73" w:history="1">
        <w:r w:rsidR="001409D6" w:rsidRPr="00132B35">
          <w:rPr>
            <w:rStyle w:val="Hyperlink"/>
            <w:noProof/>
          </w:rPr>
          <w:t>3.1.6.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SaveSurvey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_Toc453138373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5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74" w:history="1">
        <w:r w:rsidR="001409D6" w:rsidRPr="00132B35">
          <w:rPr>
            <w:rStyle w:val="Hyperlink"/>
            <w:noProof/>
          </w:rPr>
          <w:t>3.1.7.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GetQuestion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_Toc453138374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5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75" w:history="1">
        <w:r w:rsidR="001409D6" w:rsidRPr="00132B35">
          <w:rPr>
            <w:rStyle w:val="Hyperlink"/>
            <w:noProof/>
          </w:rPr>
          <w:t>3.2.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MySurveyLogDetailViewHandler.vb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_Toc453138375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5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76" w:history="1">
        <w:r w:rsidR="001409D6" w:rsidRPr="00132B35">
          <w:rPr>
            <w:rStyle w:val="Hyperlink"/>
            <w:noProof/>
          </w:rPr>
          <w:t>3.2.1.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GetLogReasons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_Toc453138376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5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77" w:history="1">
        <w:r w:rsidR="001409D6" w:rsidRPr="00132B35">
          <w:rPr>
            <w:rStyle w:val="Hyperlink"/>
            <w:noProof/>
          </w:rPr>
          <w:t>3.2.2.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GetLogDetail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_Toc453138377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5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78" w:history="1">
        <w:r w:rsidR="001409D6" w:rsidRPr="00132B35">
          <w:rPr>
            <w:rStyle w:val="Hyperlink"/>
            <w:noProof/>
          </w:rPr>
          <w:t>4.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Data Access Layer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_Toc453138378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5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79" w:history="1">
        <w:r w:rsidR="001409D6" w:rsidRPr="00132B35">
          <w:rPr>
            <w:rStyle w:val="Hyperlink"/>
            <w:noProof/>
          </w:rPr>
          <w:t>4.1.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MySurveyDBAccess.vb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_Toc453138379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5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80" w:history="1">
        <w:r w:rsidR="001409D6" w:rsidRPr="00132B35">
          <w:rPr>
            <w:rStyle w:val="Hyperlink"/>
            <w:noProof/>
          </w:rPr>
          <w:t>4.1.1.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GetSurvey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_Toc453138380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5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81" w:history="1">
        <w:r w:rsidR="001409D6" w:rsidRPr="00132B35">
          <w:rPr>
            <w:rStyle w:val="Hyperlink"/>
            <w:noProof/>
          </w:rPr>
          <w:t>4.1.2.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GetSurveyInfo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_Toc453138381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5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82" w:history="1">
        <w:r w:rsidR="001409D6" w:rsidRPr="00132B35">
          <w:rPr>
            <w:rStyle w:val="Hyperlink"/>
            <w:noProof/>
          </w:rPr>
          <w:t>4.1.3.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GetSurveyQuestions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_Toc453138382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5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83" w:history="1">
        <w:r w:rsidR="001409D6" w:rsidRPr="00132B35">
          <w:rPr>
            <w:rStyle w:val="Hyperlink"/>
            <w:noProof/>
          </w:rPr>
          <w:t>4.1.4.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GetSingleChoices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_Toc453138383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5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84" w:history="1">
        <w:r w:rsidR="001409D6" w:rsidRPr="00132B35">
          <w:rPr>
            <w:rStyle w:val="Hyperlink"/>
            <w:noProof/>
          </w:rPr>
          <w:t>4.1.5.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SaveSurvey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_Toc453138384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5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85" w:history="1">
        <w:r w:rsidR="001409D6" w:rsidRPr="00132B35">
          <w:rPr>
            <w:rStyle w:val="Hyperlink"/>
            <w:noProof/>
          </w:rPr>
          <w:t>4.2.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MySurveyLogDetailDBAccess.vb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_Toc453138385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5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86" w:history="1">
        <w:r w:rsidR="001409D6" w:rsidRPr="00132B35">
          <w:rPr>
            <w:rStyle w:val="Hyperlink"/>
            <w:noProof/>
          </w:rPr>
          <w:t>4.2.1.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GetLogReasons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_Toc453138386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5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87" w:history="1">
        <w:r w:rsidR="001409D6" w:rsidRPr="00132B35">
          <w:rPr>
            <w:rStyle w:val="Hyperlink"/>
            <w:noProof/>
          </w:rPr>
          <w:t>4.2.2.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GetLogDetail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_Toc453138387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5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88" w:history="1">
        <w:r w:rsidR="001409D6" w:rsidRPr="00132B35">
          <w:rPr>
            <w:rStyle w:val="Hyperlink"/>
            <w:noProof/>
          </w:rPr>
          <w:t>5.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Stored Procedures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_Toc453138388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6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89" w:history="1">
        <w:r w:rsidR="001409D6" w:rsidRPr="00132B35">
          <w:rPr>
            <w:rStyle w:val="Hyperlink"/>
            <w:noProof/>
          </w:rPr>
          <w:t>5.1.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Sp_Select_SurveyDetails_By_SurveyID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_Toc453138389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6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90" w:history="1">
        <w:r w:rsidR="001409D6" w:rsidRPr="00132B35">
          <w:rPr>
            <w:rStyle w:val="Hyperlink"/>
            <w:noProof/>
          </w:rPr>
          <w:t>5.2.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sp_Select_Questions_For_Survey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_Toc453138390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6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91" w:history="1">
        <w:r w:rsidR="001409D6" w:rsidRPr="00132B35">
          <w:rPr>
            <w:rStyle w:val="Hyperlink"/>
            <w:noProof/>
          </w:rPr>
          <w:t>5.3.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sp_Select_Responses_By_Question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_Toc453138391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6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92" w:history="1">
        <w:r w:rsidR="001409D6" w:rsidRPr="00132B35">
          <w:rPr>
            <w:rStyle w:val="Hyperlink"/>
            <w:noProof/>
          </w:rPr>
          <w:t>5.4.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sp_Update_Survey_Response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_Toc453138392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7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93" w:history="1">
        <w:r w:rsidR="001409D6" w:rsidRPr="00132B35">
          <w:rPr>
            <w:rStyle w:val="Hyperlink"/>
            <w:noProof/>
          </w:rPr>
          <w:t>6.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Page details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_Toc453138393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7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94" w:history="1">
        <w:r w:rsidR="001409D6" w:rsidRPr="00132B35">
          <w:rPr>
            <w:rStyle w:val="Hyperlink"/>
            <w:noProof/>
          </w:rPr>
          <w:t>6.1.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Survey Page (MySurvey.aspx)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_Toc453138394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7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95" w:history="1">
        <w:r w:rsidR="001409D6" w:rsidRPr="00132B35">
          <w:rPr>
            <w:rStyle w:val="Hyperlink"/>
            <w:noProof/>
          </w:rPr>
          <w:t>6.1.1.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ASPX pages comprising Web Page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_Toc453138395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7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96" w:history="1">
        <w:r w:rsidR="001409D6" w:rsidRPr="00132B35">
          <w:rPr>
            <w:rStyle w:val="Hyperlink"/>
            <w:noProof/>
          </w:rPr>
          <w:t>6.1.2.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Master Page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_Toc453138396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7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97" w:history="1">
        <w:r w:rsidR="001409D6" w:rsidRPr="00132B35">
          <w:rPr>
            <w:rStyle w:val="Hyperlink"/>
            <w:noProof/>
          </w:rPr>
          <w:t>6.1.3.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Screen Shot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_Toc453138397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7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98" w:history="1">
        <w:r w:rsidR="001409D6" w:rsidRPr="00132B35">
          <w:rPr>
            <w:rStyle w:val="Hyperlink"/>
            <w:noProof/>
          </w:rPr>
          <w:t>6.1.4.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Links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_Toc453138398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9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399" w:history="1">
        <w:r w:rsidR="001409D6" w:rsidRPr="00132B35">
          <w:rPr>
            <w:rStyle w:val="Hyperlink"/>
            <w:noProof/>
          </w:rPr>
          <w:t>6.1.5.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Web Page Invoked Events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_Toc453138399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9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400" w:history="1">
        <w:r w:rsidR="001409D6" w:rsidRPr="00132B35">
          <w:rPr>
            <w:rStyle w:val="Hyperlink"/>
            <w:noProof/>
          </w:rPr>
          <w:t>6.1.6.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Form Fields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_Toc453138400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10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401" w:history="1">
        <w:r w:rsidR="001409D6" w:rsidRPr="00132B35">
          <w:rPr>
            <w:rStyle w:val="Hyperlink"/>
            <w:noProof/>
          </w:rPr>
          <w:t>6.2.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Survey Log Detail Page (MySurveyLogDetailView.aspx)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_Toc453138401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12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402" w:history="1">
        <w:r w:rsidR="001409D6" w:rsidRPr="00132B35">
          <w:rPr>
            <w:rStyle w:val="Hyperlink"/>
            <w:noProof/>
          </w:rPr>
          <w:t>6.2.1.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Master Page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_Toc453138402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12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403" w:history="1">
        <w:r w:rsidR="001409D6" w:rsidRPr="00132B35">
          <w:rPr>
            <w:rStyle w:val="Hyperlink"/>
            <w:noProof/>
          </w:rPr>
          <w:t>6.2.2.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Screen Shot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_Toc453138403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12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404" w:history="1">
        <w:r w:rsidR="001409D6" w:rsidRPr="00132B35">
          <w:rPr>
            <w:rStyle w:val="Hyperlink"/>
            <w:noProof/>
          </w:rPr>
          <w:t>6.2.3.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Links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_Toc453138404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12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405" w:history="1">
        <w:r w:rsidR="001409D6" w:rsidRPr="00132B35">
          <w:rPr>
            <w:rStyle w:val="Hyperlink"/>
            <w:noProof/>
          </w:rPr>
          <w:t>6.2.4.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Web Page Invoked Events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_Toc453138405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12</w:t>
        </w:r>
        <w:r w:rsidR="001409D6">
          <w:rPr>
            <w:noProof/>
            <w:webHidden/>
          </w:rPr>
          <w:fldChar w:fldCharType="end"/>
        </w:r>
      </w:hyperlink>
    </w:p>
    <w:p w:rsidR="001409D6" w:rsidRDefault="0005664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3138406" w:history="1">
        <w:r w:rsidR="001409D6" w:rsidRPr="00132B35">
          <w:rPr>
            <w:rStyle w:val="Hyperlink"/>
            <w:noProof/>
          </w:rPr>
          <w:t>6.2.5.</w:t>
        </w:r>
        <w:r w:rsidR="001409D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09D6" w:rsidRPr="00132B35">
          <w:rPr>
            <w:rStyle w:val="Hyperlink"/>
            <w:noProof/>
          </w:rPr>
          <w:t>Form Fields</w:t>
        </w:r>
        <w:r w:rsidR="001409D6">
          <w:rPr>
            <w:noProof/>
            <w:webHidden/>
          </w:rPr>
          <w:tab/>
        </w:r>
        <w:r w:rsidR="001409D6">
          <w:rPr>
            <w:noProof/>
            <w:webHidden/>
          </w:rPr>
          <w:fldChar w:fldCharType="begin"/>
        </w:r>
        <w:r w:rsidR="001409D6">
          <w:rPr>
            <w:noProof/>
            <w:webHidden/>
          </w:rPr>
          <w:instrText xml:space="preserve"> PAGEREF _Toc453138406 \h </w:instrText>
        </w:r>
        <w:r w:rsidR="001409D6">
          <w:rPr>
            <w:noProof/>
            <w:webHidden/>
          </w:rPr>
        </w:r>
        <w:r w:rsidR="001409D6">
          <w:rPr>
            <w:noProof/>
            <w:webHidden/>
          </w:rPr>
          <w:fldChar w:fldCharType="separate"/>
        </w:r>
        <w:r w:rsidR="001409D6">
          <w:rPr>
            <w:noProof/>
            <w:webHidden/>
          </w:rPr>
          <w:t>13</w:t>
        </w:r>
        <w:r w:rsidR="001409D6"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0" w:name="_Toc453138360"/>
      <w:r>
        <w:lastRenderedPageBreak/>
        <w:t>Description</w:t>
      </w:r>
      <w:bookmarkEnd w:id="10"/>
      <w:r>
        <w:t xml:space="preserve">               </w:t>
      </w:r>
    </w:p>
    <w:p w:rsidR="00EF5FC8" w:rsidRDefault="00EF5FC8">
      <w:pPr>
        <w:pStyle w:val="BodyText"/>
        <w:rPr>
          <w:sz w:val="20"/>
        </w:rPr>
      </w:pPr>
    </w:p>
    <w:p w:rsidR="006D3CBB" w:rsidRDefault="006D3CBB" w:rsidP="006D3CBB">
      <w:pPr>
        <w:ind w:left="360"/>
      </w:pPr>
      <w:r w:rsidRPr="006D3CBB">
        <w:t xml:space="preserve">The </w:t>
      </w:r>
      <w:r w:rsidR="005A655C">
        <w:t xml:space="preserve">eCoaching Survey </w:t>
      </w:r>
      <w:r w:rsidR="008F0A01">
        <w:t>provides a way to collect employees’ feedback about their coaching experience.</w:t>
      </w:r>
    </w:p>
    <w:p w:rsidR="001813B1" w:rsidRDefault="001813B1" w:rsidP="006D3CBB">
      <w:pPr>
        <w:ind w:left="360"/>
      </w:pPr>
    </w:p>
    <w:p w:rsidR="001813B1" w:rsidRDefault="001813B1" w:rsidP="006D3CBB">
      <w:pPr>
        <w:ind w:left="360"/>
      </w:pPr>
      <w:r>
        <w:t xml:space="preserve">The survey takes place three times a month. Any employees who have acknowledged and completed at least one eCoaching Log in the survey month and have not been chosen to do the survey for the survey month might </w:t>
      </w:r>
      <w:r w:rsidR="007629F4">
        <w:t>receive a survey notification email. The email will have a link that will take the employee to the Survey page.</w:t>
      </w:r>
    </w:p>
    <w:p w:rsidR="00706C14" w:rsidRDefault="00706C14" w:rsidP="006D3CBB">
      <w:pPr>
        <w:ind w:left="360"/>
      </w:pPr>
    </w:p>
    <w:p w:rsidR="00EF5FC8" w:rsidRDefault="00B94C85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1" w:name="_Toc453138361"/>
      <w:r>
        <w:t>Presentation</w:t>
      </w:r>
      <w:r w:rsidR="008B7069">
        <w:t xml:space="preserve"> Layer</w:t>
      </w:r>
      <w:bookmarkEnd w:id="11"/>
    </w:p>
    <w:p w:rsidR="003701CE" w:rsidRPr="00AC5CCC" w:rsidRDefault="00FB58A4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2" w:name="_Toc453138362"/>
      <w:r>
        <w:t>M</w:t>
      </w:r>
      <w:r w:rsidR="00B94C85">
        <w:t>ySurvey.aspx.vb</w:t>
      </w:r>
      <w:bookmarkEnd w:id="12"/>
    </w:p>
    <w:p w:rsidR="00EF5FC8" w:rsidRPr="00AB3655" w:rsidRDefault="00EF5FC8" w:rsidP="003701C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3" w:name="_Toc453138363"/>
      <w:r w:rsidRPr="00AB3655">
        <w:t>Business Logic</w:t>
      </w:r>
      <w:bookmarkEnd w:id="13"/>
    </w:p>
    <w:p w:rsidR="00EF5FC8" w:rsidRDefault="00EF5FC8" w:rsidP="0084564D">
      <w:pPr>
        <w:pStyle w:val="NormalTableText"/>
      </w:pPr>
    </w:p>
    <w:p w:rsidR="00982A42" w:rsidRDefault="00982A42" w:rsidP="0080115F">
      <w:pPr>
        <w:pStyle w:val="NormalTableText"/>
        <w:ind w:left="1260" w:hanging="180"/>
      </w:pPr>
      <w:r>
        <w:t>When the page displays for the first time (</w:t>
      </w:r>
      <w:r w:rsidR="00F14869">
        <w:t>not</w:t>
      </w:r>
      <w:r>
        <w:t xml:space="preserve"> post back):</w:t>
      </w:r>
    </w:p>
    <w:p w:rsidR="0080115F" w:rsidRDefault="000A7642" w:rsidP="0080115F">
      <w:pPr>
        <w:pStyle w:val="NormalTableText"/>
        <w:ind w:left="1260" w:hanging="180"/>
      </w:pPr>
      <w:r>
        <w:t xml:space="preserve">    </w:t>
      </w:r>
      <w:r w:rsidR="00363253">
        <w:t>Get the</w:t>
      </w:r>
      <w:r w:rsidR="0080115F">
        <w:t xml:space="preserve"> </w:t>
      </w:r>
      <w:r w:rsidR="009F0B75">
        <w:t>survey</w:t>
      </w:r>
      <w:r w:rsidR="003A26E2">
        <w:t xml:space="preserve"> </w:t>
      </w:r>
      <w:r w:rsidR="009F0B75">
        <w:t>id</w:t>
      </w:r>
      <w:r w:rsidR="00D1156D">
        <w:t xml:space="preserve"> request parameter</w:t>
      </w:r>
      <w:r w:rsidR="009F03D5">
        <w:t>;</w:t>
      </w:r>
    </w:p>
    <w:p w:rsidR="00C33848" w:rsidRDefault="002911F7" w:rsidP="0080115F">
      <w:pPr>
        <w:pStyle w:val="NormalTableText"/>
        <w:ind w:left="1260" w:hanging="180"/>
      </w:pPr>
      <w:r>
        <w:t xml:space="preserve">    </w:t>
      </w:r>
      <w:r w:rsidR="00C33848">
        <w:t>Get the surveyfrom database</w:t>
      </w:r>
    </w:p>
    <w:p w:rsidR="0002247E" w:rsidRDefault="0002247E" w:rsidP="0080115F">
      <w:pPr>
        <w:pStyle w:val="NormalTableText"/>
        <w:ind w:left="1260" w:hanging="180"/>
      </w:pPr>
      <w:r>
        <w:t xml:space="preserve">    If the user is not authorized for the survey</w:t>
      </w:r>
    </w:p>
    <w:p w:rsidR="0002247E" w:rsidRDefault="0002247E" w:rsidP="0080115F">
      <w:pPr>
        <w:pStyle w:val="NormalTableText"/>
        <w:ind w:left="1260" w:hanging="180"/>
      </w:pPr>
      <w:r>
        <w:t xml:space="preserve">        Display not authorized message</w:t>
      </w:r>
    </w:p>
    <w:p w:rsidR="0002247E" w:rsidRDefault="0002247E" w:rsidP="0080115F">
      <w:pPr>
        <w:pStyle w:val="NormalTableText"/>
        <w:ind w:left="1260" w:hanging="180"/>
      </w:pPr>
      <w:r>
        <w:t xml:space="preserve">    Else</w:t>
      </w:r>
    </w:p>
    <w:p w:rsidR="002911F7" w:rsidRDefault="0002247E" w:rsidP="0080115F">
      <w:pPr>
        <w:pStyle w:val="NormalTableText"/>
        <w:ind w:left="1260" w:hanging="180"/>
      </w:pPr>
      <w:r>
        <w:t xml:space="preserve">        If the </w:t>
      </w:r>
      <w:r w:rsidR="002911F7">
        <w:t xml:space="preserve">survey </w:t>
      </w:r>
      <w:r>
        <w:t>is</w:t>
      </w:r>
      <w:r w:rsidR="002911F7">
        <w:t xml:space="preserve"> completed</w:t>
      </w:r>
    </w:p>
    <w:p w:rsidR="002911F7" w:rsidRDefault="002911F7" w:rsidP="0080115F">
      <w:pPr>
        <w:pStyle w:val="NormalTableText"/>
        <w:ind w:left="1260" w:hanging="180"/>
      </w:pPr>
      <w:r>
        <w:t xml:space="preserve">        </w:t>
      </w:r>
      <w:r w:rsidR="0002247E">
        <w:t xml:space="preserve">    </w:t>
      </w:r>
      <w:r>
        <w:t>Display survey completed message</w:t>
      </w:r>
    </w:p>
    <w:p w:rsidR="0002247E" w:rsidRDefault="0002247E" w:rsidP="0080115F">
      <w:pPr>
        <w:pStyle w:val="NormalTableText"/>
        <w:ind w:left="1260" w:hanging="180"/>
      </w:pPr>
      <w:r>
        <w:t xml:space="preserve">        Else</w:t>
      </w:r>
      <w:r w:rsidR="00924AAD">
        <w:t xml:space="preserve"> if the survey is inactivated</w:t>
      </w:r>
    </w:p>
    <w:p w:rsidR="00924AAD" w:rsidRDefault="00924AAD" w:rsidP="0080115F">
      <w:pPr>
        <w:pStyle w:val="NormalTableText"/>
        <w:ind w:left="1260" w:hanging="180"/>
      </w:pPr>
      <w:r>
        <w:tab/>
      </w:r>
      <w:r>
        <w:tab/>
      </w:r>
      <w:r>
        <w:tab/>
        <w:t>Display survey inactivated message</w:t>
      </w:r>
    </w:p>
    <w:p w:rsidR="005A1D36" w:rsidRDefault="005A1D36" w:rsidP="0080115F">
      <w:pPr>
        <w:pStyle w:val="NormalTableText"/>
        <w:ind w:left="1260" w:hanging="180"/>
      </w:pPr>
      <w:r>
        <w:tab/>
      </w:r>
      <w:r>
        <w:tab/>
        <w:t xml:space="preserve">   Else</w:t>
      </w:r>
    </w:p>
    <w:p w:rsidR="0002247E" w:rsidRDefault="0002247E" w:rsidP="0080115F">
      <w:pPr>
        <w:pStyle w:val="NormalTableText"/>
        <w:ind w:left="1260" w:hanging="180"/>
      </w:pPr>
      <w:r>
        <w:t xml:space="preserve">            Bind survey questions to the page</w:t>
      </w:r>
    </w:p>
    <w:p w:rsidR="00982A42" w:rsidRDefault="00982A42" w:rsidP="0080115F">
      <w:pPr>
        <w:pStyle w:val="NormalTableText"/>
        <w:ind w:left="1260" w:hanging="180"/>
      </w:pPr>
    </w:p>
    <w:p w:rsidR="000A7642" w:rsidRDefault="00DB03A0" w:rsidP="0080115F">
      <w:pPr>
        <w:pStyle w:val="NormalTableText"/>
        <w:ind w:left="1260" w:hanging="180"/>
      </w:pPr>
      <w:r>
        <w:t xml:space="preserve">When </w:t>
      </w:r>
      <w:r w:rsidR="0002247E">
        <w:t>Submit button is clicked:</w:t>
      </w:r>
    </w:p>
    <w:p w:rsidR="00D07334" w:rsidRDefault="00285A78" w:rsidP="0080115F">
      <w:pPr>
        <w:pStyle w:val="NormalTableText"/>
        <w:ind w:left="1260" w:hanging="180"/>
      </w:pPr>
      <w:r>
        <w:t xml:space="preserve">    If page validation fails, </w:t>
      </w:r>
    </w:p>
    <w:p w:rsidR="00285A78" w:rsidRDefault="00D07334" w:rsidP="0080115F">
      <w:pPr>
        <w:pStyle w:val="NormalTableText"/>
        <w:ind w:left="1260" w:hanging="180"/>
      </w:pPr>
      <w:r>
        <w:t xml:space="preserve">        D</w:t>
      </w:r>
      <w:r w:rsidR="00285A78">
        <w:t>isplay error message</w:t>
      </w:r>
    </w:p>
    <w:p w:rsidR="006E1E4E" w:rsidRDefault="00285A78" w:rsidP="0080115F">
      <w:pPr>
        <w:pStyle w:val="NormalTableText"/>
        <w:ind w:left="1260" w:hanging="180"/>
      </w:pPr>
      <w:r>
        <w:t xml:space="preserve">    Else</w:t>
      </w:r>
    </w:p>
    <w:p w:rsidR="00D07334" w:rsidRDefault="006E1E4E" w:rsidP="0080115F">
      <w:pPr>
        <w:pStyle w:val="NormalTableText"/>
        <w:ind w:left="1260" w:hanging="180"/>
      </w:pPr>
      <w:r>
        <w:t xml:space="preserve">        </w:t>
      </w:r>
      <w:r w:rsidR="0002247E">
        <w:t xml:space="preserve">Load the </w:t>
      </w:r>
      <w:r>
        <w:t>data entered on the page</w:t>
      </w:r>
      <w:r w:rsidR="0002247E">
        <w:t xml:space="preserve"> to survey object</w:t>
      </w:r>
    </w:p>
    <w:p w:rsidR="00285A78" w:rsidRDefault="00D07334" w:rsidP="0080115F">
      <w:pPr>
        <w:pStyle w:val="NormalTableText"/>
        <w:ind w:left="1260" w:hanging="180"/>
      </w:pPr>
      <w:r>
        <w:t xml:space="preserve">        S</w:t>
      </w:r>
      <w:r w:rsidR="00285A78">
        <w:t xml:space="preserve">ave </w:t>
      </w:r>
      <w:r w:rsidR="0002247E">
        <w:t xml:space="preserve">the </w:t>
      </w:r>
      <w:r w:rsidR="00285A78">
        <w:t>survey to database</w:t>
      </w:r>
    </w:p>
    <w:p w:rsidR="00D07334" w:rsidRDefault="00D07334" w:rsidP="0080115F">
      <w:pPr>
        <w:pStyle w:val="NormalTableText"/>
        <w:ind w:left="1260" w:hanging="180"/>
      </w:pPr>
      <w:r>
        <w:t xml:space="preserve">        If </w:t>
      </w:r>
      <w:r w:rsidR="0002247E">
        <w:t xml:space="preserve">the survey is </w:t>
      </w:r>
      <w:r>
        <w:t>success</w:t>
      </w:r>
      <w:r w:rsidR="0002247E">
        <w:t>fully saved</w:t>
      </w:r>
    </w:p>
    <w:p w:rsidR="00E43F26" w:rsidRDefault="00890B58" w:rsidP="0080115F">
      <w:pPr>
        <w:pStyle w:val="NormalTableText"/>
        <w:ind w:left="1260" w:hanging="180"/>
      </w:pPr>
      <w:r>
        <w:t xml:space="preserve">            </w:t>
      </w:r>
      <w:r w:rsidR="0002247E">
        <w:t>D</w:t>
      </w:r>
      <w:r w:rsidR="00D07334">
        <w:t>isplay success message</w:t>
      </w:r>
      <w:r w:rsidR="00002B87">
        <w:t xml:space="preserve"> </w:t>
      </w:r>
      <w:r w:rsidR="00E43F26">
        <w:t xml:space="preserve"> </w:t>
      </w:r>
    </w:p>
    <w:p w:rsidR="00F94E37" w:rsidRDefault="00F94E37" w:rsidP="0080115F">
      <w:pPr>
        <w:pStyle w:val="NormalTableText"/>
        <w:ind w:left="1260" w:hanging="180"/>
      </w:pPr>
      <w:r>
        <w:t xml:space="preserve">        Else</w:t>
      </w:r>
    </w:p>
    <w:p w:rsidR="00C44F64" w:rsidRDefault="00F94E37" w:rsidP="0080115F">
      <w:pPr>
        <w:pStyle w:val="NormalTableText"/>
        <w:ind w:left="1260" w:hanging="180"/>
      </w:pPr>
      <w:r>
        <w:t xml:space="preserve">            Display error message</w:t>
      </w:r>
      <w:r w:rsidR="00346049">
        <w:t xml:space="preserve"> </w:t>
      </w:r>
      <w:r w:rsidR="00C44F64">
        <w:t>on the top of the page</w:t>
      </w:r>
    </w:p>
    <w:p w:rsidR="008B5869" w:rsidRDefault="008B5869" w:rsidP="00C44F64">
      <w:pPr>
        <w:pStyle w:val="NormalTableText"/>
      </w:pPr>
    </w:p>
    <w:p w:rsidR="000C1F96" w:rsidRPr="00AC5CCC" w:rsidRDefault="000C1F96" w:rsidP="000C1F96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4" w:name="_Toc453138364"/>
      <w:r>
        <w:t>MySurvey</w:t>
      </w:r>
      <w:r w:rsidR="0061526F">
        <w:t>LogDetailView</w:t>
      </w:r>
      <w:r>
        <w:t>.aspx.vb</w:t>
      </w:r>
      <w:bookmarkEnd w:id="14"/>
    </w:p>
    <w:p w:rsidR="000C1F96" w:rsidRPr="00AB3655" w:rsidRDefault="000C1F96" w:rsidP="000C1F9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5" w:name="_Toc453138365"/>
      <w:r w:rsidRPr="00AB3655">
        <w:t>Business Logic</w:t>
      </w:r>
      <w:bookmarkEnd w:id="15"/>
    </w:p>
    <w:p w:rsidR="000C1F96" w:rsidRDefault="000C1F96" w:rsidP="000C1F96">
      <w:pPr>
        <w:pStyle w:val="NormalTableText"/>
      </w:pPr>
    </w:p>
    <w:p w:rsidR="003A26E2" w:rsidRDefault="000C1F96" w:rsidP="003A26E2">
      <w:pPr>
        <w:pStyle w:val="NormalTableText"/>
        <w:ind w:left="1267" w:hanging="187"/>
      </w:pPr>
      <w:r>
        <w:t>When the page displays for the first time (</w:t>
      </w:r>
      <w:r w:rsidR="00AA0C6C">
        <w:t>not</w:t>
      </w:r>
      <w:r w:rsidR="003A26E2">
        <w:t xml:space="preserve"> post back), the user is authorized for the survey, </w:t>
      </w:r>
    </w:p>
    <w:p w:rsidR="000C1F96" w:rsidRDefault="003A26E2" w:rsidP="003A26E2">
      <w:pPr>
        <w:pStyle w:val="NormalTableText"/>
        <w:ind w:left="1267" w:hanging="187"/>
      </w:pPr>
      <w:r>
        <w:t>And the survey has not been completed yet:</w:t>
      </w:r>
    </w:p>
    <w:p w:rsidR="003A26E2" w:rsidRDefault="003A26E2" w:rsidP="000C1F96">
      <w:pPr>
        <w:pStyle w:val="NormalTableText"/>
        <w:ind w:left="1260" w:hanging="180"/>
      </w:pPr>
    </w:p>
    <w:p w:rsidR="003A26E2" w:rsidRDefault="000C1F96" w:rsidP="000C1F96">
      <w:pPr>
        <w:pStyle w:val="NormalTableText"/>
        <w:ind w:left="1260" w:hanging="180"/>
      </w:pPr>
      <w:r>
        <w:t xml:space="preserve">    Get the </w:t>
      </w:r>
      <w:r w:rsidR="003A26E2">
        <w:t>survey log name from session</w:t>
      </w:r>
    </w:p>
    <w:p w:rsidR="003A26E2" w:rsidRDefault="003A26E2" w:rsidP="000C1F96">
      <w:pPr>
        <w:pStyle w:val="NormalTableText"/>
        <w:ind w:left="1260" w:hanging="180"/>
      </w:pPr>
      <w:r>
        <w:t xml:space="preserve">    </w:t>
      </w:r>
      <w:r w:rsidR="000C1F96">
        <w:t xml:space="preserve">Get </w:t>
      </w:r>
      <w:r w:rsidR="0004693B">
        <w:t>survey log details</w:t>
      </w:r>
    </w:p>
    <w:p w:rsidR="000C1F96" w:rsidRDefault="000C1F96" w:rsidP="000C1F96">
      <w:pPr>
        <w:pStyle w:val="NormalTableText"/>
        <w:ind w:left="1260" w:hanging="180"/>
      </w:pPr>
      <w:r>
        <w:t xml:space="preserve">    </w:t>
      </w:r>
      <w:r w:rsidR="0061408B">
        <w:t>Get survey log coac</w:t>
      </w:r>
      <w:r w:rsidR="003A26E2">
        <w:t>hing reasons/subreasons</w:t>
      </w:r>
    </w:p>
    <w:p w:rsidR="003A26E2" w:rsidRDefault="003A26E2" w:rsidP="000C1F96">
      <w:pPr>
        <w:pStyle w:val="NormalTableText"/>
        <w:ind w:left="1260" w:hanging="180"/>
      </w:pPr>
      <w:r>
        <w:t xml:space="preserve">    Bind survey details and survey reasons to the page</w:t>
      </w:r>
    </w:p>
    <w:p w:rsidR="003A7DDC" w:rsidRDefault="003A7DDC" w:rsidP="0080115F">
      <w:pPr>
        <w:pStyle w:val="NormalTableText"/>
        <w:ind w:left="1260" w:hanging="180"/>
      </w:pPr>
    </w:p>
    <w:p w:rsidR="00404EDA" w:rsidRDefault="00404EDA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6" w:name="_Toc453138366"/>
      <w:r>
        <w:t>Business Layer</w:t>
      </w:r>
      <w:bookmarkEnd w:id="16"/>
    </w:p>
    <w:p w:rsidR="00404EDA" w:rsidRPr="00AC5CCC" w:rsidRDefault="00404EDA" w:rsidP="00404EDA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17" w:name="_Toc453138367"/>
      <w:r>
        <w:t>MySurvey</w:t>
      </w:r>
      <w:r w:rsidR="004D473C">
        <w:t>Handler</w:t>
      </w:r>
      <w:r>
        <w:t>.vb</w:t>
      </w:r>
      <w:bookmarkEnd w:id="17"/>
    </w:p>
    <w:p w:rsidR="00336507" w:rsidRDefault="00336507" w:rsidP="00404EDA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8" w:name="_Toc453138368"/>
      <w:r>
        <w:t>IsAccessAllowed</w:t>
      </w:r>
      <w:bookmarkEnd w:id="18"/>
    </w:p>
    <w:p w:rsidR="00404EDA" w:rsidRDefault="00CD0ACD" w:rsidP="007F7294">
      <w:pPr>
        <w:autoSpaceDE w:val="0"/>
        <w:autoSpaceDN w:val="0"/>
        <w:adjustRightInd w:val="0"/>
        <w:ind w:left="1224"/>
      </w:pPr>
      <w:r>
        <w:t>Check if the user’s employee ID matches the survey’s employee ID</w:t>
      </w:r>
      <w:r w:rsidR="00617902">
        <w:t xml:space="preserve"> </w:t>
      </w:r>
    </w:p>
    <w:p w:rsidR="00DD75ED" w:rsidRDefault="00DD75ED" w:rsidP="007F7294">
      <w:pPr>
        <w:autoSpaceDE w:val="0"/>
        <w:autoSpaceDN w:val="0"/>
        <w:adjustRightInd w:val="0"/>
        <w:ind w:left="1224"/>
      </w:pPr>
    </w:p>
    <w:p w:rsidR="00DD75ED" w:rsidRDefault="002575E5" w:rsidP="002575E5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9" w:name="_Toc453138369"/>
      <w:r w:rsidRPr="002575E5">
        <w:rPr>
          <w:color w:val="000000"/>
        </w:rPr>
        <w:t>IsSurveyInactive</w:t>
      </w:r>
      <w:bookmarkEnd w:id="19"/>
    </w:p>
    <w:p w:rsidR="00DD75ED" w:rsidRDefault="00DD75ED" w:rsidP="00DD75ED">
      <w:pPr>
        <w:autoSpaceDE w:val="0"/>
        <w:autoSpaceDN w:val="0"/>
        <w:adjustRightInd w:val="0"/>
        <w:ind w:left="1224"/>
      </w:pPr>
      <w:r>
        <w:t xml:space="preserve">Check if the survey has been </w:t>
      </w:r>
      <w:r w:rsidR="0031084F">
        <w:t>inactivated.</w:t>
      </w:r>
    </w:p>
    <w:p w:rsidR="009B773B" w:rsidRDefault="009B773B" w:rsidP="00336507">
      <w:pPr>
        <w:autoSpaceDE w:val="0"/>
        <w:autoSpaceDN w:val="0"/>
        <w:adjustRightInd w:val="0"/>
        <w:ind w:left="1224"/>
        <w:outlineLvl w:val="1"/>
      </w:pPr>
    </w:p>
    <w:p w:rsidR="00336507" w:rsidRDefault="009B773B" w:rsidP="0033650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0" w:name="_Toc453138370"/>
      <w:r w:rsidRPr="009B773B">
        <w:rPr>
          <w:color w:val="000000"/>
          <w:highlight w:val="white"/>
        </w:rPr>
        <w:lastRenderedPageBreak/>
        <w:t>IsSurveyCompleted</w:t>
      </w:r>
      <w:bookmarkEnd w:id="20"/>
      <w:r w:rsidR="00336507" w:rsidRPr="009B773B">
        <w:t xml:space="preserve"> </w:t>
      </w:r>
    </w:p>
    <w:p w:rsidR="009B773B" w:rsidRDefault="009B773B" w:rsidP="00327927">
      <w:pPr>
        <w:autoSpaceDE w:val="0"/>
        <w:autoSpaceDN w:val="0"/>
        <w:adjustRightInd w:val="0"/>
        <w:ind w:left="1224"/>
      </w:pPr>
      <w:r>
        <w:t>Check if the survey has been completed</w:t>
      </w:r>
    </w:p>
    <w:p w:rsidR="0057319C" w:rsidRPr="009B773B" w:rsidRDefault="0057319C" w:rsidP="009B773B">
      <w:pPr>
        <w:autoSpaceDE w:val="0"/>
        <w:autoSpaceDN w:val="0"/>
        <w:adjustRightInd w:val="0"/>
        <w:ind w:left="1224"/>
        <w:outlineLvl w:val="1"/>
      </w:pPr>
    </w:p>
    <w:p w:rsidR="00336507" w:rsidRDefault="0057319C" w:rsidP="0033650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1" w:name="_Toc453138371"/>
      <w:r>
        <w:t>ShowHotTopic</w:t>
      </w:r>
      <w:bookmarkEnd w:id="21"/>
    </w:p>
    <w:p w:rsidR="000400B6" w:rsidRDefault="000400B6" w:rsidP="0007344F">
      <w:pPr>
        <w:autoSpaceDE w:val="0"/>
        <w:autoSpaceDN w:val="0"/>
        <w:adjustRightInd w:val="0"/>
        <w:ind w:left="1224"/>
      </w:pPr>
      <w:r>
        <w:t>Checks whether to show Hot Topic question or not</w:t>
      </w:r>
    </w:p>
    <w:p w:rsidR="007517F8" w:rsidRDefault="007517F8" w:rsidP="000400B6">
      <w:pPr>
        <w:autoSpaceDE w:val="0"/>
        <w:autoSpaceDN w:val="0"/>
        <w:adjustRightInd w:val="0"/>
        <w:ind w:left="1224"/>
        <w:outlineLvl w:val="1"/>
      </w:pPr>
    </w:p>
    <w:p w:rsidR="00336507" w:rsidRDefault="00336507" w:rsidP="0033650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2" w:name="_Toc453138372"/>
      <w:r>
        <w:t>GetSurvey</w:t>
      </w:r>
      <w:bookmarkEnd w:id="22"/>
      <w:r>
        <w:t xml:space="preserve"> </w:t>
      </w:r>
    </w:p>
    <w:p w:rsidR="00D944B8" w:rsidRDefault="00D944B8" w:rsidP="005D3056">
      <w:pPr>
        <w:autoSpaceDE w:val="0"/>
        <w:autoSpaceDN w:val="0"/>
        <w:adjustRightInd w:val="0"/>
        <w:ind w:left="1224"/>
      </w:pPr>
      <w:r>
        <w:t>Get the survey by calling GetSurvey method in business layer</w:t>
      </w:r>
    </w:p>
    <w:p w:rsidR="00D944B8" w:rsidRDefault="00D944B8" w:rsidP="00D944B8">
      <w:pPr>
        <w:autoSpaceDE w:val="0"/>
        <w:autoSpaceDN w:val="0"/>
        <w:adjustRightInd w:val="0"/>
        <w:ind w:left="1224"/>
        <w:outlineLvl w:val="1"/>
      </w:pPr>
    </w:p>
    <w:p w:rsidR="00FC1859" w:rsidRDefault="00FC1859" w:rsidP="0033650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3" w:name="_Toc453138373"/>
      <w:r>
        <w:t>SaveSurvey</w:t>
      </w:r>
      <w:bookmarkEnd w:id="23"/>
    </w:p>
    <w:p w:rsidR="00336507" w:rsidRDefault="00FC1859" w:rsidP="00921E4F">
      <w:pPr>
        <w:autoSpaceDE w:val="0"/>
        <w:autoSpaceDN w:val="0"/>
        <w:adjustRightInd w:val="0"/>
        <w:ind w:left="1224"/>
      </w:pPr>
      <w:r>
        <w:t>Save the survey to database</w:t>
      </w:r>
    </w:p>
    <w:p w:rsidR="00FC1859" w:rsidRDefault="00FC1859" w:rsidP="00FC1859">
      <w:pPr>
        <w:autoSpaceDE w:val="0"/>
        <w:autoSpaceDN w:val="0"/>
        <w:adjustRightInd w:val="0"/>
        <w:ind w:left="1224"/>
        <w:outlineLvl w:val="1"/>
      </w:pPr>
    </w:p>
    <w:p w:rsidR="00904330" w:rsidRDefault="00904330" w:rsidP="0033650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4" w:name="_Toc453138374"/>
      <w:r>
        <w:t>GetQuestion</w:t>
      </w:r>
      <w:bookmarkEnd w:id="24"/>
    </w:p>
    <w:p w:rsidR="00336507" w:rsidRDefault="00904330" w:rsidP="00A44843">
      <w:pPr>
        <w:autoSpaceDE w:val="0"/>
        <w:autoSpaceDN w:val="0"/>
        <w:adjustRightInd w:val="0"/>
        <w:ind w:left="1224"/>
      </w:pPr>
      <w:r>
        <w:t>Get question by question display order</w:t>
      </w:r>
      <w:r w:rsidR="00336507">
        <w:t xml:space="preserve"> </w:t>
      </w:r>
    </w:p>
    <w:p w:rsidR="00D05630" w:rsidRDefault="00D05630" w:rsidP="006E1E4E">
      <w:pPr>
        <w:pStyle w:val="NormalTableText"/>
        <w:ind w:left="1404" w:hanging="180"/>
      </w:pPr>
    </w:p>
    <w:p w:rsidR="00D05630" w:rsidRPr="00AC5CCC" w:rsidRDefault="00D05630" w:rsidP="00D05630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5" w:name="_Toc453138375"/>
      <w:r>
        <w:t>MySurvey</w:t>
      </w:r>
      <w:r w:rsidR="000E49B6">
        <w:t>LogDetailView</w:t>
      </w:r>
      <w:r>
        <w:t>Handler.vb</w:t>
      </w:r>
      <w:bookmarkEnd w:id="25"/>
    </w:p>
    <w:p w:rsidR="00D51DCE" w:rsidRDefault="00D51DCE" w:rsidP="00D05630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6" w:name="_Toc453138376"/>
      <w:r>
        <w:t>GetLogReasons</w:t>
      </w:r>
      <w:bookmarkEnd w:id="26"/>
    </w:p>
    <w:p w:rsidR="00E86A1E" w:rsidRDefault="004D642B" w:rsidP="00F771EA">
      <w:pPr>
        <w:autoSpaceDE w:val="0"/>
        <w:autoSpaceDN w:val="0"/>
        <w:adjustRightInd w:val="0"/>
        <w:ind w:left="1224"/>
      </w:pPr>
      <w:r>
        <w:t>Get coaching reasons and sub reasons</w:t>
      </w:r>
      <w:r w:rsidR="007D586A">
        <w:t xml:space="preserve"> for the survey log</w:t>
      </w:r>
    </w:p>
    <w:p w:rsidR="007D586A" w:rsidRDefault="00E86A1E" w:rsidP="00F771EA">
      <w:pPr>
        <w:autoSpaceDE w:val="0"/>
        <w:autoSpaceDN w:val="0"/>
        <w:adjustRightInd w:val="0"/>
        <w:ind w:left="1224"/>
      </w:pPr>
      <w:r>
        <w:t>Bind to the page</w:t>
      </w:r>
    </w:p>
    <w:p w:rsidR="007D586A" w:rsidRDefault="007D586A" w:rsidP="00F771EA">
      <w:pPr>
        <w:autoSpaceDE w:val="0"/>
        <w:autoSpaceDN w:val="0"/>
        <w:adjustRightInd w:val="0"/>
        <w:ind w:left="1224"/>
      </w:pPr>
    </w:p>
    <w:p w:rsidR="004D642B" w:rsidRDefault="005D6229" w:rsidP="00F771EA">
      <w:pPr>
        <w:autoSpaceDE w:val="0"/>
        <w:autoSpaceDN w:val="0"/>
        <w:adjustRightInd w:val="0"/>
        <w:ind w:left="1224"/>
      </w:pPr>
      <w:r>
        <w:t>Get details of the survey log</w:t>
      </w:r>
    </w:p>
    <w:p w:rsidR="005D6229" w:rsidRDefault="005D6229" w:rsidP="00F771EA">
      <w:pPr>
        <w:autoSpaceDE w:val="0"/>
        <w:autoSpaceDN w:val="0"/>
        <w:adjustRightInd w:val="0"/>
        <w:ind w:left="1224"/>
      </w:pPr>
      <w:r>
        <w:t>Bind to the page</w:t>
      </w:r>
    </w:p>
    <w:p w:rsidR="004D642B" w:rsidRDefault="004D642B" w:rsidP="004D642B">
      <w:pPr>
        <w:autoSpaceDE w:val="0"/>
        <w:autoSpaceDN w:val="0"/>
        <w:adjustRightInd w:val="0"/>
        <w:ind w:left="1224"/>
        <w:outlineLvl w:val="1"/>
      </w:pPr>
    </w:p>
    <w:p w:rsidR="00D51DCE" w:rsidRDefault="00D51DCE" w:rsidP="00D05630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27" w:name="_Toc453138377"/>
      <w:r>
        <w:t>GetLogDetail</w:t>
      </w:r>
      <w:bookmarkEnd w:id="27"/>
    </w:p>
    <w:p w:rsidR="00D05630" w:rsidRDefault="00A44559" w:rsidP="00F771EA">
      <w:pPr>
        <w:autoSpaceDE w:val="0"/>
        <w:autoSpaceDN w:val="0"/>
        <w:adjustRightInd w:val="0"/>
        <w:ind w:left="1224"/>
      </w:pPr>
      <w:r>
        <w:t xml:space="preserve">Get </w:t>
      </w:r>
      <w:r w:rsidR="00FA5F19">
        <w:t xml:space="preserve">the </w:t>
      </w:r>
      <w:r>
        <w:t>details of the log</w:t>
      </w:r>
    </w:p>
    <w:p w:rsidR="00786615" w:rsidRDefault="00786615" w:rsidP="006E1E4E">
      <w:pPr>
        <w:pStyle w:val="NormalTableText"/>
        <w:ind w:left="1404" w:hanging="180"/>
      </w:pPr>
    </w:p>
    <w:p w:rsidR="00786615" w:rsidRDefault="009954F3" w:rsidP="00786615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8" w:name="_Toc453138378"/>
      <w:r>
        <w:t>Data</w:t>
      </w:r>
      <w:r w:rsidR="00D35CF5">
        <w:t xml:space="preserve"> Access</w:t>
      </w:r>
      <w:r w:rsidR="00786615">
        <w:t xml:space="preserve"> Layer</w:t>
      </w:r>
      <w:bookmarkEnd w:id="28"/>
    </w:p>
    <w:p w:rsidR="00786615" w:rsidRPr="00AC5CCC" w:rsidRDefault="00786615" w:rsidP="00786615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9" w:name="_Toc453138379"/>
      <w:r>
        <w:t>MySurvey</w:t>
      </w:r>
      <w:r w:rsidR="00A92702">
        <w:t>DBAccess</w:t>
      </w:r>
      <w:r>
        <w:t>.vb</w:t>
      </w:r>
      <w:bookmarkEnd w:id="29"/>
    </w:p>
    <w:p w:rsidR="00786615" w:rsidRDefault="00786615" w:rsidP="00786615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0" w:name="_Toc453138380"/>
      <w:r>
        <w:t>GetSurvey</w:t>
      </w:r>
      <w:bookmarkEnd w:id="30"/>
      <w:r>
        <w:t xml:space="preserve"> </w:t>
      </w:r>
    </w:p>
    <w:p w:rsidR="00246B0B" w:rsidRDefault="00246B0B" w:rsidP="007947D7">
      <w:pPr>
        <w:autoSpaceDE w:val="0"/>
        <w:autoSpaceDN w:val="0"/>
        <w:adjustRightInd w:val="0"/>
        <w:ind w:left="1224"/>
      </w:pPr>
      <w:r>
        <w:t xml:space="preserve">Get survey </w:t>
      </w:r>
      <w:r w:rsidR="00F64BCF">
        <w:t>general information (employee ID, survey log name, survey status</w:t>
      </w:r>
      <w:r w:rsidR="00FA3627">
        <w:t>, and if the survey contains hot topic for the month</w:t>
      </w:r>
      <w:r w:rsidR="00F64BCF">
        <w:t xml:space="preserve">) </w:t>
      </w:r>
      <w:r>
        <w:t xml:space="preserve">by calling </w:t>
      </w:r>
      <w:r w:rsidR="00106230">
        <w:t>GetSurveyInfo</w:t>
      </w:r>
    </w:p>
    <w:p w:rsidR="00106230" w:rsidRDefault="00106230" w:rsidP="007947D7">
      <w:pPr>
        <w:autoSpaceDE w:val="0"/>
        <w:autoSpaceDN w:val="0"/>
        <w:adjustRightInd w:val="0"/>
        <w:ind w:left="1224"/>
      </w:pPr>
    </w:p>
    <w:p w:rsidR="00106230" w:rsidRDefault="00106230" w:rsidP="007947D7">
      <w:pPr>
        <w:autoSpaceDE w:val="0"/>
        <w:autoSpaceDN w:val="0"/>
        <w:adjustRightInd w:val="0"/>
        <w:ind w:left="1224"/>
      </w:pPr>
      <w:r>
        <w:t>Get survey questions by calling GetSurveyQuetions</w:t>
      </w:r>
    </w:p>
    <w:p w:rsidR="008840A7" w:rsidRDefault="008840A7" w:rsidP="007947D7">
      <w:pPr>
        <w:autoSpaceDE w:val="0"/>
        <w:autoSpaceDN w:val="0"/>
        <w:adjustRightInd w:val="0"/>
        <w:ind w:left="1224"/>
      </w:pPr>
    </w:p>
    <w:p w:rsidR="008840A7" w:rsidRDefault="008840A7" w:rsidP="007947D7">
      <w:pPr>
        <w:autoSpaceDE w:val="0"/>
        <w:autoSpaceDN w:val="0"/>
        <w:adjustRightInd w:val="0"/>
        <w:ind w:left="1224"/>
      </w:pPr>
      <w:r>
        <w:t>Get single choices data by calling GetSingleChoices</w:t>
      </w:r>
    </w:p>
    <w:p w:rsidR="00246B0B" w:rsidRDefault="00246B0B" w:rsidP="00246B0B">
      <w:pPr>
        <w:autoSpaceDE w:val="0"/>
        <w:autoSpaceDN w:val="0"/>
        <w:adjustRightInd w:val="0"/>
        <w:ind w:left="1224"/>
        <w:outlineLvl w:val="1"/>
      </w:pPr>
    </w:p>
    <w:p w:rsidR="00246B0B" w:rsidRDefault="004E3F95" w:rsidP="00246B0B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1" w:name="_Toc453138381"/>
      <w:r>
        <w:t>GetSurveyInfo</w:t>
      </w:r>
      <w:bookmarkEnd w:id="31"/>
    </w:p>
    <w:p w:rsidR="004E3F95" w:rsidRDefault="004E3F95" w:rsidP="0029534F">
      <w:pPr>
        <w:autoSpaceDE w:val="0"/>
        <w:autoSpaceDN w:val="0"/>
        <w:adjustRightInd w:val="0"/>
        <w:ind w:left="1224"/>
      </w:pPr>
      <w:r>
        <w:t>Get survey general information (employee ID, survey log name, survey status</w:t>
      </w:r>
      <w:r w:rsidR="00A5689E">
        <w:t>, and if the survey contains hot topic for the month</w:t>
      </w:r>
      <w:r>
        <w:t>) by calling stored procedure sp_Select_SurveyDetails_By_SurveyID</w:t>
      </w:r>
    </w:p>
    <w:p w:rsidR="00153468" w:rsidRDefault="00153468" w:rsidP="004E3F95">
      <w:pPr>
        <w:autoSpaceDE w:val="0"/>
        <w:autoSpaceDN w:val="0"/>
        <w:adjustRightInd w:val="0"/>
        <w:ind w:left="1224"/>
        <w:outlineLvl w:val="1"/>
      </w:pPr>
    </w:p>
    <w:p w:rsidR="00153468" w:rsidRDefault="00153468" w:rsidP="00153468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2" w:name="_Toc453138382"/>
      <w:r>
        <w:t>GetSurveyQuestions</w:t>
      </w:r>
      <w:bookmarkEnd w:id="32"/>
    </w:p>
    <w:p w:rsidR="00153468" w:rsidRDefault="00153468" w:rsidP="00CB79CA">
      <w:pPr>
        <w:autoSpaceDE w:val="0"/>
        <w:autoSpaceDN w:val="0"/>
        <w:adjustRightInd w:val="0"/>
        <w:ind w:left="1224"/>
      </w:pPr>
      <w:r>
        <w:t>Get survey questions by calling stored procedur</w:t>
      </w:r>
      <w:r w:rsidR="00B1525E">
        <w:t>e sp_Select_Questions_For_Survey</w:t>
      </w:r>
    </w:p>
    <w:p w:rsidR="00153468" w:rsidRDefault="00153468" w:rsidP="004E3F95">
      <w:pPr>
        <w:autoSpaceDE w:val="0"/>
        <w:autoSpaceDN w:val="0"/>
        <w:adjustRightInd w:val="0"/>
        <w:ind w:left="1224"/>
        <w:outlineLvl w:val="1"/>
      </w:pPr>
    </w:p>
    <w:p w:rsidR="009D11F6" w:rsidRDefault="009D11F6" w:rsidP="009D11F6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3" w:name="_Toc453138383"/>
      <w:r>
        <w:t>GetSingleChoices</w:t>
      </w:r>
      <w:bookmarkEnd w:id="33"/>
    </w:p>
    <w:p w:rsidR="009D11F6" w:rsidRDefault="009D11F6" w:rsidP="00AD2B2A">
      <w:pPr>
        <w:autoSpaceDE w:val="0"/>
        <w:autoSpaceDN w:val="0"/>
        <w:adjustRightInd w:val="0"/>
        <w:ind w:left="1224"/>
      </w:pPr>
      <w:r>
        <w:t xml:space="preserve">Get </w:t>
      </w:r>
      <w:r w:rsidR="00B43CC8">
        <w:t>single choices</w:t>
      </w:r>
      <w:r>
        <w:t xml:space="preserve"> by calling stored procedure sp_Select_</w:t>
      </w:r>
      <w:r w:rsidR="00B43CC8">
        <w:t>Responses_</w:t>
      </w:r>
      <w:r w:rsidR="000D7B80">
        <w:t>For_Survey</w:t>
      </w:r>
    </w:p>
    <w:p w:rsidR="005A6940" w:rsidRDefault="005A6940" w:rsidP="009D11F6">
      <w:pPr>
        <w:autoSpaceDE w:val="0"/>
        <w:autoSpaceDN w:val="0"/>
        <w:adjustRightInd w:val="0"/>
        <w:ind w:left="1224"/>
        <w:outlineLvl w:val="1"/>
      </w:pPr>
    </w:p>
    <w:p w:rsidR="005A6940" w:rsidRDefault="005A6940" w:rsidP="005A6940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4" w:name="_Toc453138384"/>
      <w:r>
        <w:t>SaveSurvey</w:t>
      </w:r>
      <w:bookmarkEnd w:id="34"/>
    </w:p>
    <w:p w:rsidR="005A6940" w:rsidRDefault="004F4466" w:rsidP="00AD2B2A">
      <w:pPr>
        <w:autoSpaceDE w:val="0"/>
        <w:autoSpaceDN w:val="0"/>
        <w:adjustRightInd w:val="0"/>
        <w:ind w:left="1224"/>
      </w:pPr>
      <w:r>
        <w:t>Save survey to database by calling stored procedure sp_Update_Survey_Response</w:t>
      </w:r>
    </w:p>
    <w:p w:rsidR="00177767" w:rsidRDefault="00177767" w:rsidP="00246B0B">
      <w:pPr>
        <w:tabs>
          <w:tab w:val="num" w:pos="1080"/>
        </w:tabs>
        <w:autoSpaceDE w:val="0"/>
        <w:autoSpaceDN w:val="0"/>
        <w:adjustRightInd w:val="0"/>
        <w:ind w:left="1224"/>
        <w:outlineLvl w:val="1"/>
      </w:pPr>
    </w:p>
    <w:p w:rsidR="00177767" w:rsidRPr="00AC5CCC" w:rsidRDefault="00177767" w:rsidP="00177767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5" w:name="_Toc453138385"/>
      <w:r>
        <w:t>MySurveyLogDetailDBAccess.vb</w:t>
      </w:r>
      <w:bookmarkEnd w:id="35"/>
    </w:p>
    <w:p w:rsidR="00177767" w:rsidRDefault="005F4D71" w:rsidP="0017776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6" w:name="_Toc453138386"/>
      <w:r>
        <w:t>GetLogReasons</w:t>
      </w:r>
      <w:bookmarkEnd w:id="36"/>
    </w:p>
    <w:p w:rsidR="005F4D71" w:rsidRDefault="005F4D71" w:rsidP="00A03B6B">
      <w:pPr>
        <w:autoSpaceDE w:val="0"/>
        <w:autoSpaceDN w:val="0"/>
        <w:adjustRightInd w:val="0"/>
        <w:ind w:left="1224"/>
      </w:pPr>
      <w:r>
        <w:t xml:space="preserve">Get coaching reasons and sub reasons </w:t>
      </w:r>
      <w:r w:rsidR="005151C4">
        <w:t>by calling stored procedure sp_SelectReviewFrom_Coaching_Log_Reasons</w:t>
      </w:r>
    </w:p>
    <w:p w:rsidR="005F4D71" w:rsidRDefault="005F4D71" w:rsidP="005F4D71">
      <w:pPr>
        <w:autoSpaceDE w:val="0"/>
        <w:autoSpaceDN w:val="0"/>
        <w:adjustRightInd w:val="0"/>
        <w:ind w:left="1224"/>
        <w:outlineLvl w:val="1"/>
      </w:pPr>
    </w:p>
    <w:p w:rsidR="005F4D71" w:rsidRDefault="005F4D71" w:rsidP="0017776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7" w:name="_Toc453138387"/>
      <w:r>
        <w:t>GetLogDetail</w:t>
      </w:r>
      <w:bookmarkEnd w:id="37"/>
    </w:p>
    <w:p w:rsidR="005F4D71" w:rsidRDefault="005F4D71" w:rsidP="005B6CF6">
      <w:pPr>
        <w:tabs>
          <w:tab w:val="num" w:pos="1080"/>
        </w:tabs>
        <w:autoSpaceDE w:val="0"/>
        <w:autoSpaceDN w:val="0"/>
        <w:adjustRightInd w:val="0"/>
        <w:ind w:left="1224"/>
      </w:pPr>
      <w:r>
        <w:lastRenderedPageBreak/>
        <w:t xml:space="preserve">Get details of the </w:t>
      </w:r>
      <w:r w:rsidR="0085491F">
        <w:t>log by calling stored procedure sp_SelectReviewFrom_Coaching_Log</w:t>
      </w:r>
    </w:p>
    <w:p w:rsidR="00404A49" w:rsidRDefault="00404A49" w:rsidP="005F4D71">
      <w:pPr>
        <w:tabs>
          <w:tab w:val="num" w:pos="1080"/>
        </w:tabs>
        <w:autoSpaceDE w:val="0"/>
        <w:autoSpaceDN w:val="0"/>
        <w:adjustRightInd w:val="0"/>
        <w:ind w:left="1224"/>
        <w:outlineLvl w:val="1"/>
      </w:pPr>
    </w:p>
    <w:p w:rsidR="005B12FF" w:rsidRDefault="005B12FF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8" w:name="_Toc453138388"/>
      <w:r>
        <w:t>Stored Procedures</w:t>
      </w:r>
      <w:bookmarkEnd w:id="38"/>
    </w:p>
    <w:p w:rsidR="005B12FF" w:rsidRDefault="005B12FF" w:rsidP="005B12FF">
      <w:pPr>
        <w:tabs>
          <w:tab w:val="num" w:pos="1080"/>
        </w:tabs>
        <w:autoSpaceDE w:val="0"/>
        <w:autoSpaceDN w:val="0"/>
        <w:adjustRightInd w:val="0"/>
        <w:outlineLvl w:val="1"/>
      </w:pPr>
    </w:p>
    <w:p w:rsidR="005B12FF" w:rsidRDefault="003402FF" w:rsidP="005B12FF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39" w:name="_Toc453138389"/>
      <w:r>
        <w:t>Sp_Select_SurveyDetails_By_SurveyID</w:t>
      </w:r>
      <w:bookmarkEnd w:id="39"/>
    </w:p>
    <w:p w:rsidR="00C30E59" w:rsidRDefault="00A11611" w:rsidP="00C30E59">
      <w:r>
        <w:t xml:space="preserve"> </w:t>
      </w:r>
      <w:bookmarkStart w:id="40" w:name="_Toc137265845"/>
      <w:bookmarkStart w:id="41" w:name="_Toc137962230"/>
      <w:r w:rsidR="00C30E59">
        <w:t>/*****************************************************************</w:t>
      </w:r>
      <w:bookmarkEnd w:id="40"/>
      <w:bookmarkEnd w:id="41"/>
      <w:r w:rsidR="00C30E59">
        <w:t xml:space="preserve"> </w:t>
      </w:r>
    </w:p>
    <w:p w:rsidR="00C30E59" w:rsidRDefault="00C30E59" w:rsidP="00C30E59">
      <w:r>
        <w:t>Description:</w:t>
      </w:r>
    </w:p>
    <w:p w:rsidR="00C30E59" w:rsidRDefault="00F4417C" w:rsidP="00F4417C">
      <w:pPr>
        <w:ind w:left="432" w:firstLine="3"/>
      </w:pPr>
      <w:r>
        <w:t>Returns Employee ID, eCL Form Name, and if the survey contains a Hot Topic question for a given survey ID</w:t>
      </w:r>
      <w:r w:rsidR="008D6C72">
        <w:t>.</w:t>
      </w:r>
    </w:p>
    <w:p w:rsidR="00A11611" w:rsidRDefault="00A11611" w:rsidP="00144DC4"/>
    <w:p w:rsidR="00A11611" w:rsidRDefault="00A11611" w:rsidP="00144DC4">
      <w:bookmarkStart w:id="42" w:name="_Toc137265850"/>
      <w:bookmarkStart w:id="43" w:name="_Toc137962235"/>
      <w:r>
        <w:t>Tables:</w:t>
      </w:r>
      <w:bookmarkEnd w:id="42"/>
      <w:bookmarkEnd w:id="43"/>
    </w:p>
    <w:p w:rsidR="00A11611" w:rsidRDefault="00A11611" w:rsidP="00144DC4">
      <w:r>
        <w:tab/>
      </w:r>
      <w:r w:rsidR="003F254A">
        <w:t>Survey_Response_Header</w:t>
      </w:r>
    </w:p>
    <w:p w:rsidR="00A11611" w:rsidRDefault="00A11611" w:rsidP="00144DC4">
      <w:r>
        <w:tab/>
      </w:r>
      <w:r w:rsidR="00EE5FA3">
        <w:t>Survey_DIM_QAnswer</w:t>
      </w:r>
    </w:p>
    <w:p w:rsidR="00A11611" w:rsidRDefault="00A11611" w:rsidP="00144DC4"/>
    <w:p w:rsidR="00A11611" w:rsidRDefault="00A11611" w:rsidP="00144DC4">
      <w:bookmarkStart w:id="44" w:name="_Toc137265854"/>
      <w:bookmarkStart w:id="45" w:name="_Toc137962239"/>
      <w:r>
        <w:t>Input Parameters:</w:t>
      </w:r>
      <w:bookmarkEnd w:id="44"/>
      <w:bookmarkEnd w:id="45"/>
      <w:r>
        <w:tab/>
      </w:r>
    </w:p>
    <w:p w:rsidR="00A11611" w:rsidRDefault="00A11611" w:rsidP="00144DC4">
      <w:r>
        <w:tab/>
      </w:r>
      <w:r w:rsidR="00F21F9F">
        <w:t>surveyID</w:t>
      </w:r>
    </w:p>
    <w:p w:rsidR="00A11611" w:rsidRDefault="00A11611" w:rsidP="00144DC4"/>
    <w:p w:rsidR="00A11611" w:rsidRDefault="00A11611" w:rsidP="00144DC4">
      <w:bookmarkStart w:id="46" w:name="_Toc137265858"/>
      <w:bookmarkStart w:id="47" w:name="_Toc137962243"/>
      <w:r>
        <w:t>Resultset:</w:t>
      </w:r>
      <w:bookmarkEnd w:id="46"/>
      <w:bookmarkEnd w:id="47"/>
    </w:p>
    <w:p w:rsidR="00B16659" w:rsidRDefault="00B16659" w:rsidP="00144DC4">
      <w:r>
        <w:tab/>
      </w:r>
      <w:bookmarkStart w:id="48" w:name="_Toc137962244"/>
      <w:r w:rsidR="006F20F4">
        <w:t>Survey_Response_Header</w:t>
      </w:r>
      <w:r>
        <w:t>.</w:t>
      </w:r>
      <w:bookmarkEnd w:id="48"/>
      <w:r w:rsidR="006F20F4">
        <w:t>EmployeeID</w:t>
      </w:r>
    </w:p>
    <w:p w:rsidR="00B16659" w:rsidRDefault="00B16659" w:rsidP="00144DC4">
      <w:r>
        <w:tab/>
      </w:r>
      <w:r w:rsidR="00E135BD">
        <w:t>Survey_Response_Header.FormName</w:t>
      </w:r>
    </w:p>
    <w:p w:rsidR="00E135BD" w:rsidRDefault="00E135BD" w:rsidP="00144DC4">
      <w:r>
        <w:tab/>
        <w:t>Survey_DIM_QAnswer.isHotTopic</w:t>
      </w:r>
    </w:p>
    <w:p w:rsidR="00A11611" w:rsidRDefault="00A11611" w:rsidP="00144DC4"/>
    <w:p w:rsidR="00A11611" w:rsidRDefault="00A11611" w:rsidP="00144DC4"/>
    <w:p w:rsidR="00A11611" w:rsidRDefault="00A11611" w:rsidP="00144DC4">
      <w:r>
        <w:t xml:space="preserve"> </w:t>
      </w:r>
      <w:bookmarkStart w:id="49" w:name="_Toc137265865"/>
      <w:bookmarkStart w:id="50" w:name="_Toc137962251"/>
      <w:r>
        <w:t>*****************************************************************/</w:t>
      </w:r>
      <w:bookmarkEnd w:id="49"/>
      <w:bookmarkEnd w:id="50"/>
    </w:p>
    <w:p w:rsidR="00C4480A" w:rsidRDefault="00C4480A" w:rsidP="00144DC4"/>
    <w:p w:rsidR="00D13BAB" w:rsidRDefault="004607B5" w:rsidP="00D13BAB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51" w:name="_Toc453138390"/>
      <w:r>
        <w:t>sp_Select_Questions_For_Survey</w:t>
      </w:r>
      <w:bookmarkEnd w:id="51"/>
    </w:p>
    <w:p w:rsidR="00D13BAB" w:rsidRDefault="00D13BAB" w:rsidP="00D13BAB">
      <w:pPr>
        <w:tabs>
          <w:tab w:val="num" w:pos="1080"/>
        </w:tabs>
        <w:autoSpaceDE w:val="0"/>
        <w:autoSpaceDN w:val="0"/>
        <w:adjustRightInd w:val="0"/>
        <w:outlineLvl w:val="1"/>
      </w:pPr>
    </w:p>
    <w:p w:rsidR="00D13BAB" w:rsidRDefault="00D13BAB" w:rsidP="00C27B60">
      <w:bookmarkStart w:id="52" w:name="_Toc137962253"/>
      <w:r>
        <w:t>/*****************************************************************</w:t>
      </w:r>
      <w:bookmarkEnd w:id="52"/>
      <w:r>
        <w:t xml:space="preserve"> </w:t>
      </w:r>
    </w:p>
    <w:p w:rsidR="00D13BAB" w:rsidRDefault="00D13BAB" w:rsidP="00C27B60"/>
    <w:p w:rsidR="00D13BAB" w:rsidRDefault="00D13BAB" w:rsidP="00C27B60">
      <w:bookmarkStart w:id="53" w:name="_Toc137962256"/>
      <w:r>
        <w:t>Description:</w:t>
      </w:r>
      <w:bookmarkEnd w:id="53"/>
    </w:p>
    <w:p w:rsidR="00984EEA" w:rsidRDefault="00984EEA" w:rsidP="00984EEA">
      <w:pPr>
        <w:ind w:firstLine="432"/>
      </w:pPr>
      <w:bookmarkStart w:id="54" w:name="_Toc137962257"/>
      <w:r>
        <w:t>Returns all the questions</w:t>
      </w:r>
      <w:r w:rsidR="00791ECA">
        <w:t>’</w:t>
      </w:r>
      <w:r>
        <w:t xml:space="preserve"> </w:t>
      </w:r>
      <w:r w:rsidR="00AC7CA3">
        <w:t xml:space="preserve">display </w:t>
      </w:r>
      <w:r w:rsidR="00A76886">
        <w:t>text</w:t>
      </w:r>
      <w:r w:rsidR="00012131">
        <w:t xml:space="preserve"> and display order for a given survey</w:t>
      </w:r>
      <w:r>
        <w:t>.</w:t>
      </w:r>
    </w:p>
    <w:bookmarkEnd w:id="54"/>
    <w:p w:rsidR="00F05759" w:rsidRDefault="00F05759" w:rsidP="00C27B60"/>
    <w:p w:rsidR="00D13BAB" w:rsidRDefault="00D13BAB" w:rsidP="00C27B60">
      <w:bookmarkStart w:id="55" w:name="_Toc137962262"/>
      <w:r>
        <w:t>Tables:</w:t>
      </w:r>
      <w:bookmarkEnd w:id="55"/>
    </w:p>
    <w:p w:rsidR="00D13BAB" w:rsidRDefault="00D13BAB" w:rsidP="00C27B60">
      <w:r>
        <w:tab/>
      </w:r>
      <w:r w:rsidR="002B7AD0">
        <w:t>Survey_DIM_Question</w:t>
      </w:r>
    </w:p>
    <w:p w:rsidR="004468A6" w:rsidRDefault="004468A6" w:rsidP="00C27B60">
      <w:r>
        <w:tab/>
        <w:t>Survey_DIM_QAnswer</w:t>
      </w:r>
    </w:p>
    <w:p w:rsidR="00D13BAB" w:rsidRDefault="00D13BAB" w:rsidP="00C27B60"/>
    <w:p w:rsidR="00D13BAB" w:rsidRDefault="00D13BAB" w:rsidP="00C27B60">
      <w:bookmarkStart w:id="56" w:name="_Toc137962266"/>
      <w:r>
        <w:t>Input Parameters:</w:t>
      </w:r>
      <w:bookmarkEnd w:id="56"/>
    </w:p>
    <w:p w:rsidR="004468A6" w:rsidRDefault="004468A6" w:rsidP="004468A6">
      <w:pPr>
        <w:ind w:firstLine="432"/>
      </w:pPr>
      <w:bookmarkStart w:id="57" w:name="_Toc137962267"/>
      <w:r>
        <w:t>surveyID</w:t>
      </w:r>
    </w:p>
    <w:p w:rsidR="004468A6" w:rsidRDefault="004468A6" w:rsidP="00C27B60">
      <w:bookmarkStart w:id="58" w:name="_Toc137962271"/>
      <w:bookmarkEnd w:id="57"/>
    </w:p>
    <w:p w:rsidR="00D13BAB" w:rsidRDefault="00D13BAB" w:rsidP="00C27B60">
      <w:r>
        <w:t>Resultset:</w:t>
      </w:r>
      <w:bookmarkEnd w:id="58"/>
    </w:p>
    <w:p w:rsidR="007347BB" w:rsidRDefault="00DD077A" w:rsidP="00DD077A">
      <w:r>
        <w:tab/>
        <w:t>Survey_DIM_Question.QuestionID</w:t>
      </w:r>
    </w:p>
    <w:p w:rsidR="00DD077A" w:rsidRDefault="00DD077A" w:rsidP="00DD077A">
      <w:r>
        <w:tab/>
        <w:t>Survey_DIM_Question.Description</w:t>
      </w:r>
    </w:p>
    <w:p w:rsidR="00DD077A" w:rsidRDefault="00DD077A" w:rsidP="00DD077A">
      <w:r>
        <w:tab/>
        <w:t>Survey_DIM_Question.DisplayOrder</w:t>
      </w:r>
    </w:p>
    <w:p w:rsidR="00DD077A" w:rsidRDefault="00DD077A" w:rsidP="00DD077A">
      <w:r>
        <w:tab/>
        <w:t>Survey_DIM_QAnswer.isHotTopic</w:t>
      </w:r>
    </w:p>
    <w:p w:rsidR="008E12C3" w:rsidRDefault="008E12C3" w:rsidP="00C27B60">
      <w:bookmarkStart w:id="59" w:name="_Toc137962298"/>
    </w:p>
    <w:p w:rsidR="00D13BAB" w:rsidRDefault="00D13BAB" w:rsidP="00C27B60">
      <w:r>
        <w:t>*****************************************************************/</w:t>
      </w:r>
      <w:bookmarkEnd w:id="59"/>
    </w:p>
    <w:p w:rsidR="00D13BAB" w:rsidRDefault="00D13BAB" w:rsidP="00D13BA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8227F9" w:rsidRDefault="00440385" w:rsidP="008227F9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60" w:name="_Toc453138391"/>
      <w:r>
        <w:t>sp_Select_Responses_</w:t>
      </w:r>
      <w:r w:rsidR="0006380F">
        <w:t>By_Question</w:t>
      </w:r>
      <w:bookmarkEnd w:id="60"/>
    </w:p>
    <w:p w:rsidR="00644D4F" w:rsidRDefault="00644D4F" w:rsidP="00A5065C">
      <w:pPr>
        <w:tabs>
          <w:tab w:val="num" w:pos="1080"/>
        </w:tabs>
        <w:autoSpaceDE w:val="0"/>
        <w:autoSpaceDN w:val="0"/>
        <w:adjustRightInd w:val="0"/>
        <w:outlineLvl w:val="1"/>
      </w:pPr>
      <w:bookmarkStart w:id="61" w:name="_Toc137962300"/>
    </w:p>
    <w:p w:rsidR="00A5065C" w:rsidRDefault="00A5065C" w:rsidP="00104936">
      <w:r>
        <w:t>/*****************************************************************</w:t>
      </w:r>
      <w:bookmarkEnd w:id="61"/>
      <w:r>
        <w:t xml:space="preserve"> </w:t>
      </w:r>
    </w:p>
    <w:p w:rsidR="00A5065C" w:rsidRDefault="00A5065C" w:rsidP="00104936"/>
    <w:p w:rsidR="00A5065C" w:rsidRDefault="00A5065C" w:rsidP="00104936">
      <w:pPr>
        <w:ind w:left="432"/>
      </w:pPr>
      <w:bookmarkStart w:id="62" w:name="_Toc137962303"/>
      <w:r>
        <w:t>Description:</w:t>
      </w:r>
      <w:bookmarkEnd w:id="62"/>
    </w:p>
    <w:p w:rsidR="00A5065C" w:rsidRPr="00E42819" w:rsidRDefault="00A5065C" w:rsidP="00087B24">
      <w:pPr>
        <w:ind w:left="432" w:firstLine="432"/>
      </w:pPr>
      <w:bookmarkStart w:id="63" w:name="_Toc137962304"/>
      <w:r>
        <w:t>Ret</w:t>
      </w:r>
      <w:r w:rsidR="00324913">
        <w:t xml:space="preserve">urns </w:t>
      </w:r>
      <w:bookmarkEnd w:id="63"/>
      <w:r w:rsidR="00EC5768">
        <w:t xml:space="preserve">all </w:t>
      </w:r>
      <w:r w:rsidR="00F73A97">
        <w:t xml:space="preserve">the </w:t>
      </w:r>
      <w:r w:rsidR="00EC5768">
        <w:t xml:space="preserve">active </w:t>
      </w:r>
      <w:r w:rsidR="002A4EE8">
        <w:t>singlec</w:t>
      </w:r>
      <w:r w:rsidR="00EC5768">
        <w:t>hoices.</w:t>
      </w:r>
    </w:p>
    <w:p w:rsidR="00A5065C" w:rsidRDefault="00A5065C" w:rsidP="00104936">
      <w:pPr>
        <w:ind w:left="432"/>
      </w:pPr>
    </w:p>
    <w:p w:rsidR="00644D4F" w:rsidRDefault="00644D4F" w:rsidP="00104936">
      <w:pPr>
        <w:ind w:left="432"/>
      </w:pPr>
      <w:r>
        <w:t>Tables:</w:t>
      </w:r>
    </w:p>
    <w:p w:rsidR="00644D4F" w:rsidRDefault="00644D4F" w:rsidP="00104936">
      <w:pPr>
        <w:ind w:left="432"/>
      </w:pPr>
      <w:r>
        <w:t xml:space="preserve">            </w:t>
      </w:r>
      <w:r w:rsidR="00D502F2">
        <w:t>Survey_DIM_Response</w:t>
      </w:r>
    </w:p>
    <w:p w:rsidR="00644D4F" w:rsidRDefault="00644D4F" w:rsidP="00104936">
      <w:pPr>
        <w:ind w:left="432"/>
      </w:pPr>
    </w:p>
    <w:p w:rsidR="00644D4F" w:rsidRDefault="00644D4F" w:rsidP="00104936">
      <w:pPr>
        <w:ind w:left="432"/>
      </w:pPr>
      <w:r>
        <w:t>Input Parameters:</w:t>
      </w:r>
    </w:p>
    <w:p w:rsidR="00644D4F" w:rsidRDefault="00644D4F" w:rsidP="00104936">
      <w:pPr>
        <w:ind w:left="432"/>
      </w:pPr>
      <w:r>
        <w:t xml:space="preserve">            </w:t>
      </w:r>
      <w:r w:rsidR="00D850EE">
        <w:t>None</w:t>
      </w:r>
    </w:p>
    <w:p w:rsidR="00644D4F" w:rsidRDefault="00644D4F" w:rsidP="00104936">
      <w:pPr>
        <w:ind w:left="432"/>
      </w:pPr>
      <w:r>
        <w:t xml:space="preserve"> </w:t>
      </w:r>
    </w:p>
    <w:p w:rsidR="00644D4F" w:rsidRDefault="00644D4F" w:rsidP="00104936">
      <w:pPr>
        <w:ind w:left="432"/>
      </w:pPr>
      <w:r>
        <w:t>Resultset:</w:t>
      </w:r>
    </w:p>
    <w:p w:rsidR="00391739" w:rsidRDefault="00644D4F" w:rsidP="00104936">
      <w:pPr>
        <w:ind w:left="432"/>
      </w:pPr>
      <w:r>
        <w:t xml:space="preserve">            </w:t>
      </w:r>
      <w:r w:rsidR="00391739">
        <w:t>Survey_DIM_Response.QuestionID</w:t>
      </w:r>
    </w:p>
    <w:p w:rsidR="00391739" w:rsidRDefault="00391739" w:rsidP="00391739">
      <w:pPr>
        <w:ind w:left="864"/>
      </w:pPr>
      <w:r>
        <w:t xml:space="preserve">   Survey_DIM_Response.ResponseID</w:t>
      </w:r>
    </w:p>
    <w:p w:rsidR="00391739" w:rsidRDefault="00391739" w:rsidP="00391739">
      <w:pPr>
        <w:ind w:left="864"/>
      </w:pPr>
      <w:r>
        <w:t xml:space="preserve">   Survey_DIM_Response.ResponseValue</w:t>
      </w:r>
    </w:p>
    <w:p w:rsidR="00C93B8D" w:rsidRPr="00B62AA9" w:rsidRDefault="00C93B8D" w:rsidP="00963222"/>
    <w:p w:rsidR="00C93B8D" w:rsidRPr="00B62AA9" w:rsidRDefault="00C93B8D" w:rsidP="00963222">
      <w:r w:rsidRPr="00B62AA9">
        <w:t xml:space="preserve"> </w:t>
      </w:r>
      <w:bookmarkStart w:id="64" w:name="_Toc137962336"/>
      <w:r w:rsidRPr="00B62AA9">
        <w:t>*****************************************************************/</w:t>
      </w:r>
      <w:bookmarkEnd w:id="64"/>
    </w:p>
    <w:p w:rsidR="002C72AB" w:rsidRDefault="002C72AB" w:rsidP="003A152C">
      <w:pPr>
        <w:tabs>
          <w:tab w:val="num" w:pos="1080"/>
        </w:tabs>
        <w:autoSpaceDE w:val="0"/>
        <w:autoSpaceDN w:val="0"/>
        <w:adjustRightInd w:val="0"/>
        <w:outlineLvl w:val="1"/>
      </w:pPr>
    </w:p>
    <w:p w:rsidR="002C72AB" w:rsidRDefault="00F4453E" w:rsidP="00DE1E6B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65" w:name="_Toc453138392"/>
      <w:r>
        <w:t>sp_Update_Survey_Response</w:t>
      </w:r>
      <w:bookmarkEnd w:id="65"/>
    </w:p>
    <w:p w:rsidR="00DE1E6B" w:rsidRDefault="00DE1E6B" w:rsidP="00DE1E6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F52706" w:rsidRPr="00F52706" w:rsidRDefault="00F52706" w:rsidP="00F52706">
      <w:r w:rsidRPr="00F52706">
        <w:t xml:space="preserve">/***************************************************************** </w:t>
      </w:r>
    </w:p>
    <w:p w:rsidR="00F52706" w:rsidRPr="00F52706" w:rsidRDefault="00F52706" w:rsidP="00F52706">
      <w:r w:rsidRPr="00F52706">
        <w:t>Description:</w:t>
      </w:r>
    </w:p>
    <w:p w:rsidR="00826080" w:rsidRDefault="00826080" w:rsidP="00826080">
      <w:r w:rsidRPr="00826080">
        <w:tab/>
      </w:r>
      <w:r w:rsidR="00E86D92">
        <w:t>Updates Survey_response_header.CSRComments with the comments passed in;</w:t>
      </w:r>
    </w:p>
    <w:p w:rsidR="00E86D92" w:rsidRDefault="00E86D92" w:rsidP="00826080">
      <w:r>
        <w:tab/>
        <w:t>Updates Survey_response_header.Status to “Completed”;</w:t>
      </w:r>
    </w:p>
    <w:p w:rsidR="00E86D92" w:rsidRDefault="00E86D92" w:rsidP="00826080">
      <w:r>
        <w:tab/>
        <w:t>Updates Survey_response_header.CompletedDate to current timestamp;</w:t>
      </w:r>
    </w:p>
    <w:p w:rsidR="00E86D92" w:rsidRDefault="00E86D92" w:rsidP="00826080">
      <w:r>
        <w:tab/>
        <w:t>Inserts all records from User-Defined Table ResponsesTableType into table Survey_response_detail.</w:t>
      </w:r>
    </w:p>
    <w:p w:rsidR="0056627A" w:rsidRPr="00F52706" w:rsidRDefault="0056627A" w:rsidP="00F52706"/>
    <w:p w:rsidR="00F52706" w:rsidRPr="00F52706" w:rsidRDefault="00F52706" w:rsidP="00F52706">
      <w:r w:rsidRPr="00F52706">
        <w:t>Tables:</w:t>
      </w:r>
    </w:p>
    <w:p w:rsidR="00F52706" w:rsidRPr="00F52706" w:rsidRDefault="00A64D7B" w:rsidP="00F52706">
      <w:r>
        <w:t xml:space="preserve"> </w:t>
      </w:r>
      <w:r>
        <w:tab/>
        <w:t>Survey_response_header</w:t>
      </w:r>
    </w:p>
    <w:p w:rsidR="00A64D7B" w:rsidRDefault="00F52706" w:rsidP="00F52706">
      <w:r w:rsidRPr="00F52706">
        <w:t xml:space="preserve">         </w:t>
      </w:r>
      <w:r w:rsidR="00A64D7B">
        <w:t>Survey_response_detail</w:t>
      </w:r>
    </w:p>
    <w:p w:rsidR="00F52706" w:rsidRPr="00F52706" w:rsidRDefault="00F52706" w:rsidP="00F52706"/>
    <w:p w:rsidR="00F52706" w:rsidRDefault="00F52706" w:rsidP="00F52706">
      <w:r w:rsidRPr="00F52706">
        <w:t>Input Paramete</w:t>
      </w:r>
      <w:r w:rsidR="00785721">
        <w:t>r</w:t>
      </w:r>
      <w:r w:rsidRPr="00F52706">
        <w:t>s:</w:t>
      </w:r>
    </w:p>
    <w:p w:rsidR="00A64D7B" w:rsidRDefault="00A64D7B" w:rsidP="00F52706">
      <w:r>
        <w:tab/>
        <w:t>surveyID</w:t>
      </w:r>
    </w:p>
    <w:p w:rsidR="00A64D7B" w:rsidRDefault="00A64D7B" w:rsidP="00F52706">
      <w:r>
        <w:tab/>
        <w:t>ResponsesTableType</w:t>
      </w:r>
    </w:p>
    <w:p w:rsidR="00A64D7B" w:rsidRPr="00F52706" w:rsidRDefault="00A64D7B" w:rsidP="00F52706">
      <w:r>
        <w:tab/>
        <w:t>userComments</w:t>
      </w:r>
    </w:p>
    <w:p w:rsidR="00F52706" w:rsidRPr="00F52706" w:rsidRDefault="00F52706" w:rsidP="00F52706"/>
    <w:p w:rsidR="00F52706" w:rsidRPr="00F52706" w:rsidRDefault="00F52706" w:rsidP="00F52706">
      <w:r w:rsidRPr="00F52706">
        <w:t>Resultset:</w:t>
      </w:r>
    </w:p>
    <w:p w:rsidR="00E21D95" w:rsidRDefault="00C93A33" w:rsidP="00C93A33">
      <w:r>
        <w:tab/>
        <w:t>None</w:t>
      </w:r>
    </w:p>
    <w:p w:rsidR="00C93A33" w:rsidRDefault="00C93A33" w:rsidP="00C93A33"/>
    <w:p w:rsidR="00C93A33" w:rsidRDefault="00C93A33" w:rsidP="00C93A33">
      <w:r>
        <w:t>Output Parameters:</w:t>
      </w:r>
    </w:p>
    <w:p w:rsidR="00C93A33" w:rsidRDefault="00C93A33" w:rsidP="00C93A33">
      <w:r>
        <w:tab/>
        <w:t>returnCode</w:t>
      </w:r>
    </w:p>
    <w:p w:rsidR="00C93A33" w:rsidRPr="00E42819" w:rsidRDefault="00C93A33" w:rsidP="00C93A33">
      <w:r>
        <w:tab/>
        <w:t>returnMessage</w:t>
      </w:r>
    </w:p>
    <w:p w:rsidR="00575E52" w:rsidRPr="00F52706" w:rsidRDefault="00575E52" w:rsidP="00F52706"/>
    <w:p w:rsidR="00F52706" w:rsidRDefault="00F52706" w:rsidP="00F52706">
      <w:r w:rsidRPr="00F52706">
        <w:t xml:space="preserve"> *****************************************************************/</w:t>
      </w:r>
    </w:p>
    <w:p w:rsidR="00D3609F" w:rsidRPr="00F52706" w:rsidRDefault="00D3609F" w:rsidP="00F52706"/>
    <w:p w:rsidR="00F52706" w:rsidRDefault="00F52706" w:rsidP="00DE1E6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EF5FC8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66" w:name="_Toc453138393"/>
      <w:r>
        <w:t>P</w:t>
      </w:r>
      <w:r w:rsidR="00EF5FC8">
        <w:t>age details</w:t>
      </w:r>
      <w:bookmarkEnd w:id="66"/>
    </w:p>
    <w:p w:rsidR="00EF5FC8" w:rsidRDefault="00EF5FC8">
      <w:pPr>
        <w:tabs>
          <w:tab w:val="num" w:pos="1080"/>
        </w:tabs>
        <w:autoSpaceDE w:val="0"/>
        <w:autoSpaceDN w:val="0"/>
        <w:adjustRightInd w:val="0"/>
        <w:outlineLvl w:val="1"/>
      </w:pPr>
    </w:p>
    <w:p w:rsidR="00E6039E" w:rsidRDefault="007B5EE9" w:rsidP="000E57D8">
      <w:pPr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67" w:name="_Toc453138394"/>
      <w:bookmarkStart w:id="68" w:name="_Toc77058115"/>
      <w:r>
        <w:t>Survey</w:t>
      </w:r>
      <w:r w:rsidR="00F52B36">
        <w:t xml:space="preserve"> Page (</w:t>
      </w:r>
      <w:r w:rsidR="006C1F29">
        <w:t>MySurvey.aspx</w:t>
      </w:r>
      <w:r w:rsidR="00C17974">
        <w:t>)</w:t>
      </w:r>
      <w:bookmarkEnd w:id="67"/>
    </w:p>
    <w:p w:rsidR="00AC12B0" w:rsidRDefault="00AC12B0" w:rsidP="00AC12B0">
      <w:pPr>
        <w:autoSpaceDE w:val="0"/>
        <w:autoSpaceDN w:val="0"/>
        <w:adjustRightInd w:val="0"/>
        <w:ind w:left="792"/>
        <w:outlineLvl w:val="1"/>
      </w:pPr>
    </w:p>
    <w:p w:rsidR="00AC12B0" w:rsidRDefault="006C037D" w:rsidP="00AC12B0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9" w:name="_Toc453138395"/>
      <w:r>
        <w:t>ASPX pages comprising Web Page</w:t>
      </w:r>
      <w:bookmarkEnd w:id="69"/>
    </w:p>
    <w:p w:rsidR="00AC12B0" w:rsidRDefault="00F74723" w:rsidP="00AC12B0">
      <w:pPr>
        <w:pStyle w:val="NormalTableText"/>
        <w:ind w:left="1440"/>
      </w:pPr>
      <w:r>
        <w:t>MySurvey.aspx</w:t>
      </w:r>
    </w:p>
    <w:p w:rsidR="00E6039E" w:rsidRDefault="00E6039E" w:rsidP="00E6039E">
      <w:pPr>
        <w:autoSpaceDE w:val="0"/>
        <w:autoSpaceDN w:val="0"/>
        <w:adjustRightInd w:val="0"/>
        <w:ind w:left="360"/>
        <w:outlineLvl w:val="1"/>
      </w:pPr>
    </w:p>
    <w:p w:rsidR="00EF5FC8" w:rsidRDefault="00472A15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0" w:name="_Toc453138396"/>
      <w:bookmarkEnd w:id="68"/>
      <w:r>
        <w:t>Master Page</w:t>
      </w:r>
      <w:bookmarkEnd w:id="70"/>
    </w:p>
    <w:p w:rsidR="00EF5FC8" w:rsidRDefault="00472A15" w:rsidP="00C17974">
      <w:pPr>
        <w:pStyle w:val="NormalTableText"/>
        <w:ind w:left="1440"/>
      </w:pPr>
      <w:r>
        <w:t>Site4.Master</w:t>
      </w:r>
    </w:p>
    <w:p w:rsidR="00EF5FC8" w:rsidRDefault="00EF5FC8">
      <w:pPr>
        <w:autoSpaceDE w:val="0"/>
        <w:autoSpaceDN w:val="0"/>
        <w:adjustRightInd w:val="0"/>
        <w:ind w:left="2160"/>
        <w:outlineLvl w:val="1"/>
      </w:pPr>
    </w:p>
    <w:p w:rsidR="00792D61" w:rsidRDefault="00EF5FC8" w:rsidP="000D598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1" w:name="_Toc453138397"/>
      <w:r>
        <w:t>Screen Shot</w:t>
      </w:r>
      <w:bookmarkEnd w:id="71"/>
    </w:p>
    <w:p w:rsidR="000D598F" w:rsidRDefault="000D598F" w:rsidP="000D598F">
      <w:pPr>
        <w:autoSpaceDE w:val="0"/>
        <w:autoSpaceDN w:val="0"/>
        <w:adjustRightInd w:val="0"/>
        <w:ind w:left="720"/>
        <w:outlineLvl w:val="1"/>
      </w:pPr>
    </w:p>
    <w:p w:rsidR="000D598F" w:rsidRDefault="000D598F" w:rsidP="008A1812"/>
    <w:p w:rsidR="00514F4D" w:rsidRDefault="00514F4D" w:rsidP="008A1812"/>
    <w:p w:rsidR="00514F4D" w:rsidRDefault="00514F4D" w:rsidP="008A1812"/>
    <w:p w:rsidR="00260F39" w:rsidRDefault="00260F39" w:rsidP="008A1812">
      <w:pPr>
        <w:rPr>
          <w:noProof/>
        </w:rPr>
      </w:pPr>
    </w:p>
    <w:p w:rsidR="00CB722C" w:rsidRDefault="00CB722C" w:rsidP="008A1812">
      <w:pPr>
        <w:rPr>
          <w:noProof/>
        </w:rPr>
      </w:pPr>
    </w:p>
    <w:p w:rsidR="001E11CC" w:rsidRDefault="00056644" w:rsidP="008A1812">
      <w:pPr>
        <w:rPr>
          <w:ins w:id="72" w:author="Huang, Lili" w:date="2016-11-17T08:56:00Z"/>
        </w:rPr>
      </w:pPr>
      <w:ins w:id="73" w:author="Huang, Lili" w:date="2016-11-17T08:56:00Z">
        <w:r>
          <w:rPr>
            <w:noProof/>
          </w:rPr>
          <w:lastRenderedPageBreak/>
          <w:drawing>
            <wp:inline distT="0" distB="0" distL="0" distR="0">
              <wp:extent cx="5478780" cy="2697480"/>
              <wp:effectExtent l="0" t="0" r="7620" b="762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78780" cy="269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056644" w:rsidRDefault="00056644" w:rsidP="008A1812">
      <w:pPr>
        <w:rPr>
          <w:ins w:id="74" w:author="Huang, Lili" w:date="2016-11-17T08:58:00Z"/>
        </w:rPr>
      </w:pPr>
      <w:ins w:id="75" w:author="Huang, Lili" w:date="2016-11-17T08:57:00Z">
        <w:r>
          <w:rPr>
            <w:noProof/>
          </w:rPr>
          <w:drawing>
            <wp:inline distT="0" distB="0" distL="0" distR="0">
              <wp:extent cx="5478780" cy="2667000"/>
              <wp:effectExtent l="0" t="0" r="7620" b="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78780" cy="266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135C90" w:rsidRDefault="00135C90" w:rsidP="008A1812">
      <w:ins w:id="76" w:author="Huang, Lili" w:date="2016-11-17T08:58:00Z">
        <w:r>
          <w:rPr>
            <w:noProof/>
          </w:rPr>
          <w:drawing>
            <wp:inline distT="0" distB="0" distL="0" distR="0">
              <wp:extent cx="5471160" cy="1905000"/>
              <wp:effectExtent l="0" t="0" r="0" b="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7116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1E11CC" w:rsidRDefault="001E11CC" w:rsidP="008A1812"/>
    <w:p w:rsidR="00514F4D" w:rsidRDefault="00514F4D" w:rsidP="008A1812"/>
    <w:p w:rsidR="00F30AB2" w:rsidRDefault="00F30AB2" w:rsidP="00792D61">
      <w:pPr>
        <w:autoSpaceDE w:val="0"/>
        <w:autoSpaceDN w:val="0"/>
        <w:adjustRightInd w:val="0"/>
        <w:ind w:left="720"/>
        <w:outlineLvl w:val="1"/>
      </w:pPr>
    </w:p>
    <w:p w:rsidR="00F15D6D" w:rsidRDefault="00F15D6D">
      <w:pPr>
        <w:autoSpaceDE w:val="0"/>
        <w:autoSpaceDN w:val="0"/>
        <w:adjustRightInd w:val="0"/>
        <w:ind w:left="720"/>
        <w:outlineLvl w:val="1"/>
      </w:pPr>
    </w:p>
    <w:p w:rsidR="00F81BB0" w:rsidRDefault="00EF5FC8" w:rsidP="00F81BB0">
      <w:pPr>
        <w:numPr>
          <w:ilvl w:val="2"/>
          <w:numId w:val="1"/>
        </w:numPr>
        <w:autoSpaceDE w:val="0"/>
        <w:autoSpaceDN w:val="0"/>
        <w:adjustRightInd w:val="0"/>
        <w:ind w:left="720"/>
        <w:outlineLvl w:val="1"/>
      </w:pPr>
      <w:bookmarkStart w:id="77" w:name="_Toc453138398"/>
      <w:r>
        <w:t>Links</w:t>
      </w:r>
      <w:bookmarkEnd w:id="77"/>
      <w:r>
        <w:t xml:space="preserve"> </w:t>
      </w:r>
    </w:p>
    <w:tbl>
      <w:tblPr>
        <w:tblW w:w="747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5220"/>
      </w:tblGrid>
      <w:tr w:rsidR="00F81BB0">
        <w:tc>
          <w:tcPr>
            <w:tcW w:w="2250" w:type="dxa"/>
            <w:shd w:val="clear" w:color="auto" w:fill="B3B3B3"/>
          </w:tcPr>
          <w:p w:rsidR="00F81BB0" w:rsidRDefault="00F81BB0" w:rsidP="001E1B7F">
            <w:pPr>
              <w:tabs>
                <w:tab w:val="num" w:pos="2880"/>
              </w:tabs>
              <w:jc w:val="center"/>
            </w:pPr>
            <w:r>
              <w:lastRenderedPageBreak/>
              <w:t>Link</w:t>
            </w:r>
            <w:r>
              <w:tab/>
              <w:t>Link Name</w:t>
            </w:r>
          </w:p>
        </w:tc>
        <w:tc>
          <w:tcPr>
            <w:tcW w:w="5220" w:type="dxa"/>
            <w:shd w:val="clear" w:color="auto" w:fill="B3B3B3"/>
          </w:tcPr>
          <w:p w:rsidR="00F81BB0" w:rsidRDefault="00F81BB0" w:rsidP="001E1B7F">
            <w:pPr>
              <w:tabs>
                <w:tab w:val="num" w:pos="2880"/>
              </w:tabs>
              <w:jc w:val="center"/>
            </w:pPr>
            <w:r>
              <w:t>Destination</w:t>
            </w:r>
          </w:p>
        </w:tc>
      </w:tr>
      <w:tr w:rsidR="00567528">
        <w:tc>
          <w:tcPr>
            <w:tcW w:w="2250" w:type="dxa"/>
          </w:tcPr>
          <w:p w:rsidR="00567528" w:rsidRDefault="00962D85" w:rsidP="00FC1680">
            <w:pPr>
              <w:pStyle w:val="NormalTableText"/>
              <w:tabs>
                <w:tab w:val="num" w:pos="2880"/>
              </w:tabs>
            </w:pPr>
            <w:r>
              <w:t>ecl-xxx-xxxx-123456</w:t>
            </w:r>
          </w:p>
        </w:tc>
        <w:tc>
          <w:tcPr>
            <w:tcW w:w="5220" w:type="dxa"/>
          </w:tcPr>
          <w:p w:rsidR="00567528" w:rsidRPr="002D57DC" w:rsidRDefault="002C0F42" w:rsidP="00FC1680">
            <w:r>
              <w:t>My Survey Log Detail page (MySurveyLogDetailView.aspx</w:t>
            </w:r>
          </w:p>
        </w:tc>
      </w:tr>
    </w:tbl>
    <w:p w:rsidR="00EF5FC8" w:rsidRDefault="0091625D" w:rsidP="00755C38">
      <w:pPr>
        <w:ind w:left="1440"/>
      </w:pPr>
      <w:r>
        <w:tab/>
      </w:r>
    </w:p>
    <w:p w:rsidR="00EF5FC8" w:rsidRDefault="00EF5FC8">
      <w:pPr>
        <w:autoSpaceDE w:val="0"/>
        <w:autoSpaceDN w:val="0"/>
        <w:adjustRightInd w:val="0"/>
        <w:outlineLvl w:val="1"/>
      </w:pPr>
    </w:p>
    <w:p w:rsidR="00724FC3" w:rsidRDefault="00724FC3" w:rsidP="00724FC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8" w:name="_Toc453138399"/>
      <w:r>
        <w:t>Web Page Invoked Events</w:t>
      </w:r>
      <w:bookmarkEnd w:id="78"/>
    </w:p>
    <w:p w:rsidR="00724FC3" w:rsidRDefault="00724FC3" w:rsidP="00724FC3">
      <w:pPr>
        <w:autoSpaceDE w:val="0"/>
        <w:autoSpaceDN w:val="0"/>
        <w:adjustRightInd w:val="0"/>
        <w:ind w:left="720"/>
        <w:outlineLvl w:val="1"/>
      </w:pPr>
    </w:p>
    <w:tbl>
      <w:tblPr>
        <w:tblW w:w="747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5220"/>
      </w:tblGrid>
      <w:tr w:rsidR="00724FC3" w:rsidTr="0075562D">
        <w:trPr>
          <w:tblHeader/>
        </w:trPr>
        <w:tc>
          <w:tcPr>
            <w:tcW w:w="2250" w:type="dxa"/>
            <w:shd w:val="clear" w:color="auto" w:fill="B3B3B3"/>
          </w:tcPr>
          <w:p w:rsidR="00724FC3" w:rsidRDefault="00724FC3" w:rsidP="005D0B08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5220" w:type="dxa"/>
            <w:shd w:val="clear" w:color="auto" w:fill="B3B3B3"/>
          </w:tcPr>
          <w:p w:rsidR="00724FC3" w:rsidRDefault="00724FC3" w:rsidP="005D0B08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E20AB4">
        <w:tc>
          <w:tcPr>
            <w:tcW w:w="2250" w:type="dxa"/>
          </w:tcPr>
          <w:p w:rsidR="00E20AB4" w:rsidRPr="00E20AB4" w:rsidRDefault="00E20AB4" w:rsidP="00931FB8">
            <w:pPr>
              <w:tabs>
                <w:tab w:val="num" w:pos="2880"/>
              </w:tabs>
            </w:pPr>
            <w:r w:rsidRPr="00E20AB4">
              <w:t>On</w:t>
            </w:r>
            <w:r w:rsidR="00A25BCD">
              <w:t>Page</w:t>
            </w:r>
            <w:r w:rsidRPr="00E20AB4">
              <w:t>Load</w:t>
            </w:r>
          </w:p>
        </w:tc>
        <w:tc>
          <w:tcPr>
            <w:tcW w:w="5220" w:type="dxa"/>
          </w:tcPr>
          <w:p w:rsidR="00E20AB4" w:rsidRPr="00E20AB4" w:rsidRDefault="00534A4C" w:rsidP="00931FB8">
            <w:pPr>
              <w:tabs>
                <w:tab w:val="num" w:pos="2880"/>
              </w:tabs>
            </w:pPr>
            <w:r>
              <w:t>MySurvey.aspx is loaded</w:t>
            </w:r>
            <w:r w:rsidR="00F9330A">
              <w:t>.</w:t>
            </w:r>
          </w:p>
        </w:tc>
      </w:tr>
      <w:tr w:rsidR="00A25BCD">
        <w:tc>
          <w:tcPr>
            <w:tcW w:w="2250" w:type="dxa"/>
          </w:tcPr>
          <w:p w:rsidR="00A25BCD" w:rsidRPr="00E20AB4" w:rsidRDefault="00780871" w:rsidP="00F9330A">
            <w:pPr>
              <w:tabs>
                <w:tab w:val="num" w:pos="2880"/>
              </w:tabs>
            </w:pPr>
            <w:r>
              <w:t>Click on “ecl-xxx-xxxx-123456” link</w:t>
            </w:r>
          </w:p>
        </w:tc>
        <w:tc>
          <w:tcPr>
            <w:tcW w:w="5220" w:type="dxa"/>
          </w:tcPr>
          <w:p w:rsidR="00A25BCD" w:rsidRPr="00E20AB4" w:rsidRDefault="00423338" w:rsidP="00931FB8">
            <w:pPr>
              <w:tabs>
                <w:tab w:val="num" w:pos="2880"/>
              </w:tabs>
            </w:pPr>
            <w:r>
              <w:t>Javascript displayDetailModal() is called to pop up Log Detail modal dialog</w:t>
            </w:r>
          </w:p>
        </w:tc>
      </w:tr>
      <w:tr w:rsidR="00E20AB4">
        <w:tc>
          <w:tcPr>
            <w:tcW w:w="2250" w:type="dxa"/>
          </w:tcPr>
          <w:p w:rsidR="00E20AB4" w:rsidRPr="00E20AB4" w:rsidRDefault="00E20AB4" w:rsidP="00F9330A">
            <w:pPr>
              <w:tabs>
                <w:tab w:val="num" w:pos="2880"/>
              </w:tabs>
            </w:pPr>
            <w:r w:rsidRPr="00E20AB4">
              <w:t xml:space="preserve">Click </w:t>
            </w:r>
            <w:r w:rsidR="00F9330A">
              <w:t xml:space="preserve">on </w:t>
            </w:r>
            <w:r w:rsidRPr="00E20AB4">
              <w:t>“Submit” button</w:t>
            </w:r>
          </w:p>
        </w:tc>
        <w:tc>
          <w:tcPr>
            <w:tcW w:w="5220" w:type="dxa"/>
          </w:tcPr>
          <w:p w:rsidR="00E20AB4" w:rsidRPr="00E20AB4" w:rsidRDefault="00E20AB4" w:rsidP="00931FB8">
            <w:pPr>
              <w:tabs>
                <w:tab w:val="num" w:pos="2880"/>
              </w:tabs>
            </w:pPr>
            <w:r w:rsidRPr="00E20AB4">
              <w:t>The form is submitted.</w:t>
            </w:r>
          </w:p>
          <w:p w:rsidR="00E20AB4" w:rsidRPr="00E20AB4" w:rsidRDefault="00E20AB4" w:rsidP="00931FB8">
            <w:pPr>
              <w:tabs>
                <w:tab w:val="num" w:pos="2880"/>
              </w:tabs>
            </w:pPr>
            <w:r w:rsidRPr="00E20AB4">
              <w:t xml:space="preserve"> </w:t>
            </w:r>
          </w:p>
        </w:tc>
      </w:tr>
    </w:tbl>
    <w:p w:rsidR="00E447F6" w:rsidRDefault="00E447F6" w:rsidP="00724FC3">
      <w:pPr>
        <w:autoSpaceDE w:val="0"/>
        <w:autoSpaceDN w:val="0"/>
        <w:adjustRightInd w:val="0"/>
        <w:outlineLvl w:val="1"/>
        <w:sectPr w:rsidR="00E447F6">
          <w:footerReference w:type="default" r:id="rId12"/>
          <w:pgSz w:w="12240" w:h="15840"/>
          <w:pgMar w:top="1440" w:right="1800" w:bottom="1440" w:left="1800" w:header="720" w:footer="720" w:gutter="0"/>
          <w:cols w:space="720"/>
        </w:sectPr>
      </w:pPr>
    </w:p>
    <w:p w:rsidR="00CE554F" w:rsidRDefault="00CE554F" w:rsidP="00CE554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9" w:name="_Toc453138400"/>
      <w:r>
        <w:lastRenderedPageBreak/>
        <w:t>Form Fields</w:t>
      </w:r>
      <w:bookmarkEnd w:id="79"/>
    </w:p>
    <w:p w:rsidR="00CE554F" w:rsidRDefault="00CE554F" w:rsidP="00CE554F">
      <w:pPr>
        <w:autoSpaceDE w:val="0"/>
        <w:autoSpaceDN w:val="0"/>
        <w:adjustRightInd w:val="0"/>
        <w:ind w:left="1440"/>
        <w:outlineLvl w:val="1"/>
      </w:pPr>
    </w:p>
    <w:tbl>
      <w:tblPr>
        <w:tblW w:w="12780" w:type="dxa"/>
        <w:tblInd w:w="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620"/>
        <w:gridCol w:w="1980"/>
        <w:gridCol w:w="2970"/>
        <w:gridCol w:w="3240"/>
        <w:gridCol w:w="1440"/>
      </w:tblGrid>
      <w:tr w:rsidR="008E3108" w:rsidRPr="00567528" w:rsidTr="003876CA">
        <w:trPr>
          <w:tblHeader/>
        </w:trPr>
        <w:tc>
          <w:tcPr>
            <w:tcW w:w="1530" w:type="dxa"/>
            <w:shd w:val="pct25" w:color="000000" w:fill="FFFFFF"/>
          </w:tcPr>
          <w:p w:rsidR="008E3108" w:rsidRPr="00C16001" w:rsidRDefault="008E3108" w:rsidP="0033391B">
            <w:pPr>
              <w:jc w:val="center"/>
              <w:rPr>
                <w:b/>
                <w:sz w:val="16"/>
                <w:szCs w:val="16"/>
              </w:rPr>
            </w:pPr>
            <w:r w:rsidRPr="00C16001">
              <w:rPr>
                <w:b/>
                <w:sz w:val="16"/>
                <w:szCs w:val="16"/>
              </w:rPr>
              <w:t xml:space="preserve"> Page Name</w:t>
            </w:r>
          </w:p>
        </w:tc>
        <w:tc>
          <w:tcPr>
            <w:tcW w:w="1620" w:type="dxa"/>
            <w:shd w:val="pct25" w:color="000000" w:fill="FFFFFF"/>
          </w:tcPr>
          <w:p w:rsidR="008E3108" w:rsidRPr="00C16001" w:rsidRDefault="008E3108" w:rsidP="0033391B">
            <w:pPr>
              <w:jc w:val="center"/>
              <w:rPr>
                <w:b/>
                <w:sz w:val="16"/>
                <w:szCs w:val="16"/>
              </w:rPr>
            </w:pPr>
            <w:r w:rsidRPr="00C16001">
              <w:rPr>
                <w:b/>
                <w:sz w:val="16"/>
                <w:szCs w:val="16"/>
              </w:rPr>
              <w:t>Field Type</w:t>
            </w:r>
          </w:p>
        </w:tc>
        <w:tc>
          <w:tcPr>
            <w:tcW w:w="1980" w:type="dxa"/>
            <w:shd w:val="pct25" w:color="000000" w:fill="FFFFFF"/>
          </w:tcPr>
          <w:p w:rsidR="008E3108" w:rsidRPr="00C16001" w:rsidRDefault="008E3108" w:rsidP="000B07DF">
            <w:pPr>
              <w:jc w:val="center"/>
              <w:rPr>
                <w:b/>
                <w:sz w:val="16"/>
                <w:szCs w:val="16"/>
              </w:rPr>
            </w:pPr>
            <w:r w:rsidRPr="00C16001">
              <w:rPr>
                <w:b/>
                <w:sz w:val="16"/>
                <w:szCs w:val="16"/>
              </w:rPr>
              <w:t>Field Name</w:t>
            </w:r>
          </w:p>
        </w:tc>
        <w:tc>
          <w:tcPr>
            <w:tcW w:w="2970" w:type="dxa"/>
            <w:shd w:val="pct25" w:color="000000" w:fill="FFFFFF"/>
          </w:tcPr>
          <w:p w:rsidR="008E3108" w:rsidRPr="00C16001" w:rsidRDefault="008E3108" w:rsidP="0033391B">
            <w:pPr>
              <w:jc w:val="center"/>
              <w:rPr>
                <w:b/>
                <w:sz w:val="16"/>
                <w:szCs w:val="16"/>
              </w:rPr>
            </w:pPr>
            <w:r w:rsidRPr="00C16001">
              <w:rPr>
                <w:b/>
                <w:sz w:val="16"/>
                <w:szCs w:val="16"/>
              </w:rPr>
              <w:t>Default Value</w:t>
            </w:r>
          </w:p>
        </w:tc>
        <w:tc>
          <w:tcPr>
            <w:tcW w:w="3240" w:type="dxa"/>
            <w:shd w:val="pct25" w:color="000000" w:fill="FFFFFF"/>
          </w:tcPr>
          <w:p w:rsidR="008E3108" w:rsidRPr="00C16001" w:rsidRDefault="008E3108" w:rsidP="0033391B">
            <w:pPr>
              <w:jc w:val="center"/>
              <w:rPr>
                <w:b/>
                <w:sz w:val="16"/>
                <w:szCs w:val="16"/>
              </w:rPr>
            </w:pPr>
            <w:r w:rsidRPr="00C16001">
              <w:rPr>
                <w:b/>
                <w:sz w:val="16"/>
                <w:szCs w:val="16"/>
              </w:rPr>
              <w:t>Data Element Source</w:t>
            </w:r>
          </w:p>
        </w:tc>
        <w:tc>
          <w:tcPr>
            <w:tcW w:w="1440" w:type="dxa"/>
            <w:shd w:val="pct25" w:color="000000" w:fill="FFFFFF"/>
          </w:tcPr>
          <w:p w:rsidR="008E3108" w:rsidRPr="00C16001" w:rsidRDefault="008E3108" w:rsidP="0033391B">
            <w:pPr>
              <w:jc w:val="center"/>
              <w:rPr>
                <w:b/>
                <w:sz w:val="16"/>
                <w:szCs w:val="16"/>
              </w:rPr>
            </w:pPr>
            <w:r w:rsidRPr="00C16001">
              <w:rPr>
                <w:b/>
                <w:sz w:val="16"/>
                <w:szCs w:val="16"/>
              </w:rPr>
              <w:t>Validation</w:t>
            </w:r>
          </w:p>
        </w:tc>
      </w:tr>
      <w:tr w:rsidR="008218B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7F757B" w:rsidP="0059739F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  <w:p w:rsidR="008218BA" w:rsidRPr="00C16001" w:rsidRDefault="008218BA" w:rsidP="0059739F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6F347A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59739F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EC3E40" w:rsidP="00E20AB4">
            <w:pPr>
              <w:rPr>
                <w:sz w:val="16"/>
                <w:szCs w:val="16"/>
              </w:rPr>
            </w:pPr>
            <w:r w:rsidRPr="00EC3E40">
              <w:rPr>
                <w:sz w:val="16"/>
                <w:szCs w:val="16"/>
              </w:rPr>
              <w:t>The Quality team is asking for your help in providing feedback on your coaching experience with your supervisor. Please take a few minutes to complete this survey. The details from this survey will be used to improve the effectiveness, content and delivery of discussions regarding your performance.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8218B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B02446" w:rsidP="00E20AB4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  <w:p w:rsidR="008218BA" w:rsidRPr="00C16001" w:rsidRDefault="008218BA" w:rsidP="00CE554F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B1617F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7F" w:rsidRPr="00C16001" w:rsidRDefault="00B1617F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survey is for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8218B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E14D25" w:rsidP="008218BA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  <w:p w:rsidR="008218BA" w:rsidRPr="00C16001" w:rsidRDefault="008218BA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E14D25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E14D25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ecl-xxx.xxxx-123456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73EDA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Survey_Response_Header.FormName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8218B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E34B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E34BFD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721EA0" w:rsidP="00721E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1.Was the call played back for you during your last coaching session? (If applicable).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62647C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Survey_DIM_Question.Description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A26741" w:rsidRPr="00567528" w:rsidTr="00BD5600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BA7637" w:rsidRPr="00C16001" w:rsidRDefault="00A87F79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BA7637" w:rsidRPr="00C16001" w:rsidRDefault="00A87F79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RadioButtonList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BA7637" w:rsidRPr="00C16001" w:rsidRDefault="00BA7637" w:rsidP="00070FB5">
            <w:pPr>
              <w:pStyle w:val="NormalTableText"/>
              <w:rPr>
                <w:sz w:val="16"/>
                <w:szCs w:val="16"/>
              </w:rPr>
            </w:pPr>
            <w:r w:rsidRPr="00BA7637">
              <w:rPr>
                <w:sz w:val="16"/>
                <w:szCs w:val="16"/>
              </w:rPr>
              <w:t>Question1RadioButtonList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BA7637" w:rsidRPr="00C16001" w:rsidRDefault="00BA7637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BA7637" w:rsidRDefault="00D85FA5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Survey_DIM_QAnswer.ResponseID</w:t>
            </w:r>
          </w:p>
          <w:p w:rsidR="00D85FA5" w:rsidRPr="00C16001" w:rsidRDefault="00D85FA5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Survey_DIM_QAnswer.ResponseValue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BA7637" w:rsidRDefault="00BA7637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required</w:t>
            </w:r>
          </w:p>
        </w:tc>
      </w:tr>
      <w:tr w:rsidR="008218B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FA26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FA263D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43704F" w:rsidP="00931F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8218B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535A7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535A7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59739F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535A7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8218B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535A7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535A7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8218BA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535A7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372EBD" w:rsidRPr="00567528" w:rsidTr="00BD5600">
        <w:tc>
          <w:tcPr>
            <w:tcW w:w="12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72EBD" w:rsidRPr="00C16001" w:rsidRDefault="00372EBD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of RadioButtonList</w:t>
            </w:r>
          </w:p>
        </w:tc>
      </w:tr>
      <w:tr w:rsidR="008218B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D16DA8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D16DA8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59739F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D16DA8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no, what reason was provided?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3E0947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Survey_DIM_Question.Description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8218B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43520A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59739F">
            <w:pPr>
              <w:rPr>
                <w:sz w:val="16"/>
                <w:szCs w:val="16"/>
              </w:rPr>
            </w:pPr>
            <w:r w:rsidRPr="00C16001">
              <w:rPr>
                <w:sz w:val="16"/>
                <w:szCs w:val="16"/>
              </w:rPr>
              <w:t>Text Box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402909" w:rsidP="0040736E">
            <w:pPr>
              <w:rPr>
                <w:sz w:val="16"/>
                <w:szCs w:val="16"/>
              </w:rPr>
            </w:pPr>
            <w:r w:rsidRPr="00402909">
              <w:rPr>
                <w:sz w:val="16"/>
                <w:szCs w:val="16"/>
              </w:rPr>
              <w:t>Question1TextBox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59739F">
            <w:pPr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AF6DA3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</w:t>
            </w:r>
          </w:p>
        </w:tc>
      </w:tr>
      <w:tr w:rsidR="008218B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40736E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59739F">
            <w:pPr>
              <w:rPr>
                <w:sz w:val="16"/>
                <w:szCs w:val="16"/>
              </w:rPr>
            </w:pPr>
            <w:r w:rsidRPr="00C16001"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59739F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40736E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2.Will you be able to apply the information from your last coaching session?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3E0947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Survey_DIM_Question.Description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A26741" w:rsidRPr="00567528" w:rsidTr="00BD5600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92505" w:rsidRPr="00C16001" w:rsidRDefault="00F92505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92505" w:rsidRPr="00C16001" w:rsidRDefault="00F92505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RadioButtonList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92505" w:rsidRPr="00C16001" w:rsidRDefault="005C468D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Question2</w:t>
            </w:r>
            <w:r w:rsidR="00F92505" w:rsidRPr="00BA7637">
              <w:rPr>
                <w:sz w:val="16"/>
                <w:szCs w:val="16"/>
              </w:rPr>
              <w:t>RadioButtonList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92505" w:rsidRPr="00C16001" w:rsidRDefault="00F92505" w:rsidP="00BD5600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57A4B" w:rsidRDefault="00557A4B" w:rsidP="00557A4B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Survey_DIM_QAnswer.ResponseID</w:t>
            </w:r>
          </w:p>
          <w:p w:rsidR="00F92505" w:rsidRPr="00C16001" w:rsidRDefault="00557A4B" w:rsidP="00557A4B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Survey_DIM_QAnswer.ResponseValue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92505" w:rsidRDefault="00F92505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required</w:t>
            </w:r>
          </w:p>
        </w:tc>
      </w:tr>
      <w:tr w:rsidR="008218B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BF28D3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BF28D3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59739F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BF28D3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BA" w:rsidRPr="00C16001" w:rsidRDefault="008218B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163A84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6E27E6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6E27E6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163A84" w:rsidP="0059739F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6E27E6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163A84" w:rsidP="00163A84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163A84" w:rsidP="00163A84">
            <w:pPr>
              <w:rPr>
                <w:sz w:val="16"/>
                <w:szCs w:val="16"/>
              </w:rPr>
            </w:pPr>
          </w:p>
        </w:tc>
      </w:tr>
      <w:tr w:rsidR="00BF1605" w:rsidRPr="00567528" w:rsidTr="00BD5600">
        <w:tc>
          <w:tcPr>
            <w:tcW w:w="12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BF1605" w:rsidRPr="00C16001" w:rsidRDefault="00BF1605" w:rsidP="00163A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of RadioButtonList</w:t>
            </w:r>
          </w:p>
        </w:tc>
      </w:tr>
      <w:tr w:rsidR="00163A84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722274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722274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163A84" w:rsidP="0059739F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722274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yes, how? If no, why not?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3E0947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Survey_DIM_Question.Description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163A84" w:rsidP="00163A84">
            <w:pPr>
              <w:rPr>
                <w:sz w:val="16"/>
                <w:szCs w:val="16"/>
              </w:rPr>
            </w:pPr>
          </w:p>
        </w:tc>
      </w:tr>
      <w:tr w:rsidR="00163A84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8F48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8F484F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TextBox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985E51" w:rsidP="00985E51">
            <w:pPr>
              <w:rPr>
                <w:sz w:val="16"/>
                <w:szCs w:val="16"/>
              </w:rPr>
            </w:pPr>
            <w:r w:rsidRPr="00402909">
              <w:rPr>
                <w:sz w:val="16"/>
                <w:szCs w:val="16"/>
              </w:rPr>
              <w:t>Question</w:t>
            </w:r>
            <w:r>
              <w:rPr>
                <w:sz w:val="16"/>
                <w:szCs w:val="16"/>
              </w:rPr>
              <w:t>2</w:t>
            </w:r>
            <w:r w:rsidRPr="00402909">
              <w:rPr>
                <w:sz w:val="16"/>
                <w:szCs w:val="16"/>
              </w:rPr>
              <w:t>TextBox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163A84" w:rsidP="00931FB8">
            <w:pPr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163A84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A84" w:rsidRPr="00C16001" w:rsidRDefault="00266752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</w:t>
            </w:r>
          </w:p>
        </w:tc>
      </w:tr>
      <w:tr w:rsidR="0052343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93AF4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93AF4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59739F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93AF4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3.Did you find the coaching sesson valuable/effective?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3E0947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Survey_DIM_Question.Description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D51B83" w:rsidRPr="00567528" w:rsidTr="00BD5600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51B83" w:rsidRPr="00C16001" w:rsidRDefault="00D51B83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51B83" w:rsidRPr="00C16001" w:rsidRDefault="00D51B83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RadioButtonList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51B83" w:rsidRPr="00C16001" w:rsidRDefault="00D51B83" w:rsidP="00D51B83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Question3</w:t>
            </w:r>
            <w:r w:rsidRPr="00BA7637">
              <w:rPr>
                <w:sz w:val="16"/>
                <w:szCs w:val="16"/>
              </w:rPr>
              <w:t>RadioButtonList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51B83" w:rsidRPr="00C16001" w:rsidRDefault="00D51B83" w:rsidP="00BD5600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57A4B" w:rsidRDefault="00557A4B" w:rsidP="00557A4B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Survey_DIM_QAnswer.ResponseID</w:t>
            </w:r>
          </w:p>
          <w:p w:rsidR="00D51B83" w:rsidRPr="00C16001" w:rsidRDefault="00557A4B" w:rsidP="00557A4B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Survey_DIM_QAnswer.ResponseValue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51B83" w:rsidRDefault="00D51B83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required</w:t>
            </w:r>
          </w:p>
        </w:tc>
      </w:tr>
      <w:tr w:rsidR="0052343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8A64D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8A64D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59739F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8A64D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52343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8A64D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8A64D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59739F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8A64D0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A1785A" w:rsidRPr="00567528" w:rsidTr="00BD5600">
        <w:tc>
          <w:tcPr>
            <w:tcW w:w="12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A1785A" w:rsidRPr="00C16001" w:rsidRDefault="00A1785A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of RadioButtonList</w:t>
            </w:r>
          </w:p>
        </w:tc>
      </w:tr>
      <w:tr w:rsidR="0052343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47A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47ACE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47ACE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 w:rsidR="006C1522">
              <w:rPr>
                <w:sz w:val="16"/>
                <w:szCs w:val="16"/>
              </w:rPr>
              <w:t>f yes, what specifically? If no, why not?</w:t>
            </w:r>
          </w:p>
          <w:p w:rsidR="0052343A" w:rsidRPr="00C16001" w:rsidRDefault="0052343A" w:rsidP="00E20AB4">
            <w:pPr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4E5212" w:rsidRDefault="0069592E" w:rsidP="00E26CDA">
            <w:pPr>
              <w:rPr>
                <w:sz w:val="16"/>
                <w:szCs w:val="16"/>
              </w:rPr>
            </w:pPr>
            <w:r w:rsidRPr="004E5212">
              <w:rPr>
                <w:sz w:val="16"/>
                <w:szCs w:val="16"/>
                <w:highlight w:val="white"/>
              </w:rPr>
              <w:t xml:space="preserve"> </w:t>
            </w:r>
            <w:r w:rsidR="003E0947">
              <w:rPr>
                <w:sz w:val="16"/>
                <w:szCs w:val="16"/>
              </w:rPr>
              <w:t>Survey_DIM_Question.Description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52343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3514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35145D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TextBox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E32329" w:rsidP="00E32329">
            <w:pPr>
              <w:rPr>
                <w:sz w:val="16"/>
                <w:szCs w:val="16"/>
              </w:rPr>
            </w:pPr>
            <w:r w:rsidRPr="00402909">
              <w:rPr>
                <w:sz w:val="16"/>
                <w:szCs w:val="16"/>
              </w:rPr>
              <w:t>Question</w:t>
            </w:r>
            <w:r>
              <w:rPr>
                <w:sz w:val="16"/>
                <w:szCs w:val="16"/>
              </w:rPr>
              <w:t>3</w:t>
            </w:r>
            <w:r w:rsidRPr="00402909">
              <w:rPr>
                <w:sz w:val="16"/>
                <w:szCs w:val="16"/>
              </w:rPr>
              <w:t>TextBox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E20AB4">
            <w:pPr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070FB5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E64B71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</w:t>
            </w:r>
          </w:p>
        </w:tc>
      </w:tr>
      <w:tr w:rsidR="0052343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1177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1177CE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1177CE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4.Please rate the effectiveness of the coaching notes provided in the eCL.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3E0947" w:rsidP="00070FB5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Survey_DIM_Question.Description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070FB5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DA1208" w:rsidRPr="00567528" w:rsidTr="00BD5600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A1208" w:rsidRPr="00C16001" w:rsidRDefault="00DA1208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A1208" w:rsidRPr="00C16001" w:rsidRDefault="00DA1208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RadioButtonList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A1208" w:rsidRPr="00C16001" w:rsidRDefault="00DA1208" w:rsidP="00DA120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Question4</w:t>
            </w:r>
            <w:r w:rsidRPr="00BA7637">
              <w:rPr>
                <w:sz w:val="16"/>
                <w:szCs w:val="16"/>
              </w:rPr>
              <w:t>RadioButtonList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A1208" w:rsidRPr="00C16001" w:rsidRDefault="00DA1208" w:rsidP="00BD5600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57A4B" w:rsidRDefault="00557A4B" w:rsidP="00557A4B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Survey_DIM_QAnswer.ResponseID</w:t>
            </w:r>
          </w:p>
          <w:p w:rsidR="00DA1208" w:rsidRPr="00C16001" w:rsidRDefault="00557A4B" w:rsidP="00557A4B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Survey_DIM_QAnswer.ResponseValue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A1208" w:rsidRDefault="00DA1208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required</w:t>
            </w:r>
          </w:p>
        </w:tc>
      </w:tr>
      <w:tr w:rsidR="0052343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9C4D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9C4D60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9C4D60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1-Very Ineffective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59739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C16001">
            <w:pPr>
              <w:rPr>
                <w:sz w:val="16"/>
                <w:szCs w:val="16"/>
              </w:rPr>
            </w:pPr>
          </w:p>
        </w:tc>
      </w:tr>
      <w:tr w:rsidR="0052343A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9C4D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9C4D60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9C4D60" w:rsidP="004714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</w:t>
            </w:r>
            <w:r w:rsidR="004714D4">
              <w:rPr>
                <w:sz w:val="16"/>
                <w:szCs w:val="16"/>
              </w:rPr>
              <w:t>Ineffective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43A" w:rsidRPr="00C16001" w:rsidRDefault="0052343A" w:rsidP="00C16001">
            <w:pPr>
              <w:rPr>
                <w:sz w:val="16"/>
                <w:szCs w:val="16"/>
              </w:rPr>
            </w:pPr>
          </w:p>
        </w:tc>
      </w:tr>
      <w:tr w:rsidR="00B84765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B847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B84765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B84765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3-Neither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C16001">
            <w:pPr>
              <w:rPr>
                <w:sz w:val="16"/>
                <w:szCs w:val="16"/>
              </w:rPr>
            </w:pPr>
          </w:p>
        </w:tc>
      </w:tr>
      <w:tr w:rsidR="00B84765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B847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B84765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B84765" w:rsidP="003303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</w:t>
            </w:r>
            <w:r w:rsidR="00330389">
              <w:rPr>
                <w:sz w:val="16"/>
                <w:szCs w:val="16"/>
              </w:rPr>
              <w:t>Effective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C16001">
            <w:pPr>
              <w:rPr>
                <w:sz w:val="16"/>
                <w:szCs w:val="16"/>
              </w:rPr>
            </w:pPr>
          </w:p>
        </w:tc>
      </w:tr>
      <w:tr w:rsidR="00B84765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8D2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8D228E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8D228E" w:rsidP="003303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5-Very </w:t>
            </w:r>
            <w:r w:rsidR="00330389">
              <w:rPr>
                <w:sz w:val="16"/>
                <w:szCs w:val="16"/>
              </w:rPr>
              <w:t>Effective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C16001">
            <w:pPr>
              <w:rPr>
                <w:sz w:val="16"/>
                <w:szCs w:val="16"/>
              </w:rPr>
            </w:pPr>
          </w:p>
        </w:tc>
      </w:tr>
      <w:tr w:rsidR="00E75CEC" w:rsidRPr="00567528" w:rsidTr="00BD5600">
        <w:tc>
          <w:tcPr>
            <w:tcW w:w="12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E75CEC" w:rsidRPr="00C16001" w:rsidRDefault="00E75CEC" w:rsidP="00C160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of RadioButtonList</w:t>
            </w:r>
          </w:p>
        </w:tc>
      </w:tr>
      <w:tr w:rsidR="00B84765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9605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960526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960526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Please explain below.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3E0947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Survey_DIM_Question.Description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C16001">
            <w:pPr>
              <w:rPr>
                <w:sz w:val="16"/>
                <w:szCs w:val="16"/>
              </w:rPr>
            </w:pPr>
          </w:p>
        </w:tc>
      </w:tr>
      <w:tr w:rsidR="00B84765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1002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100264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TextBox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8C0527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Question4TextBox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B84765" w:rsidP="00E20AB4">
            <w:pPr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8A0875" w:rsidP="00C160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</w:t>
            </w:r>
          </w:p>
        </w:tc>
      </w:tr>
      <w:tr w:rsidR="00B84765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FD17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FD17DB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FD17DB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5.Please rate your overall coaching experience.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3E0947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Survey_DIM_Question.Description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C16001">
            <w:pPr>
              <w:rPr>
                <w:sz w:val="16"/>
                <w:szCs w:val="16"/>
              </w:rPr>
            </w:pPr>
          </w:p>
        </w:tc>
      </w:tr>
      <w:tr w:rsidR="00DF7464" w:rsidRPr="00567528" w:rsidTr="00BD5600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F7464" w:rsidRPr="00C16001" w:rsidRDefault="00DF7464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F7464" w:rsidRPr="00C16001" w:rsidRDefault="00DF7464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RadioButtonList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F7464" w:rsidRPr="00C16001" w:rsidRDefault="00DF7464" w:rsidP="00911AAD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</w:t>
            </w:r>
            <w:r w:rsidR="00911AAD">
              <w:rPr>
                <w:sz w:val="16"/>
                <w:szCs w:val="16"/>
              </w:rPr>
              <w:t>5</w:t>
            </w:r>
            <w:r w:rsidRPr="00BA7637">
              <w:rPr>
                <w:sz w:val="16"/>
                <w:szCs w:val="16"/>
              </w:rPr>
              <w:t>RadioButtonList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F7464" w:rsidRPr="00C16001" w:rsidRDefault="00DF7464" w:rsidP="00BD5600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57A4B" w:rsidRDefault="00557A4B" w:rsidP="00557A4B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Survey_DIM_QAnswer.ResponseID</w:t>
            </w:r>
          </w:p>
          <w:p w:rsidR="00DF7464" w:rsidRPr="00C16001" w:rsidRDefault="00557A4B" w:rsidP="00557A4B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Survey_DIM_QAnswer.ResponseValue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DF7464" w:rsidRDefault="00DF7464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required</w:t>
            </w:r>
          </w:p>
        </w:tc>
      </w:tr>
      <w:tr w:rsidR="00B84765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3A3B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3A3B82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3A3B82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1-Very Dissatisfied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C16001">
            <w:pPr>
              <w:rPr>
                <w:sz w:val="16"/>
                <w:szCs w:val="16"/>
              </w:rPr>
            </w:pPr>
          </w:p>
        </w:tc>
      </w:tr>
      <w:tr w:rsidR="00B84765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3A3B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164D0E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Default="00164D0E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2-Dissatisfied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765" w:rsidRPr="00C16001" w:rsidRDefault="00B84765" w:rsidP="00C16001">
            <w:pPr>
              <w:rPr>
                <w:sz w:val="16"/>
                <w:szCs w:val="16"/>
              </w:rPr>
            </w:pPr>
          </w:p>
        </w:tc>
      </w:tr>
      <w:tr w:rsidR="00100264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9546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9546AB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100264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9546AB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3-Neither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100264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100264" w:rsidP="00C16001">
            <w:pPr>
              <w:rPr>
                <w:sz w:val="16"/>
                <w:szCs w:val="16"/>
              </w:rPr>
            </w:pPr>
          </w:p>
        </w:tc>
      </w:tr>
      <w:tr w:rsidR="00100264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9546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9546AB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100264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9546AB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4-Satisfied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100264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100264" w:rsidP="00C16001">
            <w:pPr>
              <w:rPr>
                <w:sz w:val="16"/>
                <w:szCs w:val="16"/>
              </w:rPr>
            </w:pPr>
          </w:p>
        </w:tc>
      </w:tr>
      <w:tr w:rsidR="00100264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476F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476FAE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RadioButton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100264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476FAE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5-Very Satisfied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100264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100264" w:rsidP="00C16001">
            <w:pPr>
              <w:rPr>
                <w:sz w:val="16"/>
                <w:szCs w:val="16"/>
              </w:rPr>
            </w:pPr>
          </w:p>
        </w:tc>
      </w:tr>
      <w:tr w:rsidR="00FC2F04" w:rsidRPr="00567528" w:rsidTr="00BD5600">
        <w:tc>
          <w:tcPr>
            <w:tcW w:w="12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C2F04" w:rsidRPr="00C16001" w:rsidRDefault="00FC2F04" w:rsidP="00C160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of RadioButtonList</w:t>
            </w:r>
          </w:p>
        </w:tc>
      </w:tr>
      <w:tr w:rsidR="00100264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0526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052650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100264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Default="00052650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Please explain below.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3E0947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Survey_DIM_Question.Description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64" w:rsidRPr="00C16001" w:rsidRDefault="00100264" w:rsidP="00C16001">
            <w:pPr>
              <w:rPr>
                <w:sz w:val="16"/>
                <w:szCs w:val="16"/>
              </w:rPr>
            </w:pPr>
          </w:p>
        </w:tc>
      </w:tr>
      <w:tr w:rsidR="00F319E3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9E3" w:rsidRDefault="006B6B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9E3" w:rsidRDefault="006B6BEF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TextBox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9E3" w:rsidRPr="00C16001" w:rsidRDefault="00E44D74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Question5TextBox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9E3" w:rsidRDefault="00F319E3" w:rsidP="00E20AB4">
            <w:pPr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9E3" w:rsidRPr="00C16001" w:rsidRDefault="00F319E3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9E3" w:rsidRPr="00C16001" w:rsidRDefault="00D17FA4" w:rsidP="00C160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</w:t>
            </w:r>
          </w:p>
        </w:tc>
      </w:tr>
      <w:tr w:rsidR="003D6B33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Default="003D6B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Default="003D6B33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Pr="00C16001" w:rsidRDefault="003D6B33" w:rsidP="00E20AB4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Default="003D6B33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6.Provide additional comments below.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Pr="00C16001" w:rsidRDefault="003D6B33" w:rsidP="00BD5600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Pr="00C16001" w:rsidRDefault="003D6B33" w:rsidP="00C16001">
            <w:pPr>
              <w:rPr>
                <w:sz w:val="16"/>
                <w:szCs w:val="16"/>
              </w:rPr>
            </w:pPr>
          </w:p>
        </w:tc>
      </w:tr>
      <w:tr w:rsidR="003D6B33" w:rsidRPr="00567528" w:rsidTr="003876CA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Default="003D6B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MySurvey.aspx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Default="003D6B33" w:rsidP="00E20A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TextBox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Pr="00BD5600" w:rsidRDefault="003D6B33" w:rsidP="00E20AB4">
            <w:pPr>
              <w:rPr>
                <w:color w:val="000000"/>
                <w:sz w:val="16"/>
                <w:szCs w:val="16"/>
              </w:rPr>
            </w:pPr>
            <w:r w:rsidRPr="00BD5600">
              <w:rPr>
                <w:color w:val="000000"/>
                <w:sz w:val="16"/>
                <w:szCs w:val="16"/>
                <w:highlight w:val="white"/>
              </w:rPr>
              <w:t>CommentTextBox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Default="003D6B33" w:rsidP="00E20AB4">
            <w:pPr>
              <w:rPr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Pr="00C16001" w:rsidRDefault="003D6B33" w:rsidP="00163A84">
            <w:pPr>
              <w:pStyle w:val="BodyTextIndent"/>
              <w:ind w:left="0"/>
              <w:rPr>
                <w:i w:val="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B33" w:rsidRPr="00C16001" w:rsidRDefault="003D6B33" w:rsidP="00C160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</w:t>
            </w:r>
          </w:p>
        </w:tc>
      </w:tr>
    </w:tbl>
    <w:p w:rsidR="0004707E" w:rsidRDefault="0004707E" w:rsidP="00EA3797">
      <w:pPr>
        <w:autoSpaceDE w:val="0"/>
        <w:autoSpaceDN w:val="0"/>
        <w:adjustRightInd w:val="0"/>
        <w:outlineLvl w:val="1"/>
        <w:sectPr w:rsidR="0004707E" w:rsidSect="00E447F6">
          <w:pgSz w:w="15840" w:h="12240" w:orient="landscape"/>
          <w:pgMar w:top="1800" w:right="1440" w:bottom="1800" w:left="1440" w:header="720" w:footer="720" w:gutter="0"/>
          <w:cols w:space="720"/>
        </w:sectPr>
      </w:pPr>
    </w:p>
    <w:p w:rsidR="004808CE" w:rsidRDefault="009A2B42" w:rsidP="004808CE">
      <w:pPr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80" w:name="_Toc453138401"/>
      <w:r>
        <w:lastRenderedPageBreak/>
        <w:t>Survey Log Detail Page</w:t>
      </w:r>
      <w:r w:rsidR="004808CE">
        <w:t xml:space="preserve"> (</w:t>
      </w:r>
      <w:r w:rsidR="00C263F2">
        <w:t>MySurveyLogDetailView.aspx</w:t>
      </w:r>
      <w:r w:rsidR="004808CE">
        <w:t>)</w:t>
      </w:r>
      <w:bookmarkEnd w:id="80"/>
    </w:p>
    <w:p w:rsidR="004808CE" w:rsidRDefault="004808CE" w:rsidP="004808CE">
      <w:pPr>
        <w:autoSpaceDE w:val="0"/>
        <w:autoSpaceDN w:val="0"/>
        <w:adjustRightInd w:val="0"/>
        <w:ind w:left="360"/>
        <w:outlineLvl w:val="1"/>
      </w:pPr>
    </w:p>
    <w:p w:rsidR="00E51472" w:rsidRDefault="00853FEA" w:rsidP="00853FEA">
      <w:pPr>
        <w:ind w:left="792"/>
      </w:pPr>
      <w:r w:rsidRPr="00853FEA">
        <w:t xml:space="preserve">This </w:t>
      </w:r>
      <w:r w:rsidR="00E51472">
        <w:t xml:space="preserve">page </w:t>
      </w:r>
      <w:r w:rsidR="00CC0EB3">
        <w:t>displays</w:t>
      </w:r>
      <w:r w:rsidR="00221B14">
        <w:t xml:space="preserve"> as </w:t>
      </w:r>
      <w:r w:rsidR="0063193A">
        <w:t xml:space="preserve">a </w:t>
      </w:r>
      <w:r w:rsidR="00E51472">
        <w:t xml:space="preserve">modal dialog on the Survey Page. </w:t>
      </w:r>
    </w:p>
    <w:p w:rsidR="00FE516F" w:rsidRDefault="00FE516F" w:rsidP="00853FEA">
      <w:pPr>
        <w:ind w:left="792"/>
      </w:pPr>
    </w:p>
    <w:p w:rsidR="004808CE" w:rsidRDefault="004808CE" w:rsidP="004808CE">
      <w:pPr>
        <w:autoSpaceDE w:val="0"/>
        <w:autoSpaceDN w:val="0"/>
        <w:adjustRightInd w:val="0"/>
        <w:ind w:left="360"/>
        <w:outlineLvl w:val="1"/>
      </w:pPr>
    </w:p>
    <w:p w:rsidR="004808CE" w:rsidRDefault="00641EDC" w:rsidP="004808C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1" w:name="_Toc453138402"/>
      <w:r>
        <w:t>Master Page</w:t>
      </w:r>
      <w:bookmarkEnd w:id="81"/>
    </w:p>
    <w:p w:rsidR="004808CE" w:rsidRPr="00F52B36" w:rsidRDefault="00430AD2" w:rsidP="004808CE">
      <w:pPr>
        <w:ind w:left="1296" w:firstLine="432"/>
      </w:pPr>
      <w:r>
        <w:t>Site3.Master</w:t>
      </w:r>
    </w:p>
    <w:p w:rsidR="004808CE" w:rsidRPr="00C17974" w:rsidRDefault="004808CE" w:rsidP="004808CE">
      <w:pPr>
        <w:pStyle w:val="NormalTableText"/>
        <w:tabs>
          <w:tab w:val="left" w:pos="1440"/>
        </w:tabs>
        <w:ind w:left="1440"/>
        <w:rPr>
          <w:highlight w:val="yellow"/>
        </w:rPr>
      </w:pPr>
    </w:p>
    <w:p w:rsidR="004808CE" w:rsidRDefault="004808CE" w:rsidP="004808CE">
      <w:pPr>
        <w:pStyle w:val="NormalTableText"/>
        <w:tabs>
          <w:tab w:val="left" w:pos="1440"/>
        </w:tabs>
        <w:ind w:left="1440"/>
      </w:pPr>
    </w:p>
    <w:p w:rsidR="004808CE" w:rsidRDefault="004808CE" w:rsidP="004808C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2" w:name="_Toc453138403"/>
      <w:r>
        <w:t>Screen Shot</w:t>
      </w:r>
      <w:bookmarkEnd w:id="82"/>
    </w:p>
    <w:p w:rsidR="004808CE" w:rsidRDefault="004808CE" w:rsidP="004808CE">
      <w:pPr>
        <w:autoSpaceDE w:val="0"/>
        <w:autoSpaceDN w:val="0"/>
        <w:adjustRightInd w:val="0"/>
        <w:ind w:left="720"/>
        <w:outlineLvl w:val="1"/>
      </w:pPr>
    </w:p>
    <w:p w:rsidR="004808CE" w:rsidRDefault="00FA2D19" w:rsidP="004808CE">
      <w:pPr>
        <w:pStyle w:val="NormalTableText"/>
      </w:pPr>
      <w:r>
        <w:rPr>
          <w:noProof/>
        </w:rPr>
        <w:drawing>
          <wp:inline distT="0" distB="0" distL="0" distR="0" wp14:anchorId="2BD21F70" wp14:editId="370CDF02">
            <wp:extent cx="5953125" cy="4762500"/>
            <wp:effectExtent l="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CE" w:rsidRDefault="004808CE" w:rsidP="004808CE">
      <w:pPr>
        <w:autoSpaceDE w:val="0"/>
        <w:autoSpaceDN w:val="0"/>
        <w:adjustRightInd w:val="0"/>
        <w:ind w:left="720"/>
        <w:outlineLvl w:val="1"/>
      </w:pPr>
    </w:p>
    <w:p w:rsidR="00C8729E" w:rsidRDefault="00C8729E" w:rsidP="006D26C9"/>
    <w:p w:rsidR="004808CE" w:rsidRDefault="004808CE" w:rsidP="004808CE">
      <w:pPr>
        <w:autoSpaceDE w:val="0"/>
        <w:autoSpaceDN w:val="0"/>
        <w:adjustRightInd w:val="0"/>
        <w:ind w:left="720"/>
        <w:outlineLvl w:val="1"/>
      </w:pPr>
    </w:p>
    <w:p w:rsidR="004808CE" w:rsidRDefault="004808CE" w:rsidP="004808C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3" w:name="_Toc453138404"/>
      <w:r>
        <w:t>Links</w:t>
      </w:r>
      <w:bookmarkEnd w:id="83"/>
      <w:r>
        <w:t xml:space="preserve"> </w:t>
      </w:r>
    </w:p>
    <w:p w:rsidR="004808CE" w:rsidRDefault="004808CE" w:rsidP="004808CE">
      <w:pPr>
        <w:autoSpaceDE w:val="0"/>
        <w:autoSpaceDN w:val="0"/>
        <w:adjustRightInd w:val="0"/>
        <w:ind w:left="720"/>
        <w:outlineLvl w:val="1"/>
      </w:pPr>
    </w:p>
    <w:p w:rsidR="004808CE" w:rsidRDefault="00297E06" w:rsidP="00464914">
      <w:pPr>
        <w:ind w:left="792" w:firstLine="432"/>
      </w:pPr>
      <w:r>
        <w:t>None</w:t>
      </w:r>
      <w:r w:rsidR="004808CE">
        <w:tab/>
      </w:r>
    </w:p>
    <w:p w:rsidR="004808CE" w:rsidRDefault="004808CE" w:rsidP="004808CE">
      <w:pPr>
        <w:autoSpaceDE w:val="0"/>
        <w:autoSpaceDN w:val="0"/>
        <w:adjustRightInd w:val="0"/>
        <w:outlineLvl w:val="1"/>
      </w:pPr>
    </w:p>
    <w:p w:rsidR="004808CE" w:rsidRDefault="004808CE" w:rsidP="004808C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4" w:name="_Toc453138405"/>
      <w:r>
        <w:t>Web Page Invoked Events</w:t>
      </w:r>
      <w:bookmarkEnd w:id="84"/>
    </w:p>
    <w:p w:rsidR="004808CE" w:rsidRDefault="004808CE" w:rsidP="004808CE">
      <w:pPr>
        <w:autoSpaceDE w:val="0"/>
        <w:autoSpaceDN w:val="0"/>
        <w:adjustRightInd w:val="0"/>
        <w:ind w:left="720"/>
        <w:outlineLvl w:val="1"/>
      </w:pPr>
    </w:p>
    <w:p w:rsidR="004808CE" w:rsidRDefault="00CC3E07" w:rsidP="00B81114">
      <w:pPr>
        <w:autoSpaceDE w:val="0"/>
        <w:autoSpaceDN w:val="0"/>
        <w:adjustRightInd w:val="0"/>
        <w:ind w:left="1296"/>
        <w:sectPr w:rsidR="004808CE">
          <w:pgSz w:w="12240" w:h="15840"/>
          <w:pgMar w:top="1440" w:right="1800" w:bottom="1440" w:left="1800" w:header="720" w:footer="720" w:gutter="0"/>
          <w:cols w:space="720"/>
        </w:sectPr>
      </w:pPr>
      <w:r>
        <w:t>None</w:t>
      </w:r>
    </w:p>
    <w:p w:rsidR="004808CE" w:rsidRDefault="004808CE" w:rsidP="004808C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5" w:name="_Toc453138406"/>
      <w:r>
        <w:lastRenderedPageBreak/>
        <w:t>Form Fields</w:t>
      </w:r>
      <w:bookmarkEnd w:id="85"/>
    </w:p>
    <w:p w:rsidR="004808CE" w:rsidRDefault="004808CE" w:rsidP="004808CE">
      <w:pPr>
        <w:autoSpaceDE w:val="0"/>
        <w:autoSpaceDN w:val="0"/>
        <w:adjustRightInd w:val="0"/>
        <w:ind w:left="1440"/>
        <w:outlineLvl w:val="1"/>
      </w:pPr>
    </w:p>
    <w:tbl>
      <w:tblPr>
        <w:tblW w:w="12780" w:type="dxa"/>
        <w:tblInd w:w="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900"/>
        <w:gridCol w:w="2430"/>
        <w:gridCol w:w="1440"/>
        <w:gridCol w:w="2520"/>
        <w:gridCol w:w="2970"/>
      </w:tblGrid>
      <w:tr w:rsidR="004808CE" w:rsidTr="00053B91">
        <w:tc>
          <w:tcPr>
            <w:tcW w:w="2520" w:type="dxa"/>
            <w:shd w:val="pct25" w:color="000000" w:fill="FFFFFF"/>
          </w:tcPr>
          <w:p w:rsidR="004808CE" w:rsidRPr="004F43FF" w:rsidRDefault="004808CE" w:rsidP="00931FB8">
            <w:pPr>
              <w:jc w:val="center"/>
              <w:rPr>
                <w:b/>
                <w:sz w:val="16"/>
                <w:szCs w:val="16"/>
              </w:rPr>
            </w:pPr>
            <w:r w:rsidRPr="004F43FF">
              <w:rPr>
                <w:b/>
                <w:sz w:val="16"/>
                <w:szCs w:val="16"/>
              </w:rPr>
              <w:t>Page Name</w:t>
            </w:r>
          </w:p>
        </w:tc>
        <w:tc>
          <w:tcPr>
            <w:tcW w:w="900" w:type="dxa"/>
            <w:shd w:val="pct25" w:color="000000" w:fill="FFFFFF"/>
          </w:tcPr>
          <w:p w:rsidR="004808CE" w:rsidRPr="004F43FF" w:rsidRDefault="004808CE" w:rsidP="008A5A38">
            <w:pPr>
              <w:rPr>
                <w:b/>
                <w:sz w:val="16"/>
                <w:szCs w:val="16"/>
              </w:rPr>
            </w:pPr>
            <w:r w:rsidRPr="004F43FF">
              <w:rPr>
                <w:b/>
                <w:sz w:val="16"/>
                <w:szCs w:val="16"/>
              </w:rPr>
              <w:t>Field Type</w:t>
            </w:r>
          </w:p>
        </w:tc>
        <w:tc>
          <w:tcPr>
            <w:tcW w:w="2430" w:type="dxa"/>
            <w:shd w:val="pct25" w:color="000000" w:fill="FFFFFF"/>
          </w:tcPr>
          <w:p w:rsidR="004808CE" w:rsidRPr="004F43FF" w:rsidRDefault="004808CE" w:rsidP="00C72C7C">
            <w:pPr>
              <w:jc w:val="center"/>
              <w:rPr>
                <w:b/>
                <w:sz w:val="16"/>
                <w:szCs w:val="16"/>
              </w:rPr>
            </w:pPr>
            <w:r w:rsidRPr="004F43FF">
              <w:rPr>
                <w:b/>
                <w:sz w:val="16"/>
                <w:szCs w:val="16"/>
              </w:rPr>
              <w:t>Field Name</w:t>
            </w:r>
          </w:p>
        </w:tc>
        <w:tc>
          <w:tcPr>
            <w:tcW w:w="1440" w:type="dxa"/>
            <w:shd w:val="pct25" w:color="000000" w:fill="FFFFFF"/>
          </w:tcPr>
          <w:p w:rsidR="004808CE" w:rsidRPr="004F43FF" w:rsidRDefault="004808CE" w:rsidP="00931FB8">
            <w:pPr>
              <w:jc w:val="center"/>
              <w:rPr>
                <w:b/>
                <w:sz w:val="16"/>
                <w:szCs w:val="16"/>
              </w:rPr>
            </w:pPr>
            <w:r w:rsidRPr="004F43FF">
              <w:rPr>
                <w:b/>
                <w:sz w:val="16"/>
                <w:szCs w:val="16"/>
              </w:rPr>
              <w:t>Default Value</w:t>
            </w:r>
          </w:p>
        </w:tc>
        <w:tc>
          <w:tcPr>
            <w:tcW w:w="2520" w:type="dxa"/>
            <w:shd w:val="pct25" w:color="000000" w:fill="FFFFFF"/>
          </w:tcPr>
          <w:p w:rsidR="004808CE" w:rsidRPr="004F43FF" w:rsidRDefault="004808CE" w:rsidP="00931FB8">
            <w:pPr>
              <w:jc w:val="center"/>
              <w:rPr>
                <w:b/>
                <w:sz w:val="16"/>
                <w:szCs w:val="16"/>
              </w:rPr>
            </w:pPr>
            <w:r w:rsidRPr="004F43FF">
              <w:rPr>
                <w:b/>
                <w:sz w:val="16"/>
                <w:szCs w:val="16"/>
              </w:rPr>
              <w:t>Data Element Source</w:t>
            </w:r>
          </w:p>
        </w:tc>
        <w:tc>
          <w:tcPr>
            <w:tcW w:w="2970" w:type="dxa"/>
            <w:shd w:val="pct25" w:color="000000" w:fill="FFFFFF"/>
          </w:tcPr>
          <w:p w:rsidR="004808CE" w:rsidRPr="004F43FF" w:rsidRDefault="00A46ADB" w:rsidP="00931FB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Display </w:t>
            </w:r>
          </w:p>
        </w:tc>
      </w:tr>
      <w:tr w:rsidR="00567EA3" w:rsidTr="00BD5600">
        <w:tc>
          <w:tcPr>
            <w:tcW w:w="1278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/>
          </w:tcPr>
          <w:p w:rsidR="00567EA3" w:rsidRPr="00520CF2" w:rsidRDefault="00567EA3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Left Side Content</w:t>
            </w:r>
            <w:r w:rsidR="00B076B2">
              <w:rPr>
                <w:sz w:val="16"/>
                <w:szCs w:val="16"/>
              </w:rPr>
              <w:t>:</w:t>
            </w:r>
          </w:p>
        </w:tc>
      </w:tr>
      <w:tr w:rsidR="00635323" w:rsidTr="00053B91"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5323" w:rsidRPr="00520CF2" w:rsidRDefault="006353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MySurveyLogDetailView.aspx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Page: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931FB8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635323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23" w:rsidRPr="00520CF2" w:rsidRDefault="00635323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BC10D4" w:rsidP="007704D6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Dim_</w:t>
            </w:r>
            <w:r w:rsidR="007704D6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tatus.Status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635323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5323" w:rsidRPr="00520CF2" w:rsidRDefault="00635323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FormID: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F254D9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323" w:rsidRPr="00520CF2" w:rsidRDefault="00635323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3C065E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C065E" w:rsidRPr="00520CF2" w:rsidRDefault="003C065E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65E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65E" w:rsidRPr="00520CF2" w:rsidRDefault="003C065E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65E" w:rsidRDefault="003C065E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65E" w:rsidRPr="00520CF2" w:rsidRDefault="003C065E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Coaching_Log.FormName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65E" w:rsidRPr="00520CF2" w:rsidRDefault="003C065E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3C065E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C065E" w:rsidRPr="00520CF2" w:rsidRDefault="003C065E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65E" w:rsidRPr="00520CF2" w:rsidRDefault="003C065E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65E" w:rsidRPr="00520CF2" w:rsidRDefault="003C065E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65E" w:rsidRPr="00520CF2" w:rsidRDefault="003C065E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65E" w:rsidRPr="00520CF2" w:rsidRDefault="003C065E" w:rsidP="00931FB8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65E" w:rsidRPr="00520CF2" w:rsidRDefault="003C065E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D5600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Dim_Status.Status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Submitted: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0623BC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Coaching_log.SubmittedDate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59739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5973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59739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59739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D12495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Dim_Source.CoachingSource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59739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5F66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of Coaching: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if the log is “direct”.</w:t>
            </w: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pStyle w:val="NormalTableText"/>
              <w:rPr>
                <w:sz w:val="16"/>
                <w:szCs w:val="16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of Event: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if the log is “indirect”</w:t>
            </w: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EA796B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Site: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Verint ID: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if it’s Verint monitor.</w:t>
            </w: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Coaching_log.verintID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3A7D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Scorecard Name: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Avoke ID: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if it’s behavior analytics monitor.</w:t>
            </w: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3375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Coaching_log.AvokeID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NGD Activity ID: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if it’s NGD Activity  monitor.</w:t>
            </w: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Coaching_log.NGDActivityID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Universal Call ID: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if it’s Universal call monitor</w:t>
            </w: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Coaching_log.UCID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 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F92A05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Employee_Hierarchy.Emp_Name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Supervisor: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4D04EB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Employee_Hierarchy.Sup_Name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Manager: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3" w:rsidRPr="00520CF2" w:rsidRDefault="00F22DE3" w:rsidP="00F22D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Employee_Hierarchy.Mgr_LandID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EA796B" w:rsidTr="00053B91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796B" w:rsidRPr="00520CF2" w:rsidRDefault="00EA796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Submitter: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96B" w:rsidRPr="00520CF2" w:rsidRDefault="00EA796B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444D6C" w:rsidTr="00053B91"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Pr="00520CF2" w:rsidRDefault="00444D6C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Default="00011AF2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Pr="00520CF2" w:rsidRDefault="00444D6C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Pr="00480F8A" w:rsidRDefault="00444D6C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Pr="00520CF2" w:rsidRDefault="00444D6C" w:rsidP="00BD56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Employee_Hierarchy.Emp_Name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Pr="00520CF2" w:rsidRDefault="00444D6C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444D6C" w:rsidTr="00053B91"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Pr="00520CF2" w:rsidRDefault="00444D6C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Default="00444D6C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Image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Pr="00520CF2" w:rsidRDefault="00444D6C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Default="00444D6C" w:rsidP="00743CFF">
            <w:pPr>
              <w:rPr>
                <w:sz w:val="16"/>
                <w:szCs w:val="16"/>
              </w:rPr>
            </w:pPr>
            <w:r w:rsidRPr="00480F8A">
              <w:rPr>
                <w:sz w:val="16"/>
                <w:szCs w:val="16"/>
              </w:rPr>
              <w:t>eclogo.png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Pr="00520CF2" w:rsidRDefault="00444D6C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D6C" w:rsidRPr="00520CF2" w:rsidRDefault="00444D6C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444D6C" w:rsidTr="00BD5600">
        <w:tc>
          <w:tcPr>
            <w:tcW w:w="12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444D6C" w:rsidRPr="00520CF2" w:rsidRDefault="00444D6C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Right Side Content:</w:t>
            </w:r>
          </w:p>
        </w:tc>
      </w:tr>
      <w:tr w:rsidR="00203217" w:rsidTr="00BD5600"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MySurveyLogDetailView.aspx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203217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  <w:p w:rsidR="00203217" w:rsidRPr="00B8574E" w:rsidRDefault="00203217" w:rsidP="00B8574E">
            <w:pPr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  <w:r w:rsidRPr="005E77A6">
              <w:rPr>
                <w:sz w:val="16"/>
                <w:szCs w:val="16"/>
              </w:rPr>
              <w:t>Please note that all fields are required. Double-check your work to ensure accuracy.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203217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8207D6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 Reason(s):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203217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D5617D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GridView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6B4" w:rsidRDefault="00AF76B4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Stored procedure</w:t>
            </w:r>
          </w:p>
          <w:p w:rsidR="00203217" w:rsidRPr="00520CF2" w:rsidRDefault="00AF76B4" w:rsidP="00B84096">
            <w:pPr>
              <w:rPr>
                <w:sz w:val="16"/>
                <w:szCs w:val="16"/>
              </w:rPr>
            </w:pPr>
            <w:r w:rsidRPr="00AF76B4">
              <w:rPr>
                <w:sz w:val="16"/>
                <w:szCs w:val="16"/>
              </w:rPr>
              <w:t>sp_SelectReviewFrom_Coaching_Log_Reasons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203217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203217" w:rsidP="008A5A38">
            <w:pPr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Details of the behavior being coached: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203217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2730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Table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743174" w:rsidP="00743174">
            <w:pPr>
              <w:ind w:firstLine="43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Coaching_log.Description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203217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203217" w:rsidP="008A5A38">
            <w:pPr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BD5600" w:rsidRDefault="00203217" w:rsidP="00743CFF">
            <w:pPr>
              <w:rPr>
                <w:color w:val="000000"/>
                <w:sz w:val="16"/>
                <w:szCs w:val="16"/>
              </w:rPr>
            </w:pPr>
            <w:r w:rsidRPr="00BD5600">
              <w:rPr>
                <w:color w:val="000000"/>
                <w:sz w:val="16"/>
                <w:szCs w:val="16"/>
                <w:highlight w:val="white"/>
              </w:rPr>
              <w:t>Coaching Opportunity was a confirmed Customer Service Escalation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8678C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if Coaching Reason is “Customer Service Escalation”</w:t>
            </w:r>
          </w:p>
        </w:tc>
      </w:tr>
      <w:tr w:rsidR="00D34F47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34F47" w:rsidRPr="00520CF2" w:rsidRDefault="00D34F4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47" w:rsidRDefault="00082CA9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47" w:rsidRPr="00520CF2" w:rsidRDefault="00D34F4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47" w:rsidRPr="00BD5600" w:rsidRDefault="00D34F47" w:rsidP="00743CFF">
            <w:pPr>
              <w:rPr>
                <w:color w:val="000000"/>
                <w:sz w:val="16"/>
                <w:szCs w:val="16"/>
              </w:rPr>
            </w:pPr>
            <w:r w:rsidRPr="00BD5600">
              <w:rPr>
                <w:color w:val="000000"/>
                <w:sz w:val="16"/>
                <w:szCs w:val="16"/>
                <w:highlight w:val="white"/>
              </w:rPr>
              <w:t>Management Notes: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47" w:rsidRPr="00520CF2" w:rsidRDefault="00D34F47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4F47" w:rsidRPr="00520CF2" w:rsidRDefault="00D34F47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if Coaching Reason is NOT “Customer Service Escalation”</w:t>
            </w:r>
          </w:p>
        </w:tc>
      </w:tr>
      <w:tr w:rsidR="00D34F47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34F47" w:rsidRPr="00520CF2" w:rsidRDefault="00D34F4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47" w:rsidRDefault="0006435F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47" w:rsidRPr="00520CF2" w:rsidRDefault="00D34F4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47" w:rsidRPr="00BD5600" w:rsidRDefault="00D34F47" w:rsidP="00743C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47" w:rsidRPr="00520CF2" w:rsidRDefault="00741F39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Coaching_Log.MgrNotes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F47" w:rsidRPr="00520CF2" w:rsidRDefault="00D34F47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203217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DC55BE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BD5600" w:rsidRDefault="00203217" w:rsidP="00743CFF">
            <w:pPr>
              <w:rPr>
                <w:color w:val="000000"/>
                <w:sz w:val="16"/>
                <w:szCs w:val="16"/>
              </w:rPr>
            </w:pPr>
            <w:r w:rsidRPr="00BD5600">
              <w:rPr>
                <w:color w:val="000000"/>
                <w:sz w:val="16"/>
                <w:szCs w:val="16"/>
                <w:highlight w:val="white"/>
              </w:rPr>
              <w:t>Coaching Opportunity was not a confirmed Customer Service Escalation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9F0BE3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if Coaching Reason is NOT “Customer Service Escalation”</w:t>
            </w:r>
          </w:p>
        </w:tc>
      </w:tr>
      <w:tr w:rsidR="00203217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D27F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BD5600" w:rsidRDefault="00203217" w:rsidP="00743CFF">
            <w:pPr>
              <w:rPr>
                <w:color w:val="000000"/>
                <w:sz w:val="16"/>
                <w:szCs w:val="16"/>
              </w:rPr>
            </w:pPr>
            <w:r w:rsidRPr="00BD5600">
              <w:rPr>
                <w:color w:val="000000"/>
                <w:sz w:val="16"/>
                <w:szCs w:val="16"/>
                <w:highlight w:val="white"/>
              </w:rPr>
              <w:t>Coaching Notes: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203217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D27F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BD5600" w:rsidRDefault="00203217" w:rsidP="00743CFF">
            <w:pPr>
              <w:rPr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C867C9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Coaching_Log.CoachingNotes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203217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D27F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BD5600" w:rsidRDefault="00203217" w:rsidP="00743CFF">
            <w:pPr>
              <w:rPr>
                <w:color w:val="000000"/>
                <w:sz w:val="16"/>
                <w:szCs w:val="16"/>
                <w:highlight w:val="white"/>
              </w:rPr>
            </w:pPr>
            <w:r w:rsidRPr="00BD5600">
              <w:rPr>
                <w:color w:val="000000"/>
                <w:sz w:val="16"/>
                <w:szCs w:val="16"/>
                <w:highlight w:val="white"/>
              </w:rPr>
              <w:t>Employee Review Information: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6746B5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746B5" w:rsidRPr="00520CF2" w:rsidRDefault="006746B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5" w:rsidRDefault="00D27F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5" w:rsidRPr="00520CF2" w:rsidRDefault="006746B5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5" w:rsidRPr="00BD5600" w:rsidRDefault="006746B5" w:rsidP="00743CFF">
            <w:pPr>
              <w:rPr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5" w:rsidRPr="00520CF2" w:rsidRDefault="006746B5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Employee_Hierarchy.Emp_Name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5" w:rsidRPr="00520CF2" w:rsidRDefault="006746B5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203217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D27F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BD5600" w:rsidRDefault="00203217" w:rsidP="00743CFF">
            <w:pPr>
              <w:rPr>
                <w:color w:val="000000"/>
                <w:sz w:val="16"/>
                <w:szCs w:val="16"/>
                <w:highlight w:val="white"/>
              </w:rPr>
            </w:pPr>
            <w:r w:rsidRPr="00BD5600">
              <w:rPr>
                <w:color w:val="000000"/>
                <w:sz w:val="16"/>
                <w:szCs w:val="16"/>
                <w:highlight w:val="white"/>
              </w:rPr>
              <w:t>Reviewed and acknowledged coaching opportunity 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203217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217" w:rsidRPr="00520CF2" w:rsidRDefault="00203217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Default="00D27F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BD5600" w:rsidRDefault="00203217" w:rsidP="00743CFF">
            <w:pPr>
              <w:rPr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C8617F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Coaching_Log.CSRReviewAutoDate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217" w:rsidRPr="00520CF2" w:rsidRDefault="00203217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042765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2765" w:rsidRPr="00520CF2" w:rsidRDefault="0004276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Default="00D27F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520CF2" w:rsidRDefault="00042765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BD5600" w:rsidRDefault="00042765" w:rsidP="00743CFF">
            <w:pPr>
              <w:rPr>
                <w:color w:val="000000"/>
                <w:sz w:val="16"/>
                <w:szCs w:val="16"/>
                <w:highlight w:val="white"/>
              </w:rPr>
            </w:pPr>
            <w:r w:rsidRPr="00BD5600">
              <w:rPr>
                <w:color w:val="000000"/>
                <w:sz w:val="16"/>
                <w:szCs w:val="16"/>
                <w:highlight w:val="white"/>
              </w:rPr>
              <w:t>Supervisor Review Information: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520CF2" w:rsidRDefault="00042765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42765" w:rsidRPr="00520CF2" w:rsidRDefault="00042765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if it’s IQS.</w:t>
            </w:r>
          </w:p>
        </w:tc>
      </w:tr>
      <w:tr w:rsidR="00042765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2765" w:rsidRPr="00520CF2" w:rsidRDefault="0004276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Default="00D27F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520CF2" w:rsidRDefault="00042765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BD5600" w:rsidRDefault="00042765" w:rsidP="00743CFF">
            <w:pPr>
              <w:rPr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520CF2" w:rsidRDefault="00042765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Employee_Hierarchy.Sup_Name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2765" w:rsidRPr="00520CF2" w:rsidRDefault="00042765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042765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2765" w:rsidRPr="00520CF2" w:rsidRDefault="0004276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Default="00D27F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520CF2" w:rsidRDefault="00042765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BD5600" w:rsidRDefault="00042765" w:rsidP="00743CFF">
            <w:pPr>
              <w:rPr>
                <w:color w:val="000000"/>
                <w:sz w:val="16"/>
                <w:szCs w:val="16"/>
                <w:highlight w:val="white"/>
              </w:rPr>
            </w:pPr>
            <w:r w:rsidRPr="00BD5600">
              <w:rPr>
                <w:color w:val="000000"/>
                <w:sz w:val="16"/>
                <w:szCs w:val="16"/>
                <w:highlight w:val="white"/>
              </w:rPr>
              <w:t>Reviewed and acknowledged Quality Monitor 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520CF2" w:rsidRDefault="00042765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2765" w:rsidRPr="00520CF2" w:rsidRDefault="00042765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042765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2765" w:rsidRPr="00520CF2" w:rsidRDefault="0004276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Default="00042765" w:rsidP="008A5A38">
            <w:pPr>
              <w:rPr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520CF2" w:rsidRDefault="00042765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BD5600" w:rsidRDefault="00042765" w:rsidP="00743CFF">
            <w:pPr>
              <w:rPr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520CF2" w:rsidRDefault="00042765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Coaching_Log.SupReviewedAutoDate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765" w:rsidRPr="00520CF2" w:rsidRDefault="00042765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  <w:tr w:rsidR="00AF5CB8" w:rsidTr="00BD5600">
        <w:tc>
          <w:tcPr>
            <w:tcW w:w="25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F5CB8" w:rsidRPr="00520CF2" w:rsidRDefault="00AF5CB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CB8" w:rsidRDefault="00D27F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CB8" w:rsidRPr="00520CF2" w:rsidRDefault="00AF5CB8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CB8" w:rsidRPr="00BD5600" w:rsidRDefault="00AF5CB8" w:rsidP="00743CFF">
            <w:pPr>
              <w:rPr>
                <w:color w:val="000000"/>
                <w:sz w:val="16"/>
                <w:szCs w:val="16"/>
                <w:highlight w:val="white"/>
              </w:rPr>
            </w:pPr>
            <w:r w:rsidRPr="00BD5600">
              <w:rPr>
                <w:color w:val="000000"/>
                <w:sz w:val="16"/>
                <w:szCs w:val="16"/>
                <w:highlight w:val="white"/>
              </w:rPr>
              <w:t>Employee Comments/Feedback: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CB8" w:rsidRPr="00520CF2" w:rsidRDefault="00AF5CB8" w:rsidP="00B84096">
            <w:pPr>
              <w:rPr>
                <w:sz w:val="16"/>
                <w:szCs w:val="16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5CB8" w:rsidRPr="00520CF2" w:rsidRDefault="00AF5CB8" w:rsidP="00931FB8">
            <w:pPr>
              <w:pStyle w:val="Normal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if it’s NOT IQS.</w:t>
            </w:r>
          </w:p>
        </w:tc>
      </w:tr>
      <w:tr w:rsidR="00AF5CB8" w:rsidTr="00BD5600"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CB8" w:rsidRPr="00520CF2" w:rsidRDefault="00AF5CB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CB8" w:rsidRDefault="00D27F30" w:rsidP="008A5A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CB8" w:rsidRPr="00520CF2" w:rsidRDefault="00AF5CB8" w:rsidP="00743CFF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CB8" w:rsidRDefault="00AF5CB8" w:rsidP="00743CFF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CB8" w:rsidRPr="00520CF2" w:rsidRDefault="00723C32" w:rsidP="00B840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Coaching_Log.CSRComments</w:t>
            </w: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CB8" w:rsidRPr="00520CF2" w:rsidRDefault="00AF5CB8" w:rsidP="00931FB8">
            <w:pPr>
              <w:pStyle w:val="NormalTableText"/>
              <w:rPr>
                <w:sz w:val="16"/>
                <w:szCs w:val="16"/>
              </w:rPr>
            </w:pPr>
          </w:p>
        </w:tc>
      </w:tr>
    </w:tbl>
    <w:p w:rsidR="003A3522" w:rsidRDefault="003A3522" w:rsidP="00DB5F35">
      <w:pPr>
        <w:pStyle w:val="NormalTableText"/>
        <w:tabs>
          <w:tab w:val="left" w:pos="1440"/>
        </w:tabs>
      </w:pPr>
    </w:p>
    <w:sectPr w:rsidR="003A3522" w:rsidSect="00DB5F35">
      <w:pgSz w:w="15840" w:h="12240" w:orient="landscape"/>
      <w:pgMar w:top="180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852" w:rsidRDefault="00505852">
      <w:r>
        <w:separator/>
      </w:r>
    </w:p>
  </w:endnote>
  <w:endnote w:type="continuationSeparator" w:id="0">
    <w:p w:rsidR="00505852" w:rsidRDefault="00505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644" w:rsidRDefault="00056644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                              eCoaching_Survey_DD</w:t>
    </w:r>
  </w:p>
  <w:p w:rsidR="00056644" w:rsidRDefault="00056644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056644" w:rsidRDefault="00056644" w:rsidP="0075562D">
    <w:pPr>
      <w:pStyle w:val="Footer"/>
      <w:rPr>
        <w:rStyle w:val="PageNumber"/>
      </w:rPr>
    </w:pPr>
    <w:r>
      <w:rPr>
        <w:sz w:val="18"/>
      </w:rPr>
      <w:t xml:space="preserve">Created 2015.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0021A">
      <w:rPr>
        <w:rStyle w:val="PageNumber"/>
        <w:noProof/>
      </w:rPr>
      <w:t>15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852" w:rsidRDefault="00505852">
      <w:r>
        <w:separator/>
      </w:r>
    </w:p>
  </w:footnote>
  <w:footnote w:type="continuationSeparator" w:id="0">
    <w:p w:rsidR="00505852" w:rsidRDefault="00505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EF8"/>
    <w:multiLevelType w:val="hybridMultilevel"/>
    <w:tmpl w:val="3858CF1E"/>
    <w:lvl w:ilvl="0" w:tplc="448ACC6E">
      <w:numFmt w:val="bullet"/>
      <w:lvlText w:val="-"/>
      <w:lvlJc w:val="left"/>
      <w:pPr>
        <w:tabs>
          <w:tab w:val="num" w:pos="1656"/>
        </w:tabs>
        <w:ind w:left="16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02FA6CF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3F3C2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B827D1D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9167A1B"/>
    <w:multiLevelType w:val="hybridMultilevel"/>
    <w:tmpl w:val="26FE2792"/>
    <w:lvl w:ilvl="0" w:tplc="0CE409B0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317352B0"/>
    <w:multiLevelType w:val="hybridMultilevel"/>
    <w:tmpl w:val="F5100E50"/>
    <w:lvl w:ilvl="0" w:tplc="627483BA">
      <w:start w:val="21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7" w15:restartNumberingAfterBreak="0">
    <w:nsid w:val="31E14D3D"/>
    <w:multiLevelType w:val="hybridMultilevel"/>
    <w:tmpl w:val="F3E66602"/>
    <w:lvl w:ilvl="0" w:tplc="4208A936">
      <w:start w:val="17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8" w15:restartNumberingAfterBreak="0">
    <w:nsid w:val="35280BA6"/>
    <w:multiLevelType w:val="multilevel"/>
    <w:tmpl w:val="2A2C27B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9" w15:restartNumberingAfterBreak="0">
    <w:nsid w:val="3D6462AD"/>
    <w:multiLevelType w:val="hybridMultilevel"/>
    <w:tmpl w:val="B950B210"/>
    <w:lvl w:ilvl="0" w:tplc="BC0A77FE">
      <w:numFmt w:val="bullet"/>
      <w:lvlText w:val="-"/>
      <w:lvlJc w:val="left"/>
      <w:pPr>
        <w:tabs>
          <w:tab w:val="num" w:pos="1701"/>
        </w:tabs>
        <w:ind w:left="17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21"/>
        </w:tabs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41"/>
        </w:tabs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61"/>
        </w:tabs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81"/>
        </w:tabs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21"/>
        </w:tabs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41"/>
        </w:tabs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</w:rPr>
    </w:lvl>
  </w:abstractNum>
  <w:abstractNum w:abstractNumId="10" w15:restartNumberingAfterBreak="0">
    <w:nsid w:val="461672A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49EA6D42"/>
    <w:multiLevelType w:val="hybridMultilevel"/>
    <w:tmpl w:val="02245E60"/>
    <w:lvl w:ilvl="0" w:tplc="AB8C9322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AC64B9A"/>
    <w:multiLevelType w:val="hybridMultilevel"/>
    <w:tmpl w:val="5CEC29CC"/>
    <w:lvl w:ilvl="0" w:tplc="774C1FFC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13" w15:restartNumberingAfterBreak="0">
    <w:nsid w:val="51B55A6C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9317E05"/>
    <w:multiLevelType w:val="hybridMultilevel"/>
    <w:tmpl w:val="050E4FF6"/>
    <w:lvl w:ilvl="0" w:tplc="D2E8CBC0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15" w15:restartNumberingAfterBreak="0">
    <w:nsid w:val="668663CB"/>
    <w:multiLevelType w:val="hybridMultilevel"/>
    <w:tmpl w:val="7A021636"/>
    <w:lvl w:ilvl="0" w:tplc="B734B3D4">
      <w:start w:val="170"/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16" w15:restartNumberingAfterBreak="0">
    <w:nsid w:val="69727E8E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5B74E99"/>
    <w:multiLevelType w:val="hybridMultilevel"/>
    <w:tmpl w:val="50A2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3"/>
  </w:num>
  <w:num w:numId="5">
    <w:abstractNumId w:val="3"/>
  </w:num>
  <w:num w:numId="6">
    <w:abstractNumId w:val="1"/>
  </w:num>
  <w:num w:numId="7">
    <w:abstractNumId w:val="2"/>
  </w:num>
  <w:num w:numId="8">
    <w:abstractNumId w:val="16"/>
  </w:num>
  <w:num w:numId="9">
    <w:abstractNumId w:val="14"/>
  </w:num>
  <w:num w:numId="10">
    <w:abstractNumId w:val="9"/>
  </w:num>
  <w:num w:numId="11">
    <w:abstractNumId w:val="12"/>
  </w:num>
  <w:num w:numId="12">
    <w:abstractNumId w:val="0"/>
  </w:num>
  <w:num w:numId="13">
    <w:abstractNumId w:val="11"/>
  </w:num>
  <w:num w:numId="14">
    <w:abstractNumId w:val="4"/>
  </w:num>
  <w:num w:numId="15">
    <w:abstractNumId w:val="7"/>
  </w:num>
  <w:num w:numId="16">
    <w:abstractNumId w:val="15"/>
  </w:num>
  <w:num w:numId="17">
    <w:abstractNumId w:val="6"/>
  </w:num>
  <w:num w:numId="18">
    <w:abstractNumId w:val="17"/>
  </w:num>
  <w:numIdMacAtCleanup w:val="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2B87"/>
    <w:rsid w:val="0000445A"/>
    <w:rsid w:val="000071F5"/>
    <w:rsid w:val="000119E4"/>
    <w:rsid w:val="00011AF2"/>
    <w:rsid w:val="00012131"/>
    <w:rsid w:val="000132C5"/>
    <w:rsid w:val="00013928"/>
    <w:rsid w:val="00013BF3"/>
    <w:rsid w:val="0001467D"/>
    <w:rsid w:val="000156FD"/>
    <w:rsid w:val="00017355"/>
    <w:rsid w:val="00017784"/>
    <w:rsid w:val="000219F1"/>
    <w:rsid w:val="00021AAC"/>
    <w:rsid w:val="0002247E"/>
    <w:rsid w:val="000231CA"/>
    <w:rsid w:val="000238E5"/>
    <w:rsid w:val="00026D8C"/>
    <w:rsid w:val="00030896"/>
    <w:rsid w:val="00032048"/>
    <w:rsid w:val="0003285D"/>
    <w:rsid w:val="00034D80"/>
    <w:rsid w:val="00036422"/>
    <w:rsid w:val="000400B6"/>
    <w:rsid w:val="000418C4"/>
    <w:rsid w:val="00042765"/>
    <w:rsid w:val="0004311E"/>
    <w:rsid w:val="0004438D"/>
    <w:rsid w:val="00044847"/>
    <w:rsid w:val="000448F1"/>
    <w:rsid w:val="00044EA8"/>
    <w:rsid w:val="0004693B"/>
    <w:rsid w:val="0004707E"/>
    <w:rsid w:val="00047418"/>
    <w:rsid w:val="00051C23"/>
    <w:rsid w:val="00052650"/>
    <w:rsid w:val="00053B91"/>
    <w:rsid w:val="00056644"/>
    <w:rsid w:val="00056676"/>
    <w:rsid w:val="000623BC"/>
    <w:rsid w:val="0006363B"/>
    <w:rsid w:val="0006380F"/>
    <w:rsid w:val="000640E5"/>
    <w:rsid w:val="0006435F"/>
    <w:rsid w:val="00064902"/>
    <w:rsid w:val="00066015"/>
    <w:rsid w:val="00070887"/>
    <w:rsid w:val="00070FB5"/>
    <w:rsid w:val="0007344F"/>
    <w:rsid w:val="0007562B"/>
    <w:rsid w:val="00075959"/>
    <w:rsid w:val="00076B61"/>
    <w:rsid w:val="00082CA9"/>
    <w:rsid w:val="00085D95"/>
    <w:rsid w:val="00087B24"/>
    <w:rsid w:val="00092B77"/>
    <w:rsid w:val="000937BB"/>
    <w:rsid w:val="00096873"/>
    <w:rsid w:val="000A12E5"/>
    <w:rsid w:val="000A7642"/>
    <w:rsid w:val="000B07DF"/>
    <w:rsid w:val="000B175E"/>
    <w:rsid w:val="000B4C41"/>
    <w:rsid w:val="000B636A"/>
    <w:rsid w:val="000B6371"/>
    <w:rsid w:val="000C0485"/>
    <w:rsid w:val="000C0877"/>
    <w:rsid w:val="000C1F96"/>
    <w:rsid w:val="000D211A"/>
    <w:rsid w:val="000D28EE"/>
    <w:rsid w:val="000D4625"/>
    <w:rsid w:val="000D488E"/>
    <w:rsid w:val="000D4B88"/>
    <w:rsid w:val="000D574E"/>
    <w:rsid w:val="000D598F"/>
    <w:rsid w:val="000D6C7A"/>
    <w:rsid w:val="000D7B80"/>
    <w:rsid w:val="000E22FB"/>
    <w:rsid w:val="000E2991"/>
    <w:rsid w:val="000E3F0B"/>
    <w:rsid w:val="000E49B6"/>
    <w:rsid w:val="000E570F"/>
    <w:rsid w:val="000E57D8"/>
    <w:rsid w:val="000E7970"/>
    <w:rsid w:val="000E7E8E"/>
    <w:rsid w:val="000F521F"/>
    <w:rsid w:val="000F71CC"/>
    <w:rsid w:val="00100264"/>
    <w:rsid w:val="0010046D"/>
    <w:rsid w:val="001018E7"/>
    <w:rsid w:val="00101E39"/>
    <w:rsid w:val="001040E1"/>
    <w:rsid w:val="0010443A"/>
    <w:rsid w:val="00104936"/>
    <w:rsid w:val="00106230"/>
    <w:rsid w:val="0011172C"/>
    <w:rsid w:val="001118A1"/>
    <w:rsid w:val="0011242F"/>
    <w:rsid w:val="00116A05"/>
    <w:rsid w:val="00116F1E"/>
    <w:rsid w:val="00117077"/>
    <w:rsid w:val="001177CE"/>
    <w:rsid w:val="001204CA"/>
    <w:rsid w:val="00125614"/>
    <w:rsid w:val="00127D56"/>
    <w:rsid w:val="00127D64"/>
    <w:rsid w:val="00135C90"/>
    <w:rsid w:val="001409D6"/>
    <w:rsid w:val="001416D2"/>
    <w:rsid w:val="0014219C"/>
    <w:rsid w:val="00143E05"/>
    <w:rsid w:val="001441F7"/>
    <w:rsid w:val="00144DC4"/>
    <w:rsid w:val="00144FC6"/>
    <w:rsid w:val="00145B22"/>
    <w:rsid w:val="00153468"/>
    <w:rsid w:val="001538DD"/>
    <w:rsid w:val="00153AC6"/>
    <w:rsid w:val="00154B87"/>
    <w:rsid w:val="0015597A"/>
    <w:rsid w:val="0016108B"/>
    <w:rsid w:val="001625B3"/>
    <w:rsid w:val="00163A84"/>
    <w:rsid w:val="00164D0E"/>
    <w:rsid w:val="00165184"/>
    <w:rsid w:val="00171037"/>
    <w:rsid w:val="0017194D"/>
    <w:rsid w:val="001771CE"/>
    <w:rsid w:val="00177767"/>
    <w:rsid w:val="001813B1"/>
    <w:rsid w:val="0019065B"/>
    <w:rsid w:val="00192A75"/>
    <w:rsid w:val="001932FF"/>
    <w:rsid w:val="00194BD0"/>
    <w:rsid w:val="001965B8"/>
    <w:rsid w:val="001969BA"/>
    <w:rsid w:val="001A1671"/>
    <w:rsid w:val="001A463E"/>
    <w:rsid w:val="001B0BB9"/>
    <w:rsid w:val="001B2F47"/>
    <w:rsid w:val="001B62A5"/>
    <w:rsid w:val="001B751B"/>
    <w:rsid w:val="001C0420"/>
    <w:rsid w:val="001C1500"/>
    <w:rsid w:val="001C4917"/>
    <w:rsid w:val="001C50E9"/>
    <w:rsid w:val="001C5520"/>
    <w:rsid w:val="001D0752"/>
    <w:rsid w:val="001D145D"/>
    <w:rsid w:val="001D3C07"/>
    <w:rsid w:val="001D5B16"/>
    <w:rsid w:val="001E11CC"/>
    <w:rsid w:val="001E1491"/>
    <w:rsid w:val="001E1A26"/>
    <w:rsid w:val="001E1B7F"/>
    <w:rsid w:val="001E51F6"/>
    <w:rsid w:val="001F00BE"/>
    <w:rsid w:val="001F2AED"/>
    <w:rsid w:val="001F3539"/>
    <w:rsid w:val="001F79BA"/>
    <w:rsid w:val="001F7A51"/>
    <w:rsid w:val="00200D90"/>
    <w:rsid w:val="00202EC6"/>
    <w:rsid w:val="00203217"/>
    <w:rsid w:val="00205E7B"/>
    <w:rsid w:val="00206546"/>
    <w:rsid w:val="00206D83"/>
    <w:rsid w:val="0021006A"/>
    <w:rsid w:val="00212882"/>
    <w:rsid w:val="002156CC"/>
    <w:rsid w:val="00215D90"/>
    <w:rsid w:val="00217417"/>
    <w:rsid w:val="00217DF6"/>
    <w:rsid w:val="00220205"/>
    <w:rsid w:val="00220431"/>
    <w:rsid w:val="00220E56"/>
    <w:rsid w:val="00221345"/>
    <w:rsid w:val="00221B14"/>
    <w:rsid w:val="002264DC"/>
    <w:rsid w:val="00227DF4"/>
    <w:rsid w:val="0023259C"/>
    <w:rsid w:val="0023450B"/>
    <w:rsid w:val="00235EA8"/>
    <w:rsid w:val="00237E40"/>
    <w:rsid w:val="00246B0B"/>
    <w:rsid w:val="00253E87"/>
    <w:rsid w:val="0025498D"/>
    <w:rsid w:val="00256A19"/>
    <w:rsid w:val="002575E5"/>
    <w:rsid w:val="00260C2D"/>
    <w:rsid w:val="00260C5E"/>
    <w:rsid w:val="00260F39"/>
    <w:rsid w:val="00263B5E"/>
    <w:rsid w:val="00266752"/>
    <w:rsid w:val="00266CD0"/>
    <w:rsid w:val="00270E32"/>
    <w:rsid w:val="00273030"/>
    <w:rsid w:val="00276C5A"/>
    <w:rsid w:val="00277487"/>
    <w:rsid w:val="00277E99"/>
    <w:rsid w:val="00283AC2"/>
    <w:rsid w:val="00283B35"/>
    <w:rsid w:val="00283ECC"/>
    <w:rsid w:val="00285761"/>
    <w:rsid w:val="00285A78"/>
    <w:rsid w:val="0028678C"/>
    <w:rsid w:val="002911F7"/>
    <w:rsid w:val="00293B62"/>
    <w:rsid w:val="00293D75"/>
    <w:rsid w:val="0029534F"/>
    <w:rsid w:val="002961D8"/>
    <w:rsid w:val="002970EB"/>
    <w:rsid w:val="00297E06"/>
    <w:rsid w:val="002A4EE8"/>
    <w:rsid w:val="002A6D6D"/>
    <w:rsid w:val="002B032C"/>
    <w:rsid w:val="002B1C31"/>
    <w:rsid w:val="002B1EFD"/>
    <w:rsid w:val="002B3532"/>
    <w:rsid w:val="002B3F4A"/>
    <w:rsid w:val="002B56B2"/>
    <w:rsid w:val="002B7AD0"/>
    <w:rsid w:val="002C07D9"/>
    <w:rsid w:val="002C0F42"/>
    <w:rsid w:val="002C1237"/>
    <w:rsid w:val="002C150E"/>
    <w:rsid w:val="002C16DB"/>
    <w:rsid w:val="002C1A5A"/>
    <w:rsid w:val="002C26A0"/>
    <w:rsid w:val="002C3243"/>
    <w:rsid w:val="002C72AB"/>
    <w:rsid w:val="002D1E9A"/>
    <w:rsid w:val="002D4C4E"/>
    <w:rsid w:val="002D57DC"/>
    <w:rsid w:val="002E5700"/>
    <w:rsid w:val="002E7233"/>
    <w:rsid w:val="002F2123"/>
    <w:rsid w:val="002F28C2"/>
    <w:rsid w:val="002F427D"/>
    <w:rsid w:val="002F7831"/>
    <w:rsid w:val="002F7E4B"/>
    <w:rsid w:val="00302768"/>
    <w:rsid w:val="00304177"/>
    <w:rsid w:val="00306E46"/>
    <w:rsid w:val="00307350"/>
    <w:rsid w:val="00307C1B"/>
    <w:rsid w:val="0031084F"/>
    <w:rsid w:val="00311E2E"/>
    <w:rsid w:val="00311F85"/>
    <w:rsid w:val="00312B20"/>
    <w:rsid w:val="00313434"/>
    <w:rsid w:val="0031554E"/>
    <w:rsid w:val="00316227"/>
    <w:rsid w:val="00324039"/>
    <w:rsid w:val="00324913"/>
    <w:rsid w:val="00325710"/>
    <w:rsid w:val="00327927"/>
    <w:rsid w:val="00327A17"/>
    <w:rsid w:val="00330389"/>
    <w:rsid w:val="003307A2"/>
    <w:rsid w:val="00330A21"/>
    <w:rsid w:val="00330B23"/>
    <w:rsid w:val="0033391B"/>
    <w:rsid w:val="00333AA3"/>
    <w:rsid w:val="00333C18"/>
    <w:rsid w:val="00336507"/>
    <w:rsid w:val="003375C1"/>
    <w:rsid w:val="003402FF"/>
    <w:rsid w:val="00344226"/>
    <w:rsid w:val="0034501B"/>
    <w:rsid w:val="003451C5"/>
    <w:rsid w:val="00346049"/>
    <w:rsid w:val="00346D41"/>
    <w:rsid w:val="00350E59"/>
    <w:rsid w:val="0035145D"/>
    <w:rsid w:val="00351555"/>
    <w:rsid w:val="003553B9"/>
    <w:rsid w:val="0035567A"/>
    <w:rsid w:val="003561E6"/>
    <w:rsid w:val="003565BD"/>
    <w:rsid w:val="00360B9F"/>
    <w:rsid w:val="00360D2C"/>
    <w:rsid w:val="0036124F"/>
    <w:rsid w:val="00363175"/>
    <w:rsid w:val="00363253"/>
    <w:rsid w:val="003701CE"/>
    <w:rsid w:val="00372EBD"/>
    <w:rsid w:val="003734FB"/>
    <w:rsid w:val="00373532"/>
    <w:rsid w:val="003736D6"/>
    <w:rsid w:val="003767CA"/>
    <w:rsid w:val="003771DF"/>
    <w:rsid w:val="003839AC"/>
    <w:rsid w:val="00383FAE"/>
    <w:rsid w:val="003876CA"/>
    <w:rsid w:val="00391739"/>
    <w:rsid w:val="003929AD"/>
    <w:rsid w:val="0039749B"/>
    <w:rsid w:val="003A152C"/>
    <w:rsid w:val="003A234B"/>
    <w:rsid w:val="003A26E2"/>
    <w:rsid w:val="003A3522"/>
    <w:rsid w:val="003A37C5"/>
    <w:rsid w:val="003A3B82"/>
    <w:rsid w:val="003A497D"/>
    <w:rsid w:val="003A51ED"/>
    <w:rsid w:val="003A5AB9"/>
    <w:rsid w:val="003A601E"/>
    <w:rsid w:val="003A7DAD"/>
    <w:rsid w:val="003A7DDC"/>
    <w:rsid w:val="003B09D7"/>
    <w:rsid w:val="003B2632"/>
    <w:rsid w:val="003B5583"/>
    <w:rsid w:val="003B5A9D"/>
    <w:rsid w:val="003B73F6"/>
    <w:rsid w:val="003C065E"/>
    <w:rsid w:val="003C4101"/>
    <w:rsid w:val="003C4AA2"/>
    <w:rsid w:val="003D380B"/>
    <w:rsid w:val="003D3864"/>
    <w:rsid w:val="003D4A68"/>
    <w:rsid w:val="003D6407"/>
    <w:rsid w:val="003D6B33"/>
    <w:rsid w:val="003E0947"/>
    <w:rsid w:val="003E17D8"/>
    <w:rsid w:val="003E19E3"/>
    <w:rsid w:val="003E31D5"/>
    <w:rsid w:val="003E552A"/>
    <w:rsid w:val="003E73F3"/>
    <w:rsid w:val="003F0AED"/>
    <w:rsid w:val="003F12A0"/>
    <w:rsid w:val="003F1496"/>
    <w:rsid w:val="003F254A"/>
    <w:rsid w:val="003F7F43"/>
    <w:rsid w:val="00400C3C"/>
    <w:rsid w:val="0040151A"/>
    <w:rsid w:val="004016BB"/>
    <w:rsid w:val="00402909"/>
    <w:rsid w:val="004043E1"/>
    <w:rsid w:val="00404A49"/>
    <w:rsid w:val="00404EDA"/>
    <w:rsid w:val="00405712"/>
    <w:rsid w:val="00405866"/>
    <w:rsid w:val="00405B5E"/>
    <w:rsid w:val="00405FC7"/>
    <w:rsid w:val="0040736E"/>
    <w:rsid w:val="00407413"/>
    <w:rsid w:val="00410305"/>
    <w:rsid w:val="00414762"/>
    <w:rsid w:val="004147EA"/>
    <w:rsid w:val="0041525F"/>
    <w:rsid w:val="0041747B"/>
    <w:rsid w:val="00421412"/>
    <w:rsid w:val="00422075"/>
    <w:rsid w:val="00423338"/>
    <w:rsid w:val="00425351"/>
    <w:rsid w:val="0042717A"/>
    <w:rsid w:val="00430AD2"/>
    <w:rsid w:val="00431549"/>
    <w:rsid w:val="00431948"/>
    <w:rsid w:val="00431C5C"/>
    <w:rsid w:val="0043520A"/>
    <w:rsid w:val="004356CB"/>
    <w:rsid w:val="0043704F"/>
    <w:rsid w:val="0043756B"/>
    <w:rsid w:val="00440385"/>
    <w:rsid w:val="0044291A"/>
    <w:rsid w:val="004445E4"/>
    <w:rsid w:val="0044468B"/>
    <w:rsid w:val="00444D6C"/>
    <w:rsid w:val="004455CB"/>
    <w:rsid w:val="004468A6"/>
    <w:rsid w:val="00450262"/>
    <w:rsid w:val="0045114D"/>
    <w:rsid w:val="00451863"/>
    <w:rsid w:val="00451922"/>
    <w:rsid w:val="00452DA5"/>
    <w:rsid w:val="00455407"/>
    <w:rsid w:val="004572D0"/>
    <w:rsid w:val="004607B5"/>
    <w:rsid w:val="00464914"/>
    <w:rsid w:val="0046699E"/>
    <w:rsid w:val="00466A53"/>
    <w:rsid w:val="00470216"/>
    <w:rsid w:val="004714D4"/>
    <w:rsid w:val="00472A15"/>
    <w:rsid w:val="004735F4"/>
    <w:rsid w:val="0047648B"/>
    <w:rsid w:val="00476FA6"/>
    <w:rsid w:val="00476FAE"/>
    <w:rsid w:val="004808CE"/>
    <w:rsid w:val="00480D5B"/>
    <w:rsid w:val="00480F8A"/>
    <w:rsid w:val="0048185D"/>
    <w:rsid w:val="00482BD5"/>
    <w:rsid w:val="00484847"/>
    <w:rsid w:val="00486467"/>
    <w:rsid w:val="00486C0F"/>
    <w:rsid w:val="00487E85"/>
    <w:rsid w:val="004900E0"/>
    <w:rsid w:val="0049043C"/>
    <w:rsid w:val="00490FD9"/>
    <w:rsid w:val="00492326"/>
    <w:rsid w:val="00492B3F"/>
    <w:rsid w:val="00492D69"/>
    <w:rsid w:val="0049452C"/>
    <w:rsid w:val="00494626"/>
    <w:rsid w:val="0049476B"/>
    <w:rsid w:val="00497589"/>
    <w:rsid w:val="004A04CE"/>
    <w:rsid w:val="004A1276"/>
    <w:rsid w:val="004A269B"/>
    <w:rsid w:val="004A2822"/>
    <w:rsid w:val="004A34ED"/>
    <w:rsid w:val="004A3C25"/>
    <w:rsid w:val="004A5832"/>
    <w:rsid w:val="004A5D28"/>
    <w:rsid w:val="004A78E4"/>
    <w:rsid w:val="004B28E4"/>
    <w:rsid w:val="004B71EB"/>
    <w:rsid w:val="004B7526"/>
    <w:rsid w:val="004B7794"/>
    <w:rsid w:val="004C2A87"/>
    <w:rsid w:val="004C4094"/>
    <w:rsid w:val="004C45D7"/>
    <w:rsid w:val="004D03F6"/>
    <w:rsid w:val="004D0432"/>
    <w:rsid w:val="004D04EB"/>
    <w:rsid w:val="004D3217"/>
    <w:rsid w:val="004D473C"/>
    <w:rsid w:val="004D642B"/>
    <w:rsid w:val="004D721D"/>
    <w:rsid w:val="004E0A3D"/>
    <w:rsid w:val="004E3F95"/>
    <w:rsid w:val="004E4018"/>
    <w:rsid w:val="004E487C"/>
    <w:rsid w:val="004E5212"/>
    <w:rsid w:val="004E6524"/>
    <w:rsid w:val="004E6740"/>
    <w:rsid w:val="004F04B7"/>
    <w:rsid w:val="004F2198"/>
    <w:rsid w:val="004F43FF"/>
    <w:rsid w:val="004F4466"/>
    <w:rsid w:val="004F54A6"/>
    <w:rsid w:val="004F57E3"/>
    <w:rsid w:val="004F5813"/>
    <w:rsid w:val="004F5C3A"/>
    <w:rsid w:val="004F73AF"/>
    <w:rsid w:val="0050526F"/>
    <w:rsid w:val="00505852"/>
    <w:rsid w:val="00505C2F"/>
    <w:rsid w:val="0050658B"/>
    <w:rsid w:val="005104B2"/>
    <w:rsid w:val="005107BC"/>
    <w:rsid w:val="005109F4"/>
    <w:rsid w:val="00512796"/>
    <w:rsid w:val="00514280"/>
    <w:rsid w:val="005143FA"/>
    <w:rsid w:val="00514F4D"/>
    <w:rsid w:val="005151C4"/>
    <w:rsid w:val="00516F69"/>
    <w:rsid w:val="005176E3"/>
    <w:rsid w:val="00517B45"/>
    <w:rsid w:val="00520CF2"/>
    <w:rsid w:val="005216CD"/>
    <w:rsid w:val="0052343A"/>
    <w:rsid w:val="005257D3"/>
    <w:rsid w:val="00534A4C"/>
    <w:rsid w:val="00535A70"/>
    <w:rsid w:val="00536878"/>
    <w:rsid w:val="00536FEC"/>
    <w:rsid w:val="005412AB"/>
    <w:rsid w:val="005443D3"/>
    <w:rsid w:val="005449ED"/>
    <w:rsid w:val="00545DAE"/>
    <w:rsid w:val="00547ACE"/>
    <w:rsid w:val="00551F44"/>
    <w:rsid w:val="0055667A"/>
    <w:rsid w:val="005575DD"/>
    <w:rsid w:val="00557A4B"/>
    <w:rsid w:val="0056181D"/>
    <w:rsid w:val="005620AC"/>
    <w:rsid w:val="0056347A"/>
    <w:rsid w:val="00563C5F"/>
    <w:rsid w:val="00565243"/>
    <w:rsid w:val="0056627A"/>
    <w:rsid w:val="00567528"/>
    <w:rsid w:val="00567EA3"/>
    <w:rsid w:val="00570C36"/>
    <w:rsid w:val="00571C1C"/>
    <w:rsid w:val="0057319C"/>
    <w:rsid w:val="00574D36"/>
    <w:rsid w:val="00575E52"/>
    <w:rsid w:val="00581469"/>
    <w:rsid w:val="0058182A"/>
    <w:rsid w:val="00581BD0"/>
    <w:rsid w:val="00583E40"/>
    <w:rsid w:val="00585F5D"/>
    <w:rsid w:val="00586985"/>
    <w:rsid w:val="005908E6"/>
    <w:rsid w:val="00593AF4"/>
    <w:rsid w:val="00595812"/>
    <w:rsid w:val="00595B76"/>
    <w:rsid w:val="0059739F"/>
    <w:rsid w:val="005978BE"/>
    <w:rsid w:val="005A1D36"/>
    <w:rsid w:val="005A2734"/>
    <w:rsid w:val="005A40DC"/>
    <w:rsid w:val="005A4F98"/>
    <w:rsid w:val="005A5F1D"/>
    <w:rsid w:val="005A655C"/>
    <w:rsid w:val="005A690B"/>
    <w:rsid w:val="005A6940"/>
    <w:rsid w:val="005A6C08"/>
    <w:rsid w:val="005B10E5"/>
    <w:rsid w:val="005B12FF"/>
    <w:rsid w:val="005B3585"/>
    <w:rsid w:val="005B4230"/>
    <w:rsid w:val="005B4826"/>
    <w:rsid w:val="005B5089"/>
    <w:rsid w:val="005B5771"/>
    <w:rsid w:val="005B620D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3056"/>
    <w:rsid w:val="005D6229"/>
    <w:rsid w:val="005D677F"/>
    <w:rsid w:val="005E18C5"/>
    <w:rsid w:val="005E18E2"/>
    <w:rsid w:val="005E1962"/>
    <w:rsid w:val="005E2648"/>
    <w:rsid w:val="005E4B18"/>
    <w:rsid w:val="005E7099"/>
    <w:rsid w:val="005E77A6"/>
    <w:rsid w:val="005E7890"/>
    <w:rsid w:val="005F363F"/>
    <w:rsid w:val="005F4D71"/>
    <w:rsid w:val="005F5417"/>
    <w:rsid w:val="005F6659"/>
    <w:rsid w:val="00600983"/>
    <w:rsid w:val="00606D5A"/>
    <w:rsid w:val="006111F7"/>
    <w:rsid w:val="0061408B"/>
    <w:rsid w:val="0061526F"/>
    <w:rsid w:val="0061741A"/>
    <w:rsid w:val="00617902"/>
    <w:rsid w:val="00621B1B"/>
    <w:rsid w:val="00622996"/>
    <w:rsid w:val="006230E3"/>
    <w:rsid w:val="00623D6F"/>
    <w:rsid w:val="00624F09"/>
    <w:rsid w:val="0062647C"/>
    <w:rsid w:val="006318C0"/>
    <w:rsid w:val="0063193A"/>
    <w:rsid w:val="006335D8"/>
    <w:rsid w:val="00635323"/>
    <w:rsid w:val="0063719F"/>
    <w:rsid w:val="006404C1"/>
    <w:rsid w:val="00640FAF"/>
    <w:rsid w:val="0064102E"/>
    <w:rsid w:val="00641A01"/>
    <w:rsid w:val="00641B65"/>
    <w:rsid w:val="00641EDC"/>
    <w:rsid w:val="0064245D"/>
    <w:rsid w:val="006443A6"/>
    <w:rsid w:val="0064466D"/>
    <w:rsid w:val="00644D4F"/>
    <w:rsid w:val="00646BCB"/>
    <w:rsid w:val="00646F82"/>
    <w:rsid w:val="00647149"/>
    <w:rsid w:val="00647C01"/>
    <w:rsid w:val="00650626"/>
    <w:rsid w:val="00650C6F"/>
    <w:rsid w:val="00656DE5"/>
    <w:rsid w:val="00662148"/>
    <w:rsid w:val="0066221B"/>
    <w:rsid w:val="00663AE8"/>
    <w:rsid w:val="00663C19"/>
    <w:rsid w:val="00664C17"/>
    <w:rsid w:val="00664F7E"/>
    <w:rsid w:val="0066565A"/>
    <w:rsid w:val="00665741"/>
    <w:rsid w:val="00667B48"/>
    <w:rsid w:val="00670BA9"/>
    <w:rsid w:val="0067366A"/>
    <w:rsid w:val="006742AF"/>
    <w:rsid w:val="00674620"/>
    <w:rsid w:val="006746B5"/>
    <w:rsid w:val="00674CE9"/>
    <w:rsid w:val="00674E1A"/>
    <w:rsid w:val="00675E37"/>
    <w:rsid w:val="00677646"/>
    <w:rsid w:val="0068002E"/>
    <w:rsid w:val="00682468"/>
    <w:rsid w:val="00682C2C"/>
    <w:rsid w:val="00684BB0"/>
    <w:rsid w:val="006866BF"/>
    <w:rsid w:val="00686E41"/>
    <w:rsid w:val="00686E91"/>
    <w:rsid w:val="00692D5C"/>
    <w:rsid w:val="00693244"/>
    <w:rsid w:val="00693292"/>
    <w:rsid w:val="00693866"/>
    <w:rsid w:val="0069592E"/>
    <w:rsid w:val="00697E49"/>
    <w:rsid w:val="006A2228"/>
    <w:rsid w:val="006A24BA"/>
    <w:rsid w:val="006B15BE"/>
    <w:rsid w:val="006B5511"/>
    <w:rsid w:val="006B6BEF"/>
    <w:rsid w:val="006B788A"/>
    <w:rsid w:val="006C037D"/>
    <w:rsid w:val="006C1522"/>
    <w:rsid w:val="006C1F29"/>
    <w:rsid w:val="006D2028"/>
    <w:rsid w:val="006D26C9"/>
    <w:rsid w:val="006D3CBB"/>
    <w:rsid w:val="006D46B4"/>
    <w:rsid w:val="006D56E4"/>
    <w:rsid w:val="006D58BB"/>
    <w:rsid w:val="006D79D8"/>
    <w:rsid w:val="006E1E4E"/>
    <w:rsid w:val="006E1F9D"/>
    <w:rsid w:val="006E27E6"/>
    <w:rsid w:val="006E3B63"/>
    <w:rsid w:val="006F20F4"/>
    <w:rsid w:val="006F347A"/>
    <w:rsid w:val="006F765F"/>
    <w:rsid w:val="00700B06"/>
    <w:rsid w:val="00703E1C"/>
    <w:rsid w:val="0070557A"/>
    <w:rsid w:val="00706C14"/>
    <w:rsid w:val="00707A25"/>
    <w:rsid w:val="00715DBE"/>
    <w:rsid w:val="007168DA"/>
    <w:rsid w:val="007213B6"/>
    <w:rsid w:val="007215E6"/>
    <w:rsid w:val="00721EA0"/>
    <w:rsid w:val="00722274"/>
    <w:rsid w:val="007231BF"/>
    <w:rsid w:val="00723C32"/>
    <w:rsid w:val="0072479C"/>
    <w:rsid w:val="00724FC3"/>
    <w:rsid w:val="0072755F"/>
    <w:rsid w:val="007319E2"/>
    <w:rsid w:val="0073270A"/>
    <w:rsid w:val="007347BB"/>
    <w:rsid w:val="00734B8B"/>
    <w:rsid w:val="00737E25"/>
    <w:rsid w:val="00737F0A"/>
    <w:rsid w:val="00740175"/>
    <w:rsid w:val="00740274"/>
    <w:rsid w:val="00741F39"/>
    <w:rsid w:val="0074268C"/>
    <w:rsid w:val="00743174"/>
    <w:rsid w:val="00743CFF"/>
    <w:rsid w:val="00744B60"/>
    <w:rsid w:val="00745DF2"/>
    <w:rsid w:val="00746528"/>
    <w:rsid w:val="00751620"/>
    <w:rsid w:val="007517F8"/>
    <w:rsid w:val="00754BAD"/>
    <w:rsid w:val="00754F59"/>
    <w:rsid w:val="007550CB"/>
    <w:rsid w:val="0075562D"/>
    <w:rsid w:val="00755C38"/>
    <w:rsid w:val="00756AA2"/>
    <w:rsid w:val="007629F4"/>
    <w:rsid w:val="00763784"/>
    <w:rsid w:val="00765FF8"/>
    <w:rsid w:val="007667D7"/>
    <w:rsid w:val="00767A65"/>
    <w:rsid w:val="00767F74"/>
    <w:rsid w:val="007704D6"/>
    <w:rsid w:val="00773B26"/>
    <w:rsid w:val="00773F46"/>
    <w:rsid w:val="00776044"/>
    <w:rsid w:val="007772B9"/>
    <w:rsid w:val="00780871"/>
    <w:rsid w:val="00781148"/>
    <w:rsid w:val="007826F6"/>
    <w:rsid w:val="00784186"/>
    <w:rsid w:val="007841EE"/>
    <w:rsid w:val="0078427E"/>
    <w:rsid w:val="007842CD"/>
    <w:rsid w:val="00785721"/>
    <w:rsid w:val="00786615"/>
    <w:rsid w:val="007877E1"/>
    <w:rsid w:val="007905E3"/>
    <w:rsid w:val="00790DA4"/>
    <w:rsid w:val="00791ECA"/>
    <w:rsid w:val="007920FE"/>
    <w:rsid w:val="00792D61"/>
    <w:rsid w:val="007947D7"/>
    <w:rsid w:val="007A3D13"/>
    <w:rsid w:val="007A4F65"/>
    <w:rsid w:val="007A66A0"/>
    <w:rsid w:val="007A76A7"/>
    <w:rsid w:val="007B174A"/>
    <w:rsid w:val="007B5496"/>
    <w:rsid w:val="007B5EE9"/>
    <w:rsid w:val="007C1C79"/>
    <w:rsid w:val="007C3E35"/>
    <w:rsid w:val="007C750E"/>
    <w:rsid w:val="007D2432"/>
    <w:rsid w:val="007D3A41"/>
    <w:rsid w:val="007D4F00"/>
    <w:rsid w:val="007D586A"/>
    <w:rsid w:val="007D6438"/>
    <w:rsid w:val="007E0A9E"/>
    <w:rsid w:val="007E1244"/>
    <w:rsid w:val="007E1D30"/>
    <w:rsid w:val="007E57B2"/>
    <w:rsid w:val="007E6C1C"/>
    <w:rsid w:val="007F1954"/>
    <w:rsid w:val="007F278A"/>
    <w:rsid w:val="007F282D"/>
    <w:rsid w:val="007F4E71"/>
    <w:rsid w:val="007F5502"/>
    <w:rsid w:val="007F685E"/>
    <w:rsid w:val="007F7294"/>
    <w:rsid w:val="007F757B"/>
    <w:rsid w:val="0080115F"/>
    <w:rsid w:val="008014AA"/>
    <w:rsid w:val="008015BB"/>
    <w:rsid w:val="0080405C"/>
    <w:rsid w:val="0080551B"/>
    <w:rsid w:val="00811EB8"/>
    <w:rsid w:val="008122D5"/>
    <w:rsid w:val="008138E4"/>
    <w:rsid w:val="0081469B"/>
    <w:rsid w:val="008150DE"/>
    <w:rsid w:val="00815B4E"/>
    <w:rsid w:val="00816B97"/>
    <w:rsid w:val="008207D6"/>
    <w:rsid w:val="00820BCC"/>
    <w:rsid w:val="008218BA"/>
    <w:rsid w:val="008227F9"/>
    <w:rsid w:val="00822887"/>
    <w:rsid w:val="00825B17"/>
    <w:rsid w:val="00826080"/>
    <w:rsid w:val="008269FF"/>
    <w:rsid w:val="00827F70"/>
    <w:rsid w:val="00831A6D"/>
    <w:rsid w:val="008354FF"/>
    <w:rsid w:val="0083643F"/>
    <w:rsid w:val="00836D45"/>
    <w:rsid w:val="00837AD6"/>
    <w:rsid w:val="00840E77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61BFA"/>
    <w:rsid w:val="008638A1"/>
    <w:rsid w:val="008655BA"/>
    <w:rsid w:val="00865FAA"/>
    <w:rsid w:val="00873EDA"/>
    <w:rsid w:val="008801F6"/>
    <w:rsid w:val="008803C5"/>
    <w:rsid w:val="008840A7"/>
    <w:rsid w:val="00887086"/>
    <w:rsid w:val="00890234"/>
    <w:rsid w:val="00890B58"/>
    <w:rsid w:val="00892448"/>
    <w:rsid w:val="00893ED0"/>
    <w:rsid w:val="0089501F"/>
    <w:rsid w:val="00896897"/>
    <w:rsid w:val="008A0875"/>
    <w:rsid w:val="008A1812"/>
    <w:rsid w:val="008A4587"/>
    <w:rsid w:val="008A5924"/>
    <w:rsid w:val="008A5A38"/>
    <w:rsid w:val="008A64D0"/>
    <w:rsid w:val="008A72E2"/>
    <w:rsid w:val="008B0600"/>
    <w:rsid w:val="008B0DAD"/>
    <w:rsid w:val="008B33CB"/>
    <w:rsid w:val="008B3EE4"/>
    <w:rsid w:val="008B52F9"/>
    <w:rsid w:val="008B53A1"/>
    <w:rsid w:val="008B5869"/>
    <w:rsid w:val="008B7069"/>
    <w:rsid w:val="008C0527"/>
    <w:rsid w:val="008C071D"/>
    <w:rsid w:val="008C1BA7"/>
    <w:rsid w:val="008C5FA0"/>
    <w:rsid w:val="008D06AF"/>
    <w:rsid w:val="008D14E8"/>
    <w:rsid w:val="008D228E"/>
    <w:rsid w:val="008D2310"/>
    <w:rsid w:val="008D27E8"/>
    <w:rsid w:val="008D288E"/>
    <w:rsid w:val="008D2963"/>
    <w:rsid w:val="008D56FD"/>
    <w:rsid w:val="008D584D"/>
    <w:rsid w:val="008D6C72"/>
    <w:rsid w:val="008D7230"/>
    <w:rsid w:val="008E082E"/>
    <w:rsid w:val="008E12C3"/>
    <w:rsid w:val="008E1493"/>
    <w:rsid w:val="008E29C9"/>
    <w:rsid w:val="008E2E99"/>
    <w:rsid w:val="008E3108"/>
    <w:rsid w:val="008E32C0"/>
    <w:rsid w:val="008E6BB7"/>
    <w:rsid w:val="008F06B8"/>
    <w:rsid w:val="008F0A01"/>
    <w:rsid w:val="008F0E85"/>
    <w:rsid w:val="008F1ADF"/>
    <w:rsid w:val="008F2196"/>
    <w:rsid w:val="008F484F"/>
    <w:rsid w:val="00900A9B"/>
    <w:rsid w:val="00900ED8"/>
    <w:rsid w:val="00903532"/>
    <w:rsid w:val="009036AB"/>
    <w:rsid w:val="009038A4"/>
    <w:rsid w:val="00904330"/>
    <w:rsid w:val="00906455"/>
    <w:rsid w:val="00910546"/>
    <w:rsid w:val="00910F22"/>
    <w:rsid w:val="00911AAD"/>
    <w:rsid w:val="00911C67"/>
    <w:rsid w:val="00914976"/>
    <w:rsid w:val="0091625D"/>
    <w:rsid w:val="00920D57"/>
    <w:rsid w:val="00921E4F"/>
    <w:rsid w:val="00922316"/>
    <w:rsid w:val="0092472C"/>
    <w:rsid w:val="00924AAD"/>
    <w:rsid w:val="00925EA3"/>
    <w:rsid w:val="00931739"/>
    <w:rsid w:val="00931FB8"/>
    <w:rsid w:val="00932FEB"/>
    <w:rsid w:val="009359CA"/>
    <w:rsid w:val="00936F91"/>
    <w:rsid w:val="00940666"/>
    <w:rsid w:val="0094469D"/>
    <w:rsid w:val="00944CD9"/>
    <w:rsid w:val="009462EE"/>
    <w:rsid w:val="0094644D"/>
    <w:rsid w:val="00947BF1"/>
    <w:rsid w:val="0095409A"/>
    <w:rsid w:val="009546AB"/>
    <w:rsid w:val="00957410"/>
    <w:rsid w:val="00960009"/>
    <w:rsid w:val="00960526"/>
    <w:rsid w:val="00960987"/>
    <w:rsid w:val="00961BF4"/>
    <w:rsid w:val="00961C79"/>
    <w:rsid w:val="00962D85"/>
    <w:rsid w:val="00963222"/>
    <w:rsid w:val="009636A6"/>
    <w:rsid w:val="00970BC6"/>
    <w:rsid w:val="00971196"/>
    <w:rsid w:val="00971ACA"/>
    <w:rsid w:val="00972C82"/>
    <w:rsid w:val="00974E93"/>
    <w:rsid w:val="009752B0"/>
    <w:rsid w:val="00975AB3"/>
    <w:rsid w:val="009774AD"/>
    <w:rsid w:val="009803C4"/>
    <w:rsid w:val="00982728"/>
    <w:rsid w:val="009829CE"/>
    <w:rsid w:val="00982A42"/>
    <w:rsid w:val="00984044"/>
    <w:rsid w:val="00984EEA"/>
    <w:rsid w:val="00985E42"/>
    <w:rsid w:val="00985E51"/>
    <w:rsid w:val="009901CA"/>
    <w:rsid w:val="00990E1C"/>
    <w:rsid w:val="00990E4B"/>
    <w:rsid w:val="00991485"/>
    <w:rsid w:val="00991E20"/>
    <w:rsid w:val="00992BF8"/>
    <w:rsid w:val="009954F3"/>
    <w:rsid w:val="009A04AC"/>
    <w:rsid w:val="009A0F85"/>
    <w:rsid w:val="009A2B42"/>
    <w:rsid w:val="009A767C"/>
    <w:rsid w:val="009B773B"/>
    <w:rsid w:val="009C052D"/>
    <w:rsid w:val="009C0FE4"/>
    <w:rsid w:val="009C4D60"/>
    <w:rsid w:val="009C75AA"/>
    <w:rsid w:val="009D11F6"/>
    <w:rsid w:val="009D24F8"/>
    <w:rsid w:val="009D2EDC"/>
    <w:rsid w:val="009D4048"/>
    <w:rsid w:val="009D5601"/>
    <w:rsid w:val="009D62AF"/>
    <w:rsid w:val="009D63F8"/>
    <w:rsid w:val="009D697F"/>
    <w:rsid w:val="009D6E11"/>
    <w:rsid w:val="009D70E8"/>
    <w:rsid w:val="009D7D12"/>
    <w:rsid w:val="009E461D"/>
    <w:rsid w:val="009E64BA"/>
    <w:rsid w:val="009E71B6"/>
    <w:rsid w:val="009E7B2A"/>
    <w:rsid w:val="009F03D5"/>
    <w:rsid w:val="009F0B75"/>
    <w:rsid w:val="009F0BE3"/>
    <w:rsid w:val="009F76BC"/>
    <w:rsid w:val="00A00BEE"/>
    <w:rsid w:val="00A0265E"/>
    <w:rsid w:val="00A03B6B"/>
    <w:rsid w:val="00A04008"/>
    <w:rsid w:val="00A05A7A"/>
    <w:rsid w:val="00A11611"/>
    <w:rsid w:val="00A1277C"/>
    <w:rsid w:val="00A12AB4"/>
    <w:rsid w:val="00A16AF4"/>
    <w:rsid w:val="00A17244"/>
    <w:rsid w:val="00A1785A"/>
    <w:rsid w:val="00A178F1"/>
    <w:rsid w:val="00A21D8F"/>
    <w:rsid w:val="00A22609"/>
    <w:rsid w:val="00A23544"/>
    <w:rsid w:val="00A24BB7"/>
    <w:rsid w:val="00A25BCD"/>
    <w:rsid w:val="00A26741"/>
    <w:rsid w:val="00A2710C"/>
    <w:rsid w:val="00A27589"/>
    <w:rsid w:val="00A27DE9"/>
    <w:rsid w:val="00A3006E"/>
    <w:rsid w:val="00A30553"/>
    <w:rsid w:val="00A31388"/>
    <w:rsid w:val="00A32432"/>
    <w:rsid w:val="00A36221"/>
    <w:rsid w:val="00A365BE"/>
    <w:rsid w:val="00A40064"/>
    <w:rsid w:val="00A44559"/>
    <w:rsid w:val="00A44843"/>
    <w:rsid w:val="00A46ADB"/>
    <w:rsid w:val="00A50598"/>
    <w:rsid w:val="00A5065C"/>
    <w:rsid w:val="00A51073"/>
    <w:rsid w:val="00A52376"/>
    <w:rsid w:val="00A5317A"/>
    <w:rsid w:val="00A55134"/>
    <w:rsid w:val="00A55F19"/>
    <w:rsid w:val="00A5689E"/>
    <w:rsid w:val="00A5784A"/>
    <w:rsid w:val="00A6043D"/>
    <w:rsid w:val="00A61E69"/>
    <w:rsid w:val="00A6473E"/>
    <w:rsid w:val="00A64D7B"/>
    <w:rsid w:val="00A66FA4"/>
    <w:rsid w:val="00A67678"/>
    <w:rsid w:val="00A72FFB"/>
    <w:rsid w:val="00A7623B"/>
    <w:rsid w:val="00A76886"/>
    <w:rsid w:val="00A774F6"/>
    <w:rsid w:val="00A77B09"/>
    <w:rsid w:val="00A81138"/>
    <w:rsid w:val="00A822E9"/>
    <w:rsid w:val="00A82FCC"/>
    <w:rsid w:val="00A842A6"/>
    <w:rsid w:val="00A85B1D"/>
    <w:rsid w:val="00A86129"/>
    <w:rsid w:val="00A86BFA"/>
    <w:rsid w:val="00A87F79"/>
    <w:rsid w:val="00A92702"/>
    <w:rsid w:val="00A97E21"/>
    <w:rsid w:val="00AA0C6C"/>
    <w:rsid w:val="00AA42CE"/>
    <w:rsid w:val="00AA5C66"/>
    <w:rsid w:val="00AB0030"/>
    <w:rsid w:val="00AB23C7"/>
    <w:rsid w:val="00AB23E5"/>
    <w:rsid w:val="00AB3655"/>
    <w:rsid w:val="00AB4EE6"/>
    <w:rsid w:val="00AB621D"/>
    <w:rsid w:val="00AC12B0"/>
    <w:rsid w:val="00AC2264"/>
    <w:rsid w:val="00AC3BE1"/>
    <w:rsid w:val="00AC3FBF"/>
    <w:rsid w:val="00AC57F9"/>
    <w:rsid w:val="00AC5958"/>
    <w:rsid w:val="00AC5CCC"/>
    <w:rsid w:val="00AC66C7"/>
    <w:rsid w:val="00AC7CA3"/>
    <w:rsid w:val="00AD1965"/>
    <w:rsid w:val="00AD2644"/>
    <w:rsid w:val="00AD2B2A"/>
    <w:rsid w:val="00AD54BA"/>
    <w:rsid w:val="00AD5EB6"/>
    <w:rsid w:val="00AD6A8E"/>
    <w:rsid w:val="00AE0757"/>
    <w:rsid w:val="00AE08CE"/>
    <w:rsid w:val="00AE17A7"/>
    <w:rsid w:val="00AE25EE"/>
    <w:rsid w:val="00AE48AF"/>
    <w:rsid w:val="00AE6755"/>
    <w:rsid w:val="00AF13B5"/>
    <w:rsid w:val="00AF25EF"/>
    <w:rsid w:val="00AF2747"/>
    <w:rsid w:val="00AF40B7"/>
    <w:rsid w:val="00AF5CB8"/>
    <w:rsid w:val="00AF6D5C"/>
    <w:rsid w:val="00AF6DA3"/>
    <w:rsid w:val="00AF76B4"/>
    <w:rsid w:val="00B0082F"/>
    <w:rsid w:val="00B00EBC"/>
    <w:rsid w:val="00B01736"/>
    <w:rsid w:val="00B02446"/>
    <w:rsid w:val="00B0539B"/>
    <w:rsid w:val="00B06BAF"/>
    <w:rsid w:val="00B06CD0"/>
    <w:rsid w:val="00B07287"/>
    <w:rsid w:val="00B076B2"/>
    <w:rsid w:val="00B11EE4"/>
    <w:rsid w:val="00B14FDC"/>
    <w:rsid w:val="00B1525E"/>
    <w:rsid w:val="00B1617F"/>
    <w:rsid w:val="00B16659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30A"/>
    <w:rsid w:val="00B343B7"/>
    <w:rsid w:val="00B404BE"/>
    <w:rsid w:val="00B4196B"/>
    <w:rsid w:val="00B4277C"/>
    <w:rsid w:val="00B437A2"/>
    <w:rsid w:val="00B43CC8"/>
    <w:rsid w:val="00B45642"/>
    <w:rsid w:val="00B46739"/>
    <w:rsid w:val="00B47AEE"/>
    <w:rsid w:val="00B519B5"/>
    <w:rsid w:val="00B53480"/>
    <w:rsid w:val="00B53ADA"/>
    <w:rsid w:val="00B60F74"/>
    <w:rsid w:val="00B62349"/>
    <w:rsid w:val="00B62AA9"/>
    <w:rsid w:val="00B63786"/>
    <w:rsid w:val="00B63DE3"/>
    <w:rsid w:val="00B6569C"/>
    <w:rsid w:val="00B7689B"/>
    <w:rsid w:val="00B77197"/>
    <w:rsid w:val="00B81114"/>
    <w:rsid w:val="00B81A88"/>
    <w:rsid w:val="00B836E4"/>
    <w:rsid w:val="00B84096"/>
    <w:rsid w:val="00B84765"/>
    <w:rsid w:val="00B85708"/>
    <w:rsid w:val="00B8574E"/>
    <w:rsid w:val="00B865DB"/>
    <w:rsid w:val="00B94394"/>
    <w:rsid w:val="00B9487D"/>
    <w:rsid w:val="00B94C85"/>
    <w:rsid w:val="00B96CA7"/>
    <w:rsid w:val="00BA0CC5"/>
    <w:rsid w:val="00BA4882"/>
    <w:rsid w:val="00BA6694"/>
    <w:rsid w:val="00BA7637"/>
    <w:rsid w:val="00BB0CF3"/>
    <w:rsid w:val="00BB6011"/>
    <w:rsid w:val="00BB7AA5"/>
    <w:rsid w:val="00BC10D4"/>
    <w:rsid w:val="00BC48FE"/>
    <w:rsid w:val="00BC5CD6"/>
    <w:rsid w:val="00BC68B4"/>
    <w:rsid w:val="00BD463E"/>
    <w:rsid w:val="00BD5600"/>
    <w:rsid w:val="00BE1009"/>
    <w:rsid w:val="00BE1761"/>
    <w:rsid w:val="00BE1E90"/>
    <w:rsid w:val="00BE1FE7"/>
    <w:rsid w:val="00BE32E7"/>
    <w:rsid w:val="00BE47DB"/>
    <w:rsid w:val="00BE6F40"/>
    <w:rsid w:val="00BE7D5E"/>
    <w:rsid w:val="00BF1605"/>
    <w:rsid w:val="00BF28D3"/>
    <w:rsid w:val="00C0021A"/>
    <w:rsid w:val="00C00263"/>
    <w:rsid w:val="00C00BEE"/>
    <w:rsid w:val="00C02238"/>
    <w:rsid w:val="00C03442"/>
    <w:rsid w:val="00C06AD2"/>
    <w:rsid w:val="00C10A19"/>
    <w:rsid w:val="00C12E8F"/>
    <w:rsid w:val="00C13646"/>
    <w:rsid w:val="00C1456B"/>
    <w:rsid w:val="00C15CF7"/>
    <w:rsid w:val="00C16001"/>
    <w:rsid w:val="00C175AD"/>
    <w:rsid w:val="00C17974"/>
    <w:rsid w:val="00C2051A"/>
    <w:rsid w:val="00C2103F"/>
    <w:rsid w:val="00C24309"/>
    <w:rsid w:val="00C24BFA"/>
    <w:rsid w:val="00C24FE0"/>
    <w:rsid w:val="00C260F9"/>
    <w:rsid w:val="00C263F2"/>
    <w:rsid w:val="00C27B60"/>
    <w:rsid w:val="00C30E59"/>
    <w:rsid w:val="00C31457"/>
    <w:rsid w:val="00C33848"/>
    <w:rsid w:val="00C34813"/>
    <w:rsid w:val="00C35BDF"/>
    <w:rsid w:val="00C36BB9"/>
    <w:rsid w:val="00C40940"/>
    <w:rsid w:val="00C40C10"/>
    <w:rsid w:val="00C4173B"/>
    <w:rsid w:val="00C42307"/>
    <w:rsid w:val="00C4480A"/>
    <w:rsid w:val="00C448C1"/>
    <w:rsid w:val="00C44EDE"/>
    <w:rsid w:val="00C44F64"/>
    <w:rsid w:val="00C558F8"/>
    <w:rsid w:val="00C61569"/>
    <w:rsid w:val="00C61906"/>
    <w:rsid w:val="00C640FE"/>
    <w:rsid w:val="00C64A1F"/>
    <w:rsid w:val="00C66205"/>
    <w:rsid w:val="00C66FE4"/>
    <w:rsid w:val="00C70E7D"/>
    <w:rsid w:val="00C718AA"/>
    <w:rsid w:val="00C72C7C"/>
    <w:rsid w:val="00C74A0B"/>
    <w:rsid w:val="00C75801"/>
    <w:rsid w:val="00C77373"/>
    <w:rsid w:val="00C8069D"/>
    <w:rsid w:val="00C812A9"/>
    <w:rsid w:val="00C82251"/>
    <w:rsid w:val="00C8392D"/>
    <w:rsid w:val="00C85199"/>
    <w:rsid w:val="00C851AF"/>
    <w:rsid w:val="00C8617F"/>
    <w:rsid w:val="00C867C9"/>
    <w:rsid w:val="00C8699C"/>
    <w:rsid w:val="00C8729E"/>
    <w:rsid w:val="00C9271A"/>
    <w:rsid w:val="00C93A33"/>
    <w:rsid w:val="00C93B8D"/>
    <w:rsid w:val="00C96F5D"/>
    <w:rsid w:val="00C97493"/>
    <w:rsid w:val="00CA1BD9"/>
    <w:rsid w:val="00CA795F"/>
    <w:rsid w:val="00CA7B81"/>
    <w:rsid w:val="00CB10A1"/>
    <w:rsid w:val="00CB5CCE"/>
    <w:rsid w:val="00CB613B"/>
    <w:rsid w:val="00CB722C"/>
    <w:rsid w:val="00CB77A4"/>
    <w:rsid w:val="00CB79CA"/>
    <w:rsid w:val="00CC0EB3"/>
    <w:rsid w:val="00CC2766"/>
    <w:rsid w:val="00CC2CD2"/>
    <w:rsid w:val="00CC3E07"/>
    <w:rsid w:val="00CC745C"/>
    <w:rsid w:val="00CC75B1"/>
    <w:rsid w:val="00CD02C8"/>
    <w:rsid w:val="00CD0ACD"/>
    <w:rsid w:val="00CD18C2"/>
    <w:rsid w:val="00CD1E34"/>
    <w:rsid w:val="00CD23F4"/>
    <w:rsid w:val="00CD2FB9"/>
    <w:rsid w:val="00CD3311"/>
    <w:rsid w:val="00CD3861"/>
    <w:rsid w:val="00CD4D0F"/>
    <w:rsid w:val="00CD5082"/>
    <w:rsid w:val="00CD7BD3"/>
    <w:rsid w:val="00CE0749"/>
    <w:rsid w:val="00CE260F"/>
    <w:rsid w:val="00CE3301"/>
    <w:rsid w:val="00CE554F"/>
    <w:rsid w:val="00CF1A28"/>
    <w:rsid w:val="00CF1D2A"/>
    <w:rsid w:val="00CF2C77"/>
    <w:rsid w:val="00CF3A40"/>
    <w:rsid w:val="00CF3DCB"/>
    <w:rsid w:val="00CF45E5"/>
    <w:rsid w:val="00CF6650"/>
    <w:rsid w:val="00D01B78"/>
    <w:rsid w:val="00D02049"/>
    <w:rsid w:val="00D028A0"/>
    <w:rsid w:val="00D034F0"/>
    <w:rsid w:val="00D037BC"/>
    <w:rsid w:val="00D04EAC"/>
    <w:rsid w:val="00D055E5"/>
    <w:rsid w:val="00D05630"/>
    <w:rsid w:val="00D06E37"/>
    <w:rsid w:val="00D07334"/>
    <w:rsid w:val="00D1156D"/>
    <w:rsid w:val="00D12495"/>
    <w:rsid w:val="00D12734"/>
    <w:rsid w:val="00D12D29"/>
    <w:rsid w:val="00D13BAB"/>
    <w:rsid w:val="00D1492E"/>
    <w:rsid w:val="00D169F9"/>
    <w:rsid w:val="00D16DA8"/>
    <w:rsid w:val="00D17FA4"/>
    <w:rsid w:val="00D210FA"/>
    <w:rsid w:val="00D21427"/>
    <w:rsid w:val="00D22E4D"/>
    <w:rsid w:val="00D245CE"/>
    <w:rsid w:val="00D27F30"/>
    <w:rsid w:val="00D309C6"/>
    <w:rsid w:val="00D3252A"/>
    <w:rsid w:val="00D32B96"/>
    <w:rsid w:val="00D34F47"/>
    <w:rsid w:val="00D34FB1"/>
    <w:rsid w:val="00D35CF5"/>
    <w:rsid w:val="00D35F4A"/>
    <w:rsid w:val="00D3609F"/>
    <w:rsid w:val="00D36E75"/>
    <w:rsid w:val="00D42836"/>
    <w:rsid w:val="00D43F5B"/>
    <w:rsid w:val="00D44249"/>
    <w:rsid w:val="00D453F6"/>
    <w:rsid w:val="00D463D4"/>
    <w:rsid w:val="00D47382"/>
    <w:rsid w:val="00D47A55"/>
    <w:rsid w:val="00D502F2"/>
    <w:rsid w:val="00D51B83"/>
    <w:rsid w:val="00D51BBA"/>
    <w:rsid w:val="00D51DCE"/>
    <w:rsid w:val="00D52E67"/>
    <w:rsid w:val="00D52EC0"/>
    <w:rsid w:val="00D5311D"/>
    <w:rsid w:val="00D5507A"/>
    <w:rsid w:val="00D5617D"/>
    <w:rsid w:val="00D570A7"/>
    <w:rsid w:val="00D576EB"/>
    <w:rsid w:val="00D60B5E"/>
    <w:rsid w:val="00D61E98"/>
    <w:rsid w:val="00D61FE9"/>
    <w:rsid w:val="00D6211E"/>
    <w:rsid w:val="00D62CB4"/>
    <w:rsid w:val="00D64686"/>
    <w:rsid w:val="00D647FF"/>
    <w:rsid w:val="00D679BD"/>
    <w:rsid w:val="00D72045"/>
    <w:rsid w:val="00D72C11"/>
    <w:rsid w:val="00D72D0D"/>
    <w:rsid w:val="00D7309B"/>
    <w:rsid w:val="00D74957"/>
    <w:rsid w:val="00D7700A"/>
    <w:rsid w:val="00D77221"/>
    <w:rsid w:val="00D80ED1"/>
    <w:rsid w:val="00D811F4"/>
    <w:rsid w:val="00D8410F"/>
    <w:rsid w:val="00D84BD3"/>
    <w:rsid w:val="00D850EE"/>
    <w:rsid w:val="00D8572F"/>
    <w:rsid w:val="00D85FA5"/>
    <w:rsid w:val="00D877A2"/>
    <w:rsid w:val="00D90306"/>
    <w:rsid w:val="00D944B8"/>
    <w:rsid w:val="00D95534"/>
    <w:rsid w:val="00D95F7A"/>
    <w:rsid w:val="00D9614F"/>
    <w:rsid w:val="00D9756B"/>
    <w:rsid w:val="00DA1208"/>
    <w:rsid w:val="00DA31F0"/>
    <w:rsid w:val="00DA4165"/>
    <w:rsid w:val="00DA7F2C"/>
    <w:rsid w:val="00DB0278"/>
    <w:rsid w:val="00DB03A0"/>
    <w:rsid w:val="00DB1840"/>
    <w:rsid w:val="00DB19C2"/>
    <w:rsid w:val="00DB1BEA"/>
    <w:rsid w:val="00DB1E2F"/>
    <w:rsid w:val="00DB24F9"/>
    <w:rsid w:val="00DB2E90"/>
    <w:rsid w:val="00DB3405"/>
    <w:rsid w:val="00DB553D"/>
    <w:rsid w:val="00DB5F35"/>
    <w:rsid w:val="00DB60BC"/>
    <w:rsid w:val="00DC0E05"/>
    <w:rsid w:val="00DC40DB"/>
    <w:rsid w:val="00DC43A0"/>
    <w:rsid w:val="00DC55BE"/>
    <w:rsid w:val="00DC68A1"/>
    <w:rsid w:val="00DD0316"/>
    <w:rsid w:val="00DD05D2"/>
    <w:rsid w:val="00DD077A"/>
    <w:rsid w:val="00DD0A19"/>
    <w:rsid w:val="00DD4A18"/>
    <w:rsid w:val="00DD5F96"/>
    <w:rsid w:val="00DD75ED"/>
    <w:rsid w:val="00DD78A5"/>
    <w:rsid w:val="00DE1E6B"/>
    <w:rsid w:val="00DF097C"/>
    <w:rsid w:val="00DF29B3"/>
    <w:rsid w:val="00DF36E4"/>
    <w:rsid w:val="00DF44D1"/>
    <w:rsid w:val="00DF4DE4"/>
    <w:rsid w:val="00DF5D2D"/>
    <w:rsid w:val="00DF5DAD"/>
    <w:rsid w:val="00DF7464"/>
    <w:rsid w:val="00E001A5"/>
    <w:rsid w:val="00E00A1C"/>
    <w:rsid w:val="00E0134A"/>
    <w:rsid w:val="00E01688"/>
    <w:rsid w:val="00E025F7"/>
    <w:rsid w:val="00E03F7D"/>
    <w:rsid w:val="00E057B3"/>
    <w:rsid w:val="00E05B06"/>
    <w:rsid w:val="00E06400"/>
    <w:rsid w:val="00E07361"/>
    <w:rsid w:val="00E10EA2"/>
    <w:rsid w:val="00E12AAA"/>
    <w:rsid w:val="00E135BD"/>
    <w:rsid w:val="00E141C3"/>
    <w:rsid w:val="00E14403"/>
    <w:rsid w:val="00E14D25"/>
    <w:rsid w:val="00E15366"/>
    <w:rsid w:val="00E16235"/>
    <w:rsid w:val="00E2068B"/>
    <w:rsid w:val="00E20AB4"/>
    <w:rsid w:val="00E21D95"/>
    <w:rsid w:val="00E225F6"/>
    <w:rsid w:val="00E23B3C"/>
    <w:rsid w:val="00E26CDA"/>
    <w:rsid w:val="00E32329"/>
    <w:rsid w:val="00E34BFD"/>
    <w:rsid w:val="00E35AF0"/>
    <w:rsid w:val="00E35F2A"/>
    <w:rsid w:val="00E373CA"/>
    <w:rsid w:val="00E37F4D"/>
    <w:rsid w:val="00E4226D"/>
    <w:rsid w:val="00E42819"/>
    <w:rsid w:val="00E43499"/>
    <w:rsid w:val="00E434D5"/>
    <w:rsid w:val="00E43F26"/>
    <w:rsid w:val="00E447F6"/>
    <w:rsid w:val="00E44D74"/>
    <w:rsid w:val="00E45254"/>
    <w:rsid w:val="00E50F78"/>
    <w:rsid w:val="00E51472"/>
    <w:rsid w:val="00E53D27"/>
    <w:rsid w:val="00E55A57"/>
    <w:rsid w:val="00E56DBD"/>
    <w:rsid w:val="00E6039E"/>
    <w:rsid w:val="00E61096"/>
    <w:rsid w:val="00E61B38"/>
    <w:rsid w:val="00E64B71"/>
    <w:rsid w:val="00E707BC"/>
    <w:rsid w:val="00E72164"/>
    <w:rsid w:val="00E734C4"/>
    <w:rsid w:val="00E74519"/>
    <w:rsid w:val="00E75CEC"/>
    <w:rsid w:val="00E77D5C"/>
    <w:rsid w:val="00E8055B"/>
    <w:rsid w:val="00E8116A"/>
    <w:rsid w:val="00E84C28"/>
    <w:rsid w:val="00E8508B"/>
    <w:rsid w:val="00E85255"/>
    <w:rsid w:val="00E85D79"/>
    <w:rsid w:val="00E86A1E"/>
    <w:rsid w:val="00E86D92"/>
    <w:rsid w:val="00E91578"/>
    <w:rsid w:val="00E9484B"/>
    <w:rsid w:val="00E94FE6"/>
    <w:rsid w:val="00E95603"/>
    <w:rsid w:val="00E95FF7"/>
    <w:rsid w:val="00E96553"/>
    <w:rsid w:val="00E96957"/>
    <w:rsid w:val="00E96CA9"/>
    <w:rsid w:val="00EA1A5F"/>
    <w:rsid w:val="00EA23EC"/>
    <w:rsid w:val="00EA2F1C"/>
    <w:rsid w:val="00EA3797"/>
    <w:rsid w:val="00EA5ED8"/>
    <w:rsid w:val="00EA6015"/>
    <w:rsid w:val="00EA796B"/>
    <w:rsid w:val="00EB3005"/>
    <w:rsid w:val="00EB4131"/>
    <w:rsid w:val="00EC2B22"/>
    <w:rsid w:val="00EC2C62"/>
    <w:rsid w:val="00EC3855"/>
    <w:rsid w:val="00EC3E40"/>
    <w:rsid w:val="00EC5768"/>
    <w:rsid w:val="00EC5A8E"/>
    <w:rsid w:val="00ED35CF"/>
    <w:rsid w:val="00ED5049"/>
    <w:rsid w:val="00ED60A8"/>
    <w:rsid w:val="00ED6C14"/>
    <w:rsid w:val="00ED7985"/>
    <w:rsid w:val="00EE18F7"/>
    <w:rsid w:val="00EE1BF9"/>
    <w:rsid w:val="00EE2FA5"/>
    <w:rsid w:val="00EE3AC9"/>
    <w:rsid w:val="00EE3E9F"/>
    <w:rsid w:val="00EE5914"/>
    <w:rsid w:val="00EE5FA3"/>
    <w:rsid w:val="00EF551D"/>
    <w:rsid w:val="00EF56DF"/>
    <w:rsid w:val="00EF5FC8"/>
    <w:rsid w:val="00F00A50"/>
    <w:rsid w:val="00F01D7B"/>
    <w:rsid w:val="00F0224C"/>
    <w:rsid w:val="00F05759"/>
    <w:rsid w:val="00F06DF4"/>
    <w:rsid w:val="00F14869"/>
    <w:rsid w:val="00F14DB6"/>
    <w:rsid w:val="00F1560A"/>
    <w:rsid w:val="00F15617"/>
    <w:rsid w:val="00F15851"/>
    <w:rsid w:val="00F15D6D"/>
    <w:rsid w:val="00F16BDA"/>
    <w:rsid w:val="00F21F9F"/>
    <w:rsid w:val="00F22DE3"/>
    <w:rsid w:val="00F241BA"/>
    <w:rsid w:val="00F24999"/>
    <w:rsid w:val="00F254D9"/>
    <w:rsid w:val="00F273C0"/>
    <w:rsid w:val="00F27789"/>
    <w:rsid w:val="00F30AB2"/>
    <w:rsid w:val="00F319E3"/>
    <w:rsid w:val="00F348F0"/>
    <w:rsid w:val="00F40F5C"/>
    <w:rsid w:val="00F42089"/>
    <w:rsid w:val="00F42AF2"/>
    <w:rsid w:val="00F4417C"/>
    <w:rsid w:val="00F4453E"/>
    <w:rsid w:val="00F44E05"/>
    <w:rsid w:val="00F46EAE"/>
    <w:rsid w:val="00F52706"/>
    <w:rsid w:val="00F52B36"/>
    <w:rsid w:val="00F52DB3"/>
    <w:rsid w:val="00F53751"/>
    <w:rsid w:val="00F5378F"/>
    <w:rsid w:val="00F540ED"/>
    <w:rsid w:val="00F55B38"/>
    <w:rsid w:val="00F6065D"/>
    <w:rsid w:val="00F639A6"/>
    <w:rsid w:val="00F64BCF"/>
    <w:rsid w:val="00F6762E"/>
    <w:rsid w:val="00F72940"/>
    <w:rsid w:val="00F73A97"/>
    <w:rsid w:val="00F7413D"/>
    <w:rsid w:val="00F74723"/>
    <w:rsid w:val="00F76190"/>
    <w:rsid w:val="00F77047"/>
    <w:rsid w:val="00F771EA"/>
    <w:rsid w:val="00F80928"/>
    <w:rsid w:val="00F81125"/>
    <w:rsid w:val="00F81BB0"/>
    <w:rsid w:val="00F831DD"/>
    <w:rsid w:val="00F84585"/>
    <w:rsid w:val="00F85385"/>
    <w:rsid w:val="00F92505"/>
    <w:rsid w:val="00F92A05"/>
    <w:rsid w:val="00F92A4F"/>
    <w:rsid w:val="00F9330A"/>
    <w:rsid w:val="00F94E37"/>
    <w:rsid w:val="00F970F4"/>
    <w:rsid w:val="00F97376"/>
    <w:rsid w:val="00F97D36"/>
    <w:rsid w:val="00FA0C5F"/>
    <w:rsid w:val="00FA263D"/>
    <w:rsid w:val="00FA2D19"/>
    <w:rsid w:val="00FA3141"/>
    <w:rsid w:val="00FA3627"/>
    <w:rsid w:val="00FA3D1C"/>
    <w:rsid w:val="00FA5EDA"/>
    <w:rsid w:val="00FA5F19"/>
    <w:rsid w:val="00FB3250"/>
    <w:rsid w:val="00FB35F2"/>
    <w:rsid w:val="00FB4AB5"/>
    <w:rsid w:val="00FB58A4"/>
    <w:rsid w:val="00FC1680"/>
    <w:rsid w:val="00FC1859"/>
    <w:rsid w:val="00FC2F04"/>
    <w:rsid w:val="00FC4C92"/>
    <w:rsid w:val="00FC4F5D"/>
    <w:rsid w:val="00FC570D"/>
    <w:rsid w:val="00FD073E"/>
    <w:rsid w:val="00FD17DB"/>
    <w:rsid w:val="00FD6539"/>
    <w:rsid w:val="00FD78E5"/>
    <w:rsid w:val="00FD7EFC"/>
    <w:rsid w:val="00FE00E1"/>
    <w:rsid w:val="00FE2084"/>
    <w:rsid w:val="00FE328F"/>
    <w:rsid w:val="00FE32B2"/>
    <w:rsid w:val="00FE516F"/>
    <w:rsid w:val="00FE61D6"/>
    <w:rsid w:val="00FE6551"/>
    <w:rsid w:val="00FE666B"/>
    <w:rsid w:val="00FE6DBA"/>
    <w:rsid w:val="00FF00CF"/>
    <w:rsid w:val="00FF2873"/>
    <w:rsid w:val="00FF3CC8"/>
    <w:rsid w:val="00FF45BD"/>
    <w:rsid w:val="00FF4622"/>
    <w:rsid w:val="00FF4AB0"/>
    <w:rsid w:val="00FF5882"/>
    <w:rsid w:val="00FF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76245B3-C67A-4C02-9960-B1D9C81E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semiHidden/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DE5B2-8242-46E9-B33E-05EBF488B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2543</Words>
  <Characters>14496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17005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15</cp:revision>
  <cp:lastPrinted>2008-09-18T13:23:00Z</cp:lastPrinted>
  <dcterms:created xsi:type="dcterms:W3CDTF">2016-03-22T16:25:00Z</dcterms:created>
  <dcterms:modified xsi:type="dcterms:W3CDTF">2016-11-17T14:58:00Z</dcterms:modified>
</cp:coreProperties>
</file>
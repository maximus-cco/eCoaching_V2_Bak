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6229" w:rsidRPr="00167987" w:rsidRDefault="00C26229" w:rsidP="00EB5195">
      <w:pPr>
        <w:pStyle w:val="Title1"/>
        <w:jc w:val="center"/>
        <w:rPr>
          <w:rFonts w:ascii="Arial" w:hAnsi="Arial"/>
        </w:rPr>
      </w:pPr>
      <w:r w:rsidRPr="00167987">
        <w:rPr>
          <w:rFonts w:ascii="Arial" w:hAnsi="Arial"/>
        </w:rPr>
        <w:t>_</w:t>
      </w:r>
      <w:r>
        <w:rPr>
          <w:rFonts w:ascii="Arial" w:hAnsi="Arial"/>
        </w:rPr>
        <w:t>____________</w:t>
      </w:r>
      <w:r w:rsidRPr="00167987">
        <w:rPr>
          <w:rFonts w:ascii="Arial" w:hAnsi="Arial"/>
        </w:rPr>
        <w:t>__________</w:t>
      </w:r>
    </w:p>
    <w:p w:rsidR="006917C3" w:rsidRDefault="006917C3" w:rsidP="00EB5195">
      <w:pPr>
        <w:ind w:right="-270"/>
        <w:jc w:val="center"/>
        <w:rPr>
          <w:rFonts w:ascii="Arial" w:hAnsi="Arial"/>
        </w:rPr>
      </w:pPr>
    </w:p>
    <w:p w:rsidR="00C26229" w:rsidRPr="00167987" w:rsidRDefault="006917C3" w:rsidP="00EB5195">
      <w:pPr>
        <w:ind w:right="-270"/>
        <w:jc w:val="center"/>
        <w:rPr>
          <w:rFonts w:ascii="Arial" w:hAnsi="Arial"/>
        </w:rPr>
      </w:pPr>
      <w:r>
        <w:rPr>
          <w:rFonts w:asciiTheme="majorHAnsi" w:hAnsiTheme="majorHAnsi"/>
          <w:noProof/>
          <w:sz w:val="22"/>
          <w:szCs w:val="22"/>
        </w:rPr>
        <w:drawing>
          <wp:inline distT="0" distB="0" distL="0" distR="0" wp14:anchorId="34804859" wp14:editId="38644CB5">
            <wp:extent cx="5075912" cy="600075"/>
            <wp:effectExtent l="0" t="0" r="0" b="0"/>
            <wp:docPr id="14" name="Picture 14" descr="C:\Documents and Settings\stephanie.oneal\Local Settings\Temp\wz23c8\GDIT 2-color logo\gd_it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stephanie.oneal\Local Settings\Temp\wz23c8\GDIT 2-color logo\gd_it_logo.gif"/>
                    <pic:cNvPicPr>
                      <a:picLocks noChangeAspect="1" noChangeArrowheads="1"/>
                    </pic:cNvPicPr>
                  </pic:nvPicPr>
                  <pic:blipFill>
                    <a:blip r:embed="rId9" cstate="print"/>
                    <a:srcRect/>
                    <a:stretch>
                      <a:fillRect/>
                    </a:stretch>
                  </pic:blipFill>
                  <pic:spPr bwMode="auto">
                    <a:xfrm>
                      <a:off x="0" y="0"/>
                      <a:ext cx="5165817" cy="610704"/>
                    </a:xfrm>
                    <a:prstGeom prst="rect">
                      <a:avLst/>
                    </a:prstGeom>
                    <a:noFill/>
                    <a:ln w="9525">
                      <a:noFill/>
                      <a:miter lim="800000"/>
                      <a:headEnd/>
                      <a:tailEnd/>
                    </a:ln>
                  </pic:spPr>
                </pic:pic>
              </a:graphicData>
            </a:graphic>
          </wp:inline>
        </w:drawing>
      </w:r>
    </w:p>
    <w:p w:rsidR="00C26229" w:rsidRPr="00167987" w:rsidRDefault="00C26229" w:rsidP="00EB5195">
      <w:pPr>
        <w:ind w:right="-270"/>
        <w:jc w:val="center"/>
        <w:rPr>
          <w:rFonts w:ascii="Arial" w:hAnsi="Arial"/>
        </w:rPr>
      </w:pP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eC</w:t>
      </w:r>
      <w:r w:rsidR="007E62ED" w:rsidRPr="00E13D9F">
        <w:rPr>
          <w:rFonts w:ascii="Times New Roman" w:hAnsi="Times New Roman"/>
          <w:sz w:val="32"/>
        </w:rPr>
        <w:t>oaching</w:t>
      </w:r>
      <w:r w:rsidRPr="00E13D9F">
        <w:rPr>
          <w:rFonts w:ascii="Times New Roman" w:hAnsi="Times New Roman"/>
          <w:sz w:val="32"/>
        </w:rPr>
        <w:t xml:space="preserve"> </w:t>
      </w:r>
      <w:r w:rsidR="007E62ED" w:rsidRPr="00E13D9F">
        <w:rPr>
          <w:rFonts w:ascii="Times New Roman" w:hAnsi="Times New Roman"/>
          <w:sz w:val="32"/>
        </w:rPr>
        <w:t>Dashboard</w:t>
      </w:r>
      <w:r w:rsidRPr="00E13D9F">
        <w:rPr>
          <w:rFonts w:ascii="Times New Roman" w:hAnsi="Times New Roman"/>
          <w:sz w:val="32"/>
        </w:rPr>
        <w:t xml:space="preserve"> Website</w:t>
      </w:r>
    </w:p>
    <w:p w:rsidR="00C26229" w:rsidRPr="00E13D9F" w:rsidRDefault="00C26229" w:rsidP="00EB5195">
      <w:pPr>
        <w:pStyle w:val="BodyText"/>
        <w:spacing w:before="240" w:after="60"/>
        <w:jc w:val="center"/>
        <w:rPr>
          <w:rFonts w:ascii="Times New Roman" w:hAnsi="Times New Roman"/>
          <w:sz w:val="32"/>
        </w:rPr>
      </w:pPr>
      <w:r w:rsidRPr="00E13D9F">
        <w:rPr>
          <w:rFonts w:ascii="Times New Roman" w:hAnsi="Times New Roman"/>
          <w:sz w:val="32"/>
        </w:rPr>
        <w:t>Detail Design</w:t>
      </w:r>
    </w:p>
    <w:p w:rsidR="00C26229" w:rsidRPr="00167987" w:rsidRDefault="00C26229" w:rsidP="00EB5195">
      <w:pPr>
        <w:pStyle w:val="Title1"/>
        <w:jc w:val="center"/>
        <w:rPr>
          <w:rFonts w:ascii="Arial" w:hAnsi="Arial"/>
        </w:rPr>
      </w:pPr>
      <w:r>
        <w:rPr>
          <w:rFonts w:ascii="Arial" w:hAnsi="Arial"/>
        </w:rPr>
        <w:t>_____________</w:t>
      </w:r>
      <w:r w:rsidRPr="00167987">
        <w:rPr>
          <w:rFonts w:ascii="Arial" w:hAnsi="Arial"/>
        </w:rPr>
        <w:t>__________</w:t>
      </w:r>
    </w:p>
    <w:p w:rsidR="00C26229" w:rsidRPr="00167987" w:rsidRDefault="00C26229" w:rsidP="00C26229">
      <w:pPr>
        <w:ind w:right="-270"/>
        <w:rPr>
          <w:rFonts w:ascii="Arial" w:hAnsi="Arial"/>
        </w:rPr>
      </w:pPr>
    </w:p>
    <w:p w:rsidR="00C26229" w:rsidRPr="00167987" w:rsidRDefault="00C26229" w:rsidP="00C26229">
      <w:pPr>
        <w:ind w:right="-270"/>
        <w:rPr>
          <w:rFonts w:ascii="Arial" w:hAnsi="Arial"/>
        </w:rPr>
      </w:pPr>
    </w:p>
    <w:tbl>
      <w:tblPr>
        <w:tblW w:w="0" w:type="auto"/>
        <w:tblInd w:w="79" w:type="dxa"/>
        <w:tblLayout w:type="fixed"/>
        <w:tblCellMar>
          <w:left w:w="79" w:type="dxa"/>
          <w:right w:w="79" w:type="dxa"/>
        </w:tblCellMar>
        <w:tblLook w:val="0000" w:firstRow="0" w:lastRow="0" w:firstColumn="0" w:lastColumn="0" w:noHBand="0" w:noVBand="0"/>
      </w:tblPr>
      <w:tblGrid>
        <w:gridCol w:w="2970"/>
        <w:gridCol w:w="1620"/>
        <w:gridCol w:w="6930"/>
      </w:tblGrid>
      <w:tr w:rsidR="00C26229" w:rsidRPr="00E13D9F" w:rsidTr="00EB5195">
        <w:trPr>
          <w:cantSplit/>
          <w:trHeight w:val="282"/>
        </w:trPr>
        <w:tc>
          <w:tcPr>
            <w:tcW w:w="297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Revision</w:t>
            </w:r>
          </w:p>
        </w:tc>
        <w:tc>
          <w:tcPr>
            <w:tcW w:w="1620" w:type="dxa"/>
            <w:tcBorders>
              <w:top w:val="single" w:sz="6" w:space="0" w:color="auto"/>
              <w:left w:val="single" w:sz="6" w:space="0" w:color="auto"/>
              <w:right w:val="single" w:sz="6" w:space="0" w:color="auto"/>
            </w:tcBorders>
            <w:vAlign w:val="center"/>
          </w:tcPr>
          <w:p w:rsidR="00C26229" w:rsidRPr="00E13D9F" w:rsidRDefault="00C26229" w:rsidP="000C0FD7">
            <w:pPr>
              <w:ind w:right="-270"/>
              <w:jc w:val="center"/>
            </w:pPr>
            <w:r w:rsidRPr="00E13D9F">
              <w:t>Last Review</w:t>
            </w:r>
          </w:p>
        </w:tc>
        <w:tc>
          <w:tcPr>
            <w:tcW w:w="6930" w:type="dxa"/>
            <w:tcBorders>
              <w:top w:val="single" w:sz="6" w:space="0" w:color="auto"/>
              <w:right w:val="single" w:sz="6" w:space="0" w:color="auto"/>
            </w:tcBorders>
            <w:vAlign w:val="center"/>
          </w:tcPr>
          <w:p w:rsidR="00C26229" w:rsidRPr="00E13D9F" w:rsidRDefault="00C26229" w:rsidP="000C0FD7">
            <w:pPr>
              <w:ind w:right="-270"/>
              <w:jc w:val="center"/>
            </w:pPr>
            <w:r w:rsidRPr="00E13D9F">
              <w:t>Description</w:t>
            </w:r>
          </w:p>
        </w:tc>
      </w:tr>
      <w:tr w:rsidR="004A6881" w:rsidRPr="00E13D9F" w:rsidTr="00EB5195">
        <w:trPr>
          <w:cantSplit/>
          <w:trHeight w:val="348"/>
        </w:trPr>
        <w:tc>
          <w:tcPr>
            <w:tcW w:w="2970" w:type="dxa"/>
            <w:tcBorders>
              <w:top w:val="single" w:sz="12" w:space="0" w:color="auto"/>
              <w:left w:val="single" w:sz="6" w:space="0" w:color="auto"/>
              <w:bottom w:val="single" w:sz="6" w:space="0" w:color="auto"/>
              <w:right w:val="single" w:sz="6" w:space="0" w:color="auto"/>
            </w:tcBorders>
          </w:tcPr>
          <w:p w:rsidR="003F08AE" w:rsidRPr="00E13D9F" w:rsidRDefault="003F08AE" w:rsidP="007B0368">
            <w:pPr>
              <w:ind w:right="-270"/>
            </w:pPr>
            <w:del w:id="0" w:author="Huang, Lili" w:date="2016-06-24T10:34:00Z">
              <w:r w:rsidDel="007B0368">
                <w:delText>0</w:delText>
              </w:r>
              <w:r w:rsidR="00882D94" w:rsidDel="007B0368">
                <w:delText>4</w:delText>
              </w:r>
            </w:del>
            <w:ins w:id="1" w:author="Huang, Lili" w:date="2016-06-24T10:34:00Z">
              <w:r w:rsidR="007B0368">
                <w:t>06</w:t>
              </w:r>
            </w:ins>
            <w:r>
              <w:t>/</w:t>
            </w:r>
            <w:del w:id="2" w:author="Huang, Lili" w:date="2016-06-24T10:34:00Z">
              <w:r w:rsidR="00882D94" w:rsidDel="007B0368">
                <w:delText>08</w:delText>
              </w:r>
            </w:del>
            <w:ins w:id="3" w:author="Huang, Lili" w:date="2016-06-24T10:34:00Z">
              <w:r w:rsidR="007B0368">
                <w:t>24</w:t>
              </w:r>
            </w:ins>
            <w:r>
              <w:t>/2016</w:t>
            </w:r>
          </w:p>
        </w:tc>
        <w:tc>
          <w:tcPr>
            <w:tcW w:w="1620" w:type="dxa"/>
            <w:tcBorders>
              <w:top w:val="single" w:sz="12" w:space="0" w:color="auto"/>
              <w:left w:val="single" w:sz="6" w:space="0" w:color="auto"/>
              <w:bottom w:val="single" w:sz="6" w:space="0" w:color="auto"/>
              <w:right w:val="single" w:sz="6" w:space="0" w:color="auto"/>
            </w:tcBorders>
          </w:tcPr>
          <w:p w:rsidR="004A6881" w:rsidRPr="00E13D9F" w:rsidRDefault="004A6881" w:rsidP="000C0FD7">
            <w:pPr>
              <w:ind w:left="-12" w:right="-270"/>
              <w:jc w:val="center"/>
            </w:pPr>
          </w:p>
        </w:tc>
        <w:tc>
          <w:tcPr>
            <w:tcW w:w="6930" w:type="dxa"/>
            <w:tcBorders>
              <w:top w:val="single" w:sz="12" w:space="0" w:color="auto"/>
              <w:bottom w:val="single" w:sz="6" w:space="0" w:color="auto"/>
              <w:right w:val="single" w:sz="6" w:space="0" w:color="auto"/>
            </w:tcBorders>
          </w:tcPr>
          <w:p w:rsidR="00882D94" w:rsidRPr="00882D94" w:rsidDel="00C048B7" w:rsidRDefault="00882D94" w:rsidP="00882D94">
            <w:pPr>
              <w:spacing w:line="360" w:lineRule="atLeast"/>
              <w:rPr>
                <w:del w:id="4" w:author="Huang, Lili" w:date="2016-06-24T10:34:00Z"/>
                <w:rFonts w:ascii="Segoe UI" w:hAnsi="Segoe UI" w:cs="Segoe UI"/>
                <w:color w:val="000000"/>
                <w:sz w:val="18"/>
                <w:szCs w:val="18"/>
              </w:rPr>
            </w:pPr>
            <w:del w:id="5" w:author="Huang, Lili" w:date="2016-06-24T10:34:00Z">
              <w:r w:rsidRPr="00882D94" w:rsidDel="00C048B7">
                <w:rPr>
                  <w:rFonts w:ascii="Segoe UI" w:hAnsi="Segoe UI" w:cs="Segoe UI"/>
                  <w:color w:val="000000"/>
                  <w:sz w:val="18"/>
                  <w:szCs w:val="18"/>
                </w:rPr>
                <w:delText>2429 - Unknown user should not be able to access;</w:delText>
              </w:r>
            </w:del>
          </w:p>
          <w:p w:rsidR="003F08AE" w:rsidRDefault="00882D94" w:rsidP="00882D94">
            <w:pPr>
              <w:ind w:right="-270"/>
              <w:rPr>
                <w:ins w:id="6" w:author="Huang, Lili" w:date="2016-06-24T10:34:00Z"/>
                <w:rFonts w:ascii="Segoe UI" w:hAnsi="Segoe UI" w:cs="Segoe UI"/>
                <w:color w:val="000000"/>
                <w:sz w:val="18"/>
                <w:szCs w:val="18"/>
              </w:rPr>
            </w:pPr>
            <w:del w:id="7" w:author="Huang, Lili" w:date="2016-06-24T10:34:00Z">
              <w:r w:rsidRPr="00882D94" w:rsidDel="00C048B7">
                <w:rPr>
                  <w:rFonts w:ascii="Segoe UI" w:hAnsi="Segoe UI" w:cs="Segoe UI"/>
                  <w:color w:val="000000"/>
                  <w:sz w:val="18"/>
                  <w:szCs w:val="18"/>
                </w:rPr>
                <w:delText>2432 - Separate solution for HR access;</w:delText>
              </w:r>
            </w:del>
          </w:p>
          <w:p w:rsidR="00C048B7" w:rsidRPr="00E13D9F" w:rsidRDefault="00C048B7" w:rsidP="00882D94">
            <w:pPr>
              <w:ind w:right="-270"/>
            </w:pPr>
            <w:ins w:id="8" w:author="Huang, Lili" w:date="2016-06-24T10:34:00Z">
              <w:r>
                <w:rPr>
                  <w:rFonts w:ascii="Segoe UI" w:hAnsi="Segoe UI" w:cs="Segoe UI"/>
                  <w:color w:val="000000"/>
                  <w:sz w:val="18"/>
                  <w:szCs w:val="18"/>
                </w:rPr>
                <w:t xml:space="preserve">2826 </w:t>
              </w:r>
            </w:ins>
            <w:ins w:id="9" w:author="Huang, Lili" w:date="2016-06-24T10:35:00Z">
              <w:r>
                <w:rPr>
                  <w:rFonts w:ascii="Segoe UI" w:hAnsi="Segoe UI" w:cs="Segoe UI"/>
                  <w:color w:val="000000"/>
                  <w:sz w:val="18"/>
                  <w:szCs w:val="18"/>
                </w:rPr>
                <w:t>–</w:t>
              </w:r>
            </w:ins>
            <w:ins w:id="10" w:author="Huang, Lili" w:date="2016-06-24T10:34:00Z">
              <w:r>
                <w:rPr>
                  <w:rFonts w:ascii="Segoe UI" w:hAnsi="Segoe UI" w:cs="Segoe UI"/>
                  <w:color w:val="000000"/>
                  <w:sz w:val="18"/>
                  <w:szCs w:val="18"/>
                </w:rPr>
                <w:t xml:space="preserve"> Coach </w:t>
              </w:r>
            </w:ins>
            <w:ins w:id="11" w:author="Huang, Lili" w:date="2016-06-24T10:35:00Z">
              <w:r>
                <w:rPr>
                  <w:rFonts w:ascii="Segoe UI" w:hAnsi="Segoe UI" w:cs="Segoe UI"/>
                  <w:color w:val="000000"/>
                  <w:sz w:val="18"/>
                  <w:szCs w:val="18"/>
                </w:rPr>
                <w:t>the Coach</w:t>
              </w:r>
              <w:r w:rsidR="00951F17">
                <w:rPr>
                  <w:rFonts w:ascii="Segoe UI" w:hAnsi="Segoe UI" w:cs="Segoe UI"/>
                  <w:color w:val="000000"/>
                  <w:sz w:val="18"/>
                  <w:szCs w:val="18"/>
                </w:rPr>
                <w:t xml:space="preserve"> data feed</w:t>
              </w:r>
            </w:ins>
          </w:p>
        </w:tc>
      </w:tr>
    </w:tbl>
    <w:p w:rsidR="00C26229" w:rsidRPr="00E13D9F" w:rsidRDefault="00C26229" w:rsidP="00C26229">
      <w:pPr>
        <w:pStyle w:val="hd1"/>
        <w:tabs>
          <w:tab w:val="left" w:pos="1980"/>
          <w:tab w:val="left" w:pos="6750"/>
        </w:tabs>
        <w:ind w:right="-270"/>
        <w:rPr>
          <w:rFonts w:ascii="Times New Roman" w:hAnsi="Times New Roman"/>
          <w:b/>
          <w:sz w:val="22"/>
          <w:szCs w:val="22"/>
        </w:rPr>
      </w:pPr>
    </w:p>
    <w:p w:rsidR="00C26229" w:rsidRPr="00E13D9F" w:rsidRDefault="00C26229" w:rsidP="00C26229">
      <w:pPr>
        <w:rPr>
          <w:sz w:val="22"/>
          <w:szCs w:val="22"/>
        </w:rPr>
      </w:pPr>
      <w:r w:rsidRPr="00E13D9F">
        <w:rPr>
          <w:sz w:val="22"/>
          <w:szCs w:val="22"/>
        </w:rPr>
        <w:t>Prepared by:</w:t>
      </w:r>
      <w:r w:rsidRPr="00E13D9F">
        <w:rPr>
          <w:sz w:val="22"/>
          <w:szCs w:val="22"/>
        </w:rPr>
        <w:tab/>
      </w:r>
      <w:r w:rsidR="001C3414" w:rsidRPr="00E13D9F">
        <w:rPr>
          <w:sz w:val="22"/>
          <w:u w:val="single"/>
        </w:rPr>
        <w:t>Jourdain Augustin</w:t>
      </w:r>
      <w:r w:rsidRPr="00E13D9F">
        <w:rPr>
          <w:sz w:val="22"/>
        </w:rPr>
        <w:tab/>
      </w:r>
      <w:r w:rsidRPr="00E13D9F">
        <w:rPr>
          <w:sz w:val="22"/>
        </w:rPr>
        <w:tab/>
      </w:r>
      <w:r w:rsidRPr="00E13D9F">
        <w:rPr>
          <w:sz w:val="22"/>
        </w:rPr>
        <w:tab/>
      </w:r>
      <w:r w:rsidRPr="00E13D9F">
        <w:rPr>
          <w:sz w:val="22"/>
        </w:rPr>
        <w:tab/>
      </w:r>
      <w:r w:rsidRPr="00E13D9F">
        <w:rPr>
          <w:sz w:val="22"/>
        </w:rPr>
        <w:tab/>
      </w:r>
      <w:r w:rsidR="0094228A" w:rsidRPr="00E13D9F">
        <w:rPr>
          <w:sz w:val="22"/>
        </w:rPr>
        <w:tab/>
      </w:r>
      <w:r w:rsidR="00EB5195" w:rsidRPr="00E13D9F">
        <w:rPr>
          <w:sz w:val="22"/>
        </w:rPr>
        <w:tab/>
      </w:r>
      <w:r w:rsidRPr="00E13D9F">
        <w:rPr>
          <w:sz w:val="22"/>
        </w:rPr>
        <w:t xml:space="preserve">Date:  </w:t>
      </w:r>
      <w:r w:rsidR="001C3414" w:rsidRPr="00E13D9F">
        <w:rPr>
          <w:sz w:val="22"/>
          <w:u w:val="single"/>
        </w:rPr>
        <w:t>September</w:t>
      </w:r>
      <w:r w:rsidR="007E62ED" w:rsidRPr="00E13D9F">
        <w:rPr>
          <w:sz w:val="22"/>
          <w:u w:val="single"/>
        </w:rPr>
        <w:t xml:space="preserve"> 1</w:t>
      </w:r>
      <w:r w:rsidR="001C3414" w:rsidRPr="00E13D9F">
        <w:rPr>
          <w:sz w:val="22"/>
          <w:u w:val="single"/>
        </w:rPr>
        <w:t>0</w:t>
      </w:r>
      <w:r w:rsidRPr="00E13D9F">
        <w:rPr>
          <w:sz w:val="22"/>
          <w:u w:val="single"/>
        </w:rPr>
        <w:t>, 201</w:t>
      </w:r>
      <w:r w:rsidR="001C3414" w:rsidRPr="00E13D9F">
        <w:rPr>
          <w:sz w:val="22"/>
          <w:u w:val="single"/>
        </w:rPr>
        <w:t>4</w:t>
      </w:r>
    </w:p>
    <w:p w:rsidR="00C26229" w:rsidRPr="00E13D9F" w:rsidRDefault="00C26229" w:rsidP="00C26229">
      <w:pPr>
        <w:pStyle w:val="hd1"/>
        <w:tabs>
          <w:tab w:val="left" w:pos="1980"/>
          <w:tab w:val="left" w:pos="6750"/>
        </w:tabs>
        <w:ind w:right="-270"/>
        <w:rPr>
          <w:rFonts w:ascii="Times New Roman" w:hAnsi="Times New Roman"/>
        </w:rPr>
      </w:pPr>
      <w:r w:rsidRPr="00E13D9F">
        <w:rPr>
          <w:rFonts w:ascii="Times New Roman" w:hAnsi="Times New Roman"/>
        </w:rPr>
        <w:tab/>
      </w:r>
    </w:p>
    <w:p w:rsidR="00C26229" w:rsidRPr="00E13D9F" w:rsidRDefault="00C26229" w:rsidP="00C26229">
      <w:pPr>
        <w:pStyle w:val="BodyText"/>
        <w:rPr>
          <w:rFonts w:ascii="Times New Roman" w:hAnsi="Times New Roman"/>
          <w:noProof w:val="0"/>
          <w:sz w:val="22"/>
        </w:rPr>
      </w:pPr>
      <w:r w:rsidRPr="00E13D9F">
        <w:rPr>
          <w:rFonts w:ascii="Times New Roman" w:hAnsi="Times New Roman"/>
          <w:noProof w:val="0"/>
          <w:sz w:val="22"/>
        </w:rPr>
        <w:t xml:space="preserve">Department, Location:     Engineering, </w:t>
      </w:r>
      <w:r w:rsidR="001C3414" w:rsidRPr="00E13D9F">
        <w:rPr>
          <w:rFonts w:ascii="Times New Roman" w:hAnsi="Times New Roman"/>
          <w:noProof w:val="0"/>
          <w:sz w:val="22"/>
        </w:rPr>
        <w:t>Arlington</w:t>
      </w:r>
    </w:p>
    <w:p w:rsidR="00C26229" w:rsidRPr="00E13D9F" w:rsidRDefault="00C26229" w:rsidP="00C26229">
      <w:pPr>
        <w:tabs>
          <w:tab w:val="left" w:pos="1980"/>
          <w:tab w:val="left" w:pos="6750"/>
        </w:tabs>
        <w:ind w:right="-270"/>
      </w:pPr>
      <w:r w:rsidRPr="00E13D9F">
        <w:rPr>
          <w:noProof/>
        </w:rPr>
        <mc:AlternateContent>
          <mc:Choice Requires="wps">
            <w:drawing>
              <wp:anchor distT="0" distB="0" distL="114300" distR="114300" simplePos="0" relativeHeight="251659264" behindDoc="0" locked="0" layoutInCell="0" allowOverlap="1" wp14:anchorId="0C136646" wp14:editId="5F474712">
                <wp:simplePos x="0" y="0"/>
                <wp:positionH relativeFrom="column">
                  <wp:posOffset>1463040</wp:posOffset>
                </wp:positionH>
                <wp:positionV relativeFrom="paragraph">
                  <wp:posOffset>7620</wp:posOffset>
                </wp:positionV>
                <wp:extent cx="2468880" cy="0"/>
                <wp:effectExtent l="5715" t="7620" r="11430" b="11430"/>
                <wp:wrapNone/>
                <wp:docPr id="13"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" o:allowincell="f">
                <v:stroke startarrowwidth="narrow" startarrowlength="short" endarrowwidth="narrow" endarrowlength="short"/>
              </v:line>
            </w:pict>
          </mc:Fallback>
        </mc:AlternateContent>
      </w:r>
    </w:p>
    <w:p w:rsidR="00C26229" w:rsidRPr="00E13D9F" w:rsidRDefault="00C26229" w:rsidP="00C26229">
      <w:pPr>
        <w:pStyle w:val="hdr1"/>
        <w:ind w:left="0" w:right="-270"/>
        <w:jc w:val="center"/>
        <w:rPr>
          <w:rFonts w:ascii="Times New Roman" w:hAnsi="Times New Roman"/>
          <w:sz w:val="22"/>
        </w:rPr>
      </w:pPr>
    </w:p>
    <w:p w:rsidR="00C26229" w:rsidRPr="00E13D9F" w:rsidRDefault="00EB5195" w:rsidP="00C26229">
      <w:pPr>
        <w:pStyle w:val="hd1"/>
        <w:tabs>
          <w:tab w:val="left" w:pos="1980"/>
          <w:tab w:val="left" w:pos="6750"/>
        </w:tabs>
        <w:rPr>
          <w:rFonts w:ascii="Times New Roman" w:hAnsi="Times New Roman"/>
          <w:sz w:val="22"/>
        </w:rPr>
      </w:pPr>
      <w:r w:rsidRPr="00E13D9F">
        <w:rPr>
          <w:rFonts w:ascii="Times New Roman" w:hAnsi="Times New Roman"/>
          <w:b/>
          <w:noProof/>
          <w:sz w:val="22"/>
        </w:rPr>
        <mc:AlternateContent>
          <mc:Choice Requires="wps">
            <w:drawing>
              <wp:anchor distT="0" distB="0" distL="114300" distR="114300" simplePos="0" relativeHeight="251660288" behindDoc="0" locked="0" layoutInCell="0" allowOverlap="1" wp14:anchorId="4C7E6DDB" wp14:editId="29494F1D">
                <wp:simplePos x="0" y="0"/>
                <wp:positionH relativeFrom="column">
                  <wp:posOffset>990600</wp:posOffset>
                </wp:positionH>
                <wp:positionV relativeFrom="paragraph">
                  <wp:posOffset>130810</wp:posOffset>
                </wp:positionV>
                <wp:extent cx="2469515" cy="635"/>
                <wp:effectExtent l="0" t="0" r="26035" b="37465"/>
                <wp:wrapNone/>
                <wp:docPr id="1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10.3pt" to="272.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" o:allowincell="f">
                <v:stroke startarrowwidth="narrow" startarrowlength="short" endarrowwidth="narrow" endarrowlength="short"/>
              </v:line>
            </w:pict>
          </mc:Fallback>
        </mc:AlternateContent>
      </w:r>
      <w:r w:rsidR="00C26229" w:rsidRPr="00E13D9F">
        <w:rPr>
          <w:rFonts w:ascii="Times New Roman" w:hAnsi="Times New Roman"/>
          <w:b/>
          <w:noProof/>
          <w:sz w:val="22"/>
        </w:rPr>
        <mc:AlternateContent>
          <mc:Choice Requires="wps">
            <w:drawing>
              <wp:anchor distT="0" distB="0" distL="114300" distR="114300" simplePos="0" relativeHeight="251661312" behindDoc="0" locked="0" layoutInCell="0" allowOverlap="1" wp14:anchorId="7C6CDC3B" wp14:editId="7749B552">
                <wp:simplePos x="0" y="0"/>
                <wp:positionH relativeFrom="column">
                  <wp:posOffset>5002530</wp:posOffset>
                </wp:positionH>
                <wp:positionV relativeFrom="paragraph">
                  <wp:posOffset>136525</wp:posOffset>
                </wp:positionV>
                <wp:extent cx="915035" cy="635"/>
                <wp:effectExtent l="0" t="0" r="18415" b="37465"/>
                <wp:wrapNone/>
                <wp:docPr id="1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3.9pt,10.75pt" to="465.95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" o:allowincell="f">
                <v:stroke startarrowwidth="narrow" startarrowlength="short" endarrowwidth="narrow" endarrowlength="short"/>
              </v:line>
            </w:pict>
          </mc:Fallback>
        </mc:AlternateContent>
      </w:r>
      <w:r w:rsidR="00C26229" w:rsidRPr="00E13D9F">
        <w:rPr>
          <w:rFonts w:ascii="Times New Roman" w:hAnsi="Times New Roman"/>
          <w:b/>
          <w:sz w:val="22"/>
        </w:rPr>
        <w:t>Approved by:</w:t>
      </w:r>
      <w:r w:rsidR="00C26229" w:rsidRPr="00E13D9F">
        <w:rPr>
          <w:rFonts w:ascii="Times New Roman" w:hAnsi="Times New Roman"/>
          <w:b/>
          <w:sz w:val="20"/>
        </w:rPr>
        <w:tab/>
      </w:r>
      <w:r w:rsidR="00C26229" w:rsidRPr="00E13D9F">
        <w:rPr>
          <w:rFonts w:ascii="Times New Roman" w:hAnsi="Times New Roman"/>
          <w:b/>
          <w:sz w:val="20"/>
        </w:rPr>
        <w:tab/>
      </w:r>
      <w:r w:rsidRPr="00E13D9F">
        <w:rPr>
          <w:rFonts w:ascii="Times New Roman" w:hAnsi="Times New Roman"/>
          <w:b/>
          <w:sz w:val="20"/>
        </w:rPr>
        <w:tab/>
      </w:r>
      <w:r w:rsidR="00C26229" w:rsidRPr="00E13D9F">
        <w:rPr>
          <w:rFonts w:ascii="Times New Roman" w:hAnsi="Times New Roman"/>
          <w:b/>
          <w:sz w:val="22"/>
        </w:rPr>
        <w:t xml:space="preserve">Date: </w:t>
      </w:r>
    </w:p>
    <w:p w:rsidR="00C26229" w:rsidRPr="00E13D9F" w:rsidRDefault="00C26229" w:rsidP="00C26229">
      <w:pPr>
        <w:pStyle w:val="hdr1"/>
        <w:ind w:left="0" w:right="-270"/>
        <w:jc w:val="center"/>
        <w:rPr>
          <w:rFonts w:ascii="Times New Roman" w:hAnsi="Times New Roman"/>
          <w:b/>
          <w:sz w:val="28"/>
        </w:rPr>
      </w:pPr>
      <w:r>
        <w:rPr>
          <w:rFonts w:ascii="Arial Black" w:hAnsi="Arial Black"/>
          <w:sz w:val="28"/>
        </w:rPr>
        <w:br w:type="page"/>
      </w:r>
      <w:r w:rsidRPr="00E13D9F">
        <w:rPr>
          <w:rFonts w:ascii="Times New Roman" w:hAnsi="Times New Roman"/>
          <w:b/>
          <w:sz w:val="28"/>
        </w:rPr>
        <w:lastRenderedPageBreak/>
        <w:t>Change History Log</w:t>
      </w:r>
    </w:p>
    <w:p w:rsidR="00C26229" w:rsidRPr="007C570B" w:rsidRDefault="00C26229" w:rsidP="00C26229">
      <w:pPr>
        <w:pStyle w:val="hdr1"/>
        <w:jc w:val="center"/>
        <w:rPr>
          <w:rFonts w:ascii="Times New Roman" w:hAnsi="Times New Roman"/>
          <w:sz w:val="28"/>
          <w:szCs w:val="28"/>
        </w:rPr>
      </w:pPr>
    </w:p>
    <w:tbl>
      <w:tblPr>
        <w:tblW w:w="11997" w:type="dxa"/>
        <w:jc w:val="center"/>
        <w:tblLayout w:type="fixed"/>
        <w:tblLook w:val="0000" w:firstRow="0" w:lastRow="0" w:firstColumn="0" w:lastColumn="0" w:noHBand="0" w:noVBand="0"/>
      </w:tblPr>
      <w:tblGrid>
        <w:gridCol w:w="1440"/>
        <w:gridCol w:w="8478"/>
        <w:gridCol w:w="2079"/>
      </w:tblGrid>
      <w:tr w:rsidR="00C26229" w:rsidRPr="00FA1BDF" w:rsidTr="006C0443">
        <w:trPr>
          <w:tblHeader/>
          <w:jc w:val="center"/>
        </w:trPr>
        <w:tc>
          <w:tcPr>
            <w:tcW w:w="1440"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Date</w:t>
            </w:r>
          </w:p>
        </w:tc>
        <w:tc>
          <w:tcPr>
            <w:tcW w:w="8478"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Change Description</w:t>
            </w:r>
          </w:p>
        </w:tc>
        <w:tc>
          <w:tcPr>
            <w:tcW w:w="2079" w:type="dxa"/>
            <w:tcBorders>
              <w:bottom w:val="single" w:sz="4" w:space="0" w:color="auto"/>
            </w:tcBorders>
            <w:shd w:val="solid" w:color="auto" w:fill="000000"/>
          </w:tcPr>
          <w:p w:rsidR="00C26229" w:rsidRPr="00FA1BDF" w:rsidRDefault="00C26229" w:rsidP="000C0FD7">
            <w:pPr>
              <w:pStyle w:val="hdr1"/>
              <w:spacing w:before="0"/>
              <w:ind w:left="0"/>
              <w:jc w:val="center"/>
              <w:rPr>
                <w:rFonts w:ascii="Times New Roman" w:hAnsi="Times New Roman"/>
                <w:b/>
                <w:sz w:val="22"/>
                <w:szCs w:val="22"/>
              </w:rPr>
            </w:pPr>
            <w:r w:rsidRPr="00FA1BDF">
              <w:rPr>
                <w:rFonts w:ascii="Times New Roman" w:hAnsi="Times New Roman"/>
                <w:b/>
                <w:sz w:val="22"/>
                <w:szCs w:val="22"/>
              </w:rPr>
              <w:t>Author</w:t>
            </w:r>
          </w:p>
        </w:tc>
      </w:tr>
      <w:tr w:rsidR="00C26229" w:rsidRPr="007D068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C26229" w:rsidRPr="00E13D9F" w:rsidRDefault="000327C4" w:rsidP="000327C4">
            <w:pPr>
              <w:pStyle w:val="hdr1"/>
              <w:ind w:left="0"/>
              <w:jc w:val="left"/>
              <w:rPr>
                <w:rFonts w:ascii="Times New Roman" w:hAnsi="Times New Roman"/>
                <w:sz w:val="20"/>
              </w:rPr>
            </w:pPr>
            <w:r w:rsidRPr="00E13D9F">
              <w:rPr>
                <w:rFonts w:ascii="Times New Roman" w:hAnsi="Times New Roman"/>
                <w:sz w:val="20"/>
              </w:rPr>
              <w:t>09</w:t>
            </w:r>
            <w:r w:rsidR="00C26229" w:rsidRPr="00E13D9F">
              <w:rPr>
                <w:rFonts w:ascii="Times New Roman" w:hAnsi="Times New Roman"/>
                <w:sz w:val="20"/>
              </w:rPr>
              <w:t>/</w:t>
            </w:r>
            <w:r w:rsidR="007E62ED" w:rsidRPr="00E13D9F">
              <w:rPr>
                <w:rFonts w:ascii="Times New Roman" w:hAnsi="Times New Roman"/>
                <w:sz w:val="20"/>
              </w:rPr>
              <w:t>1</w:t>
            </w:r>
            <w:r w:rsidRPr="00E13D9F">
              <w:rPr>
                <w:rFonts w:ascii="Times New Roman" w:hAnsi="Times New Roman"/>
                <w:sz w:val="20"/>
              </w:rPr>
              <w:t>0</w:t>
            </w:r>
            <w:r w:rsidR="00C26229" w:rsidRPr="00E13D9F">
              <w:rPr>
                <w:rFonts w:ascii="Times New Roman" w:hAnsi="Times New Roman"/>
                <w:sz w:val="20"/>
              </w:rPr>
              <w:t>/201</w:t>
            </w:r>
            <w:r w:rsidRPr="00E13D9F">
              <w:rPr>
                <w:rFonts w:ascii="Times New Roman" w:hAnsi="Times New Roman"/>
                <w:sz w:val="20"/>
              </w:rPr>
              <w:t>4</w:t>
            </w:r>
          </w:p>
        </w:tc>
        <w:tc>
          <w:tcPr>
            <w:tcW w:w="8478" w:type="dxa"/>
            <w:tcBorders>
              <w:top w:val="single" w:sz="4" w:space="0" w:color="auto"/>
              <w:left w:val="single" w:sz="4" w:space="0" w:color="auto"/>
              <w:bottom w:val="single" w:sz="4" w:space="0" w:color="auto"/>
              <w:right w:val="single" w:sz="4" w:space="0" w:color="auto"/>
            </w:tcBorders>
          </w:tcPr>
          <w:p w:rsidR="00C26229" w:rsidRPr="00E13D9F" w:rsidRDefault="00C26229" w:rsidP="000C0FD7">
            <w:pPr>
              <w:pStyle w:val="hdr1"/>
              <w:ind w:left="0"/>
              <w:jc w:val="left"/>
              <w:rPr>
                <w:rFonts w:ascii="Times New Roman" w:hAnsi="Times New Roman"/>
                <w:sz w:val="20"/>
              </w:rPr>
            </w:pPr>
            <w:r w:rsidRPr="00E13D9F">
              <w:rPr>
                <w:rFonts w:ascii="Times New Roman" w:hAnsi="Times New Roman"/>
                <w:sz w:val="20"/>
              </w:rPr>
              <w:t>Initial Draft</w:t>
            </w:r>
          </w:p>
        </w:tc>
        <w:tc>
          <w:tcPr>
            <w:tcW w:w="2079" w:type="dxa"/>
            <w:tcBorders>
              <w:top w:val="single" w:sz="4" w:space="0" w:color="auto"/>
              <w:left w:val="single" w:sz="4" w:space="0" w:color="auto"/>
              <w:bottom w:val="single" w:sz="4" w:space="0" w:color="auto"/>
              <w:right w:val="single" w:sz="4" w:space="0" w:color="auto"/>
            </w:tcBorders>
          </w:tcPr>
          <w:p w:rsidR="00C26229" w:rsidRPr="00E13D9F" w:rsidRDefault="000327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RPr="00F36BB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09/12/2014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 xml:space="preserve">P13506 – Updated dashboard restriction for ARC CSRs to be for any WACS* job code </w:t>
            </w:r>
            <w:r w:rsidR="00264192" w:rsidRPr="00E13D9F">
              <w:rPr>
                <w:rFonts w:ascii="Times New Roman" w:hAnsi="Times New Roman"/>
                <w:sz w:val="20"/>
              </w:rPr>
              <w:t>–</w:t>
            </w:r>
            <w:r w:rsidRPr="00E13D9F">
              <w:rPr>
                <w:rFonts w:ascii="Times New Roman" w:hAnsi="Times New Roman"/>
                <w:sz w:val="20"/>
              </w:rPr>
              <w:t xml:space="preserve"> </w:t>
            </w:r>
          </w:p>
          <w:p w:rsidR="00264192" w:rsidRPr="00E13D9F" w:rsidRDefault="00264192" w:rsidP="00264192">
            <w:pPr>
              <w:pStyle w:val="hdr1"/>
              <w:rPr>
                <w:rFonts w:ascii="Times New Roman" w:hAnsi="Times New Roman"/>
                <w:sz w:val="20"/>
              </w:rPr>
            </w:pPr>
            <w:r w:rsidRPr="00E13D9F">
              <w:rPr>
                <w:rFonts w:ascii="Times New Roman" w:hAnsi="Times New Roman"/>
                <w:sz w:val="20"/>
              </w:rPr>
              <w:t>2.2.2.3.3 - page 6</w:t>
            </w:r>
          </w:p>
          <w:p w:rsidR="00264192" w:rsidRPr="00E13D9F" w:rsidRDefault="00264192" w:rsidP="00264192">
            <w:pPr>
              <w:pStyle w:val="hdr1"/>
              <w:rPr>
                <w:rFonts w:ascii="Times New Roman" w:hAnsi="Times New Roman"/>
                <w:sz w:val="20"/>
              </w:rPr>
            </w:pPr>
            <w:r w:rsidRPr="00E13D9F">
              <w:rPr>
                <w:rFonts w:ascii="Times New Roman" w:hAnsi="Times New Roman"/>
                <w:sz w:val="20"/>
              </w:rPr>
              <w:t>2.3.1 - page 11</w:t>
            </w:r>
          </w:p>
          <w:p w:rsidR="00264192" w:rsidRPr="00E13D9F" w:rsidRDefault="00264192" w:rsidP="00264192">
            <w:pPr>
              <w:pStyle w:val="hdr1"/>
              <w:rPr>
                <w:rFonts w:ascii="Times New Roman" w:hAnsi="Times New Roman"/>
                <w:sz w:val="20"/>
              </w:rPr>
            </w:pPr>
          </w:p>
          <w:p w:rsidR="00264192" w:rsidRPr="00E13D9F" w:rsidRDefault="00264192" w:rsidP="00012039">
            <w:pPr>
              <w:pStyle w:val="hdr1"/>
              <w:ind w:left="0"/>
              <w:rPr>
                <w:rFonts w:ascii="Times New Roman" w:hAnsi="Times New Roman"/>
                <w:sz w:val="20"/>
              </w:rPr>
            </w:pPr>
            <w:r w:rsidRPr="00E13D9F">
              <w:rPr>
                <w:rFonts w:ascii="Times New Roman" w:hAnsi="Times New Roman"/>
                <w:sz w:val="20"/>
              </w:rPr>
              <w:t>Also updated review pages to show coaching reason, coaching sub reason and coaching reason value as dynamic rows displayed</w:t>
            </w:r>
          </w:p>
          <w:p w:rsidR="00264192" w:rsidRPr="00E13D9F" w:rsidRDefault="00264192" w:rsidP="00264192">
            <w:pPr>
              <w:pStyle w:val="hdr1"/>
              <w:rPr>
                <w:rFonts w:ascii="Times New Roman" w:hAnsi="Times New Roman"/>
                <w:sz w:val="20"/>
              </w:rPr>
            </w:pPr>
            <w:r w:rsidRPr="00E13D9F">
              <w:rPr>
                <w:rFonts w:ascii="Times New Roman" w:hAnsi="Times New Roman"/>
                <w:sz w:val="20"/>
              </w:rPr>
              <w:t>2.3.3 - dynamic - page 15, page 20</w:t>
            </w:r>
          </w:p>
          <w:p w:rsidR="00264192" w:rsidRPr="00E13D9F" w:rsidRDefault="00264192" w:rsidP="00012039">
            <w:pPr>
              <w:pStyle w:val="hdr1"/>
              <w:rPr>
                <w:rFonts w:ascii="Times New Roman" w:hAnsi="Times New Roman"/>
                <w:sz w:val="20"/>
              </w:rPr>
            </w:pPr>
            <w:r w:rsidRPr="00E13D9F">
              <w:rPr>
                <w:rFonts w:ascii="Times New Roman" w:hAnsi="Times New Roman"/>
                <w:sz w:val="20"/>
              </w:rPr>
              <w:t>2.3.5 - page 25, page 28, 29</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DA7F3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09/17/2014</w:t>
            </w:r>
          </w:p>
        </w:tc>
        <w:tc>
          <w:tcPr>
            <w:tcW w:w="8478" w:type="dxa"/>
            <w:tcBorders>
              <w:top w:val="single" w:sz="4" w:space="0" w:color="auto"/>
              <w:left w:val="single" w:sz="4" w:space="0" w:color="auto"/>
              <w:bottom w:val="single" w:sz="4" w:space="0" w:color="auto"/>
              <w:right w:val="single" w:sz="4" w:space="0" w:color="auto"/>
            </w:tcBorders>
          </w:tcPr>
          <w:p w:rsidR="00DA7F37" w:rsidRPr="00E13D9F" w:rsidRDefault="00012039" w:rsidP="000C0FD7">
            <w:pPr>
              <w:pStyle w:val="hdr1"/>
              <w:ind w:left="0"/>
              <w:jc w:val="left"/>
              <w:rPr>
                <w:rFonts w:ascii="Times New Roman" w:hAnsi="Times New Roman"/>
                <w:sz w:val="20"/>
              </w:rPr>
            </w:pPr>
            <w:r w:rsidRPr="00E13D9F">
              <w:rPr>
                <w:rFonts w:ascii="Times New Roman" w:hAnsi="Times New Roman"/>
                <w:sz w:val="20"/>
              </w:rPr>
              <w:t>P13512 – Updated references of “CSR” to “Employee” in review and historical dashboard review pages.</w:t>
            </w:r>
          </w:p>
          <w:p w:rsidR="00E03E58" w:rsidRPr="00E13D9F" w:rsidRDefault="00E03E58" w:rsidP="00E03E58">
            <w:pPr>
              <w:pStyle w:val="hdr1"/>
              <w:rPr>
                <w:rFonts w:ascii="Times New Roman" w:hAnsi="Times New Roman"/>
                <w:sz w:val="20"/>
              </w:rPr>
            </w:pPr>
            <w:r w:rsidRPr="00E13D9F">
              <w:rPr>
                <w:rFonts w:ascii="Times New Roman" w:hAnsi="Times New Roman"/>
                <w:sz w:val="20"/>
              </w:rPr>
              <w:t xml:space="preserve">2.3.3. - page 17, 18, 19 </w:t>
            </w:r>
          </w:p>
          <w:p w:rsidR="00E03E58" w:rsidRPr="00E13D9F" w:rsidRDefault="00E03E58" w:rsidP="00E03E58">
            <w:pPr>
              <w:pStyle w:val="hdr1"/>
              <w:rPr>
                <w:rFonts w:ascii="Times New Roman" w:hAnsi="Times New Roman"/>
                <w:sz w:val="20"/>
              </w:rPr>
            </w:pPr>
            <w:r w:rsidRPr="00E13D9F">
              <w:rPr>
                <w:rFonts w:ascii="Times New Roman" w:hAnsi="Times New Roman"/>
                <w:sz w:val="20"/>
              </w:rPr>
              <w:t>2.3.5 - page 25, 26, 27</w:t>
            </w:r>
          </w:p>
          <w:p w:rsidR="00E03E58" w:rsidRPr="00E13D9F" w:rsidRDefault="00E03E58" w:rsidP="00E03E58">
            <w:pPr>
              <w:pStyle w:val="hdr1"/>
              <w:rPr>
                <w:rFonts w:ascii="Times New Roman" w:hAnsi="Times New Roman"/>
                <w:sz w:val="20"/>
              </w:rPr>
            </w:pPr>
          </w:p>
          <w:p w:rsidR="00E03E58" w:rsidRPr="00E13D9F" w:rsidRDefault="00E03E58" w:rsidP="00B33AFE">
            <w:pPr>
              <w:pStyle w:val="hdr1"/>
              <w:ind w:left="0"/>
              <w:rPr>
                <w:rFonts w:ascii="Times New Roman" w:hAnsi="Times New Roman"/>
                <w:sz w:val="20"/>
              </w:rPr>
            </w:pPr>
            <w:r w:rsidRPr="00E13D9F">
              <w:rPr>
                <w:rFonts w:ascii="Times New Roman" w:hAnsi="Times New Roman"/>
                <w:sz w:val="20"/>
              </w:rPr>
              <w:t>Also updated DDD to reflect dashboard changes already in existence for status dropdown menus</w:t>
            </w:r>
            <w:r w:rsidR="00421F62" w:rsidRPr="00E13D9F">
              <w:rPr>
                <w:rFonts w:ascii="Times New Roman" w:hAnsi="Times New Roman"/>
                <w:sz w:val="20"/>
              </w:rPr>
              <w:t xml:space="preserve"> and comment texts</w:t>
            </w:r>
          </w:p>
          <w:p w:rsidR="00421F62" w:rsidRPr="00E13D9F" w:rsidRDefault="00421F62" w:rsidP="00E03E58">
            <w:pPr>
              <w:pStyle w:val="hdr1"/>
              <w:rPr>
                <w:rFonts w:ascii="Times New Roman" w:hAnsi="Times New Roman"/>
                <w:sz w:val="20"/>
              </w:rPr>
            </w:pPr>
            <w:r w:rsidRPr="00E13D9F">
              <w:rPr>
                <w:rFonts w:ascii="Times New Roman" w:hAnsi="Times New Roman"/>
                <w:sz w:val="20"/>
              </w:rPr>
              <w:t>2.2.2.2.1, 2.2.2.2.2, 2.2.2.2.3,     -  page 6</w:t>
            </w:r>
            <w:r w:rsidR="00E03E58" w:rsidRPr="00E13D9F">
              <w:rPr>
                <w:rFonts w:ascii="Times New Roman" w:hAnsi="Times New Roman"/>
                <w:sz w:val="20"/>
              </w:rPr>
              <w:tab/>
            </w:r>
          </w:p>
          <w:p w:rsidR="00421F62" w:rsidRPr="00E13D9F" w:rsidRDefault="00421F62" w:rsidP="00E03E58">
            <w:pPr>
              <w:pStyle w:val="hdr1"/>
              <w:rPr>
                <w:rFonts w:ascii="Times New Roman" w:hAnsi="Times New Roman"/>
                <w:sz w:val="20"/>
              </w:rPr>
            </w:pPr>
            <w:r w:rsidRPr="00E13D9F">
              <w:rPr>
                <w:rFonts w:ascii="Times New Roman" w:hAnsi="Times New Roman"/>
                <w:sz w:val="20"/>
              </w:rPr>
              <w:t>2.3.1 – page 8, 9, 10, 11</w:t>
            </w:r>
          </w:p>
          <w:p w:rsidR="00E03E58" w:rsidRPr="00E13D9F" w:rsidRDefault="00E03E58" w:rsidP="00E03E58">
            <w:pPr>
              <w:pStyle w:val="hdr1"/>
              <w:rPr>
                <w:rFonts w:ascii="Times New Roman" w:hAnsi="Times New Roman"/>
                <w:sz w:val="20"/>
              </w:rPr>
            </w:pPr>
            <w:r w:rsidRPr="00E13D9F">
              <w:rPr>
                <w:rFonts w:ascii="Times New Roman" w:hAnsi="Times New Roman"/>
                <w:sz w:val="20"/>
              </w:rPr>
              <w:t>2.3.2 - page 13</w:t>
            </w:r>
            <w:r w:rsidR="00421F62" w:rsidRPr="00E13D9F">
              <w:rPr>
                <w:rFonts w:ascii="Times New Roman" w:hAnsi="Times New Roman"/>
                <w:sz w:val="20"/>
              </w:rPr>
              <w:t>, 14, 15</w:t>
            </w:r>
          </w:p>
          <w:p w:rsidR="00E03E58" w:rsidRPr="00E13D9F" w:rsidRDefault="00E03E58" w:rsidP="00E03E58">
            <w:pPr>
              <w:pStyle w:val="hdr1"/>
              <w:rPr>
                <w:rFonts w:ascii="Times New Roman" w:hAnsi="Times New Roman"/>
                <w:sz w:val="20"/>
              </w:rPr>
            </w:pPr>
            <w:r w:rsidRPr="00E13D9F">
              <w:rPr>
                <w:rFonts w:ascii="Times New Roman" w:hAnsi="Times New Roman"/>
                <w:sz w:val="20"/>
              </w:rPr>
              <w:t>2.3.3 - page 16, 18</w:t>
            </w:r>
            <w:r w:rsidR="00421F62" w:rsidRPr="00E13D9F">
              <w:rPr>
                <w:rFonts w:ascii="Times New Roman" w:hAnsi="Times New Roman"/>
                <w:sz w:val="20"/>
              </w:rPr>
              <w:t>, 21</w:t>
            </w:r>
          </w:p>
          <w:p w:rsidR="00012039" w:rsidRPr="00E13D9F" w:rsidRDefault="00421F62" w:rsidP="008A198C">
            <w:pPr>
              <w:pStyle w:val="hdr1"/>
              <w:rPr>
                <w:rFonts w:ascii="Times New Roman" w:hAnsi="Times New Roman"/>
                <w:sz w:val="20"/>
              </w:rPr>
            </w:pPr>
            <w:r w:rsidRPr="00E13D9F">
              <w:rPr>
                <w:rFonts w:ascii="Times New Roman" w:hAnsi="Times New Roman"/>
                <w:sz w:val="20"/>
              </w:rPr>
              <w:t>2.3.4 – page 22, 23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A133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A7F3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A7F37" w:rsidRPr="00E13D9F" w:rsidRDefault="00B33AFE" w:rsidP="000C0FD7">
            <w:pPr>
              <w:pStyle w:val="hdr1"/>
              <w:ind w:left="0"/>
              <w:jc w:val="left"/>
              <w:rPr>
                <w:rFonts w:ascii="Times New Roman" w:hAnsi="Times New Roman"/>
                <w:sz w:val="20"/>
              </w:rPr>
            </w:pPr>
            <w:r w:rsidRPr="00E13D9F">
              <w:rPr>
                <w:rFonts w:ascii="Times New Roman" w:hAnsi="Times New Roman"/>
                <w:sz w:val="20"/>
              </w:rPr>
              <w:t>10/10/2014</w:t>
            </w:r>
          </w:p>
        </w:tc>
        <w:tc>
          <w:tcPr>
            <w:tcW w:w="8478" w:type="dxa"/>
            <w:tcBorders>
              <w:top w:val="single" w:sz="4" w:space="0" w:color="auto"/>
              <w:left w:val="single" w:sz="4" w:space="0" w:color="auto"/>
              <w:bottom w:val="single" w:sz="4" w:space="0" w:color="auto"/>
              <w:right w:val="single" w:sz="4" w:space="0" w:color="auto"/>
            </w:tcBorders>
          </w:tcPr>
          <w:p w:rsidR="00E40E75" w:rsidRPr="00E13D9F" w:rsidRDefault="00E40E75" w:rsidP="00E40E75">
            <w:pPr>
              <w:pStyle w:val="hdr1"/>
              <w:ind w:left="0"/>
              <w:jc w:val="left"/>
              <w:rPr>
                <w:rFonts w:ascii="Times New Roman" w:hAnsi="Times New Roman"/>
                <w:sz w:val="20"/>
              </w:rPr>
            </w:pPr>
            <w:r w:rsidRPr="00E13D9F">
              <w:rPr>
                <w:rFonts w:ascii="Times New Roman" w:hAnsi="Times New Roman"/>
                <w:sz w:val="20"/>
              </w:rPr>
              <w:t xml:space="preserve">P13479 - Add WARNING question in the eCoaching Log </w:t>
            </w:r>
          </w:p>
          <w:p w:rsidR="00DA7F37" w:rsidRPr="00E13D9F" w:rsidRDefault="00B33AFE" w:rsidP="00E40E75">
            <w:pPr>
              <w:pStyle w:val="hdr1"/>
              <w:ind w:left="0"/>
              <w:jc w:val="left"/>
              <w:rPr>
                <w:rFonts w:ascii="Times New Roman" w:hAnsi="Times New Roman"/>
                <w:sz w:val="20"/>
              </w:rPr>
            </w:pPr>
            <w:r w:rsidRPr="00E13D9F">
              <w:rPr>
                <w:rFonts w:ascii="Times New Roman" w:hAnsi="Times New Roman"/>
                <w:sz w:val="20"/>
              </w:rPr>
              <w:t xml:space="preserve"> </w:t>
            </w:r>
            <w:r w:rsidR="00EB1F63" w:rsidRPr="00E13D9F">
              <w:rPr>
                <w:rFonts w:ascii="Times New Roman" w:hAnsi="Times New Roman"/>
                <w:sz w:val="20"/>
              </w:rPr>
              <w:t>2.3.1 - page 10, 12, 13</w:t>
            </w:r>
          </w:p>
        </w:tc>
        <w:tc>
          <w:tcPr>
            <w:tcW w:w="2079" w:type="dxa"/>
            <w:tcBorders>
              <w:top w:val="single" w:sz="4" w:space="0" w:color="auto"/>
              <w:left w:val="single" w:sz="4" w:space="0" w:color="auto"/>
              <w:bottom w:val="single" w:sz="4" w:space="0" w:color="auto"/>
              <w:right w:val="single" w:sz="4" w:space="0" w:color="auto"/>
            </w:tcBorders>
          </w:tcPr>
          <w:p w:rsidR="00DA7F37" w:rsidRPr="00E13D9F" w:rsidRDefault="006B7A3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10/17/2014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2F0F" w:rsidP="00E40E75">
            <w:pPr>
              <w:pStyle w:val="hdr1"/>
              <w:ind w:left="0"/>
              <w:jc w:val="left"/>
              <w:rPr>
                <w:rFonts w:ascii="Times New Roman" w:hAnsi="Times New Roman"/>
                <w:sz w:val="20"/>
              </w:rPr>
            </w:pPr>
            <w:r w:rsidRPr="00E13D9F">
              <w:rPr>
                <w:rFonts w:ascii="Times New Roman" w:hAnsi="Times New Roman"/>
                <w:sz w:val="20"/>
              </w:rPr>
              <w:t>P13622 - eCoaching - Review Page OMR Research SOP Link</w:t>
            </w:r>
          </w:p>
          <w:p w:rsidR="006D2F0F" w:rsidRPr="00E13D9F" w:rsidRDefault="006D2F0F" w:rsidP="00561F76">
            <w:pPr>
              <w:pStyle w:val="hdr1"/>
              <w:numPr>
                <w:ilvl w:val="0"/>
                <w:numId w:val="4"/>
              </w:numPr>
              <w:jc w:val="left"/>
              <w:rPr>
                <w:rFonts w:ascii="Times New Roman" w:hAnsi="Times New Roman"/>
                <w:sz w:val="20"/>
              </w:rPr>
            </w:pPr>
            <w:r w:rsidRPr="00E13D9F">
              <w:rPr>
                <w:rFonts w:ascii="Times New Roman" w:hAnsi="Times New Roman"/>
                <w:sz w:val="20"/>
              </w:rPr>
              <w:t>2.3.3 - page 18</w:t>
            </w:r>
          </w:p>
          <w:p w:rsidR="00F661D7" w:rsidRPr="00E13D9F" w:rsidRDefault="00F661D7" w:rsidP="00561F76">
            <w:pPr>
              <w:pStyle w:val="hdr1"/>
              <w:numPr>
                <w:ilvl w:val="0"/>
                <w:numId w:val="4"/>
              </w:numPr>
              <w:jc w:val="left"/>
              <w:rPr>
                <w:rFonts w:ascii="Times New Roman" w:hAnsi="Times New Roman"/>
                <w:sz w:val="20"/>
              </w:rPr>
            </w:pPr>
            <w:r w:rsidRPr="00E13D9F">
              <w:rPr>
                <w:rFonts w:ascii="Times New Roman" w:hAnsi="Times New Roman"/>
                <w:sz w:val="20"/>
              </w:rPr>
              <w:t>Added 2.3.6 – page 29 - 30</w:t>
            </w:r>
          </w:p>
          <w:p w:rsidR="006D2F0F" w:rsidRPr="00E13D9F" w:rsidRDefault="006D2F0F" w:rsidP="00E40E75">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6D2F0F"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6D2F0F"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D2F0F" w:rsidRPr="00E13D9F" w:rsidRDefault="006D41C4" w:rsidP="000C0FD7">
            <w:pPr>
              <w:pStyle w:val="hdr1"/>
              <w:ind w:left="0"/>
              <w:jc w:val="left"/>
              <w:rPr>
                <w:rFonts w:ascii="Times New Roman" w:hAnsi="Times New Roman"/>
                <w:sz w:val="20"/>
              </w:rPr>
            </w:pPr>
            <w:r w:rsidRPr="00E13D9F">
              <w:rPr>
                <w:rFonts w:ascii="Times New Roman" w:hAnsi="Times New Roman"/>
                <w:sz w:val="20"/>
              </w:rPr>
              <w:t>11/04/2014</w:t>
            </w:r>
          </w:p>
        </w:tc>
        <w:tc>
          <w:tcPr>
            <w:tcW w:w="8478" w:type="dxa"/>
            <w:tcBorders>
              <w:top w:val="single" w:sz="4" w:space="0" w:color="auto"/>
              <w:left w:val="single" w:sz="4" w:space="0" w:color="auto"/>
              <w:bottom w:val="single" w:sz="4" w:space="0" w:color="auto"/>
              <w:right w:val="single" w:sz="4" w:space="0" w:color="auto"/>
            </w:tcBorders>
          </w:tcPr>
          <w:p w:rsidR="006D2F0F" w:rsidRPr="00E13D9F" w:rsidRDefault="006D41C4" w:rsidP="006D41C4">
            <w:pPr>
              <w:pStyle w:val="hdr1"/>
              <w:ind w:left="0"/>
              <w:jc w:val="left"/>
              <w:rPr>
                <w:rFonts w:ascii="Times New Roman" w:hAnsi="Times New Roman"/>
                <w:sz w:val="20"/>
              </w:rPr>
            </w:pPr>
            <w:r w:rsidRPr="00E13D9F">
              <w:rPr>
                <w:rFonts w:ascii="Times New Roman" w:hAnsi="Times New Roman"/>
                <w:sz w:val="20"/>
              </w:rPr>
              <w:t xml:space="preserve">P13753 – eCoaching – Updated dashboards to allow WPWL51 users to have manager access to </w:t>
            </w:r>
            <w:r w:rsidRPr="00E13D9F">
              <w:rPr>
                <w:rFonts w:ascii="Times New Roman" w:hAnsi="Times New Roman"/>
                <w:sz w:val="20"/>
              </w:rPr>
              <w:lastRenderedPageBreak/>
              <w:t>dashboards</w:t>
            </w:r>
            <w:r w:rsidR="009E4F71" w:rsidRPr="00E13D9F">
              <w:rPr>
                <w:rFonts w:ascii="Times New Roman" w:hAnsi="Times New Roman"/>
                <w:sz w:val="20"/>
              </w:rPr>
              <w:t>:</w:t>
            </w:r>
          </w:p>
          <w:p w:rsidR="009E4F71" w:rsidRPr="00E13D9F" w:rsidRDefault="009E4F71" w:rsidP="007F47A1">
            <w:pPr>
              <w:pStyle w:val="hdr1"/>
              <w:rPr>
                <w:rFonts w:ascii="Times New Roman" w:hAnsi="Times New Roman"/>
                <w:sz w:val="20"/>
              </w:rPr>
            </w:pPr>
            <w:r w:rsidRPr="00E13D9F">
              <w:rPr>
                <w:rFonts w:ascii="Times New Roman" w:hAnsi="Times New Roman"/>
                <w:sz w:val="20"/>
              </w:rPr>
              <w:br/>
              <w:t>1. 2.2.2.1.3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2. 2.2.2.3.2 added WPWL51 to manager level users (page 6)</w:t>
            </w:r>
          </w:p>
          <w:p w:rsidR="009E4F71" w:rsidRPr="00E13D9F" w:rsidRDefault="009E4F71" w:rsidP="007F47A1">
            <w:pPr>
              <w:pStyle w:val="hdr1"/>
              <w:rPr>
                <w:rFonts w:ascii="Times New Roman" w:hAnsi="Times New Roman"/>
                <w:sz w:val="20"/>
              </w:rPr>
            </w:pPr>
            <w:r w:rsidRPr="00E13D9F">
              <w:rPr>
                <w:rFonts w:ascii="Times New Roman" w:hAnsi="Times New Roman"/>
                <w:sz w:val="20"/>
              </w:rPr>
              <w:t>3. 2.2.2.4.1 added WPWL51 to historical dashboard level users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4. 2.2.2.5.1 added WPWL51 to historical dashboard review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5. 2.3.1 added WPWL51 to manager view of main dashboard (page 7)</w:t>
            </w:r>
          </w:p>
          <w:p w:rsidR="009E4F71" w:rsidRPr="00E13D9F" w:rsidRDefault="009E4F71" w:rsidP="007F47A1">
            <w:pPr>
              <w:pStyle w:val="hdr1"/>
              <w:rPr>
                <w:rFonts w:ascii="Times New Roman" w:hAnsi="Times New Roman"/>
                <w:sz w:val="20"/>
              </w:rPr>
            </w:pPr>
            <w:r w:rsidRPr="00E13D9F">
              <w:rPr>
                <w:rFonts w:ascii="Times New Roman" w:hAnsi="Times New Roman"/>
                <w:sz w:val="20"/>
              </w:rPr>
              <w:t>6. 2.3.2 added WPWL51 to my submission group of my submission dashboard (page 15)</w:t>
            </w:r>
          </w:p>
          <w:p w:rsidR="009E4F71" w:rsidRPr="00E13D9F" w:rsidRDefault="009E4F71" w:rsidP="007F47A1">
            <w:pPr>
              <w:pStyle w:val="hdr1"/>
              <w:rPr>
                <w:rFonts w:ascii="Times New Roman" w:hAnsi="Times New Roman"/>
                <w:sz w:val="20"/>
              </w:rPr>
            </w:pPr>
            <w:r w:rsidRPr="00E13D9F">
              <w:rPr>
                <w:rFonts w:ascii="Times New Roman" w:hAnsi="Times New Roman"/>
                <w:sz w:val="20"/>
              </w:rPr>
              <w:t>7. 2.3.4 added WPWL51 to historical dashboard level users (page 23)</w:t>
            </w:r>
          </w:p>
          <w:p w:rsidR="009E4F71" w:rsidRPr="00E13D9F" w:rsidRDefault="009E4F71" w:rsidP="006D41C4">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6D2F0F" w:rsidRPr="00E13D9F" w:rsidRDefault="00187A07"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7F47A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F47A1" w:rsidRPr="00E13D9F" w:rsidRDefault="007F47A1" w:rsidP="000C0FD7">
            <w:pPr>
              <w:pStyle w:val="hdr1"/>
              <w:ind w:left="0"/>
              <w:jc w:val="left"/>
              <w:rPr>
                <w:rFonts w:ascii="Times New Roman" w:hAnsi="Times New Roman"/>
                <w:sz w:val="20"/>
              </w:rPr>
            </w:pPr>
            <w:r w:rsidRPr="00E13D9F">
              <w:rPr>
                <w:rFonts w:ascii="Times New Roman" w:hAnsi="Times New Roman"/>
                <w:sz w:val="20"/>
              </w:rPr>
              <w:lastRenderedPageBreak/>
              <w:t>11/21/2014</w:t>
            </w:r>
          </w:p>
        </w:tc>
        <w:tc>
          <w:tcPr>
            <w:tcW w:w="8478" w:type="dxa"/>
            <w:tcBorders>
              <w:top w:val="single" w:sz="4" w:space="0" w:color="auto"/>
              <w:left w:val="single" w:sz="4" w:space="0" w:color="auto"/>
              <w:bottom w:val="single" w:sz="4" w:space="0" w:color="auto"/>
              <w:right w:val="single" w:sz="4" w:space="0" w:color="auto"/>
            </w:tcBorders>
          </w:tcPr>
          <w:p w:rsidR="007F47A1" w:rsidRPr="00E13D9F" w:rsidRDefault="007F47A1" w:rsidP="006D41C4">
            <w:pPr>
              <w:pStyle w:val="hdr1"/>
              <w:ind w:left="0"/>
              <w:jc w:val="left"/>
              <w:rPr>
                <w:rFonts w:ascii="Times New Roman" w:hAnsi="Times New Roman"/>
                <w:sz w:val="20"/>
              </w:rPr>
            </w:pPr>
            <w:r w:rsidRPr="00E13D9F">
              <w:rPr>
                <w:rFonts w:ascii="Times New Roman" w:hAnsi="Times New Roman"/>
                <w:sz w:val="20"/>
              </w:rPr>
              <w:t>P13822 - Disable review for ARCs on My Submissions page:</w:t>
            </w:r>
            <w:r w:rsidRPr="00E13D9F">
              <w:rPr>
                <w:rFonts w:ascii="Times New Roman" w:hAnsi="Times New Roman"/>
                <w:sz w:val="20"/>
              </w:rPr>
              <w:br/>
              <w:t>1. Add</w:t>
            </w:r>
            <w:r w:rsidR="009E1EC5" w:rsidRPr="00E13D9F">
              <w:rPr>
                <w:rFonts w:ascii="Times New Roman" w:hAnsi="Times New Roman"/>
                <w:sz w:val="20"/>
              </w:rPr>
              <w:t>ed new assumption 2.2.2.2.4 ARC CSRs may not open records they have submitted</w:t>
            </w:r>
            <w:r w:rsidRPr="00E13D9F">
              <w:rPr>
                <w:rFonts w:ascii="Times New Roman" w:hAnsi="Times New Roman"/>
                <w:sz w:val="20"/>
              </w:rPr>
              <w:t xml:space="preserve"> </w:t>
            </w:r>
            <w:r w:rsidR="002C6EB8" w:rsidRPr="00E13D9F">
              <w:rPr>
                <w:rFonts w:ascii="Times New Roman" w:hAnsi="Times New Roman"/>
                <w:sz w:val="20"/>
              </w:rPr>
              <w:t>(page 7)</w:t>
            </w:r>
          </w:p>
        </w:tc>
        <w:tc>
          <w:tcPr>
            <w:tcW w:w="2079" w:type="dxa"/>
            <w:tcBorders>
              <w:top w:val="single" w:sz="4" w:space="0" w:color="auto"/>
              <w:left w:val="single" w:sz="4" w:space="0" w:color="auto"/>
              <w:bottom w:val="single" w:sz="4" w:space="0" w:color="auto"/>
              <w:right w:val="single" w:sz="4" w:space="0" w:color="auto"/>
            </w:tcBorders>
          </w:tcPr>
          <w:p w:rsidR="007F47A1" w:rsidRPr="00E13D9F" w:rsidRDefault="009E1EC5"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81C7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12/17/2014</w:t>
            </w:r>
          </w:p>
        </w:tc>
        <w:tc>
          <w:tcPr>
            <w:tcW w:w="8478" w:type="dxa"/>
            <w:tcBorders>
              <w:top w:val="single" w:sz="4" w:space="0" w:color="auto"/>
              <w:left w:val="single" w:sz="4" w:space="0" w:color="auto"/>
              <w:bottom w:val="single" w:sz="4" w:space="0" w:color="auto"/>
              <w:right w:val="single" w:sz="4" w:space="0" w:color="auto"/>
            </w:tcBorders>
          </w:tcPr>
          <w:p w:rsidR="00081C7A" w:rsidRPr="00E13D9F" w:rsidRDefault="00081C7A" w:rsidP="00081C7A">
            <w:pPr>
              <w:pStyle w:val="hdr1"/>
              <w:ind w:left="0"/>
              <w:jc w:val="left"/>
              <w:rPr>
                <w:rFonts w:ascii="Times New Roman" w:hAnsi="Times New Roman"/>
                <w:sz w:val="20"/>
              </w:rPr>
            </w:pPr>
            <w:r w:rsidRPr="00E13D9F">
              <w:rPr>
                <w:rFonts w:ascii="Times New Roman" w:hAnsi="Times New Roman"/>
                <w:sz w:val="20"/>
              </w:rPr>
              <w:t>P13891 - maintain original hierarchy values :</w:t>
            </w:r>
          </w:p>
          <w:p w:rsidR="00081C7A"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Updated Review page with “strReviewer” to capture supervising signature owner – page 23 – 2.3.3</w:t>
            </w:r>
          </w:p>
          <w:p w:rsidR="00934218" w:rsidRPr="00E13D9F" w:rsidRDefault="00081C7A" w:rsidP="00561F76">
            <w:pPr>
              <w:pStyle w:val="hdr1"/>
              <w:numPr>
                <w:ilvl w:val="0"/>
                <w:numId w:val="5"/>
              </w:numPr>
              <w:jc w:val="left"/>
              <w:rPr>
                <w:rFonts w:ascii="Times New Roman" w:hAnsi="Times New Roman"/>
                <w:sz w:val="20"/>
              </w:rPr>
            </w:pPr>
            <w:r w:rsidRPr="00E13D9F">
              <w:rPr>
                <w:rFonts w:ascii="Times New Roman" w:hAnsi="Times New Roman"/>
                <w:sz w:val="20"/>
              </w:rPr>
              <w:t xml:space="preserve">Updated Review2 page with </w:t>
            </w:r>
            <w:r w:rsidR="00934218" w:rsidRPr="00E13D9F">
              <w:rPr>
                <w:rFonts w:ascii="Times New Roman" w:hAnsi="Times New Roman"/>
                <w:sz w:val="20"/>
              </w:rPr>
              <w:t>“strReviewer” to capture supervising signature owner – page 28 – 2.3.5.</w:t>
            </w:r>
          </w:p>
          <w:p w:rsidR="00081C7A" w:rsidRPr="00E13D9F" w:rsidRDefault="00081C7A" w:rsidP="00081C7A">
            <w:pPr>
              <w:pStyle w:val="hdr1"/>
              <w:ind w:left="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81C7A" w:rsidRPr="00E13D9F" w:rsidRDefault="00081C7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15FC4"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01/12/2015</w:t>
            </w:r>
          </w:p>
        </w:tc>
        <w:tc>
          <w:tcPr>
            <w:tcW w:w="8478" w:type="dxa"/>
            <w:tcBorders>
              <w:top w:val="single" w:sz="4" w:space="0" w:color="auto"/>
              <w:left w:val="single" w:sz="4" w:space="0" w:color="auto"/>
              <w:bottom w:val="single" w:sz="4" w:space="0" w:color="auto"/>
              <w:right w:val="single" w:sz="4" w:space="0" w:color="auto"/>
            </w:tcBorders>
          </w:tcPr>
          <w:p w:rsidR="00315FC4" w:rsidRPr="00E13D9F" w:rsidRDefault="00315FC4" w:rsidP="00081C7A">
            <w:pPr>
              <w:pStyle w:val="hdr1"/>
              <w:ind w:left="0"/>
              <w:jc w:val="left"/>
              <w:rPr>
                <w:rFonts w:ascii="Times New Roman" w:hAnsi="Times New Roman"/>
                <w:sz w:val="20"/>
              </w:rPr>
            </w:pPr>
            <w:r w:rsidRPr="00E13D9F">
              <w:rPr>
                <w:rFonts w:ascii="Times New Roman" w:hAnsi="Times New Roman"/>
                <w:sz w:val="20"/>
              </w:rPr>
              <w:t>P14043 – OMR SOP link needs updating:</w:t>
            </w:r>
          </w:p>
          <w:p w:rsidR="00315FC4" w:rsidRPr="00E13D9F" w:rsidRDefault="00315FC4" w:rsidP="00561F76">
            <w:pPr>
              <w:pStyle w:val="hdr1"/>
              <w:numPr>
                <w:ilvl w:val="0"/>
                <w:numId w:val="6"/>
              </w:numPr>
              <w:jc w:val="left"/>
              <w:rPr>
                <w:rFonts w:ascii="Times New Roman" w:hAnsi="Times New Roman"/>
                <w:sz w:val="20"/>
              </w:rPr>
            </w:pPr>
            <w:r w:rsidRPr="00E13D9F">
              <w:rPr>
                <w:rFonts w:ascii="Times New Roman" w:hAnsi="Times New Roman"/>
                <w:sz w:val="20"/>
              </w:rPr>
              <w:t>Updated review page with change to OMR SOP link text and URL – page 21 – 2.3.3</w:t>
            </w:r>
            <w:r w:rsidRPr="00E13D9F">
              <w:rPr>
                <w:rFonts w:ascii="Times New Roman" w:hAnsi="Times New Roman"/>
                <w:sz w:val="20"/>
              </w:rPr>
              <w:br/>
            </w:r>
          </w:p>
        </w:tc>
        <w:tc>
          <w:tcPr>
            <w:tcW w:w="2079" w:type="dxa"/>
            <w:tcBorders>
              <w:top w:val="single" w:sz="4" w:space="0" w:color="auto"/>
              <w:left w:val="single" w:sz="4" w:space="0" w:color="auto"/>
              <w:bottom w:val="single" w:sz="4" w:space="0" w:color="auto"/>
              <w:right w:val="single" w:sz="4" w:space="0" w:color="auto"/>
            </w:tcBorders>
          </w:tcPr>
          <w:p w:rsidR="00315FC4" w:rsidRPr="00E13D9F" w:rsidRDefault="00315FC4"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836FB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02/04/2015</w:t>
            </w:r>
          </w:p>
        </w:tc>
        <w:tc>
          <w:tcPr>
            <w:tcW w:w="8478" w:type="dxa"/>
            <w:tcBorders>
              <w:top w:val="single" w:sz="4" w:space="0" w:color="auto"/>
              <w:left w:val="single" w:sz="4" w:space="0" w:color="auto"/>
              <w:bottom w:val="single" w:sz="4" w:space="0" w:color="auto"/>
              <w:right w:val="single" w:sz="4" w:space="0" w:color="auto"/>
            </w:tcBorders>
          </w:tcPr>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P14065 – Added HR users to Historical Dashboard users</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Page 9 - 2.2.2.4.1</w:t>
            </w:r>
          </w:p>
          <w:p w:rsidR="00836FB2" w:rsidRPr="00E13D9F" w:rsidRDefault="00836FB2" w:rsidP="00773BFD">
            <w:pPr>
              <w:pStyle w:val="hdr1"/>
              <w:ind w:left="0"/>
              <w:rPr>
                <w:rFonts w:ascii="Times New Roman" w:hAnsi="Times New Roman"/>
                <w:sz w:val="20"/>
              </w:rPr>
            </w:pPr>
            <w:r w:rsidRPr="00E13D9F">
              <w:rPr>
                <w:rFonts w:ascii="Times New Roman" w:hAnsi="Times New Roman"/>
                <w:sz w:val="20"/>
              </w:rPr>
              <w:t>Added HR users to Historical Dashboard Review users</w:t>
            </w:r>
          </w:p>
          <w:p w:rsidR="00836FB2" w:rsidRPr="00E13D9F" w:rsidRDefault="00836FB2" w:rsidP="00836FB2">
            <w:pPr>
              <w:pStyle w:val="hdr1"/>
              <w:ind w:left="0"/>
              <w:jc w:val="left"/>
              <w:rPr>
                <w:rFonts w:ascii="Times New Roman" w:hAnsi="Times New Roman"/>
                <w:sz w:val="20"/>
              </w:rPr>
            </w:pPr>
            <w:r w:rsidRPr="00E13D9F">
              <w:rPr>
                <w:rFonts w:ascii="Times New Roman" w:hAnsi="Times New Roman"/>
                <w:sz w:val="20"/>
              </w:rPr>
              <w:t>Page 9 - 2.2.2.5.1</w:t>
            </w:r>
          </w:p>
        </w:tc>
        <w:tc>
          <w:tcPr>
            <w:tcW w:w="2079" w:type="dxa"/>
            <w:tcBorders>
              <w:top w:val="single" w:sz="4" w:space="0" w:color="auto"/>
              <w:left w:val="single" w:sz="4" w:space="0" w:color="auto"/>
              <w:bottom w:val="single" w:sz="4" w:space="0" w:color="auto"/>
              <w:right w:val="single" w:sz="4" w:space="0" w:color="auto"/>
            </w:tcBorders>
          </w:tcPr>
          <w:p w:rsidR="00836FB2" w:rsidRPr="00E13D9F" w:rsidRDefault="00836FB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A7802"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02/13/2015</w:t>
            </w:r>
          </w:p>
        </w:tc>
        <w:tc>
          <w:tcPr>
            <w:tcW w:w="8478" w:type="dxa"/>
            <w:tcBorders>
              <w:top w:val="single" w:sz="4" w:space="0" w:color="auto"/>
              <w:left w:val="single" w:sz="4" w:space="0" w:color="auto"/>
              <w:bottom w:val="single" w:sz="4" w:space="0" w:color="auto"/>
              <w:right w:val="single" w:sz="4" w:space="0" w:color="auto"/>
            </w:tcBorders>
          </w:tcPr>
          <w:p w:rsidR="003A7802" w:rsidRPr="00E13D9F" w:rsidRDefault="003A7802" w:rsidP="00773BFD">
            <w:pPr>
              <w:pStyle w:val="hdr1"/>
              <w:ind w:left="0"/>
              <w:rPr>
                <w:rFonts w:ascii="Times New Roman" w:hAnsi="Times New Roman"/>
                <w:sz w:val="20"/>
              </w:rPr>
            </w:pPr>
            <w:r w:rsidRPr="00E13D9F">
              <w:rPr>
                <w:rFonts w:ascii="Times New Roman" w:hAnsi="Times New Roman"/>
                <w:sz w:val="20"/>
              </w:rPr>
              <w:t>P14065 – Added “Warning” to Historical Dashboard Source dropdown menu</w:t>
            </w:r>
            <w:r w:rsidR="00453452" w:rsidRPr="00E13D9F">
              <w:rPr>
                <w:rFonts w:ascii="Times New Roman" w:hAnsi="Times New Roman"/>
                <w:sz w:val="20"/>
              </w:rPr>
              <w:t xml:space="preserve"> for HR users only</w:t>
            </w:r>
          </w:p>
          <w:p w:rsidR="003A7802" w:rsidRPr="00E13D9F" w:rsidRDefault="003A7802" w:rsidP="003A7802">
            <w:pPr>
              <w:pStyle w:val="hdr1"/>
              <w:ind w:left="0"/>
              <w:rPr>
                <w:rFonts w:ascii="Times New Roman" w:hAnsi="Times New Roman"/>
                <w:sz w:val="20"/>
              </w:rPr>
            </w:pPr>
            <w:r w:rsidRPr="00E13D9F">
              <w:rPr>
                <w:rFonts w:ascii="Times New Roman" w:hAnsi="Times New Roman"/>
                <w:sz w:val="20"/>
              </w:rPr>
              <w:t>Page 27 – 2.3.4</w:t>
            </w:r>
          </w:p>
        </w:tc>
        <w:tc>
          <w:tcPr>
            <w:tcW w:w="2079" w:type="dxa"/>
            <w:tcBorders>
              <w:top w:val="single" w:sz="4" w:space="0" w:color="auto"/>
              <w:left w:val="single" w:sz="4" w:space="0" w:color="auto"/>
              <w:bottom w:val="single" w:sz="4" w:space="0" w:color="auto"/>
              <w:right w:val="single" w:sz="4" w:space="0" w:color="auto"/>
            </w:tcBorders>
          </w:tcPr>
          <w:p w:rsidR="003A7802" w:rsidRPr="00E13D9F" w:rsidRDefault="003A7802"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773BFD"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73BFD" w:rsidRPr="00E13D9F" w:rsidRDefault="00773BFD" w:rsidP="000C0FD7">
            <w:pPr>
              <w:pStyle w:val="hdr1"/>
              <w:ind w:left="0"/>
              <w:jc w:val="left"/>
              <w:rPr>
                <w:rFonts w:ascii="Times New Roman" w:hAnsi="Times New Roman"/>
                <w:sz w:val="20"/>
              </w:rPr>
            </w:pPr>
            <w:r w:rsidRPr="00E13D9F">
              <w:rPr>
                <w:rFonts w:ascii="Times New Roman" w:hAnsi="Times New Roman"/>
                <w:sz w:val="20"/>
              </w:rPr>
              <w:t>02/18/2015</w:t>
            </w:r>
          </w:p>
        </w:tc>
        <w:tc>
          <w:tcPr>
            <w:tcW w:w="8478" w:type="dxa"/>
            <w:tcBorders>
              <w:top w:val="single" w:sz="4" w:space="0" w:color="auto"/>
              <w:left w:val="single" w:sz="4" w:space="0" w:color="auto"/>
              <w:bottom w:val="single" w:sz="4" w:space="0" w:color="auto"/>
              <w:right w:val="single" w:sz="4" w:space="0" w:color="auto"/>
            </w:tcBorders>
          </w:tcPr>
          <w:p w:rsidR="00060999" w:rsidRPr="00E13D9F" w:rsidRDefault="00773BFD" w:rsidP="00773BFD">
            <w:pPr>
              <w:pStyle w:val="hdr1"/>
              <w:ind w:left="0"/>
              <w:rPr>
                <w:rFonts w:ascii="Times New Roman" w:hAnsi="Times New Roman"/>
                <w:sz w:val="20"/>
              </w:rPr>
            </w:pPr>
            <w:r w:rsidRPr="00E13D9F">
              <w:rPr>
                <w:rFonts w:ascii="Times New Roman" w:hAnsi="Times New Roman"/>
                <w:sz w:val="20"/>
              </w:rPr>
              <w:t xml:space="preserve">P14304 - </w:t>
            </w:r>
            <w:r w:rsidR="00060999" w:rsidRPr="00E13D9F">
              <w:rPr>
                <w:rFonts w:ascii="Times New Roman" w:hAnsi="Times New Roman"/>
                <w:sz w:val="20"/>
              </w:rPr>
              <w:t>Display coachingreason / subcoachingreason in warning section</w:t>
            </w:r>
          </w:p>
          <w:p w:rsidR="00773BFD" w:rsidRPr="00E13D9F" w:rsidRDefault="00060999" w:rsidP="00773BFD">
            <w:pPr>
              <w:pStyle w:val="hdr1"/>
              <w:ind w:left="0"/>
              <w:rPr>
                <w:rFonts w:ascii="Times New Roman" w:hAnsi="Times New Roman"/>
                <w:sz w:val="20"/>
              </w:rPr>
            </w:pPr>
            <w:r w:rsidRPr="00E13D9F">
              <w:rPr>
                <w:rFonts w:ascii="Times New Roman" w:hAnsi="Times New Roman"/>
                <w:sz w:val="20"/>
              </w:rPr>
              <w:t xml:space="preserve"> </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13 - add "Warning Type" and "Warning Reason(s) to manager warning table</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t>2.3.1 - page 15 - corrected job code association with 2nd warning table from duplicate manager codes to supervisor code WACS40</w:t>
            </w:r>
          </w:p>
          <w:p w:rsidR="00060999" w:rsidRPr="00E13D9F" w:rsidRDefault="00060999" w:rsidP="000D4A4D">
            <w:pPr>
              <w:pStyle w:val="hdr1"/>
              <w:ind w:left="0"/>
              <w:rPr>
                <w:rFonts w:ascii="Times New Roman" w:hAnsi="Times New Roman"/>
                <w:sz w:val="20"/>
              </w:rPr>
            </w:pPr>
            <w:r w:rsidRPr="00E13D9F">
              <w:rPr>
                <w:rFonts w:ascii="Times New Roman" w:hAnsi="Times New Roman"/>
                <w:sz w:val="20"/>
              </w:rPr>
              <w:lastRenderedPageBreak/>
              <w:t>2.3.1 - page 16 - removed extra column "Source" in warning table</w:t>
            </w:r>
            <w:r w:rsidR="00312BC8" w:rsidRPr="00E13D9F">
              <w:rPr>
                <w:rFonts w:ascii="Times New Roman" w:hAnsi="Times New Roman"/>
                <w:sz w:val="20"/>
              </w:rPr>
              <w:t xml:space="preserve"> and removed “strFormStatus”</w:t>
            </w:r>
          </w:p>
          <w:p w:rsidR="00060999" w:rsidRPr="00E13D9F" w:rsidRDefault="00060999" w:rsidP="00060999">
            <w:pPr>
              <w:pStyle w:val="hdr1"/>
              <w:ind w:left="0"/>
              <w:rPr>
                <w:rFonts w:ascii="Times New Roman" w:hAnsi="Times New Roman"/>
                <w:sz w:val="20"/>
              </w:rPr>
            </w:pPr>
            <w:r w:rsidRPr="00E13D9F">
              <w:rPr>
                <w:rFonts w:ascii="Times New Roman" w:hAnsi="Times New Roman"/>
                <w:sz w:val="20"/>
              </w:rPr>
              <w:t>2.3.1 - page 16 - add "Warning Type" and "Warning Reason(s) to supervisor warning table</w:t>
            </w:r>
            <w:r w:rsidR="00312BC8" w:rsidRPr="00E13D9F">
              <w:rPr>
                <w:rFonts w:ascii="Times New Roman" w:hAnsi="Times New Roman"/>
                <w:sz w:val="20"/>
              </w:rPr>
              <w:t xml:space="preserve"> and removed “strFormStatus”</w:t>
            </w:r>
          </w:p>
        </w:tc>
        <w:tc>
          <w:tcPr>
            <w:tcW w:w="2079" w:type="dxa"/>
            <w:tcBorders>
              <w:top w:val="single" w:sz="4" w:space="0" w:color="auto"/>
              <w:left w:val="single" w:sz="4" w:space="0" w:color="auto"/>
              <w:bottom w:val="single" w:sz="4" w:space="0" w:color="auto"/>
              <w:right w:val="single" w:sz="4" w:space="0" w:color="auto"/>
            </w:tcBorders>
          </w:tcPr>
          <w:p w:rsidR="00773BFD" w:rsidRPr="00E13D9F" w:rsidRDefault="00060999"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644E"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lastRenderedPageBreak/>
              <w:t>03/18/2015</w:t>
            </w:r>
          </w:p>
        </w:tc>
        <w:tc>
          <w:tcPr>
            <w:tcW w:w="8478" w:type="dxa"/>
            <w:tcBorders>
              <w:top w:val="single" w:sz="4" w:space="0" w:color="auto"/>
              <w:left w:val="single" w:sz="4" w:space="0" w:color="auto"/>
              <w:bottom w:val="single" w:sz="4" w:space="0" w:color="auto"/>
              <w:right w:val="single" w:sz="4" w:space="0" w:color="auto"/>
            </w:tcBorders>
          </w:tcPr>
          <w:p w:rsidR="0066644E" w:rsidRPr="00E13D9F" w:rsidRDefault="0066644E" w:rsidP="00773BFD">
            <w:pPr>
              <w:pStyle w:val="hdr1"/>
              <w:ind w:left="0"/>
              <w:rPr>
                <w:rFonts w:ascii="Times New Roman" w:hAnsi="Times New Roman"/>
                <w:sz w:val="20"/>
              </w:rPr>
            </w:pPr>
            <w:r w:rsidRPr="00E13D9F">
              <w:rPr>
                <w:rFonts w:ascii="Times New Roman" w:hAnsi="Times New Roman"/>
                <w:sz w:val="20"/>
              </w:rPr>
              <w:t xml:space="preserve">P14422 - eCoaching - Dashboard enhancements </w:t>
            </w:r>
            <w:r w:rsidR="00AF3A87" w:rsidRPr="00E13D9F">
              <w:rPr>
                <w:rFonts w:ascii="Times New Roman" w:hAnsi="Times New Roman"/>
                <w:sz w:val="20"/>
              </w:rPr>
              <w:t xml:space="preserve"> - 2.3.1, 2.3.2, 2.3.4</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main and my submission dashboards to include "Sub-coaching Reason" and "Value" columns in all tables except for Warning tables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Renamed "CSR Name" to "Employee Name" column headers for all dashboard tables</w:t>
            </w:r>
          </w:p>
          <w:p w:rsidR="0066644E"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Replaced static list dropdown menus with lists from database sources</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Updated filter field names from generic names to content specific name</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filter to historical dashboard</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 xml:space="preserve">Replaced individual opportunity and reinforcement filters for </w:t>
            </w:r>
            <w:r w:rsidR="00F52B28" w:rsidRPr="00E13D9F">
              <w:rPr>
                <w:rFonts w:ascii="Times New Roman" w:hAnsi="Times New Roman"/>
                <w:sz w:val="20"/>
              </w:rPr>
              <w:t>historical</w:t>
            </w:r>
            <w:r w:rsidRPr="00E13D9F">
              <w:rPr>
                <w:rFonts w:ascii="Times New Roman" w:hAnsi="Times New Roman"/>
                <w:sz w:val="20"/>
              </w:rPr>
              <w:t xml:space="preserve"> dashboard to new "Value" filter</w:t>
            </w:r>
          </w:p>
          <w:p w:rsidR="00AF3A87" w:rsidRPr="00E13D9F" w:rsidRDefault="00AF3A87" w:rsidP="00561F76">
            <w:pPr>
              <w:pStyle w:val="hdr1"/>
              <w:numPr>
                <w:ilvl w:val="0"/>
                <w:numId w:val="8"/>
              </w:numPr>
              <w:rPr>
                <w:rFonts w:ascii="Times New Roman" w:hAnsi="Times New Roman"/>
                <w:sz w:val="20"/>
              </w:rPr>
            </w:pPr>
            <w:r w:rsidRPr="00E13D9F">
              <w:rPr>
                <w:rFonts w:ascii="Times New Roman" w:hAnsi="Times New Roman"/>
                <w:sz w:val="20"/>
              </w:rPr>
              <w:t>Added "Submitter Name" column to historical dashboard</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“strSource” to “Source”</w:t>
            </w:r>
          </w:p>
          <w:p w:rsidR="00EA12DF" w:rsidRPr="00E13D9F" w:rsidRDefault="00EA12DF" w:rsidP="00561F76">
            <w:pPr>
              <w:pStyle w:val="hdr1"/>
              <w:numPr>
                <w:ilvl w:val="0"/>
                <w:numId w:val="8"/>
              </w:numPr>
              <w:rPr>
                <w:rFonts w:ascii="Times New Roman" w:hAnsi="Times New Roman"/>
                <w:sz w:val="20"/>
              </w:rPr>
            </w:pPr>
            <w:r w:rsidRPr="00E13D9F">
              <w:rPr>
                <w:rFonts w:ascii="Times New Roman" w:hAnsi="Times New Roman"/>
                <w:sz w:val="20"/>
              </w:rPr>
              <w:t>Updated all headers from “strFormStatus” to “Status”</w:t>
            </w:r>
          </w:p>
        </w:tc>
        <w:tc>
          <w:tcPr>
            <w:tcW w:w="2079" w:type="dxa"/>
            <w:tcBorders>
              <w:top w:val="single" w:sz="4" w:space="0" w:color="auto"/>
              <w:left w:val="single" w:sz="4" w:space="0" w:color="auto"/>
              <w:bottom w:val="single" w:sz="4" w:space="0" w:color="auto"/>
              <w:right w:val="single" w:sz="4" w:space="0" w:color="auto"/>
            </w:tcBorders>
          </w:tcPr>
          <w:p w:rsidR="0066644E" w:rsidRPr="00E13D9F" w:rsidRDefault="0066644E"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D188A"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ED188A" w:rsidRPr="00E13D9F" w:rsidRDefault="00ED188A" w:rsidP="00ED188A">
            <w:pPr>
              <w:pStyle w:val="hdr1"/>
              <w:ind w:left="0"/>
              <w:rPr>
                <w:rFonts w:ascii="Times New Roman" w:hAnsi="Times New Roman"/>
                <w:sz w:val="20"/>
              </w:rPr>
            </w:pPr>
            <w:r w:rsidRPr="00E13D9F">
              <w:rPr>
                <w:rFonts w:ascii="Times New Roman" w:hAnsi="Times New Roman"/>
                <w:sz w:val="20"/>
              </w:rPr>
              <w:t>P14422 - eCoaching - Dashboard enhancements  - 2.3.1, 2.3.2, 2.3.4</w:t>
            </w:r>
          </w:p>
          <w:p w:rsidR="00ED188A" w:rsidRPr="00E13D9F" w:rsidRDefault="00ED188A" w:rsidP="00561F76">
            <w:pPr>
              <w:pStyle w:val="hdr1"/>
              <w:numPr>
                <w:ilvl w:val="0"/>
                <w:numId w:val="9"/>
              </w:numPr>
              <w:rPr>
                <w:rFonts w:ascii="Times New Roman" w:hAnsi="Times New Roman"/>
                <w:sz w:val="20"/>
              </w:rPr>
            </w:pPr>
            <w:r w:rsidRPr="00E13D9F">
              <w:rPr>
                <w:rFonts w:ascii="Times New Roman" w:hAnsi="Times New Roman"/>
                <w:sz w:val="20"/>
              </w:rPr>
              <w:t>Updated main and my submission dashboards to include "Coaching Reason"  column in all tables except for Warning tables</w:t>
            </w:r>
          </w:p>
          <w:p w:rsidR="00ED188A" w:rsidRPr="00E13D9F" w:rsidRDefault="00ED188A" w:rsidP="00773BFD">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ED188A" w:rsidRPr="00E13D9F" w:rsidRDefault="00ED188A"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003A48"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03/25/2015</w:t>
            </w:r>
          </w:p>
        </w:tc>
        <w:tc>
          <w:tcPr>
            <w:tcW w:w="8478" w:type="dxa"/>
            <w:tcBorders>
              <w:top w:val="single" w:sz="4" w:space="0" w:color="auto"/>
              <w:left w:val="single" w:sz="4" w:space="0" w:color="auto"/>
              <w:bottom w:val="single" w:sz="4" w:space="0" w:color="auto"/>
              <w:right w:val="single" w:sz="4" w:space="0" w:color="auto"/>
            </w:tcBorders>
          </w:tcPr>
          <w:p w:rsidR="00003A48" w:rsidRPr="00E13D9F" w:rsidRDefault="00003A48" w:rsidP="00ED188A">
            <w:pPr>
              <w:pStyle w:val="hdr1"/>
              <w:ind w:left="0"/>
              <w:rPr>
                <w:rFonts w:ascii="Times New Roman" w:hAnsi="Times New Roman"/>
                <w:sz w:val="20"/>
              </w:rPr>
            </w:pPr>
            <w:r w:rsidRPr="00E13D9F">
              <w:rPr>
                <w:rFonts w:ascii="Times New Roman" w:hAnsi="Times New Roman"/>
                <w:sz w:val="20"/>
              </w:rPr>
              <w:t>P14423 - eCoaching - extend dashboard hierarchy to sr</w:t>
            </w:r>
            <w:r w:rsidR="00455DEB" w:rsidRPr="00E13D9F">
              <w:rPr>
                <w:rFonts w:ascii="Times New Roman" w:hAnsi="Times New Roman"/>
                <w:sz w:val="20"/>
              </w:rPr>
              <w:t>.</w:t>
            </w:r>
            <w:r w:rsidRPr="00E13D9F">
              <w:rPr>
                <w:rFonts w:ascii="Times New Roman" w:hAnsi="Times New Roman"/>
                <w:sz w:val="20"/>
              </w:rPr>
              <w:t xml:space="preserve"> managers and above</w:t>
            </w:r>
            <w:r w:rsidR="00455DEB" w:rsidRPr="00E13D9F">
              <w:rPr>
                <w:rFonts w:ascii="Times New Roman" w:hAnsi="Times New Roman"/>
                <w:sz w:val="20"/>
              </w:rPr>
              <w:t>:</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assumption 2.2.2.15 for users with role </w:t>
            </w:r>
            <w:r w:rsidR="00757AB4" w:rsidRPr="00E13D9F">
              <w:rPr>
                <w:rFonts w:ascii="Times New Roman" w:hAnsi="Times New Roman"/>
                <w:sz w:val="20"/>
              </w:rPr>
              <w:t>“</w:t>
            </w:r>
            <w:r w:rsidRPr="00E13D9F">
              <w:rPr>
                <w:rFonts w:ascii="Times New Roman" w:hAnsi="Times New Roman"/>
                <w:sz w:val="20"/>
              </w:rPr>
              <w:t>SRMGR</w:t>
            </w:r>
            <w:r w:rsidR="00757AB4" w:rsidRPr="00E13D9F">
              <w:rPr>
                <w:rFonts w:ascii="Times New Roman" w:hAnsi="Times New Roman"/>
                <w:sz w:val="20"/>
              </w:rPr>
              <w:t>”</w:t>
            </w:r>
            <w:r w:rsidRPr="00E13D9F">
              <w:rPr>
                <w:rFonts w:ascii="Times New Roman" w:hAnsi="Times New Roman"/>
                <w:sz w:val="20"/>
              </w:rPr>
              <w:t xml:space="preserve"> in EC.Historical_Dashboard_ACL table being able to view hierarchy data</w:t>
            </w:r>
            <w:r w:rsidR="00757AB4" w:rsidRPr="00E13D9F">
              <w:rPr>
                <w:rFonts w:ascii="Times New Roman" w:hAnsi="Times New Roman"/>
                <w:sz w:val="20"/>
              </w:rPr>
              <w:t xml:space="preserve"> – p.12</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added </w:t>
            </w:r>
            <w:r w:rsidR="00757AB4" w:rsidRPr="00E13D9F">
              <w:rPr>
                <w:rFonts w:ascii="Times New Roman" w:hAnsi="Times New Roman"/>
                <w:sz w:val="20"/>
              </w:rPr>
              <w:t>“</w:t>
            </w:r>
            <w:r w:rsidRPr="00E13D9F">
              <w:rPr>
                <w:rFonts w:ascii="Times New Roman" w:hAnsi="Times New Roman"/>
                <w:sz w:val="20"/>
              </w:rPr>
              <w:t>Warning Dashboard Review</w:t>
            </w:r>
            <w:r w:rsidR="00757AB4" w:rsidRPr="00E13D9F">
              <w:rPr>
                <w:rFonts w:ascii="Times New Roman" w:hAnsi="Times New Roman"/>
                <w:sz w:val="20"/>
              </w:rPr>
              <w:t>”</w:t>
            </w:r>
            <w:r w:rsidRPr="00E13D9F">
              <w:rPr>
                <w:rFonts w:ascii="Times New Roman" w:hAnsi="Times New Roman"/>
                <w:sz w:val="20"/>
              </w:rPr>
              <w:t xml:space="preserve"> section 2.2.2.8 and 2.2.2.8.1 to assumptions</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Correction </w:t>
            </w:r>
            <w:r w:rsidR="00757AB4" w:rsidRPr="00E13D9F">
              <w:rPr>
                <w:rFonts w:ascii="Times New Roman" w:hAnsi="Times New Roman"/>
                <w:sz w:val="20"/>
              </w:rPr>
              <w:t>–</w:t>
            </w:r>
            <w:r w:rsidRPr="00E13D9F">
              <w:rPr>
                <w:rFonts w:ascii="Times New Roman" w:hAnsi="Times New Roman"/>
                <w:sz w:val="20"/>
              </w:rPr>
              <w:t xml:space="preserve"> Updated condition for supervisor or non CSR and non MGR (others) display</w:t>
            </w:r>
            <w:r w:rsidR="00757AB4" w:rsidRPr="00E13D9F">
              <w:rPr>
                <w:rFonts w:ascii="Times New Roman" w:hAnsi="Times New Roman"/>
                <w:sz w:val="20"/>
              </w:rPr>
              <w:t xml:space="preserve"> – p. 1</w:t>
            </w:r>
            <w:r w:rsidR="00FD4556" w:rsidRPr="00E13D9F">
              <w:rPr>
                <w:rFonts w:ascii="Times New Roman" w:hAnsi="Times New Roman"/>
                <w:sz w:val="20"/>
              </w:rPr>
              <w:t>6</w:t>
            </w:r>
          </w:p>
          <w:p w:rsidR="00FD4556" w:rsidRPr="00E13D9F" w:rsidRDefault="00FD4556" w:rsidP="00561F76">
            <w:pPr>
              <w:pStyle w:val="hdr1"/>
              <w:numPr>
                <w:ilvl w:val="0"/>
                <w:numId w:val="10"/>
              </w:numPr>
              <w:rPr>
                <w:rFonts w:ascii="Times New Roman" w:hAnsi="Times New Roman"/>
                <w:sz w:val="20"/>
              </w:rPr>
            </w:pPr>
            <w:r w:rsidRPr="00E13D9F">
              <w:rPr>
                <w:rFonts w:ascii="Times New Roman" w:hAnsi="Times New Roman"/>
                <w:sz w:val="20"/>
              </w:rPr>
              <w:t>Correction – Updated dashboard title condition for miscellaneous user display – p. 16</w:t>
            </w:r>
          </w:p>
          <w:p w:rsidR="00455DEB" w:rsidRPr="00E13D9F" w:rsidRDefault="00455DEB" w:rsidP="00561F76">
            <w:pPr>
              <w:pStyle w:val="hdr1"/>
              <w:numPr>
                <w:ilvl w:val="0"/>
                <w:numId w:val="10"/>
              </w:numPr>
              <w:rPr>
                <w:rFonts w:ascii="Times New Roman" w:hAnsi="Times New Roman"/>
                <w:sz w:val="20"/>
              </w:rPr>
            </w:pPr>
            <w:r w:rsidRPr="00E13D9F">
              <w:rPr>
                <w:rFonts w:ascii="Times New Roman" w:hAnsi="Times New Roman"/>
                <w:sz w:val="20"/>
              </w:rPr>
              <w:t xml:space="preserve">Added sr. management table on section 2.3.1 </w:t>
            </w:r>
            <w:r w:rsidR="00757AB4" w:rsidRPr="00E13D9F">
              <w:rPr>
                <w:rFonts w:ascii="Times New Roman" w:hAnsi="Times New Roman"/>
                <w:sz w:val="20"/>
              </w:rPr>
              <w:t>–</w:t>
            </w:r>
            <w:r w:rsidRPr="00E13D9F">
              <w:rPr>
                <w:rFonts w:ascii="Times New Roman" w:hAnsi="Times New Roman"/>
                <w:sz w:val="20"/>
              </w:rPr>
              <w:t xml:space="preserve"> view2.aspx</w:t>
            </w:r>
            <w:r w:rsidR="00757AB4" w:rsidRPr="00E13D9F">
              <w:rPr>
                <w:rFonts w:ascii="Times New Roman" w:hAnsi="Times New Roman"/>
                <w:sz w:val="20"/>
              </w:rPr>
              <w:t xml:space="preserve"> (p18-19)</w:t>
            </w:r>
            <w:r w:rsidRPr="00E13D9F">
              <w:rPr>
                <w:rFonts w:ascii="Times New Roman" w:hAnsi="Times New Roman"/>
                <w:sz w:val="20"/>
              </w:rPr>
              <w:t>.</w:t>
            </w:r>
          </w:p>
          <w:p w:rsidR="00003A48" w:rsidRPr="00E13D9F" w:rsidRDefault="00003A48" w:rsidP="00ED188A">
            <w:pPr>
              <w:pStyle w:val="hdr1"/>
              <w:ind w:left="0"/>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003A48" w:rsidRPr="00E13D9F" w:rsidRDefault="00003A48"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9F72F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t>03/27/2015</w:t>
            </w:r>
          </w:p>
        </w:tc>
        <w:tc>
          <w:tcPr>
            <w:tcW w:w="8478" w:type="dxa"/>
            <w:tcBorders>
              <w:top w:val="single" w:sz="4" w:space="0" w:color="auto"/>
              <w:left w:val="single" w:sz="4" w:space="0" w:color="auto"/>
              <w:bottom w:val="single" w:sz="4" w:space="0" w:color="auto"/>
              <w:right w:val="single" w:sz="4" w:space="0" w:color="auto"/>
            </w:tcBorders>
          </w:tcPr>
          <w:p w:rsidR="009F72FB" w:rsidRPr="00E13D9F" w:rsidRDefault="009F72FB" w:rsidP="00ED188A">
            <w:pPr>
              <w:pStyle w:val="hdr1"/>
              <w:ind w:left="0"/>
              <w:rPr>
                <w:rFonts w:ascii="Times New Roman" w:hAnsi="Times New Roman"/>
                <w:sz w:val="20"/>
              </w:rPr>
            </w:pPr>
            <w:r w:rsidRPr="00E13D9F">
              <w:rPr>
                <w:rFonts w:ascii="Times New Roman" w:hAnsi="Times New Roman"/>
                <w:sz w:val="20"/>
              </w:rPr>
              <w:t>P14423 – Updated view2.aspx to include “My Hierarchy Warning eCoaching Logs”</w:t>
            </w:r>
          </w:p>
          <w:p w:rsidR="00FE54AE" w:rsidRPr="00E13D9F" w:rsidRDefault="00FE54AE" w:rsidP="00ED188A">
            <w:pPr>
              <w:pStyle w:val="hdr1"/>
              <w:ind w:left="0"/>
              <w:rPr>
                <w:rFonts w:ascii="Times New Roman" w:hAnsi="Times New Roman"/>
                <w:sz w:val="20"/>
              </w:rPr>
            </w:pPr>
          </w:p>
          <w:p w:rsidR="00FE54AE" w:rsidRPr="00E13D9F" w:rsidRDefault="00FE54AE" w:rsidP="00745651">
            <w:pPr>
              <w:pStyle w:val="hdr1"/>
              <w:ind w:left="0"/>
              <w:rPr>
                <w:rFonts w:ascii="Times New Roman" w:hAnsi="Times New Roman"/>
                <w:sz w:val="20"/>
              </w:rPr>
            </w:pPr>
            <w:r w:rsidRPr="00E13D9F">
              <w:rPr>
                <w:rFonts w:ascii="Times New Roman" w:hAnsi="Times New Roman"/>
                <w:sz w:val="20"/>
              </w:rPr>
              <w:t>added 2.2.2.5.2 - users with "SRMGR" role opens hierarchy records in historical dashboard review page</w:t>
            </w:r>
          </w:p>
          <w:p w:rsidR="00FE54AE" w:rsidRPr="00E13D9F" w:rsidRDefault="00FE54AE" w:rsidP="00FE54AE">
            <w:pPr>
              <w:pStyle w:val="hdr1"/>
              <w:ind w:left="0"/>
              <w:rPr>
                <w:rFonts w:ascii="Times New Roman" w:hAnsi="Times New Roman"/>
                <w:sz w:val="20"/>
              </w:rPr>
            </w:pPr>
          </w:p>
          <w:p w:rsidR="00FE54AE" w:rsidRPr="00E13D9F" w:rsidRDefault="00FE54AE" w:rsidP="00FE54AE">
            <w:pPr>
              <w:pStyle w:val="hdr1"/>
              <w:ind w:left="0"/>
              <w:rPr>
                <w:rFonts w:ascii="Times New Roman" w:hAnsi="Times New Roman"/>
                <w:sz w:val="20"/>
              </w:rPr>
            </w:pPr>
            <w:r w:rsidRPr="00E13D9F">
              <w:rPr>
                <w:rFonts w:ascii="Times New Roman" w:hAnsi="Times New Roman"/>
                <w:sz w:val="20"/>
              </w:rPr>
              <w:lastRenderedPageBreak/>
              <w:t>updated 2.2.2.8.1 - added senior managers to warning dashboard review page</w:t>
            </w:r>
          </w:p>
        </w:tc>
        <w:tc>
          <w:tcPr>
            <w:tcW w:w="2079" w:type="dxa"/>
            <w:tcBorders>
              <w:top w:val="single" w:sz="4" w:space="0" w:color="auto"/>
              <w:left w:val="single" w:sz="4" w:space="0" w:color="auto"/>
              <w:bottom w:val="single" w:sz="4" w:space="0" w:color="auto"/>
              <w:right w:val="single" w:sz="4" w:space="0" w:color="auto"/>
            </w:tcBorders>
          </w:tcPr>
          <w:p w:rsidR="009F72FB" w:rsidRPr="00E13D9F" w:rsidRDefault="009F72FB" w:rsidP="000C0FD7">
            <w:pPr>
              <w:pStyle w:val="hdr1"/>
              <w:ind w:left="0"/>
              <w:jc w:val="left"/>
              <w:rPr>
                <w:rFonts w:ascii="Times New Roman" w:hAnsi="Times New Roman"/>
                <w:sz w:val="20"/>
              </w:rPr>
            </w:pPr>
            <w:r w:rsidRPr="00E13D9F">
              <w:rPr>
                <w:rFonts w:ascii="Times New Roman" w:hAnsi="Times New Roman"/>
                <w:sz w:val="20"/>
              </w:rPr>
              <w:lastRenderedPageBreak/>
              <w:t>Jourdain Augustin</w:t>
            </w:r>
          </w:p>
        </w:tc>
      </w:tr>
      <w:tr w:rsidR="00663BD6"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lastRenderedPageBreak/>
              <w:t>04/02/2015</w:t>
            </w:r>
          </w:p>
        </w:tc>
        <w:tc>
          <w:tcPr>
            <w:tcW w:w="8478" w:type="dxa"/>
            <w:tcBorders>
              <w:top w:val="single" w:sz="4" w:space="0" w:color="auto"/>
              <w:left w:val="single" w:sz="4" w:space="0" w:color="auto"/>
              <w:bottom w:val="single" w:sz="4" w:space="0" w:color="auto"/>
              <w:right w:val="single" w:sz="4" w:space="0" w:color="auto"/>
            </w:tcBorders>
          </w:tcPr>
          <w:p w:rsidR="00663BD6" w:rsidRPr="00E13D9F" w:rsidRDefault="00663BD6" w:rsidP="00663BD6">
            <w:pPr>
              <w:pStyle w:val="hdr1"/>
              <w:ind w:left="0"/>
              <w:rPr>
                <w:rFonts w:ascii="Times New Roman" w:hAnsi="Times New Roman"/>
                <w:sz w:val="20"/>
              </w:rPr>
            </w:pPr>
            <w:r w:rsidRPr="00E13D9F">
              <w:rPr>
                <w:rFonts w:ascii="Times New Roman" w:hAnsi="Times New Roman"/>
                <w:sz w:val="20"/>
              </w:rPr>
              <w:t>P14422 – Updated view4.aspx to replace “Opportunity” and “Reinforcement” columns of historical dashboard with “Coaching Reason”, “Sub-Coaching Reason” and “Value” column”</w:t>
            </w:r>
          </w:p>
        </w:tc>
        <w:tc>
          <w:tcPr>
            <w:tcW w:w="2079" w:type="dxa"/>
            <w:tcBorders>
              <w:top w:val="single" w:sz="4" w:space="0" w:color="auto"/>
              <w:left w:val="single" w:sz="4" w:space="0" w:color="auto"/>
              <w:bottom w:val="single" w:sz="4" w:space="0" w:color="auto"/>
              <w:right w:val="single" w:sz="4" w:space="0" w:color="auto"/>
            </w:tcBorders>
          </w:tcPr>
          <w:p w:rsidR="00663BD6" w:rsidRPr="00E13D9F" w:rsidRDefault="00663BD6"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DC455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C455B" w:rsidRPr="00E13D9F" w:rsidRDefault="00DC455B" w:rsidP="000C0FD7">
            <w:pPr>
              <w:pStyle w:val="hdr1"/>
              <w:ind w:left="0"/>
              <w:jc w:val="left"/>
              <w:rPr>
                <w:rFonts w:ascii="Times New Roman" w:hAnsi="Times New Roman"/>
                <w:sz w:val="20"/>
              </w:rPr>
            </w:pPr>
            <w:r w:rsidRPr="00E13D9F">
              <w:rPr>
                <w:rFonts w:ascii="Times New Roman" w:hAnsi="Times New Roman"/>
                <w:sz w:val="20"/>
              </w:rPr>
              <w:t>04/21/2015</w:t>
            </w:r>
          </w:p>
        </w:tc>
        <w:tc>
          <w:tcPr>
            <w:tcW w:w="8478" w:type="dxa"/>
            <w:tcBorders>
              <w:top w:val="single" w:sz="4" w:space="0" w:color="auto"/>
              <w:left w:val="single" w:sz="4" w:space="0" w:color="auto"/>
              <w:bottom w:val="single" w:sz="4" w:space="0" w:color="auto"/>
              <w:right w:val="single" w:sz="4" w:space="0" w:color="auto"/>
            </w:tcBorders>
          </w:tcPr>
          <w:p w:rsidR="00DC455B" w:rsidRPr="00E13D9F" w:rsidRDefault="00DC455B" w:rsidP="005D1EFC">
            <w:pPr>
              <w:pStyle w:val="hdr1"/>
              <w:ind w:left="0"/>
              <w:jc w:val="left"/>
              <w:rPr>
                <w:rFonts w:ascii="Times New Roman" w:hAnsi="Times New Roman"/>
                <w:sz w:val="20"/>
              </w:rPr>
            </w:pPr>
            <w:r w:rsidRPr="00E13D9F">
              <w:rPr>
                <w:rFonts w:ascii="Times New Roman" w:hAnsi="Times New Roman"/>
                <w:sz w:val="20"/>
              </w:rPr>
              <w:t xml:space="preserve">P14676 </w:t>
            </w:r>
            <w:r w:rsidR="002F4612" w:rsidRPr="00E13D9F">
              <w:rPr>
                <w:rFonts w:ascii="Times New Roman" w:hAnsi="Times New Roman"/>
                <w:sz w:val="20"/>
              </w:rPr>
              <w:t>–</w:t>
            </w:r>
            <w:r w:rsidRPr="00E13D9F">
              <w:rPr>
                <w:rFonts w:ascii="Times New Roman" w:hAnsi="Times New Roman"/>
                <w:sz w:val="20"/>
              </w:rPr>
              <w:t xml:space="preserve"> </w:t>
            </w:r>
            <w:r w:rsidR="008D0414" w:rsidRPr="00E13D9F">
              <w:rPr>
                <w:rFonts w:ascii="Times New Roman" w:hAnsi="Times New Roman"/>
                <w:sz w:val="20"/>
              </w:rPr>
              <w:t xml:space="preserve">Added Export to Excel function on </w:t>
            </w:r>
            <w:r w:rsidR="002F4612" w:rsidRPr="00E13D9F">
              <w:rPr>
                <w:rFonts w:ascii="Times New Roman" w:hAnsi="Times New Roman"/>
                <w:sz w:val="20"/>
              </w:rPr>
              <w:t xml:space="preserve">Historical Dashboard </w:t>
            </w:r>
            <w:r w:rsidR="008D0414" w:rsidRPr="00E13D9F">
              <w:rPr>
                <w:rFonts w:ascii="Times New Roman" w:hAnsi="Times New Roman"/>
                <w:sz w:val="20"/>
              </w:rPr>
              <w:t>page</w:t>
            </w:r>
            <w:r w:rsidR="00095243" w:rsidRPr="00E13D9F">
              <w:rPr>
                <w:rFonts w:ascii="Times New Roman" w:hAnsi="Times New Roman"/>
                <w:sz w:val="20"/>
              </w:rPr>
              <w:t>.</w:t>
            </w:r>
          </w:p>
          <w:p w:rsidR="00095243" w:rsidRPr="00E13D9F" w:rsidRDefault="00095243" w:rsidP="005D1EFC">
            <w:pPr>
              <w:pStyle w:val="hdr1"/>
              <w:ind w:left="0"/>
              <w:jc w:val="left"/>
              <w:rPr>
                <w:rFonts w:ascii="Times New Roman" w:hAnsi="Times New Roman"/>
                <w:sz w:val="20"/>
              </w:rPr>
            </w:pPr>
            <w:r w:rsidRPr="00E13D9F">
              <w:rPr>
                <w:rFonts w:ascii="Times New Roman" w:hAnsi="Times New Roman"/>
                <w:sz w:val="20"/>
              </w:rPr>
              <w:t>Updated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DC455B" w:rsidRPr="00E13D9F" w:rsidRDefault="00F46E04" w:rsidP="000C0FD7">
            <w:pPr>
              <w:pStyle w:val="hdr1"/>
              <w:ind w:left="0"/>
              <w:jc w:val="left"/>
              <w:rPr>
                <w:rFonts w:ascii="Times New Roman" w:hAnsi="Times New Roman"/>
                <w:sz w:val="20"/>
              </w:rPr>
            </w:pPr>
            <w:r w:rsidRPr="00E13D9F">
              <w:rPr>
                <w:rFonts w:ascii="Times New Roman" w:hAnsi="Times New Roman"/>
                <w:sz w:val="20"/>
              </w:rPr>
              <w:t>Lili Huang</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04/29/2015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745651" w:rsidP="005D1EFC">
            <w:pPr>
              <w:pStyle w:val="hdr1"/>
              <w:ind w:left="0"/>
              <w:jc w:val="left"/>
              <w:rPr>
                <w:rFonts w:ascii="Times New Roman" w:hAnsi="Times New Roman"/>
                <w:sz w:val="20"/>
              </w:rPr>
            </w:pPr>
            <w:r w:rsidRPr="00E13D9F">
              <w:rPr>
                <w:rFonts w:ascii="Times New Roman" w:hAnsi="Times New Roman"/>
                <w:sz w:val="20"/>
              </w:rPr>
              <w:t xml:space="preserve">P14840 </w:t>
            </w:r>
            <w:r w:rsidR="005B0A4B" w:rsidRPr="00E13D9F">
              <w:rPr>
                <w:rFonts w:ascii="Times New Roman" w:hAnsi="Times New Roman"/>
                <w:sz w:val="20"/>
              </w:rPr>
              <w:t>–</w:t>
            </w:r>
            <w:r w:rsidRPr="00E13D9F">
              <w:rPr>
                <w:rFonts w:ascii="Times New Roman" w:hAnsi="Times New Roman"/>
                <w:sz w:val="20"/>
              </w:rPr>
              <w:t xml:space="preserve"> </w:t>
            </w:r>
            <w:r w:rsidR="005B0A4B" w:rsidRPr="00E13D9F">
              <w:rPr>
                <w:rFonts w:ascii="Times New Roman" w:hAnsi="Times New Roman"/>
                <w:sz w:val="20"/>
              </w:rPr>
              <w:t>Updated Sr. MGR section of main dashboard (view2.aspx) – 2.3.1 – to include submitted date range filters – page 20.</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745651" w:rsidP="000C0FD7">
            <w:pPr>
              <w:pStyle w:val="hdr1"/>
              <w:ind w:left="0"/>
              <w:jc w:val="left"/>
              <w:rPr>
                <w:rFonts w:ascii="Times New Roman" w:hAnsi="Times New Roman"/>
                <w:sz w:val="20"/>
              </w:rPr>
            </w:pPr>
            <w:r w:rsidRPr="00E13D9F">
              <w:rPr>
                <w:rFonts w:ascii="Times New Roman" w:hAnsi="Times New Roman"/>
                <w:sz w:val="20"/>
              </w:rPr>
              <w:t>Jourdain</w:t>
            </w:r>
          </w:p>
        </w:tc>
      </w:tr>
      <w:tr w:rsidR="00745651"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45651" w:rsidRPr="00E13D9F" w:rsidRDefault="003A1B79" w:rsidP="00C46034">
            <w:pPr>
              <w:pStyle w:val="hdr1"/>
              <w:ind w:left="0"/>
              <w:jc w:val="left"/>
              <w:rPr>
                <w:rFonts w:ascii="Times New Roman" w:hAnsi="Times New Roman"/>
                <w:sz w:val="20"/>
              </w:rPr>
            </w:pPr>
            <w:r w:rsidRPr="00E13D9F">
              <w:rPr>
                <w:rFonts w:ascii="Times New Roman" w:hAnsi="Times New Roman"/>
                <w:sz w:val="20"/>
              </w:rPr>
              <w:t>05/0</w:t>
            </w:r>
            <w:r w:rsidR="00C46034" w:rsidRPr="00E13D9F">
              <w:rPr>
                <w:rFonts w:ascii="Times New Roman" w:hAnsi="Times New Roman"/>
                <w:sz w:val="20"/>
              </w:rPr>
              <w:t>5</w:t>
            </w:r>
            <w:r w:rsidRPr="00E13D9F">
              <w:rPr>
                <w:rFonts w:ascii="Times New Roman" w:hAnsi="Times New Roman"/>
                <w:sz w:val="20"/>
              </w:rPr>
              <w:t>/2015</w:t>
            </w:r>
          </w:p>
        </w:tc>
        <w:tc>
          <w:tcPr>
            <w:tcW w:w="8478" w:type="dxa"/>
            <w:tcBorders>
              <w:top w:val="single" w:sz="4" w:space="0" w:color="auto"/>
              <w:left w:val="single" w:sz="4" w:space="0" w:color="auto"/>
              <w:bottom w:val="single" w:sz="4" w:space="0" w:color="auto"/>
              <w:right w:val="single" w:sz="4" w:space="0" w:color="auto"/>
            </w:tcBorders>
          </w:tcPr>
          <w:p w:rsidR="00745651" w:rsidRPr="00E13D9F" w:rsidRDefault="008D159F" w:rsidP="00061DC1">
            <w:pPr>
              <w:pStyle w:val="hdr1"/>
              <w:ind w:left="0"/>
              <w:jc w:val="left"/>
              <w:rPr>
                <w:rFonts w:ascii="Times New Roman" w:hAnsi="Times New Roman"/>
                <w:sz w:val="20"/>
              </w:rPr>
            </w:pPr>
            <w:r w:rsidRPr="00E13D9F">
              <w:rPr>
                <w:rFonts w:ascii="Times New Roman" w:hAnsi="Times New Roman"/>
                <w:sz w:val="20"/>
              </w:rPr>
              <w:t>P14881 – Authentication</w:t>
            </w:r>
          </w:p>
          <w:p w:rsidR="003832FE" w:rsidRPr="00E13D9F" w:rsidRDefault="00DC7F84" w:rsidP="00061DC1">
            <w:pPr>
              <w:pStyle w:val="hdr1"/>
              <w:ind w:left="0"/>
              <w:jc w:val="left"/>
              <w:rPr>
                <w:rFonts w:ascii="Times New Roman" w:hAnsi="Times New Roman"/>
                <w:sz w:val="20"/>
              </w:rPr>
            </w:pPr>
            <w:r w:rsidRPr="00E13D9F">
              <w:rPr>
                <w:rFonts w:ascii="Times New Roman" w:hAnsi="Times New Roman"/>
                <w:sz w:val="20"/>
              </w:rPr>
              <w:t>Updated:</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2.3.1</w:t>
            </w:r>
            <w:r w:rsidRPr="00E13D9F">
              <w:rPr>
                <w:rFonts w:ascii="Times New Roman" w:hAnsi="Times New Roman"/>
                <w:sz w:val="20"/>
              </w:rPr>
              <w:tab/>
              <w:t>eCoaching Main Dashboard page (view2.aspx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2.3.2</w:t>
            </w:r>
            <w:r w:rsidRPr="00E13D9F">
              <w:rPr>
                <w:rFonts w:ascii="Times New Roman" w:hAnsi="Times New Roman"/>
                <w:sz w:val="20"/>
              </w:rPr>
              <w:tab/>
              <w:t>eCoaching My Submitted Dashboard page (view3.aspx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2.3.3</w:t>
            </w:r>
            <w:r w:rsidRPr="00E13D9F">
              <w:rPr>
                <w:rFonts w:ascii="Times New Roman" w:hAnsi="Times New Roman"/>
                <w:sz w:val="20"/>
              </w:rPr>
              <w:tab/>
              <w:t>eCoaching Dashboard Review page (review.aspx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2.3.4</w:t>
            </w:r>
            <w:r w:rsidRPr="00E13D9F">
              <w:rPr>
                <w:rFonts w:ascii="Times New Roman" w:hAnsi="Times New Roman"/>
                <w:sz w:val="20"/>
              </w:rPr>
              <w:tab/>
              <w:t>eCoaching Historical Dashboard page (view4.aspx – secure)</w:t>
            </w:r>
          </w:p>
          <w:p w:rsidR="00DC7F84" w:rsidRPr="00E13D9F" w:rsidRDefault="00DC7F84" w:rsidP="00061DC1">
            <w:pPr>
              <w:pStyle w:val="hdr1"/>
              <w:jc w:val="left"/>
              <w:rPr>
                <w:rFonts w:ascii="Times New Roman" w:hAnsi="Times New Roman"/>
                <w:sz w:val="20"/>
              </w:rPr>
            </w:pPr>
            <w:r w:rsidRPr="00E13D9F">
              <w:rPr>
                <w:rFonts w:ascii="Times New Roman" w:hAnsi="Times New Roman"/>
                <w:sz w:val="20"/>
              </w:rPr>
              <w:t>2.3.5</w:t>
            </w:r>
            <w:r w:rsidRPr="00E13D9F">
              <w:rPr>
                <w:rFonts w:ascii="Times New Roman" w:hAnsi="Times New Roman"/>
                <w:sz w:val="20"/>
              </w:rPr>
              <w:tab/>
              <w:t>eCoaching Historical Dashboard Review page (review2.aspx – secure)</w:t>
            </w:r>
          </w:p>
          <w:p w:rsidR="00DC7F84" w:rsidRPr="00E13D9F" w:rsidRDefault="00F36BB7" w:rsidP="00F36BB7">
            <w:pPr>
              <w:pStyle w:val="hdr1"/>
              <w:jc w:val="left"/>
              <w:rPr>
                <w:rFonts w:ascii="Times New Roman" w:hAnsi="Times New Roman"/>
                <w:sz w:val="20"/>
              </w:rPr>
            </w:pPr>
            <w:r w:rsidRPr="00E13D9F">
              <w:rPr>
                <w:rFonts w:ascii="Times New Roman" w:hAnsi="Times New Roman"/>
                <w:sz w:val="20"/>
              </w:rPr>
              <w:t>2.3.6        eCoaching Historical Dashboard Review page (review3.aspx – secure)</w:t>
            </w:r>
          </w:p>
        </w:tc>
        <w:tc>
          <w:tcPr>
            <w:tcW w:w="2079" w:type="dxa"/>
            <w:tcBorders>
              <w:top w:val="single" w:sz="4" w:space="0" w:color="auto"/>
              <w:left w:val="single" w:sz="4" w:space="0" w:color="auto"/>
              <w:bottom w:val="single" w:sz="4" w:space="0" w:color="auto"/>
              <w:right w:val="single" w:sz="4" w:space="0" w:color="auto"/>
            </w:tcBorders>
          </w:tcPr>
          <w:p w:rsidR="00745651" w:rsidRPr="00E13D9F" w:rsidRDefault="003A1B79" w:rsidP="000C0FD7">
            <w:pPr>
              <w:pStyle w:val="hdr1"/>
              <w:ind w:left="0"/>
              <w:jc w:val="left"/>
              <w:rPr>
                <w:rFonts w:ascii="Times New Roman" w:hAnsi="Times New Roman"/>
                <w:sz w:val="20"/>
              </w:rPr>
            </w:pPr>
            <w:r w:rsidRPr="00E13D9F">
              <w:rPr>
                <w:rFonts w:ascii="Times New Roman" w:hAnsi="Times New Roman"/>
                <w:sz w:val="20"/>
              </w:rPr>
              <w:t>Lili Huang</w:t>
            </w:r>
          </w:p>
        </w:tc>
      </w:tr>
      <w:tr w:rsidR="00AC451B"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AC451B" w:rsidRPr="00E13D9F" w:rsidRDefault="00AC451B" w:rsidP="00C46034">
            <w:pPr>
              <w:pStyle w:val="hdr1"/>
              <w:ind w:left="0"/>
              <w:jc w:val="left"/>
              <w:rPr>
                <w:rFonts w:ascii="Times New Roman" w:hAnsi="Times New Roman"/>
                <w:sz w:val="20"/>
              </w:rPr>
            </w:pPr>
            <w:r w:rsidRPr="00E13D9F">
              <w:rPr>
                <w:rFonts w:ascii="Times New Roman" w:hAnsi="Times New Roman"/>
                <w:sz w:val="20"/>
              </w:rPr>
              <w:t>05/20/2015</w:t>
            </w:r>
          </w:p>
        </w:tc>
        <w:tc>
          <w:tcPr>
            <w:tcW w:w="8478" w:type="dxa"/>
            <w:tcBorders>
              <w:top w:val="single" w:sz="4" w:space="0" w:color="auto"/>
              <w:left w:val="single" w:sz="4" w:space="0" w:color="auto"/>
              <w:bottom w:val="single" w:sz="4" w:space="0" w:color="auto"/>
              <w:right w:val="single" w:sz="4" w:space="0" w:color="auto"/>
            </w:tcBorders>
          </w:tcPr>
          <w:p w:rsidR="00AC451B" w:rsidRPr="00E13D9F" w:rsidRDefault="00AC451B"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p>
          <w:p w:rsidR="00E82221" w:rsidRPr="00E13D9F" w:rsidRDefault="00AC451B" w:rsidP="00061DC1">
            <w:pPr>
              <w:pStyle w:val="hdr1"/>
              <w:ind w:left="0"/>
              <w:jc w:val="left"/>
              <w:rPr>
                <w:rFonts w:ascii="Times New Roman" w:hAnsi="Times New Roman"/>
                <w:sz w:val="20"/>
              </w:rPr>
            </w:pPr>
            <w:r w:rsidRPr="00E13D9F">
              <w:rPr>
                <w:rFonts w:ascii="Times New Roman" w:hAnsi="Times New Roman"/>
                <w:sz w:val="20"/>
              </w:rPr>
              <w:t>Update review page to display “Details of the behavior being coached:” section regardless of condition.</w:t>
            </w:r>
          </w:p>
          <w:p w:rsidR="00E82221" w:rsidRPr="00E13D9F" w:rsidRDefault="00E82221" w:rsidP="00E86327">
            <w:pPr>
              <w:pStyle w:val="hdr1"/>
              <w:ind w:left="360"/>
              <w:jc w:val="left"/>
              <w:rPr>
                <w:rFonts w:ascii="Times New Roman" w:hAnsi="Times New Roman"/>
                <w:sz w:val="20"/>
              </w:rPr>
            </w:pPr>
            <w:r w:rsidRPr="00E13D9F">
              <w:rPr>
                <w:rFonts w:ascii="Times New Roman" w:hAnsi="Times New Roman"/>
                <w:sz w:val="20"/>
              </w:rPr>
              <w:t>2.3.5-  page 26-34</w:t>
            </w:r>
          </w:p>
          <w:p w:rsidR="00E82221" w:rsidRPr="00E13D9F" w:rsidRDefault="00E82221" w:rsidP="00E86327">
            <w:pPr>
              <w:pStyle w:val="hdr1"/>
              <w:ind w:left="360"/>
              <w:jc w:val="left"/>
              <w:rPr>
                <w:rFonts w:ascii="Times New Roman" w:hAnsi="Times New Roman"/>
                <w:sz w:val="20"/>
              </w:rPr>
            </w:pPr>
          </w:p>
          <w:p w:rsidR="00AC451B" w:rsidRPr="00E13D9F" w:rsidRDefault="00AC451B" w:rsidP="00E86327">
            <w:pPr>
              <w:pStyle w:val="hdr1"/>
              <w:ind w:left="360"/>
              <w:jc w:val="left"/>
              <w:rPr>
                <w:rFonts w:ascii="Times New Roman" w:hAnsi="Times New Roman"/>
                <w:sz w:val="20"/>
              </w:rPr>
            </w:pPr>
            <w:r w:rsidRPr="00E13D9F">
              <w:rPr>
                <w:rFonts w:ascii="Times New Roman" w:hAnsi="Times New Roman"/>
                <w:sz w:val="20"/>
              </w:rPr>
              <w:t xml:space="preserve"> Also update review page to display “Management Notes” section if “Notes from Manager” are not displayed to prevent duplication</w:t>
            </w:r>
          </w:p>
          <w:p w:rsidR="009D1495" w:rsidRPr="00E13D9F" w:rsidRDefault="009D1495" w:rsidP="009D1495">
            <w:pPr>
              <w:pStyle w:val="hdr1"/>
              <w:ind w:left="360"/>
              <w:jc w:val="left"/>
              <w:rPr>
                <w:rFonts w:ascii="Times New Roman" w:hAnsi="Times New Roman"/>
                <w:sz w:val="20"/>
              </w:rPr>
            </w:pPr>
            <w:r w:rsidRPr="00E13D9F">
              <w:rPr>
                <w:rFonts w:ascii="Times New Roman" w:hAnsi="Times New Roman"/>
                <w:sz w:val="20"/>
              </w:rPr>
              <w:t>2.3.5-  page 27-31</w:t>
            </w:r>
          </w:p>
          <w:p w:rsidR="009D1495" w:rsidRPr="00E13D9F" w:rsidRDefault="009D1495" w:rsidP="00E86327">
            <w:pPr>
              <w:pStyle w:val="hdr1"/>
              <w:ind w:left="360"/>
              <w:jc w:val="left"/>
              <w:rPr>
                <w:rFonts w:ascii="Times New Roman" w:hAnsi="Times New Roman"/>
                <w:sz w:val="20"/>
              </w:rPr>
            </w:pPr>
          </w:p>
        </w:tc>
        <w:tc>
          <w:tcPr>
            <w:tcW w:w="2079" w:type="dxa"/>
            <w:tcBorders>
              <w:top w:val="single" w:sz="4" w:space="0" w:color="auto"/>
              <w:left w:val="single" w:sz="4" w:space="0" w:color="auto"/>
              <w:bottom w:val="single" w:sz="4" w:space="0" w:color="auto"/>
              <w:right w:val="single" w:sz="4" w:space="0" w:color="auto"/>
            </w:tcBorders>
          </w:tcPr>
          <w:p w:rsidR="00AC451B" w:rsidRPr="00E13D9F" w:rsidRDefault="00AC451B"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E86327"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E86327" w:rsidRPr="00E13D9F" w:rsidRDefault="00E86327" w:rsidP="00C46034">
            <w:pPr>
              <w:pStyle w:val="hdr1"/>
              <w:ind w:left="0"/>
              <w:jc w:val="left"/>
              <w:rPr>
                <w:rFonts w:ascii="Times New Roman" w:hAnsi="Times New Roman"/>
                <w:sz w:val="20"/>
              </w:rPr>
            </w:pPr>
            <w:r w:rsidRPr="00E13D9F">
              <w:rPr>
                <w:rFonts w:ascii="Times New Roman" w:hAnsi="Times New Roman"/>
                <w:sz w:val="20"/>
              </w:rPr>
              <w:t>05/28/2015</w:t>
            </w:r>
          </w:p>
        </w:tc>
        <w:tc>
          <w:tcPr>
            <w:tcW w:w="8478" w:type="dxa"/>
            <w:tcBorders>
              <w:top w:val="single" w:sz="4" w:space="0" w:color="auto"/>
              <w:left w:val="single" w:sz="4" w:space="0" w:color="auto"/>
              <w:bottom w:val="single" w:sz="4" w:space="0" w:color="auto"/>
              <w:right w:val="single" w:sz="4" w:space="0" w:color="auto"/>
            </w:tcBorders>
          </w:tcPr>
          <w:p w:rsidR="00E86327" w:rsidRPr="00E13D9F" w:rsidRDefault="00E86327" w:rsidP="00061DC1">
            <w:pPr>
              <w:pStyle w:val="hdr1"/>
              <w:ind w:left="0"/>
              <w:jc w:val="left"/>
              <w:rPr>
                <w:rFonts w:ascii="Times New Roman" w:hAnsi="Times New Roman"/>
                <w:sz w:val="20"/>
              </w:rPr>
            </w:pPr>
            <w:r w:rsidRPr="00E13D9F">
              <w:rPr>
                <w:rFonts w:ascii="Times New Roman" w:hAnsi="Times New Roman"/>
                <w:sz w:val="20"/>
              </w:rPr>
              <w:t>P14818 – CCO eCoaching – Incorporate Low CSAT feed into eCL</w:t>
            </w:r>
            <w:r w:rsidRPr="00E13D9F">
              <w:rPr>
                <w:rFonts w:ascii="Times New Roman" w:hAnsi="Times New Roman"/>
                <w:sz w:val="20"/>
              </w:rPr>
              <w:br/>
              <w:t xml:space="preserve">Update review page to display specific message text when record is in pending manager review </w:t>
            </w:r>
            <w:r w:rsidR="00991D45" w:rsidRPr="00E13D9F">
              <w:rPr>
                <w:rFonts w:ascii="Times New Roman" w:hAnsi="Times New Roman"/>
                <w:sz w:val="20"/>
              </w:rPr>
              <w:t>–</w:t>
            </w:r>
            <w:r w:rsidRPr="00E13D9F">
              <w:rPr>
                <w:rFonts w:ascii="Times New Roman" w:hAnsi="Times New Roman"/>
                <w:sz w:val="20"/>
              </w:rPr>
              <w:t xml:space="preserve"> </w:t>
            </w:r>
          </w:p>
          <w:p w:rsidR="00991D45" w:rsidRPr="00E13D9F" w:rsidRDefault="00991D45" w:rsidP="00061DC1">
            <w:pPr>
              <w:pStyle w:val="hdr1"/>
              <w:ind w:left="0"/>
              <w:jc w:val="left"/>
              <w:rPr>
                <w:rFonts w:ascii="Times New Roman" w:hAnsi="Times New Roman"/>
                <w:sz w:val="20"/>
              </w:rPr>
            </w:pPr>
          </w:p>
          <w:p w:rsidR="00991D45" w:rsidRPr="00E13D9F" w:rsidRDefault="00991D45" w:rsidP="00061DC1">
            <w:pPr>
              <w:pStyle w:val="hdr1"/>
              <w:ind w:left="0"/>
              <w:jc w:val="left"/>
              <w:rPr>
                <w:rFonts w:ascii="Times New Roman" w:hAnsi="Times New Roman"/>
                <w:sz w:val="20"/>
              </w:rPr>
            </w:pPr>
            <w:r w:rsidRPr="00E13D9F">
              <w:rPr>
                <w:rFonts w:ascii="Times New Roman" w:hAnsi="Times New Roman"/>
                <w:sz w:val="20"/>
              </w:rPr>
              <w:t>page 28, 2.3.3 - eCoaching Dashboard Review page</w:t>
            </w:r>
          </w:p>
        </w:tc>
        <w:tc>
          <w:tcPr>
            <w:tcW w:w="2079" w:type="dxa"/>
            <w:tcBorders>
              <w:top w:val="single" w:sz="4" w:space="0" w:color="auto"/>
              <w:left w:val="single" w:sz="4" w:space="0" w:color="auto"/>
              <w:bottom w:val="single" w:sz="4" w:space="0" w:color="auto"/>
              <w:right w:val="single" w:sz="4" w:space="0" w:color="auto"/>
            </w:tcBorders>
          </w:tcPr>
          <w:p w:rsidR="00E86327" w:rsidRPr="00E13D9F" w:rsidRDefault="00E86327" w:rsidP="000C0FD7">
            <w:pPr>
              <w:pStyle w:val="hdr1"/>
              <w:ind w:left="0"/>
              <w:jc w:val="left"/>
              <w:rPr>
                <w:rFonts w:ascii="Times New Roman" w:hAnsi="Times New Roman"/>
                <w:sz w:val="20"/>
              </w:rPr>
            </w:pPr>
            <w:r w:rsidRPr="00E13D9F">
              <w:rPr>
                <w:rFonts w:ascii="Times New Roman" w:hAnsi="Times New Roman"/>
                <w:sz w:val="20"/>
              </w:rPr>
              <w:t>Jourdain Augustin</w:t>
            </w:r>
          </w:p>
        </w:tc>
      </w:tr>
      <w:tr w:rsidR="003B76F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76F5" w:rsidRPr="00E13D9F" w:rsidRDefault="003B76F5" w:rsidP="00C46034">
            <w:pPr>
              <w:pStyle w:val="hdr1"/>
              <w:ind w:left="0"/>
              <w:jc w:val="left"/>
              <w:rPr>
                <w:rFonts w:ascii="Times New Roman" w:hAnsi="Times New Roman"/>
                <w:sz w:val="20"/>
              </w:rPr>
            </w:pPr>
            <w:r w:rsidRPr="00E13D9F">
              <w:rPr>
                <w:rFonts w:ascii="Times New Roman" w:hAnsi="Times New Roman"/>
                <w:sz w:val="20"/>
              </w:rPr>
              <w:t>06/05/2015</w:t>
            </w:r>
          </w:p>
        </w:tc>
        <w:tc>
          <w:tcPr>
            <w:tcW w:w="8478" w:type="dxa"/>
            <w:tcBorders>
              <w:top w:val="single" w:sz="4" w:space="0" w:color="auto"/>
              <w:left w:val="single" w:sz="4" w:space="0" w:color="auto"/>
              <w:bottom w:val="single" w:sz="4" w:space="0" w:color="auto"/>
              <w:right w:val="single" w:sz="4" w:space="0" w:color="auto"/>
            </w:tcBorders>
          </w:tcPr>
          <w:p w:rsidR="003B76F5" w:rsidRPr="00E13D9F" w:rsidRDefault="003B76F5" w:rsidP="00061DC1">
            <w:pPr>
              <w:pStyle w:val="hdr1"/>
              <w:ind w:left="0"/>
              <w:jc w:val="left"/>
              <w:rPr>
                <w:rFonts w:ascii="Times New Roman" w:hAnsi="Times New Roman"/>
                <w:sz w:val="20"/>
              </w:rPr>
            </w:pPr>
            <w:r w:rsidRPr="00E13D9F">
              <w:rPr>
                <w:rFonts w:ascii="Times New Roman" w:hAnsi="Times New Roman"/>
                <w:sz w:val="20"/>
              </w:rPr>
              <w:t>14893 – Historical Dashboard Performance Round 2</w:t>
            </w:r>
          </w:p>
          <w:p w:rsidR="004F54AD" w:rsidRPr="00E13D9F" w:rsidRDefault="004F54AD" w:rsidP="00061DC1">
            <w:pPr>
              <w:pStyle w:val="hdr1"/>
              <w:ind w:left="0"/>
              <w:jc w:val="left"/>
              <w:rPr>
                <w:rFonts w:ascii="Times New Roman" w:hAnsi="Times New Roman"/>
                <w:sz w:val="20"/>
              </w:rPr>
            </w:pPr>
            <w:r w:rsidRPr="00E13D9F">
              <w:rPr>
                <w:rFonts w:ascii="Times New Roman" w:hAnsi="Times New Roman"/>
                <w:sz w:val="20"/>
              </w:rPr>
              <w:t>Updated</w:t>
            </w:r>
            <w:r w:rsidR="00096C70" w:rsidRPr="00E13D9F">
              <w:rPr>
                <w:rFonts w:ascii="Times New Roman" w:hAnsi="Times New Roman"/>
                <w:sz w:val="20"/>
              </w:rPr>
              <w:t xml:space="preserve"> 2.3.4 eCoaching Historical Dashboard page</w:t>
            </w:r>
          </w:p>
        </w:tc>
        <w:tc>
          <w:tcPr>
            <w:tcW w:w="2079" w:type="dxa"/>
            <w:tcBorders>
              <w:top w:val="single" w:sz="4" w:space="0" w:color="auto"/>
              <w:left w:val="single" w:sz="4" w:space="0" w:color="auto"/>
              <w:bottom w:val="single" w:sz="4" w:space="0" w:color="auto"/>
              <w:right w:val="single" w:sz="4" w:space="0" w:color="auto"/>
            </w:tcBorders>
          </w:tcPr>
          <w:p w:rsidR="003B76F5" w:rsidRPr="00E13D9F" w:rsidRDefault="003B76F5" w:rsidP="000C0FD7">
            <w:pPr>
              <w:pStyle w:val="hdr1"/>
              <w:ind w:left="0"/>
              <w:jc w:val="left"/>
              <w:rPr>
                <w:rFonts w:ascii="Times New Roman" w:hAnsi="Times New Roman"/>
                <w:sz w:val="20"/>
              </w:rPr>
            </w:pPr>
            <w:r w:rsidRPr="00E13D9F">
              <w:rPr>
                <w:rFonts w:ascii="Times New Roman" w:hAnsi="Times New Roman"/>
                <w:sz w:val="20"/>
              </w:rPr>
              <w:t>Lili Huang</w:t>
            </w:r>
          </w:p>
        </w:tc>
      </w:tr>
      <w:tr w:rsidR="0086582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65829" w:rsidRPr="00E13D9F" w:rsidRDefault="00865829" w:rsidP="00C46034">
            <w:pPr>
              <w:pStyle w:val="hdr1"/>
              <w:ind w:left="0"/>
              <w:jc w:val="left"/>
              <w:rPr>
                <w:rFonts w:ascii="Times New Roman" w:hAnsi="Times New Roman"/>
                <w:sz w:val="20"/>
              </w:rPr>
            </w:pPr>
            <w:r w:rsidRPr="00E13D9F">
              <w:rPr>
                <w:rFonts w:ascii="Times New Roman" w:hAnsi="Times New Roman"/>
                <w:sz w:val="20"/>
              </w:rPr>
              <w:t>06/08/2015</w:t>
            </w:r>
          </w:p>
        </w:tc>
        <w:tc>
          <w:tcPr>
            <w:tcW w:w="8478" w:type="dxa"/>
            <w:tcBorders>
              <w:top w:val="single" w:sz="4" w:space="0" w:color="auto"/>
              <w:left w:val="single" w:sz="4" w:space="0" w:color="auto"/>
              <w:bottom w:val="single" w:sz="4" w:space="0" w:color="auto"/>
              <w:right w:val="single" w:sz="4" w:space="0" w:color="auto"/>
            </w:tcBorders>
          </w:tcPr>
          <w:p w:rsidR="00865829" w:rsidRPr="00E13D9F" w:rsidRDefault="00865829" w:rsidP="00061DC1">
            <w:pPr>
              <w:pStyle w:val="hdr1"/>
              <w:ind w:left="0"/>
              <w:jc w:val="left"/>
              <w:rPr>
                <w:rFonts w:ascii="Times New Roman" w:hAnsi="Times New Roman"/>
                <w:sz w:val="20"/>
              </w:rPr>
            </w:pPr>
            <w:r w:rsidRPr="00E13D9F">
              <w:rPr>
                <w:rFonts w:ascii="Times New Roman" w:hAnsi="Times New Roman"/>
                <w:sz w:val="20"/>
              </w:rPr>
              <w:t>14916 – Added WHRC* users to have access to Historical Dashboard/Review</w:t>
            </w:r>
          </w:p>
        </w:tc>
        <w:tc>
          <w:tcPr>
            <w:tcW w:w="2079" w:type="dxa"/>
            <w:tcBorders>
              <w:top w:val="single" w:sz="4" w:space="0" w:color="auto"/>
              <w:left w:val="single" w:sz="4" w:space="0" w:color="auto"/>
              <w:bottom w:val="single" w:sz="4" w:space="0" w:color="auto"/>
              <w:right w:val="single" w:sz="4" w:space="0" w:color="auto"/>
            </w:tcBorders>
          </w:tcPr>
          <w:p w:rsidR="00865829" w:rsidRPr="00E13D9F" w:rsidRDefault="00865829" w:rsidP="000C0FD7">
            <w:pPr>
              <w:pStyle w:val="hdr1"/>
              <w:ind w:left="0"/>
              <w:jc w:val="left"/>
              <w:rPr>
                <w:rFonts w:ascii="Times New Roman" w:hAnsi="Times New Roman"/>
                <w:sz w:val="20"/>
              </w:rPr>
            </w:pPr>
            <w:r w:rsidRPr="00E13D9F">
              <w:rPr>
                <w:rFonts w:ascii="Times New Roman" w:hAnsi="Times New Roman"/>
                <w:sz w:val="20"/>
              </w:rPr>
              <w:t>Lili Huang</w:t>
            </w:r>
          </w:p>
        </w:tc>
      </w:tr>
      <w:tr w:rsidR="006A41E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6A41EF" w:rsidRPr="00E13D9F" w:rsidRDefault="006A41EF" w:rsidP="00C46034">
            <w:pPr>
              <w:pStyle w:val="hdr1"/>
              <w:ind w:left="0"/>
              <w:jc w:val="left"/>
              <w:rPr>
                <w:rFonts w:ascii="Times New Roman" w:hAnsi="Times New Roman"/>
                <w:sz w:val="20"/>
              </w:rPr>
            </w:pPr>
            <w:r w:rsidRPr="00E13D9F">
              <w:rPr>
                <w:rFonts w:ascii="Times New Roman" w:hAnsi="Times New Roman"/>
                <w:sz w:val="20"/>
              </w:rPr>
              <w:lastRenderedPageBreak/>
              <w:t>07/01/2015</w:t>
            </w:r>
          </w:p>
        </w:tc>
        <w:tc>
          <w:tcPr>
            <w:tcW w:w="8478" w:type="dxa"/>
            <w:tcBorders>
              <w:top w:val="single" w:sz="4" w:space="0" w:color="auto"/>
              <w:left w:val="single" w:sz="4" w:space="0" w:color="auto"/>
              <w:bottom w:val="single" w:sz="4" w:space="0" w:color="auto"/>
              <w:right w:val="single" w:sz="4" w:space="0" w:color="auto"/>
            </w:tcBorders>
          </w:tcPr>
          <w:p w:rsidR="006A41EF" w:rsidRPr="00E13D9F" w:rsidRDefault="006A41EF" w:rsidP="00061DC1">
            <w:pPr>
              <w:pStyle w:val="hdr1"/>
              <w:ind w:left="0"/>
              <w:jc w:val="left"/>
              <w:rPr>
                <w:rFonts w:ascii="Times New Roman" w:hAnsi="Times New Roman"/>
                <w:sz w:val="20"/>
              </w:rPr>
            </w:pPr>
            <w:r w:rsidRPr="00E13D9F">
              <w:rPr>
                <w:rFonts w:ascii="Times New Roman" w:hAnsi="Times New Roman"/>
                <w:sz w:val="20"/>
              </w:rPr>
              <w:t>14996 – Duplicate Lan IDs</w:t>
            </w:r>
          </w:p>
          <w:p w:rsidR="0040483C" w:rsidRPr="00E13D9F" w:rsidRDefault="0040483C" w:rsidP="0040483C">
            <w:pPr>
              <w:pStyle w:val="hdr1"/>
              <w:ind w:left="0"/>
              <w:jc w:val="left"/>
              <w:rPr>
                <w:rFonts w:ascii="Times New Roman" w:hAnsi="Times New Roman"/>
                <w:sz w:val="20"/>
              </w:rPr>
            </w:pPr>
            <w:r w:rsidRPr="00E13D9F">
              <w:rPr>
                <w:rFonts w:ascii="Times New Roman" w:hAnsi="Times New Roman"/>
                <w:sz w:val="20"/>
              </w:rPr>
              <w:t xml:space="preserve">Updated:  </w:t>
            </w:r>
            <w:r w:rsidRPr="00E13D9F">
              <w:rPr>
                <w:rFonts w:ascii="Times New Roman" w:hAnsi="Times New Roman"/>
                <w:noProof/>
                <w:sz w:val="20"/>
              </w:rPr>
              <w:t>2.3.3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6A41EF" w:rsidRPr="00E13D9F" w:rsidRDefault="006A41EF" w:rsidP="000C0FD7">
            <w:pPr>
              <w:pStyle w:val="hdr1"/>
              <w:ind w:left="0"/>
              <w:jc w:val="left"/>
              <w:rPr>
                <w:rFonts w:ascii="Times New Roman" w:hAnsi="Times New Roman"/>
                <w:sz w:val="20"/>
              </w:rPr>
            </w:pPr>
            <w:r w:rsidRPr="00E13D9F">
              <w:rPr>
                <w:rFonts w:ascii="Times New Roman" w:hAnsi="Times New Roman"/>
                <w:sz w:val="20"/>
              </w:rPr>
              <w:t>Lili Huang</w:t>
            </w:r>
          </w:p>
        </w:tc>
      </w:tr>
      <w:tr w:rsidR="00497EA9"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497EA9" w:rsidRPr="00E13D9F" w:rsidRDefault="00497EA9"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497EA9" w:rsidRDefault="00497EA9" w:rsidP="00061DC1">
            <w:pPr>
              <w:pStyle w:val="hdr1"/>
              <w:ind w:left="0"/>
              <w:jc w:val="left"/>
              <w:rPr>
                <w:rFonts w:ascii="Times New Roman" w:hAnsi="Times New Roman"/>
                <w:sz w:val="20"/>
              </w:rPr>
            </w:pPr>
            <w:r>
              <w:rPr>
                <w:rFonts w:ascii="Times New Roman" w:hAnsi="Times New Roman"/>
                <w:sz w:val="20"/>
              </w:rPr>
              <w:t>13631 (TFS 119) – Coaching Notes overwritten</w:t>
            </w:r>
          </w:p>
          <w:p w:rsidR="005E5A26" w:rsidRPr="00E13D9F" w:rsidRDefault="005E5A26"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497EA9" w:rsidRPr="00E13D9F" w:rsidRDefault="00497EA9" w:rsidP="000C0FD7">
            <w:pPr>
              <w:pStyle w:val="hdr1"/>
              <w:ind w:left="0"/>
              <w:jc w:val="left"/>
              <w:rPr>
                <w:rFonts w:ascii="Times New Roman" w:hAnsi="Times New Roman"/>
                <w:sz w:val="20"/>
              </w:rPr>
            </w:pPr>
            <w:r>
              <w:rPr>
                <w:rFonts w:ascii="Times New Roman" w:hAnsi="Times New Roman"/>
                <w:sz w:val="20"/>
              </w:rPr>
              <w:t>Lili Huang</w:t>
            </w:r>
          </w:p>
        </w:tc>
      </w:tr>
      <w:tr w:rsidR="009A7EBF"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9A7EBF" w:rsidRDefault="009A7EBF" w:rsidP="00865059">
            <w:pPr>
              <w:pStyle w:val="hdr1"/>
              <w:ind w:left="0"/>
              <w:jc w:val="left"/>
              <w:rPr>
                <w:rFonts w:ascii="Times New Roman" w:hAnsi="Times New Roman"/>
                <w:sz w:val="20"/>
              </w:rPr>
            </w:pPr>
            <w:r>
              <w:rPr>
                <w:rFonts w:ascii="Times New Roman" w:hAnsi="Times New Roman"/>
                <w:sz w:val="20"/>
              </w:rPr>
              <w:t>07/20/2015</w:t>
            </w:r>
          </w:p>
        </w:tc>
        <w:tc>
          <w:tcPr>
            <w:tcW w:w="8478" w:type="dxa"/>
            <w:tcBorders>
              <w:top w:val="single" w:sz="4" w:space="0" w:color="auto"/>
              <w:left w:val="single" w:sz="4" w:space="0" w:color="auto"/>
              <w:bottom w:val="single" w:sz="4" w:space="0" w:color="auto"/>
              <w:right w:val="single" w:sz="4" w:space="0" w:color="auto"/>
            </w:tcBorders>
          </w:tcPr>
          <w:p w:rsidR="009A7EBF" w:rsidRDefault="009A7EBF" w:rsidP="00061DC1">
            <w:pPr>
              <w:pStyle w:val="hdr1"/>
              <w:ind w:left="0"/>
              <w:jc w:val="left"/>
              <w:rPr>
                <w:rFonts w:ascii="Times New Roman" w:hAnsi="Times New Roman"/>
                <w:sz w:val="20"/>
              </w:rPr>
            </w:pPr>
            <w:r>
              <w:rPr>
                <w:rFonts w:ascii="Times New Roman" w:hAnsi="Times New Roman"/>
                <w:sz w:val="20"/>
              </w:rPr>
              <w:t>TFS 369 – Coaching Notes is not being displayed on CSR Review/acknowledge page</w:t>
            </w:r>
          </w:p>
          <w:p w:rsidR="00CB5BD7" w:rsidRDefault="00CB5BD7" w:rsidP="00CB5BD7">
            <w:pPr>
              <w:pStyle w:val="hdr1"/>
              <w:ind w:left="0"/>
              <w:jc w:val="left"/>
              <w:rPr>
                <w:rFonts w:ascii="Times New Roman" w:hAnsi="Times New Roman"/>
                <w:sz w:val="20"/>
              </w:rPr>
            </w:pPr>
            <w:r>
              <w:rPr>
                <w:rFonts w:ascii="Times New Roman" w:hAnsi="Times New Roman"/>
                <w:sz w:val="20"/>
              </w:rPr>
              <w:t>Updated</w:t>
            </w:r>
            <w:r w:rsidR="00E835C7">
              <w:rPr>
                <w:rFonts w:ascii="Times New Roman" w:hAnsi="Times New Roman"/>
                <w:sz w:val="20"/>
              </w:rPr>
              <w:t xml:space="preserve"> </w:t>
            </w:r>
            <w:r>
              <w:rPr>
                <w:rFonts w:ascii="Times New Roman" w:hAnsi="Times New Roman"/>
                <w:sz w:val="20"/>
              </w:rPr>
              <w:t xml:space="preserve">: </w:t>
            </w:r>
            <w:r w:rsidRPr="00CB5BD7">
              <w:rPr>
                <w:rFonts w:ascii="Times New Roman" w:hAnsi="Times New Roman"/>
                <w:sz w:val="20"/>
              </w:rPr>
              <w:t>2.4.3</w:t>
            </w:r>
            <w:r>
              <w:rPr>
                <w:rFonts w:ascii="Times New Roman" w:hAnsi="Times New Roman"/>
                <w:sz w:val="20"/>
              </w:rPr>
              <w:t xml:space="preserve"> </w:t>
            </w:r>
            <w:r w:rsidRPr="00CB5BD7">
              <w:rPr>
                <w:rFonts w:ascii="Times New Roman" w:hAnsi="Times New Roman"/>
                <w:sz w:val="20"/>
              </w:rPr>
              <w:t>eCoaching Dashboard Review page (review.aspx – secure)</w:t>
            </w:r>
            <w:r w:rsidR="00E835C7">
              <w:rPr>
                <w:rFonts w:ascii="Times New Roman" w:hAnsi="Times New Roman"/>
                <w:sz w:val="20"/>
              </w:rPr>
              <w:t xml:space="preserve"> </w:t>
            </w:r>
          </w:p>
          <w:p w:rsidR="00CB5BD7" w:rsidRDefault="00E835C7" w:rsidP="00E835C7">
            <w:pPr>
              <w:pStyle w:val="hdr1"/>
              <w:numPr>
                <w:ilvl w:val="0"/>
                <w:numId w:val="37"/>
              </w:numPr>
              <w:jc w:val="left"/>
              <w:rPr>
                <w:rFonts w:ascii="Times New Roman" w:hAnsi="Times New Roman"/>
                <w:sz w:val="20"/>
              </w:rPr>
            </w:pPr>
            <w:r>
              <w:rPr>
                <w:rFonts w:ascii="Times New Roman" w:hAnsi="Times New Roman"/>
                <w:sz w:val="20"/>
              </w:rPr>
              <w:t>Coaching Notes display logic.</w:t>
            </w:r>
          </w:p>
        </w:tc>
        <w:tc>
          <w:tcPr>
            <w:tcW w:w="2079" w:type="dxa"/>
            <w:tcBorders>
              <w:top w:val="single" w:sz="4" w:space="0" w:color="auto"/>
              <w:left w:val="single" w:sz="4" w:space="0" w:color="auto"/>
              <w:bottom w:val="single" w:sz="4" w:space="0" w:color="auto"/>
              <w:right w:val="single" w:sz="4" w:space="0" w:color="auto"/>
            </w:tcBorders>
          </w:tcPr>
          <w:p w:rsidR="009A7EBF" w:rsidRDefault="009A7EBF" w:rsidP="000C0FD7">
            <w:pPr>
              <w:pStyle w:val="hdr1"/>
              <w:ind w:left="0"/>
              <w:jc w:val="left"/>
              <w:rPr>
                <w:rFonts w:ascii="Times New Roman" w:hAnsi="Times New Roman"/>
                <w:sz w:val="20"/>
              </w:rPr>
            </w:pPr>
            <w:r>
              <w:rPr>
                <w:rFonts w:ascii="Times New Roman" w:hAnsi="Times New Roman"/>
                <w:sz w:val="20"/>
              </w:rPr>
              <w:t>Lili Huang</w:t>
            </w:r>
          </w:p>
        </w:tc>
      </w:tr>
      <w:tr w:rsidR="0016051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60510" w:rsidRDefault="00160510" w:rsidP="00865059">
            <w:pPr>
              <w:pStyle w:val="hdr1"/>
              <w:ind w:left="0"/>
              <w:jc w:val="left"/>
              <w:rPr>
                <w:rFonts w:ascii="Times New Roman" w:hAnsi="Times New Roman"/>
                <w:sz w:val="20"/>
              </w:rPr>
            </w:pPr>
            <w:r>
              <w:rPr>
                <w:rFonts w:ascii="Times New Roman" w:hAnsi="Times New Roman"/>
                <w:sz w:val="20"/>
              </w:rPr>
              <w:t>9/15/2015</w:t>
            </w:r>
          </w:p>
        </w:tc>
        <w:tc>
          <w:tcPr>
            <w:tcW w:w="8478" w:type="dxa"/>
            <w:tcBorders>
              <w:top w:val="single" w:sz="4" w:space="0" w:color="auto"/>
              <w:left w:val="single" w:sz="4" w:space="0" w:color="auto"/>
              <w:bottom w:val="single" w:sz="4" w:space="0" w:color="auto"/>
              <w:right w:val="single" w:sz="4" w:space="0" w:color="auto"/>
            </w:tcBorders>
          </w:tcPr>
          <w:p w:rsidR="00160510" w:rsidRDefault="00160510" w:rsidP="00061DC1">
            <w:pPr>
              <w:pStyle w:val="hdr1"/>
              <w:ind w:left="0"/>
              <w:jc w:val="left"/>
              <w:rPr>
                <w:rFonts w:ascii="Times New Roman" w:hAnsi="Times New Roman"/>
                <w:sz w:val="20"/>
              </w:rPr>
            </w:pPr>
            <w:r>
              <w:rPr>
                <w:rFonts w:ascii="Times New Roman" w:hAnsi="Times New Roman"/>
                <w:sz w:val="20"/>
              </w:rPr>
              <w:t xml:space="preserve">TFS 633 – Disable Historical Dashboard Extract to Excel for Supervisors </w:t>
            </w:r>
          </w:p>
          <w:p w:rsidR="00FD2A7B" w:rsidRDefault="00FD2A7B" w:rsidP="00061DC1">
            <w:pPr>
              <w:pStyle w:val="hdr1"/>
              <w:ind w:left="0"/>
              <w:jc w:val="left"/>
              <w:rPr>
                <w:rFonts w:ascii="Times New Roman" w:hAnsi="Times New Roman"/>
                <w:sz w:val="20"/>
              </w:rPr>
            </w:pPr>
            <w:r>
              <w:rPr>
                <w:rFonts w:ascii="Times New Roman" w:hAnsi="Times New Roman"/>
                <w:sz w:val="20"/>
              </w:rPr>
              <w:t>Updated: 2.4.4 eCoaching Historical Dashboard Page (view4.aspx – secure)</w:t>
            </w:r>
          </w:p>
          <w:p w:rsidR="003E7516" w:rsidRDefault="003E7516" w:rsidP="00061DC1">
            <w:pPr>
              <w:pStyle w:val="hdr1"/>
              <w:ind w:left="0"/>
              <w:jc w:val="left"/>
              <w:rPr>
                <w:rFonts w:ascii="Times New Roman" w:hAnsi="Times New Roman"/>
                <w:sz w:val="20"/>
              </w:rPr>
            </w:pPr>
          </w:p>
          <w:p w:rsidR="003E7516" w:rsidRDefault="003E7516" w:rsidP="00C6397F">
            <w:pPr>
              <w:pStyle w:val="hdr1"/>
              <w:ind w:left="0"/>
              <w:jc w:val="left"/>
              <w:rPr>
                <w:rFonts w:ascii="Times New Roman" w:hAnsi="Times New Roman"/>
                <w:sz w:val="20"/>
              </w:rPr>
            </w:pPr>
            <w:r>
              <w:rPr>
                <w:rFonts w:ascii="Times New Roman" w:hAnsi="Times New Roman"/>
                <w:sz w:val="20"/>
              </w:rPr>
              <w:t xml:space="preserve">TFS 689 – </w:t>
            </w:r>
            <w:r w:rsidR="00BC2EF6">
              <w:rPr>
                <w:rFonts w:ascii="Times New Roman" w:hAnsi="Times New Roman"/>
                <w:sz w:val="20"/>
              </w:rPr>
              <w:t>Inappropriate</w:t>
            </w:r>
            <w:r>
              <w:rPr>
                <w:rFonts w:ascii="Times New Roman" w:hAnsi="Times New Roman"/>
                <w:sz w:val="20"/>
              </w:rPr>
              <w:t xml:space="preserve"> ARC escalation feed</w:t>
            </w:r>
          </w:p>
          <w:p w:rsidR="00172658" w:rsidRDefault="00172658" w:rsidP="00C6397F">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60510" w:rsidRDefault="00160510" w:rsidP="000C0FD7">
            <w:pPr>
              <w:pStyle w:val="hdr1"/>
              <w:ind w:left="0"/>
              <w:jc w:val="left"/>
              <w:rPr>
                <w:rFonts w:ascii="Times New Roman" w:hAnsi="Times New Roman"/>
                <w:sz w:val="20"/>
              </w:rPr>
            </w:pPr>
            <w:r>
              <w:rPr>
                <w:rFonts w:ascii="Times New Roman" w:hAnsi="Times New Roman"/>
                <w:sz w:val="20"/>
              </w:rPr>
              <w:t>Lili Huang</w:t>
            </w:r>
          </w:p>
        </w:tc>
      </w:tr>
      <w:tr w:rsidR="00D16F7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16F74" w:rsidRDefault="00D16F74" w:rsidP="00865059">
            <w:pPr>
              <w:pStyle w:val="hdr1"/>
              <w:ind w:left="0"/>
              <w:jc w:val="left"/>
              <w:rPr>
                <w:rFonts w:ascii="Times New Roman" w:hAnsi="Times New Roman"/>
                <w:sz w:val="20"/>
              </w:rPr>
            </w:pPr>
            <w:r>
              <w:rPr>
                <w:rFonts w:ascii="Times New Roman" w:hAnsi="Times New Roman"/>
                <w:sz w:val="20"/>
              </w:rPr>
              <w:t>11/3/2015</w:t>
            </w:r>
          </w:p>
        </w:tc>
        <w:tc>
          <w:tcPr>
            <w:tcW w:w="8478" w:type="dxa"/>
            <w:tcBorders>
              <w:top w:val="single" w:sz="4" w:space="0" w:color="auto"/>
              <w:left w:val="single" w:sz="4" w:space="0" w:color="auto"/>
              <w:bottom w:val="single" w:sz="4" w:space="0" w:color="auto"/>
              <w:right w:val="single" w:sz="4" w:space="0" w:color="auto"/>
            </w:tcBorders>
          </w:tcPr>
          <w:p w:rsidR="00D16F74" w:rsidRDefault="00D16F74" w:rsidP="00061DC1">
            <w:pPr>
              <w:pStyle w:val="hdr1"/>
              <w:ind w:left="0"/>
              <w:jc w:val="left"/>
              <w:rPr>
                <w:rFonts w:ascii="Times New Roman" w:hAnsi="Times New Roman"/>
                <w:sz w:val="20"/>
              </w:rPr>
            </w:pPr>
            <w:r>
              <w:rPr>
                <w:rFonts w:ascii="Times New Roman" w:hAnsi="Times New Roman"/>
                <w:sz w:val="20"/>
              </w:rPr>
              <w:t>TFS 1089 – Open CSR Comments field on Review Page</w:t>
            </w:r>
          </w:p>
          <w:p w:rsidR="00305F98" w:rsidRDefault="00305F98" w:rsidP="00061DC1">
            <w:pPr>
              <w:pStyle w:val="hdr1"/>
              <w:ind w:left="0"/>
              <w:jc w:val="left"/>
              <w:rPr>
                <w:rFonts w:ascii="Times New Roman" w:hAnsi="Times New Roman"/>
                <w:sz w:val="20"/>
              </w:rPr>
            </w:pPr>
            <w:r>
              <w:rPr>
                <w:rFonts w:ascii="Times New Roman" w:hAnsi="Times New Roman"/>
                <w:sz w:val="20"/>
              </w:rPr>
              <w:t xml:space="preserve">Updated: 2.4.3 </w:t>
            </w:r>
            <w:r w:rsidRPr="00305F98">
              <w:rPr>
                <w:rFonts w:ascii="Times New Roman" w:hAnsi="Times New Roman"/>
                <w:sz w:val="20"/>
              </w:rPr>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16F74" w:rsidRDefault="00D16F74" w:rsidP="000C0FD7">
            <w:pPr>
              <w:pStyle w:val="hdr1"/>
              <w:ind w:left="0"/>
              <w:jc w:val="left"/>
              <w:rPr>
                <w:rFonts w:ascii="Times New Roman" w:hAnsi="Times New Roman"/>
                <w:sz w:val="20"/>
              </w:rPr>
            </w:pPr>
            <w:r>
              <w:rPr>
                <w:rFonts w:ascii="Times New Roman" w:hAnsi="Times New Roman"/>
                <w:sz w:val="20"/>
              </w:rPr>
              <w:t>Lili Huang</w:t>
            </w:r>
          </w:p>
        </w:tc>
      </w:tr>
      <w:tr w:rsidR="007E06B7"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7E06B7" w:rsidRDefault="007E06B7" w:rsidP="00865059">
            <w:pPr>
              <w:pStyle w:val="hdr1"/>
              <w:ind w:left="0"/>
              <w:jc w:val="left"/>
              <w:rPr>
                <w:rFonts w:ascii="Times New Roman" w:hAnsi="Times New Roman"/>
                <w:sz w:val="20"/>
              </w:rPr>
            </w:pPr>
            <w:r>
              <w:rPr>
                <w:rFonts w:ascii="Times New Roman" w:hAnsi="Times New Roman"/>
                <w:sz w:val="20"/>
              </w:rPr>
              <w:t>12/9/2015</w:t>
            </w:r>
          </w:p>
        </w:tc>
        <w:tc>
          <w:tcPr>
            <w:tcW w:w="8478" w:type="dxa"/>
            <w:tcBorders>
              <w:top w:val="single" w:sz="4" w:space="0" w:color="auto"/>
              <w:left w:val="single" w:sz="4" w:space="0" w:color="auto"/>
              <w:bottom w:val="single" w:sz="4" w:space="0" w:color="auto"/>
              <w:right w:val="single" w:sz="4" w:space="0" w:color="auto"/>
            </w:tcBorders>
          </w:tcPr>
          <w:p w:rsidR="007E06B7" w:rsidRDefault="007E06B7" w:rsidP="00061DC1">
            <w:pPr>
              <w:pStyle w:val="hdr1"/>
              <w:ind w:left="0"/>
              <w:jc w:val="left"/>
              <w:rPr>
                <w:rFonts w:ascii="Times New Roman" w:hAnsi="Times New Roman"/>
                <w:sz w:val="20"/>
              </w:rPr>
            </w:pPr>
            <w:r>
              <w:rPr>
                <w:rFonts w:ascii="Times New Roman" w:hAnsi="Times New Roman"/>
                <w:sz w:val="20"/>
              </w:rPr>
              <w:t xml:space="preserve">TFS 1410 – </w:t>
            </w:r>
            <w:r w:rsidR="00365F94">
              <w:rPr>
                <w:rFonts w:ascii="Times New Roman" w:hAnsi="Times New Roman"/>
                <w:sz w:val="20"/>
              </w:rPr>
              <w:t>Warning section display on My Dashboard</w:t>
            </w:r>
            <w:r>
              <w:rPr>
                <w:rFonts w:ascii="Times New Roman" w:hAnsi="Times New Roman"/>
                <w:sz w:val="20"/>
              </w:rPr>
              <w:t xml:space="preserve"> </w:t>
            </w:r>
          </w:p>
          <w:p w:rsidR="00270548" w:rsidRDefault="00270548" w:rsidP="00270548">
            <w:pPr>
              <w:pStyle w:val="hdr1"/>
              <w:ind w:left="0"/>
              <w:jc w:val="left"/>
              <w:rPr>
                <w:rFonts w:ascii="Times New Roman" w:hAnsi="Times New Roman"/>
                <w:sz w:val="20"/>
              </w:rPr>
            </w:pPr>
            <w:r>
              <w:rPr>
                <w:rFonts w:ascii="Times New Roman" w:hAnsi="Times New Roman"/>
                <w:sz w:val="20"/>
              </w:rPr>
              <w:t xml:space="preserve">Updated: </w:t>
            </w:r>
            <w:r w:rsidRPr="00270548">
              <w:rPr>
                <w:rFonts w:ascii="Times New Roman" w:hAnsi="Times New Roman"/>
                <w:sz w:val="20"/>
              </w:rPr>
              <w:t>2.4.1</w:t>
            </w:r>
            <w:r>
              <w:rPr>
                <w:rFonts w:ascii="Times New Roman" w:hAnsi="Times New Roman"/>
                <w:sz w:val="20"/>
              </w:rPr>
              <w:t xml:space="preserve"> </w:t>
            </w:r>
            <w:r w:rsidRPr="00270548">
              <w:rPr>
                <w:rFonts w:ascii="Times New Roman" w:hAnsi="Times New Roman"/>
                <w:sz w:val="20"/>
              </w:rPr>
              <w:t>eCoaching Main Dashboard page (view2.aspx – secure)</w:t>
            </w:r>
          </w:p>
        </w:tc>
        <w:tc>
          <w:tcPr>
            <w:tcW w:w="2079" w:type="dxa"/>
            <w:tcBorders>
              <w:top w:val="single" w:sz="4" w:space="0" w:color="auto"/>
              <w:left w:val="single" w:sz="4" w:space="0" w:color="auto"/>
              <w:bottom w:val="single" w:sz="4" w:space="0" w:color="auto"/>
              <w:right w:val="single" w:sz="4" w:space="0" w:color="auto"/>
            </w:tcBorders>
          </w:tcPr>
          <w:p w:rsidR="007E06B7" w:rsidRDefault="007E06B7" w:rsidP="000C0FD7">
            <w:pPr>
              <w:pStyle w:val="hdr1"/>
              <w:ind w:left="0"/>
              <w:jc w:val="left"/>
              <w:rPr>
                <w:rFonts w:ascii="Times New Roman" w:hAnsi="Times New Roman"/>
                <w:sz w:val="20"/>
              </w:rPr>
            </w:pPr>
            <w:r>
              <w:rPr>
                <w:rFonts w:ascii="Times New Roman" w:hAnsi="Times New Roman"/>
                <w:sz w:val="20"/>
              </w:rPr>
              <w:t>Lili Huang</w:t>
            </w:r>
          </w:p>
        </w:tc>
      </w:tr>
      <w:tr w:rsidR="00013DC0"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013DC0" w:rsidRDefault="00013DC0" w:rsidP="00865059">
            <w:pPr>
              <w:pStyle w:val="hdr1"/>
              <w:ind w:left="0"/>
              <w:jc w:val="left"/>
              <w:rPr>
                <w:rFonts w:ascii="Times New Roman" w:hAnsi="Times New Roman"/>
                <w:sz w:val="20"/>
              </w:rPr>
            </w:pPr>
            <w:r>
              <w:rPr>
                <w:rFonts w:ascii="Times New Roman" w:hAnsi="Times New Roman"/>
                <w:sz w:val="20"/>
              </w:rPr>
              <w:t>12/15/2015</w:t>
            </w:r>
          </w:p>
        </w:tc>
        <w:tc>
          <w:tcPr>
            <w:tcW w:w="8478" w:type="dxa"/>
            <w:tcBorders>
              <w:top w:val="single" w:sz="4" w:space="0" w:color="auto"/>
              <w:left w:val="single" w:sz="4" w:space="0" w:color="auto"/>
              <w:bottom w:val="single" w:sz="4" w:space="0" w:color="auto"/>
              <w:right w:val="single" w:sz="4" w:space="0" w:color="auto"/>
            </w:tcBorders>
          </w:tcPr>
          <w:p w:rsidR="00013DC0" w:rsidRDefault="00013DC0" w:rsidP="00061DC1">
            <w:pPr>
              <w:pStyle w:val="hdr1"/>
              <w:ind w:left="0"/>
              <w:jc w:val="left"/>
              <w:rPr>
                <w:rFonts w:ascii="Times New Roman" w:hAnsi="Times New Roman"/>
                <w:sz w:val="20"/>
              </w:rPr>
            </w:pPr>
            <w:r>
              <w:rPr>
                <w:rFonts w:ascii="Times New Roman" w:hAnsi="Times New Roman"/>
                <w:sz w:val="20"/>
              </w:rPr>
              <w:t>TFS 1472 – Add job code WHHR70</w:t>
            </w:r>
          </w:p>
          <w:p w:rsidR="00DD1D66" w:rsidRDefault="00DD1D66" w:rsidP="00061DC1">
            <w:pPr>
              <w:pStyle w:val="hdr1"/>
              <w:ind w:left="0"/>
              <w:jc w:val="left"/>
              <w:rPr>
                <w:rFonts w:ascii="Times New Roman" w:hAnsi="Times New Roman"/>
                <w:sz w:val="20"/>
              </w:rPr>
            </w:pPr>
            <w:r>
              <w:rPr>
                <w:rFonts w:ascii="Times New Roman" w:hAnsi="Times New Roman"/>
                <w:sz w:val="20"/>
              </w:rPr>
              <w:t>Updated: 2.3 Permission</w:t>
            </w:r>
            <w:r w:rsidR="00996E2A">
              <w:rPr>
                <w:rFonts w:ascii="Times New Roman" w:hAnsi="Times New Roman"/>
                <w:sz w:val="20"/>
              </w:rPr>
              <w:t>s</w:t>
            </w:r>
          </w:p>
        </w:tc>
        <w:tc>
          <w:tcPr>
            <w:tcW w:w="2079" w:type="dxa"/>
            <w:tcBorders>
              <w:top w:val="single" w:sz="4" w:space="0" w:color="auto"/>
              <w:left w:val="single" w:sz="4" w:space="0" w:color="auto"/>
              <w:bottom w:val="single" w:sz="4" w:space="0" w:color="auto"/>
              <w:right w:val="single" w:sz="4" w:space="0" w:color="auto"/>
            </w:tcBorders>
          </w:tcPr>
          <w:p w:rsidR="00013DC0" w:rsidRDefault="00013DC0" w:rsidP="000C0FD7">
            <w:pPr>
              <w:pStyle w:val="hdr1"/>
              <w:ind w:left="0"/>
              <w:jc w:val="left"/>
              <w:rPr>
                <w:rFonts w:ascii="Times New Roman" w:hAnsi="Times New Roman"/>
                <w:sz w:val="20"/>
              </w:rPr>
            </w:pPr>
            <w:r>
              <w:rPr>
                <w:rFonts w:ascii="Times New Roman" w:hAnsi="Times New Roman"/>
                <w:sz w:val="20"/>
              </w:rPr>
              <w:t>Lili Huang</w:t>
            </w:r>
          </w:p>
        </w:tc>
      </w:tr>
      <w:tr w:rsidR="00127E31"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127E31" w:rsidRDefault="00127E31" w:rsidP="00865059">
            <w:pPr>
              <w:pStyle w:val="hdr1"/>
              <w:ind w:left="0"/>
              <w:jc w:val="left"/>
              <w:rPr>
                <w:rFonts w:ascii="Times New Roman" w:hAnsi="Times New Roman"/>
                <w:sz w:val="20"/>
              </w:rPr>
            </w:pPr>
            <w:r>
              <w:rPr>
                <w:rFonts w:ascii="Times New Roman" w:hAnsi="Times New Roman"/>
                <w:sz w:val="20"/>
              </w:rPr>
              <w:t>02/17/2016</w:t>
            </w:r>
          </w:p>
        </w:tc>
        <w:tc>
          <w:tcPr>
            <w:tcW w:w="8478" w:type="dxa"/>
            <w:tcBorders>
              <w:top w:val="single" w:sz="4" w:space="0" w:color="auto"/>
              <w:left w:val="single" w:sz="4" w:space="0" w:color="auto"/>
              <w:bottom w:val="single" w:sz="4" w:space="0" w:color="auto"/>
              <w:right w:val="single" w:sz="4" w:space="0" w:color="auto"/>
            </w:tcBorders>
          </w:tcPr>
          <w:p w:rsidR="00127E31" w:rsidRDefault="00127E31" w:rsidP="00061DC1">
            <w:pPr>
              <w:pStyle w:val="hdr1"/>
              <w:ind w:left="0"/>
              <w:jc w:val="left"/>
              <w:rPr>
                <w:rFonts w:ascii="Times New Roman" w:hAnsi="Times New Roman"/>
                <w:sz w:val="20"/>
              </w:rPr>
            </w:pPr>
            <w:r>
              <w:rPr>
                <w:rFonts w:ascii="Times New Roman" w:hAnsi="Times New Roman"/>
                <w:sz w:val="20"/>
              </w:rPr>
              <w:t xml:space="preserve">TFS 1990 – </w:t>
            </w:r>
            <w:r w:rsidR="00003498">
              <w:rPr>
                <w:rFonts w:ascii="Times New Roman" w:hAnsi="Times New Roman"/>
                <w:sz w:val="20"/>
              </w:rPr>
              <w:t>OMR Short Calls feed with Manager Review</w:t>
            </w:r>
          </w:p>
          <w:p w:rsidR="00127E31" w:rsidRDefault="00127E31" w:rsidP="00061DC1">
            <w:pPr>
              <w:pStyle w:val="hdr1"/>
              <w:ind w:left="0"/>
              <w:jc w:val="left"/>
              <w:rPr>
                <w:rFonts w:ascii="Times New Roman" w:hAnsi="Times New Roman"/>
                <w:sz w:val="20"/>
              </w:rPr>
            </w:pPr>
            <w:r>
              <w:rPr>
                <w:rFonts w:ascii="Times New Roman" w:hAnsi="Times New Roman"/>
                <w:sz w:val="20"/>
              </w:rPr>
              <w:t xml:space="preserve">Updated:  </w:t>
            </w:r>
            <w:r w:rsidRPr="00127E31">
              <w:rPr>
                <w:rFonts w:ascii="Times New Roman" w:hAnsi="Times New Roman"/>
                <w:sz w:val="20"/>
              </w:rPr>
              <w:t>2.4.3</w:t>
            </w:r>
            <w:r w:rsidRPr="00127E3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127E31" w:rsidRDefault="00127E31" w:rsidP="000C0FD7">
            <w:pPr>
              <w:pStyle w:val="hdr1"/>
              <w:ind w:left="0"/>
              <w:jc w:val="left"/>
              <w:rPr>
                <w:rFonts w:ascii="Times New Roman" w:hAnsi="Times New Roman"/>
                <w:sz w:val="20"/>
              </w:rPr>
            </w:pPr>
            <w:r>
              <w:rPr>
                <w:rFonts w:ascii="Times New Roman" w:hAnsi="Times New Roman"/>
                <w:sz w:val="20"/>
              </w:rPr>
              <w:t>Lili Huang</w:t>
            </w:r>
          </w:p>
        </w:tc>
      </w:tr>
      <w:tr w:rsidR="00BD673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BD6735" w:rsidRDefault="00BD6735" w:rsidP="00865059">
            <w:pPr>
              <w:pStyle w:val="hdr1"/>
              <w:ind w:left="0"/>
              <w:jc w:val="left"/>
              <w:rPr>
                <w:rFonts w:ascii="Times New Roman" w:hAnsi="Times New Roman"/>
                <w:sz w:val="20"/>
              </w:rPr>
            </w:pPr>
            <w:r>
              <w:rPr>
                <w:rFonts w:ascii="Times New Roman" w:hAnsi="Times New Roman"/>
                <w:sz w:val="20"/>
              </w:rPr>
              <w:t>02/22/2016</w:t>
            </w:r>
          </w:p>
        </w:tc>
        <w:tc>
          <w:tcPr>
            <w:tcW w:w="8478" w:type="dxa"/>
            <w:tcBorders>
              <w:top w:val="single" w:sz="4" w:space="0" w:color="auto"/>
              <w:left w:val="single" w:sz="4" w:space="0" w:color="auto"/>
              <w:bottom w:val="single" w:sz="4" w:space="0" w:color="auto"/>
              <w:right w:val="single" w:sz="4" w:space="0" w:color="auto"/>
            </w:tcBorders>
          </w:tcPr>
          <w:p w:rsidR="00BD6735" w:rsidRDefault="00BD6735" w:rsidP="00061DC1">
            <w:pPr>
              <w:pStyle w:val="hdr1"/>
              <w:ind w:left="0"/>
              <w:jc w:val="left"/>
              <w:rPr>
                <w:rFonts w:ascii="Times New Roman" w:hAnsi="Times New Roman"/>
                <w:sz w:val="20"/>
              </w:rPr>
            </w:pPr>
            <w:r w:rsidRPr="00A030F2">
              <w:rPr>
                <w:rFonts w:ascii="Times New Roman" w:hAnsi="Times New Roman"/>
                <w:sz w:val="20"/>
              </w:rPr>
              <w:t>TFS 1925 – LCS: allow hierarchy managers to see the record on review page (readonly)</w:t>
            </w:r>
          </w:p>
          <w:p w:rsidR="008E2754" w:rsidRPr="00A030F2" w:rsidRDefault="008E2754" w:rsidP="00061DC1">
            <w:pPr>
              <w:pStyle w:val="hdr1"/>
              <w:ind w:left="0"/>
              <w:jc w:val="left"/>
              <w:rPr>
                <w:rFonts w:ascii="Times New Roman" w:hAnsi="Times New Roman"/>
                <w:sz w:val="20"/>
              </w:rPr>
            </w:pPr>
            <w:r>
              <w:rPr>
                <w:rFonts w:ascii="Times New Roman" w:hAnsi="Times New Roman"/>
                <w:sz w:val="20"/>
              </w:rPr>
              <w:t xml:space="preserve">Updated: </w:t>
            </w:r>
            <w:r w:rsidRPr="008E2754">
              <w:rPr>
                <w:rFonts w:ascii="Times New Roman" w:hAnsi="Times New Roman"/>
                <w:sz w:val="20"/>
              </w:rPr>
              <w:t>2.4.3</w:t>
            </w:r>
            <w:r w:rsidRPr="008E2754">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BD6735" w:rsidRDefault="00BD6735" w:rsidP="000C0FD7">
            <w:pPr>
              <w:pStyle w:val="hdr1"/>
              <w:ind w:left="0"/>
              <w:jc w:val="left"/>
              <w:rPr>
                <w:rFonts w:ascii="Times New Roman" w:hAnsi="Times New Roman"/>
                <w:sz w:val="20"/>
              </w:rPr>
            </w:pPr>
            <w:r>
              <w:rPr>
                <w:rFonts w:ascii="Times New Roman" w:hAnsi="Times New Roman"/>
                <w:sz w:val="20"/>
              </w:rPr>
              <w:t>Lili Huang</w:t>
            </w:r>
          </w:p>
        </w:tc>
      </w:tr>
      <w:tr w:rsidR="00D21F05"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D21F05" w:rsidRDefault="00D21F05" w:rsidP="00865059">
            <w:pPr>
              <w:pStyle w:val="hdr1"/>
              <w:ind w:left="0"/>
              <w:jc w:val="left"/>
              <w:rPr>
                <w:rFonts w:ascii="Times New Roman" w:hAnsi="Times New Roman"/>
                <w:sz w:val="20"/>
              </w:rPr>
            </w:pPr>
            <w:r>
              <w:rPr>
                <w:rFonts w:ascii="Times New Roman" w:hAnsi="Times New Roman"/>
                <w:sz w:val="20"/>
              </w:rPr>
              <w:t>03/04/2016</w:t>
            </w:r>
          </w:p>
        </w:tc>
        <w:tc>
          <w:tcPr>
            <w:tcW w:w="8478" w:type="dxa"/>
            <w:tcBorders>
              <w:top w:val="single" w:sz="4" w:space="0" w:color="auto"/>
              <w:left w:val="single" w:sz="4" w:space="0" w:color="auto"/>
              <w:bottom w:val="single" w:sz="4" w:space="0" w:color="auto"/>
              <w:right w:val="single" w:sz="4" w:space="0" w:color="auto"/>
            </w:tcBorders>
          </w:tcPr>
          <w:p w:rsidR="00D21F05" w:rsidRDefault="00D21F05" w:rsidP="00061DC1">
            <w:pPr>
              <w:pStyle w:val="hdr1"/>
              <w:ind w:left="0"/>
              <w:jc w:val="left"/>
              <w:rPr>
                <w:rFonts w:ascii="Times New Roman" w:hAnsi="Times New Roman"/>
                <w:sz w:val="20"/>
              </w:rPr>
            </w:pPr>
            <w:r>
              <w:rPr>
                <w:rFonts w:ascii="Times New Roman" w:hAnsi="Times New Roman"/>
                <w:sz w:val="20"/>
              </w:rPr>
              <w:t>TFS 1881 – Add Short Duration Reporting records (</w:t>
            </w:r>
            <w:r w:rsidR="009D3EFA">
              <w:rPr>
                <w:rFonts w:ascii="Times New Roman" w:hAnsi="Times New Roman"/>
                <w:sz w:val="20"/>
              </w:rPr>
              <w:t xml:space="preserve">Trainng </w:t>
            </w:r>
            <w:r>
              <w:rPr>
                <w:rFonts w:ascii="Times New Roman" w:hAnsi="Times New Roman"/>
                <w:sz w:val="20"/>
              </w:rPr>
              <w:t>SDR) to eCoaching</w:t>
            </w:r>
          </w:p>
          <w:p w:rsidR="001B2CDA" w:rsidRPr="00A030F2" w:rsidRDefault="001B2CDA" w:rsidP="00061DC1">
            <w:pPr>
              <w:pStyle w:val="hdr1"/>
              <w:ind w:left="0"/>
              <w:jc w:val="left"/>
              <w:rPr>
                <w:rFonts w:ascii="Times New Roman" w:hAnsi="Times New Roman"/>
                <w:sz w:val="20"/>
              </w:rPr>
            </w:pPr>
            <w:r>
              <w:rPr>
                <w:rFonts w:ascii="Times New Roman" w:hAnsi="Times New Roman"/>
                <w:sz w:val="20"/>
              </w:rPr>
              <w:t xml:space="preserve">Updated: </w:t>
            </w:r>
            <w:r w:rsidRPr="001B2CDA">
              <w:rPr>
                <w:rFonts w:ascii="Times New Roman" w:hAnsi="Times New Roman"/>
                <w:sz w:val="20"/>
              </w:rPr>
              <w:t>2.4.3</w:t>
            </w:r>
            <w:r w:rsidRPr="001B2CDA">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21F05" w:rsidRDefault="00D21F05" w:rsidP="000C0FD7">
            <w:pPr>
              <w:pStyle w:val="hdr1"/>
              <w:ind w:left="0"/>
              <w:jc w:val="left"/>
              <w:rPr>
                <w:rFonts w:ascii="Times New Roman" w:hAnsi="Times New Roman"/>
                <w:sz w:val="20"/>
              </w:rPr>
            </w:pPr>
            <w:r>
              <w:rPr>
                <w:rFonts w:ascii="Times New Roman" w:hAnsi="Times New Roman"/>
                <w:sz w:val="20"/>
              </w:rPr>
              <w:t>Lili Huang</w:t>
            </w:r>
          </w:p>
        </w:tc>
      </w:tr>
      <w:tr w:rsidR="003B5314"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3B5314" w:rsidRDefault="003B5314" w:rsidP="00865059">
            <w:pPr>
              <w:pStyle w:val="hdr1"/>
              <w:ind w:left="0"/>
              <w:jc w:val="left"/>
              <w:rPr>
                <w:rFonts w:ascii="Times New Roman" w:hAnsi="Times New Roman"/>
                <w:sz w:val="20"/>
              </w:rPr>
            </w:pPr>
            <w:r>
              <w:rPr>
                <w:rFonts w:ascii="Times New Roman" w:hAnsi="Times New Roman"/>
                <w:sz w:val="20"/>
              </w:rPr>
              <w:t>03/09/2016</w:t>
            </w:r>
          </w:p>
        </w:tc>
        <w:tc>
          <w:tcPr>
            <w:tcW w:w="8478" w:type="dxa"/>
            <w:tcBorders>
              <w:top w:val="single" w:sz="4" w:space="0" w:color="auto"/>
              <w:left w:val="single" w:sz="4" w:space="0" w:color="auto"/>
              <w:bottom w:val="single" w:sz="4" w:space="0" w:color="auto"/>
              <w:right w:val="single" w:sz="4" w:space="0" w:color="auto"/>
            </w:tcBorders>
          </w:tcPr>
          <w:p w:rsidR="003B5314" w:rsidRDefault="003B5314" w:rsidP="00061DC1">
            <w:pPr>
              <w:pStyle w:val="hdr1"/>
              <w:ind w:left="0"/>
              <w:jc w:val="left"/>
              <w:rPr>
                <w:rFonts w:ascii="Times New Roman" w:hAnsi="Times New Roman"/>
                <w:sz w:val="20"/>
              </w:rPr>
            </w:pPr>
            <w:r>
              <w:rPr>
                <w:rFonts w:ascii="Times New Roman" w:hAnsi="Times New Roman"/>
                <w:sz w:val="20"/>
              </w:rPr>
              <w:t>TFS 2196 – CSR Comments not appearing in completed logs from IQS</w:t>
            </w:r>
          </w:p>
          <w:p w:rsidR="007C36E1" w:rsidRDefault="007C36E1" w:rsidP="00061DC1">
            <w:pPr>
              <w:pStyle w:val="hdr1"/>
              <w:ind w:left="0"/>
              <w:jc w:val="left"/>
              <w:rPr>
                <w:rFonts w:ascii="Times New Roman" w:hAnsi="Times New Roman"/>
                <w:sz w:val="20"/>
              </w:rPr>
            </w:pPr>
            <w:r>
              <w:rPr>
                <w:rFonts w:ascii="Times New Roman" w:hAnsi="Times New Roman"/>
                <w:sz w:val="20"/>
              </w:rPr>
              <w:t xml:space="preserve">Updated:  </w:t>
            </w:r>
            <w:r w:rsidRPr="007C36E1">
              <w:rPr>
                <w:rFonts w:ascii="Times New Roman" w:hAnsi="Times New Roman"/>
                <w:sz w:val="20"/>
              </w:rPr>
              <w:t>2.4.3</w:t>
            </w:r>
            <w:r w:rsidRPr="007C36E1">
              <w:rPr>
                <w:rFonts w:ascii="Times New Roman" w:hAnsi="Times New Roman"/>
                <w:sz w:val="20"/>
              </w:rPr>
              <w:tab/>
              <w:t>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3B5314" w:rsidRDefault="003B5314" w:rsidP="000C0FD7">
            <w:pPr>
              <w:pStyle w:val="hdr1"/>
              <w:ind w:left="0"/>
              <w:jc w:val="left"/>
              <w:rPr>
                <w:rFonts w:ascii="Times New Roman" w:hAnsi="Times New Roman"/>
                <w:sz w:val="20"/>
              </w:rPr>
            </w:pPr>
            <w:r>
              <w:rPr>
                <w:rFonts w:ascii="Times New Roman" w:hAnsi="Times New Roman"/>
                <w:sz w:val="20"/>
              </w:rPr>
              <w:t>Lili Huang</w:t>
            </w:r>
          </w:p>
        </w:tc>
      </w:tr>
      <w:tr w:rsidR="00D76043" w:rsidRPr="00D7164C" w:rsidTr="00892FF3">
        <w:trPr>
          <w:trHeight w:val="710"/>
          <w:jc w:val="center"/>
        </w:trPr>
        <w:tc>
          <w:tcPr>
            <w:tcW w:w="1440" w:type="dxa"/>
            <w:tcBorders>
              <w:top w:val="single" w:sz="4" w:space="0" w:color="auto"/>
              <w:left w:val="single" w:sz="4" w:space="0" w:color="auto"/>
              <w:bottom w:val="single" w:sz="4" w:space="0" w:color="auto"/>
              <w:right w:val="single" w:sz="4" w:space="0" w:color="auto"/>
            </w:tcBorders>
          </w:tcPr>
          <w:p w:rsidR="00D76043" w:rsidRDefault="00D76043" w:rsidP="00865059">
            <w:pPr>
              <w:pStyle w:val="hdr1"/>
              <w:ind w:left="0"/>
              <w:jc w:val="left"/>
              <w:rPr>
                <w:rFonts w:ascii="Times New Roman" w:hAnsi="Times New Roman"/>
                <w:sz w:val="20"/>
              </w:rPr>
            </w:pPr>
            <w:r>
              <w:rPr>
                <w:rFonts w:ascii="Times New Roman" w:hAnsi="Times New Roman"/>
                <w:sz w:val="20"/>
              </w:rPr>
              <w:t>03/22/2016</w:t>
            </w:r>
          </w:p>
        </w:tc>
        <w:tc>
          <w:tcPr>
            <w:tcW w:w="8478" w:type="dxa"/>
            <w:tcBorders>
              <w:top w:val="single" w:sz="4" w:space="0" w:color="auto"/>
              <w:left w:val="single" w:sz="4" w:space="0" w:color="auto"/>
              <w:bottom w:val="single" w:sz="4" w:space="0" w:color="auto"/>
              <w:right w:val="single" w:sz="4" w:space="0" w:color="auto"/>
            </w:tcBorders>
          </w:tcPr>
          <w:p w:rsidR="00D76043" w:rsidRDefault="00D76043" w:rsidP="00061DC1">
            <w:pPr>
              <w:pStyle w:val="hdr1"/>
              <w:ind w:left="0"/>
              <w:jc w:val="left"/>
              <w:rPr>
                <w:rFonts w:ascii="Times New Roman" w:hAnsi="Times New Roman"/>
                <w:sz w:val="20"/>
              </w:rPr>
            </w:pPr>
            <w:r>
              <w:rPr>
                <w:rFonts w:ascii="Times New Roman" w:hAnsi="Times New Roman"/>
                <w:sz w:val="20"/>
              </w:rPr>
              <w:t>TFS 2</w:t>
            </w:r>
            <w:r w:rsidR="002C70E9">
              <w:rPr>
                <w:rFonts w:ascii="Times New Roman" w:hAnsi="Times New Roman"/>
                <w:sz w:val="20"/>
              </w:rPr>
              <w:t>308</w:t>
            </w:r>
            <w:r>
              <w:rPr>
                <w:rFonts w:ascii="Times New Roman" w:hAnsi="Times New Roman"/>
                <w:sz w:val="20"/>
              </w:rPr>
              <w:t xml:space="preserve"> – Overdue Training feed.</w:t>
            </w:r>
          </w:p>
          <w:p w:rsidR="008E628D" w:rsidRDefault="008E628D" w:rsidP="00061DC1">
            <w:pPr>
              <w:pStyle w:val="hdr1"/>
              <w:ind w:left="0"/>
              <w:jc w:val="left"/>
              <w:rPr>
                <w:rFonts w:ascii="Times New Roman" w:hAnsi="Times New Roman"/>
                <w:sz w:val="20"/>
              </w:rPr>
            </w:pPr>
            <w:r>
              <w:rPr>
                <w:rFonts w:ascii="Times New Roman" w:hAnsi="Times New Roman"/>
                <w:sz w:val="20"/>
              </w:rPr>
              <w:t>Updated: 2.4.3     eCoaching Dashboard Review page (review.aspx – secure)</w:t>
            </w:r>
          </w:p>
        </w:tc>
        <w:tc>
          <w:tcPr>
            <w:tcW w:w="2079" w:type="dxa"/>
            <w:tcBorders>
              <w:top w:val="single" w:sz="4" w:space="0" w:color="auto"/>
              <w:left w:val="single" w:sz="4" w:space="0" w:color="auto"/>
              <w:bottom w:val="single" w:sz="4" w:space="0" w:color="auto"/>
              <w:right w:val="single" w:sz="4" w:space="0" w:color="auto"/>
            </w:tcBorders>
          </w:tcPr>
          <w:p w:rsidR="00D76043" w:rsidRDefault="00D76043" w:rsidP="000C0FD7">
            <w:pPr>
              <w:pStyle w:val="hdr1"/>
              <w:ind w:left="0"/>
              <w:jc w:val="left"/>
              <w:rPr>
                <w:rFonts w:ascii="Times New Roman" w:hAnsi="Times New Roman"/>
                <w:sz w:val="20"/>
              </w:rPr>
            </w:pPr>
            <w:r>
              <w:rPr>
                <w:rFonts w:ascii="Times New Roman" w:hAnsi="Times New Roman"/>
                <w:sz w:val="20"/>
              </w:rPr>
              <w:t>Lili Huang</w:t>
            </w:r>
          </w:p>
        </w:tc>
      </w:tr>
      <w:tr w:rsidR="00892FF3" w:rsidRPr="00D7164C" w:rsidTr="006C0443">
        <w:trPr>
          <w:jc w:val="center"/>
        </w:trPr>
        <w:tc>
          <w:tcPr>
            <w:tcW w:w="1440" w:type="dxa"/>
            <w:tcBorders>
              <w:top w:val="single" w:sz="4" w:space="0" w:color="auto"/>
              <w:left w:val="single" w:sz="4" w:space="0" w:color="auto"/>
              <w:bottom w:val="single" w:sz="4" w:space="0" w:color="auto"/>
              <w:right w:val="single" w:sz="4" w:space="0" w:color="auto"/>
            </w:tcBorders>
          </w:tcPr>
          <w:p w:rsidR="00892FF3" w:rsidRDefault="00892FF3" w:rsidP="00865059">
            <w:pPr>
              <w:pStyle w:val="hdr1"/>
              <w:ind w:left="0"/>
              <w:jc w:val="left"/>
              <w:rPr>
                <w:rFonts w:ascii="Times New Roman" w:hAnsi="Times New Roman"/>
                <w:sz w:val="20"/>
              </w:rPr>
            </w:pPr>
            <w:r>
              <w:rPr>
                <w:rFonts w:ascii="Times New Roman" w:hAnsi="Times New Roman"/>
                <w:sz w:val="20"/>
              </w:rPr>
              <w:t>04/08/2016</w:t>
            </w:r>
          </w:p>
        </w:tc>
        <w:tc>
          <w:tcPr>
            <w:tcW w:w="8478" w:type="dxa"/>
            <w:tcBorders>
              <w:top w:val="single" w:sz="4" w:space="0" w:color="auto"/>
              <w:left w:val="single" w:sz="4" w:space="0" w:color="auto"/>
              <w:bottom w:val="single" w:sz="4" w:space="0" w:color="auto"/>
              <w:right w:val="single" w:sz="4" w:space="0" w:color="auto"/>
            </w:tcBorders>
          </w:tcPr>
          <w:p w:rsidR="00892FF3" w:rsidRDefault="00892FF3" w:rsidP="00892FF3">
            <w:pPr>
              <w:pStyle w:val="hdr1"/>
              <w:ind w:left="0"/>
              <w:jc w:val="left"/>
              <w:rPr>
                <w:rFonts w:ascii="Times New Roman" w:hAnsi="Times New Roman"/>
                <w:sz w:val="20"/>
              </w:rPr>
            </w:pPr>
            <w:r>
              <w:rPr>
                <w:rFonts w:ascii="Times New Roman" w:hAnsi="Times New Roman"/>
                <w:sz w:val="20"/>
              </w:rPr>
              <w:t xml:space="preserve">TFS </w:t>
            </w:r>
            <w:r w:rsidRPr="00892FF3">
              <w:rPr>
                <w:rFonts w:ascii="Times New Roman" w:hAnsi="Times New Roman"/>
                <w:sz w:val="20"/>
              </w:rPr>
              <w:t>2432 - Separate solution for HR access;</w:t>
            </w:r>
          </w:p>
          <w:p w:rsidR="00BC474B" w:rsidRDefault="00BC474B" w:rsidP="00892FF3">
            <w:pPr>
              <w:pStyle w:val="hdr1"/>
              <w:ind w:left="0"/>
              <w:jc w:val="left"/>
              <w:rPr>
                <w:rFonts w:ascii="Times New Roman" w:hAnsi="Times New Roman"/>
                <w:sz w:val="20"/>
              </w:rPr>
            </w:pPr>
            <w:r>
              <w:rPr>
                <w:rFonts w:ascii="Times New Roman" w:hAnsi="Times New Roman"/>
                <w:sz w:val="20"/>
              </w:rPr>
              <w:t>Updated 2.3    Permissions</w:t>
            </w:r>
          </w:p>
        </w:tc>
        <w:tc>
          <w:tcPr>
            <w:tcW w:w="2079" w:type="dxa"/>
            <w:tcBorders>
              <w:top w:val="single" w:sz="4" w:space="0" w:color="auto"/>
              <w:left w:val="single" w:sz="4" w:space="0" w:color="auto"/>
              <w:bottom w:val="single" w:sz="4" w:space="0" w:color="auto"/>
              <w:right w:val="single" w:sz="4" w:space="0" w:color="auto"/>
            </w:tcBorders>
          </w:tcPr>
          <w:p w:rsidR="00892FF3" w:rsidRDefault="00892FF3" w:rsidP="000C0FD7">
            <w:pPr>
              <w:pStyle w:val="hdr1"/>
              <w:ind w:left="0"/>
              <w:jc w:val="left"/>
              <w:rPr>
                <w:rFonts w:ascii="Times New Roman" w:hAnsi="Times New Roman"/>
                <w:sz w:val="20"/>
              </w:rPr>
            </w:pPr>
            <w:r>
              <w:rPr>
                <w:rFonts w:ascii="Times New Roman" w:hAnsi="Times New Roman"/>
                <w:sz w:val="20"/>
              </w:rPr>
              <w:t>Lili Huang</w:t>
            </w:r>
          </w:p>
        </w:tc>
      </w:tr>
      <w:tr w:rsidR="00527738" w:rsidRPr="00D7164C" w:rsidTr="006C0443">
        <w:trPr>
          <w:jc w:val="center"/>
          <w:ins w:id="12" w:author="Huang, Lili" w:date="2016-06-24T10:35:00Z"/>
        </w:trPr>
        <w:tc>
          <w:tcPr>
            <w:tcW w:w="1440" w:type="dxa"/>
            <w:tcBorders>
              <w:top w:val="single" w:sz="4" w:space="0" w:color="auto"/>
              <w:left w:val="single" w:sz="4" w:space="0" w:color="auto"/>
              <w:bottom w:val="single" w:sz="4" w:space="0" w:color="auto"/>
              <w:right w:val="single" w:sz="4" w:space="0" w:color="auto"/>
            </w:tcBorders>
          </w:tcPr>
          <w:p w:rsidR="00527738" w:rsidRDefault="00527738" w:rsidP="00865059">
            <w:pPr>
              <w:pStyle w:val="hdr1"/>
              <w:ind w:left="0"/>
              <w:jc w:val="left"/>
              <w:rPr>
                <w:ins w:id="13" w:author="Huang, Lili" w:date="2016-06-24T10:35:00Z"/>
                <w:rFonts w:ascii="Times New Roman" w:hAnsi="Times New Roman"/>
                <w:sz w:val="20"/>
              </w:rPr>
            </w:pPr>
            <w:ins w:id="14" w:author="Huang, Lili" w:date="2016-06-24T10:35:00Z">
              <w:r>
                <w:rPr>
                  <w:rFonts w:ascii="Times New Roman" w:hAnsi="Times New Roman"/>
                  <w:sz w:val="20"/>
                </w:rPr>
                <w:lastRenderedPageBreak/>
                <w:t>06/24/2016</w:t>
              </w:r>
            </w:ins>
          </w:p>
        </w:tc>
        <w:tc>
          <w:tcPr>
            <w:tcW w:w="8478" w:type="dxa"/>
            <w:tcBorders>
              <w:top w:val="single" w:sz="4" w:space="0" w:color="auto"/>
              <w:left w:val="single" w:sz="4" w:space="0" w:color="auto"/>
              <w:bottom w:val="single" w:sz="4" w:space="0" w:color="auto"/>
              <w:right w:val="single" w:sz="4" w:space="0" w:color="auto"/>
            </w:tcBorders>
          </w:tcPr>
          <w:p w:rsidR="00527738" w:rsidRDefault="00527738" w:rsidP="00892FF3">
            <w:pPr>
              <w:pStyle w:val="hdr1"/>
              <w:ind w:left="0"/>
              <w:jc w:val="left"/>
              <w:rPr>
                <w:ins w:id="15" w:author="Huang, Lili" w:date="2016-06-24T10:45:00Z"/>
                <w:rFonts w:ascii="Segoe UI" w:hAnsi="Segoe UI" w:cs="Segoe UI"/>
                <w:color w:val="000000"/>
                <w:sz w:val="18"/>
                <w:szCs w:val="18"/>
              </w:rPr>
            </w:pPr>
            <w:ins w:id="16" w:author="Huang, Lili" w:date="2016-06-24T10:36:00Z">
              <w:r>
                <w:rPr>
                  <w:rFonts w:ascii="Segoe UI" w:hAnsi="Segoe UI" w:cs="Segoe UI"/>
                  <w:color w:val="000000"/>
                  <w:sz w:val="18"/>
                  <w:szCs w:val="18"/>
                </w:rPr>
                <w:t xml:space="preserve">TFS </w:t>
              </w:r>
            </w:ins>
            <w:ins w:id="17" w:author="Huang, Lili" w:date="2016-06-24T10:35:00Z">
              <w:r>
                <w:rPr>
                  <w:rFonts w:ascii="Segoe UI" w:hAnsi="Segoe UI" w:cs="Segoe UI"/>
                  <w:color w:val="000000"/>
                  <w:sz w:val="18"/>
                  <w:szCs w:val="18"/>
                </w:rPr>
                <w:t>2826 – Coach the Coach data feed</w:t>
              </w:r>
            </w:ins>
          </w:p>
          <w:p w:rsidR="00C143D9" w:rsidRDefault="00C143D9" w:rsidP="00892FF3">
            <w:pPr>
              <w:pStyle w:val="hdr1"/>
              <w:ind w:left="0"/>
              <w:jc w:val="left"/>
              <w:rPr>
                <w:ins w:id="18" w:author="Huang, Lili" w:date="2016-06-24T10:35:00Z"/>
                <w:rFonts w:ascii="Times New Roman" w:hAnsi="Times New Roman"/>
                <w:sz w:val="20"/>
              </w:rPr>
            </w:pPr>
            <w:ins w:id="19" w:author="Huang, Lili" w:date="2016-06-24T10:45:00Z">
              <w:r>
                <w:rPr>
                  <w:rFonts w:ascii="Segoe UI" w:hAnsi="Segoe UI" w:cs="Segoe UI"/>
                  <w:color w:val="000000"/>
                  <w:sz w:val="18"/>
                  <w:szCs w:val="18"/>
                </w:rPr>
                <w:t>Update 2.4.3 &amp;2.4.5</w:t>
              </w:r>
            </w:ins>
          </w:p>
        </w:tc>
        <w:tc>
          <w:tcPr>
            <w:tcW w:w="2079" w:type="dxa"/>
            <w:tcBorders>
              <w:top w:val="single" w:sz="4" w:space="0" w:color="auto"/>
              <w:left w:val="single" w:sz="4" w:space="0" w:color="auto"/>
              <w:bottom w:val="single" w:sz="4" w:space="0" w:color="auto"/>
              <w:right w:val="single" w:sz="4" w:space="0" w:color="auto"/>
            </w:tcBorders>
          </w:tcPr>
          <w:p w:rsidR="00527738" w:rsidRDefault="00527738" w:rsidP="000C0FD7">
            <w:pPr>
              <w:pStyle w:val="hdr1"/>
              <w:ind w:left="0"/>
              <w:jc w:val="left"/>
              <w:rPr>
                <w:ins w:id="20" w:author="Huang, Lili" w:date="2016-06-24T10:35:00Z"/>
                <w:rFonts w:ascii="Times New Roman" w:hAnsi="Times New Roman"/>
                <w:sz w:val="20"/>
              </w:rPr>
            </w:pPr>
            <w:ins w:id="21" w:author="Huang, Lili" w:date="2016-06-24T10:35:00Z">
              <w:r>
                <w:rPr>
                  <w:rFonts w:ascii="Times New Roman" w:hAnsi="Times New Roman"/>
                  <w:sz w:val="20"/>
                </w:rPr>
                <w:t>Lili Huang</w:t>
              </w:r>
            </w:ins>
          </w:p>
        </w:tc>
      </w:tr>
    </w:tbl>
    <w:p w:rsidR="00C26229" w:rsidRDefault="00C26229" w:rsidP="00C26229">
      <w:pPr>
        <w:rPr>
          <w:rFonts w:ascii="Arial" w:hAnsi="Arial"/>
        </w:rPr>
      </w:pPr>
    </w:p>
    <w:p w:rsidR="00BA35D2" w:rsidRDefault="00C26229" w:rsidP="00BA35D2">
      <w:pPr>
        <w:pStyle w:val="TOC1"/>
        <w:tabs>
          <w:tab w:val="left" w:pos="600"/>
          <w:tab w:val="right" w:leader="dot" w:pos="13814"/>
        </w:tabs>
        <w:rPr>
          <w:rFonts w:ascii="Arial" w:hAnsi="Arial"/>
        </w:rPr>
      </w:pPr>
      <w:r>
        <w:rPr>
          <w:rFonts w:ascii="Arial" w:hAnsi="Arial"/>
        </w:rPr>
        <w:br w:type="page"/>
      </w:r>
    </w:p>
    <w:p w:rsidR="00C26229" w:rsidRDefault="00C26229" w:rsidP="00EB5195">
      <w:pPr>
        <w:tabs>
          <w:tab w:val="right" w:leader="dot" w:pos="12600"/>
        </w:tabs>
        <w:ind w:left="360"/>
        <w:rPr>
          <w:rFonts w:ascii="Arial" w:hAnsi="Arial"/>
        </w:rPr>
      </w:pPr>
    </w:p>
    <w:sdt>
      <w:sdtPr>
        <w:rPr>
          <w:rFonts w:ascii="Times New Roman" w:eastAsia="Times New Roman" w:hAnsi="Times New Roman" w:cs="Times New Roman"/>
          <w:b w:val="0"/>
          <w:bCs w:val="0"/>
          <w:color w:val="auto"/>
          <w:sz w:val="20"/>
          <w:szCs w:val="20"/>
          <w:lang w:eastAsia="en-US"/>
        </w:rPr>
        <w:id w:val="1156190319"/>
        <w:docPartObj>
          <w:docPartGallery w:val="Table of Contents"/>
          <w:docPartUnique/>
        </w:docPartObj>
      </w:sdtPr>
      <w:sdtEndPr>
        <w:rPr>
          <w:noProof/>
        </w:rPr>
      </w:sdtEndPr>
      <w:sdtContent>
        <w:p w:rsidR="00CF0366" w:rsidRDefault="00CF0366">
          <w:pPr>
            <w:pStyle w:val="TOCHeading"/>
          </w:pPr>
          <w:r>
            <w:t>Table of Contents</w:t>
          </w:r>
        </w:p>
        <w:p w:rsidR="004D1104" w:rsidRDefault="00CF0366">
          <w:pPr>
            <w:pStyle w:val="TOC1"/>
            <w:tabs>
              <w:tab w:val="left" w:pos="600"/>
              <w:tab w:val="right" w:leader="dot" w:pos="13814"/>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w:anchor="_Toc444847361" w:history="1">
            <w:r w:rsidR="004D1104" w:rsidRPr="00E174BE">
              <w:rPr>
                <w:rStyle w:val="Hyperlink"/>
                <w:noProof/>
              </w:rPr>
              <w:t>1</w:t>
            </w:r>
            <w:r w:rsidR="004D1104">
              <w:rPr>
                <w:rFonts w:asciiTheme="minorHAnsi" w:eastAsiaTheme="minorEastAsia" w:hAnsiTheme="minorHAnsi" w:cstheme="minorBidi"/>
                <w:b w:val="0"/>
                <w:caps w:val="0"/>
                <w:noProof/>
                <w:sz w:val="22"/>
                <w:szCs w:val="22"/>
              </w:rPr>
              <w:tab/>
            </w:r>
            <w:r w:rsidR="004D1104" w:rsidRPr="00E174BE">
              <w:rPr>
                <w:rStyle w:val="Hyperlink"/>
                <w:noProof/>
              </w:rPr>
              <w:t>Design Criteria</w:t>
            </w:r>
            <w:r w:rsidR="004D1104">
              <w:rPr>
                <w:noProof/>
                <w:webHidden/>
              </w:rPr>
              <w:tab/>
            </w:r>
            <w:r w:rsidR="004D1104">
              <w:rPr>
                <w:noProof/>
                <w:webHidden/>
              </w:rPr>
              <w:fldChar w:fldCharType="begin"/>
            </w:r>
            <w:r w:rsidR="004D1104">
              <w:rPr>
                <w:noProof/>
                <w:webHidden/>
              </w:rPr>
              <w:instrText xml:space="preserve"> PAGEREF _Toc444847361 \h </w:instrText>
            </w:r>
            <w:r w:rsidR="004D1104">
              <w:rPr>
                <w:noProof/>
                <w:webHidden/>
              </w:rPr>
            </w:r>
            <w:r w:rsidR="004D1104">
              <w:rPr>
                <w:noProof/>
                <w:webHidden/>
              </w:rPr>
              <w:fldChar w:fldCharType="separate"/>
            </w:r>
            <w:r w:rsidR="004D1104">
              <w:rPr>
                <w:noProof/>
                <w:webHidden/>
              </w:rPr>
              <w:t>8</w:t>
            </w:r>
            <w:r w:rsidR="004D1104">
              <w:rPr>
                <w:noProof/>
                <w:webHidden/>
              </w:rPr>
              <w:fldChar w:fldCharType="end"/>
            </w:r>
          </w:hyperlink>
        </w:p>
        <w:p w:rsidR="004D1104" w:rsidRDefault="00B75BD5">
          <w:pPr>
            <w:pStyle w:val="TOC2"/>
            <w:rPr>
              <w:rFonts w:asciiTheme="minorHAnsi" w:eastAsiaTheme="minorEastAsia" w:hAnsiTheme="minorHAnsi" w:cstheme="minorBidi"/>
              <w:smallCaps w:val="0"/>
              <w:noProof/>
              <w:sz w:val="22"/>
              <w:szCs w:val="22"/>
            </w:rPr>
          </w:pPr>
          <w:hyperlink w:anchor="_Toc444847362" w:history="1">
            <w:r w:rsidR="004D1104" w:rsidRPr="00E174BE">
              <w:rPr>
                <w:rStyle w:val="Hyperlink"/>
                <w:noProof/>
              </w:rPr>
              <w:t>1.1</w:t>
            </w:r>
            <w:r w:rsidR="004D1104">
              <w:rPr>
                <w:rFonts w:asciiTheme="minorHAnsi" w:eastAsiaTheme="minorEastAsia" w:hAnsiTheme="minorHAnsi" w:cstheme="minorBidi"/>
                <w:smallCaps w:val="0"/>
                <w:noProof/>
                <w:sz w:val="22"/>
                <w:szCs w:val="22"/>
              </w:rPr>
              <w:tab/>
            </w:r>
            <w:r w:rsidR="004D1104" w:rsidRPr="00E174BE">
              <w:rPr>
                <w:rStyle w:val="Hyperlink"/>
                <w:noProof/>
              </w:rPr>
              <w:t>Location Grid</w:t>
            </w:r>
            <w:r w:rsidR="004D1104">
              <w:rPr>
                <w:noProof/>
                <w:webHidden/>
              </w:rPr>
              <w:tab/>
            </w:r>
            <w:r w:rsidR="004D1104">
              <w:rPr>
                <w:noProof/>
                <w:webHidden/>
              </w:rPr>
              <w:fldChar w:fldCharType="begin"/>
            </w:r>
            <w:r w:rsidR="004D1104">
              <w:rPr>
                <w:noProof/>
                <w:webHidden/>
              </w:rPr>
              <w:instrText xml:space="preserve"> PAGEREF _Toc444847362 \h </w:instrText>
            </w:r>
            <w:r w:rsidR="004D1104">
              <w:rPr>
                <w:noProof/>
                <w:webHidden/>
              </w:rPr>
            </w:r>
            <w:r w:rsidR="004D1104">
              <w:rPr>
                <w:noProof/>
                <w:webHidden/>
              </w:rPr>
              <w:fldChar w:fldCharType="separate"/>
            </w:r>
            <w:r w:rsidR="004D1104">
              <w:rPr>
                <w:noProof/>
                <w:webHidden/>
              </w:rPr>
              <w:t>8</w:t>
            </w:r>
            <w:r w:rsidR="004D1104">
              <w:rPr>
                <w:noProof/>
                <w:webHidden/>
              </w:rPr>
              <w:fldChar w:fldCharType="end"/>
            </w:r>
          </w:hyperlink>
        </w:p>
        <w:p w:rsidR="004D1104" w:rsidRDefault="00B75BD5">
          <w:pPr>
            <w:pStyle w:val="TOC1"/>
            <w:tabs>
              <w:tab w:val="left" w:pos="600"/>
              <w:tab w:val="right" w:leader="dot" w:pos="13814"/>
            </w:tabs>
            <w:rPr>
              <w:rFonts w:asciiTheme="minorHAnsi" w:eastAsiaTheme="minorEastAsia" w:hAnsiTheme="minorHAnsi" w:cstheme="minorBidi"/>
              <w:b w:val="0"/>
              <w:caps w:val="0"/>
              <w:noProof/>
              <w:sz w:val="22"/>
              <w:szCs w:val="22"/>
            </w:rPr>
          </w:pPr>
          <w:hyperlink w:anchor="_Toc444847363" w:history="1">
            <w:r w:rsidR="004D1104" w:rsidRPr="00E174BE">
              <w:rPr>
                <w:rStyle w:val="Hyperlink"/>
                <w:noProof/>
              </w:rPr>
              <w:t>2</w:t>
            </w:r>
            <w:r w:rsidR="004D1104">
              <w:rPr>
                <w:rFonts w:asciiTheme="minorHAnsi" w:eastAsiaTheme="minorEastAsia" w:hAnsiTheme="minorHAnsi" w:cstheme="minorBidi"/>
                <w:b w:val="0"/>
                <w:caps w:val="0"/>
                <w:noProof/>
                <w:sz w:val="22"/>
                <w:szCs w:val="22"/>
              </w:rPr>
              <w:tab/>
            </w:r>
            <w:r w:rsidR="004D1104" w:rsidRPr="00E174BE">
              <w:rPr>
                <w:rStyle w:val="Hyperlink"/>
                <w:noProof/>
              </w:rPr>
              <w:t>eCoaching Dashboards</w:t>
            </w:r>
            <w:r w:rsidR="004D1104">
              <w:rPr>
                <w:noProof/>
                <w:webHidden/>
              </w:rPr>
              <w:tab/>
            </w:r>
            <w:r w:rsidR="004D1104">
              <w:rPr>
                <w:noProof/>
                <w:webHidden/>
              </w:rPr>
              <w:fldChar w:fldCharType="begin"/>
            </w:r>
            <w:r w:rsidR="004D1104">
              <w:rPr>
                <w:noProof/>
                <w:webHidden/>
              </w:rPr>
              <w:instrText xml:space="preserve"> PAGEREF _Toc444847363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B75BD5">
          <w:pPr>
            <w:pStyle w:val="TOC2"/>
            <w:rPr>
              <w:rFonts w:asciiTheme="minorHAnsi" w:eastAsiaTheme="minorEastAsia" w:hAnsiTheme="minorHAnsi" w:cstheme="minorBidi"/>
              <w:smallCaps w:val="0"/>
              <w:noProof/>
              <w:sz w:val="22"/>
              <w:szCs w:val="22"/>
            </w:rPr>
          </w:pPr>
          <w:hyperlink w:anchor="_Toc444847364" w:history="1">
            <w:r w:rsidR="004D1104" w:rsidRPr="00E174BE">
              <w:rPr>
                <w:rStyle w:val="Hyperlink"/>
                <w:noProof/>
              </w:rPr>
              <w:t>2.1</w:t>
            </w:r>
            <w:r w:rsidR="004D1104">
              <w:rPr>
                <w:rFonts w:asciiTheme="minorHAnsi" w:eastAsiaTheme="minorEastAsia" w:hAnsiTheme="minorHAnsi" w:cstheme="minorBidi"/>
                <w:smallCaps w:val="0"/>
                <w:noProof/>
                <w:sz w:val="22"/>
                <w:szCs w:val="22"/>
              </w:rPr>
              <w:tab/>
            </w:r>
            <w:r w:rsidR="004D1104" w:rsidRPr="00E174BE">
              <w:rPr>
                <w:rStyle w:val="Hyperlink"/>
                <w:noProof/>
              </w:rPr>
              <w:t>Purpose</w:t>
            </w:r>
            <w:r w:rsidR="004D1104">
              <w:rPr>
                <w:noProof/>
                <w:webHidden/>
              </w:rPr>
              <w:tab/>
            </w:r>
            <w:r w:rsidR="004D1104">
              <w:rPr>
                <w:noProof/>
                <w:webHidden/>
              </w:rPr>
              <w:fldChar w:fldCharType="begin"/>
            </w:r>
            <w:r w:rsidR="004D1104">
              <w:rPr>
                <w:noProof/>
                <w:webHidden/>
              </w:rPr>
              <w:instrText xml:space="preserve"> PAGEREF _Toc444847364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B75BD5">
          <w:pPr>
            <w:pStyle w:val="TOC2"/>
            <w:rPr>
              <w:rFonts w:asciiTheme="minorHAnsi" w:eastAsiaTheme="minorEastAsia" w:hAnsiTheme="minorHAnsi" w:cstheme="minorBidi"/>
              <w:smallCaps w:val="0"/>
              <w:noProof/>
              <w:sz w:val="22"/>
              <w:szCs w:val="22"/>
            </w:rPr>
          </w:pPr>
          <w:hyperlink w:anchor="_Toc444847365" w:history="1">
            <w:r w:rsidR="004D1104" w:rsidRPr="00E174BE">
              <w:rPr>
                <w:rStyle w:val="Hyperlink"/>
                <w:noProof/>
              </w:rPr>
              <w:t>2.2</w:t>
            </w:r>
            <w:r w:rsidR="004D1104">
              <w:rPr>
                <w:rFonts w:asciiTheme="minorHAnsi" w:eastAsiaTheme="minorEastAsia" w:hAnsiTheme="minorHAnsi" w:cstheme="minorBidi"/>
                <w:smallCaps w:val="0"/>
                <w:noProof/>
                <w:sz w:val="22"/>
                <w:szCs w:val="22"/>
              </w:rPr>
              <w:tab/>
            </w:r>
            <w:r w:rsidR="004D1104" w:rsidRPr="00E174BE">
              <w:rPr>
                <w:rStyle w:val="Hyperlink"/>
                <w:noProof/>
              </w:rPr>
              <w:t>Assumptions</w:t>
            </w:r>
            <w:r w:rsidR="004D1104">
              <w:rPr>
                <w:noProof/>
                <w:webHidden/>
              </w:rPr>
              <w:tab/>
            </w:r>
            <w:r w:rsidR="004D1104">
              <w:rPr>
                <w:noProof/>
                <w:webHidden/>
              </w:rPr>
              <w:fldChar w:fldCharType="begin"/>
            </w:r>
            <w:r w:rsidR="004D1104">
              <w:rPr>
                <w:noProof/>
                <w:webHidden/>
              </w:rPr>
              <w:instrText xml:space="preserve"> PAGEREF _Toc444847365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B75BD5">
          <w:pPr>
            <w:pStyle w:val="TOC2"/>
            <w:rPr>
              <w:rFonts w:asciiTheme="minorHAnsi" w:eastAsiaTheme="minorEastAsia" w:hAnsiTheme="minorHAnsi" w:cstheme="minorBidi"/>
              <w:smallCaps w:val="0"/>
              <w:noProof/>
              <w:sz w:val="22"/>
              <w:szCs w:val="22"/>
            </w:rPr>
          </w:pPr>
          <w:hyperlink w:anchor="_Toc444847366" w:history="1">
            <w:r w:rsidR="004D1104" w:rsidRPr="00E174BE">
              <w:rPr>
                <w:rStyle w:val="Hyperlink"/>
                <w:noProof/>
              </w:rPr>
              <w:t>2.3</w:t>
            </w:r>
            <w:r w:rsidR="004D1104">
              <w:rPr>
                <w:rFonts w:asciiTheme="minorHAnsi" w:eastAsiaTheme="minorEastAsia" w:hAnsiTheme="minorHAnsi" w:cstheme="minorBidi"/>
                <w:smallCaps w:val="0"/>
                <w:noProof/>
                <w:sz w:val="22"/>
                <w:szCs w:val="22"/>
              </w:rPr>
              <w:tab/>
            </w:r>
            <w:r w:rsidR="004D1104" w:rsidRPr="00E174BE">
              <w:rPr>
                <w:rStyle w:val="Hyperlink"/>
                <w:noProof/>
              </w:rPr>
              <w:t>Permissions</w:t>
            </w:r>
            <w:r w:rsidR="004D1104">
              <w:rPr>
                <w:noProof/>
                <w:webHidden/>
              </w:rPr>
              <w:tab/>
            </w:r>
            <w:r w:rsidR="004D1104">
              <w:rPr>
                <w:noProof/>
                <w:webHidden/>
              </w:rPr>
              <w:fldChar w:fldCharType="begin"/>
            </w:r>
            <w:r w:rsidR="004D1104">
              <w:rPr>
                <w:noProof/>
                <w:webHidden/>
              </w:rPr>
              <w:instrText xml:space="preserve"> PAGEREF _Toc444847366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67" w:history="1">
            <w:r w:rsidR="004D1104" w:rsidRPr="00E174BE">
              <w:rPr>
                <w:rStyle w:val="Hyperlink"/>
                <w:noProof/>
              </w:rPr>
              <w:t>2.3.1</w:t>
            </w:r>
            <w:r w:rsidR="004D1104">
              <w:rPr>
                <w:rFonts w:asciiTheme="minorHAnsi" w:eastAsiaTheme="minorEastAsia" w:hAnsiTheme="minorHAnsi" w:cstheme="minorBidi"/>
                <w:i w:val="0"/>
                <w:noProof/>
                <w:sz w:val="22"/>
                <w:szCs w:val="22"/>
              </w:rPr>
              <w:tab/>
            </w:r>
            <w:r w:rsidR="004D1104" w:rsidRPr="00E174BE">
              <w:rPr>
                <w:rStyle w:val="Hyperlink"/>
                <w:noProof/>
              </w:rPr>
              <w:t>Main Dashboard</w:t>
            </w:r>
            <w:r w:rsidR="004D1104">
              <w:rPr>
                <w:noProof/>
                <w:webHidden/>
              </w:rPr>
              <w:tab/>
            </w:r>
            <w:r w:rsidR="004D1104">
              <w:rPr>
                <w:noProof/>
                <w:webHidden/>
              </w:rPr>
              <w:fldChar w:fldCharType="begin"/>
            </w:r>
            <w:r w:rsidR="004D1104">
              <w:rPr>
                <w:noProof/>
                <w:webHidden/>
              </w:rPr>
              <w:instrText xml:space="preserve"> PAGEREF _Toc444847367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68" w:history="1">
            <w:r w:rsidR="004D1104" w:rsidRPr="00E174BE">
              <w:rPr>
                <w:rStyle w:val="Hyperlink"/>
                <w:noProof/>
              </w:rPr>
              <w:t>2.3.2</w:t>
            </w:r>
            <w:r w:rsidR="004D1104">
              <w:rPr>
                <w:rFonts w:asciiTheme="minorHAnsi" w:eastAsiaTheme="minorEastAsia" w:hAnsiTheme="minorHAnsi" w:cstheme="minorBidi"/>
                <w:i w:val="0"/>
                <w:noProof/>
                <w:sz w:val="22"/>
                <w:szCs w:val="22"/>
              </w:rPr>
              <w:tab/>
            </w:r>
            <w:r w:rsidR="004D1104" w:rsidRPr="00E174BE">
              <w:rPr>
                <w:rStyle w:val="Hyperlink"/>
                <w:noProof/>
              </w:rPr>
              <w:t>Main Dashboard Review</w:t>
            </w:r>
            <w:r w:rsidR="004D1104">
              <w:rPr>
                <w:noProof/>
                <w:webHidden/>
              </w:rPr>
              <w:tab/>
            </w:r>
            <w:r w:rsidR="004D1104">
              <w:rPr>
                <w:noProof/>
                <w:webHidden/>
              </w:rPr>
              <w:fldChar w:fldCharType="begin"/>
            </w:r>
            <w:r w:rsidR="004D1104">
              <w:rPr>
                <w:noProof/>
                <w:webHidden/>
              </w:rPr>
              <w:instrText xml:space="preserve"> PAGEREF _Toc444847368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69" w:history="1">
            <w:r w:rsidR="004D1104" w:rsidRPr="00E174BE">
              <w:rPr>
                <w:rStyle w:val="Hyperlink"/>
                <w:noProof/>
              </w:rPr>
              <w:t>2.3.3</w:t>
            </w:r>
            <w:r w:rsidR="004D1104">
              <w:rPr>
                <w:rFonts w:asciiTheme="minorHAnsi" w:eastAsiaTheme="minorEastAsia" w:hAnsiTheme="minorHAnsi" w:cstheme="minorBidi"/>
                <w:i w:val="0"/>
                <w:noProof/>
                <w:sz w:val="22"/>
                <w:szCs w:val="22"/>
              </w:rPr>
              <w:tab/>
            </w:r>
            <w:r w:rsidR="004D1104" w:rsidRPr="00E174BE">
              <w:rPr>
                <w:rStyle w:val="Hyperlink"/>
                <w:noProof/>
              </w:rPr>
              <w:t>My Submitted</w:t>
            </w:r>
            <w:r w:rsidR="004D1104">
              <w:rPr>
                <w:noProof/>
                <w:webHidden/>
              </w:rPr>
              <w:tab/>
            </w:r>
            <w:r w:rsidR="004D1104">
              <w:rPr>
                <w:noProof/>
                <w:webHidden/>
              </w:rPr>
              <w:fldChar w:fldCharType="begin"/>
            </w:r>
            <w:r w:rsidR="004D1104">
              <w:rPr>
                <w:noProof/>
                <w:webHidden/>
              </w:rPr>
              <w:instrText xml:space="preserve"> PAGEREF _Toc444847369 \h </w:instrText>
            </w:r>
            <w:r w:rsidR="004D1104">
              <w:rPr>
                <w:noProof/>
                <w:webHidden/>
              </w:rPr>
            </w:r>
            <w:r w:rsidR="004D1104">
              <w:rPr>
                <w:noProof/>
                <w:webHidden/>
              </w:rPr>
              <w:fldChar w:fldCharType="separate"/>
            </w:r>
            <w:r w:rsidR="004D1104">
              <w:rPr>
                <w:noProof/>
                <w:webHidden/>
              </w:rPr>
              <w:t>9</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70" w:history="1">
            <w:r w:rsidR="004D1104" w:rsidRPr="00E174BE">
              <w:rPr>
                <w:rStyle w:val="Hyperlink"/>
                <w:noProof/>
              </w:rPr>
              <w:t>2.3.4</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w:t>
            </w:r>
            <w:r w:rsidR="004D1104">
              <w:rPr>
                <w:noProof/>
                <w:webHidden/>
              </w:rPr>
              <w:tab/>
            </w:r>
            <w:r w:rsidR="004D1104">
              <w:rPr>
                <w:noProof/>
                <w:webHidden/>
              </w:rPr>
              <w:fldChar w:fldCharType="begin"/>
            </w:r>
            <w:r w:rsidR="004D1104">
              <w:rPr>
                <w:noProof/>
                <w:webHidden/>
              </w:rPr>
              <w:instrText xml:space="preserve"> PAGEREF _Toc444847370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71" w:history="1">
            <w:r w:rsidR="004D1104" w:rsidRPr="00E174BE">
              <w:rPr>
                <w:rStyle w:val="Hyperlink"/>
                <w:noProof/>
              </w:rPr>
              <w:t>2.3.5</w:t>
            </w:r>
            <w:r w:rsidR="004D1104">
              <w:rPr>
                <w:rFonts w:asciiTheme="minorHAnsi" w:eastAsiaTheme="minorEastAsia" w:hAnsiTheme="minorHAnsi" w:cstheme="minorBidi"/>
                <w:i w:val="0"/>
                <w:noProof/>
                <w:sz w:val="22"/>
                <w:szCs w:val="22"/>
              </w:rPr>
              <w:tab/>
            </w:r>
            <w:r w:rsidR="004D1104" w:rsidRPr="00E174BE">
              <w:rPr>
                <w:rStyle w:val="Hyperlink"/>
                <w:noProof/>
              </w:rPr>
              <w:t>Historical Dashboard Review</w:t>
            </w:r>
            <w:r w:rsidR="004D1104">
              <w:rPr>
                <w:noProof/>
                <w:webHidden/>
              </w:rPr>
              <w:tab/>
            </w:r>
            <w:r w:rsidR="004D1104">
              <w:rPr>
                <w:noProof/>
                <w:webHidden/>
              </w:rPr>
              <w:fldChar w:fldCharType="begin"/>
            </w:r>
            <w:r w:rsidR="004D1104">
              <w:rPr>
                <w:noProof/>
                <w:webHidden/>
              </w:rPr>
              <w:instrText xml:space="preserve"> PAGEREF _Toc444847371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72" w:history="1">
            <w:r w:rsidR="004D1104" w:rsidRPr="00E174BE">
              <w:rPr>
                <w:rStyle w:val="Hyperlink"/>
                <w:noProof/>
              </w:rPr>
              <w:t>2.3.6</w:t>
            </w:r>
            <w:r w:rsidR="004D1104">
              <w:rPr>
                <w:rFonts w:asciiTheme="minorHAnsi" w:eastAsiaTheme="minorEastAsia" w:hAnsiTheme="minorHAnsi" w:cstheme="minorBidi"/>
                <w:i w:val="0"/>
                <w:noProof/>
                <w:sz w:val="22"/>
                <w:szCs w:val="22"/>
              </w:rPr>
              <w:tab/>
            </w:r>
            <w:r w:rsidR="004D1104" w:rsidRPr="00E174BE">
              <w:rPr>
                <w:rStyle w:val="Hyperlink"/>
                <w:noProof/>
              </w:rPr>
              <w:t>Warning Dashboard Review</w:t>
            </w:r>
            <w:r w:rsidR="004D1104">
              <w:rPr>
                <w:noProof/>
                <w:webHidden/>
              </w:rPr>
              <w:tab/>
            </w:r>
            <w:r w:rsidR="004D1104">
              <w:rPr>
                <w:noProof/>
                <w:webHidden/>
              </w:rPr>
              <w:fldChar w:fldCharType="begin"/>
            </w:r>
            <w:r w:rsidR="004D1104">
              <w:rPr>
                <w:noProof/>
                <w:webHidden/>
              </w:rPr>
              <w:instrText xml:space="preserve"> PAGEREF _Toc444847372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B75BD5">
          <w:pPr>
            <w:pStyle w:val="TOC2"/>
            <w:rPr>
              <w:rFonts w:asciiTheme="minorHAnsi" w:eastAsiaTheme="minorEastAsia" w:hAnsiTheme="minorHAnsi" w:cstheme="minorBidi"/>
              <w:smallCaps w:val="0"/>
              <w:noProof/>
              <w:sz w:val="22"/>
              <w:szCs w:val="22"/>
            </w:rPr>
          </w:pPr>
          <w:hyperlink w:anchor="_Toc444847373" w:history="1">
            <w:r w:rsidR="004D1104" w:rsidRPr="00E174BE">
              <w:rPr>
                <w:rStyle w:val="Hyperlink"/>
                <w:noProof/>
              </w:rPr>
              <w:t>2.4</w:t>
            </w:r>
            <w:r w:rsidR="004D1104">
              <w:rPr>
                <w:rFonts w:asciiTheme="minorHAnsi" w:eastAsiaTheme="minorEastAsia" w:hAnsiTheme="minorHAnsi" w:cstheme="minorBidi"/>
                <w:smallCaps w:val="0"/>
                <w:noProof/>
                <w:sz w:val="22"/>
                <w:szCs w:val="22"/>
              </w:rPr>
              <w:tab/>
            </w:r>
            <w:r w:rsidR="004D1104" w:rsidRPr="00E174BE">
              <w:rPr>
                <w:rStyle w:val="Hyperlink"/>
                <w:noProof/>
              </w:rPr>
              <w:t>Page Description</w:t>
            </w:r>
            <w:r w:rsidR="004D1104">
              <w:rPr>
                <w:noProof/>
                <w:webHidden/>
              </w:rPr>
              <w:tab/>
            </w:r>
            <w:r w:rsidR="004D1104">
              <w:rPr>
                <w:noProof/>
                <w:webHidden/>
              </w:rPr>
              <w:fldChar w:fldCharType="begin"/>
            </w:r>
            <w:r w:rsidR="004D1104">
              <w:rPr>
                <w:noProof/>
                <w:webHidden/>
              </w:rPr>
              <w:instrText xml:space="preserve"> PAGEREF _Toc444847373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74" w:history="1">
            <w:r w:rsidR="004D1104" w:rsidRPr="00E174BE">
              <w:rPr>
                <w:rStyle w:val="Hyperlink"/>
                <w:noProof/>
              </w:rPr>
              <w:t>2.4.1</w:t>
            </w:r>
            <w:r w:rsidR="004D1104">
              <w:rPr>
                <w:rFonts w:asciiTheme="minorHAnsi" w:eastAsiaTheme="minorEastAsia" w:hAnsiTheme="minorHAnsi" w:cstheme="minorBidi"/>
                <w:i w:val="0"/>
                <w:noProof/>
                <w:sz w:val="22"/>
                <w:szCs w:val="22"/>
              </w:rPr>
              <w:tab/>
            </w:r>
            <w:r w:rsidR="004D1104" w:rsidRPr="00E174BE">
              <w:rPr>
                <w:rStyle w:val="Hyperlink"/>
                <w:noProof/>
              </w:rPr>
              <w:t>eCoaching Main Dashboard page (view2.aspx – secure)</w:t>
            </w:r>
            <w:r w:rsidR="004D1104">
              <w:rPr>
                <w:noProof/>
                <w:webHidden/>
              </w:rPr>
              <w:tab/>
            </w:r>
            <w:r w:rsidR="004D1104">
              <w:rPr>
                <w:noProof/>
                <w:webHidden/>
              </w:rPr>
              <w:fldChar w:fldCharType="begin"/>
            </w:r>
            <w:r w:rsidR="004D1104">
              <w:rPr>
                <w:noProof/>
                <w:webHidden/>
              </w:rPr>
              <w:instrText xml:space="preserve"> PAGEREF _Toc444847374 \h </w:instrText>
            </w:r>
            <w:r w:rsidR="004D1104">
              <w:rPr>
                <w:noProof/>
                <w:webHidden/>
              </w:rPr>
            </w:r>
            <w:r w:rsidR="004D1104">
              <w:rPr>
                <w:noProof/>
                <w:webHidden/>
              </w:rPr>
              <w:fldChar w:fldCharType="separate"/>
            </w:r>
            <w:r w:rsidR="004D1104">
              <w:rPr>
                <w:noProof/>
                <w:webHidden/>
              </w:rPr>
              <w:t>10</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75" w:history="1">
            <w:r w:rsidR="004D1104" w:rsidRPr="00E174BE">
              <w:rPr>
                <w:rStyle w:val="Hyperlink"/>
                <w:noProof/>
              </w:rPr>
              <w:t>2.4.2</w:t>
            </w:r>
            <w:r w:rsidR="004D1104">
              <w:rPr>
                <w:rFonts w:asciiTheme="minorHAnsi" w:eastAsiaTheme="minorEastAsia" w:hAnsiTheme="minorHAnsi" w:cstheme="minorBidi"/>
                <w:i w:val="0"/>
                <w:noProof/>
                <w:sz w:val="22"/>
                <w:szCs w:val="22"/>
              </w:rPr>
              <w:tab/>
            </w:r>
            <w:r w:rsidR="004D1104" w:rsidRPr="00E174BE">
              <w:rPr>
                <w:rStyle w:val="Hyperlink"/>
                <w:noProof/>
              </w:rPr>
              <w:t>eCoaching My Submitted Dashboard page (view3.aspx – secure)</w:t>
            </w:r>
            <w:r w:rsidR="004D1104">
              <w:rPr>
                <w:noProof/>
                <w:webHidden/>
              </w:rPr>
              <w:tab/>
            </w:r>
            <w:r w:rsidR="004D1104">
              <w:rPr>
                <w:noProof/>
                <w:webHidden/>
              </w:rPr>
              <w:fldChar w:fldCharType="begin"/>
            </w:r>
            <w:r w:rsidR="004D1104">
              <w:rPr>
                <w:noProof/>
                <w:webHidden/>
              </w:rPr>
              <w:instrText xml:space="preserve"> PAGEREF _Toc444847375 \h </w:instrText>
            </w:r>
            <w:r w:rsidR="004D1104">
              <w:rPr>
                <w:noProof/>
                <w:webHidden/>
              </w:rPr>
            </w:r>
            <w:r w:rsidR="004D1104">
              <w:rPr>
                <w:noProof/>
                <w:webHidden/>
              </w:rPr>
              <w:fldChar w:fldCharType="separate"/>
            </w:r>
            <w:r w:rsidR="004D1104">
              <w:rPr>
                <w:noProof/>
                <w:webHidden/>
              </w:rPr>
              <w:t>22</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76" w:history="1">
            <w:r w:rsidR="004D1104" w:rsidRPr="00E174BE">
              <w:rPr>
                <w:rStyle w:val="Hyperlink"/>
                <w:noProof/>
              </w:rPr>
              <w:t>2.4.3</w:t>
            </w:r>
            <w:r w:rsidR="004D1104">
              <w:rPr>
                <w:rFonts w:asciiTheme="minorHAnsi" w:eastAsiaTheme="minorEastAsia" w:hAnsiTheme="minorHAnsi" w:cstheme="minorBidi"/>
                <w:i w:val="0"/>
                <w:noProof/>
                <w:sz w:val="22"/>
                <w:szCs w:val="22"/>
              </w:rPr>
              <w:tab/>
            </w:r>
            <w:r w:rsidR="004D1104" w:rsidRPr="00E174BE">
              <w:rPr>
                <w:rStyle w:val="Hyperlink"/>
                <w:noProof/>
              </w:rPr>
              <w:t>eCoaching Dashboard Review page (review.aspx – secure)</w:t>
            </w:r>
            <w:r w:rsidR="004D1104">
              <w:rPr>
                <w:noProof/>
                <w:webHidden/>
              </w:rPr>
              <w:tab/>
            </w:r>
            <w:r w:rsidR="004D1104">
              <w:rPr>
                <w:noProof/>
                <w:webHidden/>
              </w:rPr>
              <w:fldChar w:fldCharType="begin"/>
            </w:r>
            <w:r w:rsidR="004D1104">
              <w:rPr>
                <w:noProof/>
                <w:webHidden/>
              </w:rPr>
              <w:instrText xml:space="preserve"> PAGEREF _Toc444847376 \h </w:instrText>
            </w:r>
            <w:r w:rsidR="004D1104">
              <w:rPr>
                <w:noProof/>
                <w:webHidden/>
              </w:rPr>
            </w:r>
            <w:r w:rsidR="004D1104">
              <w:rPr>
                <w:noProof/>
                <w:webHidden/>
              </w:rPr>
              <w:fldChar w:fldCharType="separate"/>
            </w:r>
            <w:r w:rsidR="004D1104">
              <w:rPr>
                <w:noProof/>
                <w:webHidden/>
              </w:rPr>
              <w:t>27</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77" w:history="1">
            <w:r w:rsidR="004D1104" w:rsidRPr="00E174BE">
              <w:rPr>
                <w:rStyle w:val="Hyperlink"/>
                <w:noProof/>
              </w:rPr>
              <w:t>2.4.4</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page (view4.aspx – secure)</w:t>
            </w:r>
            <w:r w:rsidR="004D1104">
              <w:rPr>
                <w:noProof/>
                <w:webHidden/>
              </w:rPr>
              <w:tab/>
            </w:r>
            <w:r w:rsidR="004D1104">
              <w:rPr>
                <w:noProof/>
                <w:webHidden/>
              </w:rPr>
              <w:fldChar w:fldCharType="begin"/>
            </w:r>
            <w:r w:rsidR="004D1104">
              <w:rPr>
                <w:noProof/>
                <w:webHidden/>
              </w:rPr>
              <w:instrText xml:space="preserve"> PAGEREF _Toc444847377 \h </w:instrText>
            </w:r>
            <w:r w:rsidR="004D1104">
              <w:rPr>
                <w:noProof/>
                <w:webHidden/>
              </w:rPr>
            </w:r>
            <w:r w:rsidR="004D1104">
              <w:rPr>
                <w:noProof/>
                <w:webHidden/>
              </w:rPr>
              <w:fldChar w:fldCharType="separate"/>
            </w:r>
            <w:r w:rsidR="004D1104">
              <w:rPr>
                <w:noProof/>
                <w:webHidden/>
              </w:rPr>
              <w:t>39</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78" w:history="1">
            <w:r w:rsidR="004D1104" w:rsidRPr="00E174BE">
              <w:rPr>
                <w:rStyle w:val="Hyperlink"/>
                <w:noProof/>
              </w:rPr>
              <w:t>2.4.5</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(review2.aspx – secure)</w:t>
            </w:r>
            <w:r w:rsidR="004D1104">
              <w:rPr>
                <w:noProof/>
                <w:webHidden/>
              </w:rPr>
              <w:tab/>
            </w:r>
            <w:r w:rsidR="004D1104">
              <w:rPr>
                <w:noProof/>
                <w:webHidden/>
              </w:rPr>
              <w:fldChar w:fldCharType="begin"/>
            </w:r>
            <w:r w:rsidR="004D1104">
              <w:rPr>
                <w:noProof/>
                <w:webHidden/>
              </w:rPr>
              <w:instrText xml:space="preserve"> PAGEREF _Toc444847378 \h </w:instrText>
            </w:r>
            <w:r w:rsidR="004D1104">
              <w:rPr>
                <w:noProof/>
                <w:webHidden/>
              </w:rPr>
            </w:r>
            <w:r w:rsidR="004D1104">
              <w:rPr>
                <w:noProof/>
                <w:webHidden/>
              </w:rPr>
              <w:fldChar w:fldCharType="separate"/>
            </w:r>
            <w:r w:rsidR="004D1104">
              <w:rPr>
                <w:noProof/>
                <w:webHidden/>
              </w:rPr>
              <w:t>41</w:t>
            </w:r>
            <w:r w:rsidR="004D1104">
              <w:rPr>
                <w:noProof/>
                <w:webHidden/>
              </w:rPr>
              <w:fldChar w:fldCharType="end"/>
            </w:r>
          </w:hyperlink>
        </w:p>
        <w:p w:rsidR="004D1104" w:rsidRDefault="00B75BD5">
          <w:pPr>
            <w:pStyle w:val="TOC3"/>
            <w:rPr>
              <w:rFonts w:asciiTheme="minorHAnsi" w:eastAsiaTheme="minorEastAsia" w:hAnsiTheme="minorHAnsi" w:cstheme="minorBidi"/>
              <w:i w:val="0"/>
              <w:noProof/>
              <w:sz w:val="22"/>
              <w:szCs w:val="22"/>
            </w:rPr>
          </w:pPr>
          <w:hyperlink w:anchor="_Toc444847379" w:history="1">
            <w:r w:rsidR="004D1104" w:rsidRPr="00E174BE">
              <w:rPr>
                <w:rStyle w:val="Hyperlink"/>
                <w:noProof/>
              </w:rPr>
              <w:t>2.4.6</w:t>
            </w:r>
            <w:r w:rsidR="004D1104">
              <w:rPr>
                <w:rFonts w:asciiTheme="minorHAnsi" w:eastAsiaTheme="minorEastAsia" w:hAnsiTheme="minorHAnsi" w:cstheme="minorBidi"/>
                <w:i w:val="0"/>
                <w:noProof/>
                <w:sz w:val="22"/>
                <w:szCs w:val="22"/>
              </w:rPr>
              <w:tab/>
            </w:r>
            <w:r w:rsidR="004D1104" w:rsidRPr="00E174BE">
              <w:rPr>
                <w:rStyle w:val="Hyperlink"/>
                <w:noProof/>
              </w:rPr>
              <w:t>eCoaching Historical Dashboard Review page (review3.aspx – secure)</w:t>
            </w:r>
            <w:r w:rsidR="004D1104">
              <w:rPr>
                <w:noProof/>
                <w:webHidden/>
              </w:rPr>
              <w:tab/>
            </w:r>
            <w:r w:rsidR="004D1104">
              <w:rPr>
                <w:noProof/>
                <w:webHidden/>
              </w:rPr>
              <w:fldChar w:fldCharType="begin"/>
            </w:r>
            <w:r w:rsidR="004D1104">
              <w:rPr>
                <w:noProof/>
                <w:webHidden/>
              </w:rPr>
              <w:instrText xml:space="preserve"> PAGEREF _Toc444847379 \h </w:instrText>
            </w:r>
            <w:r w:rsidR="004D1104">
              <w:rPr>
                <w:noProof/>
                <w:webHidden/>
              </w:rPr>
            </w:r>
            <w:r w:rsidR="004D1104">
              <w:rPr>
                <w:noProof/>
                <w:webHidden/>
              </w:rPr>
              <w:fldChar w:fldCharType="separate"/>
            </w:r>
            <w:r w:rsidR="004D1104">
              <w:rPr>
                <w:noProof/>
                <w:webHidden/>
              </w:rPr>
              <w:t>46</w:t>
            </w:r>
            <w:r w:rsidR="004D1104">
              <w:rPr>
                <w:noProof/>
                <w:webHidden/>
              </w:rPr>
              <w:fldChar w:fldCharType="end"/>
            </w:r>
          </w:hyperlink>
        </w:p>
        <w:p w:rsidR="00CF0366" w:rsidRDefault="00CF0366">
          <w:r>
            <w:rPr>
              <w:b/>
              <w:bCs/>
              <w:noProof/>
            </w:rPr>
            <w:fldChar w:fldCharType="end"/>
          </w:r>
        </w:p>
      </w:sdtContent>
    </w:sdt>
    <w:p w:rsidR="00C26229" w:rsidRPr="00154993" w:rsidRDefault="00C26229" w:rsidP="00EB5195">
      <w:pPr>
        <w:pStyle w:val="Heading1"/>
        <w:tabs>
          <w:tab w:val="right" w:leader="dot" w:pos="12600"/>
        </w:tabs>
        <w:rPr>
          <w:rFonts w:ascii="Times New Roman" w:hAnsi="Times New Roman"/>
          <w:szCs w:val="28"/>
        </w:rPr>
      </w:pPr>
      <w:r>
        <w:br w:type="page"/>
      </w:r>
      <w:bookmarkStart w:id="22" w:name="_Toc184635826"/>
      <w:bookmarkStart w:id="23" w:name="_Toc423589682"/>
      <w:bookmarkStart w:id="24" w:name="_Toc444847361"/>
      <w:bookmarkStart w:id="25" w:name="_Toc81713402"/>
      <w:r w:rsidRPr="00154993">
        <w:rPr>
          <w:rFonts w:ascii="Times New Roman" w:hAnsi="Times New Roman"/>
          <w:szCs w:val="28"/>
        </w:rPr>
        <w:lastRenderedPageBreak/>
        <w:t>Design Criteria</w:t>
      </w:r>
      <w:bookmarkEnd w:id="22"/>
      <w:bookmarkEnd w:id="23"/>
      <w:bookmarkEnd w:id="24"/>
      <w:r w:rsidRPr="00154993">
        <w:rPr>
          <w:rFonts w:ascii="Times New Roman" w:hAnsi="Times New Roman"/>
          <w:szCs w:val="28"/>
        </w:rPr>
        <w:t xml:space="preserve"> </w:t>
      </w:r>
      <w:bookmarkEnd w:id="25"/>
      <w:r w:rsidRPr="00154993">
        <w:rPr>
          <w:rFonts w:ascii="Times New Roman" w:hAnsi="Times New Roman"/>
          <w:szCs w:val="28"/>
        </w:rPr>
        <w:t xml:space="preserve">       </w:t>
      </w:r>
    </w:p>
    <w:p w:rsidR="0020473E" w:rsidRPr="00154993" w:rsidRDefault="0020473E" w:rsidP="00965247">
      <w:pPr>
        <w:pStyle w:val="Heading2"/>
        <w:rPr>
          <w:rFonts w:ascii="Times New Roman" w:hAnsi="Times New Roman"/>
          <w:i w:val="0"/>
        </w:rPr>
      </w:pPr>
      <w:bookmarkStart w:id="26" w:name="_Toc444847362"/>
      <w:r w:rsidRPr="00154993">
        <w:rPr>
          <w:rFonts w:ascii="Times New Roman" w:hAnsi="Times New Roman"/>
          <w:i w:val="0"/>
        </w:rPr>
        <w:t>Location Grid</w:t>
      </w:r>
      <w:bookmarkEnd w:id="26"/>
      <w:r w:rsidRPr="00154993">
        <w:rPr>
          <w:rFonts w:ascii="Times New Roman" w:hAnsi="Times New Roman"/>
          <w:i w:val="0"/>
        </w:rPr>
        <w:t xml:space="preserve">  </w:t>
      </w:r>
    </w:p>
    <w:p w:rsidR="0020473E" w:rsidRPr="00154993" w:rsidRDefault="00642373" w:rsidP="00586750">
      <w:pPr>
        <w:spacing w:before="120" w:after="120"/>
      </w:pPr>
      <w:r w:rsidRPr="00154993">
        <w:t xml:space="preserve">The </w:t>
      </w:r>
      <w:r w:rsidR="0020473E" w:rsidRPr="00154993">
        <w:t>following grid details approximately where a given item should be placed on the actual page when written in the page design in the functional specifications and DDDs.  For example, an item is labeled &lt;A—1&gt; and would then be located in the upper left hand corner of the screen.  If an item is labeled as &lt;AB—1&gt;, then that item is in both A and B portions of the grid.  If an item is labeled &lt;A—12&gt;, then that item is located in both 1 and 2 portions on the grid.</w:t>
      </w:r>
    </w:p>
    <w:p w:rsidR="0020473E" w:rsidRPr="00154993" w:rsidRDefault="0020473E" w:rsidP="0020473E">
      <w:pPr>
        <w:pStyle w:val="BodyText"/>
        <w:rPr>
          <w:rFonts w:ascii="Times New Roman" w:hAnsi="Times New Roman"/>
        </w:rPr>
      </w:pPr>
    </w:p>
    <w:tbl>
      <w:tblPr>
        <w:tblW w:w="0" w:type="auto"/>
        <w:jc w:val="center"/>
        <w:tblLayout w:type="fixed"/>
        <w:tblCellMar>
          <w:left w:w="30" w:type="dxa"/>
          <w:right w:w="30" w:type="dxa"/>
        </w:tblCellMar>
        <w:tblLook w:val="0000" w:firstRow="0" w:lastRow="0" w:firstColumn="0" w:lastColumn="0" w:noHBand="0" w:noVBand="0"/>
      </w:tblPr>
      <w:tblGrid>
        <w:gridCol w:w="1242"/>
        <w:gridCol w:w="1288"/>
        <w:gridCol w:w="1311"/>
        <w:gridCol w:w="1336"/>
        <w:gridCol w:w="1288"/>
      </w:tblGrid>
      <w:tr w:rsidR="0020473E" w:rsidRPr="00154993" w:rsidTr="00374ECA">
        <w:trPr>
          <w:trHeight w:val="614"/>
          <w:tblHeader/>
          <w:jc w:val="center"/>
        </w:trPr>
        <w:tc>
          <w:tcPr>
            <w:tcW w:w="1242" w:type="dxa"/>
            <w:tcBorders>
              <w:top w:val="single" w:sz="6" w:space="0" w:color="auto"/>
              <w:left w:val="single" w:sz="6" w:space="0" w:color="auto"/>
              <w:right w:val="single" w:sz="6" w:space="0" w:color="auto"/>
            </w:tcBorders>
            <w:shd w:val="solid" w:color="000000" w:fill="auto"/>
          </w:tcPr>
          <w:p w:rsidR="0020473E" w:rsidRPr="00154993" w:rsidRDefault="0020473E" w:rsidP="00120393">
            <w:pPr>
              <w:jc w:val="right"/>
              <w:rPr>
                <w:snapToGrid w:val="0"/>
                <w:color w:val="000000"/>
              </w:rPr>
            </w:pP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A</w:t>
            </w:r>
          </w:p>
        </w:tc>
        <w:tc>
          <w:tcPr>
            <w:tcW w:w="1311"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B</w:t>
            </w:r>
          </w:p>
        </w:tc>
        <w:tc>
          <w:tcPr>
            <w:tcW w:w="1336"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C</w:t>
            </w:r>
          </w:p>
        </w:tc>
        <w:tc>
          <w:tcPr>
            <w:tcW w:w="1288"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b/>
                <w:snapToGrid w:val="0"/>
                <w:color w:val="000000"/>
              </w:rPr>
            </w:pPr>
            <w:r w:rsidRPr="00154993">
              <w:rPr>
                <w:b/>
                <w:snapToGrid w:val="0"/>
                <w:color w:val="000000"/>
              </w:rPr>
              <w:t>D</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A-1</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B-1</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C-1</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D-1</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A-2</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B-2</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C-2</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D-2</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A-3</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B-3</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C-3</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D-3</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A-4</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B-4</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C-4</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D-4</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A-5</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B-5</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C-5</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D-5</w:t>
            </w:r>
          </w:p>
        </w:tc>
      </w:tr>
      <w:tr w:rsidR="0020473E" w:rsidRPr="00154993" w:rsidTr="00374ECA">
        <w:trPr>
          <w:trHeight w:val="614"/>
          <w:jc w:val="center"/>
        </w:trPr>
        <w:tc>
          <w:tcPr>
            <w:tcW w:w="1242" w:type="dxa"/>
            <w:tcBorders>
              <w:top w:val="single" w:sz="6" w:space="0" w:color="auto"/>
              <w:left w:val="single" w:sz="6" w:space="0" w:color="auto"/>
              <w:bottom w:val="single" w:sz="6" w:space="0" w:color="auto"/>
              <w:right w:val="single" w:sz="6" w:space="0" w:color="auto"/>
            </w:tcBorders>
            <w:shd w:val="pct25" w:color="auto" w:fill="FFFFFF"/>
          </w:tcPr>
          <w:p w:rsidR="0020473E" w:rsidRPr="00154993" w:rsidRDefault="0020473E" w:rsidP="00120393">
            <w:pPr>
              <w:jc w:val="center"/>
              <w:rPr>
                <w:snapToGrid w:val="0"/>
                <w:color w:val="000000"/>
              </w:rPr>
            </w:pPr>
            <w:r w:rsidRPr="00154993">
              <w:rPr>
                <w:snapToGrid w:val="0"/>
                <w:color w:val="000000"/>
              </w:rPr>
              <w:t>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A-6</w:t>
            </w:r>
          </w:p>
        </w:tc>
        <w:tc>
          <w:tcPr>
            <w:tcW w:w="1311"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B-6</w:t>
            </w:r>
          </w:p>
        </w:tc>
        <w:tc>
          <w:tcPr>
            <w:tcW w:w="1336"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C-6</w:t>
            </w:r>
          </w:p>
        </w:tc>
        <w:tc>
          <w:tcPr>
            <w:tcW w:w="1288" w:type="dxa"/>
            <w:tcBorders>
              <w:top w:val="single" w:sz="6" w:space="0" w:color="auto"/>
              <w:left w:val="single" w:sz="6" w:space="0" w:color="auto"/>
              <w:bottom w:val="single" w:sz="6" w:space="0" w:color="auto"/>
              <w:right w:val="single" w:sz="6" w:space="0" w:color="auto"/>
            </w:tcBorders>
          </w:tcPr>
          <w:p w:rsidR="0020473E" w:rsidRPr="00154993" w:rsidRDefault="0020473E" w:rsidP="00120393">
            <w:pPr>
              <w:jc w:val="center"/>
              <w:rPr>
                <w:snapToGrid w:val="0"/>
                <w:color w:val="000000"/>
              </w:rPr>
            </w:pPr>
            <w:r w:rsidRPr="00154993">
              <w:rPr>
                <w:snapToGrid w:val="0"/>
                <w:color w:val="000000"/>
              </w:rPr>
              <w:t>D-6</w:t>
            </w:r>
          </w:p>
        </w:tc>
      </w:tr>
    </w:tbl>
    <w:p w:rsidR="00C26229" w:rsidRDefault="00C26229" w:rsidP="00C26229">
      <w:pPr>
        <w:pStyle w:val="BodyText"/>
        <w:ind w:left="360"/>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Default="00C26229" w:rsidP="00C26229">
      <w:pPr>
        <w:pStyle w:val="BodyText"/>
      </w:pPr>
    </w:p>
    <w:p w:rsidR="00C26229" w:rsidRPr="0075575F" w:rsidRDefault="00A91388" w:rsidP="00720E81">
      <w:pPr>
        <w:pStyle w:val="Heading1"/>
        <w:rPr>
          <w:rFonts w:ascii="Times New Roman" w:hAnsi="Times New Roman"/>
        </w:rPr>
      </w:pPr>
      <w:bookmarkStart w:id="27" w:name="_Toc423589683"/>
      <w:bookmarkStart w:id="28" w:name="_Toc444847363"/>
      <w:r w:rsidRPr="0075575F">
        <w:rPr>
          <w:rFonts w:ascii="Times New Roman" w:hAnsi="Times New Roman"/>
        </w:rPr>
        <w:lastRenderedPageBreak/>
        <w:t>eCoaching Dashboard</w:t>
      </w:r>
      <w:r w:rsidR="008F2A06" w:rsidRPr="0075575F">
        <w:rPr>
          <w:rFonts w:ascii="Times New Roman" w:hAnsi="Times New Roman"/>
        </w:rPr>
        <w:t>s</w:t>
      </w:r>
      <w:bookmarkEnd w:id="27"/>
      <w:bookmarkEnd w:id="28"/>
      <w:r w:rsidRPr="0075575F">
        <w:rPr>
          <w:rFonts w:ascii="Times New Roman" w:hAnsi="Times New Roman"/>
        </w:rPr>
        <w:t xml:space="preserve"> </w:t>
      </w:r>
    </w:p>
    <w:p w:rsidR="00C26229" w:rsidRPr="0075575F" w:rsidRDefault="00C26229" w:rsidP="00C26229">
      <w:pPr>
        <w:pStyle w:val="Heading2"/>
        <w:rPr>
          <w:rFonts w:ascii="Times New Roman" w:hAnsi="Times New Roman"/>
          <w:i w:val="0"/>
        </w:rPr>
      </w:pPr>
      <w:bookmarkStart w:id="29" w:name="_Toc423589684"/>
      <w:bookmarkStart w:id="30" w:name="_Toc444847364"/>
      <w:r w:rsidRPr="0075575F">
        <w:rPr>
          <w:rFonts w:ascii="Times New Roman" w:hAnsi="Times New Roman"/>
          <w:i w:val="0"/>
        </w:rPr>
        <w:t>Purpose</w:t>
      </w:r>
      <w:bookmarkEnd w:id="29"/>
      <w:bookmarkEnd w:id="30"/>
    </w:p>
    <w:p w:rsidR="00C26229" w:rsidRPr="0075575F" w:rsidRDefault="00C26229" w:rsidP="00374ECA">
      <w:pPr>
        <w:spacing w:before="120" w:after="120"/>
      </w:pPr>
      <w:r w:rsidRPr="0075575F">
        <w:t xml:space="preserve">The </w:t>
      </w:r>
      <w:r w:rsidR="00EF4A0B" w:rsidRPr="0075575F">
        <w:t>eCoaching Dashboard</w:t>
      </w:r>
      <w:r w:rsidR="008F2A06" w:rsidRPr="0075575F">
        <w:t>s</w:t>
      </w:r>
      <w:r w:rsidR="00EF4A0B" w:rsidRPr="0075575F">
        <w:t xml:space="preserve"> </w:t>
      </w:r>
      <w:r w:rsidRPr="0075575F">
        <w:t>shall be access point</w:t>
      </w:r>
      <w:r w:rsidR="008F2A06" w:rsidRPr="0075575F">
        <w:t>s</w:t>
      </w:r>
      <w:r w:rsidRPr="0075575F">
        <w:t xml:space="preserve"> </w:t>
      </w:r>
      <w:r w:rsidR="00F326BD" w:rsidRPr="0075575F">
        <w:t xml:space="preserve">to view </w:t>
      </w:r>
      <w:r w:rsidR="008F2A06" w:rsidRPr="0075575F">
        <w:t xml:space="preserve">existing </w:t>
      </w:r>
      <w:r w:rsidR="00F326BD" w:rsidRPr="0075575F">
        <w:t>eCoaching logs.</w:t>
      </w:r>
    </w:p>
    <w:p w:rsidR="00C26229" w:rsidRPr="0075575F" w:rsidRDefault="00C26229" w:rsidP="00C26229">
      <w:pPr>
        <w:pStyle w:val="Heading2"/>
        <w:rPr>
          <w:rFonts w:ascii="Times New Roman" w:hAnsi="Times New Roman"/>
          <w:i w:val="0"/>
        </w:rPr>
      </w:pPr>
      <w:bookmarkStart w:id="31" w:name="_Toc184635844"/>
      <w:r w:rsidRPr="0075575F">
        <w:rPr>
          <w:rFonts w:ascii="Times New Roman" w:hAnsi="Times New Roman"/>
        </w:rPr>
        <w:t xml:space="preserve"> </w:t>
      </w:r>
      <w:bookmarkStart w:id="32" w:name="_Toc423589685"/>
      <w:bookmarkStart w:id="33" w:name="_Toc444847365"/>
      <w:bookmarkEnd w:id="31"/>
      <w:r w:rsidRPr="0075575F">
        <w:rPr>
          <w:rFonts w:ascii="Times New Roman" w:hAnsi="Times New Roman"/>
          <w:i w:val="0"/>
        </w:rPr>
        <w:t>Assumptions</w:t>
      </w:r>
      <w:bookmarkEnd w:id="32"/>
      <w:bookmarkEnd w:id="33"/>
    </w:p>
    <w:p w:rsidR="00FC6CFE" w:rsidRPr="0075575F" w:rsidRDefault="00FC6CFE" w:rsidP="00800A2A">
      <w:pPr>
        <w:pStyle w:val="ListParagraph"/>
        <w:numPr>
          <w:ilvl w:val="0"/>
          <w:numId w:val="31"/>
        </w:numPr>
        <w:spacing w:before="120" w:after="120"/>
      </w:pPr>
      <w:bookmarkStart w:id="34" w:name="_Toc423589686"/>
      <w:r w:rsidRPr="0075575F">
        <w:t>The eCoaching Dashboards will not be 508 compliant</w:t>
      </w:r>
      <w:bookmarkEnd w:id="34"/>
    </w:p>
    <w:p w:rsidR="00FC6CFE" w:rsidRPr="0075575F" w:rsidRDefault="00FC6CFE" w:rsidP="00800A2A">
      <w:pPr>
        <w:pStyle w:val="ListParagraph"/>
        <w:numPr>
          <w:ilvl w:val="0"/>
          <w:numId w:val="31"/>
        </w:numPr>
        <w:spacing w:before="120" w:after="120"/>
      </w:pPr>
      <w:bookmarkStart w:id="35" w:name="_Toc423589687"/>
      <w:r w:rsidRPr="0075575F">
        <w:t>The following users will have access to the eCoaching Dashboards according to their employee job codes:</w:t>
      </w:r>
      <w:bookmarkEnd w:id="35"/>
    </w:p>
    <w:p w:rsidR="00517037" w:rsidRDefault="00517037" w:rsidP="00517037">
      <w:pPr>
        <w:pStyle w:val="Heading2"/>
        <w:rPr>
          <w:rFonts w:ascii="Times New Roman" w:hAnsi="Times New Roman"/>
          <w:i w:val="0"/>
        </w:rPr>
      </w:pPr>
      <w:bookmarkStart w:id="36" w:name="_Toc444847366"/>
      <w:bookmarkStart w:id="37" w:name="_Toc423589688"/>
      <w:r w:rsidRPr="0075575F">
        <w:rPr>
          <w:rFonts w:ascii="Times New Roman" w:hAnsi="Times New Roman"/>
          <w:i w:val="0"/>
        </w:rPr>
        <w:t>Permissions</w:t>
      </w:r>
      <w:bookmarkEnd w:id="36"/>
    </w:p>
    <w:p w:rsidR="00B27783" w:rsidRPr="00355B63" w:rsidRDefault="00B27783" w:rsidP="00355B63">
      <w:pPr>
        <w:pStyle w:val="BodyText"/>
      </w:pPr>
      <w:r>
        <w:t>Human Resource users with job codes starting with “WHRC” will not have access to eCoaching web application.</w:t>
      </w:r>
    </w:p>
    <w:p w:rsidR="00FC6CFE" w:rsidRPr="005944D1" w:rsidRDefault="00FC6CFE" w:rsidP="00787E71">
      <w:pPr>
        <w:pStyle w:val="Heading3"/>
        <w:rPr>
          <w:rFonts w:ascii="Times New Roman" w:hAnsi="Times New Roman"/>
          <w:sz w:val="22"/>
          <w:szCs w:val="22"/>
        </w:rPr>
      </w:pPr>
      <w:bookmarkStart w:id="38" w:name="_Toc444847367"/>
      <w:r w:rsidRPr="005944D1">
        <w:rPr>
          <w:rFonts w:ascii="Times New Roman" w:hAnsi="Times New Roman"/>
          <w:sz w:val="22"/>
          <w:szCs w:val="22"/>
        </w:rPr>
        <w:t>Main Dashboard</w:t>
      </w:r>
      <w:bookmarkEnd w:id="37"/>
      <w:bookmarkEnd w:id="38"/>
    </w:p>
    <w:p w:rsidR="00FC6CFE" w:rsidRPr="0075575F" w:rsidRDefault="00FC6CFE" w:rsidP="00800A2A">
      <w:pPr>
        <w:pStyle w:val="ListParagraph"/>
        <w:numPr>
          <w:ilvl w:val="0"/>
          <w:numId w:val="32"/>
        </w:numPr>
        <w:spacing w:before="120" w:after="120"/>
      </w:pPr>
      <w:bookmarkStart w:id="39" w:name="_Toc423589689"/>
      <w:r w:rsidRPr="0075575F">
        <w:t>CSR level users – WACS0*</w:t>
      </w:r>
      <w:bookmarkEnd w:id="39"/>
    </w:p>
    <w:p w:rsidR="00FC6CFE" w:rsidRPr="0075575F" w:rsidRDefault="00FC6CFE" w:rsidP="00800A2A">
      <w:pPr>
        <w:pStyle w:val="ListParagraph"/>
        <w:numPr>
          <w:ilvl w:val="0"/>
          <w:numId w:val="32"/>
        </w:numPr>
        <w:spacing w:before="120" w:after="120"/>
      </w:pPr>
      <w:bookmarkStart w:id="40" w:name="_Toc423589690"/>
      <w:r w:rsidRPr="0075575F">
        <w:t>Supervisor level users - *40, WTTR12, WTTI*</w:t>
      </w:r>
      <w:bookmarkEnd w:id="40"/>
      <w:r w:rsidRPr="0075575F">
        <w:t xml:space="preserve"> </w:t>
      </w:r>
    </w:p>
    <w:p w:rsidR="00FC6CFE" w:rsidRPr="0075575F" w:rsidRDefault="00FC6CFE" w:rsidP="00800A2A">
      <w:pPr>
        <w:pStyle w:val="ListParagraph"/>
        <w:numPr>
          <w:ilvl w:val="0"/>
          <w:numId w:val="32"/>
        </w:numPr>
        <w:spacing w:before="120" w:after="120"/>
      </w:pPr>
      <w:bookmarkStart w:id="41" w:name="_Toc423589691"/>
      <w:r w:rsidRPr="0075575F">
        <w:t>Manager Level users -  *50, *60, *70, WISO*, WSTE*, WPPM*, WPSM*, WEEX*, WISY*</w:t>
      </w:r>
      <w:r w:rsidR="00187A07" w:rsidRPr="0075575F">
        <w:t>, WPWL51</w:t>
      </w:r>
      <w:bookmarkEnd w:id="41"/>
    </w:p>
    <w:p w:rsidR="00FC6CFE" w:rsidRPr="0075575F" w:rsidRDefault="00FC6CFE" w:rsidP="00800A2A">
      <w:pPr>
        <w:pStyle w:val="ListParagraph"/>
        <w:numPr>
          <w:ilvl w:val="0"/>
          <w:numId w:val="32"/>
        </w:numPr>
        <w:spacing w:before="120" w:after="120"/>
      </w:pPr>
      <w:bookmarkStart w:id="42" w:name="_Toc423589692"/>
      <w:r w:rsidRPr="0075575F">
        <w:t>Support Staff users – WSQE*, WACQ*</w:t>
      </w:r>
      <w:bookmarkEnd w:id="42"/>
    </w:p>
    <w:p w:rsidR="00003A48" w:rsidRDefault="00003A48" w:rsidP="00800A2A">
      <w:pPr>
        <w:pStyle w:val="ListParagraph"/>
        <w:numPr>
          <w:ilvl w:val="0"/>
          <w:numId w:val="32"/>
        </w:numPr>
        <w:spacing w:before="120" w:after="120"/>
      </w:pPr>
      <w:bookmarkStart w:id="43" w:name="_Toc423589693"/>
      <w:r w:rsidRPr="0075575F">
        <w:t xml:space="preserve">Users who are in the database table “EC.Historical_Dashboard_ACL” table as a sr. manager user (Role = “SRMGR”) will be able to view hirearchy </w:t>
      </w:r>
      <w:r w:rsidR="00732B9F" w:rsidRPr="0075575F">
        <w:t>data report</w:t>
      </w:r>
      <w:bookmarkEnd w:id="43"/>
    </w:p>
    <w:p w:rsidR="00EF5B9D" w:rsidRPr="0075575F" w:rsidRDefault="00EF5B9D" w:rsidP="00800A2A">
      <w:pPr>
        <w:pStyle w:val="ListParagraph"/>
        <w:numPr>
          <w:ilvl w:val="0"/>
          <w:numId w:val="32"/>
        </w:numPr>
        <w:spacing w:before="120" w:after="120"/>
      </w:pPr>
      <w:r>
        <w:t>Human Resource users will not have access</w:t>
      </w:r>
      <w:r w:rsidR="00D306C4">
        <w:t>.</w:t>
      </w:r>
    </w:p>
    <w:p w:rsidR="00FC6CFE" w:rsidRPr="0075575F" w:rsidRDefault="00FC6CFE" w:rsidP="006D7078">
      <w:pPr>
        <w:pStyle w:val="Heading3"/>
        <w:rPr>
          <w:rFonts w:ascii="Times New Roman" w:hAnsi="Times New Roman"/>
          <w:sz w:val="22"/>
          <w:szCs w:val="22"/>
        </w:rPr>
      </w:pPr>
      <w:bookmarkStart w:id="44" w:name="_Toc423589694"/>
      <w:bookmarkStart w:id="45" w:name="_Toc444847368"/>
      <w:r w:rsidRPr="0075575F">
        <w:rPr>
          <w:rFonts w:ascii="Times New Roman" w:hAnsi="Times New Roman"/>
          <w:sz w:val="22"/>
          <w:szCs w:val="22"/>
        </w:rPr>
        <w:t>Main Dashboard Review</w:t>
      </w:r>
      <w:bookmarkEnd w:id="44"/>
      <w:bookmarkEnd w:id="45"/>
    </w:p>
    <w:p w:rsidR="00FC6CFE" w:rsidRPr="0075575F" w:rsidRDefault="00FC6CFE" w:rsidP="00800A2A">
      <w:pPr>
        <w:pStyle w:val="ListParagraph"/>
        <w:numPr>
          <w:ilvl w:val="0"/>
          <w:numId w:val="33"/>
        </w:numPr>
        <w:spacing w:before="120" w:after="120"/>
      </w:pPr>
      <w:bookmarkStart w:id="46" w:name="_Toc423589695"/>
      <w:r w:rsidRPr="0075575F">
        <w:t xml:space="preserve">users who are the </w:t>
      </w:r>
      <w:r w:rsidR="00257C6C" w:rsidRPr="0075575F">
        <w:t xml:space="preserve">Employee </w:t>
      </w:r>
      <w:r w:rsidRPr="0075575F">
        <w:t>of the record</w:t>
      </w:r>
      <w:bookmarkEnd w:id="46"/>
    </w:p>
    <w:p w:rsidR="00FC6CFE" w:rsidRPr="0075575F" w:rsidRDefault="00FC6CFE" w:rsidP="00800A2A">
      <w:pPr>
        <w:pStyle w:val="ListParagraph"/>
        <w:numPr>
          <w:ilvl w:val="0"/>
          <w:numId w:val="33"/>
        </w:numPr>
        <w:spacing w:before="120" w:after="120"/>
      </w:pPr>
      <w:bookmarkStart w:id="47" w:name="_Toc423589696"/>
      <w:r w:rsidRPr="0075575F">
        <w:t xml:space="preserve">users who are the Supervisor of the record’s </w:t>
      </w:r>
      <w:r w:rsidR="00257C6C" w:rsidRPr="0075575F">
        <w:t xml:space="preserve">Employee </w:t>
      </w:r>
      <w:r w:rsidRPr="0075575F">
        <w:t>in record or hirearchy</w:t>
      </w:r>
      <w:bookmarkEnd w:id="47"/>
    </w:p>
    <w:p w:rsidR="009E1EC5" w:rsidRPr="0075575F" w:rsidRDefault="00FC6CFE" w:rsidP="00800A2A">
      <w:pPr>
        <w:pStyle w:val="ListParagraph"/>
        <w:numPr>
          <w:ilvl w:val="0"/>
          <w:numId w:val="33"/>
        </w:numPr>
        <w:spacing w:before="120" w:after="120"/>
      </w:pPr>
      <w:bookmarkStart w:id="48" w:name="_Toc423589697"/>
      <w:r w:rsidRPr="0075575F">
        <w:t xml:space="preserve">users who are the Manager of the record’s </w:t>
      </w:r>
      <w:r w:rsidR="00257C6C" w:rsidRPr="0075575F">
        <w:t xml:space="preserve">Employee’s </w:t>
      </w:r>
      <w:r w:rsidRPr="0075575F">
        <w:t>Supervisor in record or hirearchy</w:t>
      </w:r>
      <w:bookmarkEnd w:id="48"/>
    </w:p>
    <w:p w:rsidR="009E1EC5" w:rsidRDefault="009E1EC5" w:rsidP="00800A2A">
      <w:pPr>
        <w:pStyle w:val="ListParagraph"/>
        <w:numPr>
          <w:ilvl w:val="0"/>
          <w:numId w:val="33"/>
        </w:numPr>
        <w:spacing w:before="120" w:after="120"/>
      </w:pPr>
      <w:bookmarkStart w:id="49" w:name="_Toc423589698"/>
      <w:r w:rsidRPr="0075575F">
        <w:t>users who are in the database table “EC.Historical_Dashboard_ACL” table as an ARC user (Role = “ARC”) and Job Code (WACS*) can not open records they have submitted</w:t>
      </w:r>
      <w:bookmarkEnd w:id="49"/>
    </w:p>
    <w:p w:rsidR="00104328" w:rsidRPr="0075575F" w:rsidRDefault="00104328" w:rsidP="00800A2A">
      <w:pPr>
        <w:pStyle w:val="ListParagraph"/>
        <w:numPr>
          <w:ilvl w:val="0"/>
          <w:numId w:val="33"/>
        </w:numPr>
        <w:spacing w:before="120" w:after="120"/>
      </w:pPr>
      <w:r>
        <w:t>Human Resource will not have access</w:t>
      </w:r>
    </w:p>
    <w:p w:rsidR="00FC6CFE" w:rsidRPr="0075575F" w:rsidRDefault="00FC6CFE" w:rsidP="00530068">
      <w:pPr>
        <w:pStyle w:val="Heading3"/>
        <w:rPr>
          <w:rFonts w:ascii="Times New Roman" w:hAnsi="Times New Roman"/>
          <w:sz w:val="22"/>
          <w:szCs w:val="22"/>
        </w:rPr>
      </w:pPr>
      <w:bookmarkStart w:id="50" w:name="_Toc423589699"/>
      <w:bookmarkStart w:id="51" w:name="_Toc444847369"/>
      <w:r w:rsidRPr="0075575F">
        <w:rPr>
          <w:rFonts w:ascii="Times New Roman" w:hAnsi="Times New Roman"/>
          <w:sz w:val="22"/>
          <w:szCs w:val="22"/>
        </w:rPr>
        <w:t>My Submitted</w:t>
      </w:r>
      <w:bookmarkEnd w:id="50"/>
      <w:bookmarkEnd w:id="51"/>
    </w:p>
    <w:p w:rsidR="00FC6CFE" w:rsidRPr="0075575F" w:rsidRDefault="00FC6CFE" w:rsidP="00800A2A">
      <w:pPr>
        <w:pStyle w:val="ListParagraph"/>
        <w:numPr>
          <w:ilvl w:val="0"/>
          <w:numId w:val="34"/>
        </w:numPr>
        <w:spacing w:before="120" w:after="120"/>
      </w:pPr>
      <w:bookmarkStart w:id="52" w:name="_Toc423589700"/>
      <w:r w:rsidRPr="0075575F">
        <w:t>Supervisor level users - *40, WTTR12, WTTI*</w:t>
      </w:r>
      <w:bookmarkEnd w:id="52"/>
      <w:r w:rsidRPr="0075575F">
        <w:t xml:space="preserve"> </w:t>
      </w:r>
    </w:p>
    <w:p w:rsidR="00FC6CFE" w:rsidRPr="0075575F" w:rsidRDefault="00FC6CFE" w:rsidP="00800A2A">
      <w:pPr>
        <w:pStyle w:val="ListParagraph"/>
        <w:numPr>
          <w:ilvl w:val="0"/>
          <w:numId w:val="34"/>
        </w:numPr>
        <w:spacing w:before="120" w:after="120"/>
      </w:pPr>
      <w:bookmarkStart w:id="53" w:name="_Toc423589701"/>
      <w:r w:rsidRPr="0075575F">
        <w:t>Manager Level users -  *50, *60, *70, WISO*, WSTE*, WPPM*, WPSM*, WEEX*, WISY*</w:t>
      </w:r>
      <w:r w:rsidR="00187A07" w:rsidRPr="0075575F">
        <w:t>, WPWL51</w:t>
      </w:r>
      <w:bookmarkEnd w:id="53"/>
    </w:p>
    <w:p w:rsidR="00FC6CFE" w:rsidRDefault="00FC6CFE" w:rsidP="00800A2A">
      <w:pPr>
        <w:pStyle w:val="ListParagraph"/>
        <w:numPr>
          <w:ilvl w:val="0"/>
          <w:numId w:val="34"/>
        </w:numPr>
        <w:spacing w:before="120" w:after="120"/>
      </w:pPr>
      <w:bookmarkStart w:id="54" w:name="_Toc423589702"/>
      <w:r w:rsidRPr="0075575F">
        <w:t xml:space="preserve">Support Staff users – All other users except for users with CSR Job codes  </w:t>
      </w:r>
      <w:r w:rsidR="00DA7F37" w:rsidRPr="0075575F">
        <w:t xml:space="preserve">WACS* </w:t>
      </w:r>
      <w:r w:rsidRPr="0075575F">
        <w:t xml:space="preserve">who are </w:t>
      </w:r>
      <w:r w:rsidR="00DA7F37" w:rsidRPr="0075575F">
        <w:t xml:space="preserve">not </w:t>
      </w:r>
      <w:r w:rsidRPr="0075575F">
        <w:t>in table EC.Historical_Dashboard_ACL with “ARC” Role)</w:t>
      </w:r>
      <w:bookmarkEnd w:id="54"/>
    </w:p>
    <w:p w:rsidR="002F2F42" w:rsidRPr="0075575F" w:rsidRDefault="002F2F42" w:rsidP="00800A2A">
      <w:pPr>
        <w:pStyle w:val="ListParagraph"/>
        <w:numPr>
          <w:ilvl w:val="0"/>
          <w:numId w:val="34"/>
        </w:numPr>
        <w:spacing w:before="120" w:after="120"/>
      </w:pPr>
      <w:r>
        <w:lastRenderedPageBreak/>
        <w:t>Human Resource users will not have access</w:t>
      </w:r>
    </w:p>
    <w:p w:rsidR="00FC6CFE" w:rsidRPr="0075575F" w:rsidRDefault="00FC6CFE" w:rsidP="003A0DDF">
      <w:pPr>
        <w:pStyle w:val="Heading3"/>
        <w:rPr>
          <w:rFonts w:ascii="Times New Roman" w:hAnsi="Times New Roman"/>
          <w:sz w:val="22"/>
          <w:szCs w:val="22"/>
        </w:rPr>
      </w:pPr>
      <w:bookmarkStart w:id="55" w:name="_Toc423589703"/>
      <w:bookmarkStart w:id="56" w:name="_Toc444847370"/>
      <w:r w:rsidRPr="0075575F">
        <w:rPr>
          <w:rFonts w:ascii="Times New Roman" w:hAnsi="Times New Roman"/>
          <w:sz w:val="22"/>
          <w:szCs w:val="22"/>
        </w:rPr>
        <w:t>Historical Dashboard</w:t>
      </w:r>
      <w:bookmarkEnd w:id="55"/>
      <w:bookmarkEnd w:id="56"/>
    </w:p>
    <w:p w:rsidR="00FC6CFE" w:rsidRPr="0075575F" w:rsidRDefault="00FC6CFE" w:rsidP="005E7DC5">
      <w:pPr>
        <w:pStyle w:val="ListParagraph"/>
        <w:numPr>
          <w:ilvl w:val="0"/>
          <w:numId w:val="35"/>
        </w:numPr>
        <w:spacing w:before="120" w:after="120"/>
      </w:pPr>
      <w:bookmarkStart w:id="57" w:name="_Toc423589704"/>
      <w:r w:rsidRPr="0075575F">
        <w:t>Supervisor and above level users - *40, *50, *60, *70, WISO*, WSTE*, WPPM*, WPSM*, WSQE*, WACQ*, WEEX*, WISY*</w:t>
      </w:r>
      <w:r w:rsidR="00187A07" w:rsidRPr="0075575F">
        <w:t>, WPWL51</w:t>
      </w:r>
      <w:r w:rsidR="00836FB2" w:rsidRPr="0075575F">
        <w:t>, WHER*, WHHR</w:t>
      </w:r>
      <w:bookmarkEnd w:id="57"/>
    </w:p>
    <w:p w:rsidR="00FC6CFE" w:rsidRPr="0075575F" w:rsidRDefault="00FC6CFE" w:rsidP="007802DA">
      <w:pPr>
        <w:pStyle w:val="Heading3"/>
        <w:rPr>
          <w:rFonts w:ascii="Times New Roman" w:hAnsi="Times New Roman"/>
          <w:sz w:val="22"/>
          <w:szCs w:val="22"/>
        </w:rPr>
      </w:pPr>
      <w:bookmarkStart w:id="58" w:name="_Toc423589705"/>
      <w:bookmarkStart w:id="59" w:name="_Toc444847371"/>
      <w:r w:rsidRPr="0075575F">
        <w:rPr>
          <w:rFonts w:ascii="Times New Roman" w:hAnsi="Times New Roman"/>
          <w:sz w:val="22"/>
          <w:szCs w:val="22"/>
        </w:rPr>
        <w:t>Historical Dashboard Review</w:t>
      </w:r>
      <w:bookmarkEnd w:id="58"/>
      <w:bookmarkEnd w:id="59"/>
    </w:p>
    <w:p w:rsidR="00FC6CFE" w:rsidRPr="0075575F" w:rsidRDefault="00FC6CFE" w:rsidP="008B00C9">
      <w:pPr>
        <w:pStyle w:val="ListParagraph"/>
        <w:numPr>
          <w:ilvl w:val="0"/>
          <w:numId w:val="35"/>
        </w:numPr>
        <w:spacing w:before="120" w:after="120"/>
      </w:pPr>
      <w:bookmarkStart w:id="60" w:name="_Toc423589706"/>
      <w:r w:rsidRPr="0075575F">
        <w:t>Supervisor and above level users - *40, *50, *60, *70, WISO*, WSTE*, WPPM*, WPSM*, WSQE*, WACQ*, WEEX*, WISY*</w:t>
      </w:r>
      <w:r w:rsidR="00187A07" w:rsidRPr="0075575F">
        <w:t>, WPWL51</w:t>
      </w:r>
      <w:r w:rsidR="00836FB2" w:rsidRPr="0075575F">
        <w:t>, WHER*, WHHR*</w:t>
      </w:r>
      <w:bookmarkEnd w:id="60"/>
    </w:p>
    <w:p w:rsidR="00FE54AE" w:rsidRPr="0075575F" w:rsidRDefault="00FE54AE" w:rsidP="008B00C9">
      <w:pPr>
        <w:pStyle w:val="ListParagraph"/>
        <w:numPr>
          <w:ilvl w:val="0"/>
          <w:numId w:val="35"/>
        </w:numPr>
        <w:spacing w:before="120" w:after="120"/>
      </w:pPr>
      <w:bookmarkStart w:id="61" w:name="_Toc423589707"/>
      <w:r w:rsidRPr="0075575F">
        <w:t>User with “SRMGR” role in EC.Historical_Dashboard_ACL table</w:t>
      </w:r>
      <w:bookmarkEnd w:id="61"/>
    </w:p>
    <w:p w:rsidR="00FC6CFE" w:rsidRPr="0075575F" w:rsidRDefault="00FC6CFE" w:rsidP="008B00C9">
      <w:pPr>
        <w:pStyle w:val="ListParagraph"/>
        <w:numPr>
          <w:ilvl w:val="0"/>
          <w:numId w:val="35"/>
        </w:numPr>
        <w:spacing w:before="120" w:after="120"/>
      </w:pPr>
      <w:bookmarkStart w:id="62" w:name="_Toc423589708"/>
      <w:r w:rsidRPr="0075575F">
        <w:t>Users who are in the database table “EC.Historical_Dashboard_ACL” table as an historical exception user (Role = “ECL”) can open any record</w:t>
      </w:r>
      <w:bookmarkEnd w:id="62"/>
      <w:r w:rsidRPr="0075575F">
        <w:t xml:space="preserve"> </w:t>
      </w:r>
    </w:p>
    <w:p w:rsidR="00FC6CFE" w:rsidRPr="0075575F" w:rsidRDefault="00FC6CFE" w:rsidP="008B00C9">
      <w:pPr>
        <w:pStyle w:val="ListParagraph"/>
        <w:numPr>
          <w:ilvl w:val="0"/>
          <w:numId w:val="35"/>
        </w:numPr>
        <w:spacing w:before="120" w:after="120"/>
      </w:pPr>
      <w:bookmarkStart w:id="63" w:name="_Toc423589709"/>
      <w:r w:rsidRPr="0075575F">
        <w:t>Access to an eCoaching Dashboard web page will be authenticated via the table EC.Employee_Hierarchy</w:t>
      </w:r>
      <w:bookmarkEnd w:id="63"/>
    </w:p>
    <w:p w:rsidR="00732B9F" w:rsidRPr="0075575F" w:rsidRDefault="00732B9F" w:rsidP="007B3D04">
      <w:pPr>
        <w:pStyle w:val="Heading3"/>
        <w:rPr>
          <w:rFonts w:ascii="Times New Roman" w:hAnsi="Times New Roman"/>
          <w:sz w:val="22"/>
          <w:szCs w:val="22"/>
        </w:rPr>
      </w:pPr>
      <w:bookmarkStart w:id="64" w:name="_Toc423589710"/>
      <w:bookmarkStart w:id="65" w:name="_Toc444847372"/>
      <w:r w:rsidRPr="0075575F">
        <w:rPr>
          <w:rFonts w:ascii="Times New Roman" w:hAnsi="Times New Roman"/>
          <w:sz w:val="22"/>
          <w:szCs w:val="22"/>
        </w:rPr>
        <w:t>Warning Dashboard Review</w:t>
      </w:r>
      <w:bookmarkEnd w:id="64"/>
      <w:bookmarkEnd w:id="65"/>
    </w:p>
    <w:p w:rsidR="00732B9F" w:rsidRPr="0075575F" w:rsidRDefault="00732B9F" w:rsidP="008B00C9">
      <w:pPr>
        <w:pStyle w:val="ListParagraph"/>
        <w:numPr>
          <w:ilvl w:val="0"/>
          <w:numId w:val="36"/>
        </w:numPr>
        <w:spacing w:before="120" w:after="120"/>
      </w:pPr>
      <w:bookmarkStart w:id="66" w:name="_Toc423589711"/>
      <w:r w:rsidRPr="0075575F">
        <w:t>Supervisor</w:t>
      </w:r>
      <w:r w:rsidR="0045356C" w:rsidRPr="0075575F">
        <w:t>, manager</w:t>
      </w:r>
      <w:r w:rsidR="00FE54AE" w:rsidRPr="0075575F">
        <w:t>, senior managers</w:t>
      </w:r>
      <w:r w:rsidR="0045356C" w:rsidRPr="0075575F">
        <w:t xml:space="preserve"> and HR </w:t>
      </w:r>
      <w:r w:rsidRPr="0075575F">
        <w:t xml:space="preserve">level users - </w:t>
      </w:r>
      <w:r w:rsidR="0045356C" w:rsidRPr="0075575F">
        <w:t>WACS</w:t>
      </w:r>
      <w:r w:rsidRPr="0075575F">
        <w:t xml:space="preserve">40, </w:t>
      </w:r>
      <w:r w:rsidR="0045356C" w:rsidRPr="0075575F">
        <w:t>WACS</w:t>
      </w:r>
      <w:r w:rsidRPr="0075575F">
        <w:t xml:space="preserve">50, </w:t>
      </w:r>
      <w:r w:rsidR="0045356C" w:rsidRPr="0075575F">
        <w:t>WACS</w:t>
      </w:r>
      <w:r w:rsidRPr="0075575F">
        <w:t xml:space="preserve">60, </w:t>
      </w:r>
      <w:r w:rsidR="00FE54AE" w:rsidRPr="0075575F">
        <w:t xml:space="preserve">SRMGR, </w:t>
      </w:r>
      <w:r w:rsidRPr="0075575F">
        <w:t>WHER*</w:t>
      </w:r>
      <w:r w:rsidR="00C17A9E" w:rsidRPr="0075575F">
        <w:t xml:space="preserve">, </w:t>
      </w:r>
      <w:r w:rsidR="00F33889">
        <w:t xml:space="preserve">and </w:t>
      </w:r>
      <w:r w:rsidRPr="0075575F">
        <w:t>WHHR*</w:t>
      </w:r>
      <w:bookmarkEnd w:id="66"/>
    </w:p>
    <w:p w:rsidR="00FC6CFE" w:rsidRPr="0075575F" w:rsidRDefault="00FC6CFE" w:rsidP="00FC6CFE">
      <w:pPr>
        <w:pStyle w:val="BodyText"/>
        <w:rPr>
          <w:rFonts w:ascii="Times New Roman" w:hAnsi="Times New Roman"/>
        </w:rPr>
      </w:pPr>
    </w:p>
    <w:p w:rsidR="00450A28" w:rsidRPr="0075575F" w:rsidRDefault="00450A28" w:rsidP="00FC6CFE">
      <w:pPr>
        <w:pStyle w:val="BodyText"/>
        <w:rPr>
          <w:rFonts w:ascii="Times New Roman" w:hAnsi="Times New Roman"/>
        </w:rPr>
      </w:pPr>
    </w:p>
    <w:p w:rsidR="00C26229" w:rsidRPr="0075575F" w:rsidRDefault="00C26229" w:rsidP="00C26229">
      <w:pPr>
        <w:pStyle w:val="Heading2"/>
        <w:rPr>
          <w:rFonts w:ascii="Times New Roman" w:hAnsi="Times New Roman"/>
          <w:i w:val="0"/>
        </w:rPr>
      </w:pPr>
      <w:bookmarkStart w:id="67" w:name="_Toc423589712"/>
      <w:bookmarkStart w:id="68" w:name="_Toc444847373"/>
      <w:r w:rsidRPr="0075575F">
        <w:rPr>
          <w:rFonts w:ascii="Times New Roman" w:hAnsi="Times New Roman"/>
          <w:i w:val="0"/>
        </w:rPr>
        <w:t>Page Description</w:t>
      </w:r>
      <w:bookmarkEnd w:id="67"/>
      <w:bookmarkEnd w:id="68"/>
    </w:p>
    <w:p w:rsidR="00C26229" w:rsidRPr="0075575F" w:rsidRDefault="0055210C" w:rsidP="00A91388">
      <w:pPr>
        <w:pStyle w:val="Heading3"/>
        <w:rPr>
          <w:rFonts w:ascii="Times New Roman" w:hAnsi="Times New Roman"/>
          <w:sz w:val="22"/>
          <w:szCs w:val="22"/>
        </w:rPr>
      </w:pPr>
      <w:bookmarkStart w:id="69" w:name="_Toc423589713"/>
      <w:bookmarkStart w:id="70" w:name="_Toc444847374"/>
      <w:r w:rsidRPr="0075575F">
        <w:rPr>
          <w:rFonts w:ascii="Times New Roman" w:hAnsi="Times New Roman"/>
          <w:sz w:val="22"/>
          <w:szCs w:val="22"/>
        </w:rPr>
        <w:t>eCoaching Main Dashboard page</w:t>
      </w:r>
      <w:r w:rsidR="00C26229" w:rsidRPr="0075575F">
        <w:rPr>
          <w:rFonts w:ascii="Times New Roman" w:hAnsi="Times New Roman"/>
          <w:sz w:val="22"/>
          <w:szCs w:val="22"/>
        </w:rPr>
        <w:t xml:space="preserve"> (</w:t>
      </w:r>
      <w:r w:rsidR="003229D0" w:rsidRPr="0075575F">
        <w:rPr>
          <w:rFonts w:ascii="Times New Roman" w:hAnsi="Times New Roman"/>
          <w:sz w:val="22"/>
          <w:szCs w:val="22"/>
        </w:rPr>
        <w:t>view2</w:t>
      </w:r>
      <w:r w:rsidR="007F605B" w:rsidRPr="0075575F">
        <w:rPr>
          <w:rFonts w:ascii="Times New Roman" w:hAnsi="Times New Roman"/>
          <w:sz w:val="22"/>
          <w:szCs w:val="22"/>
        </w:rPr>
        <w:t>.aspx</w:t>
      </w:r>
      <w:r w:rsidR="00C26229" w:rsidRPr="0075575F">
        <w:rPr>
          <w:rFonts w:ascii="Times New Roman" w:hAnsi="Times New Roman"/>
          <w:sz w:val="22"/>
          <w:szCs w:val="22"/>
        </w:rPr>
        <w:t xml:space="preserve"> – secure)</w:t>
      </w:r>
      <w:bookmarkEnd w:id="69"/>
      <w:bookmarkEnd w:id="70"/>
    </w:p>
    <w:p w:rsidR="00C26229" w:rsidRPr="0075575F" w:rsidRDefault="00796348" w:rsidP="00DC2C97">
      <w:pPr>
        <w:spacing w:before="120" w:after="120"/>
      </w:pPr>
      <w:r w:rsidRPr="0075575F">
        <w:t xml:space="preserve">This page shall be displayed if a user has been authenticated to access the </w:t>
      </w:r>
      <w:r w:rsidR="00907E47" w:rsidRPr="0075575F">
        <w:t>vangent.local network</w:t>
      </w:r>
      <w:r w:rsidRPr="0075575F">
        <w:t xml:space="preserve"> </w:t>
      </w:r>
      <w:r w:rsidR="00801C61" w:rsidRPr="0075575F">
        <w:t xml:space="preserve">(this includes ad.local users accessing servers on the vangent.local network) </w:t>
      </w:r>
      <w:r w:rsidRPr="0075575F">
        <w:t>and are an authorized u</w:t>
      </w:r>
      <w:r w:rsidR="00FC6CFE" w:rsidRPr="0075575F">
        <w:t>ser per assumptions in section 2</w:t>
      </w:r>
      <w:r w:rsidRPr="0075575F">
        <w:t>.2. Users who are not authenticated and authorized will be redirected to the page – error3.aspx</w:t>
      </w:r>
      <w:r w:rsidR="00445AC9" w:rsidRPr="0075575F">
        <w:t>.</w:t>
      </w:r>
    </w:p>
    <w:p w:rsidR="00857EEB" w:rsidRPr="0075575F" w:rsidRDefault="00857EEB" w:rsidP="00DC2C97">
      <w:pPr>
        <w:spacing w:before="120" w:after="120"/>
      </w:pPr>
      <w:r w:rsidRPr="0075575F">
        <w:t xml:space="preserve">A user will be authenticated upon entering eCoaching Log web site. Once a user has been authenticated, the user will not be authenticated again when the user tries to access the page. Authorization will be done </w:t>
      </w:r>
      <w:r w:rsidR="00771695" w:rsidRPr="0075575F">
        <w:t>only on page non post back</w:t>
      </w:r>
      <w:r w:rsidRPr="0075575F">
        <w:t>.</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720"/>
        <w:gridCol w:w="90"/>
        <w:gridCol w:w="9000"/>
        <w:gridCol w:w="2160"/>
        <w:gridCol w:w="900"/>
      </w:tblGrid>
      <w:tr w:rsidR="00C26229" w:rsidRPr="00DB0056" w:rsidTr="00DA31B6">
        <w:trPr>
          <w:cantSplit/>
          <w:trHeight w:val="627"/>
          <w:tblHeader/>
        </w:trPr>
        <w:tc>
          <w:tcPr>
            <w:tcW w:w="960" w:type="dxa"/>
            <w:tcBorders>
              <w:top w:val="single" w:sz="12" w:space="0" w:color="000000"/>
              <w:bottom w:val="single" w:sz="6" w:space="0" w:color="000000"/>
            </w:tcBorders>
            <w:shd w:val="pct25" w:color="auto" w:fill="FFFFFF"/>
          </w:tcPr>
          <w:p w:rsidR="00E279A5" w:rsidRPr="00DB0056" w:rsidRDefault="00E279A5" w:rsidP="000C0FD7">
            <w:pPr>
              <w:rPr>
                <w:b/>
              </w:rPr>
            </w:pPr>
          </w:p>
          <w:p w:rsidR="00C26229" w:rsidRPr="00DB0056" w:rsidRDefault="00C26229" w:rsidP="000C0FD7">
            <w:pPr>
              <w:rPr>
                <w:b/>
              </w:rPr>
            </w:pPr>
            <w:r w:rsidRPr="00DB0056">
              <w:rPr>
                <w:b/>
              </w:rPr>
              <w:t>Control Type</w:t>
            </w:r>
          </w:p>
        </w:tc>
        <w:tc>
          <w:tcPr>
            <w:tcW w:w="930" w:type="dxa"/>
            <w:gridSpan w:val="3"/>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Format</w:t>
            </w:r>
          </w:p>
        </w:tc>
        <w:tc>
          <w:tcPr>
            <w:tcW w:w="9000" w:type="dxa"/>
            <w:tcBorders>
              <w:top w:val="single" w:sz="12" w:space="0" w:color="000000"/>
              <w:bottom w:val="single" w:sz="6" w:space="0" w:color="000000"/>
            </w:tcBorders>
            <w:shd w:val="pct25" w:color="auto" w:fill="FFFFFF"/>
          </w:tcPr>
          <w:p w:rsidR="00C26229" w:rsidRPr="00DB0056" w:rsidRDefault="00C26229" w:rsidP="000C0FD7">
            <w:pPr>
              <w:pStyle w:val="program"/>
              <w:rPr>
                <w:rFonts w:ascii="Times New Roman" w:hAnsi="Times New Roman"/>
                <w:b/>
                <w:noProof w:val="0"/>
              </w:rPr>
            </w:pPr>
            <w:r w:rsidRPr="00DB0056">
              <w:rPr>
                <w:rFonts w:ascii="Times New Roman" w:hAnsi="Times New Roman"/>
                <w:b/>
                <w:noProof w:val="0"/>
              </w:rPr>
              <w:t>Text or Description</w:t>
            </w:r>
          </w:p>
        </w:tc>
        <w:tc>
          <w:tcPr>
            <w:tcW w:w="216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Content/Action</w:t>
            </w:r>
          </w:p>
        </w:tc>
        <w:tc>
          <w:tcPr>
            <w:tcW w:w="900" w:type="dxa"/>
            <w:tcBorders>
              <w:top w:val="single" w:sz="12" w:space="0" w:color="000000"/>
              <w:bottom w:val="single" w:sz="6" w:space="0" w:color="000000"/>
            </w:tcBorders>
            <w:shd w:val="pct25" w:color="auto" w:fill="FFFFFF"/>
          </w:tcPr>
          <w:p w:rsidR="00C26229" w:rsidRPr="00DB0056" w:rsidRDefault="00C26229" w:rsidP="000C0FD7">
            <w:pPr>
              <w:rPr>
                <w:b/>
              </w:rPr>
            </w:pPr>
            <w:r w:rsidRPr="00DB0056">
              <w:rPr>
                <w:b/>
              </w:rPr>
              <w:t>Field Length</w:t>
            </w:r>
          </w:p>
        </w:tc>
      </w:tr>
      <w:tr w:rsidR="00FF30F6" w:rsidRPr="00DB0056" w:rsidTr="00BD7B44">
        <w:trPr>
          <w:cantSplit/>
          <w:tblHeader/>
        </w:trPr>
        <w:tc>
          <w:tcPr>
            <w:tcW w:w="13950" w:type="dxa"/>
            <w:gridSpan w:val="7"/>
            <w:tcBorders>
              <w:top w:val="single" w:sz="6" w:space="0" w:color="000000"/>
              <w:bottom w:val="single" w:sz="6" w:space="0" w:color="000000"/>
            </w:tcBorders>
            <w:shd w:val="pct25" w:color="auto" w:fill="auto"/>
          </w:tcPr>
          <w:p w:rsidR="00FF30F6" w:rsidRPr="00DB0056" w:rsidRDefault="00DE6852" w:rsidP="00C365FB">
            <w:r w:rsidRPr="00DB0056">
              <w:t>Page Header</w:t>
            </w:r>
          </w:p>
        </w:tc>
      </w:tr>
      <w:tr w:rsidR="00DE6852" w:rsidRPr="00DB0056" w:rsidTr="00DA31B6">
        <w:trPr>
          <w:cantSplit/>
          <w:tblHeader/>
        </w:trPr>
        <w:tc>
          <w:tcPr>
            <w:tcW w:w="960" w:type="dxa"/>
            <w:tcBorders>
              <w:top w:val="single" w:sz="6" w:space="0" w:color="000000"/>
              <w:bottom w:val="single" w:sz="6" w:space="0" w:color="000000"/>
            </w:tcBorders>
          </w:tcPr>
          <w:p w:rsidR="00DE6852" w:rsidRPr="00DB0056" w:rsidRDefault="00B44884" w:rsidP="00120393">
            <w:r w:rsidRPr="00DB0056">
              <w:t>Image</w:t>
            </w:r>
          </w:p>
        </w:tc>
        <w:tc>
          <w:tcPr>
            <w:tcW w:w="840" w:type="dxa"/>
            <w:gridSpan w:val="2"/>
            <w:tcBorders>
              <w:top w:val="single" w:sz="6" w:space="0" w:color="000000"/>
              <w:bottom w:val="single" w:sz="6" w:space="0" w:color="000000"/>
            </w:tcBorders>
          </w:tcPr>
          <w:p w:rsidR="00DE6852" w:rsidRPr="00DB0056" w:rsidRDefault="00B66A06" w:rsidP="00120393">
            <w:pPr>
              <w:pStyle w:val="Tabletext"/>
              <w:rPr>
                <w:rFonts w:ascii="Times New Roman" w:hAnsi="Times New Roman"/>
                <w:sz w:val="20"/>
              </w:rPr>
            </w:pPr>
            <w:r w:rsidRPr="00DB0056">
              <w:rPr>
                <w:rFonts w:ascii="Times New Roman" w:hAnsi="Times New Roman"/>
                <w:sz w:val="20"/>
              </w:rPr>
              <w:t>BC</w:t>
            </w:r>
            <w:r w:rsidR="00B44884"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DE6852" w:rsidRPr="00DB0056" w:rsidRDefault="00B44884">
            <w:r w:rsidRPr="00DB0056">
              <w:t>ajax-loader5.gif</w:t>
            </w:r>
          </w:p>
        </w:tc>
        <w:tc>
          <w:tcPr>
            <w:tcW w:w="2160" w:type="dxa"/>
            <w:tcBorders>
              <w:top w:val="single" w:sz="6" w:space="0" w:color="000000"/>
              <w:bottom w:val="single" w:sz="6" w:space="0" w:color="000000"/>
            </w:tcBorders>
          </w:tcPr>
          <w:p w:rsidR="00DE6852" w:rsidRPr="00DB0056" w:rsidRDefault="00DE6852" w:rsidP="000C0FD7">
            <w:r w:rsidRPr="00DB0056">
              <w:t>Display the progress image when a database search is being processed to populate the dropdowns.</w:t>
            </w:r>
          </w:p>
        </w:tc>
        <w:tc>
          <w:tcPr>
            <w:tcW w:w="900" w:type="dxa"/>
            <w:tcBorders>
              <w:top w:val="single" w:sz="6" w:space="0" w:color="000000"/>
              <w:bottom w:val="single" w:sz="6" w:space="0" w:color="000000"/>
            </w:tcBorders>
          </w:tcPr>
          <w:p w:rsidR="00DE6852" w:rsidRPr="00DB0056" w:rsidRDefault="00DE6852" w:rsidP="000C0FD7">
            <w:r w:rsidRPr="00DB0056">
              <w:t>N/A</w:t>
            </w:r>
          </w:p>
        </w:tc>
      </w:tr>
      <w:tr w:rsidR="00BF0057" w:rsidRPr="00DB0056" w:rsidTr="00BD7B44">
        <w:trPr>
          <w:cantSplit/>
          <w:tblHeader/>
        </w:trPr>
        <w:tc>
          <w:tcPr>
            <w:tcW w:w="13950" w:type="dxa"/>
            <w:gridSpan w:val="7"/>
            <w:tcBorders>
              <w:top w:val="single" w:sz="6" w:space="0" w:color="000000"/>
              <w:bottom w:val="single" w:sz="6" w:space="0" w:color="000000"/>
            </w:tcBorders>
            <w:shd w:val="pct25" w:color="auto" w:fill="auto"/>
          </w:tcPr>
          <w:p w:rsidR="00BF0057" w:rsidRPr="00DB0056" w:rsidRDefault="00BF0057" w:rsidP="006D57DE">
            <w:pPr>
              <w:autoSpaceDE w:val="0"/>
              <w:autoSpaceDN w:val="0"/>
              <w:adjustRightInd w:val="0"/>
            </w:pPr>
            <w:r w:rsidRPr="00DB0056">
              <w:lastRenderedPageBreak/>
              <w:t xml:space="preserve">If user </w:t>
            </w:r>
            <w:r w:rsidR="005761B7" w:rsidRPr="00DB0056">
              <w:t xml:space="preserve">job code is one of the following </w:t>
            </w:r>
            <w:r w:rsidR="00144773" w:rsidRPr="00DB0056">
              <w:t>(*50, *60, *70, WISO*, WSTE*, WPPM*, WPSM*</w:t>
            </w:r>
            <w:r w:rsidR="006D57DE" w:rsidRPr="00DB0056">
              <w:t>, WEEX*</w:t>
            </w:r>
            <w:r w:rsidR="00753575" w:rsidRPr="00DB0056">
              <w:t>, WISY*</w:t>
            </w:r>
            <w:r w:rsidR="002F183F" w:rsidRPr="00DB0056">
              <w:t xml:space="preserve">,WPWL51 </w:t>
            </w:r>
            <w:r w:rsidR="005761B7" w:rsidRPr="00DB0056">
              <w:t>)</w:t>
            </w:r>
            <w:r w:rsidRPr="00DB0056">
              <w:t xml:space="preserve"> then display the following</w:t>
            </w:r>
          </w:p>
        </w:tc>
      </w:tr>
      <w:tr w:rsidR="001E661F" w:rsidRPr="00DB0056" w:rsidTr="00DA31B6">
        <w:trPr>
          <w:cantSplit/>
          <w:tblHeader/>
        </w:trPr>
        <w:tc>
          <w:tcPr>
            <w:tcW w:w="1080" w:type="dxa"/>
            <w:gridSpan w:val="2"/>
            <w:tcBorders>
              <w:top w:val="single" w:sz="6" w:space="0" w:color="000000"/>
              <w:bottom w:val="single" w:sz="6" w:space="0" w:color="000000"/>
            </w:tcBorders>
          </w:tcPr>
          <w:p w:rsidR="001E661F" w:rsidRPr="00DB0056" w:rsidRDefault="0020473E" w:rsidP="000C0FD7">
            <w:r w:rsidRPr="00DB0056">
              <w:t>Header</w:t>
            </w:r>
          </w:p>
        </w:tc>
        <w:tc>
          <w:tcPr>
            <w:tcW w:w="720" w:type="dxa"/>
            <w:tcBorders>
              <w:top w:val="single" w:sz="6" w:space="0" w:color="000000"/>
              <w:bottom w:val="single" w:sz="6" w:space="0" w:color="000000"/>
            </w:tcBorders>
          </w:tcPr>
          <w:p w:rsidR="001E661F" w:rsidRPr="00DB0056" w:rsidRDefault="00DE6852"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1E661F" w:rsidRPr="00DB0056" w:rsidRDefault="00DE6852" w:rsidP="00BF0057">
            <w:r w:rsidRPr="00DB0056">
              <w:t xml:space="preserve">“Welcome to the </w:t>
            </w:r>
            <w:r w:rsidR="00BF0057" w:rsidRPr="00DB0056">
              <w:t>Manager</w:t>
            </w:r>
            <w:r w:rsidRPr="00DB0056">
              <w:t xml:space="preserve"> Dashboard”</w:t>
            </w:r>
          </w:p>
        </w:tc>
        <w:tc>
          <w:tcPr>
            <w:tcW w:w="2160" w:type="dxa"/>
            <w:tcBorders>
              <w:top w:val="single" w:sz="6" w:space="0" w:color="000000"/>
              <w:bottom w:val="single" w:sz="6" w:space="0" w:color="000000"/>
            </w:tcBorders>
          </w:tcPr>
          <w:p w:rsidR="001E661F" w:rsidRPr="00DB0056" w:rsidRDefault="00675F63" w:rsidP="000C0FD7">
            <w:r w:rsidRPr="00DB0056">
              <w:t>N/A</w:t>
            </w:r>
          </w:p>
        </w:tc>
        <w:tc>
          <w:tcPr>
            <w:tcW w:w="900" w:type="dxa"/>
            <w:tcBorders>
              <w:top w:val="single" w:sz="6" w:space="0" w:color="000000"/>
              <w:bottom w:val="single" w:sz="6" w:space="0" w:color="000000"/>
            </w:tcBorders>
          </w:tcPr>
          <w:p w:rsidR="001E661F" w:rsidRPr="00DB0056" w:rsidRDefault="0020473E" w:rsidP="000C0FD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“My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A-</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955E58">
            <w:pPr>
              <w:pStyle w:val="Tabletext"/>
              <w:rPr>
                <w:rFonts w:ascii="Times New Roman" w:hAnsi="Times New Roman"/>
                <w:sz w:val="20"/>
              </w:rPr>
            </w:pPr>
            <w:r w:rsidRPr="00DB0056">
              <w:rPr>
                <w:rFonts w:ascii="Times New Roman" w:hAnsi="Times New Roman"/>
                <w:sz w:val="20"/>
              </w:rPr>
              <w:t>D-</w:t>
            </w:r>
            <w:r w:rsidR="00955E58" w:rsidRPr="00DB0056">
              <w:rPr>
                <w:rFonts w:ascii="Times New Roman" w:hAnsi="Times New Roman"/>
                <w:sz w:val="20"/>
              </w:rPr>
              <w:t>1</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257C6C">
            <w:r w:rsidRPr="00DB0056">
              <w:t xml:space="preserve">Dropdown contains the list of </w:t>
            </w:r>
            <w:r w:rsidR="00257C6C" w:rsidRPr="00DB0056">
              <w:t xml:space="preserve">Employees </w:t>
            </w:r>
            <w:r w:rsidRPr="00DB0056">
              <w:t>for the user’s eCoaching records.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955E58" w:rsidRPr="00DB0056" w:rsidTr="00DA31B6">
        <w:trPr>
          <w:cantSplit/>
          <w:tblHeader/>
        </w:trPr>
        <w:tc>
          <w:tcPr>
            <w:tcW w:w="1080" w:type="dxa"/>
            <w:gridSpan w:val="2"/>
            <w:tcBorders>
              <w:top w:val="single" w:sz="6" w:space="0" w:color="000000"/>
              <w:bottom w:val="single" w:sz="6" w:space="0" w:color="000000"/>
            </w:tcBorders>
          </w:tcPr>
          <w:p w:rsidR="00955E58" w:rsidRPr="00DB0056" w:rsidRDefault="00955E58" w:rsidP="0045013C">
            <w:r w:rsidRPr="00DB0056">
              <w:t>Table</w:t>
            </w:r>
          </w:p>
        </w:tc>
        <w:tc>
          <w:tcPr>
            <w:tcW w:w="720" w:type="dxa"/>
            <w:tcBorders>
              <w:top w:val="single" w:sz="6" w:space="0" w:color="000000"/>
              <w:bottom w:val="single" w:sz="6" w:space="0" w:color="000000"/>
            </w:tcBorders>
          </w:tcPr>
          <w:p w:rsidR="00955E58" w:rsidRPr="00DB0056" w:rsidRDefault="00955E58" w:rsidP="00955E58">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955E58" w:rsidRPr="00DB0056" w:rsidRDefault="00955E58"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tcPr>
                <w:p w:rsidR="00ED188A" w:rsidRPr="00DB0056" w:rsidRDefault="00ED188A" w:rsidP="0045013C">
                  <w:pPr>
                    <w:jc w:val="center"/>
                  </w:pPr>
                  <w:r w:rsidRPr="00DB0056">
                    <w:t>#</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Employee Name</w:t>
                  </w:r>
                </w:p>
              </w:tc>
              <w:tc>
                <w:tcPr>
                  <w:tcW w:w="967" w:type="dxa"/>
                  <w:tcMar>
                    <w:left w:w="72" w:type="dxa"/>
                    <w:right w:w="72" w:type="dxa"/>
                  </w:tcMar>
                  <w:vAlign w:val="center"/>
                </w:tcPr>
                <w:p w:rsidR="00ED188A" w:rsidRPr="00DB0056" w:rsidRDefault="00ED188A" w:rsidP="0045013C">
                  <w:pPr>
                    <w:jc w:val="center"/>
                  </w:pPr>
                  <w:r w:rsidRPr="00DB0056">
                    <w:t>Supervisor Name</w:t>
                  </w:r>
                </w:p>
              </w:tc>
              <w:tc>
                <w:tcPr>
                  <w:tcW w:w="968" w:type="dxa"/>
                  <w:tcMar>
                    <w:left w:w="72" w:type="dxa"/>
                    <w:right w:w="72" w:type="dxa"/>
                  </w:tcMar>
                  <w:vAlign w:val="center"/>
                </w:tcPr>
                <w:p w:rsidR="00ED188A" w:rsidRPr="00DB0056" w:rsidRDefault="00ED188A" w:rsidP="0045013C">
                  <w:pPr>
                    <w:jc w:val="center"/>
                  </w:pPr>
                  <w:r w:rsidRPr="00DB0056">
                    <w:t>Status</w:t>
                  </w:r>
                </w:p>
              </w:tc>
              <w:tc>
                <w:tcPr>
                  <w:tcW w:w="967" w:type="dxa"/>
                  <w:vAlign w:val="center"/>
                </w:tcPr>
                <w:p w:rsidR="00ED188A" w:rsidRPr="00DB0056" w:rsidRDefault="00ED188A" w:rsidP="00ED188A">
                  <w:pPr>
                    <w:jc w:val="center"/>
                  </w:pPr>
                  <w:r w:rsidRPr="00DB0056">
                    <w:t>Coaching Reason</w:t>
                  </w:r>
                </w:p>
              </w:tc>
              <w:tc>
                <w:tcPr>
                  <w:tcW w:w="968" w:type="dxa"/>
                  <w:vAlign w:val="center"/>
                </w:tcPr>
                <w:p w:rsidR="00ED188A" w:rsidRPr="00DB0056" w:rsidRDefault="00ED188A" w:rsidP="00235ACD">
                  <w:pPr>
                    <w:jc w:val="center"/>
                  </w:pPr>
                  <w:r w:rsidRPr="00DB0056">
                    <w:t>Sub-coaching 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955E58">
                  <w:pPr>
                    <w:jc w:val="center"/>
                  </w:pPr>
                  <w:r w:rsidRPr="00DB0056">
                    <w:t>Created</w:t>
                  </w:r>
                </w:p>
              </w:tc>
            </w:tr>
            <w:tr w:rsidR="00ED188A" w:rsidRPr="00DB0056" w:rsidTr="00003A48">
              <w:tc>
                <w:tcPr>
                  <w:tcW w:w="967" w:type="dxa"/>
                  <w:tcMar>
                    <w:left w:w="72" w:type="dxa"/>
                    <w:right w:w="72" w:type="dxa"/>
                  </w:tcMar>
                </w:tcPr>
                <w:p w:rsidR="00ED188A" w:rsidRPr="00DB0056" w:rsidRDefault="00ED188A" w:rsidP="0045013C">
                  <w:pPr>
                    <w:jc w:val="center"/>
                  </w:pPr>
                  <w:r w:rsidRPr="00DB0056">
                    <w:t>#Index#</w:t>
                  </w:r>
                </w:p>
              </w:tc>
              <w:tc>
                <w:tcPr>
                  <w:tcW w:w="967" w:type="dxa"/>
                  <w:tcMar>
                    <w:left w:w="72" w:type="dxa"/>
                    <w:right w:w="72" w:type="dxa"/>
                  </w:tcMar>
                  <w:vAlign w:val="center"/>
                </w:tcPr>
                <w:p w:rsidR="00ED188A" w:rsidRPr="00DB0056" w:rsidRDefault="00ED188A" w:rsidP="0045013C">
                  <w:pPr>
                    <w:jc w:val="center"/>
                  </w:pPr>
                  <w:r w:rsidRPr="00DB0056">
                    <w:t>#FormId#</w:t>
                  </w:r>
                </w:p>
              </w:tc>
              <w:tc>
                <w:tcPr>
                  <w:tcW w:w="968" w:type="dxa"/>
                  <w:tcMar>
                    <w:left w:w="72" w:type="dxa"/>
                    <w:right w:w="72" w:type="dxa"/>
                  </w:tcMar>
                  <w:vAlign w:val="center"/>
                </w:tcPr>
                <w:p w:rsidR="00ED188A" w:rsidRPr="00DB0056" w:rsidRDefault="00ED188A" w:rsidP="0045013C">
                  <w:pPr>
                    <w:jc w:val="center"/>
                  </w:pPr>
                  <w:r w:rsidRPr="00DB0056">
                    <w:t>#CSRName#</w:t>
                  </w:r>
                </w:p>
              </w:tc>
              <w:tc>
                <w:tcPr>
                  <w:tcW w:w="967" w:type="dxa"/>
                  <w:tcMar>
                    <w:left w:w="72" w:type="dxa"/>
                    <w:right w:w="72" w:type="dxa"/>
                  </w:tcMar>
                  <w:vAlign w:val="center"/>
                </w:tcPr>
                <w:p w:rsidR="00ED188A" w:rsidRPr="00DB0056" w:rsidRDefault="00ED188A" w:rsidP="0045013C">
                  <w:pPr>
                    <w:jc w:val="center"/>
                  </w:pPr>
                  <w:r w:rsidRPr="00DB0056">
                    <w:t>#SuperivsorName#</w:t>
                  </w:r>
                </w:p>
              </w:tc>
              <w:tc>
                <w:tcPr>
                  <w:tcW w:w="968" w:type="dxa"/>
                  <w:tcMar>
                    <w:left w:w="72" w:type="dxa"/>
                    <w:right w:w="72" w:type="dxa"/>
                  </w:tcMar>
                  <w:vAlign w:val="center"/>
                </w:tcPr>
                <w:p w:rsidR="00ED188A" w:rsidRPr="00DB0056" w:rsidRDefault="00ED188A" w:rsidP="0045013C">
                  <w:pPr>
                    <w:jc w:val="center"/>
                  </w:pPr>
                  <w:r w:rsidRPr="00DB0056">
                    <w:t>#FormStatus#</w:t>
                  </w:r>
                </w:p>
              </w:tc>
              <w:tc>
                <w:tcPr>
                  <w:tcW w:w="967" w:type="dxa"/>
                  <w:vAlign w:val="center"/>
                </w:tcPr>
                <w:p w:rsidR="00ED188A" w:rsidRPr="00DB0056" w:rsidRDefault="00ED188A" w:rsidP="00ED188A">
                  <w:pPr>
                    <w:jc w:val="center"/>
                  </w:pPr>
                  <w:r w:rsidRPr="00DB0056">
                    <w:t>#CoachingReason#</w:t>
                  </w:r>
                </w:p>
              </w:tc>
              <w:tc>
                <w:tcPr>
                  <w:tcW w:w="968" w:type="dxa"/>
                  <w:vAlign w:val="center"/>
                </w:tcPr>
                <w:p w:rsidR="00ED188A" w:rsidRPr="00DB0056" w:rsidRDefault="00ED188A" w:rsidP="00235ACD">
                  <w:pPr>
                    <w:jc w:val="center"/>
                  </w:pPr>
                  <w:r w:rsidRPr="00DB0056">
                    <w:t>#SubCoachingReason#</w:t>
                  </w:r>
                </w:p>
              </w:tc>
              <w:tc>
                <w:tcPr>
                  <w:tcW w:w="967" w:type="dxa"/>
                  <w:vAlign w:val="center"/>
                </w:tcPr>
                <w:p w:rsidR="00ED188A" w:rsidRPr="00DB0056" w:rsidRDefault="00ED188A" w:rsidP="00235ACD">
                  <w:pPr>
                    <w:jc w:val="center"/>
                  </w:pPr>
                  <w:r w:rsidRPr="00DB0056">
                    <w:t>#value#</w:t>
                  </w:r>
                </w:p>
              </w:tc>
              <w:tc>
                <w:tcPr>
                  <w:tcW w:w="968" w:type="dxa"/>
                  <w:tcMar>
                    <w:left w:w="72" w:type="dxa"/>
                    <w:right w:w="72" w:type="dxa"/>
                  </w:tcMar>
                </w:tcPr>
                <w:p w:rsidR="00ED188A" w:rsidRPr="00DB0056" w:rsidRDefault="00ED188A" w:rsidP="0045013C">
                  <w:pPr>
                    <w:jc w:val="center"/>
                  </w:pPr>
                  <w:r w:rsidRPr="00DB0056">
                    <w:t>#CreatedDate#</w:t>
                  </w:r>
                </w:p>
              </w:tc>
            </w:tr>
          </w:tbl>
          <w:p w:rsidR="00955E58" w:rsidRPr="00DB0056" w:rsidRDefault="00955E58" w:rsidP="0045013C"/>
          <w:p w:rsidR="00955E58" w:rsidRPr="00DB0056" w:rsidRDefault="00955E58" w:rsidP="0045013C"/>
        </w:tc>
        <w:tc>
          <w:tcPr>
            <w:tcW w:w="2160" w:type="dxa"/>
            <w:tcBorders>
              <w:top w:val="single" w:sz="6" w:space="0" w:color="000000"/>
              <w:bottom w:val="single" w:sz="6" w:space="0" w:color="000000"/>
            </w:tcBorders>
          </w:tcPr>
          <w:p w:rsidR="00955E58" w:rsidRPr="00DB0056" w:rsidRDefault="00955E58" w:rsidP="00955E58">
            <w:r w:rsidRPr="00DB0056">
              <w:t>Values will be populated based on form options selected</w:t>
            </w:r>
            <w:r w:rsidR="00295B26" w:rsidRPr="00DB0056">
              <w:t xml:space="preserve">. </w:t>
            </w:r>
            <w:r w:rsidRPr="00DB0056">
              <w:t>FormId will be a link opening review.aspx to modify record.</w:t>
            </w:r>
          </w:p>
        </w:tc>
        <w:tc>
          <w:tcPr>
            <w:tcW w:w="900" w:type="dxa"/>
            <w:tcBorders>
              <w:top w:val="single" w:sz="6" w:space="0" w:color="000000"/>
              <w:bottom w:val="single" w:sz="6" w:space="0" w:color="000000"/>
            </w:tcBorders>
          </w:tcPr>
          <w:p w:rsidR="00955E58" w:rsidRPr="00DB0056" w:rsidRDefault="00955E58" w:rsidP="0045013C">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Header</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“My Team’s Pending eCoaching Logs</w:t>
            </w:r>
          </w:p>
        </w:tc>
        <w:tc>
          <w:tcPr>
            <w:tcW w:w="2160" w:type="dxa"/>
            <w:tcBorders>
              <w:top w:val="single" w:sz="6" w:space="0" w:color="000000"/>
              <w:bottom w:val="single" w:sz="6" w:space="0" w:color="000000"/>
            </w:tcBorders>
          </w:tcPr>
          <w:p w:rsidR="00BF0057" w:rsidRPr="00DB0056" w:rsidRDefault="00BF0057" w:rsidP="00BF0057">
            <w:r w:rsidRPr="00DB0056">
              <w:t>N/A</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BF0057" w:rsidP="00B66A06">
            <w:pPr>
              <w:pStyle w:val="Tabletext"/>
              <w:rPr>
                <w:rFonts w:ascii="Times New Roman" w:hAnsi="Times New Roman"/>
                <w:sz w:val="20"/>
              </w:rPr>
            </w:pPr>
            <w:r w:rsidRPr="00DB0056">
              <w:rPr>
                <w:rFonts w:ascii="Times New Roman" w:hAnsi="Times New Roman"/>
                <w:sz w:val="20"/>
              </w:rPr>
              <w:t>A-</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[ddSUP1]</w:t>
            </w:r>
          </w:p>
        </w:tc>
        <w:tc>
          <w:tcPr>
            <w:tcW w:w="2160" w:type="dxa"/>
            <w:tcBorders>
              <w:top w:val="single" w:sz="6" w:space="0" w:color="000000"/>
              <w:bottom w:val="single" w:sz="6" w:space="0" w:color="000000"/>
            </w:tcBorders>
          </w:tcPr>
          <w:p w:rsidR="00BF0057" w:rsidRPr="00DB0056" w:rsidRDefault="00BF0057" w:rsidP="00BF0057">
            <w:r w:rsidRPr="00DB0056">
              <w:t>Dropdown contains the list of Supervisors 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BF0057" w:rsidRPr="00DB0056" w:rsidTr="00DA31B6">
        <w:trPr>
          <w:cantSplit/>
          <w:tblHeader/>
        </w:trPr>
        <w:tc>
          <w:tcPr>
            <w:tcW w:w="1080" w:type="dxa"/>
            <w:gridSpan w:val="2"/>
            <w:tcBorders>
              <w:top w:val="single" w:sz="6" w:space="0" w:color="000000"/>
              <w:bottom w:val="single" w:sz="6" w:space="0" w:color="000000"/>
            </w:tcBorders>
          </w:tcPr>
          <w:p w:rsidR="00BF0057" w:rsidRPr="00DB0056" w:rsidRDefault="00BF0057" w:rsidP="00BF0057">
            <w:r w:rsidRPr="00DB0056">
              <w:t>Dropdown</w:t>
            </w:r>
          </w:p>
        </w:tc>
        <w:tc>
          <w:tcPr>
            <w:tcW w:w="720" w:type="dxa"/>
            <w:tcBorders>
              <w:top w:val="single" w:sz="6" w:space="0" w:color="000000"/>
              <w:bottom w:val="single" w:sz="6" w:space="0" w:color="000000"/>
            </w:tcBorders>
          </w:tcPr>
          <w:p w:rsidR="00BF0057" w:rsidRPr="00DB0056" w:rsidRDefault="00043E8D" w:rsidP="00B66A06">
            <w:pPr>
              <w:pStyle w:val="Tabletext"/>
              <w:rPr>
                <w:rFonts w:ascii="Times New Roman" w:hAnsi="Times New Roman"/>
                <w:sz w:val="20"/>
              </w:rPr>
            </w:pPr>
            <w:r w:rsidRPr="00DB0056">
              <w:rPr>
                <w:rFonts w:ascii="Times New Roman" w:hAnsi="Times New Roman"/>
                <w:sz w:val="20"/>
              </w:rPr>
              <w:t>A</w:t>
            </w:r>
            <w:r w:rsidR="00BF0057" w:rsidRPr="00DB0056">
              <w:rPr>
                <w:rFonts w:ascii="Times New Roman" w:hAnsi="Times New Roman"/>
                <w:sz w:val="20"/>
              </w:rPr>
              <w:t>-</w:t>
            </w:r>
            <w:r w:rsidR="00B66A06" w:rsidRPr="00DB0056">
              <w:rPr>
                <w:rFonts w:ascii="Times New Roman" w:hAnsi="Times New Roman"/>
                <w:sz w:val="20"/>
              </w:rPr>
              <w:t>3</w:t>
            </w:r>
          </w:p>
        </w:tc>
        <w:tc>
          <w:tcPr>
            <w:tcW w:w="9090" w:type="dxa"/>
            <w:gridSpan w:val="2"/>
            <w:tcBorders>
              <w:top w:val="single" w:sz="6" w:space="0" w:color="000000"/>
              <w:bottom w:val="single" w:sz="6" w:space="0" w:color="000000"/>
            </w:tcBorders>
          </w:tcPr>
          <w:p w:rsidR="00BF0057" w:rsidRPr="00DB0056" w:rsidRDefault="00BF0057" w:rsidP="00BF0057">
            <w:r w:rsidRPr="00DB0056">
              <w:t>[ddCSR1]</w:t>
            </w:r>
          </w:p>
        </w:tc>
        <w:tc>
          <w:tcPr>
            <w:tcW w:w="2160" w:type="dxa"/>
            <w:tcBorders>
              <w:top w:val="single" w:sz="6" w:space="0" w:color="000000"/>
              <w:bottom w:val="single" w:sz="6" w:space="0" w:color="000000"/>
            </w:tcBorders>
          </w:tcPr>
          <w:p w:rsidR="00BF0057" w:rsidRPr="00DB0056" w:rsidRDefault="00BF0057" w:rsidP="00BF0057">
            <w:r w:rsidRPr="00DB0056">
              <w:t xml:space="preserve">Dropdown contains the list of </w:t>
            </w:r>
            <w:r w:rsidR="00257C6C" w:rsidRPr="00DB0056">
              <w:t xml:space="preserve">Employees </w:t>
            </w:r>
            <w:r w:rsidRPr="00DB0056">
              <w:t>for the user’s eCoaching records.</w:t>
            </w:r>
          </w:p>
          <w:p w:rsidR="00CD2E97" w:rsidRPr="00DB0056" w:rsidRDefault="00CD2E97" w:rsidP="00BF0057"/>
          <w:p w:rsidR="00CD2E97" w:rsidRPr="00DB0056" w:rsidRDefault="00CD2E97" w:rsidP="00BF0057">
            <w:r w:rsidRPr="00DB0056">
              <w:t>OnChange, generates report with selected values</w:t>
            </w:r>
          </w:p>
        </w:tc>
        <w:tc>
          <w:tcPr>
            <w:tcW w:w="900" w:type="dxa"/>
            <w:tcBorders>
              <w:top w:val="single" w:sz="6" w:space="0" w:color="000000"/>
              <w:bottom w:val="single" w:sz="6" w:space="0" w:color="000000"/>
            </w:tcBorders>
          </w:tcPr>
          <w:p w:rsidR="00BF0057" w:rsidRPr="00DB0056" w:rsidRDefault="00BF0057"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BF0057">
            <w:r w:rsidRPr="00DB0056">
              <w:t>[ddSource2]</w:t>
            </w:r>
          </w:p>
        </w:tc>
        <w:tc>
          <w:tcPr>
            <w:tcW w:w="2160" w:type="dxa"/>
            <w:tcBorders>
              <w:top w:val="single" w:sz="6" w:space="0" w:color="000000"/>
              <w:bottom w:val="single" w:sz="6" w:space="0" w:color="000000"/>
            </w:tcBorders>
          </w:tcPr>
          <w:p w:rsidR="00F953DF" w:rsidRPr="00DB0056" w:rsidRDefault="00F953DF" w:rsidP="00C21112">
            <w:r w:rsidRPr="00DB0056">
              <w:t>Dropdown contains the list of eCoaching sources.</w:t>
            </w:r>
          </w:p>
          <w:p w:rsidR="00F953DF" w:rsidRPr="00DB0056" w:rsidRDefault="00F953DF" w:rsidP="00C21112"/>
          <w:p w:rsidR="00F953DF" w:rsidRPr="00DB0056" w:rsidRDefault="00F953DF" w:rsidP="003B7150">
            <w:r w:rsidRPr="00DB0056">
              <w:t>OnChange, generates report with selected values</w:t>
            </w:r>
          </w:p>
          <w:p w:rsidR="00F953DF" w:rsidRPr="00DB0056" w:rsidRDefault="00F953DF" w:rsidP="003B7150"/>
          <w:p w:rsidR="00F953DF" w:rsidRPr="00DB0056" w:rsidRDefault="00F953DF" w:rsidP="00BF0057"/>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rsidP="0009140F">
                  <w:pPr>
                    <w:jc w:val="center"/>
                  </w:pPr>
                  <w:r w:rsidRPr="00DB0056">
                    <w:t>Status</w:t>
                  </w: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 Date</w:t>
                  </w:r>
                </w:p>
              </w:tc>
            </w:tr>
            <w:tr w:rsidR="00ED188A" w:rsidRPr="00DB0056" w:rsidTr="009B1816">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175281">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rsidP="0009140F">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88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955E58">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BF0057">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F0057">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BF0057">
            <w:r w:rsidRPr="00DB0056">
              <w:t>N/A</w:t>
            </w:r>
          </w:p>
        </w:tc>
        <w:tc>
          <w:tcPr>
            <w:tcW w:w="900" w:type="dxa"/>
            <w:tcBorders>
              <w:top w:val="single" w:sz="6" w:space="0" w:color="000000"/>
              <w:bottom w:val="single" w:sz="6" w:space="0" w:color="000000"/>
            </w:tcBorders>
          </w:tcPr>
          <w:p w:rsidR="00F953DF" w:rsidRPr="00DB0056" w:rsidRDefault="00F953DF" w:rsidP="00BF005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[ddSUP1]</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Supervisors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[ddCSR1]</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175281">
            <w:r w:rsidRPr="00DB0056">
              <w:t>[</w:t>
            </w:r>
            <w:r w:rsidR="00175281" w:rsidRPr="00DB0056">
              <w:t>ddSource</w:t>
            </w:r>
            <w:r w:rsidRPr="00DB0056">
              <w:t>]</w:t>
            </w:r>
          </w:p>
        </w:tc>
        <w:tc>
          <w:tcPr>
            <w:tcW w:w="2160" w:type="dxa"/>
            <w:tcBorders>
              <w:top w:val="single" w:sz="6" w:space="0" w:color="000000"/>
              <w:bottom w:val="single" w:sz="6" w:space="0" w:color="000000"/>
            </w:tcBorders>
          </w:tcPr>
          <w:p w:rsidR="00175281" w:rsidRPr="00DB0056" w:rsidRDefault="00175281" w:rsidP="00175281">
            <w:r w:rsidRPr="00DB0056">
              <w:t>Dropdown contains the list of eCoaching sources.</w:t>
            </w:r>
          </w:p>
          <w:p w:rsidR="00175281" w:rsidRPr="00DB0056" w:rsidRDefault="00175281" w:rsidP="00175281"/>
          <w:p w:rsidR="00175281" w:rsidRPr="00DB0056" w:rsidRDefault="00175281" w:rsidP="00175281">
            <w:r w:rsidRPr="00DB0056">
              <w:t>OnChange, generates report with selected values</w:t>
            </w:r>
          </w:p>
          <w:p w:rsidR="00175281" w:rsidRPr="00DB0056" w:rsidRDefault="00175281" w:rsidP="003B7150"/>
          <w:p w:rsidR="00175281" w:rsidRPr="00DB0056" w:rsidRDefault="00175281" w:rsidP="003B7150"/>
          <w:p w:rsidR="00175281" w:rsidRPr="00DB0056" w:rsidRDefault="00175281"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[Date1]</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CD2E97">
            <w:r w:rsidRPr="00DB0056">
              <w:t>[Date2]</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[Button1]</w:t>
            </w:r>
          </w:p>
        </w:tc>
        <w:tc>
          <w:tcPr>
            <w:tcW w:w="2160" w:type="dxa"/>
            <w:tcBorders>
              <w:top w:val="single" w:sz="6" w:space="0" w:color="000000"/>
              <w:bottom w:val="single" w:sz="6" w:space="0" w:color="000000"/>
            </w:tcBorders>
          </w:tcPr>
          <w:p w:rsidR="00F953DF" w:rsidRPr="00DB0056" w:rsidRDefault="00F953DF" w:rsidP="00CD2E97">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Employee Name</w:t>
                  </w:r>
                </w:p>
              </w:tc>
              <w:tc>
                <w:tcPr>
                  <w:tcW w:w="792" w:type="dxa"/>
                  <w:tcMar>
                    <w:left w:w="72" w:type="dxa"/>
                    <w:right w:w="72" w:type="dxa"/>
                  </w:tcMar>
                  <w:vAlign w:val="center"/>
                </w:tcPr>
                <w:p w:rsidR="00ED188A" w:rsidRPr="00DB0056" w:rsidRDefault="00ED188A" w:rsidP="0009140F">
                  <w:pPr>
                    <w:jc w:val="center"/>
                  </w:pPr>
                  <w:r w:rsidRPr="00DB0056">
                    <w:t>Supervisor Name</w:t>
                  </w:r>
                </w:p>
              </w:tc>
              <w:tc>
                <w:tcPr>
                  <w:tcW w:w="791" w:type="dxa"/>
                  <w:vAlign w:val="center"/>
                </w:tcPr>
                <w:p w:rsidR="00ED188A" w:rsidRPr="00DB0056" w:rsidRDefault="00ED188A" w:rsidP="0009140F">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tc>
              <w:tc>
                <w:tcPr>
                  <w:tcW w:w="791" w:type="dxa"/>
                  <w:vAlign w:val="center"/>
                </w:tcPr>
                <w:p w:rsidR="00ED188A" w:rsidRPr="00DB0056" w:rsidRDefault="00ED188A">
                  <w:pPr>
                    <w:jc w:val="center"/>
                  </w:pPr>
                  <w:r w:rsidRPr="00DB0056">
                    <w:t>Created Date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Source</w:t>
                  </w:r>
                </w:p>
              </w:tc>
            </w:tr>
            <w:tr w:rsidR="00ED188A" w:rsidRPr="00DB0056" w:rsidTr="00003A48">
              <w:tc>
                <w:tcPr>
                  <w:tcW w:w="791" w:type="dxa"/>
                  <w:tcMar>
                    <w:left w:w="72" w:type="dxa"/>
                    <w:right w:w="72" w:type="dxa"/>
                  </w:tcMar>
                  <w:vAlign w:val="center"/>
                </w:tcPr>
                <w:p w:rsidR="00ED188A" w:rsidRPr="00DB0056" w:rsidRDefault="00ED188A" w:rsidP="00175281">
                  <w:pPr>
                    <w:jc w:val="center"/>
                  </w:pPr>
                  <w:r w:rsidRPr="00DB0056">
                    <w:t>#Index#</w:t>
                  </w:r>
                </w:p>
              </w:tc>
              <w:tc>
                <w:tcPr>
                  <w:tcW w:w="792" w:type="dxa"/>
                  <w:tcMar>
                    <w:left w:w="72" w:type="dxa"/>
                    <w:right w:w="72" w:type="dxa"/>
                  </w:tcMar>
                  <w:vAlign w:val="center"/>
                </w:tcPr>
                <w:p w:rsidR="00ED188A" w:rsidRPr="00DB0056" w:rsidRDefault="00ED188A" w:rsidP="00175281">
                  <w:pPr>
                    <w:jc w:val="center"/>
                  </w:pPr>
                  <w:r w:rsidRPr="00DB0056">
                    <w:t>#FormId#</w:t>
                  </w:r>
                </w:p>
              </w:tc>
              <w:tc>
                <w:tcPr>
                  <w:tcW w:w="791" w:type="dxa"/>
                  <w:tcMar>
                    <w:left w:w="72" w:type="dxa"/>
                    <w:right w:w="72" w:type="dxa"/>
                  </w:tcMar>
                  <w:vAlign w:val="center"/>
                </w:tcPr>
                <w:p w:rsidR="00ED188A" w:rsidRPr="00DB0056" w:rsidRDefault="00ED188A" w:rsidP="0009140F">
                  <w:pPr>
                    <w:jc w:val="center"/>
                  </w:pPr>
                  <w:r w:rsidRPr="00DB0056">
                    <w:t>#CSRName#</w:t>
                  </w:r>
                </w:p>
              </w:tc>
              <w:tc>
                <w:tcPr>
                  <w:tcW w:w="792" w:type="dxa"/>
                  <w:tcMar>
                    <w:left w:w="72" w:type="dxa"/>
                    <w:right w:w="72" w:type="dxa"/>
                  </w:tcMar>
                  <w:vAlign w:val="center"/>
                </w:tcPr>
                <w:p w:rsidR="00ED188A" w:rsidRPr="00DB0056" w:rsidRDefault="00ED188A" w:rsidP="0009140F">
                  <w:pPr>
                    <w:jc w:val="center"/>
                  </w:pPr>
                  <w:r w:rsidRPr="00DB0056">
                    <w:t>#SuperivsorName#</w:t>
                  </w:r>
                </w:p>
              </w:tc>
              <w:tc>
                <w:tcPr>
                  <w:tcW w:w="791" w:type="dxa"/>
                  <w:vAlign w:val="center"/>
                </w:tcPr>
                <w:p w:rsidR="00ED188A" w:rsidRPr="00DB0056" w:rsidRDefault="00ED188A" w:rsidP="0009140F">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#CreatedDate# PDT</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#SubCoachingReason#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#strSource#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DA31B6">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Employee Name</w:t>
                  </w:r>
                </w:p>
              </w:tc>
              <w:tc>
                <w:tcPr>
                  <w:tcW w:w="870" w:type="dxa"/>
                  <w:tcMar>
                    <w:left w:w="72" w:type="dxa"/>
                    <w:right w:w="72" w:type="dxa"/>
                  </w:tcMar>
                  <w:vAlign w:val="center"/>
                </w:tcPr>
                <w:p w:rsidR="00ED188A" w:rsidRPr="00DB0056" w:rsidRDefault="00ED188A" w:rsidP="0009140F">
                  <w:pPr>
                    <w:jc w:val="center"/>
                  </w:pPr>
                  <w:r w:rsidRPr="00DB0056">
                    <w:t>Supervisor Name</w:t>
                  </w:r>
                </w:p>
              </w:tc>
              <w:tc>
                <w:tcPr>
                  <w:tcW w:w="871" w:type="dxa"/>
                  <w:vAlign w:val="center"/>
                </w:tcPr>
                <w:p w:rsidR="00ED188A" w:rsidRPr="00DB0056" w:rsidRDefault="00ED188A" w:rsidP="0009140F">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175281">
                  <w:pPr>
                    <w:jc w:val="center"/>
                  </w:pPr>
                  <w:r w:rsidRPr="00DB0056">
                    <w:t>#Index#</w:t>
                  </w:r>
                </w:p>
              </w:tc>
              <w:tc>
                <w:tcPr>
                  <w:tcW w:w="871" w:type="dxa"/>
                  <w:tcMar>
                    <w:left w:w="72" w:type="dxa"/>
                    <w:right w:w="72" w:type="dxa"/>
                  </w:tcMar>
                  <w:vAlign w:val="center"/>
                </w:tcPr>
                <w:p w:rsidR="00ED188A" w:rsidRPr="00DB0056" w:rsidRDefault="00ED188A" w:rsidP="0009140F">
                  <w:pPr>
                    <w:jc w:val="center"/>
                  </w:pPr>
                  <w:r w:rsidRPr="00DB0056">
                    <w:t>#FormId#</w:t>
                  </w:r>
                </w:p>
              </w:tc>
              <w:tc>
                <w:tcPr>
                  <w:tcW w:w="871" w:type="dxa"/>
                  <w:tcMar>
                    <w:left w:w="72" w:type="dxa"/>
                    <w:right w:w="72" w:type="dxa"/>
                  </w:tcMar>
                  <w:vAlign w:val="center"/>
                </w:tcPr>
                <w:p w:rsidR="00ED188A" w:rsidRPr="00DB0056" w:rsidRDefault="00ED188A" w:rsidP="0009140F">
                  <w:pPr>
                    <w:jc w:val="center"/>
                  </w:pPr>
                  <w:r w:rsidRPr="00DB0056">
                    <w:t>#CSRName#</w:t>
                  </w:r>
                </w:p>
              </w:tc>
              <w:tc>
                <w:tcPr>
                  <w:tcW w:w="870" w:type="dxa"/>
                  <w:tcMar>
                    <w:left w:w="72" w:type="dxa"/>
                    <w:right w:w="72" w:type="dxa"/>
                  </w:tcMar>
                  <w:vAlign w:val="center"/>
                </w:tcPr>
                <w:p w:rsidR="00ED188A" w:rsidRPr="00DB0056" w:rsidRDefault="00ED188A" w:rsidP="0009140F">
                  <w:pPr>
                    <w:jc w:val="center"/>
                  </w:pPr>
                  <w:r w:rsidRPr="00DB0056">
                    <w:t>#SuperivsorName#</w:t>
                  </w:r>
                </w:p>
              </w:tc>
              <w:tc>
                <w:tcPr>
                  <w:tcW w:w="871" w:type="dxa"/>
                  <w:vAlign w:val="center"/>
                </w:tcPr>
                <w:p w:rsidR="00ED188A" w:rsidRPr="00DB0056" w:rsidRDefault="00ED188A" w:rsidP="0009140F">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r w:rsidRPr="00DB0056">
              <w:t>If user job code is WACS50 or WACS60 then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Header</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“My Team’s Warning eCoaching Logs</w:t>
            </w:r>
          </w:p>
        </w:tc>
        <w:tc>
          <w:tcPr>
            <w:tcW w:w="2160" w:type="dxa"/>
            <w:tcBorders>
              <w:top w:val="single" w:sz="6" w:space="0" w:color="000000"/>
              <w:bottom w:val="single" w:sz="6" w:space="0" w:color="000000"/>
            </w:tcBorders>
          </w:tcPr>
          <w:p w:rsidR="00F953DF" w:rsidRPr="00DB0056" w:rsidRDefault="00F953DF" w:rsidP="00B33AFE">
            <w:r w:rsidRPr="00DB0056">
              <w:t>N/A</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B33AFE">
            <w:r w:rsidRPr="00DB0056">
              <w:t>Filter:</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Dropdown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09140F">
            <w:r w:rsidRPr="00DB0056">
              <w:t>[</w:t>
            </w:r>
            <w:r w:rsidR="0009140F" w:rsidRPr="00DB0056">
              <w:t>ddState</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B33AFE"/>
          <w:p w:rsidR="00FA28D6" w:rsidRPr="00DB0056" w:rsidRDefault="00FA28D6" w:rsidP="00B33AFE"/>
          <w:p w:rsidR="00FA28D6" w:rsidRPr="00DB0056" w:rsidRDefault="00FA28D6" w:rsidP="00B33AFE"/>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Submitted:</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[Date5]</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Date5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Text Field</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[Date6]</w:t>
            </w:r>
          </w:p>
        </w:tc>
        <w:tc>
          <w:tcPr>
            <w:tcW w:w="2160" w:type="dxa"/>
            <w:tcBorders>
              <w:top w:val="single" w:sz="6" w:space="0" w:color="000000"/>
              <w:bottom w:val="single" w:sz="6" w:space="0" w:color="000000"/>
            </w:tcBorders>
          </w:tcPr>
          <w:p w:rsidR="00F953DF" w:rsidRPr="00DB0056" w:rsidRDefault="00F953DF" w:rsidP="00B33AFE"/>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Image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[Calendar_scheduleHS.png]</w:t>
            </w:r>
          </w:p>
        </w:tc>
        <w:tc>
          <w:tcPr>
            <w:tcW w:w="2160" w:type="dxa"/>
            <w:tcBorders>
              <w:top w:val="single" w:sz="6" w:space="0" w:color="000000"/>
              <w:bottom w:val="single" w:sz="6" w:space="0" w:color="000000"/>
            </w:tcBorders>
          </w:tcPr>
          <w:p w:rsidR="00F953DF" w:rsidRPr="00DB0056" w:rsidRDefault="00F953DF" w:rsidP="00B33AFE">
            <w:r w:rsidRPr="00DB0056">
              <w:t>onClick opens script to poputlate Date6 field with selected date</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t>Button</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B33AFE">
            <w:r w:rsidRPr="00DB0056">
              <w:t>[Button1]</w:t>
            </w:r>
          </w:p>
        </w:tc>
        <w:tc>
          <w:tcPr>
            <w:tcW w:w="2160" w:type="dxa"/>
            <w:tcBorders>
              <w:top w:val="single" w:sz="6" w:space="0" w:color="000000"/>
              <w:bottom w:val="single" w:sz="6" w:space="0" w:color="000000"/>
            </w:tcBorders>
          </w:tcPr>
          <w:p w:rsidR="00F953DF" w:rsidRPr="00DB0056" w:rsidRDefault="00F953DF" w:rsidP="00B33AFE">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B33AFE">
            <w:r w:rsidRPr="00DB0056">
              <w:lastRenderedPageBreak/>
              <w:t>Table</w:t>
            </w:r>
          </w:p>
        </w:tc>
        <w:tc>
          <w:tcPr>
            <w:tcW w:w="720" w:type="dxa"/>
            <w:tcBorders>
              <w:top w:val="single" w:sz="6" w:space="0" w:color="000000"/>
              <w:bottom w:val="single" w:sz="6" w:space="0" w:color="000000"/>
            </w:tcBorders>
          </w:tcPr>
          <w:p w:rsidR="00F953DF" w:rsidRPr="00DB0056" w:rsidRDefault="00F953DF" w:rsidP="00B33AFE">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B33AFE"/>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09140F" w:rsidRPr="00DB0056" w:rsidTr="00003A48">
              <w:tc>
                <w:tcPr>
                  <w:tcW w:w="1077" w:type="dxa"/>
                  <w:tcMar>
                    <w:left w:w="72" w:type="dxa"/>
                    <w:right w:w="72" w:type="dxa"/>
                  </w:tcMar>
                </w:tcPr>
                <w:p w:rsidR="0009140F" w:rsidRPr="00DB0056" w:rsidRDefault="0009140F" w:rsidP="00B33AFE">
                  <w:pPr>
                    <w:jc w:val="center"/>
                  </w:pPr>
                  <w:r w:rsidRPr="00DB0056">
                    <w:t>#</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A8196A" w:rsidP="00B33AFE">
                  <w:pPr>
                    <w:jc w:val="center"/>
                  </w:pPr>
                  <w:r w:rsidRPr="00DB0056">
                    <w:t xml:space="preserve">Employee </w:t>
                  </w:r>
                  <w:r w:rsidR="0009140F" w:rsidRPr="00DB0056">
                    <w:t>Name</w:t>
                  </w:r>
                </w:p>
              </w:tc>
              <w:tc>
                <w:tcPr>
                  <w:tcW w:w="1077" w:type="dxa"/>
                  <w:tcMar>
                    <w:left w:w="72" w:type="dxa"/>
                    <w:right w:w="72" w:type="dxa"/>
                  </w:tcMar>
                  <w:vAlign w:val="center"/>
                </w:tcPr>
                <w:p w:rsidR="0009140F" w:rsidRPr="00DB0056" w:rsidRDefault="0009140F" w:rsidP="00B33AFE">
                  <w:pPr>
                    <w:jc w:val="center"/>
                  </w:pPr>
                  <w:r w:rsidRPr="00DB0056">
                    <w:t>Supervisor Name</w:t>
                  </w:r>
                </w:p>
              </w:tc>
              <w:tc>
                <w:tcPr>
                  <w:tcW w:w="1077" w:type="dxa"/>
                </w:tcPr>
                <w:p w:rsidR="0009140F" w:rsidRPr="00DB0056" w:rsidRDefault="0009140F" w:rsidP="00B33AFE">
                  <w:pPr>
                    <w:jc w:val="center"/>
                  </w:pPr>
                  <w:r w:rsidRPr="00DB0056">
                    <w:t>Manager Name</w:t>
                  </w:r>
                </w:p>
              </w:tc>
              <w:tc>
                <w:tcPr>
                  <w:tcW w:w="1077" w:type="dxa"/>
                </w:tcPr>
                <w:p w:rsidR="0009140F" w:rsidRPr="00DB0056" w:rsidRDefault="0009140F" w:rsidP="00B33AFE">
                  <w:pPr>
                    <w:jc w:val="center"/>
                  </w:pPr>
                  <w:r w:rsidRPr="00DB0056">
                    <w:t>Warning Type</w:t>
                  </w:r>
                </w:p>
              </w:tc>
              <w:tc>
                <w:tcPr>
                  <w:tcW w:w="1077" w:type="dxa"/>
                </w:tcPr>
                <w:p w:rsidR="0009140F" w:rsidRPr="00DB0056" w:rsidRDefault="0009140F" w:rsidP="00B33AFE">
                  <w:pPr>
                    <w:jc w:val="center"/>
                  </w:pPr>
                  <w:r w:rsidRPr="00DB0056">
                    <w:t>Warning Reason(s)</w:t>
                  </w:r>
                </w:p>
              </w:tc>
              <w:tc>
                <w:tcPr>
                  <w:tcW w:w="1078" w:type="dxa"/>
                </w:tcPr>
                <w:p w:rsidR="0009140F" w:rsidRPr="00DB0056" w:rsidRDefault="0009140F" w:rsidP="00B33AFE">
                  <w:pPr>
                    <w:jc w:val="center"/>
                  </w:pPr>
                  <w:r w:rsidRPr="00DB0056">
                    <w:t>Created Date</w:t>
                  </w:r>
                </w:p>
              </w:tc>
            </w:tr>
            <w:tr w:rsidR="0009140F" w:rsidRPr="00DB0056" w:rsidTr="00003A48">
              <w:tc>
                <w:tcPr>
                  <w:tcW w:w="1077" w:type="dxa"/>
                  <w:tcMar>
                    <w:left w:w="72" w:type="dxa"/>
                    <w:right w:w="72" w:type="dxa"/>
                  </w:tcMar>
                </w:tcPr>
                <w:p w:rsidR="0009140F" w:rsidRPr="00DB0056" w:rsidRDefault="0009140F" w:rsidP="00B33AFE">
                  <w:pPr>
                    <w:jc w:val="center"/>
                  </w:pPr>
                  <w:r w:rsidRPr="00DB0056">
                    <w:t>#Index#</w:t>
                  </w:r>
                </w:p>
              </w:tc>
              <w:tc>
                <w:tcPr>
                  <w:tcW w:w="1077" w:type="dxa"/>
                  <w:tcMar>
                    <w:left w:w="72" w:type="dxa"/>
                    <w:right w:w="72" w:type="dxa"/>
                  </w:tcMar>
                  <w:vAlign w:val="center"/>
                </w:tcPr>
                <w:p w:rsidR="0009140F" w:rsidRPr="00DB0056" w:rsidRDefault="0009140F" w:rsidP="00B33AFE">
                  <w:pPr>
                    <w:jc w:val="center"/>
                  </w:pPr>
                  <w:r w:rsidRPr="00DB0056">
                    <w:t>#FormId#</w:t>
                  </w:r>
                </w:p>
              </w:tc>
              <w:tc>
                <w:tcPr>
                  <w:tcW w:w="1077" w:type="dxa"/>
                  <w:tcMar>
                    <w:left w:w="72" w:type="dxa"/>
                    <w:right w:w="72" w:type="dxa"/>
                  </w:tcMar>
                  <w:vAlign w:val="center"/>
                </w:tcPr>
                <w:p w:rsidR="0009140F" w:rsidRPr="00DB0056" w:rsidRDefault="0009140F" w:rsidP="00B33AFE">
                  <w:pPr>
                    <w:jc w:val="center"/>
                  </w:pPr>
                  <w:r w:rsidRPr="00DB0056">
                    <w:t>#CSRName#</w:t>
                  </w:r>
                </w:p>
              </w:tc>
              <w:tc>
                <w:tcPr>
                  <w:tcW w:w="1077" w:type="dxa"/>
                  <w:tcMar>
                    <w:left w:w="72" w:type="dxa"/>
                    <w:right w:w="72" w:type="dxa"/>
                  </w:tcMar>
                  <w:vAlign w:val="center"/>
                </w:tcPr>
                <w:p w:rsidR="0009140F" w:rsidRPr="00DB0056" w:rsidRDefault="0009140F" w:rsidP="00B33AFE">
                  <w:pPr>
                    <w:jc w:val="center"/>
                  </w:pPr>
                  <w:r w:rsidRPr="00DB0056">
                    <w:t>#SuperivsorName#</w:t>
                  </w:r>
                </w:p>
              </w:tc>
              <w:tc>
                <w:tcPr>
                  <w:tcW w:w="1077" w:type="dxa"/>
                </w:tcPr>
                <w:p w:rsidR="0009140F" w:rsidRPr="00DB0056" w:rsidRDefault="0009140F" w:rsidP="00B33AFE">
                  <w:pPr>
                    <w:jc w:val="center"/>
                  </w:pPr>
                  <w:r w:rsidRPr="00DB0056">
                    <w:t>#ManagerName#</w:t>
                  </w:r>
                </w:p>
              </w:tc>
              <w:tc>
                <w:tcPr>
                  <w:tcW w:w="1077" w:type="dxa"/>
                </w:tcPr>
                <w:p w:rsidR="0009140F" w:rsidRPr="00DB0056" w:rsidRDefault="0009140F" w:rsidP="00B33AFE">
                  <w:pPr>
                    <w:jc w:val="center"/>
                  </w:pPr>
                  <w:r w:rsidRPr="00DB0056">
                    <w:t>#CoachingReason#</w:t>
                  </w:r>
                </w:p>
              </w:tc>
              <w:tc>
                <w:tcPr>
                  <w:tcW w:w="1077" w:type="dxa"/>
                </w:tcPr>
                <w:p w:rsidR="0009140F" w:rsidRPr="00DB0056" w:rsidRDefault="0009140F" w:rsidP="00B33AFE">
                  <w:pPr>
                    <w:jc w:val="center"/>
                  </w:pPr>
                  <w:r w:rsidRPr="00DB0056">
                    <w:t>#SubCoachingReason#</w:t>
                  </w:r>
                </w:p>
              </w:tc>
              <w:tc>
                <w:tcPr>
                  <w:tcW w:w="1078" w:type="dxa"/>
                </w:tcPr>
                <w:p w:rsidR="0009140F" w:rsidRPr="00DB0056" w:rsidRDefault="0009140F" w:rsidP="00B33AFE">
                  <w:pPr>
                    <w:jc w:val="center"/>
                  </w:pPr>
                  <w:r w:rsidRPr="00DB0056">
                    <w:t>#CreatedDate# PDT</w:t>
                  </w:r>
                </w:p>
              </w:tc>
            </w:tr>
          </w:tbl>
          <w:p w:rsidR="00F953DF" w:rsidRPr="00DB0056" w:rsidRDefault="00F953DF" w:rsidP="00B33AFE"/>
          <w:p w:rsidR="00F953DF" w:rsidRPr="00DB0056" w:rsidRDefault="00F953DF" w:rsidP="00B33AFE"/>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B33AFE">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B33AFE"/>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5C4CB5" w:rsidRDefault="005C4CB5" w:rsidP="004969EB">
            <w:pPr>
              <w:autoSpaceDE w:val="0"/>
              <w:autoSpaceDN w:val="0"/>
              <w:adjustRightInd w:val="0"/>
            </w:pPr>
          </w:p>
          <w:p w:rsidR="005C4CB5" w:rsidRPr="00DB0056" w:rsidRDefault="005C4CB5" w:rsidP="004969EB">
            <w:pPr>
              <w:autoSpaceDE w:val="0"/>
              <w:autoSpaceDN w:val="0"/>
              <w:adjustRightInd w:val="0"/>
            </w:pPr>
            <w:r>
              <w:t>For users other than CSR and Manager, display the following</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043E8D">
            <w:r w:rsidRPr="00DB0056">
              <w:t>“Welcome to the Supervisor Dashboard”</w:t>
            </w:r>
          </w:p>
          <w:p w:rsidR="00FD4556" w:rsidRPr="00DB0056" w:rsidRDefault="00FD4556" w:rsidP="00043E8D"/>
          <w:p w:rsidR="00FD4556" w:rsidRPr="00DB0056" w:rsidRDefault="00FD4556" w:rsidP="00043E8D">
            <w:r w:rsidRPr="00DB0056">
              <w:t>Or</w:t>
            </w:r>
          </w:p>
          <w:p w:rsidR="00FD4556" w:rsidRPr="00DB0056" w:rsidRDefault="00FD4556" w:rsidP="00043E8D"/>
          <w:p w:rsidR="00FD4556" w:rsidRPr="00DB0056" w:rsidRDefault="00FD4556" w:rsidP="00FD4556">
            <w:r w:rsidRPr="00DB0056">
              <w:t>“Welcome to the eCL Dashboard”</w:t>
            </w:r>
          </w:p>
          <w:p w:rsidR="00FD4556" w:rsidRPr="00DB0056" w:rsidRDefault="00FD4556" w:rsidP="00043E8D"/>
        </w:tc>
        <w:tc>
          <w:tcPr>
            <w:tcW w:w="2160" w:type="dxa"/>
            <w:tcBorders>
              <w:top w:val="single" w:sz="6" w:space="0" w:color="000000"/>
              <w:bottom w:val="single" w:sz="6" w:space="0" w:color="000000"/>
            </w:tcBorders>
          </w:tcPr>
          <w:p w:rsidR="00FD4556" w:rsidRPr="00DB0056" w:rsidRDefault="00FD4556" w:rsidP="0045013C">
            <w:r w:rsidRPr="00DB0056">
              <w:t>If user is a miscellaneous user (not a CSR, Supervisor, Manager, instructor or trainer) then title is the following:</w:t>
            </w:r>
          </w:p>
          <w:p w:rsidR="00FD4556" w:rsidRPr="00DB0056" w:rsidRDefault="00FD4556" w:rsidP="0045013C"/>
          <w:p w:rsidR="00FD4556" w:rsidRPr="00DB0056" w:rsidRDefault="00FD4556" w:rsidP="0045013C"/>
          <w:p w:rsidR="00F953DF" w:rsidRPr="00DB0056" w:rsidRDefault="00FD4556" w:rsidP="0045013C">
            <w:r w:rsidRPr="00DB0056">
              <w:t>“Welcome to the eCL Dashboard”</w:t>
            </w:r>
          </w:p>
          <w:p w:rsidR="00FD4556" w:rsidRPr="00DB0056" w:rsidRDefault="00FD4556"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Employee Name</w:t>
                  </w:r>
                </w:p>
              </w:tc>
              <w:tc>
                <w:tcPr>
                  <w:tcW w:w="967" w:type="dxa"/>
                  <w:tcMar>
                    <w:left w:w="72" w:type="dxa"/>
                    <w:right w:w="72" w:type="dxa"/>
                  </w:tcMar>
                  <w:vAlign w:val="center"/>
                </w:tcPr>
                <w:p w:rsidR="00ED188A" w:rsidRPr="00DB0056" w:rsidRDefault="00ED188A" w:rsidP="003E27B2">
                  <w:pPr>
                    <w:jc w:val="center"/>
                  </w:pPr>
                  <w:r w:rsidRPr="00DB0056">
                    <w:t>Supervisor Name</w:t>
                  </w:r>
                </w:p>
              </w:tc>
              <w:tc>
                <w:tcPr>
                  <w:tcW w:w="968" w:type="dxa"/>
                  <w:tcMar>
                    <w:left w:w="72" w:type="dxa"/>
                    <w:right w:w="72" w:type="dxa"/>
                  </w:tcMar>
                  <w:vAlign w:val="center"/>
                </w:tcPr>
                <w:p w:rsidR="00ED188A" w:rsidRPr="00DB0056" w:rsidRDefault="00ED188A" w:rsidP="003E27B2">
                  <w:pPr>
                    <w:jc w:val="center"/>
                  </w:pPr>
                  <w:r w:rsidRPr="00DB0056">
                    <w:t>Status</w:t>
                  </w:r>
                </w:p>
              </w:tc>
              <w:tc>
                <w:tcPr>
                  <w:tcW w:w="967" w:type="dxa"/>
                  <w:vAlign w:val="center"/>
                </w:tcPr>
                <w:p w:rsidR="00ED188A" w:rsidRPr="00DB0056" w:rsidRDefault="00ED188A">
                  <w:pPr>
                    <w:jc w:val="center"/>
                  </w:pPr>
                  <w:r w:rsidRPr="00DB0056">
                    <w:t>Coaching Reason</w:t>
                  </w:r>
                </w:p>
              </w:tc>
              <w:tc>
                <w:tcPr>
                  <w:tcW w:w="968" w:type="dxa"/>
                  <w:vAlign w:val="center"/>
                </w:tcPr>
                <w:p w:rsidR="00ED188A" w:rsidRPr="00DB0056" w:rsidRDefault="00ED188A">
                  <w:pPr>
                    <w:jc w:val="center"/>
                  </w:pPr>
                  <w:r w:rsidRPr="00DB0056">
                    <w:t>Sub-coaching 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w:t>
                  </w:r>
                </w:p>
              </w:tc>
            </w:tr>
            <w:tr w:rsidR="00ED188A" w:rsidRPr="00DB0056" w:rsidTr="00003A48">
              <w:tc>
                <w:tcPr>
                  <w:tcW w:w="967" w:type="dxa"/>
                  <w:tcMar>
                    <w:left w:w="72" w:type="dxa"/>
                    <w:right w:w="72" w:type="dxa"/>
                  </w:tcMar>
                  <w:vAlign w:val="center"/>
                </w:tcPr>
                <w:p w:rsidR="00ED188A" w:rsidRPr="00DB0056" w:rsidRDefault="00ED188A" w:rsidP="0009140F">
                  <w:pPr>
                    <w:jc w:val="center"/>
                  </w:pPr>
                  <w:r w:rsidRPr="00DB0056">
                    <w:t>#Index#</w:t>
                  </w:r>
                </w:p>
              </w:tc>
              <w:tc>
                <w:tcPr>
                  <w:tcW w:w="967" w:type="dxa"/>
                  <w:tcMar>
                    <w:left w:w="72" w:type="dxa"/>
                    <w:right w:w="72" w:type="dxa"/>
                  </w:tcMar>
                  <w:vAlign w:val="center"/>
                </w:tcPr>
                <w:p w:rsidR="00ED188A" w:rsidRPr="00DB0056" w:rsidRDefault="00ED188A" w:rsidP="0009140F">
                  <w:pPr>
                    <w:jc w:val="center"/>
                  </w:pPr>
                  <w:r w:rsidRPr="00DB0056">
                    <w:t>#FormId#</w:t>
                  </w:r>
                </w:p>
              </w:tc>
              <w:tc>
                <w:tcPr>
                  <w:tcW w:w="968" w:type="dxa"/>
                  <w:tcMar>
                    <w:left w:w="72" w:type="dxa"/>
                    <w:right w:w="72" w:type="dxa"/>
                  </w:tcMar>
                  <w:vAlign w:val="center"/>
                </w:tcPr>
                <w:p w:rsidR="00ED188A" w:rsidRPr="00DB0056" w:rsidRDefault="00ED188A" w:rsidP="0009140F">
                  <w:pPr>
                    <w:jc w:val="center"/>
                  </w:pPr>
                  <w:r w:rsidRPr="00DB0056">
                    <w:t>#CSRName#</w:t>
                  </w:r>
                </w:p>
              </w:tc>
              <w:tc>
                <w:tcPr>
                  <w:tcW w:w="967" w:type="dxa"/>
                  <w:tcMar>
                    <w:left w:w="72" w:type="dxa"/>
                    <w:right w:w="72" w:type="dxa"/>
                  </w:tcMar>
                  <w:vAlign w:val="center"/>
                </w:tcPr>
                <w:p w:rsidR="00ED188A" w:rsidRPr="00DB0056" w:rsidRDefault="00ED188A" w:rsidP="003E27B2">
                  <w:pPr>
                    <w:jc w:val="center"/>
                  </w:pPr>
                  <w:r w:rsidRPr="00DB0056">
                    <w:t>#SuperivsorName#</w:t>
                  </w:r>
                </w:p>
              </w:tc>
              <w:tc>
                <w:tcPr>
                  <w:tcW w:w="968" w:type="dxa"/>
                  <w:tcMar>
                    <w:left w:w="72" w:type="dxa"/>
                    <w:right w:w="72" w:type="dxa"/>
                  </w:tcMar>
                  <w:vAlign w:val="center"/>
                </w:tcPr>
                <w:p w:rsidR="00ED188A" w:rsidRPr="00DB0056" w:rsidRDefault="00ED188A" w:rsidP="003E27B2">
                  <w:pPr>
                    <w:jc w:val="center"/>
                  </w:pPr>
                  <w:r w:rsidRPr="00DB0056">
                    <w:t>#FormStatus#</w:t>
                  </w:r>
                </w:p>
              </w:tc>
              <w:tc>
                <w:tcPr>
                  <w:tcW w:w="967" w:type="dxa"/>
                  <w:vAlign w:val="center"/>
                </w:tcPr>
                <w:p w:rsidR="00ED188A" w:rsidRPr="00DB0056" w:rsidRDefault="00ED188A">
                  <w:pPr>
                    <w:jc w:val="center"/>
                  </w:pPr>
                  <w:r w:rsidRPr="00DB0056">
                    <w:t>#CoachingReason#</w:t>
                  </w:r>
                </w:p>
              </w:tc>
              <w:tc>
                <w:tcPr>
                  <w:tcW w:w="968" w:type="dxa"/>
                  <w:vAlign w:val="center"/>
                </w:tcPr>
                <w:p w:rsidR="00ED188A" w:rsidRPr="00DB0056" w:rsidRDefault="00ED188A">
                  <w:pPr>
                    <w:jc w:val="center"/>
                  </w:pPr>
                  <w:r w:rsidRPr="00DB0056">
                    <w:t>#SubCoachingReason#</w:t>
                  </w:r>
                </w:p>
              </w:tc>
              <w:tc>
                <w:tcPr>
                  <w:tcW w:w="967" w:type="dxa"/>
                  <w:vAlign w:val="center"/>
                </w:tcPr>
                <w:p w:rsidR="00ED188A" w:rsidRPr="00DB0056" w:rsidRDefault="00ED188A">
                  <w:pPr>
                    <w:jc w:val="center"/>
                  </w:pPr>
                  <w:r w:rsidRPr="00DB0056">
                    <w:t>#Value#</w:t>
                  </w:r>
                </w:p>
              </w:tc>
              <w:tc>
                <w:tcPr>
                  <w:tcW w:w="968" w:type="dxa"/>
                  <w:tcMar>
                    <w:left w:w="72" w:type="dxa"/>
                    <w:right w:w="72" w:type="dxa"/>
                  </w:tcMar>
                  <w:vAlign w:val="center"/>
                </w:tcPr>
                <w:p w:rsidR="00ED188A" w:rsidRPr="00DB0056" w:rsidRDefault="00ED188A">
                  <w:pPr>
                    <w:jc w:val="center"/>
                  </w:pPr>
                  <w:r w:rsidRPr="00DB0056">
                    <w:t>#CreatedDate#</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“My Team’s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rHeight w:val="1128"/>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205ED8">
            <w:r w:rsidRPr="00DB0056">
              <w:t>[ddCSR3]</w:t>
            </w:r>
          </w:p>
        </w:tc>
        <w:tc>
          <w:tcPr>
            <w:tcW w:w="2160" w:type="dxa"/>
            <w:tcBorders>
              <w:top w:val="single" w:sz="6" w:space="0" w:color="000000"/>
              <w:bottom w:val="single" w:sz="6" w:space="0" w:color="000000"/>
            </w:tcBorders>
          </w:tcPr>
          <w:p w:rsidR="00F953DF" w:rsidRPr="00DB0056" w:rsidRDefault="00F953DF" w:rsidP="0045013C">
            <w:r w:rsidRPr="00DB0056">
              <w:t>Dropdown contains the list of Employees for the user’s eCoaching records.</w:t>
            </w:r>
          </w:p>
          <w:p w:rsidR="00F953DF" w:rsidRPr="00DB0056" w:rsidRDefault="00F953DF" w:rsidP="0045013C"/>
          <w:p w:rsidR="00F953DF" w:rsidRPr="00DB0056" w:rsidRDefault="00F953DF" w:rsidP="0045013C">
            <w:r w:rsidRPr="00DB0056">
              <w:t>OnChange, generates report with selected values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45013C">
            <w:r w:rsidRPr="00DB0056">
              <w:t>[</w:t>
            </w:r>
            <w:r w:rsidR="0009140F" w:rsidRPr="00DB0056">
              <w:t>ddSource3</w:t>
            </w:r>
            <w:r w:rsidRPr="00DB0056">
              <w:t>]</w:t>
            </w:r>
          </w:p>
        </w:tc>
        <w:tc>
          <w:tcPr>
            <w:tcW w:w="2160" w:type="dxa"/>
            <w:tcBorders>
              <w:top w:val="single" w:sz="6" w:space="0" w:color="000000"/>
              <w:bottom w:val="single" w:sz="6" w:space="0" w:color="000000"/>
            </w:tcBorders>
          </w:tcPr>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A8196A"/>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792"/>
            </w:tblGrid>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Employee Name</w:t>
                  </w:r>
                </w:p>
              </w:tc>
              <w:tc>
                <w:tcPr>
                  <w:tcW w:w="792" w:type="dxa"/>
                  <w:tcMar>
                    <w:left w:w="72" w:type="dxa"/>
                    <w:right w:w="72" w:type="dxa"/>
                  </w:tcMar>
                  <w:vAlign w:val="center"/>
                </w:tcPr>
                <w:p w:rsidR="00ED188A" w:rsidRPr="00DB0056" w:rsidRDefault="00ED188A">
                  <w:pPr>
                    <w:jc w:val="center"/>
                  </w:pPr>
                  <w:r w:rsidRPr="00DB0056">
                    <w:t>Supervisor Name</w:t>
                  </w:r>
                </w:p>
              </w:tc>
              <w:tc>
                <w:tcPr>
                  <w:tcW w:w="791" w:type="dxa"/>
                  <w:vAlign w:val="center"/>
                </w:tcPr>
                <w:p w:rsidR="00ED188A" w:rsidRPr="00DB0056" w:rsidRDefault="00ED188A">
                  <w:pPr>
                    <w:jc w:val="center"/>
                  </w:pPr>
                  <w:r w:rsidRPr="00DB0056">
                    <w:t>Manager Name</w:t>
                  </w:r>
                </w:p>
              </w:tc>
              <w:tc>
                <w:tcPr>
                  <w:tcW w:w="792" w:type="dxa"/>
                  <w:tcMar>
                    <w:left w:w="72" w:type="dxa"/>
                    <w:right w:w="72" w:type="dxa"/>
                  </w:tcMar>
                  <w:vAlign w:val="center"/>
                </w:tcPr>
                <w:p w:rsidR="00ED188A" w:rsidRPr="00DB0056" w:rsidRDefault="00ED188A">
                  <w:pPr>
                    <w:jc w:val="center"/>
                  </w:pPr>
                  <w:r w:rsidRPr="00DB0056">
                    <w:t>Status</w:t>
                  </w:r>
                </w:p>
                <w:p w:rsidR="00ED188A" w:rsidRPr="00DB0056" w:rsidRDefault="00ED188A">
                  <w:pPr>
                    <w:jc w:val="center"/>
                  </w:pPr>
                </w:p>
              </w:tc>
              <w:tc>
                <w:tcPr>
                  <w:tcW w:w="791" w:type="dxa"/>
                  <w:vAlign w:val="center"/>
                </w:tcPr>
                <w:p w:rsidR="00ED188A" w:rsidRPr="00DB0056" w:rsidRDefault="00ED188A">
                  <w:pPr>
                    <w:jc w:val="center"/>
                  </w:pPr>
                  <w:r w:rsidRPr="00DB0056">
                    <w:t>Source</w:t>
                  </w:r>
                </w:p>
              </w:tc>
              <w:tc>
                <w:tcPr>
                  <w:tcW w:w="792" w:type="dxa"/>
                  <w:vAlign w:val="center"/>
                </w:tcPr>
                <w:p w:rsidR="00ED188A" w:rsidRPr="00DB0056" w:rsidRDefault="00ED188A">
                  <w:pPr>
                    <w:jc w:val="center"/>
                  </w:pPr>
                  <w:r w:rsidRPr="00DB0056">
                    <w:t>Coaching Reason</w:t>
                  </w:r>
                </w:p>
              </w:tc>
              <w:tc>
                <w:tcPr>
                  <w:tcW w:w="791" w:type="dxa"/>
                  <w:vAlign w:val="center"/>
                </w:tcPr>
                <w:p w:rsidR="00ED188A" w:rsidRPr="00DB0056" w:rsidRDefault="00ED188A">
                  <w:pPr>
                    <w:jc w:val="center"/>
                  </w:pPr>
                  <w:r w:rsidRPr="00DB0056">
                    <w:t>Sub-coaching 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91" w:type="dxa"/>
                  <w:tcMar>
                    <w:left w:w="72" w:type="dxa"/>
                    <w:right w:w="72" w:type="dxa"/>
                  </w:tcMar>
                  <w:vAlign w:val="center"/>
                </w:tcPr>
                <w:p w:rsidR="00ED188A" w:rsidRPr="00DB0056" w:rsidRDefault="00ED188A" w:rsidP="00A8196A">
                  <w:pPr>
                    <w:jc w:val="center"/>
                  </w:pPr>
                  <w:r w:rsidRPr="00DB0056">
                    <w:t>#Index#</w:t>
                  </w:r>
                </w:p>
              </w:tc>
              <w:tc>
                <w:tcPr>
                  <w:tcW w:w="792" w:type="dxa"/>
                  <w:tcMar>
                    <w:left w:w="72" w:type="dxa"/>
                    <w:right w:w="72" w:type="dxa"/>
                  </w:tcMar>
                  <w:vAlign w:val="center"/>
                </w:tcPr>
                <w:p w:rsidR="00ED188A" w:rsidRPr="00DB0056" w:rsidRDefault="00ED188A" w:rsidP="00A8196A">
                  <w:pPr>
                    <w:jc w:val="center"/>
                  </w:pPr>
                  <w:r w:rsidRPr="00DB0056">
                    <w:t>#FormId#</w:t>
                  </w:r>
                </w:p>
              </w:tc>
              <w:tc>
                <w:tcPr>
                  <w:tcW w:w="791" w:type="dxa"/>
                  <w:tcMar>
                    <w:left w:w="72" w:type="dxa"/>
                    <w:right w:w="72" w:type="dxa"/>
                  </w:tcMar>
                  <w:vAlign w:val="center"/>
                </w:tcPr>
                <w:p w:rsidR="00ED188A" w:rsidRPr="00DB0056" w:rsidRDefault="00ED188A" w:rsidP="00A8196A">
                  <w:pPr>
                    <w:jc w:val="center"/>
                  </w:pPr>
                  <w:r w:rsidRPr="00DB0056">
                    <w:t>#CSRName#</w:t>
                  </w:r>
                </w:p>
              </w:tc>
              <w:tc>
                <w:tcPr>
                  <w:tcW w:w="792" w:type="dxa"/>
                  <w:tcMar>
                    <w:left w:w="72" w:type="dxa"/>
                    <w:right w:w="72" w:type="dxa"/>
                  </w:tcMar>
                  <w:vAlign w:val="center"/>
                </w:tcPr>
                <w:p w:rsidR="00ED188A" w:rsidRPr="00DB0056" w:rsidRDefault="00ED188A">
                  <w:pPr>
                    <w:jc w:val="center"/>
                  </w:pPr>
                  <w:r w:rsidRPr="00DB0056">
                    <w:t>#SuperivsorName#</w:t>
                  </w:r>
                </w:p>
              </w:tc>
              <w:tc>
                <w:tcPr>
                  <w:tcW w:w="791" w:type="dxa"/>
                  <w:vAlign w:val="center"/>
                </w:tcPr>
                <w:p w:rsidR="00ED188A" w:rsidRPr="00DB0056" w:rsidRDefault="00ED188A">
                  <w:pPr>
                    <w:jc w:val="center"/>
                  </w:pPr>
                  <w:r w:rsidRPr="00DB0056">
                    <w:t>#ManagerName#</w:t>
                  </w:r>
                </w:p>
              </w:tc>
              <w:tc>
                <w:tcPr>
                  <w:tcW w:w="792" w:type="dxa"/>
                  <w:tcMar>
                    <w:left w:w="72" w:type="dxa"/>
                    <w:right w:w="72" w:type="dxa"/>
                  </w:tcMar>
                  <w:vAlign w:val="center"/>
                </w:tcPr>
                <w:p w:rsidR="00ED188A" w:rsidRPr="00DB0056" w:rsidRDefault="00ED188A">
                  <w:pPr>
                    <w:jc w:val="center"/>
                  </w:pPr>
                  <w:r w:rsidRPr="00DB0056">
                    <w:t>#FormStatus#</w:t>
                  </w:r>
                </w:p>
              </w:tc>
              <w:tc>
                <w:tcPr>
                  <w:tcW w:w="791" w:type="dxa"/>
                  <w:vAlign w:val="center"/>
                </w:tcPr>
                <w:p w:rsidR="00ED188A" w:rsidRPr="00DB0056" w:rsidRDefault="00ED188A">
                  <w:pPr>
                    <w:jc w:val="center"/>
                  </w:pPr>
                  <w:r w:rsidRPr="00DB0056">
                    <w:t>#strSource#</w:t>
                  </w:r>
                </w:p>
              </w:tc>
              <w:tc>
                <w:tcPr>
                  <w:tcW w:w="792" w:type="dxa"/>
                  <w:vAlign w:val="center"/>
                </w:tcPr>
                <w:p w:rsidR="00ED188A" w:rsidRPr="00DB0056" w:rsidRDefault="00ED188A">
                  <w:pPr>
                    <w:jc w:val="center"/>
                  </w:pPr>
                  <w:r w:rsidRPr="00DB0056">
                    <w:t>#CoachingReason#</w:t>
                  </w:r>
                </w:p>
              </w:tc>
              <w:tc>
                <w:tcPr>
                  <w:tcW w:w="791" w:type="dxa"/>
                  <w:vAlign w:val="center"/>
                </w:tcPr>
                <w:p w:rsidR="00ED188A" w:rsidRPr="00DB0056" w:rsidRDefault="00ED188A">
                  <w:pPr>
                    <w:jc w:val="center"/>
                  </w:pPr>
                  <w:r w:rsidRPr="00DB0056">
                    <w:t>#SupCoachingReason#</w:t>
                  </w:r>
                </w:p>
              </w:tc>
              <w:tc>
                <w:tcPr>
                  <w:tcW w:w="792" w:type="dxa"/>
                  <w:vAlign w:val="center"/>
                </w:tcPr>
                <w:p w:rsidR="00ED188A" w:rsidRPr="00DB0056" w:rsidRDefault="00ED188A">
                  <w:pPr>
                    <w:jc w:val="center"/>
                  </w:pPr>
                  <w:r w:rsidRPr="00DB0056">
                    <w:t>#value#</w:t>
                  </w:r>
                </w:p>
              </w:tc>
              <w:tc>
                <w:tcPr>
                  <w:tcW w:w="792"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Header</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45013C">
            <w:r w:rsidRPr="00DB0056">
              <w:t>“My Team’s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3724C7">
            <w:r w:rsidRPr="00DB0056">
              <w:t>[</w:t>
            </w:r>
            <w:r w:rsidR="003724C7" w:rsidRPr="00DB0056">
              <w:t>ddMGR2</w:t>
            </w:r>
            <w:r w:rsidRPr="00DB0056">
              <w:t>]</w:t>
            </w:r>
          </w:p>
        </w:tc>
        <w:tc>
          <w:tcPr>
            <w:tcW w:w="2160" w:type="dxa"/>
            <w:tcBorders>
              <w:top w:val="single" w:sz="6" w:space="0" w:color="000000"/>
              <w:bottom w:val="single" w:sz="6" w:space="0" w:color="000000"/>
            </w:tcBorders>
          </w:tcPr>
          <w:p w:rsidR="00F953DF" w:rsidRPr="00DB0056" w:rsidRDefault="00F953DF" w:rsidP="00205ED8">
            <w:r w:rsidRPr="00DB0056">
              <w:t>Dropdown contains the list of Managers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lastRenderedPageBreak/>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[ddCSR2]</w:t>
            </w:r>
          </w:p>
        </w:tc>
        <w:tc>
          <w:tcPr>
            <w:tcW w:w="2160" w:type="dxa"/>
            <w:tcBorders>
              <w:top w:val="single" w:sz="6" w:space="0" w:color="000000"/>
              <w:bottom w:val="single" w:sz="6" w:space="0" w:color="000000"/>
            </w:tcBorders>
          </w:tcPr>
          <w:p w:rsidR="00F953DF" w:rsidRPr="00DB0056" w:rsidRDefault="00F953DF" w:rsidP="00257C6C">
            <w:r w:rsidRPr="00DB0056">
              <w:t>Dropdown contains the list of Employees for the user’s eCoaching records.</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Dropdown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05ED8">
            <w:r w:rsidRPr="00DB0056">
              <w:t>[</w:t>
            </w:r>
            <w:r w:rsidR="00A8196A" w:rsidRPr="00DB0056">
              <w:t>ddSource4</w:t>
            </w:r>
            <w:r w:rsidRPr="00DB0056">
              <w:t>]</w:t>
            </w:r>
          </w:p>
        </w:tc>
        <w:tc>
          <w:tcPr>
            <w:tcW w:w="2160" w:type="dxa"/>
            <w:tcBorders>
              <w:top w:val="single" w:sz="6" w:space="0" w:color="000000"/>
              <w:bottom w:val="single" w:sz="6" w:space="0" w:color="000000"/>
            </w:tcBorders>
          </w:tcPr>
          <w:p w:rsidR="00A8196A" w:rsidRPr="00DB0056" w:rsidRDefault="00A8196A" w:rsidP="003B7150"/>
          <w:p w:rsidR="00A8196A" w:rsidRPr="00DB0056" w:rsidRDefault="00A8196A" w:rsidP="00A8196A">
            <w:r w:rsidRPr="00DB0056">
              <w:t>Dropdown contains the list of eCoaching sources.</w:t>
            </w:r>
          </w:p>
          <w:p w:rsidR="00A8196A" w:rsidRPr="00DB0056" w:rsidRDefault="00A8196A" w:rsidP="00A8196A"/>
          <w:p w:rsidR="00A8196A" w:rsidRPr="00DB0056" w:rsidRDefault="00A8196A" w:rsidP="00A8196A">
            <w:r w:rsidRPr="00DB0056">
              <w:t>OnChange, generates report with selected values</w:t>
            </w:r>
          </w:p>
          <w:p w:rsidR="00A8196A" w:rsidRPr="00DB0056" w:rsidRDefault="00A8196A" w:rsidP="003B7150"/>
          <w:p w:rsidR="00A8196A" w:rsidRPr="00DB0056" w:rsidRDefault="00A8196A" w:rsidP="003B7150"/>
          <w:p w:rsidR="00A8196A" w:rsidRPr="00DB0056" w:rsidRDefault="00A8196A" w:rsidP="003B7150"/>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Submitted:</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05ED8">
            <w:r w:rsidRPr="00DB0056">
              <w:t>[Date3]</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Date1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Text Field</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[Date4]</w:t>
            </w:r>
          </w:p>
        </w:tc>
        <w:tc>
          <w:tcPr>
            <w:tcW w:w="2160" w:type="dxa"/>
            <w:tcBorders>
              <w:top w:val="single" w:sz="6" w:space="0" w:color="000000"/>
              <w:bottom w:val="single" w:sz="6" w:space="0" w:color="000000"/>
            </w:tcBorders>
          </w:tcPr>
          <w:p w:rsidR="00F953DF" w:rsidRPr="00DB0056" w:rsidRDefault="00F953DF" w:rsidP="0045013C"/>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Image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[Calendar_scheduleHS.png]</w:t>
            </w:r>
          </w:p>
        </w:tc>
        <w:tc>
          <w:tcPr>
            <w:tcW w:w="2160" w:type="dxa"/>
            <w:tcBorders>
              <w:top w:val="single" w:sz="6" w:space="0" w:color="000000"/>
              <w:bottom w:val="single" w:sz="6" w:space="0" w:color="000000"/>
            </w:tcBorders>
          </w:tcPr>
          <w:p w:rsidR="00F953DF" w:rsidRPr="00DB0056" w:rsidRDefault="00F953DF" w:rsidP="0045013C">
            <w:r w:rsidRPr="00DB0056">
              <w:t>onClick opens script to poputlate Date2 field with selected date</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Button</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45013C">
            <w:r w:rsidRPr="00DB0056">
              <w:t>[Button2]</w:t>
            </w:r>
          </w:p>
        </w:tc>
        <w:tc>
          <w:tcPr>
            <w:tcW w:w="2160" w:type="dxa"/>
            <w:tcBorders>
              <w:top w:val="single" w:sz="6" w:space="0" w:color="000000"/>
              <w:bottom w:val="single" w:sz="6" w:space="0" w:color="000000"/>
            </w:tcBorders>
          </w:tcPr>
          <w:p w:rsidR="00F953DF" w:rsidRPr="00DB0056" w:rsidRDefault="00F953DF" w:rsidP="0045013C">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45013C">
            <w:r w:rsidRPr="00DB0056">
              <w:t>Table</w:t>
            </w:r>
          </w:p>
        </w:tc>
        <w:tc>
          <w:tcPr>
            <w:tcW w:w="720" w:type="dxa"/>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617" w:type="dxa"/>
              <w:tblLayout w:type="fixed"/>
              <w:tblLook w:val="04A0" w:firstRow="1" w:lastRow="0" w:firstColumn="1" w:lastColumn="0" w:noHBand="0" w:noVBand="1"/>
            </w:tblPr>
            <w:tblGrid>
              <w:gridCol w:w="783"/>
              <w:gridCol w:w="783"/>
              <w:gridCol w:w="784"/>
              <w:gridCol w:w="783"/>
              <w:gridCol w:w="783"/>
              <w:gridCol w:w="784"/>
              <w:gridCol w:w="783"/>
              <w:gridCol w:w="783"/>
              <w:gridCol w:w="784"/>
              <w:gridCol w:w="783"/>
              <w:gridCol w:w="784"/>
            </w:tblGrid>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Employee Name</w:t>
                  </w:r>
                </w:p>
              </w:tc>
              <w:tc>
                <w:tcPr>
                  <w:tcW w:w="783" w:type="dxa"/>
                  <w:tcMar>
                    <w:left w:w="72" w:type="dxa"/>
                    <w:right w:w="72" w:type="dxa"/>
                  </w:tcMar>
                  <w:vAlign w:val="center"/>
                </w:tcPr>
                <w:p w:rsidR="00ED188A" w:rsidRPr="00DB0056" w:rsidRDefault="00ED188A">
                  <w:pPr>
                    <w:jc w:val="center"/>
                  </w:pPr>
                  <w:r w:rsidRPr="00DB0056">
                    <w:t>Supervisor Name</w:t>
                  </w:r>
                </w:p>
              </w:tc>
              <w:tc>
                <w:tcPr>
                  <w:tcW w:w="783" w:type="dxa"/>
                  <w:vAlign w:val="center"/>
                </w:tcPr>
                <w:p w:rsidR="00ED188A" w:rsidRPr="00DB0056" w:rsidRDefault="00ED188A">
                  <w:pPr>
                    <w:jc w:val="center"/>
                  </w:pPr>
                  <w:r w:rsidRPr="00DB0056">
                    <w:t>Manager Name</w:t>
                  </w:r>
                </w:p>
              </w:tc>
              <w:tc>
                <w:tcPr>
                  <w:tcW w:w="784" w:type="dxa"/>
                  <w:tcMar>
                    <w:left w:w="72" w:type="dxa"/>
                    <w:right w:w="72" w:type="dxa"/>
                  </w:tcMar>
                  <w:vAlign w:val="center"/>
                </w:tcPr>
                <w:p w:rsidR="00ED188A" w:rsidRPr="00DB0056" w:rsidRDefault="00ED188A">
                  <w:pPr>
                    <w:jc w:val="center"/>
                  </w:pPr>
                  <w:r w:rsidRPr="00DB0056">
                    <w:t>Status</w:t>
                  </w:r>
                </w:p>
              </w:tc>
              <w:tc>
                <w:tcPr>
                  <w:tcW w:w="783" w:type="dxa"/>
                  <w:vAlign w:val="center"/>
                </w:tcPr>
                <w:p w:rsidR="00ED188A" w:rsidRPr="00DB0056" w:rsidRDefault="00ED188A">
                  <w:pPr>
                    <w:jc w:val="center"/>
                  </w:pPr>
                  <w:r w:rsidRPr="00DB0056">
                    <w:t>Source</w:t>
                  </w:r>
                </w:p>
              </w:tc>
              <w:tc>
                <w:tcPr>
                  <w:tcW w:w="783" w:type="dxa"/>
                  <w:vAlign w:val="center"/>
                </w:tcPr>
                <w:p w:rsidR="00ED188A" w:rsidRPr="00DB0056" w:rsidRDefault="00ED188A">
                  <w:pPr>
                    <w:jc w:val="center"/>
                  </w:pPr>
                  <w:r w:rsidRPr="00DB0056">
                    <w:t>Coaching Reason</w:t>
                  </w:r>
                </w:p>
              </w:tc>
              <w:tc>
                <w:tcPr>
                  <w:tcW w:w="784" w:type="dxa"/>
                  <w:vAlign w:val="center"/>
                </w:tcPr>
                <w:p w:rsidR="00ED188A" w:rsidRPr="00DB0056" w:rsidRDefault="00ED188A">
                  <w:pPr>
                    <w:jc w:val="center"/>
                  </w:pPr>
                  <w:r w:rsidRPr="00DB0056">
                    <w:t>Sub-coaching 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783" w:type="dxa"/>
                  <w:tcMar>
                    <w:left w:w="72" w:type="dxa"/>
                    <w:right w:w="72" w:type="dxa"/>
                  </w:tcMar>
                  <w:vAlign w:val="center"/>
                </w:tcPr>
                <w:p w:rsidR="00ED188A" w:rsidRPr="00DB0056" w:rsidRDefault="00ED188A" w:rsidP="00A8196A">
                  <w:pPr>
                    <w:jc w:val="center"/>
                  </w:pPr>
                  <w:r w:rsidRPr="00DB0056">
                    <w:t>#Index#</w:t>
                  </w:r>
                </w:p>
              </w:tc>
              <w:tc>
                <w:tcPr>
                  <w:tcW w:w="783" w:type="dxa"/>
                  <w:tcMar>
                    <w:left w:w="72" w:type="dxa"/>
                    <w:right w:w="72" w:type="dxa"/>
                  </w:tcMar>
                  <w:vAlign w:val="center"/>
                </w:tcPr>
                <w:p w:rsidR="00ED188A" w:rsidRPr="00DB0056" w:rsidRDefault="00ED188A" w:rsidP="00A8196A">
                  <w:pPr>
                    <w:jc w:val="center"/>
                  </w:pPr>
                  <w:r w:rsidRPr="00DB0056">
                    <w:t>#FormId#</w:t>
                  </w:r>
                </w:p>
              </w:tc>
              <w:tc>
                <w:tcPr>
                  <w:tcW w:w="784" w:type="dxa"/>
                  <w:tcMar>
                    <w:left w:w="72" w:type="dxa"/>
                    <w:right w:w="72" w:type="dxa"/>
                  </w:tcMar>
                  <w:vAlign w:val="center"/>
                </w:tcPr>
                <w:p w:rsidR="00ED188A" w:rsidRPr="00DB0056" w:rsidRDefault="00ED188A" w:rsidP="00A8196A">
                  <w:pPr>
                    <w:jc w:val="center"/>
                  </w:pPr>
                  <w:r w:rsidRPr="00DB0056">
                    <w:t>#CSRName#</w:t>
                  </w:r>
                </w:p>
              </w:tc>
              <w:tc>
                <w:tcPr>
                  <w:tcW w:w="783" w:type="dxa"/>
                  <w:tcMar>
                    <w:left w:w="72" w:type="dxa"/>
                    <w:right w:w="72" w:type="dxa"/>
                  </w:tcMar>
                  <w:vAlign w:val="center"/>
                </w:tcPr>
                <w:p w:rsidR="00ED188A" w:rsidRPr="00DB0056" w:rsidRDefault="00ED188A">
                  <w:pPr>
                    <w:jc w:val="center"/>
                  </w:pPr>
                  <w:r w:rsidRPr="00DB0056">
                    <w:t>#SuperivsorName#</w:t>
                  </w:r>
                </w:p>
              </w:tc>
              <w:tc>
                <w:tcPr>
                  <w:tcW w:w="783" w:type="dxa"/>
                  <w:vAlign w:val="center"/>
                </w:tcPr>
                <w:p w:rsidR="00ED188A" w:rsidRPr="00DB0056" w:rsidRDefault="00ED188A">
                  <w:pPr>
                    <w:jc w:val="center"/>
                  </w:pPr>
                  <w:r w:rsidRPr="00DB0056">
                    <w:t>#ManagerName#</w:t>
                  </w:r>
                </w:p>
              </w:tc>
              <w:tc>
                <w:tcPr>
                  <w:tcW w:w="784" w:type="dxa"/>
                  <w:tcMar>
                    <w:left w:w="72" w:type="dxa"/>
                    <w:right w:w="72" w:type="dxa"/>
                  </w:tcMar>
                  <w:vAlign w:val="center"/>
                </w:tcPr>
                <w:p w:rsidR="00ED188A" w:rsidRPr="00DB0056" w:rsidRDefault="00ED188A">
                  <w:pPr>
                    <w:jc w:val="center"/>
                  </w:pPr>
                  <w:r w:rsidRPr="00DB0056">
                    <w:t>#FormStatus#</w:t>
                  </w:r>
                </w:p>
              </w:tc>
              <w:tc>
                <w:tcPr>
                  <w:tcW w:w="783" w:type="dxa"/>
                  <w:vAlign w:val="center"/>
                </w:tcPr>
                <w:p w:rsidR="00ED188A" w:rsidRPr="00DB0056" w:rsidRDefault="00ED188A">
                  <w:pPr>
                    <w:jc w:val="center"/>
                  </w:pPr>
                  <w:r w:rsidRPr="00DB0056">
                    <w:t>#strSource#</w:t>
                  </w:r>
                </w:p>
              </w:tc>
              <w:tc>
                <w:tcPr>
                  <w:tcW w:w="783" w:type="dxa"/>
                  <w:vAlign w:val="center"/>
                </w:tcPr>
                <w:p w:rsidR="00ED188A" w:rsidRPr="00DB0056" w:rsidRDefault="00ED188A">
                  <w:pPr>
                    <w:jc w:val="center"/>
                  </w:pPr>
                  <w:r w:rsidRPr="00DB0056">
                    <w:t>#CoachingReason#</w:t>
                  </w:r>
                </w:p>
              </w:tc>
              <w:tc>
                <w:tcPr>
                  <w:tcW w:w="784" w:type="dxa"/>
                  <w:vAlign w:val="center"/>
                </w:tcPr>
                <w:p w:rsidR="00ED188A" w:rsidRPr="00DB0056" w:rsidRDefault="00ED188A">
                  <w:pPr>
                    <w:jc w:val="center"/>
                  </w:pPr>
                  <w:r w:rsidRPr="00DB0056">
                    <w:t>#SubcoachingReason#</w:t>
                  </w:r>
                </w:p>
              </w:tc>
              <w:tc>
                <w:tcPr>
                  <w:tcW w:w="783" w:type="dxa"/>
                  <w:vAlign w:val="center"/>
                </w:tcPr>
                <w:p w:rsidR="00ED188A" w:rsidRPr="00DB0056" w:rsidRDefault="00ED188A">
                  <w:pPr>
                    <w:jc w:val="center"/>
                  </w:pPr>
                  <w:r w:rsidRPr="00DB0056">
                    <w:t>#value#</w:t>
                  </w:r>
                </w:p>
              </w:tc>
              <w:tc>
                <w:tcPr>
                  <w:tcW w:w="784"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lastRenderedPageBreak/>
              <w:t>Header</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DA7F37">
            <w:r w:rsidRPr="00DB0056">
              <w:t>“My Completed eCoaching Logs</w:t>
            </w:r>
          </w:p>
        </w:tc>
        <w:tc>
          <w:tcPr>
            <w:tcW w:w="2160" w:type="dxa"/>
            <w:tcBorders>
              <w:top w:val="single" w:sz="6" w:space="0" w:color="000000"/>
              <w:bottom w:val="single" w:sz="6" w:space="0" w:color="000000"/>
            </w:tcBorders>
          </w:tcPr>
          <w:p w:rsidR="00F953DF" w:rsidRPr="00DB0056" w:rsidRDefault="00F953DF" w:rsidP="00DA7F37">
            <w:r w:rsidRPr="00DB0056">
              <w:t>N/A</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2E6FCF">
        <w:trPr>
          <w:cantSplit/>
          <w:tblHeader/>
        </w:trPr>
        <w:tc>
          <w:tcPr>
            <w:tcW w:w="1080" w:type="dxa"/>
            <w:gridSpan w:val="2"/>
            <w:tcBorders>
              <w:top w:val="single" w:sz="6" w:space="0" w:color="000000"/>
              <w:bottom w:val="single" w:sz="6" w:space="0" w:color="000000"/>
            </w:tcBorders>
          </w:tcPr>
          <w:p w:rsidR="00F953DF" w:rsidRPr="00DB0056" w:rsidRDefault="00F953DF" w:rsidP="00DA7F37">
            <w:r w:rsidRPr="00DB0056">
              <w:t>Table</w:t>
            </w:r>
          </w:p>
        </w:tc>
        <w:tc>
          <w:tcPr>
            <w:tcW w:w="720" w:type="dxa"/>
            <w:tcBorders>
              <w:top w:val="single" w:sz="6" w:space="0" w:color="000000"/>
              <w:bottom w:val="single" w:sz="6" w:space="0" w:color="000000"/>
            </w:tcBorders>
          </w:tcPr>
          <w:p w:rsidR="00F953DF" w:rsidRPr="00DB0056" w:rsidRDefault="00F953DF" w:rsidP="00DA7F37">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DA7F37"/>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FA28D6">
                  <w:pPr>
                    <w:jc w:val="center"/>
                  </w:pPr>
                  <w:r w:rsidRPr="00DB0056">
                    <w:t>#Index#</w:t>
                  </w:r>
                </w:p>
              </w:tc>
              <w:tc>
                <w:tcPr>
                  <w:tcW w:w="871" w:type="dxa"/>
                  <w:tcMar>
                    <w:left w:w="72" w:type="dxa"/>
                    <w:right w:w="72" w:type="dxa"/>
                  </w:tcMar>
                  <w:vAlign w:val="center"/>
                </w:tcPr>
                <w:p w:rsidR="00ED188A" w:rsidRPr="00DB0056" w:rsidRDefault="00ED188A" w:rsidP="00FA28D6">
                  <w:pPr>
                    <w:jc w:val="center"/>
                  </w:pPr>
                  <w:r w:rsidRPr="00DB0056">
                    <w:t>#FormId#</w:t>
                  </w:r>
                </w:p>
              </w:tc>
              <w:tc>
                <w:tcPr>
                  <w:tcW w:w="871" w:type="dxa"/>
                  <w:tcMar>
                    <w:left w:w="72" w:type="dxa"/>
                    <w:right w:w="72" w:type="dxa"/>
                  </w:tcMar>
                  <w:vAlign w:val="center"/>
                </w:tcPr>
                <w:p w:rsidR="00ED188A" w:rsidRPr="00DB0056" w:rsidRDefault="00ED188A" w:rsidP="00FA28D6">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DA7F37"/>
          <w:p w:rsidR="00F953DF" w:rsidRPr="00DB0056" w:rsidRDefault="00F953DF" w:rsidP="00DA7F37"/>
        </w:tc>
        <w:tc>
          <w:tcPr>
            <w:tcW w:w="2160" w:type="dxa"/>
            <w:tcBorders>
              <w:top w:val="single" w:sz="6" w:space="0" w:color="000000"/>
              <w:bottom w:val="single" w:sz="6" w:space="0" w:color="000000"/>
            </w:tcBorders>
          </w:tcPr>
          <w:p w:rsidR="00F953DF" w:rsidRPr="00DB0056" w:rsidRDefault="00F953DF" w:rsidP="00DA7F37">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DA7F37">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Header</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“My Team’s Warning eCoaching Logs</w:t>
            </w:r>
          </w:p>
        </w:tc>
        <w:tc>
          <w:tcPr>
            <w:tcW w:w="2160" w:type="dxa"/>
            <w:tcBorders>
              <w:top w:val="single" w:sz="6" w:space="0" w:color="000000"/>
              <w:bottom w:val="single" w:sz="6" w:space="0" w:color="000000"/>
            </w:tcBorders>
          </w:tcPr>
          <w:p w:rsidR="00F953DF" w:rsidRPr="00DB0056" w:rsidRDefault="00F953DF" w:rsidP="002B5FF0">
            <w:r w:rsidRPr="00DB0056">
              <w:t>N/A</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2B5FF0">
            <w:r w:rsidRPr="00DB0056">
              <w:t>Filter:</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Dropdown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953DF" w:rsidRPr="00DB0056" w:rsidRDefault="00F953DF" w:rsidP="00FA28D6">
            <w:r w:rsidRPr="00DB0056">
              <w:t>[</w:t>
            </w:r>
            <w:r w:rsidR="00FA28D6" w:rsidRPr="00DB0056">
              <w:t>ddState7</w:t>
            </w:r>
            <w:r w:rsidRPr="00DB0056">
              <w:t>]</w:t>
            </w:r>
          </w:p>
        </w:tc>
        <w:tc>
          <w:tcPr>
            <w:tcW w:w="2160" w:type="dxa"/>
            <w:tcBorders>
              <w:top w:val="single" w:sz="6" w:space="0" w:color="000000"/>
              <w:bottom w:val="single" w:sz="6" w:space="0" w:color="000000"/>
            </w:tcBorders>
          </w:tcPr>
          <w:p w:rsidR="00FA28D6" w:rsidRPr="00DB0056" w:rsidRDefault="00FA28D6" w:rsidP="00FA28D6">
            <w:r w:rsidRPr="00DB0056">
              <w:t>Dropdown contains the list of eCoaching states</w:t>
            </w:r>
          </w:p>
          <w:p w:rsidR="00FA28D6" w:rsidRPr="00DB0056" w:rsidRDefault="00FA28D6" w:rsidP="00FA28D6"/>
          <w:p w:rsidR="00FA28D6" w:rsidRPr="00DB0056" w:rsidRDefault="00FA28D6" w:rsidP="00FA28D6">
            <w:r w:rsidRPr="00DB0056">
              <w:t>OnChange, generates report with selected values</w:t>
            </w:r>
          </w:p>
          <w:p w:rsidR="00FA28D6" w:rsidRPr="00DB0056" w:rsidRDefault="00FA28D6" w:rsidP="002B5FF0"/>
          <w:p w:rsidR="00FA28D6" w:rsidRPr="00DB0056" w:rsidRDefault="00FA28D6" w:rsidP="002B5FF0"/>
          <w:p w:rsidR="00FA28D6" w:rsidRPr="00DB0056" w:rsidRDefault="00FA28D6" w:rsidP="002B5FF0"/>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Submitted:</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[Date7]</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Date7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Text Field</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1D6A77">
            <w:r w:rsidRPr="00DB0056">
              <w:t>[Date8]</w:t>
            </w:r>
          </w:p>
        </w:tc>
        <w:tc>
          <w:tcPr>
            <w:tcW w:w="2160" w:type="dxa"/>
            <w:tcBorders>
              <w:top w:val="single" w:sz="6" w:space="0" w:color="000000"/>
              <w:bottom w:val="single" w:sz="6" w:space="0" w:color="000000"/>
            </w:tcBorders>
          </w:tcPr>
          <w:p w:rsidR="00F953DF" w:rsidRPr="00DB0056" w:rsidRDefault="00F953DF" w:rsidP="002B5FF0"/>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Image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[Calendar_scheduleHS.png]</w:t>
            </w:r>
          </w:p>
        </w:tc>
        <w:tc>
          <w:tcPr>
            <w:tcW w:w="2160" w:type="dxa"/>
            <w:tcBorders>
              <w:top w:val="single" w:sz="6" w:space="0" w:color="000000"/>
              <w:bottom w:val="single" w:sz="6" w:space="0" w:color="000000"/>
            </w:tcBorders>
          </w:tcPr>
          <w:p w:rsidR="00F953DF" w:rsidRPr="00DB0056" w:rsidRDefault="00F953DF" w:rsidP="001D6A77">
            <w:r w:rsidRPr="00DB0056">
              <w:t>onClick opens script to poputlate Date8 field with selected date</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t>Button</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953DF" w:rsidRPr="00DB0056" w:rsidRDefault="00F953DF" w:rsidP="002B5FF0">
            <w:r w:rsidRPr="00DB0056">
              <w:t>[Button1]</w:t>
            </w:r>
          </w:p>
        </w:tc>
        <w:tc>
          <w:tcPr>
            <w:tcW w:w="2160" w:type="dxa"/>
            <w:tcBorders>
              <w:top w:val="single" w:sz="6" w:space="0" w:color="000000"/>
              <w:bottom w:val="single" w:sz="6" w:space="0" w:color="000000"/>
            </w:tcBorders>
          </w:tcPr>
          <w:p w:rsidR="00F953DF" w:rsidRPr="00DB0056" w:rsidRDefault="00F953DF" w:rsidP="002B5FF0">
            <w:r w:rsidRPr="00DB0056">
              <w:t>onClick generates new report for section</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E33C4E">
        <w:trPr>
          <w:cantSplit/>
          <w:tblHeader/>
        </w:trPr>
        <w:tc>
          <w:tcPr>
            <w:tcW w:w="1080" w:type="dxa"/>
            <w:gridSpan w:val="2"/>
            <w:tcBorders>
              <w:top w:val="single" w:sz="6" w:space="0" w:color="000000"/>
              <w:bottom w:val="single" w:sz="6" w:space="0" w:color="000000"/>
            </w:tcBorders>
          </w:tcPr>
          <w:p w:rsidR="00F953DF" w:rsidRPr="00DB0056" w:rsidRDefault="00F953DF" w:rsidP="002B5FF0">
            <w:r w:rsidRPr="00DB0056">
              <w:lastRenderedPageBreak/>
              <w:t>Table</w:t>
            </w:r>
          </w:p>
        </w:tc>
        <w:tc>
          <w:tcPr>
            <w:tcW w:w="720" w:type="dxa"/>
            <w:tcBorders>
              <w:top w:val="single" w:sz="6" w:space="0" w:color="000000"/>
              <w:bottom w:val="single" w:sz="6" w:space="0" w:color="000000"/>
            </w:tcBorders>
          </w:tcPr>
          <w:p w:rsidR="00F953DF" w:rsidRPr="00DB0056" w:rsidRDefault="00F953DF" w:rsidP="002B5FF0">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953DF" w:rsidRPr="00DB0056" w:rsidRDefault="00F953DF" w:rsidP="002B5FF0"/>
          <w:tbl>
            <w:tblPr>
              <w:tblStyle w:val="TableGrid"/>
              <w:tblW w:w="8617" w:type="dxa"/>
              <w:tblLayout w:type="fixed"/>
              <w:tblLook w:val="04A0" w:firstRow="1" w:lastRow="0" w:firstColumn="1" w:lastColumn="0" w:noHBand="0" w:noVBand="1"/>
            </w:tblPr>
            <w:tblGrid>
              <w:gridCol w:w="1077"/>
              <w:gridCol w:w="1077"/>
              <w:gridCol w:w="1077"/>
              <w:gridCol w:w="1077"/>
              <w:gridCol w:w="1077"/>
              <w:gridCol w:w="1077"/>
              <w:gridCol w:w="1077"/>
              <w:gridCol w:w="1078"/>
            </w:tblGrid>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Employee Name</w:t>
                  </w:r>
                </w:p>
              </w:tc>
              <w:tc>
                <w:tcPr>
                  <w:tcW w:w="1077" w:type="dxa"/>
                  <w:tcMar>
                    <w:left w:w="72" w:type="dxa"/>
                    <w:right w:w="72" w:type="dxa"/>
                  </w:tcMar>
                  <w:vAlign w:val="center"/>
                </w:tcPr>
                <w:p w:rsidR="00FA28D6" w:rsidRPr="00DB0056" w:rsidRDefault="00FA28D6">
                  <w:pPr>
                    <w:jc w:val="center"/>
                  </w:pPr>
                  <w:r w:rsidRPr="00DB0056">
                    <w:t>Supervisor Name</w:t>
                  </w:r>
                </w:p>
              </w:tc>
              <w:tc>
                <w:tcPr>
                  <w:tcW w:w="1077" w:type="dxa"/>
                  <w:vAlign w:val="center"/>
                </w:tcPr>
                <w:p w:rsidR="00FA28D6" w:rsidRPr="00DB0056" w:rsidRDefault="00FA28D6">
                  <w:pPr>
                    <w:jc w:val="center"/>
                  </w:pPr>
                  <w:r w:rsidRPr="00DB0056">
                    <w:t>Manager Name</w:t>
                  </w:r>
                </w:p>
              </w:tc>
              <w:tc>
                <w:tcPr>
                  <w:tcW w:w="1077" w:type="dxa"/>
                  <w:vAlign w:val="center"/>
                </w:tcPr>
                <w:p w:rsidR="00FA28D6" w:rsidRPr="00DB0056" w:rsidRDefault="00FA28D6">
                  <w:pPr>
                    <w:jc w:val="center"/>
                  </w:pPr>
                  <w:r w:rsidRPr="00DB0056">
                    <w:t>Warning Type</w:t>
                  </w:r>
                </w:p>
              </w:tc>
              <w:tc>
                <w:tcPr>
                  <w:tcW w:w="1077" w:type="dxa"/>
                  <w:vAlign w:val="center"/>
                </w:tcPr>
                <w:p w:rsidR="00FA28D6" w:rsidRPr="00DB0056" w:rsidRDefault="00FA28D6">
                  <w:pPr>
                    <w:jc w:val="center"/>
                  </w:pPr>
                  <w:r w:rsidRPr="00DB0056">
                    <w:t>Warning Reason(s)</w:t>
                  </w:r>
                </w:p>
              </w:tc>
              <w:tc>
                <w:tcPr>
                  <w:tcW w:w="1078" w:type="dxa"/>
                  <w:vAlign w:val="center"/>
                </w:tcPr>
                <w:p w:rsidR="00FA28D6" w:rsidRPr="00DB0056" w:rsidRDefault="00FA28D6">
                  <w:pPr>
                    <w:jc w:val="center"/>
                  </w:pPr>
                  <w:r w:rsidRPr="00DB0056">
                    <w:t>Created Date</w:t>
                  </w:r>
                </w:p>
              </w:tc>
            </w:tr>
            <w:tr w:rsidR="00FA28D6" w:rsidRPr="00DB0056" w:rsidTr="00003A48">
              <w:tc>
                <w:tcPr>
                  <w:tcW w:w="1077" w:type="dxa"/>
                  <w:tcMar>
                    <w:left w:w="72" w:type="dxa"/>
                    <w:right w:w="72" w:type="dxa"/>
                  </w:tcMar>
                  <w:vAlign w:val="center"/>
                </w:tcPr>
                <w:p w:rsidR="00FA28D6" w:rsidRPr="00DB0056" w:rsidRDefault="00FA28D6" w:rsidP="00FA28D6">
                  <w:pPr>
                    <w:jc w:val="center"/>
                  </w:pPr>
                  <w:r w:rsidRPr="00DB0056">
                    <w:t>#Index#</w:t>
                  </w:r>
                </w:p>
              </w:tc>
              <w:tc>
                <w:tcPr>
                  <w:tcW w:w="1077" w:type="dxa"/>
                  <w:tcMar>
                    <w:left w:w="72" w:type="dxa"/>
                    <w:right w:w="72" w:type="dxa"/>
                  </w:tcMar>
                  <w:vAlign w:val="center"/>
                </w:tcPr>
                <w:p w:rsidR="00FA28D6" w:rsidRPr="00DB0056" w:rsidRDefault="00FA28D6" w:rsidP="00FA28D6">
                  <w:pPr>
                    <w:jc w:val="center"/>
                  </w:pPr>
                  <w:r w:rsidRPr="00DB0056">
                    <w:t>#FormId#</w:t>
                  </w:r>
                </w:p>
              </w:tc>
              <w:tc>
                <w:tcPr>
                  <w:tcW w:w="1077" w:type="dxa"/>
                  <w:tcMar>
                    <w:left w:w="72" w:type="dxa"/>
                    <w:right w:w="72" w:type="dxa"/>
                  </w:tcMar>
                  <w:vAlign w:val="center"/>
                </w:tcPr>
                <w:p w:rsidR="00FA28D6" w:rsidRPr="00DB0056" w:rsidRDefault="00FA28D6">
                  <w:pPr>
                    <w:jc w:val="center"/>
                  </w:pPr>
                  <w:r w:rsidRPr="00DB0056">
                    <w:t>#CSRName#</w:t>
                  </w:r>
                </w:p>
              </w:tc>
              <w:tc>
                <w:tcPr>
                  <w:tcW w:w="1077" w:type="dxa"/>
                  <w:tcMar>
                    <w:left w:w="72" w:type="dxa"/>
                    <w:right w:w="72" w:type="dxa"/>
                  </w:tcMar>
                  <w:vAlign w:val="center"/>
                </w:tcPr>
                <w:p w:rsidR="00FA28D6" w:rsidRPr="00DB0056" w:rsidRDefault="00FA28D6">
                  <w:pPr>
                    <w:jc w:val="center"/>
                  </w:pPr>
                  <w:r w:rsidRPr="00DB0056">
                    <w:t>#SuperivsorName#</w:t>
                  </w:r>
                </w:p>
              </w:tc>
              <w:tc>
                <w:tcPr>
                  <w:tcW w:w="1077" w:type="dxa"/>
                  <w:vAlign w:val="center"/>
                </w:tcPr>
                <w:p w:rsidR="00FA28D6" w:rsidRPr="00DB0056" w:rsidRDefault="00FA28D6">
                  <w:pPr>
                    <w:jc w:val="center"/>
                  </w:pPr>
                  <w:r w:rsidRPr="00DB0056">
                    <w:t>#ManagerName#</w:t>
                  </w:r>
                </w:p>
              </w:tc>
              <w:tc>
                <w:tcPr>
                  <w:tcW w:w="1077" w:type="dxa"/>
                  <w:vAlign w:val="center"/>
                </w:tcPr>
                <w:p w:rsidR="00FA28D6" w:rsidRPr="00DB0056" w:rsidRDefault="00FA28D6">
                  <w:pPr>
                    <w:jc w:val="center"/>
                  </w:pPr>
                  <w:r w:rsidRPr="00DB0056">
                    <w:t>#CoachingReason#</w:t>
                  </w:r>
                </w:p>
              </w:tc>
              <w:tc>
                <w:tcPr>
                  <w:tcW w:w="1077" w:type="dxa"/>
                  <w:vAlign w:val="center"/>
                </w:tcPr>
                <w:p w:rsidR="00FA28D6" w:rsidRPr="00DB0056" w:rsidRDefault="00FA28D6">
                  <w:pPr>
                    <w:jc w:val="center"/>
                  </w:pPr>
                  <w:r w:rsidRPr="00DB0056">
                    <w:t>#SubCoachingReason#</w:t>
                  </w:r>
                </w:p>
              </w:tc>
              <w:tc>
                <w:tcPr>
                  <w:tcW w:w="1078" w:type="dxa"/>
                  <w:vAlign w:val="center"/>
                </w:tcPr>
                <w:p w:rsidR="00FA28D6" w:rsidRPr="00DB0056" w:rsidRDefault="00FA28D6">
                  <w:pPr>
                    <w:jc w:val="center"/>
                  </w:pPr>
                  <w:r w:rsidRPr="00DB0056">
                    <w:t>#CreatedDate# PDT</w:t>
                  </w:r>
                </w:p>
              </w:tc>
            </w:tr>
          </w:tbl>
          <w:p w:rsidR="00F953DF" w:rsidRPr="00DB0056" w:rsidRDefault="00F953DF" w:rsidP="002B5FF0"/>
          <w:p w:rsidR="00F953DF" w:rsidRPr="00DB0056" w:rsidRDefault="00F953DF" w:rsidP="002B5FF0"/>
        </w:tc>
        <w:tc>
          <w:tcPr>
            <w:tcW w:w="2160" w:type="dxa"/>
            <w:tcBorders>
              <w:top w:val="single" w:sz="6" w:space="0" w:color="000000"/>
              <w:bottom w:val="single" w:sz="6" w:space="0" w:color="000000"/>
            </w:tcBorders>
          </w:tcPr>
          <w:p w:rsidR="00F953DF" w:rsidRPr="00DB0056" w:rsidRDefault="00F953DF" w:rsidP="002B5FF0">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953DF" w:rsidRPr="00DB0056" w:rsidRDefault="00F953DF" w:rsidP="002B5FF0">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264192">
            <w:pPr>
              <w:autoSpaceDE w:val="0"/>
              <w:autoSpaceDN w:val="0"/>
              <w:adjustRightInd w:val="0"/>
            </w:pPr>
            <w:r w:rsidRPr="00DB0056">
              <w:t>If user  job code is a CSR job code (</w:t>
            </w:r>
            <w:r w:rsidRPr="00DB0056">
              <w:rPr>
                <w:rFonts w:eastAsiaTheme="minorHAnsi"/>
                <w:color w:val="A31515"/>
              </w:rPr>
              <w:t>"WACS*"</w:t>
            </w:r>
            <w:r w:rsidRPr="00DB0056">
              <w:t>) then display the following</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5206CB">
            <w:r w:rsidRPr="00DB0056">
              <w:t>“Welcome to the CSR Dashboard”</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A-1</w:t>
            </w:r>
          </w:p>
        </w:tc>
        <w:tc>
          <w:tcPr>
            <w:tcW w:w="9090" w:type="dxa"/>
            <w:gridSpan w:val="2"/>
            <w:tcBorders>
              <w:top w:val="single" w:sz="6" w:space="0" w:color="000000"/>
              <w:bottom w:val="single" w:sz="6" w:space="0" w:color="000000"/>
            </w:tcBorders>
          </w:tcPr>
          <w:p w:rsidR="00F953DF" w:rsidRPr="00DB0056" w:rsidRDefault="00F953DF" w:rsidP="0045013C">
            <w:r w:rsidRPr="00DB0056">
              <w:t>“My Pending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ABCD-1</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1088"/>
              <w:gridCol w:w="1088"/>
              <w:gridCol w:w="1089"/>
              <w:gridCol w:w="1088"/>
              <w:gridCol w:w="1088"/>
              <w:gridCol w:w="1089"/>
              <w:gridCol w:w="1088"/>
              <w:gridCol w:w="1089"/>
            </w:tblGrid>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Employee Name</w:t>
                  </w:r>
                </w:p>
              </w:tc>
              <w:tc>
                <w:tcPr>
                  <w:tcW w:w="1088" w:type="dxa"/>
                  <w:tcMar>
                    <w:left w:w="72" w:type="dxa"/>
                    <w:right w:w="72" w:type="dxa"/>
                  </w:tcMar>
                  <w:vAlign w:val="center"/>
                </w:tcPr>
                <w:p w:rsidR="00ED188A" w:rsidRPr="00DB0056" w:rsidRDefault="00ED188A">
                  <w:pPr>
                    <w:jc w:val="center"/>
                  </w:pPr>
                  <w:r w:rsidRPr="00DB0056">
                    <w:t>Status</w:t>
                  </w:r>
                </w:p>
              </w:tc>
              <w:tc>
                <w:tcPr>
                  <w:tcW w:w="1088" w:type="dxa"/>
                  <w:vAlign w:val="center"/>
                </w:tcPr>
                <w:p w:rsidR="00ED188A" w:rsidRPr="00DB0056" w:rsidRDefault="00ED188A">
                  <w:pPr>
                    <w:jc w:val="center"/>
                  </w:pPr>
                  <w:r w:rsidRPr="00DB0056">
                    <w:t>Coaching Reason</w:t>
                  </w:r>
                </w:p>
              </w:tc>
              <w:tc>
                <w:tcPr>
                  <w:tcW w:w="1089" w:type="dxa"/>
                  <w:vAlign w:val="center"/>
                </w:tcPr>
                <w:p w:rsidR="00ED188A" w:rsidRPr="00DB0056" w:rsidRDefault="00ED188A">
                  <w:pPr>
                    <w:jc w:val="center"/>
                  </w:pPr>
                  <w:r w:rsidRPr="00DB0056">
                    <w:t>Sub-coaching 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1088" w:type="dxa"/>
                  <w:tcMar>
                    <w:left w:w="72" w:type="dxa"/>
                    <w:right w:w="72" w:type="dxa"/>
                  </w:tcMar>
                  <w:vAlign w:val="center"/>
                </w:tcPr>
                <w:p w:rsidR="00ED188A" w:rsidRPr="00DB0056" w:rsidRDefault="00ED188A" w:rsidP="003E27B2">
                  <w:pPr>
                    <w:jc w:val="center"/>
                  </w:pPr>
                  <w:r w:rsidRPr="00DB0056">
                    <w:t>#Index#</w:t>
                  </w:r>
                </w:p>
              </w:tc>
              <w:tc>
                <w:tcPr>
                  <w:tcW w:w="1088" w:type="dxa"/>
                  <w:tcMar>
                    <w:left w:w="72" w:type="dxa"/>
                    <w:right w:w="72" w:type="dxa"/>
                  </w:tcMar>
                  <w:vAlign w:val="center"/>
                </w:tcPr>
                <w:p w:rsidR="00ED188A" w:rsidRPr="00DB0056" w:rsidRDefault="00ED188A" w:rsidP="003E27B2">
                  <w:pPr>
                    <w:jc w:val="center"/>
                  </w:pPr>
                  <w:r w:rsidRPr="00DB0056">
                    <w:t>#FormId#</w:t>
                  </w:r>
                </w:p>
              </w:tc>
              <w:tc>
                <w:tcPr>
                  <w:tcW w:w="1089" w:type="dxa"/>
                  <w:tcMar>
                    <w:left w:w="72" w:type="dxa"/>
                    <w:right w:w="72" w:type="dxa"/>
                  </w:tcMar>
                  <w:vAlign w:val="center"/>
                </w:tcPr>
                <w:p w:rsidR="00ED188A" w:rsidRPr="00DB0056" w:rsidRDefault="00ED188A" w:rsidP="003E27B2">
                  <w:pPr>
                    <w:jc w:val="center"/>
                  </w:pPr>
                  <w:r w:rsidRPr="00DB0056">
                    <w:t>#CSRName#</w:t>
                  </w:r>
                </w:p>
              </w:tc>
              <w:tc>
                <w:tcPr>
                  <w:tcW w:w="1088" w:type="dxa"/>
                  <w:tcMar>
                    <w:left w:w="72" w:type="dxa"/>
                    <w:right w:w="72" w:type="dxa"/>
                  </w:tcMar>
                  <w:vAlign w:val="center"/>
                </w:tcPr>
                <w:p w:rsidR="00ED188A" w:rsidRPr="00DB0056" w:rsidRDefault="00ED188A">
                  <w:pPr>
                    <w:jc w:val="center"/>
                  </w:pPr>
                  <w:r w:rsidRPr="00DB0056">
                    <w:t>#FormStatus#</w:t>
                  </w:r>
                </w:p>
              </w:tc>
              <w:tc>
                <w:tcPr>
                  <w:tcW w:w="1088" w:type="dxa"/>
                  <w:vAlign w:val="center"/>
                </w:tcPr>
                <w:p w:rsidR="00ED188A" w:rsidRPr="00DB0056" w:rsidRDefault="00ED188A">
                  <w:pPr>
                    <w:jc w:val="center"/>
                  </w:pPr>
                  <w:r w:rsidRPr="00DB0056">
                    <w:t>#CoachingReason#</w:t>
                  </w:r>
                </w:p>
              </w:tc>
              <w:tc>
                <w:tcPr>
                  <w:tcW w:w="1089" w:type="dxa"/>
                  <w:vAlign w:val="center"/>
                </w:tcPr>
                <w:p w:rsidR="00ED188A" w:rsidRPr="00DB0056" w:rsidRDefault="00ED188A">
                  <w:pPr>
                    <w:jc w:val="center"/>
                  </w:pPr>
                  <w:r w:rsidRPr="00DB0056">
                    <w:t>#SubCoachingReason#</w:t>
                  </w:r>
                </w:p>
              </w:tc>
              <w:tc>
                <w:tcPr>
                  <w:tcW w:w="1088" w:type="dxa"/>
                  <w:vAlign w:val="center"/>
                </w:tcPr>
                <w:p w:rsidR="00ED188A" w:rsidRPr="00DB0056" w:rsidRDefault="00ED188A">
                  <w:pPr>
                    <w:jc w:val="center"/>
                  </w:pPr>
                  <w:r w:rsidRPr="00DB0056">
                    <w:t>#value#</w:t>
                  </w:r>
                </w:p>
              </w:tc>
              <w:tc>
                <w:tcPr>
                  <w:tcW w:w="1089"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modify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Header</w:t>
            </w:r>
          </w:p>
        </w:tc>
        <w:tc>
          <w:tcPr>
            <w:tcW w:w="840" w:type="dxa"/>
            <w:gridSpan w:val="2"/>
            <w:tcBorders>
              <w:top w:val="single" w:sz="6" w:space="0" w:color="000000"/>
              <w:bottom w:val="single" w:sz="6" w:space="0" w:color="000000"/>
            </w:tcBorders>
          </w:tcPr>
          <w:p w:rsidR="00F953DF" w:rsidRPr="00DB0056" w:rsidRDefault="00F953DF" w:rsidP="0045013C">
            <w:pPr>
              <w:pStyle w:val="Tabletext"/>
              <w:rPr>
                <w:rFonts w:ascii="Times New Roman" w:hAnsi="Times New Roman"/>
                <w:sz w:val="20"/>
              </w:rPr>
            </w:pPr>
            <w:r w:rsidRPr="00DB0056">
              <w:rPr>
                <w:rFonts w:ascii="Times New Roman" w:hAnsi="Times New Roman"/>
                <w:sz w:val="20"/>
              </w:rPr>
              <w:t>A-3</w:t>
            </w:r>
          </w:p>
        </w:tc>
        <w:tc>
          <w:tcPr>
            <w:tcW w:w="9090" w:type="dxa"/>
            <w:gridSpan w:val="2"/>
            <w:tcBorders>
              <w:top w:val="single" w:sz="6" w:space="0" w:color="000000"/>
              <w:bottom w:val="single" w:sz="6" w:space="0" w:color="000000"/>
            </w:tcBorders>
          </w:tcPr>
          <w:p w:rsidR="00F953DF" w:rsidRPr="00DB0056" w:rsidRDefault="00F953DF" w:rsidP="005206CB">
            <w:r w:rsidRPr="00DB0056">
              <w:t>“My Completed eCoaching Logs</w:t>
            </w:r>
          </w:p>
        </w:tc>
        <w:tc>
          <w:tcPr>
            <w:tcW w:w="2160" w:type="dxa"/>
            <w:tcBorders>
              <w:top w:val="single" w:sz="6" w:space="0" w:color="000000"/>
              <w:bottom w:val="single" w:sz="6" w:space="0" w:color="000000"/>
            </w:tcBorders>
          </w:tcPr>
          <w:p w:rsidR="00F953DF" w:rsidRPr="00DB0056" w:rsidRDefault="00F953DF" w:rsidP="0045013C">
            <w:r w:rsidRPr="00DB0056">
              <w:t>N/A</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DA31B6">
        <w:trPr>
          <w:cantSplit/>
          <w:tblHeader/>
        </w:trPr>
        <w:tc>
          <w:tcPr>
            <w:tcW w:w="960" w:type="dxa"/>
            <w:tcBorders>
              <w:top w:val="single" w:sz="6" w:space="0" w:color="000000"/>
              <w:bottom w:val="single" w:sz="6" w:space="0" w:color="000000"/>
            </w:tcBorders>
          </w:tcPr>
          <w:p w:rsidR="00F953DF" w:rsidRPr="00DB0056" w:rsidRDefault="00F953DF" w:rsidP="0045013C">
            <w:r w:rsidRPr="00DB0056">
              <w:t>Table</w:t>
            </w:r>
          </w:p>
        </w:tc>
        <w:tc>
          <w:tcPr>
            <w:tcW w:w="840" w:type="dxa"/>
            <w:gridSpan w:val="2"/>
            <w:tcBorders>
              <w:top w:val="single" w:sz="6" w:space="0" w:color="000000"/>
              <w:bottom w:val="single" w:sz="6" w:space="0" w:color="000000"/>
            </w:tcBorders>
          </w:tcPr>
          <w:p w:rsidR="00F953DF" w:rsidRPr="00DB0056" w:rsidRDefault="00F953DF" w:rsidP="00B66A06">
            <w:pPr>
              <w:pStyle w:val="Tabletext"/>
              <w:rPr>
                <w:rFonts w:ascii="Times New Roman" w:hAnsi="Times New Roman"/>
                <w:sz w:val="20"/>
              </w:rPr>
            </w:pPr>
            <w:r w:rsidRPr="00DB0056">
              <w:rPr>
                <w:rFonts w:ascii="Times New Roman" w:hAnsi="Times New Roman"/>
                <w:sz w:val="20"/>
              </w:rPr>
              <w:t>ABCD-3</w:t>
            </w:r>
          </w:p>
        </w:tc>
        <w:tc>
          <w:tcPr>
            <w:tcW w:w="9090" w:type="dxa"/>
            <w:gridSpan w:val="2"/>
            <w:tcBorders>
              <w:top w:val="single" w:sz="6" w:space="0" w:color="000000"/>
              <w:bottom w:val="single" w:sz="6" w:space="0" w:color="000000"/>
            </w:tcBorders>
          </w:tcPr>
          <w:p w:rsidR="00F953DF" w:rsidRPr="00DB0056" w:rsidRDefault="00F953DF"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Employee Name</w:t>
                  </w:r>
                </w:p>
              </w:tc>
              <w:tc>
                <w:tcPr>
                  <w:tcW w:w="870" w:type="dxa"/>
                  <w:tcMar>
                    <w:left w:w="72" w:type="dxa"/>
                    <w:right w:w="72" w:type="dxa"/>
                  </w:tcMar>
                  <w:vAlign w:val="center"/>
                </w:tcPr>
                <w:p w:rsidR="00ED188A" w:rsidRPr="00DB0056" w:rsidRDefault="00ED188A">
                  <w:pPr>
                    <w:jc w:val="center"/>
                  </w:pPr>
                  <w:r w:rsidRPr="00DB0056">
                    <w:t>Supervisor Name</w:t>
                  </w:r>
                </w:p>
              </w:tc>
              <w:tc>
                <w:tcPr>
                  <w:tcW w:w="871" w:type="dxa"/>
                  <w:vAlign w:val="center"/>
                </w:tcPr>
                <w:p w:rsidR="00ED188A" w:rsidRPr="00DB0056" w:rsidRDefault="00ED188A">
                  <w:pPr>
                    <w:jc w:val="center"/>
                  </w:pPr>
                  <w:r w:rsidRPr="00DB0056">
                    <w:t>Manager Name</w:t>
                  </w:r>
                </w:p>
              </w:tc>
              <w:tc>
                <w:tcPr>
                  <w:tcW w:w="871" w:type="dxa"/>
                  <w:tcMar>
                    <w:left w:w="72" w:type="dxa"/>
                    <w:right w:w="72" w:type="dxa"/>
                  </w:tcMar>
                  <w:vAlign w:val="center"/>
                </w:tcPr>
                <w:p w:rsidR="00ED188A" w:rsidRPr="00DB0056" w:rsidRDefault="00ED188A">
                  <w:pPr>
                    <w:jc w:val="center"/>
                  </w:pPr>
                  <w:r w:rsidRPr="00DB0056">
                    <w:t>Status</w:t>
                  </w:r>
                </w:p>
              </w:tc>
              <w:tc>
                <w:tcPr>
                  <w:tcW w:w="870" w:type="dxa"/>
                  <w:vAlign w:val="center"/>
                </w:tcPr>
                <w:p w:rsidR="00ED188A" w:rsidRPr="00DB0056" w:rsidRDefault="00ED188A">
                  <w:pPr>
                    <w:jc w:val="center"/>
                  </w:pPr>
                  <w:r w:rsidRPr="00DB0056">
                    <w:t>Coaching Reason</w:t>
                  </w:r>
                </w:p>
              </w:tc>
              <w:tc>
                <w:tcPr>
                  <w:tcW w:w="871" w:type="dxa"/>
                  <w:vAlign w:val="center"/>
                </w:tcPr>
                <w:p w:rsidR="00ED188A" w:rsidRPr="00DB0056" w:rsidRDefault="00ED188A">
                  <w:pPr>
                    <w:jc w:val="center"/>
                  </w:pPr>
                  <w:r w:rsidRPr="00DB0056">
                    <w:t>Sub-coaching 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 Date</w:t>
                  </w:r>
                </w:p>
              </w:tc>
            </w:tr>
            <w:tr w:rsidR="00ED188A" w:rsidRPr="00DB0056" w:rsidTr="00003A48">
              <w:tc>
                <w:tcPr>
                  <w:tcW w:w="870" w:type="dxa"/>
                  <w:tcMar>
                    <w:left w:w="72" w:type="dxa"/>
                    <w:right w:w="72" w:type="dxa"/>
                  </w:tcMar>
                  <w:vAlign w:val="center"/>
                </w:tcPr>
                <w:p w:rsidR="00ED188A" w:rsidRPr="00DB0056" w:rsidRDefault="00ED188A" w:rsidP="003E27B2">
                  <w:pPr>
                    <w:jc w:val="center"/>
                  </w:pPr>
                  <w:r w:rsidRPr="00DB0056">
                    <w:t>#Index#</w:t>
                  </w:r>
                </w:p>
              </w:tc>
              <w:tc>
                <w:tcPr>
                  <w:tcW w:w="871" w:type="dxa"/>
                  <w:tcMar>
                    <w:left w:w="72" w:type="dxa"/>
                    <w:right w:w="72" w:type="dxa"/>
                  </w:tcMar>
                  <w:vAlign w:val="center"/>
                </w:tcPr>
                <w:p w:rsidR="00ED188A" w:rsidRPr="00DB0056" w:rsidRDefault="00ED188A" w:rsidP="003E27B2">
                  <w:pPr>
                    <w:jc w:val="center"/>
                  </w:pPr>
                  <w:r w:rsidRPr="00DB0056">
                    <w:t>#FormId#</w:t>
                  </w:r>
                </w:p>
              </w:tc>
              <w:tc>
                <w:tcPr>
                  <w:tcW w:w="871" w:type="dxa"/>
                  <w:tcMar>
                    <w:left w:w="72" w:type="dxa"/>
                    <w:right w:w="72" w:type="dxa"/>
                  </w:tcMar>
                  <w:vAlign w:val="center"/>
                </w:tcPr>
                <w:p w:rsidR="00ED188A" w:rsidRPr="00DB0056" w:rsidRDefault="00ED188A">
                  <w:pPr>
                    <w:jc w:val="center"/>
                  </w:pPr>
                  <w:r w:rsidRPr="00DB0056">
                    <w:t>#CSRName#</w:t>
                  </w:r>
                </w:p>
              </w:tc>
              <w:tc>
                <w:tcPr>
                  <w:tcW w:w="870" w:type="dxa"/>
                  <w:tcMar>
                    <w:left w:w="72" w:type="dxa"/>
                    <w:right w:w="72" w:type="dxa"/>
                  </w:tcMar>
                  <w:vAlign w:val="center"/>
                </w:tcPr>
                <w:p w:rsidR="00ED188A" w:rsidRPr="00DB0056" w:rsidRDefault="00ED188A">
                  <w:pPr>
                    <w:jc w:val="center"/>
                  </w:pPr>
                  <w:r w:rsidRPr="00DB0056">
                    <w:t>#SuperivsorName#</w:t>
                  </w:r>
                </w:p>
              </w:tc>
              <w:tc>
                <w:tcPr>
                  <w:tcW w:w="871" w:type="dxa"/>
                  <w:vAlign w:val="center"/>
                </w:tcPr>
                <w:p w:rsidR="00ED188A" w:rsidRPr="00DB0056" w:rsidRDefault="00ED188A">
                  <w:pPr>
                    <w:jc w:val="center"/>
                  </w:pPr>
                  <w:r w:rsidRPr="00DB0056">
                    <w:t>#ManagerName#</w:t>
                  </w:r>
                </w:p>
              </w:tc>
              <w:tc>
                <w:tcPr>
                  <w:tcW w:w="871" w:type="dxa"/>
                  <w:tcMar>
                    <w:left w:w="72" w:type="dxa"/>
                    <w:right w:w="72" w:type="dxa"/>
                  </w:tcMar>
                  <w:vAlign w:val="center"/>
                </w:tcPr>
                <w:p w:rsidR="00ED188A" w:rsidRPr="00DB0056" w:rsidRDefault="00ED188A">
                  <w:pPr>
                    <w:jc w:val="center"/>
                  </w:pPr>
                  <w:r w:rsidRPr="00DB0056">
                    <w:t>#FormStatus#</w:t>
                  </w:r>
                </w:p>
              </w:tc>
              <w:tc>
                <w:tcPr>
                  <w:tcW w:w="870" w:type="dxa"/>
                  <w:vAlign w:val="center"/>
                </w:tcPr>
                <w:p w:rsidR="00ED188A" w:rsidRPr="00DB0056" w:rsidRDefault="00ED188A">
                  <w:pPr>
                    <w:jc w:val="center"/>
                  </w:pPr>
                  <w:r w:rsidRPr="00DB0056">
                    <w:t>#CoachingReason#</w:t>
                  </w:r>
                </w:p>
              </w:tc>
              <w:tc>
                <w:tcPr>
                  <w:tcW w:w="871" w:type="dxa"/>
                  <w:vAlign w:val="center"/>
                </w:tcPr>
                <w:p w:rsidR="00ED188A" w:rsidRPr="00DB0056" w:rsidRDefault="00ED188A">
                  <w:pPr>
                    <w:jc w:val="center"/>
                  </w:pPr>
                  <w:r w:rsidRPr="00DB0056">
                    <w:t>#SubCoachingReason#</w:t>
                  </w:r>
                </w:p>
              </w:tc>
              <w:tc>
                <w:tcPr>
                  <w:tcW w:w="871" w:type="dxa"/>
                  <w:vAlign w:val="center"/>
                </w:tcPr>
                <w:p w:rsidR="00ED188A" w:rsidRPr="00DB0056" w:rsidRDefault="00ED188A">
                  <w:pPr>
                    <w:jc w:val="center"/>
                  </w:pPr>
                  <w:r w:rsidRPr="00DB0056">
                    <w:t>#value#</w:t>
                  </w:r>
                </w:p>
              </w:tc>
              <w:tc>
                <w:tcPr>
                  <w:tcW w:w="871" w:type="dxa"/>
                  <w:tcMar>
                    <w:left w:w="72" w:type="dxa"/>
                    <w:right w:w="72" w:type="dxa"/>
                  </w:tcMar>
                  <w:vAlign w:val="center"/>
                </w:tcPr>
                <w:p w:rsidR="00ED188A" w:rsidRPr="00DB0056" w:rsidRDefault="00ED188A">
                  <w:pPr>
                    <w:jc w:val="center"/>
                  </w:pPr>
                  <w:r w:rsidRPr="00DB0056">
                    <w:t>#CreatedDate# PDT</w:t>
                  </w:r>
                </w:p>
              </w:tc>
            </w:tr>
          </w:tbl>
          <w:p w:rsidR="00F953DF" w:rsidRPr="00DB0056" w:rsidRDefault="00F953DF" w:rsidP="0045013C"/>
          <w:p w:rsidR="00F953DF" w:rsidRPr="00DB0056" w:rsidRDefault="00F953DF" w:rsidP="0045013C"/>
        </w:tc>
        <w:tc>
          <w:tcPr>
            <w:tcW w:w="2160" w:type="dxa"/>
            <w:tcBorders>
              <w:top w:val="single" w:sz="6" w:space="0" w:color="000000"/>
              <w:bottom w:val="single" w:sz="6" w:space="0" w:color="000000"/>
            </w:tcBorders>
          </w:tcPr>
          <w:p w:rsidR="00F953DF" w:rsidRPr="00DB0056" w:rsidRDefault="00F953DF" w:rsidP="0045013C">
            <w:r w:rsidRPr="00DB0056">
              <w:t>FormId will be a link opening review.aspx to view record.</w:t>
            </w:r>
          </w:p>
        </w:tc>
        <w:tc>
          <w:tcPr>
            <w:tcW w:w="900" w:type="dxa"/>
            <w:tcBorders>
              <w:top w:val="single" w:sz="6" w:space="0" w:color="000000"/>
              <w:bottom w:val="single" w:sz="6" w:space="0" w:color="000000"/>
            </w:tcBorders>
          </w:tcPr>
          <w:p w:rsidR="00F953DF" w:rsidRPr="00DB0056" w:rsidRDefault="00F953DF" w:rsidP="0045013C">
            <w:r w:rsidRPr="00DB0056">
              <w:t>N/A</w:t>
            </w:r>
          </w:p>
        </w:tc>
      </w:tr>
      <w:tr w:rsidR="00F953DF" w:rsidRPr="00DB0056" w:rsidTr="00BD7B44">
        <w:trPr>
          <w:cantSplit/>
          <w:tblHeader/>
        </w:trPr>
        <w:tc>
          <w:tcPr>
            <w:tcW w:w="13950" w:type="dxa"/>
            <w:gridSpan w:val="7"/>
            <w:tcBorders>
              <w:top w:val="single" w:sz="6" w:space="0" w:color="000000"/>
              <w:bottom w:val="single" w:sz="6" w:space="0" w:color="000000"/>
            </w:tcBorders>
            <w:shd w:val="pct25" w:color="auto" w:fill="auto"/>
          </w:tcPr>
          <w:p w:rsidR="00F953DF" w:rsidRPr="00DB0056" w:rsidRDefault="00F953DF" w:rsidP="0045013C"/>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1951B0">
            <w:r w:rsidRPr="00DB0056">
              <w:t xml:space="preserve">If user has role “SRMGR” </w:t>
            </w:r>
            <w:r w:rsidR="001951B0" w:rsidRPr="00DB0056">
              <w:t>in EC.Historical_Dashboard_ACL</w:t>
            </w:r>
            <w:r w:rsidRPr="00DB0056">
              <w:t xml:space="preserve"> then display the following</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Header</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 xml:space="preserve">My </w:t>
            </w:r>
            <w:r w:rsidR="001951B0" w:rsidRPr="00DB0056">
              <w:t xml:space="preserve">Hierarchy </w:t>
            </w:r>
            <w:r w:rsidRPr="00DB0056">
              <w:t>eCoaching Logs</w:t>
            </w:r>
          </w:p>
        </w:tc>
        <w:tc>
          <w:tcPr>
            <w:tcW w:w="2160" w:type="dxa"/>
            <w:tcBorders>
              <w:top w:val="single" w:sz="6" w:space="0" w:color="000000"/>
              <w:bottom w:val="single" w:sz="6" w:space="0" w:color="000000"/>
            </w:tcBorders>
          </w:tcPr>
          <w:p w:rsidR="0045356C" w:rsidRPr="00DB0056" w:rsidRDefault="0045356C" w:rsidP="009F72FB">
            <w:r w:rsidRPr="00DB0056">
              <w:t>N/A</w:t>
            </w:r>
          </w:p>
        </w:tc>
        <w:tc>
          <w:tcPr>
            <w:tcW w:w="900" w:type="dxa"/>
            <w:tcBorders>
              <w:top w:val="single" w:sz="6" w:space="0" w:color="000000"/>
              <w:bottom w:val="single" w:sz="6" w:space="0" w:color="000000"/>
            </w:tcBorders>
          </w:tcPr>
          <w:p w:rsidR="0045356C" w:rsidRPr="00DB0056" w:rsidRDefault="0045356C"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t>Text</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9F72FB">
            <w:r w:rsidRPr="00DB0056">
              <w:t>Filter:</w:t>
            </w:r>
          </w:p>
        </w:tc>
        <w:tc>
          <w:tcPr>
            <w:tcW w:w="2160" w:type="dxa"/>
            <w:tcBorders>
              <w:top w:val="single" w:sz="6" w:space="0" w:color="000000"/>
              <w:bottom w:val="single" w:sz="6" w:space="0" w:color="000000"/>
            </w:tcBorders>
          </w:tcPr>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lastRenderedPageBreak/>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[ddMGR5]</w:t>
            </w:r>
          </w:p>
        </w:tc>
        <w:tc>
          <w:tcPr>
            <w:tcW w:w="2160" w:type="dxa"/>
            <w:tcBorders>
              <w:top w:val="single" w:sz="6" w:space="0" w:color="000000"/>
              <w:bottom w:val="single" w:sz="6" w:space="0" w:color="000000"/>
            </w:tcBorders>
          </w:tcPr>
          <w:p w:rsidR="001951B0" w:rsidRPr="00DB0056" w:rsidRDefault="001951B0" w:rsidP="001951B0">
            <w:r w:rsidRPr="00DB0056">
              <w:t>Dropdown contains the list of Managers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1951B0"/>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[ddSUP5]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Supervisors for the user’s eCoaching records.</w:t>
            </w:r>
          </w:p>
          <w:p w:rsidR="001951B0" w:rsidRPr="00DB0056" w:rsidRDefault="001951B0" w:rsidP="009F72FB"/>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1951B0">
            <w:r w:rsidRPr="00DB0056">
              <w:t>[ddEMP5]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Employees for the user’s eCoaching records.</w:t>
            </w:r>
          </w:p>
          <w:p w:rsidR="001951B0" w:rsidRPr="00DB0056" w:rsidRDefault="001951B0" w:rsidP="001951B0"/>
          <w:p w:rsidR="001951B0" w:rsidRPr="00DB0056" w:rsidRDefault="001951B0" w:rsidP="001951B0">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Dropdown</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1951B0" w:rsidRPr="00DB0056" w:rsidRDefault="001951B0" w:rsidP="009F72FB">
            <w:r w:rsidRPr="00DB0056">
              <w:t>[ddSource5]</w:t>
            </w:r>
          </w:p>
        </w:tc>
        <w:tc>
          <w:tcPr>
            <w:tcW w:w="2160" w:type="dxa"/>
            <w:tcBorders>
              <w:top w:val="single" w:sz="6" w:space="0" w:color="000000"/>
              <w:bottom w:val="single" w:sz="6" w:space="0" w:color="000000"/>
            </w:tcBorders>
          </w:tcPr>
          <w:p w:rsidR="001951B0" w:rsidRPr="00DB0056" w:rsidRDefault="001951B0" w:rsidP="009F72FB">
            <w:r w:rsidRPr="00DB0056">
              <w:t>Dropdown contains the list of eCoaching sources.</w:t>
            </w:r>
          </w:p>
          <w:p w:rsidR="001951B0" w:rsidRPr="00DB0056" w:rsidRDefault="001951B0" w:rsidP="009F72FB"/>
          <w:p w:rsidR="001951B0" w:rsidRPr="00DB0056" w:rsidRDefault="001951B0" w:rsidP="009F72FB">
            <w:r w:rsidRPr="00DB0056">
              <w:t>OnChange, generates report with selected values</w:t>
            </w:r>
          </w:p>
          <w:p w:rsidR="001951B0" w:rsidRPr="00DB0056" w:rsidRDefault="001951B0" w:rsidP="009F72FB"/>
        </w:tc>
        <w:tc>
          <w:tcPr>
            <w:tcW w:w="900" w:type="dxa"/>
            <w:tcBorders>
              <w:top w:val="single" w:sz="6" w:space="0" w:color="000000"/>
              <w:bottom w:val="single" w:sz="6" w:space="0" w:color="000000"/>
            </w:tcBorders>
          </w:tcPr>
          <w:p w:rsidR="001951B0" w:rsidRPr="00DB0056" w:rsidRDefault="001951B0" w:rsidP="009F72FB">
            <w:r w:rsidRPr="00DB0056">
              <w:t>N/A</w:t>
            </w:r>
          </w:p>
        </w:tc>
      </w:tr>
      <w:tr w:rsidR="0045356C" w:rsidRPr="00DB0056" w:rsidTr="00E33C4E">
        <w:trPr>
          <w:cantSplit/>
          <w:tblHeader/>
        </w:trPr>
        <w:tc>
          <w:tcPr>
            <w:tcW w:w="1080" w:type="dxa"/>
            <w:gridSpan w:val="2"/>
            <w:tcBorders>
              <w:top w:val="single" w:sz="6" w:space="0" w:color="000000"/>
              <w:bottom w:val="single" w:sz="6" w:space="0" w:color="000000"/>
            </w:tcBorders>
          </w:tcPr>
          <w:p w:rsidR="0045356C" w:rsidRPr="00DB0056" w:rsidRDefault="0045356C" w:rsidP="009F72FB">
            <w:r w:rsidRPr="00DB0056">
              <w:lastRenderedPageBreak/>
              <w:t>Dropdown</w:t>
            </w:r>
          </w:p>
        </w:tc>
        <w:tc>
          <w:tcPr>
            <w:tcW w:w="720" w:type="dxa"/>
            <w:tcBorders>
              <w:top w:val="single" w:sz="6" w:space="0" w:color="000000"/>
              <w:bottom w:val="single" w:sz="6" w:space="0" w:color="000000"/>
            </w:tcBorders>
          </w:tcPr>
          <w:p w:rsidR="0045356C" w:rsidRPr="00DB0056" w:rsidRDefault="0045356C"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45356C" w:rsidRPr="00DB0056" w:rsidRDefault="0045356C" w:rsidP="001951B0">
            <w:r w:rsidRPr="00DB0056">
              <w:t>[ddStat</w:t>
            </w:r>
            <w:r w:rsidR="001951B0" w:rsidRPr="00DB0056">
              <w:t>us5</w:t>
            </w:r>
            <w:r w:rsidRPr="00DB0056">
              <w:t>]</w:t>
            </w:r>
          </w:p>
        </w:tc>
        <w:tc>
          <w:tcPr>
            <w:tcW w:w="2160" w:type="dxa"/>
            <w:tcBorders>
              <w:top w:val="single" w:sz="6" w:space="0" w:color="000000"/>
              <w:bottom w:val="single" w:sz="6" w:space="0" w:color="000000"/>
            </w:tcBorders>
          </w:tcPr>
          <w:p w:rsidR="0045356C" w:rsidRPr="00DB0056" w:rsidRDefault="0045356C" w:rsidP="009F72FB">
            <w:r w:rsidRPr="00DB0056">
              <w:t>Dropdown contains the list of eCoaching stat</w:t>
            </w:r>
            <w:r w:rsidR="001951B0" w:rsidRPr="00DB0056">
              <w:t>u</w:t>
            </w:r>
            <w:r w:rsidRPr="00DB0056">
              <w:t>s</w:t>
            </w:r>
            <w:r w:rsidR="001951B0" w:rsidRPr="00DB0056">
              <w:t>es</w:t>
            </w:r>
          </w:p>
          <w:p w:rsidR="0045356C" w:rsidRPr="00DB0056" w:rsidRDefault="0045356C" w:rsidP="009F72FB"/>
          <w:p w:rsidR="0045356C" w:rsidRPr="00DB0056" w:rsidRDefault="0045356C" w:rsidP="009F72FB">
            <w:r w:rsidRPr="00DB0056">
              <w:t>OnChange, generates report with selected values</w:t>
            </w:r>
          </w:p>
          <w:p w:rsidR="0045356C" w:rsidRPr="00DB0056" w:rsidRDefault="0045356C" w:rsidP="009F72FB"/>
          <w:p w:rsidR="0045356C" w:rsidRPr="00DB0056" w:rsidRDefault="0045356C" w:rsidP="009F72FB"/>
          <w:p w:rsidR="0045356C" w:rsidRPr="00DB0056" w:rsidRDefault="0045356C" w:rsidP="009F72FB"/>
          <w:p w:rsidR="0045356C" w:rsidRPr="00DB0056" w:rsidRDefault="0045356C" w:rsidP="009F72FB"/>
        </w:tc>
        <w:tc>
          <w:tcPr>
            <w:tcW w:w="900" w:type="dxa"/>
            <w:tcBorders>
              <w:top w:val="single" w:sz="6" w:space="0" w:color="000000"/>
              <w:bottom w:val="single" w:sz="6" w:space="0" w:color="000000"/>
            </w:tcBorders>
          </w:tcPr>
          <w:p w:rsidR="0045356C" w:rsidRPr="00DB0056" w:rsidRDefault="0045356C" w:rsidP="009F72F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Submitted:</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[Date9]</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Date7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Text Field</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[Date10]</w:t>
            </w:r>
          </w:p>
        </w:tc>
        <w:tc>
          <w:tcPr>
            <w:tcW w:w="2160" w:type="dxa"/>
            <w:tcBorders>
              <w:top w:val="single" w:sz="6" w:space="0" w:color="000000"/>
              <w:bottom w:val="single" w:sz="6" w:space="0" w:color="000000"/>
            </w:tcBorders>
          </w:tcPr>
          <w:p w:rsidR="00F4122B" w:rsidRPr="00DB0056" w:rsidRDefault="00F4122B" w:rsidP="00C531BB"/>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Image</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C531BB">
            <w:r w:rsidRPr="00DB0056">
              <w:t>[Calendar_scheduleHS.png]</w:t>
            </w:r>
          </w:p>
        </w:tc>
        <w:tc>
          <w:tcPr>
            <w:tcW w:w="2160" w:type="dxa"/>
            <w:tcBorders>
              <w:top w:val="single" w:sz="6" w:space="0" w:color="000000"/>
              <w:bottom w:val="single" w:sz="6" w:space="0" w:color="000000"/>
            </w:tcBorders>
          </w:tcPr>
          <w:p w:rsidR="00F4122B" w:rsidRPr="00DB0056" w:rsidRDefault="00F4122B" w:rsidP="00C531BB">
            <w:r w:rsidRPr="00DB0056">
              <w:t>onClick opens script to poputlate Date8 field with selected date</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F4122B" w:rsidRPr="00DB0056" w:rsidTr="00E33C4E">
        <w:trPr>
          <w:cantSplit/>
          <w:tblHeader/>
        </w:trPr>
        <w:tc>
          <w:tcPr>
            <w:tcW w:w="1080" w:type="dxa"/>
            <w:gridSpan w:val="2"/>
            <w:tcBorders>
              <w:top w:val="single" w:sz="6" w:space="0" w:color="000000"/>
              <w:bottom w:val="single" w:sz="6" w:space="0" w:color="000000"/>
            </w:tcBorders>
          </w:tcPr>
          <w:p w:rsidR="00F4122B" w:rsidRPr="00DB0056" w:rsidRDefault="00F4122B" w:rsidP="00C531BB">
            <w:r w:rsidRPr="00DB0056">
              <w:t>Button</w:t>
            </w:r>
          </w:p>
        </w:tc>
        <w:tc>
          <w:tcPr>
            <w:tcW w:w="720" w:type="dxa"/>
            <w:tcBorders>
              <w:top w:val="single" w:sz="6" w:space="0" w:color="000000"/>
              <w:bottom w:val="single" w:sz="6" w:space="0" w:color="000000"/>
            </w:tcBorders>
          </w:tcPr>
          <w:p w:rsidR="00F4122B" w:rsidRPr="00DB0056" w:rsidRDefault="00F4122B" w:rsidP="00C531B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4122B" w:rsidRPr="00DB0056" w:rsidRDefault="00F4122B" w:rsidP="00F4122B">
            <w:r w:rsidRPr="00DB0056">
              <w:t>[Button5]</w:t>
            </w:r>
          </w:p>
        </w:tc>
        <w:tc>
          <w:tcPr>
            <w:tcW w:w="2160" w:type="dxa"/>
            <w:tcBorders>
              <w:top w:val="single" w:sz="6" w:space="0" w:color="000000"/>
              <w:bottom w:val="single" w:sz="6" w:space="0" w:color="000000"/>
            </w:tcBorders>
          </w:tcPr>
          <w:p w:rsidR="00F4122B" w:rsidRPr="00DB0056" w:rsidRDefault="00F4122B" w:rsidP="00C531BB">
            <w:r w:rsidRPr="00DB0056">
              <w:t>onClick generates new report for section</w:t>
            </w:r>
          </w:p>
        </w:tc>
        <w:tc>
          <w:tcPr>
            <w:tcW w:w="900" w:type="dxa"/>
            <w:tcBorders>
              <w:top w:val="single" w:sz="6" w:space="0" w:color="000000"/>
              <w:bottom w:val="single" w:sz="6" w:space="0" w:color="000000"/>
            </w:tcBorders>
          </w:tcPr>
          <w:p w:rsidR="00F4122B" w:rsidRPr="00DB0056" w:rsidRDefault="00F4122B" w:rsidP="00C531BB">
            <w:r w:rsidRPr="00DB0056">
              <w:t>N/A</w:t>
            </w:r>
          </w:p>
        </w:tc>
      </w:tr>
      <w:tr w:rsidR="001951B0" w:rsidRPr="00DB0056" w:rsidTr="00E33C4E">
        <w:trPr>
          <w:cantSplit/>
          <w:tblHeader/>
        </w:trPr>
        <w:tc>
          <w:tcPr>
            <w:tcW w:w="1080" w:type="dxa"/>
            <w:gridSpan w:val="2"/>
            <w:tcBorders>
              <w:top w:val="single" w:sz="6" w:space="0" w:color="000000"/>
              <w:bottom w:val="single" w:sz="6" w:space="0" w:color="000000"/>
            </w:tcBorders>
          </w:tcPr>
          <w:p w:rsidR="001951B0" w:rsidRPr="00DB0056" w:rsidRDefault="001951B0" w:rsidP="009F72FB">
            <w:r w:rsidRPr="00DB0056">
              <w:t>Table</w:t>
            </w:r>
          </w:p>
        </w:tc>
        <w:tc>
          <w:tcPr>
            <w:tcW w:w="720" w:type="dxa"/>
            <w:tcBorders>
              <w:top w:val="single" w:sz="6" w:space="0" w:color="000000"/>
              <w:bottom w:val="single" w:sz="6" w:space="0" w:color="000000"/>
            </w:tcBorders>
          </w:tcPr>
          <w:p w:rsidR="001951B0" w:rsidRPr="00DB0056" w:rsidRDefault="001951B0"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1951B0" w:rsidRPr="00DB0056" w:rsidRDefault="001951B0" w:rsidP="009F72FB"/>
          <w:tbl>
            <w:tblPr>
              <w:tblStyle w:val="TableGrid"/>
              <w:tblW w:w="8797" w:type="dxa"/>
              <w:tblLayout w:type="fixed"/>
              <w:tblLook w:val="04A0" w:firstRow="1" w:lastRow="0" w:firstColumn="1" w:lastColumn="0" w:noHBand="0" w:noVBand="1"/>
            </w:tblPr>
            <w:tblGrid>
              <w:gridCol w:w="791"/>
              <w:gridCol w:w="792"/>
              <w:gridCol w:w="791"/>
              <w:gridCol w:w="792"/>
              <w:gridCol w:w="791"/>
              <w:gridCol w:w="792"/>
              <w:gridCol w:w="791"/>
              <w:gridCol w:w="792"/>
              <w:gridCol w:w="791"/>
              <w:gridCol w:w="792"/>
              <w:gridCol w:w="882"/>
            </w:tblGrid>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Employee Name</w:t>
                  </w:r>
                </w:p>
              </w:tc>
              <w:tc>
                <w:tcPr>
                  <w:tcW w:w="792" w:type="dxa"/>
                  <w:tcMar>
                    <w:left w:w="72" w:type="dxa"/>
                    <w:right w:w="72" w:type="dxa"/>
                  </w:tcMar>
                  <w:vAlign w:val="center"/>
                </w:tcPr>
                <w:p w:rsidR="001951B0" w:rsidRPr="00DB0056" w:rsidRDefault="001951B0" w:rsidP="009F72FB">
                  <w:pPr>
                    <w:jc w:val="center"/>
                  </w:pPr>
                  <w:r w:rsidRPr="00DB0056">
                    <w:t>Supervisor Name</w:t>
                  </w:r>
                </w:p>
              </w:tc>
              <w:tc>
                <w:tcPr>
                  <w:tcW w:w="791" w:type="dxa"/>
                  <w:vAlign w:val="center"/>
                </w:tcPr>
                <w:p w:rsidR="001951B0" w:rsidRPr="00DB0056" w:rsidRDefault="001951B0" w:rsidP="009F72FB">
                  <w:pPr>
                    <w:jc w:val="center"/>
                  </w:pPr>
                  <w:r w:rsidRPr="00DB0056">
                    <w:t>Manager Name</w:t>
                  </w:r>
                </w:p>
              </w:tc>
              <w:tc>
                <w:tcPr>
                  <w:tcW w:w="792" w:type="dxa"/>
                  <w:tcMar>
                    <w:left w:w="72" w:type="dxa"/>
                    <w:right w:w="72" w:type="dxa"/>
                  </w:tcMar>
                  <w:vAlign w:val="center"/>
                </w:tcPr>
                <w:p w:rsidR="001951B0" w:rsidRPr="00DB0056" w:rsidRDefault="001951B0" w:rsidP="009F72FB">
                  <w:pPr>
                    <w:jc w:val="center"/>
                  </w:pPr>
                  <w:r w:rsidRPr="00DB0056">
                    <w:t>Status</w:t>
                  </w:r>
                </w:p>
              </w:tc>
              <w:tc>
                <w:tcPr>
                  <w:tcW w:w="791" w:type="dxa"/>
                  <w:vAlign w:val="center"/>
                </w:tcPr>
                <w:p w:rsidR="001951B0" w:rsidRPr="00DB0056" w:rsidRDefault="001951B0" w:rsidP="001951B0">
                  <w:pPr>
                    <w:jc w:val="center"/>
                  </w:pPr>
                  <w:r w:rsidRPr="00DB0056">
                    <w:t>Source</w:t>
                  </w:r>
                </w:p>
              </w:tc>
              <w:tc>
                <w:tcPr>
                  <w:tcW w:w="792" w:type="dxa"/>
                  <w:vAlign w:val="center"/>
                </w:tcPr>
                <w:p w:rsidR="001951B0" w:rsidRPr="00DB0056" w:rsidRDefault="001951B0" w:rsidP="009F72FB">
                  <w:pPr>
                    <w:jc w:val="center"/>
                  </w:pPr>
                  <w:r w:rsidRPr="00DB0056">
                    <w:t>Coaching Reason</w:t>
                  </w:r>
                </w:p>
              </w:tc>
              <w:tc>
                <w:tcPr>
                  <w:tcW w:w="791" w:type="dxa"/>
                  <w:vAlign w:val="center"/>
                </w:tcPr>
                <w:p w:rsidR="001951B0" w:rsidRPr="00DB0056" w:rsidRDefault="001951B0" w:rsidP="009F72FB">
                  <w:pPr>
                    <w:jc w:val="center"/>
                  </w:pPr>
                  <w:r w:rsidRPr="00DB0056">
                    <w:t>Sub-coaching 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 Date</w:t>
                  </w:r>
                </w:p>
              </w:tc>
            </w:tr>
            <w:tr w:rsidR="001951B0" w:rsidRPr="00DB0056" w:rsidTr="00485ED7">
              <w:tc>
                <w:tcPr>
                  <w:tcW w:w="791" w:type="dxa"/>
                  <w:tcMar>
                    <w:left w:w="72" w:type="dxa"/>
                    <w:right w:w="72" w:type="dxa"/>
                  </w:tcMar>
                  <w:vAlign w:val="center"/>
                </w:tcPr>
                <w:p w:rsidR="001951B0" w:rsidRPr="00DB0056" w:rsidRDefault="001951B0" w:rsidP="009F72FB">
                  <w:pPr>
                    <w:jc w:val="center"/>
                  </w:pPr>
                  <w:r w:rsidRPr="00DB0056">
                    <w:t>#Index#</w:t>
                  </w:r>
                </w:p>
              </w:tc>
              <w:tc>
                <w:tcPr>
                  <w:tcW w:w="792" w:type="dxa"/>
                  <w:tcMar>
                    <w:left w:w="72" w:type="dxa"/>
                    <w:right w:w="72" w:type="dxa"/>
                  </w:tcMar>
                  <w:vAlign w:val="center"/>
                </w:tcPr>
                <w:p w:rsidR="001951B0" w:rsidRPr="00DB0056" w:rsidRDefault="001951B0" w:rsidP="009F72FB">
                  <w:pPr>
                    <w:jc w:val="center"/>
                  </w:pPr>
                  <w:r w:rsidRPr="00DB0056">
                    <w:t>#FormId#</w:t>
                  </w:r>
                </w:p>
              </w:tc>
              <w:tc>
                <w:tcPr>
                  <w:tcW w:w="791" w:type="dxa"/>
                  <w:tcMar>
                    <w:left w:w="72" w:type="dxa"/>
                    <w:right w:w="72" w:type="dxa"/>
                  </w:tcMar>
                  <w:vAlign w:val="center"/>
                </w:tcPr>
                <w:p w:rsidR="001951B0" w:rsidRPr="00DB0056" w:rsidRDefault="001951B0" w:rsidP="009F72FB">
                  <w:pPr>
                    <w:jc w:val="center"/>
                  </w:pPr>
                  <w:r w:rsidRPr="00DB0056">
                    <w:t>#CSRName#</w:t>
                  </w:r>
                </w:p>
              </w:tc>
              <w:tc>
                <w:tcPr>
                  <w:tcW w:w="792" w:type="dxa"/>
                  <w:tcMar>
                    <w:left w:w="72" w:type="dxa"/>
                    <w:right w:w="72" w:type="dxa"/>
                  </w:tcMar>
                  <w:vAlign w:val="center"/>
                </w:tcPr>
                <w:p w:rsidR="001951B0" w:rsidRPr="00DB0056" w:rsidRDefault="001951B0" w:rsidP="009F72FB">
                  <w:pPr>
                    <w:jc w:val="center"/>
                  </w:pPr>
                  <w:r w:rsidRPr="00DB0056">
                    <w:t>#SuperivsorName#</w:t>
                  </w:r>
                </w:p>
              </w:tc>
              <w:tc>
                <w:tcPr>
                  <w:tcW w:w="791" w:type="dxa"/>
                  <w:vAlign w:val="center"/>
                </w:tcPr>
                <w:p w:rsidR="001951B0" w:rsidRPr="00DB0056" w:rsidRDefault="001951B0" w:rsidP="009F72FB">
                  <w:pPr>
                    <w:jc w:val="center"/>
                  </w:pPr>
                  <w:r w:rsidRPr="00DB0056">
                    <w:t>#ManagerName#</w:t>
                  </w:r>
                </w:p>
              </w:tc>
              <w:tc>
                <w:tcPr>
                  <w:tcW w:w="792" w:type="dxa"/>
                  <w:tcMar>
                    <w:left w:w="72" w:type="dxa"/>
                    <w:right w:w="72" w:type="dxa"/>
                  </w:tcMar>
                  <w:vAlign w:val="center"/>
                </w:tcPr>
                <w:p w:rsidR="001951B0" w:rsidRPr="00DB0056" w:rsidRDefault="001951B0" w:rsidP="009F72FB">
                  <w:pPr>
                    <w:jc w:val="center"/>
                  </w:pPr>
                  <w:r w:rsidRPr="00DB0056">
                    <w:t>#FormStatus#</w:t>
                  </w:r>
                </w:p>
              </w:tc>
              <w:tc>
                <w:tcPr>
                  <w:tcW w:w="791" w:type="dxa"/>
                  <w:vAlign w:val="center"/>
                </w:tcPr>
                <w:p w:rsidR="001951B0" w:rsidRPr="00DB0056" w:rsidRDefault="001951B0" w:rsidP="001951B0">
                  <w:pPr>
                    <w:jc w:val="center"/>
                  </w:pPr>
                  <w:r w:rsidRPr="00DB0056">
                    <w:t>#strSource#</w:t>
                  </w:r>
                </w:p>
              </w:tc>
              <w:tc>
                <w:tcPr>
                  <w:tcW w:w="792" w:type="dxa"/>
                  <w:vAlign w:val="center"/>
                </w:tcPr>
                <w:p w:rsidR="001951B0" w:rsidRPr="00DB0056" w:rsidRDefault="001951B0" w:rsidP="009F72FB">
                  <w:pPr>
                    <w:jc w:val="center"/>
                  </w:pPr>
                  <w:r w:rsidRPr="00DB0056">
                    <w:t>#CoachingReason#</w:t>
                  </w:r>
                </w:p>
              </w:tc>
              <w:tc>
                <w:tcPr>
                  <w:tcW w:w="791" w:type="dxa"/>
                  <w:vAlign w:val="center"/>
                </w:tcPr>
                <w:p w:rsidR="001951B0" w:rsidRPr="00DB0056" w:rsidRDefault="001951B0" w:rsidP="009F72FB">
                  <w:pPr>
                    <w:jc w:val="center"/>
                  </w:pPr>
                  <w:r w:rsidRPr="00DB0056">
                    <w:t>#SubCoachingReason#</w:t>
                  </w:r>
                </w:p>
              </w:tc>
              <w:tc>
                <w:tcPr>
                  <w:tcW w:w="792" w:type="dxa"/>
                  <w:vAlign w:val="center"/>
                </w:tcPr>
                <w:p w:rsidR="001951B0" w:rsidRPr="00DB0056" w:rsidRDefault="001951B0" w:rsidP="009F72FB">
                  <w:pPr>
                    <w:jc w:val="center"/>
                  </w:pPr>
                  <w:r w:rsidRPr="00DB0056">
                    <w:t>#value#</w:t>
                  </w:r>
                </w:p>
              </w:tc>
              <w:tc>
                <w:tcPr>
                  <w:tcW w:w="882" w:type="dxa"/>
                  <w:tcMar>
                    <w:left w:w="72" w:type="dxa"/>
                    <w:right w:w="72" w:type="dxa"/>
                  </w:tcMar>
                  <w:vAlign w:val="center"/>
                </w:tcPr>
                <w:p w:rsidR="001951B0" w:rsidRPr="00DB0056" w:rsidRDefault="001951B0" w:rsidP="009F72FB">
                  <w:pPr>
                    <w:jc w:val="center"/>
                  </w:pPr>
                  <w:r w:rsidRPr="00DB0056">
                    <w:t>#CreatedDate# PDT</w:t>
                  </w:r>
                </w:p>
              </w:tc>
            </w:tr>
          </w:tbl>
          <w:p w:rsidR="001951B0" w:rsidRPr="00DB0056" w:rsidRDefault="001951B0" w:rsidP="009F72FB"/>
          <w:p w:rsidR="001951B0" w:rsidRPr="00DB0056" w:rsidRDefault="001951B0" w:rsidP="009F72FB"/>
        </w:tc>
        <w:tc>
          <w:tcPr>
            <w:tcW w:w="2160" w:type="dxa"/>
            <w:tcBorders>
              <w:top w:val="single" w:sz="6" w:space="0" w:color="000000"/>
              <w:bottom w:val="single" w:sz="6" w:space="0" w:color="000000"/>
            </w:tcBorders>
          </w:tcPr>
          <w:p w:rsidR="001951B0" w:rsidRPr="00DB0056" w:rsidRDefault="001951B0" w:rsidP="001951B0">
            <w:r w:rsidRPr="00DB0056">
              <w:t>Values will be populated based on form options selected.  FormId will be a link opening review2.aspx to view record.</w:t>
            </w:r>
          </w:p>
        </w:tc>
        <w:tc>
          <w:tcPr>
            <w:tcW w:w="900" w:type="dxa"/>
            <w:tcBorders>
              <w:top w:val="single" w:sz="6" w:space="0" w:color="000000"/>
              <w:bottom w:val="single" w:sz="6" w:space="0" w:color="000000"/>
            </w:tcBorders>
          </w:tcPr>
          <w:p w:rsidR="001951B0" w:rsidRPr="00DB0056" w:rsidRDefault="001951B0"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Header</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 xml:space="preserve">My </w:t>
            </w:r>
            <w:r w:rsidR="009F72FB" w:rsidRPr="00DB0056">
              <w:t>Hierarchy</w:t>
            </w:r>
            <w:r w:rsidRPr="00DB0056">
              <w:t xml:space="preserve"> Warning eCoaching Logs</w:t>
            </w:r>
          </w:p>
        </w:tc>
        <w:tc>
          <w:tcPr>
            <w:tcW w:w="2160" w:type="dxa"/>
            <w:tcBorders>
              <w:top w:val="single" w:sz="6" w:space="0" w:color="000000"/>
              <w:bottom w:val="single" w:sz="6" w:space="0" w:color="000000"/>
            </w:tcBorders>
          </w:tcPr>
          <w:p w:rsidR="00F336D3" w:rsidRPr="00DB0056" w:rsidRDefault="00F336D3" w:rsidP="009F72FB">
            <w:r w:rsidRPr="00DB0056">
              <w:t>N/A</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9F72FB">
            <w:r w:rsidRPr="00DB0056">
              <w:t>Filter:</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lastRenderedPageBreak/>
              <w:t>Dropdown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A-5</w:t>
            </w:r>
          </w:p>
        </w:tc>
        <w:tc>
          <w:tcPr>
            <w:tcW w:w="9090" w:type="dxa"/>
            <w:gridSpan w:val="2"/>
            <w:tcBorders>
              <w:top w:val="single" w:sz="6" w:space="0" w:color="000000"/>
              <w:bottom w:val="single" w:sz="6" w:space="0" w:color="000000"/>
            </w:tcBorders>
          </w:tcPr>
          <w:p w:rsidR="00F336D3" w:rsidRPr="00DB0056" w:rsidRDefault="00F336D3" w:rsidP="00F336D3">
            <w:r w:rsidRPr="00DB0056">
              <w:t>[ddState6]</w:t>
            </w:r>
          </w:p>
        </w:tc>
        <w:tc>
          <w:tcPr>
            <w:tcW w:w="2160" w:type="dxa"/>
            <w:tcBorders>
              <w:top w:val="single" w:sz="6" w:space="0" w:color="000000"/>
              <w:bottom w:val="single" w:sz="6" w:space="0" w:color="000000"/>
            </w:tcBorders>
          </w:tcPr>
          <w:p w:rsidR="00F336D3" w:rsidRPr="00DB0056" w:rsidRDefault="00F336D3" w:rsidP="009F72FB">
            <w:r w:rsidRPr="00DB0056">
              <w:t>Dropdown contains the list of eCoaching states</w:t>
            </w:r>
          </w:p>
          <w:p w:rsidR="00F336D3" w:rsidRPr="00DB0056" w:rsidRDefault="00F336D3" w:rsidP="009F72FB"/>
          <w:p w:rsidR="00F336D3" w:rsidRPr="00DB0056" w:rsidRDefault="00F336D3" w:rsidP="009F72FB">
            <w:r w:rsidRPr="00DB0056">
              <w:t>OnChange, generates report with selected values</w:t>
            </w:r>
          </w:p>
          <w:p w:rsidR="00F336D3" w:rsidRPr="00DB0056" w:rsidRDefault="00F336D3" w:rsidP="009F72FB"/>
          <w:p w:rsidR="00F336D3" w:rsidRPr="00DB0056" w:rsidRDefault="00F336D3" w:rsidP="009F72FB"/>
          <w:p w:rsidR="00F336D3" w:rsidRPr="00DB0056" w:rsidRDefault="00F336D3" w:rsidP="009F72FB"/>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Submitted:</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[Date9]</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Date9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Text Field</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F336D3">
            <w:r w:rsidRPr="00DB0056">
              <w:t>[Date10]</w:t>
            </w:r>
          </w:p>
        </w:tc>
        <w:tc>
          <w:tcPr>
            <w:tcW w:w="2160" w:type="dxa"/>
            <w:tcBorders>
              <w:top w:val="single" w:sz="6" w:space="0" w:color="000000"/>
              <w:bottom w:val="single" w:sz="6" w:space="0" w:color="000000"/>
            </w:tcBorders>
          </w:tcPr>
          <w:p w:rsidR="00F336D3" w:rsidRPr="00DB0056" w:rsidRDefault="00F336D3" w:rsidP="009F72FB"/>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Image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[Calendar_scheduleHS.png]</w:t>
            </w:r>
          </w:p>
        </w:tc>
        <w:tc>
          <w:tcPr>
            <w:tcW w:w="2160" w:type="dxa"/>
            <w:tcBorders>
              <w:top w:val="single" w:sz="6" w:space="0" w:color="000000"/>
              <w:bottom w:val="single" w:sz="6" w:space="0" w:color="000000"/>
            </w:tcBorders>
          </w:tcPr>
          <w:p w:rsidR="00F336D3" w:rsidRPr="00DB0056" w:rsidRDefault="00F336D3" w:rsidP="00F336D3">
            <w:r w:rsidRPr="00DB0056">
              <w:t>onClick opens script to poputlate Date10 field with selected date</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Button</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B-5</w:t>
            </w:r>
          </w:p>
        </w:tc>
        <w:tc>
          <w:tcPr>
            <w:tcW w:w="9090" w:type="dxa"/>
            <w:gridSpan w:val="2"/>
            <w:tcBorders>
              <w:top w:val="single" w:sz="6" w:space="0" w:color="000000"/>
              <w:bottom w:val="single" w:sz="6" w:space="0" w:color="000000"/>
            </w:tcBorders>
          </w:tcPr>
          <w:p w:rsidR="00F336D3" w:rsidRPr="00DB0056" w:rsidRDefault="00F336D3" w:rsidP="009F72FB">
            <w:r w:rsidRPr="00DB0056">
              <w:t>[Button1]</w:t>
            </w:r>
          </w:p>
        </w:tc>
        <w:tc>
          <w:tcPr>
            <w:tcW w:w="2160" w:type="dxa"/>
            <w:tcBorders>
              <w:top w:val="single" w:sz="6" w:space="0" w:color="000000"/>
              <w:bottom w:val="single" w:sz="6" w:space="0" w:color="000000"/>
            </w:tcBorders>
          </w:tcPr>
          <w:p w:rsidR="00F336D3" w:rsidRPr="00DB0056" w:rsidRDefault="00F336D3" w:rsidP="009F72FB">
            <w:r w:rsidRPr="00DB0056">
              <w:t>onClick generates new report for section</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F336D3" w:rsidRPr="00DB0056" w:rsidTr="00E33C4E">
        <w:trPr>
          <w:cantSplit/>
          <w:tblHeader/>
        </w:trPr>
        <w:tc>
          <w:tcPr>
            <w:tcW w:w="1080" w:type="dxa"/>
            <w:gridSpan w:val="2"/>
            <w:tcBorders>
              <w:top w:val="single" w:sz="6" w:space="0" w:color="000000"/>
              <w:bottom w:val="single" w:sz="6" w:space="0" w:color="000000"/>
            </w:tcBorders>
          </w:tcPr>
          <w:p w:rsidR="00F336D3" w:rsidRPr="00DB0056" w:rsidRDefault="00F336D3" w:rsidP="009F72FB">
            <w:r w:rsidRPr="00DB0056">
              <w:t>Table</w:t>
            </w:r>
          </w:p>
        </w:tc>
        <w:tc>
          <w:tcPr>
            <w:tcW w:w="720" w:type="dxa"/>
            <w:tcBorders>
              <w:top w:val="single" w:sz="6" w:space="0" w:color="000000"/>
              <w:bottom w:val="single" w:sz="6" w:space="0" w:color="000000"/>
            </w:tcBorders>
          </w:tcPr>
          <w:p w:rsidR="00F336D3" w:rsidRPr="00DB0056" w:rsidRDefault="00F336D3" w:rsidP="009F72FB">
            <w:pPr>
              <w:pStyle w:val="Tabletext"/>
              <w:rPr>
                <w:rFonts w:ascii="Times New Roman" w:hAnsi="Times New Roman"/>
                <w:sz w:val="20"/>
              </w:rPr>
            </w:pPr>
            <w:r w:rsidRPr="00DB0056">
              <w:rPr>
                <w:rFonts w:ascii="Times New Roman" w:hAnsi="Times New Roman"/>
                <w:sz w:val="20"/>
              </w:rPr>
              <w:t>ABCD-5</w:t>
            </w:r>
          </w:p>
        </w:tc>
        <w:tc>
          <w:tcPr>
            <w:tcW w:w="9090" w:type="dxa"/>
            <w:gridSpan w:val="2"/>
            <w:tcBorders>
              <w:top w:val="single" w:sz="6" w:space="0" w:color="000000"/>
              <w:bottom w:val="single" w:sz="6" w:space="0" w:color="000000"/>
            </w:tcBorders>
          </w:tcPr>
          <w:p w:rsidR="00F336D3" w:rsidRPr="00DB0056" w:rsidRDefault="00F336D3" w:rsidP="009F72FB"/>
          <w:tbl>
            <w:tblPr>
              <w:tblStyle w:val="TableGrid"/>
              <w:tblW w:w="8707" w:type="dxa"/>
              <w:tblLayout w:type="fixed"/>
              <w:tblLook w:val="04A0" w:firstRow="1" w:lastRow="0" w:firstColumn="1" w:lastColumn="0" w:noHBand="0" w:noVBand="1"/>
            </w:tblPr>
            <w:tblGrid>
              <w:gridCol w:w="967"/>
              <w:gridCol w:w="967"/>
              <w:gridCol w:w="968"/>
              <w:gridCol w:w="967"/>
              <w:gridCol w:w="968"/>
              <w:gridCol w:w="967"/>
              <w:gridCol w:w="968"/>
              <w:gridCol w:w="967"/>
              <w:gridCol w:w="968"/>
            </w:tblGrid>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Employee Name</w:t>
                  </w:r>
                </w:p>
              </w:tc>
              <w:tc>
                <w:tcPr>
                  <w:tcW w:w="967" w:type="dxa"/>
                  <w:tcMar>
                    <w:left w:w="72" w:type="dxa"/>
                    <w:right w:w="72" w:type="dxa"/>
                  </w:tcMar>
                  <w:vAlign w:val="center"/>
                </w:tcPr>
                <w:p w:rsidR="00F336D3" w:rsidRPr="00DB0056" w:rsidRDefault="00F336D3" w:rsidP="009F72FB">
                  <w:pPr>
                    <w:jc w:val="center"/>
                  </w:pPr>
                  <w:r w:rsidRPr="00DB0056">
                    <w:t>Supervisor Name</w:t>
                  </w:r>
                </w:p>
              </w:tc>
              <w:tc>
                <w:tcPr>
                  <w:tcW w:w="968" w:type="dxa"/>
                  <w:vAlign w:val="center"/>
                </w:tcPr>
                <w:p w:rsidR="00F336D3" w:rsidRPr="00DB0056" w:rsidRDefault="00F336D3" w:rsidP="009F72FB">
                  <w:pPr>
                    <w:jc w:val="center"/>
                  </w:pPr>
                  <w:r w:rsidRPr="00DB0056">
                    <w:t>Manager Name</w:t>
                  </w:r>
                </w:p>
              </w:tc>
              <w:tc>
                <w:tcPr>
                  <w:tcW w:w="967" w:type="dxa"/>
                </w:tcPr>
                <w:p w:rsidR="00F336D3" w:rsidRPr="00DB0056" w:rsidRDefault="00F336D3" w:rsidP="009F72FB">
                  <w:pPr>
                    <w:jc w:val="center"/>
                  </w:pPr>
                  <w:r w:rsidRPr="00DB0056">
                    <w:t>Status</w:t>
                  </w:r>
                </w:p>
              </w:tc>
              <w:tc>
                <w:tcPr>
                  <w:tcW w:w="968" w:type="dxa"/>
                  <w:vAlign w:val="center"/>
                </w:tcPr>
                <w:p w:rsidR="00F336D3" w:rsidRPr="00DB0056" w:rsidRDefault="00F336D3" w:rsidP="009F72FB">
                  <w:pPr>
                    <w:jc w:val="center"/>
                  </w:pPr>
                  <w:r w:rsidRPr="00DB0056">
                    <w:t>Warning Type</w:t>
                  </w:r>
                </w:p>
              </w:tc>
              <w:tc>
                <w:tcPr>
                  <w:tcW w:w="967" w:type="dxa"/>
                  <w:vAlign w:val="center"/>
                </w:tcPr>
                <w:p w:rsidR="00F336D3" w:rsidRPr="00DB0056" w:rsidRDefault="00F336D3" w:rsidP="009F72FB">
                  <w:pPr>
                    <w:jc w:val="center"/>
                  </w:pPr>
                  <w:r w:rsidRPr="00DB0056">
                    <w:t>Warning Reason(s)</w:t>
                  </w:r>
                </w:p>
              </w:tc>
              <w:tc>
                <w:tcPr>
                  <w:tcW w:w="968" w:type="dxa"/>
                  <w:vAlign w:val="center"/>
                </w:tcPr>
                <w:p w:rsidR="00F336D3" w:rsidRPr="00DB0056" w:rsidRDefault="00F336D3" w:rsidP="009F72FB">
                  <w:pPr>
                    <w:jc w:val="center"/>
                  </w:pPr>
                  <w:r w:rsidRPr="00DB0056">
                    <w:t>Created Date</w:t>
                  </w:r>
                </w:p>
              </w:tc>
            </w:tr>
            <w:tr w:rsidR="00F336D3" w:rsidRPr="00DB0056" w:rsidTr="00745651">
              <w:tc>
                <w:tcPr>
                  <w:tcW w:w="967" w:type="dxa"/>
                  <w:tcMar>
                    <w:left w:w="72" w:type="dxa"/>
                    <w:right w:w="72" w:type="dxa"/>
                  </w:tcMar>
                  <w:vAlign w:val="center"/>
                </w:tcPr>
                <w:p w:rsidR="00F336D3" w:rsidRPr="00DB0056" w:rsidRDefault="00F336D3" w:rsidP="009F72FB">
                  <w:pPr>
                    <w:jc w:val="center"/>
                  </w:pPr>
                  <w:r w:rsidRPr="00DB0056">
                    <w:t>#Index#</w:t>
                  </w:r>
                </w:p>
              </w:tc>
              <w:tc>
                <w:tcPr>
                  <w:tcW w:w="967" w:type="dxa"/>
                  <w:tcMar>
                    <w:left w:w="72" w:type="dxa"/>
                    <w:right w:w="72" w:type="dxa"/>
                  </w:tcMar>
                  <w:vAlign w:val="center"/>
                </w:tcPr>
                <w:p w:rsidR="00F336D3" w:rsidRPr="00DB0056" w:rsidRDefault="00F336D3" w:rsidP="009F72FB">
                  <w:pPr>
                    <w:jc w:val="center"/>
                  </w:pPr>
                  <w:r w:rsidRPr="00DB0056">
                    <w:t>#FormId#</w:t>
                  </w:r>
                </w:p>
              </w:tc>
              <w:tc>
                <w:tcPr>
                  <w:tcW w:w="968" w:type="dxa"/>
                  <w:tcMar>
                    <w:left w:w="72" w:type="dxa"/>
                    <w:right w:w="72" w:type="dxa"/>
                  </w:tcMar>
                  <w:vAlign w:val="center"/>
                </w:tcPr>
                <w:p w:rsidR="00F336D3" w:rsidRPr="00DB0056" w:rsidRDefault="00F336D3" w:rsidP="009F72FB">
                  <w:pPr>
                    <w:jc w:val="center"/>
                  </w:pPr>
                  <w:r w:rsidRPr="00DB0056">
                    <w:t>#CSRName#</w:t>
                  </w:r>
                </w:p>
              </w:tc>
              <w:tc>
                <w:tcPr>
                  <w:tcW w:w="967" w:type="dxa"/>
                  <w:tcMar>
                    <w:left w:w="72" w:type="dxa"/>
                    <w:right w:w="72" w:type="dxa"/>
                  </w:tcMar>
                  <w:vAlign w:val="center"/>
                </w:tcPr>
                <w:p w:rsidR="00F336D3" w:rsidRPr="00DB0056" w:rsidRDefault="00F336D3" w:rsidP="009F72FB">
                  <w:pPr>
                    <w:jc w:val="center"/>
                  </w:pPr>
                  <w:r w:rsidRPr="00DB0056">
                    <w:t>#SuperivsorName#</w:t>
                  </w:r>
                </w:p>
              </w:tc>
              <w:tc>
                <w:tcPr>
                  <w:tcW w:w="968" w:type="dxa"/>
                  <w:vAlign w:val="center"/>
                </w:tcPr>
                <w:p w:rsidR="00F336D3" w:rsidRPr="00DB0056" w:rsidRDefault="00F336D3" w:rsidP="009F72FB">
                  <w:pPr>
                    <w:jc w:val="center"/>
                  </w:pPr>
                  <w:r w:rsidRPr="00DB0056">
                    <w:t>#ManagerName#</w:t>
                  </w:r>
                </w:p>
              </w:tc>
              <w:tc>
                <w:tcPr>
                  <w:tcW w:w="967" w:type="dxa"/>
                </w:tcPr>
                <w:p w:rsidR="00F336D3" w:rsidRPr="00DB0056" w:rsidRDefault="00F336D3" w:rsidP="009F72FB">
                  <w:pPr>
                    <w:jc w:val="center"/>
                  </w:pPr>
                  <w:r w:rsidRPr="00DB0056">
                    <w:t>#strFormStatus#</w:t>
                  </w:r>
                </w:p>
              </w:tc>
              <w:tc>
                <w:tcPr>
                  <w:tcW w:w="968" w:type="dxa"/>
                  <w:vAlign w:val="center"/>
                </w:tcPr>
                <w:p w:rsidR="00F336D3" w:rsidRPr="00DB0056" w:rsidRDefault="00F336D3" w:rsidP="009F72FB">
                  <w:pPr>
                    <w:jc w:val="center"/>
                  </w:pPr>
                  <w:r w:rsidRPr="00DB0056">
                    <w:t>#CoachingReason#</w:t>
                  </w:r>
                </w:p>
              </w:tc>
              <w:tc>
                <w:tcPr>
                  <w:tcW w:w="967" w:type="dxa"/>
                  <w:vAlign w:val="center"/>
                </w:tcPr>
                <w:p w:rsidR="00F336D3" w:rsidRPr="00DB0056" w:rsidRDefault="00F336D3" w:rsidP="009F72FB">
                  <w:pPr>
                    <w:jc w:val="center"/>
                  </w:pPr>
                  <w:r w:rsidRPr="00DB0056">
                    <w:t>#SubCoachingReason#</w:t>
                  </w:r>
                </w:p>
              </w:tc>
              <w:tc>
                <w:tcPr>
                  <w:tcW w:w="968" w:type="dxa"/>
                  <w:vAlign w:val="center"/>
                </w:tcPr>
                <w:p w:rsidR="00F336D3" w:rsidRPr="00DB0056" w:rsidRDefault="00F336D3" w:rsidP="009F72FB">
                  <w:pPr>
                    <w:jc w:val="center"/>
                  </w:pPr>
                  <w:r w:rsidRPr="00DB0056">
                    <w:t>#CreatedDate# PDT</w:t>
                  </w:r>
                </w:p>
              </w:tc>
            </w:tr>
          </w:tbl>
          <w:p w:rsidR="00F336D3" w:rsidRPr="00DB0056" w:rsidRDefault="00F336D3" w:rsidP="009F72FB"/>
          <w:p w:rsidR="00F336D3" w:rsidRPr="00DB0056" w:rsidRDefault="00F336D3" w:rsidP="009F72FB"/>
        </w:tc>
        <w:tc>
          <w:tcPr>
            <w:tcW w:w="2160" w:type="dxa"/>
            <w:tcBorders>
              <w:top w:val="single" w:sz="6" w:space="0" w:color="000000"/>
              <w:bottom w:val="single" w:sz="6" w:space="0" w:color="000000"/>
            </w:tcBorders>
          </w:tcPr>
          <w:p w:rsidR="00F336D3" w:rsidRPr="00DB0056" w:rsidRDefault="00F336D3" w:rsidP="009F72FB">
            <w:r w:rsidRPr="00DB0056">
              <w:t>Values will be populated based on form options selected.  FormId will be a link opening review3.aspx to view record.</w:t>
            </w:r>
          </w:p>
        </w:tc>
        <w:tc>
          <w:tcPr>
            <w:tcW w:w="900" w:type="dxa"/>
            <w:tcBorders>
              <w:top w:val="single" w:sz="6" w:space="0" w:color="000000"/>
              <w:bottom w:val="single" w:sz="6" w:space="0" w:color="000000"/>
            </w:tcBorders>
          </w:tcPr>
          <w:p w:rsidR="00F336D3" w:rsidRPr="00DB0056" w:rsidRDefault="00F336D3" w:rsidP="009F72FB">
            <w:r w:rsidRPr="00DB0056">
              <w:t>N/A</w:t>
            </w:r>
          </w:p>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9F72FB"/>
        </w:tc>
      </w:tr>
      <w:tr w:rsidR="0045356C" w:rsidRPr="00DB0056" w:rsidTr="00BD7B44">
        <w:trPr>
          <w:cantSplit/>
          <w:tblHeader/>
        </w:trPr>
        <w:tc>
          <w:tcPr>
            <w:tcW w:w="13950" w:type="dxa"/>
            <w:gridSpan w:val="7"/>
            <w:tcBorders>
              <w:top w:val="single" w:sz="6" w:space="0" w:color="000000"/>
              <w:bottom w:val="single" w:sz="6" w:space="0" w:color="000000"/>
            </w:tcBorders>
            <w:shd w:val="pct25" w:color="auto" w:fill="auto"/>
          </w:tcPr>
          <w:p w:rsidR="0045356C" w:rsidRPr="00DB0056" w:rsidRDefault="0045356C" w:rsidP="0045013C"/>
        </w:tc>
      </w:tr>
    </w:tbl>
    <w:p w:rsidR="00C26229" w:rsidRDefault="00C26229" w:rsidP="00C26229">
      <w:pPr>
        <w:pStyle w:val="BodyText"/>
        <w:rPr>
          <w:rFonts w:ascii="Arial" w:hAnsi="Arial" w:cs="Arial"/>
        </w:rPr>
      </w:pPr>
    </w:p>
    <w:p w:rsidR="003229D0" w:rsidRPr="002B59AA" w:rsidRDefault="0055210C" w:rsidP="00371435">
      <w:pPr>
        <w:pStyle w:val="Heading3"/>
        <w:rPr>
          <w:rFonts w:ascii="Times New Roman" w:hAnsi="Times New Roman"/>
          <w:sz w:val="22"/>
          <w:szCs w:val="22"/>
        </w:rPr>
      </w:pPr>
      <w:bookmarkStart w:id="71" w:name="_Toc423589714"/>
      <w:bookmarkStart w:id="72" w:name="_Toc444847375"/>
      <w:r w:rsidRPr="002B59AA">
        <w:rPr>
          <w:rFonts w:ascii="Times New Roman" w:hAnsi="Times New Roman"/>
          <w:sz w:val="22"/>
          <w:szCs w:val="22"/>
        </w:rPr>
        <w:t>eCoaching My Submitted Dashboard page</w:t>
      </w:r>
      <w:r w:rsidR="003229D0" w:rsidRPr="002B59AA">
        <w:rPr>
          <w:rFonts w:ascii="Times New Roman" w:hAnsi="Times New Roman"/>
          <w:sz w:val="22"/>
          <w:szCs w:val="22"/>
        </w:rPr>
        <w:t xml:space="preserve"> (view3.aspx – secure)</w:t>
      </w:r>
      <w:bookmarkEnd w:id="71"/>
      <w:bookmarkEnd w:id="72"/>
    </w:p>
    <w:p w:rsidR="003229D0" w:rsidRPr="002B59AA" w:rsidRDefault="0055210C" w:rsidP="00371435">
      <w:pPr>
        <w:spacing w:before="120" w:after="120"/>
      </w:pPr>
      <w:r w:rsidRPr="002B59AA">
        <w:t xml:space="preserve">This page shall be displayed if a user has been authenticated to access the </w:t>
      </w:r>
      <w:r w:rsidR="00907E47" w:rsidRPr="002B59AA">
        <w:t xml:space="preserve">vangent.local network </w:t>
      </w:r>
      <w:r w:rsidR="00801C61" w:rsidRPr="002B59AA">
        <w:t xml:space="preserve">(this includes ad.local users accessing servers on the vangent.local network) </w:t>
      </w:r>
      <w:r w:rsidRPr="002B59AA">
        <w:t xml:space="preserve">and are an authorized user per assumptions in section </w:t>
      </w:r>
      <w:r w:rsidR="00FC6CFE" w:rsidRPr="002B59AA">
        <w:t>2</w:t>
      </w:r>
      <w:r w:rsidRPr="002B59AA">
        <w:t>.2. Users who are not authenticated and authorized will be redirected to the page – error3.aspx</w:t>
      </w:r>
      <w:r w:rsidR="0042368A">
        <w:t>.</w:t>
      </w:r>
    </w:p>
    <w:p w:rsidR="005118EB" w:rsidRPr="002B59AA" w:rsidRDefault="00B518D8" w:rsidP="00371435">
      <w:pPr>
        <w:spacing w:before="120" w:after="120"/>
      </w:pPr>
      <w:r w:rsidRPr="002B59AA">
        <w:lastRenderedPageBreak/>
        <w:t>A user will be authenticated upon entering eCoaching Log web site. Once a user has been authenticated, the user will not be authenticated again when the user tries to access the page.</w:t>
      </w:r>
      <w:r w:rsidR="00DD2AF6" w:rsidRPr="002B59AA">
        <w:t xml:space="preserve"> </w:t>
      </w:r>
      <w:r w:rsidR="005118EB" w:rsidRPr="002B59AA">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120"/>
        <w:gridCol w:w="810"/>
        <w:gridCol w:w="9090"/>
        <w:gridCol w:w="2070"/>
        <w:gridCol w:w="900"/>
      </w:tblGrid>
      <w:tr w:rsidR="003229D0" w:rsidRPr="00F05F56" w:rsidTr="00D33DA5">
        <w:trPr>
          <w:cantSplit/>
          <w:trHeight w:val="627"/>
          <w:tblHeader/>
        </w:trPr>
        <w:tc>
          <w:tcPr>
            <w:tcW w:w="96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Control Type</w:t>
            </w:r>
          </w:p>
        </w:tc>
        <w:tc>
          <w:tcPr>
            <w:tcW w:w="930" w:type="dxa"/>
            <w:gridSpan w:val="2"/>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Format</w:t>
            </w:r>
          </w:p>
        </w:tc>
        <w:tc>
          <w:tcPr>
            <w:tcW w:w="9090" w:type="dxa"/>
            <w:tcBorders>
              <w:top w:val="single" w:sz="12" w:space="0" w:color="000000"/>
              <w:bottom w:val="single" w:sz="6" w:space="0" w:color="000000"/>
            </w:tcBorders>
            <w:shd w:val="pct25" w:color="auto" w:fill="FFFFFF"/>
          </w:tcPr>
          <w:p w:rsidR="003229D0" w:rsidRPr="00F05F56" w:rsidRDefault="003229D0" w:rsidP="00BF0057">
            <w:pPr>
              <w:pStyle w:val="program"/>
              <w:rPr>
                <w:rFonts w:ascii="Times New Roman" w:hAnsi="Times New Roman"/>
                <w:b/>
                <w:noProof w:val="0"/>
              </w:rPr>
            </w:pPr>
            <w:r w:rsidRPr="00F05F56">
              <w:rPr>
                <w:rFonts w:ascii="Times New Roman" w:hAnsi="Times New Roman"/>
                <w:b/>
                <w:noProof w:val="0"/>
              </w:rPr>
              <w:t>Text or Description</w:t>
            </w:r>
          </w:p>
        </w:tc>
        <w:tc>
          <w:tcPr>
            <w:tcW w:w="207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Content/Action</w:t>
            </w:r>
          </w:p>
        </w:tc>
        <w:tc>
          <w:tcPr>
            <w:tcW w:w="900" w:type="dxa"/>
            <w:tcBorders>
              <w:top w:val="single" w:sz="12" w:space="0" w:color="000000"/>
              <w:bottom w:val="single" w:sz="6" w:space="0" w:color="000000"/>
            </w:tcBorders>
            <w:shd w:val="pct25" w:color="auto" w:fill="FFFFFF"/>
          </w:tcPr>
          <w:p w:rsidR="003229D0" w:rsidRPr="00F05F56" w:rsidRDefault="003229D0" w:rsidP="00BF0057">
            <w:pPr>
              <w:rPr>
                <w:b/>
              </w:rPr>
            </w:pPr>
            <w:r w:rsidRPr="00F05F56">
              <w:rPr>
                <w:b/>
              </w:rPr>
              <w:t>Field Length</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Image</w:t>
            </w:r>
          </w:p>
        </w:tc>
        <w:tc>
          <w:tcPr>
            <w:tcW w:w="930" w:type="dxa"/>
            <w:gridSpan w:val="2"/>
            <w:tcBorders>
              <w:top w:val="single" w:sz="6" w:space="0" w:color="000000"/>
              <w:bottom w:val="single" w:sz="6" w:space="0" w:color="000000"/>
            </w:tcBorders>
          </w:tcPr>
          <w:p w:rsidR="003229D0" w:rsidRPr="00F05F56" w:rsidRDefault="00B66A06" w:rsidP="00BF0057">
            <w:pPr>
              <w:pStyle w:val="Tabletext"/>
              <w:rPr>
                <w:rFonts w:ascii="Times New Roman" w:hAnsi="Times New Roman"/>
                <w:sz w:val="20"/>
              </w:rPr>
            </w:pPr>
            <w:r w:rsidRPr="00F05F56">
              <w:rPr>
                <w:rFonts w:ascii="Times New Roman" w:hAnsi="Times New Roman"/>
                <w:sz w:val="20"/>
              </w:rPr>
              <w:t>BC</w:t>
            </w:r>
            <w:r w:rsidR="003229D0"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ajax-loader5.gif</w:t>
            </w:r>
          </w:p>
        </w:tc>
        <w:tc>
          <w:tcPr>
            <w:tcW w:w="2070" w:type="dxa"/>
            <w:tcBorders>
              <w:top w:val="single" w:sz="6" w:space="0" w:color="000000"/>
              <w:bottom w:val="single" w:sz="6" w:space="0" w:color="000000"/>
            </w:tcBorders>
          </w:tcPr>
          <w:p w:rsidR="003229D0" w:rsidRPr="00F05F56" w:rsidRDefault="003229D0" w:rsidP="00BF0057">
            <w:r w:rsidRPr="00F05F56">
              <w:t>Display the progress image when a database search is being processed to populate the dropdowns.</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r w:rsidRPr="00F05F56">
              <w:t>Header</w:t>
            </w:r>
          </w:p>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3229D0" w:rsidRPr="00F05F56" w:rsidRDefault="003229D0" w:rsidP="00BF0057">
            <w:r w:rsidRPr="00F05F56">
              <w:t>“Welcome to the My Submitted Dashboard”</w:t>
            </w:r>
          </w:p>
        </w:tc>
        <w:tc>
          <w:tcPr>
            <w:tcW w:w="2070" w:type="dxa"/>
            <w:tcBorders>
              <w:top w:val="single" w:sz="6" w:space="0" w:color="000000"/>
              <w:bottom w:val="single" w:sz="6" w:space="0" w:color="000000"/>
            </w:tcBorders>
          </w:tcPr>
          <w:p w:rsidR="003229D0" w:rsidRPr="00F05F56" w:rsidRDefault="003229D0" w:rsidP="00BF0057">
            <w:r w:rsidRPr="00F05F56">
              <w:t>N/A</w:t>
            </w:r>
          </w:p>
        </w:tc>
        <w:tc>
          <w:tcPr>
            <w:tcW w:w="900" w:type="dxa"/>
            <w:tcBorders>
              <w:top w:val="single" w:sz="6" w:space="0" w:color="000000"/>
              <w:bottom w:val="single" w:sz="6" w:space="0" w:color="000000"/>
            </w:tcBorders>
          </w:tcPr>
          <w:p w:rsidR="003229D0" w:rsidRPr="00F05F56" w:rsidRDefault="003229D0" w:rsidP="00BF0057">
            <w:r w:rsidRPr="00F05F56">
              <w:t>N/A</w:t>
            </w:r>
          </w:p>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1C450D"/>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3229D0" w:rsidRPr="00F05F56" w:rsidTr="00D33DA5">
        <w:trPr>
          <w:cantSplit/>
          <w:tblHeader/>
        </w:trPr>
        <w:tc>
          <w:tcPr>
            <w:tcW w:w="960" w:type="dxa"/>
            <w:tcBorders>
              <w:top w:val="single" w:sz="6" w:space="0" w:color="000000"/>
              <w:bottom w:val="single" w:sz="6" w:space="0" w:color="000000"/>
            </w:tcBorders>
          </w:tcPr>
          <w:p w:rsidR="003229D0" w:rsidRPr="00F05F56" w:rsidRDefault="003229D0" w:rsidP="00BF0057"/>
        </w:tc>
        <w:tc>
          <w:tcPr>
            <w:tcW w:w="930" w:type="dxa"/>
            <w:gridSpan w:val="2"/>
            <w:tcBorders>
              <w:top w:val="single" w:sz="6" w:space="0" w:color="000000"/>
              <w:bottom w:val="single" w:sz="6" w:space="0" w:color="000000"/>
            </w:tcBorders>
          </w:tcPr>
          <w:p w:rsidR="003229D0" w:rsidRPr="00F05F56" w:rsidRDefault="003229D0" w:rsidP="00B66A06">
            <w:pPr>
              <w:pStyle w:val="Tabletext"/>
              <w:rPr>
                <w:rFonts w:ascii="Times New Roman" w:hAnsi="Times New Roman"/>
                <w:sz w:val="20"/>
              </w:rPr>
            </w:pPr>
          </w:p>
        </w:tc>
        <w:tc>
          <w:tcPr>
            <w:tcW w:w="9090" w:type="dxa"/>
            <w:tcBorders>
              <w:top w:val="single" w:sz="6" w:space="0" w:color="000000"/>
              <w:bottom w:val="single" w:sz="6" w:space="0" w:color="000000"/>
            </w:tcBorders>
          </w:tcPr>
          <w:p w:rsidR="003229D0" w:rsidRPr="00F05F56" w:rsidRDefault="003229D0" w:rsidP="00BF0057"/>
        </w:tc>
        <w:tc>
          <w:tcPr>
            <w:tcW w:w="2070" w:type="dxa"/>
            <w:tcBorders>
              <w:top w:val="single" w:sz="6" w:space="0" w:color="000000"/>
              <w:bottom w:val="single" w:sz="6" w:space="0" w:color="000000"/>
            </w:tcBorders>
          </w:tcPr>
          <w:p w:rsidR="003229D0" w:rsidRPr="00F05F56" w:rsidRDefault="003229D0" w:rsidP="00BF0057"/>
        </w:tc>
        <w:tc>
          <w:tcPr>
            <w:tcW w:w="900" w:type="dxa"/>
            <w:tcBorders>
              <w:top w:val="single" w:sz="6" w:space="0" w:color="000000"/>
              <w:bottom w:val="single" w:sz="6" w:space="0" w:color="000000"/>
            </w:tcBorders>
          </w:tcPr>
          <w:p w:rsidR="003229D0" w:rsidRPr="00F05F56" w:rsidRDefault="003229D0" w:rsidP="00BF0057"/>
        </w:tc>
      </w:tr>
      <w:tr w:rsidR="00295B26" w:rsidRPr="00F05F56" w:rsidTr="00D33DA5">
        <w:trPr>
          <w:cantSplit/>
          <w:tblHeader/>
        </w:trPr>
        <w:tc>
          <w:tcPr>
            <w:tcW w:w="960" w:type="dxa"/>
            <w:tcBorders>
              <w:top w:val="single" w:sz="6" w:space="0" w:color="000000"/>
              <w:bottom w:val="single" w:sz="6" w:space="0" w:color="000000"/>
            </w:tcBorders>
          </w:tcPr>
          <w:p w:rsidR="00295B26" w:rsidRPr="00F05F56" w:rsidRDefault="00295B26" w:rsidP="00BF0057"/>
        </w:tc>
        <w:tc>
          <w:tcPr>
            <w:tcW w:w="930" w:type="dxa"/>
            <w:gridSpan w:val="2"/>
            <w:tcBorders>
              <w:top w:val="single" w:sz="6" w:space="0" w:color="000000"/>
              <w:bottom w:val="single" w:sz="6" w:space="0" w:color="000000"/>
            </w:tcBorders>
          </w:tcPr>
          <w:p w:rsidR="00295B26" w:rsidRPr="00F05F56" w:rsidRDefault="00295B26" w:rsidP="00BF0057">
            <w:pPr>
              <w:pStyle w:val="Tabletext"/>
              <w:rPr>
                <w:rFonts w:ascii="Times New Roman" w:hAnsi="Times New Roman"/>
                <w:sz w:val="20"/>
              </w:rPr>
            </w:pPr>
          </w:p>
        </w:tc>
        <w:tc>
          <w:tcPr>
            <w:tcW w:w="9090" w:type="dxa"/>
            <w:tcBorders>
              <w:top w:val="single" w:sz="6" w:space="0" w:color="000000"/>
              <w:bottom w:val="single" w:sz="6" w:space="0" w:color="000000"/>
            </w:tcBorders>
          </w:tcPr>
          <w:p w:rsidR="00295B26" w:rsidRPr="00F05F56" w:rsidRDefault="00295B26" w:rsidP="00BF0057"/>
        </w:tc>
        <w:tc>
          <w:tcPr>
            <w:tcW w:w="2070" w:type="dxa"/>
            <w:tcBorders>
              <w:top w:val="single" w:sz="6" w:space="0" w:color="000000"/>
              <w:bottom w:val="single" w:sz="6" w:space="0" w:color="000000"/>
            </w:tcBorders>
          </w:tcPr>
          <w:p w:rsidR="00295B26" w:rsidRPr="00F05F56" w:rsidRDefault="00295B26" w:rsidP="00BF0057"/>
        </w:tc>
        <w:tc>
          <w:tcPr>
            <w:tcW w:w="900" w:type="dxa"/>
            <w:tcBorders>
              <w:top w:val="single" w:sz="6" w:space="0" w:color="000000"/>
              <w:bottom w:val="single" w:sz="6" w:space="0" w:color="000000"/>
            </w:tcBorders>
          </w:tcPr>
          <w:p w:rsidR="00295B26" w:rsidRPr="00F05F56" w:rsidRDefault="00295B26" w:rsidP="00BF0057"/>
        </w:tc>
      </w:tr>
      <w:tr w:rsidR="00295B26" w:rsidRPr="00F05F56" w:rsidTr="00EF61E0">
        <w:trPr>
          <w:cantSplit/>
          <w:tblHeader/>
        </w:trPr>
        <w:tc>
          <w:tcPr>
            <w:tcW w:w="13950" w:type="dxa"/>
            <w:gridSpan w:val="6"/>
            <w:tcBorders>
              <w:top w:val="single" w:sz="6" w:space="0" w:color="000000"/>
              <w:bottom w:val="single" w:sz="6" w:space="0" w:color="000000"/>
            </w:tcBorders>
            <w:shd w:val="pct25" w:color="auto" w:fill="auto"/>
          </w:tcPr>
          <w:p w:rsidR="00295B26" w:rsidRPr="00F05F56" w:rsidRDefault="00295B26" w:rsidP="002329CC">
            <w:r w:rsidRPr="00F05F56">
              <w:t xml:space="preserve">If user </w:t>
            </w:r>
            <w:r w:rsidR="00B878B8" w:rsidRPr="00F05F56">
              <w:t>job code is one of the following (</w:t>
            </w:r>
            <w:r w:rsidR="00144773" w:rsidRPr="00F05F56">
              <w:t>*40</w:t>
            </w:r>
            <w:r w:rsidR="00D5385C" w:rsidRPr="00F05F56">
              <w:t>, WTTR12</w:t>
            </w:r>
            <w:r w:rsidR="008F6B77" w:rsidRPr="00F05F56">
              <w:t>, WTTI*</w:t>
            </w:r>
            <w:r w:rsidR="00B878B8" w:rsidRPr="00F05F56">
              <w:t xml:space="preserve">) </w:t>
            </w:r>
            <w:r w:rsidRPr="00F05F56">
              <w:t>then display the following</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Header</w:t>
            </w:r>
          </w:p>
        </w:tc>
        <w:tc>
          <w:tcPr>
            <w:tcW w:w="810" w:type="dxa"/>
            <w:tcBorders>
              <w:top w:val="single" w:sz="6" w:space="0" w:color="000000"/>
              <w:bottom w:val="single" w:sz="6" w:space="0" w:color="000000"/>
            </w:tcBorders>
          </w:tcPr>
          <w:p w:rsidR="00295B26" w:rsidRPr="00F05F56" w:rsidRDefault="00295B26" w:rsidP="0045013C">
            <w:pPr>
              <w:pStyle w:val="Tabletext"/>
              <w:rPr>
                <w:rFonts w:ascii="Times New Roman" w:hAnsi="Times New Roman"/>
                <w:sz w:val="20"/>
              </w:rPr>
            </w:pPr>
            <w:r w:rsidRPr="00F05F56">
              <w:rPr>
                <w:rFonts w:ascii="Times New Roman" w:hAnsi="Times New Roman"/>
                <w:sz w:val="20"/>
              </w:rPr>
              <w:t>A-</w:t>
            </w:r>
            <w:r w:rsidR="0045013C"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A01A6">
            <w:r w:rsidRPr="00F05F56">
              <w:t xml:space="preserve">“My </w:t>
            </w:r>
            <w:r w:rsidR="000A01A6" w:rsidRPr="00F05F56">
              <w:t>Submitted</w:t>
            </w:r>
            <w:r w:rsidRPr="00F05F56">
              <w:t xml:space="preserve"> eCoaching Logs</w:t>
            </w:r>
          </w:p>
        </w:tc>
        <w:tc>
          <w:tcPr>
            <w:tcW w:w="2070" w:type="dxa"/>
            <w:tcBorders>
              <w:top w:val="single" w:sz="6" w:space="0" w:color="000000"/>
              <w:bottom w:val="single" w:sz="6" w:space="0" w:color="000000"/>
            </w:tcBorders>
          </w:tcPr>
          <w:p w:rsidR="00295B26" w:rsidRPr="00F05F56" w:rsidRDefault="00295B26" w:rsidP="0045013C">
            <w:r w:rsidRPr="00F05F56">
              <w:t>N/A</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rHeight w:val="1128"/>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ddMGR</w:t>
            </w:r>
            <w:r w:rsidRPr="00F05F56">
              <w:t>]</w:t>
            </w:r>
          </w:p>
        </w:tc>
        <w:tc>
          <w:tcPr>
            <w:tcW w:w="2070" w:type="dxa"/>
            <w:tcBorders>
              <w:top w:val="single" w:sz="6" w:space="0" w:color="000000"/>
              <w:bottom w:val="single" w:sz="6" w:space="0" w:color="000000"/>
            </w:tcBorders>
          </w:tcPr>
          <w:p w:rsidR="00295B26" w:rsidRPr="00F05F56" w:rsidRDefault="00295B26" w:rsidP="0045013C">
            <w:r w:rsidRPr="00F05F56">
              <w:t xml:space="preserve">Dropdown contains the list of </w:t>
            </w:r>
            <w:r w:rsidR="000A01A6" w:rsidRPr="00F05F56">
              <w:t>Managers</w:t>
            </w:r>
            <w:r w:rsidRPr="00F05F56">
              <w:t xml:space="preserve"> for the user’s eCoaching records.</w:t>
            </w:r>
          </w:p>
          <w:p w:rsidR="00295B26" w:rsidRPr="00F05F56" w:rsidRDefault="00295B26" w:rsidP="0045013C"/>
          <w:p w:rsidR="00295B26" w:rsidRPr="00F05F56" w:rsidRDefault="00295B26" w:rsidP="0045013C">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295B26" w:rsidRPr="00F05F56" w:rsidTr="00E36F30">
        <w:trPr>
          <w:cantSplit/>
          <w:tblHeader/>
        </w:trPr>
        <w:tc>
          <w:tcPr>
            <w:tcW w:w="1080" w:type="dxa"/>
            <w:gridSpan w:val="2"/>
            <w:tcBorders>
              <w:top w:val="single" w:sz="6" w:space="0" w:color="000000"/>
              <w:bottom w:val="single" w:sz="6" w:space="0" w:color="000000"/>
            </w:tcBorders>
          </w:tcPr>
          <w:p w:rsidR="00295B26" w:rsidRPr="00F05F56" w:rsidRDefault="00295B26" w:rsidP="0045013C">
            <w:r w:rsidRPr="00F05F56">
              <w:t>Dropdown</w:t>
            </w:r>
          </w:p>
        </w:tc>
        <w:tc>
          <w:tcPr>
            <w:tcW w:w="810" w:type="dxa"/>
            <w:tcBorders>
              <w:top w:val="single" w:sz="6" w:space="0" w:color="000000"/>
              <w:bottom w:val="single" w:sz="6" w:space="0" w:color="000000"/>
            </w:tcBorders>
          </w:tcPr>
          <w:p w:rsidR="00295B26" w:rsidRPr="00F05F56" w:rsidRDefault="00295B26" w:rsidP="00B66A06">
            <w:pPr>
              <w:pStyle w:val="Tabletext"/>
              <w:rPr>
                <w:rFonts w:ascii="Times New Roman" w:hAnsi="Times New Roman"/>
                <w:sz w:val="20"/>
              </w:rPr>
            </w:pPr>
            <w:r w:rsidRPr="00F05F56">
              <w:rPr>
                <w:rFonts w:ascii="Times New Roman" w:hAnsi="Times New Roman"/>
                <w:sz w:val="20"/>
              </w:rPr>
              <w:t>A-</w:t>
            </w:r>
            <w:r w:rsidR="00B66A06" w:rsidRPr="00F05F56">
              <w:rPr>
                <w:rFonts w:ascii="Times New Roman" w:hAnsi="Times New Roman"/>
                <w:sz w:val="20"/>
              </w:rPr>
              <w:t>1</w:t>
            </w:r>
          </w:p>
        </w:tc>
        <w:tc>
          <w:tcPr>
            <w:tcW w:w="9090" w:type="dxa"/>
            <w:tcBorders>
              <w:top w:val="single" w:sz="6" w:space="0" w:color="000000"/>
              <w:bottom w:val="single" w:sz="6" w:space="0" w:color="000000"/>
            </w:tcBorders>
          </w:tcPr>
          <w:p w:rsidR="00295B26" w:rsidRPr="00F05F56" w:rsidRDefault="00295B26" w:rsidP="000D58D2">
            <w:r w:rsidRPr="00F05F56">
              <w:t>[</w:t>
            </w:r>
            <w:r w:rsidR="000D58D2" w:rsidRPr="00F05F56">
              <w:t>ddSUP</w:t>
            </w:r>
            <w:r w:rsidRPr="00F05F56">
              <w:t>]</w:t>
            </w:r>
          </w:p>
        </w:tc>
        <w:tc>
          <w:tcPr>
            <w:tcW w:w="2070" w:type="dxa"/>
            <w:tcBorders>
              <w:top w:val="single" w:sz="6" w:space="0" w:color="000000"/>
              <w:bottom w:val="single" w:sz="6" w:space="0" w:color="000000"/>
            </w:tcBorders>
          </w:tcPr>
          <w:p w:rsidR="00295B26" w:rsidRPr="00F05F56" w:rsidRDefault="00295B26" w:rsidP="000A01A6">
            <w:r w:rsidRPr="00F05F56">
              <w:t xml:space="preserve">Dropdown contains the list of </w:t>
            </w:r>
            <w:r w:rsidR="000A01A6" w:rsidRPr="00F05F56">
              <w:t>Supervisors</w:t>
            </w:r>
            <w:r w:rsidRPr="00F05F56">
              <w:t xml:space="preserve"> for the user’s eCoaching records.</w:t>
            </w:r>
          </w:p>
          <w:p w:rsidR="00D30C82" w:rsidRPr="00F05F56" w:rsidRDefault="00D30C82" w:rsidP="000A01A6"/>
          <w:p w:rsidR="00D30C82" w:rsidRPr="00F05F56" w:rsidRDefault="00D30C82" w:rsidP="000A01A6">
            <w:r w:rsidRPr="00F05F56">
              <w:t>OnChange, generates report with selected values</w:t>
            </w:r>
          </w:p>
        </w:tc>
        <w:tc>
          <w:tcPr>
            <w:tcW w:w="900" w:type="dxa"/>
            <w:tcBorders>
              <w:top w:val="single" w:sz="6" w:space="0" w:color="000000"/>
              <w:bottom w:val="single" w:sz="6" w:space="0" w:color="000000"/>
            </w:tcBorders>
          </w:tcPr>
          <w:p w:rsidR="00295B26" w:rsidRPr="00F05F56" w:rsidRDefault="00295B26"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[ddStatus]</w:t>
            </w:r>
          </w:p>
        </w:tc>
        <w:tc>
          <w:tcPr>
            <w:tcW w:w="2070" w:type="dxa"/>
            <w:tcBorders>
              <w:top w:val="single" w:sz="6" w:space="0" w:color="000000"/>
              <w:bottom w:val="single" w:sz="6" w:space="0" w:color="000000"/>
            </w:tcBorders>
          </w:tcPr>
          <w:p w:rsidR="00C21112" w:rsidRPr="00F05F56" w:rsidRDefault="00C21112" w:rsidP="00C21112">
            <w:r w:rsidRPr="00F05F56">
              <w:t>Dropdown contains the list of Statuses for the user’s eCoaching records.</w:t>
            </w:r>
          </w:p>
          <w:p w:rsidR="00C21112" w:rsidRPr="00F05F56" w:rsidRDefault="00C21112" w:rsidP="00C21112"/>
          <w:p w:rsidR="00C21112" w:rsidRPr="00F05F56" w:rsidRDefault="00C21112" w:rsidP="00D30C82">
            <w:r w:rsidRPr="00F05F56">
              <w:t>OnChange, generates report with selected values</w:t>
            </w:r>
          </w:p>
          <w:p w:rsidR="00C21112" w:rsidRPr="00F05F56" w:rsidRDefault="00C21112" w:rsidP="00D30C82"/>
          <w:p w:rsidR="00C21112" w:rsidRPr="00F05F56" w:rsidRDefault="00C21112" w:rsidP="00D30C82"/>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rHeight w:val="1128"/>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[ddCSR]</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Employees for the user’s eCoaching records.</w:t>
            </w:r>
          </w:p>
          <w:p w:rsidR="00C21112" w:rsidRPr="00F05F56" w:rsidRDefault="00C21112" w:rsidP="0045013C"/>
          <w:p w:rsidR="00C21112" w:rsidRPr="00F05F56" w:rsidRDefault="00C21112" w:rsidP="0045013C">
            <w:r w:rsidRPr="00F05F56">
              <w:t>OnChange, generates report with selected values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D641EB"/>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job code is one of the following (*50, *60, *70, WISO*, WSTE*, WPPM*, WPSM*, WEEX*, WISY*, WPWL51 ) then display the following</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D30C82">
            <w:r w:rsidRPr="00F05F56">
              <w:t>“My Submitted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ddMGR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0D58D2">
            <w:r w:rsidRPr="00F05F56">
              <w:t>[</w:t>
            </w:r>
            <w:r w:rsidR="000D58D2" w:rsidRPr="00F05F56">
              <w:t>ddSUP</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D30C82">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[ddStatus</w:t>
            </w:r>
            <w:r w:rsidR="0020010E" w:rsidRPr="00F05F56">
              <w:t>2</w:t>
            </w:r>
            <w:r w:rsidRPr="00F05F56">
              <w:t>]</w:t>
            </w:r>
          </w:p>
        </w:tc>
        <w:tc>
          <w:tcPr>
            <w:tcW w:w="2070" w:type="dxa"/>
            <w:tcBorders>
              <w:top w:val="single" w:sz="6" w:space="0" w:color="000000"/>
              <w:bottom w:val="single" w:sz="6" w:space="0" w:color="000000"/>
            </w:tcBorders>
          </w:tcPr>
          <w:p w:rsidR="00910446" w:rsidRPr="00F05F56" w:rsidRDefault="00910446" w:rsidP="0045013C"/>
          <w:p w:rsidR="00910446" w:rsidRPr="00F05F56" w:rsidRDefault="00910446" w:rsidP="00910446">
            <w:r w:rsidRPr="00F05F56">
              <w:t>Dropdown contains the list of Statuses for the user’s eCoaching records.</w:t>
            </w:r>
          </w:p>
          <w:p w:rsidR="00910446" w:rsidRPr="00F05F56" w:rsidRDefault="00910446" w:rsidP="00910446"/>
          <w:p w:rsidR="00910446" w:rsidRPr="00F05F56" w:rsidRDefault="00910446" w:rsidP="00910446">
            <w:r w:rsidRPr="00F05F56">
              <w:t>OnChange, generates report with selected values</w:t>
            </w:r>
          </w:p>
          <w:p w:rsidR="00910446" w:rsidRPr="00F05F56" w:rsidRDefault="00910446" w:rsidP="00910446"/>
          <w:p w:rsidR="00910446" w:rsidRPr="00F05F56" w:rsidRDefault="00910446" w:rsidP="0045013C"/>
          <w:p w:rsidR="00910446" w:rsidRPr="00F05F56" w:rsidRDefault="00910446" w:rsidP="0045013C"/>
          <w:p w:rsidR="00910446" w:rsidRPr="00F05F56" w:rsidRDefault="00910446" w:rsidP="0045013C"/>
          <w:p w:rsidR="00910446" w:rsidRPr="00F05F56" w:rsidRDefault="00910446" w:rsidP="0045013C"/>
          <w:p w:rsidR="00C21112" w:rsidRPr="00F05F56" w:rsidRDefault="00C21112" w:rsidP="0045013C"/>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1C450D">
            <w:r w:rsidRPr="00F05F56">
              <w:t>[ddCSR</w:t>
            </w:r>
            <w:r w:rsidR="0020010E" w:rsidRPr="00F05F56">
              <w:t>2</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36F30">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10446">
                  <w:pPr>
                    <w:jc w:val="center"/>
                  </w:pPr>
                  <w:r w:rsidRPr="00F05F56">
                    <w:t>#Index#</w:t>
                  </w:r>
                </w:p>
              </w:tc>
              <w:tc>
                <w:tcPr>
                  <w:tcW w:w="871" w:type="dxa"/>
                  <w:tcMar>
                    <w:left w:w="72" w:type="dxa"/>
                    <w:right w:w="72" w:type="dxa"/>
                  </w:tcMar>
                  <w:vAlign w:val="center"/>
                </w:tcPr>
                <w:p w:rsidR="0003279A" w:rsidRPr="00F05F56" w:rsidRDefault="0003279A" w:rsidP="00910446">
                  <w:pPr>
                    <w:jc w:val="center"/>
                  </w:pPr>
                  <w:r w:rsidRPr="00F05F56">
                    <w:t>#FormId#</w:t>
                  </w:r>
                </w:p>
              </w:tc>
              <w:tc>
                <w:tcPr>
                  <w:tcW w:w="871" w:type="dxa"/>
                  <w:tcMar>
                    <w:left w:w="72" w:type="dxa"/>
                    <w:right w:w="72" w:type="dxa"/>
                  </w:tcMar>
                  <w:vAlign w:val="center"/>
                </w:tcPr>
                <w:p w:rsidR="0003279A" w:rsidRPr="00F05F56" w:rsidRDefault="0003279A" w:rsidP="00910446">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B878B8">
            <w:r w:rsidRPr="00F05F56">
              <w:t>If user does not reflect previous conditions and does not have  a CSR’s job code who is not ARC then display the following</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“My Submitted Pending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ddMGR</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ddSUP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45013C">
            <w:pPr>
              <w:pStyle w:val="Tabletext"/>
              <w:rPr>
                <w:rFonts w:ascii="Times New Roman" w:hAnsi="Times New Roman"/>
                <w:sz w:val="20"/>
              </w:rPr>
            </w:pPr>
            <w:r w:rsidRPr="00F05F56">
              <w:rPr>
                <w:rFonts w:ascii="Times New Roman" w:hAnsi="Times New Roman"/>
                <w:sz w:val="20"/>
              </w:rPr>
              <w:t>A-1</w:t>
            </w:r>
          </w:p>
        </w:tc>
        <w:tc>
          <w:tcPr>
            <w:tcW w:w="9090" w:type="dxa"/>
            <w:tcBorders>
              <w:top w:val="single" w:sz="6" w:space="0" w:color="000000"/>
              <w:bottom w:val="single" w:sz="6" w:space="0" w:color="000000"/>
            </w:tcBorders>
          </w:tcPr>
          <w:p w:rsidR="00C21112" w:rsidRPr="00F05F56" w:rsidRDefault="00C21112" w:rsidP="00416895">
            <w:r w:rsidRPr="00F05F56">
              <w:t>[</w:t>
            </w:r>
            <w:r w:rsidR="00416895" w:rsidRPr="00F05F56">
              <w:t>ddEMP</w:t>
            </w:r>
            <w:r w:rsidR="0020010E" w:rsidRPr="00F05F56">
              <w:t>3</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Table</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ABCD-2</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rsidP="00AF3A87">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416895">
                  <w:pPr>
                    <w:jc w:val="center"/>
                  </w:pPr>
                  <w:r w:rsidRPr="00F05F56">
                    <w:t>#Index#</w:t>
                  </w:r>
                </w:p>
              </w:tc>
              <w:tc>
                <w:tcPr>
                  <w:tcW w:w="871" w:type="dxa"/>
                  <w:tcMar>
                    <w:left w:w="72" w:type="dxa"/>
                    <w:right w:w="72" w:type="dxa"/>
                  </w:tcMar>
                  <w:vAlign w:val="center"/>
                </w:tcPr>
                <w:p w:rsidR="0003279A" w:rsidRPr="00F05F56" w:rsidRDefault="0003279A" w:rsidP="00416895">
                  <w:pPr>
                    <w:jc w:val="center"/>
                  </w:pPr>
                  <w:r w:rsidRPr="00F05F56">
                    <w:t>#FormId#</w:t>
                  </w:r>
                </w:p>
              </w:tc>
              <w:tc>
                <w:tcPr>
                  <w:tcW w:w="871" w:type="dxa"/>
                  <w:tcMar>
                    <w:left w:w="72" w:type="dxa"/>
                    <w:right w:w="72" w:type="dxa"/>
                  </w:tcMar>
                  <w:vAlign w:val="center"/>
                </w:tcPr>
                <w:p w:rsidR="0003279A" w:rsidRPr="00F05F56" w:rsidRDefault="0003279A" w:rsidP="00950FE0">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rsidP="00AF3A87">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Header</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“My Submitted Completed eCoaching Logs</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Text</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45013C">
            <w:r w:rsidRPr="00F05F56">
              <w:t>Filter:</w:t>
            </w:r>
          </w:p>
        </w:tc>
        <w:tc>
          <w:tcPr>
            <w:tcW w:w="2070" w:type="dxa"/>
            <w:tcBorders>
              <w:top w:val="single" w:sz="6" w:space="0" w:color="000000"/>
              <w:bottom w:val="single" w:sz="6" w:space="0" w:color="000000"/>
            </w:tcBorders>
          </w:tcPr>
          <w:p w:rsidR="00C21112" w:rsidRPr="00F05F56" w:rsidRDefault="00C21112" w:rsidP="0045013C">
            <w:r w:rsidRPr="00F05F56">
              <w:t>N/A</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ddMGR</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Managers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ddSUP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45013C">
            <w:r w:rsidRPr="00F05F56">
              <w:t>Dropdown contains the list of Supervisors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t>Dropdown</w:t>
            </w:r>
          </w:p>
        </w:tc>
        <w:tc>
          <w:tcPr>
            <w:tcW w:w="810" w:type="dxa"/>
            <w:tcBorders>
              <w:top w:val="single" w:sz="6" w:space="0" w:color="000000"/>
              <w:bottom w:val="single" w:sz="6" w:space="0" w:color="000000"/>
            </w:tcBorders>
          </w:tcPr>
          <w:p w:rsidR="00C21112" w:rsidRPr="00F05F56" w:rsidRDefault="00C21112" w:rsidP="00B66A06">
            <w:pPr>
              <w:pStyle w:val="Tabletext"/>
              <w:rPr>
                <w:rFonts w:ascii="Times New Roman" w:hAnsi="Times New Roman"/>
                <w:sz w:val="20"/>
              </w:rPr>
            </w:pPr>
            <w:r w:rsidRPr="00F05F56">
              <w:rPr>
                <w:rFonts w:ascii="Times New Roman" w:hAnsi="Times New Roman"/>
                <w:sz w:val="20"/>
              </w:rPr>
              <w:t>A-3</w:t>
            </w:r>
          </w:p>
        </w:tc>
        <w:tc>
          <w:tcPr>
            <w:tcW w:w="9090" w:type="dxa"/>
            <w:tcBorders>
              <w:top w:val="single" w:sz="6" w:space="0" w:color="000000"/>
              <w:bottom w:val="single" w:sz="6" w:space="0" w:color="000000"/>
            </w:tcBorders>
          </w:tcPr>
          <w:p w:rsidR="00C21112" w:rsidRPr="00F05F56" w:rsidRDefault="00C21112" w:rsidP="0020010E">
            <w:r w:rsidRPr="00F05F56">
              <w:t>[</w:t>
            </w:r>
            <w:r w:rsidR="00416895" w:rsidRPr="00F05F56">
              <w:t>ddEMP</w:t>
            </w:r>
            <w:r w:rsidR="0020010E" w:rsidRPr="00F05F56">
              <w:t>4</w:t>
            </w:r>
            <w:r w:rsidRPr="00F05F56">
              <w:t>]</w:t>
            </w:r>
          </w:p>
        </w:tc>
        <w:tc>
          <w:tcPr>
            <w:tcW w:w="2070" w:type="dxa"/>
            <w:tcBorders>
              <w:top w:val="single" w:sz="6" w:space="0" w:color="000000"/>
              <w:bottom w:val="single" w:sz="6" w:space="0" w:color="000000"/>
            </w:tcBorders>
          </w:tcPr>
          <w:p w:rsidR="00C21112" w:rsidRPr="00F05F56" w:rsidRDefault="00C21112" w:rsidP="00257C6C">
            <w:r w:rsidRPr="00F05F56">
              <w:t>Dropdown contains the list of Employees for the user’s eCoaching records.</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D33DA5">
        <w:trPr>
          <w:cantSplit/>
          <w:tblHeader/>
        </w:trPr>
        <w:tc>
          <w:tcPr>
            <w:tcW w:w="1080" w:type="dxa"/>
            <w:gridSpan w:val="2"/>
            <w:tcBorders>
              <w:top w:val="single" w:sz="6" w:space="0" w:color="000000"/>
              <w:bottom w:val="single" w:sz="6" w:space="0" w:color="000000"/>
            </w:tcBorders>
          </w:tcPr>
          <w:p w:rsidR="00C21112" w:rsidRPr="00F05F56" w:rsidRDefault="00C21112" w:rsidP="0045013C">
            <w:r w:rsidRPr="00F05F56">
              <w:lastRenderedPageBreak/>
              <w:t>Table</w:t>
            </w:r>
          </w:p>
        </w:tc>
        <w:tc>
          <w:tcPr>
            <w:tcW w:w="810" w:type="dxa"/>
            <w:tcBorders>
              <w:top w:val="single" w:sz="6" w:space="0" w:color="000000"/>
              <w:bottom w:val="single" w:sz="6" w:space="0" w:color="000000"/>
            </w:tcBorders>
          </w:tcPr>
          <w:p w:rsidR="00C21112" w:rsidRPr="00F05F56" w:rsidRDefault="00C21112" w:rsidP="00790D03">
            <w:pPr>
              <w:pStyle w:val="Tabletext"/>
              <w:rPr>
                <w:rFonts w:ascii="Times New Roman" w:hAnsi="Times New Roman"/>
                <w:sz w:val="20"/>
              </w:rPr>
            </w:pPr>
            <w:r w:rsidRPr="00F05F56">
              <w:rPr>
                <w:rFonts w:ascii="Times New Roman" w:hAnsi="Times New Roman"/>
                <w:sz w:val="20"/>
              </w:rPr>
              <w:t>ABCD-3</w:t>
            </w:r>
          </w:p>
        </w:tc>
        <w:tc>
          <w:tcPr>
            <w:tcW w:w="9090" w:type="dxa"/>
            <w:tcBorders>
              <w:top w:val="single" w:sz="6" w:space="0" w:color="000000"/>
              <w:bottom w:val="single" w:sz="6" w:space="0" w:color="000000"/>
            </w:tcBorders>
          </w:tcPr>
          <w:p w:rsidR="00C21112" w:rsidRPr="00F05F56" w:rsidRDefault="00C21112" w:rsidP="0045013C"/>
          <w:tbl>
            <w:tblPr>
              <w:tblStyle w:val="TableGrid"/>
              <w:tblW w:w="8707" w:type="dxa"/>
              <w:tblLayout w:type="fixed"/>
              <w:tblLook w:val="04A0" w:firstRow="1" w:lastRow="0" w:firstColumn="1" w:lastColumn="0" w:noHBand="0" w:noVBand="1"/>
            </w:tblPr>
            <w:tblGrid>
              <w:gridCol w:w="870"/>
              <w:gridCol w:w="871"/>
              <w:gridCol w:w="871"/>
              <w:gridCol w:w="870"/>
              <w:gridCol w:w="871"/>
              <w:gridCol w:w="871"/>
              <w:gridCol w:w="870"/>
              <w:gridCol w:w="871"/>
              <w:gridCol w:w="871"/>
              <w:gridCol w:w="871"/>
            </w:tblGrid>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 Name</w:t>
                  </w:r>
                </w:p>
              </w:tc>
              <w:tc>
                <w:tcPr>
                  <w:tcW w:w="870" w:type="dxa"/>
                  <w:tcMar>
                    <w:left w:w="72" w:type="dxa"/>
                    <w:right w:w="72" w:type="dxa"/>
                  </w:tcMar>
                  <w:vAlign w:val="center"/>
                </w:tcPr>
                <w:p w:rsidR="0003279A" w:rsidRPr="00F05F56" w:rsidRDefault="0003279A" w:rsidP="00AF3A87">
                  <w:pPr>
                    <w:jc w:val="center"/>
                  </w:pPr>
                  <w:r w:rsidRPr="00F05F56">
                    <w:t>Supervisor Name</w:t>
                  </w:r>
                </w:p>
              </w:tc>
              <w:tc>
                <w:tcPr>
                  <w:tcW w:w="871" w:type="dxa"/>
                  <w:vAlign w:val="center"/>
                </w:tcPr>
                <w:p w:rsidR="0003279A" w:rsidRPr="00F05F56" w:rsidRDefault="0003279A">
                  <w:pPr>
                    <w:jc w:val="center"/>
                  </w:pPr>
                  <w:r w:rsidRPr="00F05F56">
                    <w:t>Manager Name</w:t>
                  </w:r>
                </w:p>
              </w:tc>
              <w:tc>
                <w:tcPr>
                  <w:tcW w:w="871" w:type="dxa"/>
                  <w:tcMar>
                    <w:left w:w="72" w:type="dxa"/>
                    <w:right w:w="72" w:type="dxa"/>
                  </w:tcMar>
                  <w:vAlign w:val="center"/>
                </w:tcPr>
                <w:p w:rsidR="0003279A" w:rsidRPr="00F05F56" w:rsidRDefault="0003279A">
                  <w:pPr>
                    <w:jc w:val="center"/>
                  </w:pPr>
                  <w:r w:rsidRPr="00F05F56">
                    <w:t>Status</w:t>
                  </w:r>
                </w:p>
              </w:tc>
              <w:tc>
                <w:tcPr>
                  <w:tcW w:w="870" w:type="dxa"/>
                  <w:vAlign w:val="center"/>
                </w:tcPr>
                <w:p w:rsidR="0003279A" w:rsidRPr="00F05F56" w:rsidRDefault="0003279A">
                  <w:pPr>
                    <w:jc w:val="center"/>
                  </w:pPr>
                  <w:r w:rsidRPr="00F05F56">
                    <w:t>Coaching Reason</w:t>
                  </w:r>
                </w:p>
              </w:tc>
              <w:tc>
                <w:tcPr>
                  <w:tcW w:w="871" w:type="dxa"/>
                  <w:vAlign w:val="center"/>
                </w:tcPr>
                <w:p w:rsidR="0003279A" w:rsidRPr="00F05F56" w:rsidRDefault="0003279A">
                  <w:pPr>
                    <w:jc w:val="center"/>
                  </w:pPr>
                  <w:r w:rsidRPr="00F05F56">
                    <w:t>Sub-coaching 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 Date</w:t>
                  </w:r>
                </w:p>
              </w:tc>
            </w:tr>
            <w:tr w:rsidR="0003279A" w:rsidRPr="00F05F56" w:rsidTr="00003A48">
              <w:tc>
                <w:tcPr>
                  <w:tcW w:w="870" w:type="dxa"/>
                  <w:tcMar>
                    <w:left w:w="72" w:type="dxa"/>
                    <w:right w:w="72" w:type="dxa"/>
                  </w:tcMar>
                  <w:vAlign w:val="center"/>
                </w:tcPr>
                <w:p w:rsidR="0003279A" w:rsidRPr="00F05F56" w:rsidRDefault="0003279A" w:rsidP="00950FE0">
                  <w:pPr>
                    <w:jc w:val="center"/>
                  </w:pPr>
                  <w:r w:rsidRPr="00F05F56">
                    <w:t>#Index#</w:t>
                  </w:r>
                </w:p>
              </w:tc>
              <w:tc>
                <w:tcPr>
                  <w:tcW w:w="871" w:type="dxa"/>
                  <w:tcMar>
                    <w:left w:w="72" w:type="dxa"/>
                    <w:right w:w="72" w:type="dxa"/>
                  </w:tcMar>
                  <w:vAlign w:val="center"/>
                </w:tcPr>
                <w:p w:rsidR="0003279A" w:rsidRPr="00F05F56" w:rsidRDefault="0003279A" w:rsidP="00950FE0">
                  <w:pPr>
                    <w:jc w:val="center"/>
                  </w:pPr>
                  <w:r w:rsidRPr="00F05F56">
                    <w:t>#FormId#</w:t>
                  </w:r>
                </w:p>
              </w:tc>
              <w:tc>
                <w:tcPr>
                  <w:tcW w:w="871" w:type="dxa"/>
                  <w:tcMar>
                    <w:left w:w="72" w:type="dxa"/>
                    <w:right w:w="72" w:type="dxa"/>
                  </w:tcMar>
                  <w:vAlign w:val="center"/>
                </w:tcPr>
                <w:p w:rsidR="0003279A" w:rsidRPr="00F05F56" w:rsidRDefault="0003279A" w:rsidP="00AF3A87">
                  <w:pPr>
                    <w:jc w:val="center"/>
                  </w:pPr>
                  <w:r w:rsidRPr="00F05F56">
                    <w:t>#CSRName#</w:t>
                  </w:r>
                </w:p>
              </w:tc>
              <w:tc>
                <w:tcPr>
                  <w:tcW w:w="870" w:type="dxa"/>
                  <w:tcMar>
                    <w:left w:w="72" w:type="dxa"/>
                    <w:right w:w="72" w:type="dxa"/>
                  </w:tcMar>
                  <w:vAlign w:val="center"/>
                </w:tcPr>
                <w:p w:rsidR="0003279A" w:rsidRPr="00F05F56" w:rsidRDefault="0003279A" w:rsidP="00AF3A87">
                  <w:pPr>
                    <w:jc w:val="center"/>
                  </w:pPr>
                  <w:r w:rsidRPr="00F05F56">
                    <w:t>#SuperivsorName#</w:t>
                  </w:r>
                </w:p>
              </w:tc>
              <w:tc>
                <w:tcPr>
                  <w:tcW w:w="871" w:type="dxa"/>
                  <w:vAlign w:val="center"/>
                </w:tcPr>
                <w:p w:rsidR="0003279A" w:rsidRPr="00F05F56" w:rsidRDefault="0003279A">
                  <w:pPr>
                    <w:jc w:val="center"/>
                  </w:pPr>
                  <w:r w:rsidRPr="00F05F56">
                    <w:t>#ManagerName#</w:t>
                  </w:r>
                </w:p>
              </w:tc>
              <w:tc>
                <w:tcPr>
                  <w:tcW w:w="871" w:type="dxa"/>
                  <w:tcMar>
                    <w:left w:w="72" w:type="dxa"/>
                    <w:right w:w="72" w:type="dxa"/>
                  </w:tcMar>
                  <w:vAlign w:val="center"/>
                </w:tcPr>
                <w:p w:rsidR="0003279A" w:rsidRPr="00F05F56" w:rsidRDefault="0003279A">
                  <w:pPr>
                    <w:jc w:val="center"/>
                  </w:pPr>
                  <w:r w:rsidRPr="00F05F56">
                    <w:t>#FormStatus#</w:t>
                  </w:r>
                </w:p>
              </w:tc>
              <w:tc>
                <w:tcPr>
                  <w:tcW w:w="870" w:type="dxa"/>
                  <w:vAlign w:val="center"/>
                </w:tcPr>
                <w:p w:rsidR="0003279A" w:rsidRPr="00F05F56" w:rsidRDefault="0003279A">
                  <w:pPr>
                    <w:jc w:val="center"/>
                  </w:pPr>
                  <w:r w:rsidRPr="00F05F56">
                    <w:t>#CoachingReason#</w:t>
                  </w:r>
                </w:p>
              </w:tc>
              <w:tc>
                <w:tcPr>
                  <w:tcW w:w="871" w:type="dxa"/>
                  <w:vAlign w:val="center"/>
                </w:tcPr>
                <w:p w:rsidR="0003279A" w:rsidRPr="00F05F56" w:rsidRDefault="0003279A">
                  <w:pPr>
                    <w:jc w:val="center"/>
                  </w:pPr>
                  <w:r w:rsidRPr="00F05F56">
                    <w:t>#SubCoachingReason#</w:t>
                  </w:r>
                </w:p>
              </w:tc>
              <w:tc>
                <w:tcPr>
                  <w:tcW w:w="871" w:type="dxa"/>
                  <w:vAlign w:val="center"/>
                </w:tcPr>
                <w:p w:rsidR="0003279A" w:rsidRPr="00F05F56" w:rsidRDefault="0003279A">
                  <w:pPr>
                    <w:jc w:val="center"/>
                  </w:pPr>
                  <w:r w:rsidRPr="00F05F56">
                    <w:t>#value#</w:t>
                  </w:r>
                </w:p>
              </w:tc>
              <w:tc>
                <w:tcPr>
                  <w:tcW w:w="871" w:type="dxa"/>
                  <w:tcMar>
                    <w:left w:w="72" w:type="dxa"/>
                    <w:right w:w="72" w:type="dxa"/>
                  </w:tcMar>
                  <w:vAlign w:val="center"/>
                </w:tcPr>
                <w:p w:rsidR="0003279A" w:rsidRPr="00F05F56" w:rsidRDefault="0003279A">
                  <w:pPr>
                    <w:jc w:val="center"/>
                  </w:pPr>
                  <w:r w:rsidRPr="00F05F56">
                    <w:t>#CreatedDate# PDT</w:t>
                  </w:r>
                </w:p>
              </w:tc>
            </w:tr>
          </w:tbl>
          <w:p w:rsidR="00C21112" w:rsidRPr="00F05F56" w:rsidRDefault="00C21112" w:rsidP="0045013C"/>
          <w:p w:rsidR="00C21112" w:rsidRPr="00F05F56" w:rsidRDefault="00C21112" w:rsidP="0045013C"/>
        </w:tc>
        <w:tc>
          <w:tcPr>
            <w:tcW w:w="2070" w:type="dxa"/>
            <w:tcBorders>
              <w:top w:val="single" w:sz="6" w:space="0" w:color="000000"/>
              <w:bottom w:val="single" w:sz="6" w:space="0" w:color="000000"/>
            </w:tcBorders>
          </w:tcPr>
          <w:p w:rsidR="00C21112" w:rsidRPr="00F05F56" w:rsidRDefault="00C21112" w:rsidP="0045013C">
            <w:r w:rsidRPr="00F05F56">
              <w:t>Values will be populated based on form options selected.  FormId will be a link opening review.aspx to view record.</w:t>
            </w:r>
          </w:p>
        </w:tc>
        <w:tc>
          <w:tcPr>
            <w:tcW w:w="900" w:type="dxa"/>
            <w:tcBorders>
              <w:top w:val="single" w:sz="6" w:space="0" w:color="000000"/>
              <w:bottom w:val="single" w:sz="6" w:space="0" w:color="000000"/>
            </w:tcBorders>
          </w:tcPr>
          <w:p w:rsidR="00C21112" w:rsidRPr="00F05F56" w:rsidRDefault="00C21112" w:rsidP="0045013C">
            <w:r w:rsidRPr="00F05F56">
              <w:t>N/A</w:t>
            </w:r>
          </w:p>
        </w:tc>
      </w:tr>
      <w:tr w:rsidR="00C21112" w:rsidRPr="00F05F56" w:rsidTr="00EF61E0">
        <w:trPr>
          <w:cantSplit/>
          <w:tblHeader/>
        </w:trPr>
        <w:tc>
          <w:tcPr>
            <w:tcW w:w="13950" w:type="dxa"/>
            <w:gridSpan w:val="6"/>
            <w:tcBorders>
              <w:top w:val="single" w:sz="6" w:space="0" w:color="000000"/>
              <w:bottom w:val="single" w:sz="6" w:space="0" w:color="000000"/>
            </w:tcBorders>
            <w:shd w:val="pct25" w:color="auto" w:fill="auto"/>
          </w:tcPr>
          <w:p w:rsidR="00C21112" w:rsidRPr="00F05F56" w:rsidRDefault="00C21112" w:rsidP="0045013C"/>
        </w:tc>
      </w:tr>
    </w:tbl>
    <w:p w:rsidR="003229D0" w:rsidRDefault="003229D0" w:rsidP="003229D0">
      <w:pPr>
        <w:pStyle w:val="BodyText"/>
        <w:rPr>
          <w:rFonts w:ascii="Arial" w:hAnsi="Arial" w:cs="Arial"/>
        </w:rPr>
      </w:pPr>
    </w:p>
    <w:p w:rsidR="00C26229" w:rsidRDefault="00C26229" w:rsidP="00C26229">
      <w:pPr>
        <w:pStyle w:val="BodyText"/>
        <w:rPr>
          <w:rFonts w:ascii="Arial" w:hAnsi="Arial" w:cs="Arial"/>
        </w:rPr>
      </w:pPr>
    </w:p>
    <w:p w:rsidR="00EA54ED" w:rsidRPr="00A738F6" w:rsidRDefault="0055210C" w:rsidP="00EA54ED">
      <w:pPr>
        <w:pStyle w:val="Heading3"/>
        <w:rPr>
          <w:rFonts w:ascii="Times New Roman" w:hAnsi="Times New Roman"/>
          <w:sz w:val="22"/>
          <w:szCs w:val="22"/>
        </w:rPr>
      </w:pPr>
      <w:bookmarkStart w:id="73" w:name="_Toc423589715"/>
      <w:bookmarkStart w:id="74" w:name="_Toc444847376"/>
      <w:r w:rsidRPr="00A738F6">
        <w:rPr>
          <w:rFonts w:ascii="Times New Roman" w:hAnsi="Times New Roman"/>
          <w:sz w:val="22"/>
          <w:szCs w:val="22"/>
        </w:rPr>
        <w:t>eCoaching Dashboard Review page</w:t>
      </w:r>
      <w:r w:rsidR="00EA54ED" w:rsidRPr="00A738F6">
        <w:rPr>
          <w:rFonts w:ascii="Times New Roman" w:hAnsi="Times New Roman"/>
          <w:sz w:val="22"/>
          <w:szCs w:val="22"/>
        </w:rPr>
        <w:t xml:space="preserve"> (</w:t>
      </w:r>
      <w:r w:rsidRPr="00A738F6">
        <w:rPr>
          <w:rFonts w:ascii="Times New Roman" w:hAnsi="Times New Roman"/>
          <w:sz w:val="22"/>
          <w:szCs w:val="22"/>
        </w:rPr>
        <w:t>review</w:t>
      </w:r>
      <w:r w:rsidR="00EA54ED" w:rsidRPr="00A738F6">
        <w:rPr>
          <w:rFonts w:ascii="Times New Roman" w:hAnsi="Times New Roman"/>
          <w:sz w:val="22"/>
          <w:szCs w:val="22"/>
        </w:rPr>
        <w:t>.aspx – secure)</w:t>
      </w:r>
      <w:bookmarkEnd w:id="73"/>
      <w:bookmarkEnd w:id="74"/>
    </w:p>
    <w:p w:rsidR="00EA54ED" w:rsidRDefault="0055210C" w:rsidP="00755CA2">
      <w:pPr>
        <w:spacing w:before="120" w:after="120"/>
      </w:pPr>
      <w:r w:rsidRPr="00A738F6">
        <w:t xml:space="preserve">This page shall be displayed if a user who has been authenticated to access the </w:t>
      </w:r>
      <w:r w:rsidR="003D0E9C" w:rsidRPr="00A738F6">
        <w:t>vangent.local</w:t>
      </w:r>
      <w:r w:rsidRPr="00A738F6">
        <w:t xml:space="preserve"> </w:t>
      </w:r>
      <w:r w:rsidR="00801C61" w:rsidRPr="00A738F6">
        <w:t xml:space="preserve">(this includes ad.local users accessing servers on the vangent.local network) </w:t>
      </w:r>
      <w:r w:rsidRPr="00A738F6">
        <w:t xml:space="preserve">and are an authorized user per assumptions in section </w:t>
      </w:r>
      <w:r w:rsidR="00212C1F" w:rsidRPr="00A738F6">
        <w:t>2</w:t>
      </w:r>
      <w:r w:rsidRPr="00A738F6">
        <w:t>.2 selects a Form Id from the Main Dashboard (view2.aspx) or My Submitted Dashboard (view3.aspx) to be displayed. Users who are not authenticated and authorized will be redirected to the page – error3.aspx.</w:t>
      </w:r>
    </w:p>
    <w:p w:rsidR="00F22753" w:rsidRDefault="006E5659" w:rsidP="00E21A38">
      <w:pPr>
        <w:spacing w:before="120" w:after="120"/>
      </w:pPr>
      <w:r w:rsidRPr="00A738F6">
        <w:t>A user will be authenticated upon entering eCoaching Log web site. Once a user has been authenticated, the user will not be authenticated again when the user tries to access the page. Authorization will be done only on page non post back.</w:t>
      </w:r>
    </w:p>
    <w:p w:rsidR="00F22753" w:rsidRDefault="00F22753" w:rsidP="00E21A38">
      <w:pPr>
        <w:spacing w:before="120" w:after="120"/>
      </w:pPr>
      <w:r>
        <w:t>For low CSAT (low customer satisfaction) logs, hierarchy managers</w:t>
      </w:r>
      <w:r w:rsidR="00AE438A">
        <w:t xml:space="preserve"> will be able to view the page</w:t>
      </w:r>
      <w:r>
        <w:t>. Only managers in the log</w:t>
      </w:r>
      <w:r w:rsidR="00C372C5">
        <w:t>s</w:t>
      </w:r>
      <w:r>
        <w:t xml:space="preserve"> will be able to submit coaching related data.</w:t>
      </w:r>
    </w:p>
    <w:p w:rsidR="003C690F" w:rsidRDefault="00542818" w:rsidP="00E21A38">
      <w:pPr>
        <w:spacing w:before="120" w:after="120"/>
      </w:pPr>
      <w:r>
        <w:t>The notes and date that the manager enters on this page will be saved in coaching_log.MgrNotes</w:t>
      </w:r>
      <w:r w:rsidR="00BB6E3D">
        <w:t xml:space="preserve"> </w:t>
      </w:r>
      <w:r>
        <w:t xml:space="preserve">and </w:t>
      </w:r>
      <w:r w:rsidR="00BB6E3D">
        <w:t>coaching_log.</w:t>
      </w:r>
      <w:r>
        <w:t>MgrReviewManualDate respectively, the coaching_log.MgrReviewAutoDate will be populated with the system date/time when</w:t>
      </w:r>
      <w:r w:rsidR="00AA68C9">
        <w:t xml:space="preserve"> the</w:t>
      </w:r>
      <w:r>
        <w:t xml:space="preserve"> manager submit</w:t>
      </w:r>
      <w:r w:rsidR="00F00815">
        <w:t>s</w:t>
      </w:r>
      <w:r>
        <w:t xml:space="preserve"> the review</w:t>
      </w:r>
      <w:r w:rsidR="00AA68C9">
        <w:t>.</w:t>
      </w:r>
    </w:p>
    <w:p w:rsidR="00AA68C9" w:rsidRDefault="00AA68C9" w:rsidP="00E21A38">
      <w:pPr>
        <w:spacing w:before="120" w:after="120"/>
      </w:pPr>
      <w:r>
        <w:t>The notes and date that the supervisor enters on this page will be appended to coaching_log.coachingNotes with the following format:</w:t>
      </w:r>
    </w:p>
    <w:p w:rsidR="00AA68C9" w:rsidRDefault="00D01D47" w:rsidP="00D01D47">
      <w:r>
        <w:t>Existing coachingNotes</w:t>
      </w:r>
    </w:p>
    <w:p w:rsidR="00D01D47" w:rsidRDefault="00D01D47" w:rsidP="00D01D47">
      <w:r>
        <w:t>Supervisor Name + System Date/Time</w:t>
      </w:r>
      <w:r w:rsidR="00D22C8C">
        <w:t xml:space="preserve"> </w:t>
      </w:r>
      <w:r>
        <w:t>+ Notes entered on this page by the Supervisor</w:t>
      </w:r>
    </w:p>
    <w:p w:rsidR="00D01D47" w:rsidRDefault="00D01D47" w:rsidP="00D01D47">
      <w:pPr>
        <w:spacing w:before="120" w:after="120"/>
      </w:pPr>
      <w:r>
        <w:t>Example:</w:t>
      </w:r>
    </w:p>
    <w:p w:rsidR="00D01D47" w:rsidRDefault="00D01D47" w:rsidP="00D01D47">
      <w:pPr>
        <w:spacing w:before="120"/>
      </w:pPr>
      <w:r>
        <w:t>Existing notes</w:t>
      </w:r>
    </w:p>
    <w:p w:rsidR="00D01D47" w:rsidRPr="00D01D47" w:rsidRDefault="007E7DA9" w:rsidP="007E7DA9">
      <w:pPr>
        <w:spacing w:after="120"/>
      </w:pPr>
      <w:r>
        <w:t>Stearns, Douglas R (07/20/2015 03:02:11 PM PDT) – 07/01/2015 Supervisor Review Notes</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7920"/>
        <w:gridCol w:w="3240"/>
        <w:gridCol w:w="900"/>
      </w:tblGrid>
      <w:tr w:rsidR="00EA54ED" w:rsidRPr="00A738F6" w:rsidTr="00A738F6">
        <w:trPr>
          <w:cantSplit/>
          <w:trHeight w:val="627"/>
        </w:trPr>
        <w:tc>
          <w:tcPr>
            <w:tcW w:w="960" w:type="dxa"/>
            <w:tcBorders>
              <w:top w:val="single" w:sz="12" w:space="0" w:color="000000"/>
              <w:bottom w:val="single" w:sz="6" w:space="0" w:color="000000"/>
            </w:tcBorders>
            <w:shd w:val="pct25" w:color="auto" w:fill="FFFFFF"/>
          </w:tcPr>
          <w:p w:rsidR="00EA54ED" w:rsidRPr="00A738F6" w:rsidRDefault="00615B8C" w:rsidP="00F96198">
            <w:pPr>
              <w:rPr>
                <w:b/>
              </w:rPr>
            </w:pPr>
            <w:r w:rsidRPr="00A738F6">
              <w:rPr>
                <w:b/>
              </w:rPr>
              <w:t>Control Type</w:t>
            </w:r>
          </w:p>
        </w:tc>
        <w:tc>
          <w:tcPr>
            <w:tcW w:w="93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Format</w:t>
            </w:r>
          </w:p>
        </w:tc>
        <w:tc>
          <w:tcPr>
            <w:tcW w:w="7920" w:type="dxa"/>
            <w:tcBorders>
              <w:top w:val="single" w:sz="12" w:space="0" w:color="000000"/>
              <w:bottom w:val="single" w:sz="6" w:space="0" w:color="000000"/>
            </w:tcBorders>
            <w:shd w:val="pct25" w:color="auto" w:fill="FFFFFF"/>
          </w:tcPr>
          <w:p w:rsidR="00EA54ED" w:rsidRPr="00A738F6" w:rsidRDefault="00EA54ED" w:rsidP="00F96198">
            <w:pPr>
              <w:pStyle w:val="program"/>
              <w:rPr>
                <w:rFonts w:ascii="Times New Roman" w:hAnsi="Times New Roman"/>
                <w:b/>
                <w:noProof w:val="0"/>
              </w:rPr>
            </w:pPr>
            <w:r w:rsidRPr="00A738F6">
              <w:rPr>
                <w:rFonts w:ascii="Times New Roman" w:hAnsi="Times New Roman"/>
                <w:b/>
                <w:noProof w:val="0"/>
              </w:rPr>
              <w:t>Text or Description</w:t>
            </w:r>
          </w:p>
        </w:tc>
        <w:tc>
          <w:tcPr>
            <w:tcW w:w="324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Content/Action</w:t>
            </w:r>
          </w:p>
        </w:tc>
        <w:tc>
          <w:tcPr>
            <w:tcW w:w="900" w:type="dxa"/>
            <w:tcBorders>
              <w:top w:val="single" w:sz="12" w:space="0" w:color="000000"/>
              <w:bottom w:val="single" w:sz="6" w:space="0" w:color="000000"/>
            </w:tcBorders>
            <w:shd w:val="pct25" w:color="auto" w:fill="FFFFFF"/>
          </w:tcPr>
          <w:p w:rsidR="00EA54ED" w:rsidRPr="00A738F6" w:rsidRDefault="00EA54ED" w:rsidP="00F96198">
            <w:pPr>
              <w:rPr>
                <w:b/>
              </w:rPr>
            </w:pPr>
            <w:r w:rsidRPr="00A738F6">
              <w:rPr>
                <w:b/>
              </w:rPr>
              <w:t>Field Length</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ABC</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Please note that all fields are required. Double-check your work to ensure accuracy.</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EA54ED" w:rsidRPr="00A738F6" w:rsidTr="00A738F6">
        <w:trPr>
          <w:cantSplit/>
        </w:trPr>
        <w:tc>
          <w:tcPr>
            <w:tcW w:w="960" w:type="dxa"/>
            <w:tcBorders>
              <w:top w:val="single" w:sz="6" w:space="0" w:color="000000"/>
              <w:bottom w:val="single" w:sz="6" w:space="0" w:color="000000"/>
            </w:tcBorders>
          </w:tcPr>
          <w:p w:rsidR="00EA54ED" w:rsidRPr="00A738F6" w:rsidRDefault="00EA54ED" w:rsidP="00F96198">
            <w:r w:rsidRPr="00A738F6">
              <w:t>Text</w:t>
            </w:r>
          </w:p>
        </w:tc>
        <w:tc>
          <w:tcPr>
            <w:tcW w:w="930" w:type="dxa"/>
            <w:tcBorders>
              <w:top w:val="single" w:sz="6" w:space="0" w:color="000000"/>
              <w:bottom w:val="single" w:sz="6" w:space="0" w:color="000000"/>
            </w:tcBorders>
          </w:tcPr>
          <w:p w:rsidR="00EA54ED" w:rsidRPr="00A738F6" w:rsidRDefault="00DD58D8" w:rsidP="00790D03">
            <w:pPr>
              <w:pStyle w:val="Tabletext"/>
              <w:rPr>
                <w:rFonts w:ascii="Times New Roman" w:hAnsi="Times New Roman"/>
                <w:sz w:val="20"/>
              </w:rPr>
            </w:pPr>
            <w:r w:rsidRPr="00A738F6">
              <w:rPr>
                <w:rFonts w:ascii="Times New Roman" w:hAnsi="Times New Roman"/>
                <w:sz w:val="20"/>
              </w:rPr>
              <w:t>A</w:t>
            </w:r>
            <w:r w:rsidR="00EA54ED" w:rsidRPr="00A738F6">
              <w:rPr>
                <w:rFonts w:ascii="Times New Roman" w:hAnsi="Times New Roman"/>
                <w:sz w:val="20"/>
              </w:rPr>
              <w:t>-</w:t>
            </w:r>
            <w:r w:rsidR="00790D03" w:rsidRPr="00A738F6">
              <w:rPr>
                <w:rFonts w:ascii="Times New Roman" w:hAnsi="Times New Roman"/>
                <w:sz w:val="20"/>
              </w:rPr>
              <w:t>1</w:t>
            </w:r>
          </w:p>
        </w:tc>
        <w:tc>
          <w:tcPr>
            <w:tcW w:w="7920" w:type="dxa"/>
            <w:tcBorders>
              <w:top w:val="single" w:sz="6" w:space="0" w:color="000000"/>
              <w:bottom w:val="single" w:sz="6" w:space="0" w:color="000000"/>
            </w:tcBorders>
          </w:tcPr>
          <w:p w:rsidR="00EA54ED" w:rsidRPr="00A738F6" w:rsidRDefault="00DD58D8" w:rsidP="00F96198">
            <w:r w:rsidRPr="00A738F6">
              <w:t>Coaching Reason(s):</w:t>
            </w:r>
          </w:p>
        </w:tc>
        <w:tc>
          <w:tcPr>
            <w:tcW w:w="3240" w:type="dxa"/>
            <w:tcBorders>
              <w:top w:val="single" w:sz="6" w:space="0" w:color="000000"/>
              <w:bottom w:val="single" w:sz="6" w:space="0" w:color="000000"/>
            </w:tcBorders>
          </w:tcPr>
          <w:p w:rsidR="00EA54ED" w:rsidRPr="00A738F6" w:rsidRDefault="00B07C61" w:rsidP="00F96198">
            <w:r w:rsidRPr="00A738F6">
              <w:t>N/A</w:t>
            </w:r>
          </w:p>
        </w:tc>
        <w:tc>
          <w:tcPr>
            <w:tcW w:w="900" w:type="dxa"/>
            <w:tcBorders>
              <w:top w:val="single" w:sz="6" w:space="0" w:color="000000"/>
              <w:bottom w:val="single" w:sz="6" w:space="0" w:color="000000"/>
            </w:tcBorders>
          </w:tcPr>
          <w:p w:rsidR="00EA54ED" w:rsidRPr="00A738F6" w:rsidRDefault="00EA54ED" w:rsidP="00F96198">
            <w:r w:rsidRPr="00A738F6">
              <w:t>N/A</w:t>
            </w:r>
          </w:p>
        </w:tc>
      </w:tr>
      <w:tr w:rsidR="004B78E4" w:rsidRPr="00A738F6" w:rsidTr="00C53B3A">
        <w:trPr>
          <w:cantSplit/>
        </w:trPr>
        <w:tc>
          <w:tcPr>
            <w:tcW w:w="13950" w:type="dxa"/>
            <w:gridSpan w:val="5"/>
            <w:tcBorders>
              <w:top w:val="single" w:sz="6" w:space="0" w:color="000000"/>
              <w:bottom w:val="single" w:sz="6" w:space="0" w:color="000000"/>
            </w:tcBorders>
            <w:shd w:val="pct25" w:color="auto" w:fill="auto"/>
          </w:tcPr>
          <w:p w:rsidR="004B78E4" w:rsidRPr="00A738F6" w:rsidRDefault="004B78E4" w:rsidP="00D641EB">
            <w:r w:rsidRPr="00A738F6">
              <w:lastRenderedPageBreak/>
              <w:t>If record status contains “Pending” then display the following:</w:t>
            </w:r>
          </w:p>
        </w:tc>
      </w:tr>
      <w:tr w:rsidR="00B07C61" w:rsidRPr="00A738F6" w:rsidTr="00C53B3A">
        <w:trPr>
          <w:cantSplit/>
        </w:trPr>
        <w:tc>
          <w:tcPr>
            <w:tcW w:w="13950" w:type="dxa"/>
            <w:gridSpan w:val="5"/>
            <w:tcBorders>
              <w:top w:val="single" w:sz="6" w:space="0" w:color="000000"/>
              <w:bottom w:val="single" w:sz="6" w:space="0" w:color="000000"/>
            </w:tcBorders>
            <w:shd w:val="pct25" w:color="auto" w:fill="auto"/>
          </w:tcPr>
          <w:p w:rsidR="00B07C61" w:rsidRPr="00A738F6" w:rsidRDefault="00B07C61" w:rsidP="00D641EB">
            <w:r w:rsidRPr="00A738F6">
              <w:t>If no Coaching Reasons exists then display the following:</w:t>
            </w:r>
          </w:p>
        </w:tc>
      </w:tr>
      <w:tr w:rsidR="00B07C61" w:rsidRPr="00A738F6" w:rsidTr="00A738F6">
        <w:trPr>
          <w:cantSplit/>
        </w:trPr>
        <w:tc>
          <w:tcPr>
            <w:tcW w:w="960" w:type="dxa"/>
            <w:tcBorders>
              <w:top w:val="single" w:sz="6" w:space="0" w:color="000000"/>
              <w:bottom w:val="single" w:sz="6" w:space="0" w:color="000000"/>
            </w:tcBorders>
          </w:tcPr>
          <w:p w:rsidR="00B07C61" w:rsidRPr="00A738F6" w:rsidRDefault="00B07C61" w:rsidP="00D641EB">
            <w:r w:rsidRPr="00A738F6">
              <w:t>Text</w:t>
            </w:r>
          </w:p>
        </w:tc>
        <w:tc>
          <w:tcPr>
            <w:tcW w:w="930" w:type="dxa"/>
            <w:tcBorders>
              <w:top w:val="single" w:sz="6" w:space="0" w:color="000000"/>
              <w:bottom w:val="single" w:sz="6" w:space="0" w:color="000000"/>
            </w:tcBorders>
          </w:tcPr>
          <w:p w:rsidR="00B07C61" w:rsidRPr="00A738F6" w:rsidRDefault="00B07C61"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2</w:t>
            </w:r>
          </w:p>
        </w:tc>
        <w:tc>
          <w:tcPr>
            <w:tcW w:w="7920" w:type="dxa"/>
            <w:tcBorders>
              <w:top w:val="single" w:sz="6" w:space="0" w:color="000000"/>
              <w:bottom w:val="single" w:sz="6" w:space="0" w:color="000000"/>
            </w:tcBorders>
          </w:tcPr>
          <w:p w:rsidR="00B07C61" w:rsidRPr="00A738F6" w:rsidRDefault="00B07C61" w:rsidP="00D641EB">
            <w:r w:rsidRPr="00A738F6">
              <w:t>No data was returned.</w:t>
            </w:r>
          </w:p>
        </w:tc>
        <w:tc>
          <w:tcPr>
            <w:tcW w:w="3240" w:type="dxa"/>
            <w:tcBorders>
              <w:top w:val="single" w:sz="6" w:space="0" w:color="000000"/>
              <w:bottom w:val="single" w:sz="6" w:space="0" w:color="000000"/>
            </w:tcBorders>
          </w:tcPr>
          <w:p w:rsidR="00B07C61" w:rsidRPr="00A738F6" w:rsidRDefault="00B07C61" w:rsidP="00D641EB">
            <w:r w:rsidRPr="00A738F6">
              <w:t>N/A</w:t>
            </w:r>
          </w:p>
        </w:tc>
        <w:tc>
          <w:tcPr>
            <w:tcW w:w="900" w:type="dxa"/>
            <w:tcBorders>
              <w:top w:val="single" w:sz="6" w:space="0" w:color="000000"/>
              <w:bottom w:val="single" w:sz="6" w:space="0" w:color="000000"/>
            </w:tcBorders>
          </w:tcPr>
          <w:p w:rsidR="00B07C61" w:rsidRPr="00A738F6" w:rsidRDefault="00B07C61" w:rsidP="00D641EB">
            <w:r w:rsidRPr="00A738F6">
              <w:t>N/A</w:t>
            </w:r>
          </w:p>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012039"/>
        </w:tc>
      </w:tr>
      <w:tr w:rsidR="00480454" w:rsidRPr="00A738F6" w:rsidTr="00C53B3A">
        <w:trPr>
          <w:cantSplit/>
        </w:trPr>
        <w:tc>
          <w:tcPr>
            <w:tcW w:w="13950" w:type="dxa"/>
            <w:gridSpan w:val="5"/>
            <w:tcBorders>
              <w:top w:val="single" w:sz="6" w:space="0" w:color="000000"/>
              <w:bottom w:val="single" w:sz="6" w:space="0" w:color="000000"/>
            </w:tcBorders>
            <w:shd w:val="pct25" w:color="auto" w:fill="auto"/>
          </w:tcPr>
          <w:p w:rsidR="00480454" w:rsidRPr="00A738F6" w:rsidRDefault="00480454" w:rsidP="00480454">
            <w:r w:rsidRPr="00A738F6">
              <w:t>If Coaching Reasons exists then display the following repeatable row:</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D54EC6">
            <w:pPr>
              <w:pStyle w:val="Tabletext"/>
              <w:rPr>
                <w:rFonts w:ascii="Times New Roman" w:hAnsi="Times New Roman"/>
                <w:sz w:val="20"/>
              </w:rPr>
            </w:pPr>
            <w:r w:rsidRPr="00A738F6">
              <w:rPr>
                <w:rFonts w:ascii="Times New Roman" w:hAnsi="Times New Roman"/>
                <w:sz w:val="20"/>
              </w:rPr>
              <w:t>ABC-</w:t>
            </w:r>
            <w:r w:rsidR="00D54EC6" w:rsidRPr="00A738F6">
              <w:rPr>
                <w:rFonts w:ascii="Times New Roman" w:hAnsi="Times New Roman"/>
                <w:sz w:val="20"/>
              </w:rPr>
              <w:t>2</w:t>
            </w:r>
          </w:p>
        </w:tc>
        <w:tc>
          <w:tcPr>
            <w:tcW w:w="7920" w:type="dxa"/>
            <w:tcBorders>
              <w:top w:val="single" w:sz="6" w:space="0" w:color="000000"/>
              <w:bottom w:val="single" w:sz="6" w:space="0" w:color="000000"/>
            </w:tcBorders>
          </w:tcPr>
          <w:p w:rsidR="00EE09C1" w:rsidRPr="00A738F6" w:rsidRDefault="00480454" w:rsidP="00D54EC6">
            <w:r w:rsidRPr="00A738F6">
              <w:t>#CoachingReason</w:t>
            </w:r>
            <w:r w:rsidR="00EE09C1" w:rsidRPr="00A738F6">
              <w:t>#</w:t>
            </w:r>
          </w:p>
        </w:tc>
        <w:tc>
          <w:tcPr>
            <w:tcW w:w="3240" w:type="dxa"/>
            <w:tcBorders>
              <w:top w:val="single" w:sz="6" w:space="0" w:color="000000"/>
              <w:bottom w:val="single" w:sz="6" w:space="0" w:color="000000"/>
            </w:tcBorders>
          </w:tcPr>
          <w:p w:rsidR="00EE09C1" w:rsidRPr="00A738F6" w:rsidRDefault="00EE09C1" w:rsidP="00EE09C1">
            <w:r w:rsidRPr="00A738F6">
              <w:t>If available display the coaching reason 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DD58D8" w:rsidRPr="00A738F6" w:rsidTr="00A738F6">
        <w:trPr>
          <w:cantSplit/>
        </w:trPr>
        <w:tc>
          <w:tcPr>
            <w:tcW w:w="960" w:type="dxa"/>
            <w:tcBorders>
              <w:top w:val="single" w:sz="6" w:space="0" w:color="000000"/>
              <w:bottom w:val="single" w:sz="6" w:space="0" w:color="000000"/>
            </w:tcBorders>
          </w:tcPr>
          <w:p w:rsidR="00DD58D8" w:rsidRPr="00A738F6" w:rsidRDefault="00DD5945" w:rsidP="00F96198">
            <w:r w:rsidRPr="00A738F6">
              <w:t>Text</w:t>
            </w:r>
          </w:p>
        </w:tc>
        <w:tc>
          <w:tcPr>
            <w:tcW w:w="930" w:type="dxa"/>
            <w:tcBorders>
              <w:top w:val="single" w:sz="6" w:space="0" w:color="000000"/>
              <w:bottom w:val="single" w:sz="6" w:space="0" w:color="000000"/>
            </w:tcBorders>
          </w:tcPr>
          <w:p w:rsidR="00DD58D8" w:rsidRPr="00A738F6" w:rsidRDefault="00DD594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3</w:t>
            </w:r>
          </w:p>
        </w:tc>
        <w:tc>
          <w:tcPr>
            <w:tcW w:w="7920" w:type="dxa"/>
            <w:tcBorders>
              <w:top w:val="single" w:sz="6" w:space="0" w:color="000000"/>
              <w:bottom w:val="single" w:sz="6" w:space="0" w:color="000000"/>
            </w:tcBorders>
          </w:tcPr>
          <w:p w:rsidR="00DD58D8" w:rsidRPr="00A738F6" w:rsidRDefault="00DD5945" w:rsidP="00480454">
            <w:r w:rsidRPr="00A738F6">
              <w:t xml:space="preserve"> #</w:t>
            </w:r>
            <w:r w:rsidR="00480454" w:rsidRPr="00A738F6">
              <w:t>CoachingSubReason</w:t>
            </w:r>
            <w:r w:rsidRPr="00A738F6">
              <w:t>#</w:t>
            </w:r>
          </w:p>
        </w:tc>
        <w:tc>
          <w:tcPr>
            <w:tcW w:w="3240" w:type="dxa"/>
            <w:tcBorders>
              <w:top w:val="single" w:sz="6" w:space="0" w:color="000000"/>
              <w:bottom w:val="single" w:sz="6" w:space="0" w:color="000000"/>
            </w:tcBorders>
          </w:tcPr>
          <w:p w:rsidR="00DD58D8" w:rsidRPr="00A738F6" w:rsidRDefault="00B07C61" w:rsidP="00F96198">
            <w:r w:rsidRPr="00A738F6">
              <w:t>If available d</w:t>
            </w:r>
            <w:r w:rsidR="00DD5945" w:rsidRPr="00A738F6">
              <w:t xml:space="preserve">isplay the coaching </w:t>
            </w:r>
            <w:r w:rsidR="00480454" w:rsidRPr="00A738F6">
              <w:t xml:space="preserve">sub </w:t>
            </w:r>
            <w:r w:rsidR="00DD5945" w:rsidRPr="00A738F6">
              <w:t>reason from the database in the #DBValue#.</w:t>
            </w:r>
          </w:p>
          <w:p w:rsidR="00DD5945" w:rsidRPr="00A738F6" w:rsidRDefault="00DD5945" w:rsidP="00F96198">
            <w:r w:rsidRPr="00A738F6">
              <w:t>The information is to be displayed encased in a box.</w:t>
            </w:r>
          </w:p>
        </w:tc>
        <w:tc>
          <w:tcPr>
            <w:tcW w:w="900" w:type="dxa"/>
            <w:tcBorders>
              <w:top w:val="single" w:sz="6" w:space="0" w:color="000000"/>
              <w:bottom w:val="single" w:sz="6" w:space="0" w:color="000000"/>
            </w:tcBorders>
          </w:tcPr>
          <w:p w:rsidR="00DD58D8" w:rsidRPr="00A738F6" w:rsidRDefault="00DD5945" w:rsidP="00F96198">
            <w:r w:rsidRPr="00A738F6">
              <w:t>N/A</w:t>
            </w:r>
          </w:p>
        </w:tc>
      </w:tr>
      <w:tr w:rsidR="00EE09C1" w:rsidRPr="00A738F6" w:rsidTr="00A738F6">
        <w:trPr>
          <w:cantSplit/>
        </w:trPr>
        <w:tc>
          <w:tcPr>
            <w:tcW w:w="960" w:type="dxa"/>
            <w:tcBorders>
              <w:top w:val="single" w:sz="6" w:space="0" w:color="000000"/>
              <w:bottom w:val="single" w:sz="6" w:space="0" w:color="000000"/>
            </w:tcBorders>
          </w:tcPr>
          <w:p w:rsidR="00EE09C1" w:rsidRPr="00A738F6" w:rsidRDefault="00EE09C1" w:rsidP="00EE09C1">
            <w:r w:rsidRPr="00A738F6">
              <w:t>Text</w:t>
            </w:r>
          </w:p>
        </w:tc>
        <w:tc>
          <w:tcPr>
            <w:tcW w:w="930" w:type="dxa"/>
            <w:tcBorders>
              <w:top w:val="single" w:sz="6" w:space="0" w:color="000000"/>
              <w:bottom w:val="single" w:sz="6" w:space="0" w:color="000000"/>
            </w:tcBorders>
          </w:tcPr>
          <w:p w:rsidR="00EE09C1" w:rsidRPr="00A738F6" w:rsidRDefault="00EE09C1" w:rsidP="00EE09C1">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EE09C1" w:rsidRPr="00A738F6" w:rsidRDefault="00EE09C1" w:rsidP="00480454">
            <w:r w:rsidRPr="00A738F6">
              <w:t>#</w:t>
            </w:r>
            <w:r w:rsidR="00480454" w:rsidRPr="00A738F6">
              <w:t>CoachingReasonValue</w:t>
            </w:r>
            <w:r w:rsidRPr="00A738F6">
              <w:t>#</w:t>
            </w:r>
          </w:p>
        </w:tc>
        <w:tc>
          <w:tcPr>
            <w:tcW w:w="3240" w:type="dxa"/>
            <w:tcBorders>
              <w:top w:val="single" w:sz="6" w:space="0" w:color="000000"/>
              <w:bottom w:val="single" w:sz="6" w:space="0" w:color="000000"/>
            </w:tcBorders>
          </w:tcPr>
          <w:p w:rsidR="00EE09C1" w:rsidRPr="00A738F6" w:rsidRDefault="00EE09C1" w:rsidP="00EE09C1">
            <w:r w:rsidRPr="00A738F6">
              <w:t xml:space="preserve">If available display the coaching reason </w:t>
            </w:r>
            <w:r w:rsidR="00480454" w:rsidRPr="00A738F6">
              <w:t xml:space="preserve">value </w:t>
            </w:r>
            <w:r w:rsidRPr="00A738F6">
              <w:t>from the database in the #DBValue#.</w:t>
            </w:r>
          </w:p>
          <w:p w:rsidR="00EE09C1" w:rsidRPr="00A738F6" w:rsidRDefault="00EE09C1" w:rsidP="00EE09C1">
            <w:r w:rsidRPr="00A738F6">
              <w:t>The information is to be displayed encased in a box.</w:t>
            </w:r>
          </w:p>
        </w:tc>
        <w:tc>
          <w:tcPr>
            <w:tcW w:w="900" w:type="dxa"/>
            <w:tcBorders>
              <w:top w:val="single" w:sz="6" w:space="0" w:color="000000"/>
              <w:bottom w:val="single" w:sz="6" w:space="0" w:color="000000"/>
            </w:tcBorders>
          </w:tcPr>
          <w:p w:rsidR="00EE09C1" w:rsidRPr="00A738F6" w:rsidRDefault="00EE09C1" w:rsidP="00EE09C1">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Details of the behavior being coached:</w:t>
            </w:r>
          </w:p>
        </w:tc>
        <w:tc>
          <w:tcPr>
            <w:tcW w:w="3240" w:type="dxa"/>
            <w:tcBorders>
              <w:top w:val="single" w:sz="6" w:space="0" w:color="000000"/>
              <w:bottom w:val="single" w:sz="6" w:space="0" w:color="000000"/>
            </w:tcBorders>
          </w:tcPr>
          <w:p w:rsidR="0093351C" w:rsidRPr="00A738F6" w:rsidRDefault="0093351C" w:rsidP="00E86327">
            <w:r w:rsidRPr="00A738F6">
              <w:t>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93351C" w:rsidRPr="00A738F6" w:rsidTr="00A738F6">
        <w:trPr>
          <w:cantSplit/>
        </w:trPr>
        <w:tc>
          <w:tcPr>
            <w:tcW w:w="960" w:type="dxa"/>
            <w:tcBorders>
              <w:top w:val="single" w:sz="6" w:space="0" w:color="000000"/>
              <w:bottom w:val="single" w:sz="6" w:space="0" w:color="000000"/>
            </w:tcBorders>
          </w:tcPr>
          <w:p w:rsidR="0093351C" w:rsidRPr="00A738F6" w:rsidRDefault="0093351C" w:rsidP="00E86327">
            <w:r w:rsidRPr="00A738F6">
              <w:t>Text</w:t>
            </w:r>
          </w:p>
        </w:tc>
        <w:tc>
          <w:tcPr>
            <w:tcW w:w="930" w:type="dxa"/>
            <w:tcBorders>
              <w:top w:val="single" w:sz="6" w:space="0" w:color="000000"/>
              <w:bottom w:val="single" w:sz="6" w:space="0" w:color="000000"/>
            </w:tcBorders>
          </w:tcPr>
          <w:p w:rsidR="0093351C" w:rsidRPr="00A738F6" w:rsidRDefault="0093351C" w:rsidP="00E86327">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93351C" w:rsidRPr="00A738F6" w:rsidRDefault="0093351C" w:rsidP="00E86327">
            <w:r w:rsidRPr="00A738F6">
              <w:t>[txtDescription]</w:t>
            </w:r>
          </w:p>
        </w:tc>
        <w:tc>
          <w:tcPr>
            <w:tcW w:w="3240" w:type="dxa"/>
            <w:tcBorders>
              <w:top w:val="single" w:sz="6" w:space="0" w:color="000000"/>
              <w:bottom w:val="single" w:sz="6" w:space="0" w:color="000000"/>
            </w:tcBorders>
          </w:tcPr>
          <w:p w:rsidR="0093351C" w:rsidRPr="00A738F6" w:rsidRDefault="0093351C" w:rsidP="00E86327">
            <w:r w:rsidRPr="00A738F6">
              <w:t xml:space="preserve"> N/A</w:t>
            </w:r>
          </w:p>
        </w:tc>
        <w:tc>
          <w:tcPr>
            <w:tcW w:w="900" w:type="dxa"/>
            <w:tcBorders>
              <w:top w:val="single" w:sz="6" w:space="0" w:color="000000"/>
              <w:bottom w:val="single" w:sz="6" w:space="0" w:color="000000"/>
            </w:tcBorders>
          </w:tcPr>
          <w:p w:rsidR="0093351C" w:rsidRPr="00A738F6" w:rsidRDefault="0093351C" w:rsidP="00E86327">
            <w:r w:rsidRPr="00A738F6">
              <w:t>N/A</w:t>
            </w:r>
          </w:p>
        </w:tc>
      </w:tr>
      <w:tr w:rsidR="00096DB9"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96DB9" w:rsidRPr="00A738F6" w:rsidRDefault="00096DB9" w:rsidP="00E107B8">
            <w:r w:rsidRPr="00A738F6">
              <w:t xml:space="preserve">If user’s </w:t>
            </w:r>
            <w:r w:rsidR="00E107B8" w:rsidRPr="00A738F6">
              <w:t>Employee</w:t>
            </w:r>
            <w:r w:rsidRPr="00A738F6">
              <w:t xml:space="preserve"> ID matches </w:t>
            </w:r>
            <w:r w:rsidR="00E107B8" w:rsidRPr="00A738F6">
              <w:t>Employee</w:t>
            </w:r>
            <w:r w:rsidRPr="00A738F6">
              <w:t xml:space="preserve"> ID of Supervisor of </w:t>
            </w:r>
            <w:r w:rsidR="00E107B8" w:rsidRPr="00A738F6">
              <w:t>hierarchy,  AND</w:t>
            </w:r>
          </w:p>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002365" w:rsidP="00E107B8"/>
        </w:tc>
      </w:tr>
      <w:tr w:rsidR="00002365"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002365" w:rsidRPr="00A738F6" w:rsidRDefault="00371FBF" w:rsidP="00371FBF">
            <w:r w:rsidRPr="00A738F6">
              <w:t>if isCoachingRequired = True or txtMgrNotes is not blank then display the following:</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Notes from Manager:</w:t>
            </w:r>
          </w:p>
        </w:tc>
        <w:tc>
          <w:tcPr>
            <w:tcW w:w="3240" w:type="dxa"/>
            <w:tcBorders>
              <w:top w:val="single" w:sz="6" w:space="0" w:color="000000"/>
              <w:bottom w:val="single" w:sz="6" w:space="0" w:color="000000"/>
            </w:tcBorders>
          </w:tcPr>
          <w:p w:rsidR="00002365" w:rsidRPr="00A738F6" w:rsidRDefault="00002365" w:rsidP="004B78E4">
            <w:r w:rsidRPr="00A738F6">
              <w:t>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002365" w:rsidRPr="00A738F6" w:rsidTr="00A738F6">
        <w:trPr>
          <w:cantSplit/>
        </w:trPr>
        <w:tc>
          <w:tcPr>
            <w:tcW w:w="960" w:type="dxa"/>
            <w:tcBorders>
              <w:top w:val="single" w:sz="6" w:space="0" w:color="000000"/>
              <w:bottom w:val="single" w:sz="6" w:space="0" w:color="000000"/>
            </w:tcBorders>
          </w:tcPr>
          <w:p w:rsidR="00002365" w:rsidRPr="00A738F6" w:rsidRDefault="00002365" w:rsidP="004B78E4">
            <w:r w:rsidRPr="00A738F6">
              <w:t>Text</w:t>
            </w:r>
          </w:p>
        </w:tc>
        <w:tc>
          <w:tcPr>
            <w:tcW w:w="930" w:type="dxa"/>
            <w:tcBorders>
              <w:top w:val="single" w:sz="6" w:space="0" w:color="000000"/>
              <w:bottom w:val="single" w:sz="6" w:space="0" w:color="000000"/>
            </w:tcBorders>
          </w:tcPr>
          <w:p w:rsidR="00002365" w:rsidRPr="00A738F6" w:rsidRDefault="00002365"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002365" w:rsidRPr="00A738F6" w:rsidRDefault="00002365" w:rsidP="004B78E4">
            <w:r w:rsidRPr="00A738F6">
              <w:t>[txtMgrNotes]</w:t>
            </w:r>
          </w:p>
        </w:tc>
        <w:tc>
          <w:tcPr>
            <w:tcW w:w="3240" w:type="dxa"/>
            <w:tcBorders>
              <w:top w:val="single" w:sz="6" w:space="0" w:color="000000"/>
              <w:bottom w:val="single" w:sz="6" w:space="0" w:color="000000"/>
            </w:tcBorders>
          </w:tcPr>
          <w:p w:rsidR="00002365" w:rsidRPr="00A738F6" w:rsidRDefault="00002365" w:rsidP="004B78E4">
            <w:r w:rsidRPr="00A738F6">
              <w:t xml:space="preserve"> N/A</w:t>
            </w:r>
          </w:p>
        </w:tc>
        <w:tc>
          <w:tcPr>
            <w:tcW w:w="900" w:type="dxa"/>
            <w:tcBorders>
              <w:top w:val="single" w:sz="6" w:space="0" w:color="000000"/>
              <w:bottom w:val="single" w:sz="6" w:space="0" w:color="000000"/>
            </w:tcBorders>
          </w:tcPr>
          <w:p w:rsidR="00002365" w:rsidRPr="00A738F6" w:rsidRDefault="00002365" w:rsidP="004B78E4">
            <w:r w:rsidRPr="00A738F6">
              <w:t>N/A</w:t>
            </w:r>
          </w:p>
        </w:tc>
      </w:tr>
      <w:tr w:rsidR="00371FBF" w:rsidRPr="00A738F6" w:rsidTr="00C53B3A">
        <w:trPr>
          <w:cantSplit/>
        </w:trPr>
        <w:tc>
          <w:tcPr>
            <w:tcW w:w="13950" w:type="dxa"/>
            <w:gridSpan w:val="5"/>
            <w:tcBorders>
              <w:top w:val="single" w:sz="6" w:space="0" w:color="000000"/>
              <w:bottom w:val="single" w:sz="6" w:space="0" w:color="000000"/>
            </w:tcBorders>
            <w:shd w:val="pct25" w:color="auto" w:fill="auto"/>
          </w:tcPr>
          <w:p w:rsidR="00371FBF" w:rsidRPr="00A738F6" w:rsidRDefault="00371FBF" w:rsidP="004B78E4">
            <w:pPr>
              <w:ind w:left="720"/>
            </w:pPr>
          </w:p>
        </w:tc>
      </w:tr>
      <w:tr w:rsidR="00002365" w:rsidRPr="00A738F6" w:rsidTr="00C53B3A">
        <w:trPr>
          <w:cantSplit/>
        </w:trPr>
        <w:tc>
          <w:tcPr>
            <w:tcW w:w="13950" w:type="dxa"/>
            <w:gridSpan w:val="5"/>
            <w:tcBorders>
              <w:top w:val="single" w:sz="6" w:space="0" w:color="000000"/>
              <w:bottom w:val="single" w:sz="6" w:space="0" w:color="000000"/>
            </w:tcBorders>
            <w:shd w:val="pct25" w:color="auto" w:fill="auto"/>
          </w:tcPr>
          <w:p w:rsidR="00002365" w:rsidRPr="00A738F6" w:rsidRDefault="00002365" w:rsidP="004B78E4">
            <w:pPr>
              <w:ind w:left="720"/>
            </w:pPr>
          </w:p>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336C3D" w:rsidRPr="00A738F6" w:rsidRDefault="00336C3D" w:rsidP="006A5BA6">
            <w:r w:rsidRPr="00A738F6">
              <w:lastRenderedPageBreak/>
              <w:t xml:space="preserve">Display the following (Management Notes: [txtMgrNotes]) when one of the </w:t>
            </w:r>
            <w:r w:rsidR="00ED6EC8" w:rsidRPr="00A738F6">
              <w:t>four</w:t>
            </w:r>
            <w:r w:rsidR="009F7543" w:rsidRPr="00A738F6">
              <w:t xml:space="preserve"> conditions </w:t>
            </w:r>
            <w:r w:rsidR="00ED6EC8" w:rsidRPr="00A738F6">
              <w:t xml:space="preserve">below </w:t>
            </w:r>
            <w:r w:rsidR="009F7543" w:rsidRPr="00A738F6">
              <w:t>is met as well as txtMgrNotes is not blank and “Notes from Manager” is not displayed.</w:t>
            </w:r>
          </w:p>
          <w:p w:rsidR="00056CE7" w:rsidRPr="00A738F6" w:rsidRDefault="00056CE7" w:rsidP="006A5BA6"/>
          <w:p w:rsidR="00F45F4A" w:rsidRPr="00A738F6" w:rsidRDefault="00336C3D" w:rsidP="006A5BA6">
            <w:pPr>
              <w:rPr>
                <w:b/>
                <w:u w:val="single"/>
              </w:rPr>
            </w:pPr>
            <w:r w:rsidRPr="00A738F6">
              <w:rPr>
                <w:b/>
                <w:u w:val="single"/>
              </w:rPr>
              <w:t xml:space="preserve">Condition </w:t>
            </w:r>
            <w:r w:rsidR="00F45F4A" w:rsidRPr="00A738F6">
              <w:rPr>
                <w:b/>
                <w:u w:val="single"/>
              </w:rPr>
              <w:t xml:space="preserve">1. </w:t>
            </w:r>
          </w:p>
          <w:p w:rsidR="0026509D" w:rsidRPr="00A738F6" w:rsidRDefault="006F3599" w:rsidP="006A5BA6">
            <w:r w:rsidRPr="00A738F6">
              <w:t>IF</w:t>
            </w:r>
            <w:r w:rsidR="001F547B" w:rsidRPr="00A738F6">
              <w:t xml:space="preserve"> user’s Employee ID matches Employee </w:t>
            </w:r>
            <w:r w:rsidR="005B1F3C" w:rsidRPr="00A738F6">
              <w:t xml:space="preserve">ID of Supervisor of  hierarchy, </w:t>
            </w:r>
          </w:p>
          <w:p w:rsidR="0026509D" w:rsidRPr="00A738F6" w:rsidRDefault="0026509D" w:rsidP="006A5BA6">
            <w:r w:rsidRPr="00A738F6">
              <w:t xml:space="preserve">   </w:t>
            </w:r>
            <w:r w:rsidR="006F3599" w:rsidRPr="00A738F6">
              <w:t>(</w:t>
            </w:r>
            <w:r w:rsidRPr="00A738F6">
              <w:t xml:space="preserve"> </w:t>
            </w:r>
            <w:r w:rsidR="005B1F3C" w:rsidRPr="00A738F6">
              <w:t>IF</w:t>
            </w:r>
            <w:r w:rsidRPr="00A738F6">
              <w:t xml:space="preserve"> the record status is “Pending Supervisor Review” (CSR, Training, and  LSA modules) </w:t>
            </w:r>
            <w:r w:rsidR="00337EAB" w:rsidRPr="00A738F6">
              <w:t xml:space="preserve">, </w:t>
            </w:r>
            <w:r w:rsidR="006F3599" w:rsidRPr="00A738F6">
              <w:t>Or</w:t>
            </w:r>
            <w:r w:rsidRPr="00A738F6">
              <w:t xml:space="preserve"> </w:t>
            </w:r>
          </w:p>
          <w:p w:rsidR="0026509D" w:rsidRPr="00A738F6" w:rsidRDefault="0026509D" w:rsidP="006A5BA6">
            <w:r w:rsidRPr="00A738F6">
              <w:t xml:space="preserve">         “Pending </w:t>
            </w:r>
            <w:r w:rsidR="00783AD9" w:rsidRPr="00A738F6">
              <w:t xml:space="preserve"> </w:t>
            </w:r>
            <w:r w:rsidRPr="00A738F6">
              <w:t>Manager Review” (Supervisor module) O</w:t>
            </w:r>
            <w:r w:rsidR="006F3599" w:rsidRPr="00A738F6">
              <w:t>r</w:t>
            </w:r>
            <w:r w:rsidRPr="00A738F6">
              <w:t xml:space="preserve"> </w:t>
            </w:r>
          </w:p>
          <w:p w:rsidR="0026509D" w:rsidRPr="00A738F6" w:rsidRDefault="0026509D" w:rsidP="006A5BA6">
            <w:r w:rsidRPr="00A738F6">
              <w:t xml:space="preserve">         “Pending </w:t>
            </w:r>
            <w:r w:rsidR="00783AD9" w:rsidRPr="00A738F6">
              <w:t xml:space="preserve"> </w:t>
            </w:r>
            <w:r w:rsidRPr="00A738F6">
              <w:t>Quality Lead Review” (Quality   module)</w:t>
            </w:r>
          </w:p>
          <w:p w:rsidR="00913E14" w:rsidRPr="00A738F6" w:rsidRDefault="00913E14" w:rsidP="006A5BA6"/>
          <w:p w:rsidR="006F3599" w:rsidRPr="00A738F6" w:rsidRDefault="0026509D" w:rsidP="006A5BA6">
            <w:r w:rsidRPr="00A738F6">
              <w:t xml:space="preserve">     </w:t>
            </w:r>
            <w:r w:rsidR="006F3599" w:rsidRPr="00A738F6">
              <w:t xml:space="preserve">    </w:t>
            </w:r>
            <w:r w:rsidR="005B1F3C" w:rsidRPr="00A738F6">
              <w:t>IF</w:t>
            </w:r>
            <w:r w:rsidRPr="00A738F6">
              <w:t xml:space="preserve"> t</w:t>
            </w:r>
            <w:r w:rsidR="001F547B" w:rsidRPr="00A738F6">
              <w:t>he record is from IQS</w:t>
            </w:r>
            <w:r w:rsidRPr="00A738F6">
              <w:t xml:space="preserve"> </w:t>
            </w:r>
          </w:p>
          <w:p w:rsidR="00913E14" w:rsidRPr="00A738F6" w:rsidRDefault="00913E14" w:rsidP="006A5BA6">
            <w:r w:rsidRPr="00A738F6">
              <w:t xml:space="preserve">         END IF</w:t>
            </w:r>
          </w:p>
          <w:p w:rsidR="00913E14" w:rsidRPr="00A738F6" w:rsidRDefault="00913E14" w:rsidP="006A5BA6">
            <w:r w:rsidRPr="00A738F6">
              <w:t xml:space="preserve">    END IF</w:t>
            </w:r>
          </w:p>
          <w:p w:rsidR="001F547B" w:rsidRPr="00A738F6" w:rsidRDefault="006F3599" w:rsidP="006A5BA6">
            <w:r w:rsidRPr="00A738F6">
              <w:t xml:space="preserve">   )</w:t>
            </w:r>
          </w:p>
          <w:p w:rsidR="0026509D" w:rsidRPr="00A738F6" w:rsidRDefault="0026509D" w:rsidP="006A5BA6">
            <w:r w:rsidRPr="00A738F6">
              <w:t xml:space="preserve">  OR</w:t>
            </w:r>
          </w:p>
          <w:p w:rsidR="006F3599" w:rsidRPr="00A738F6" w:rsidRDefault="006F3599" w:rsidP="006A5BA6">
            <w:r w:rsidRPr="00A738F6">
              <w:t xml:space="preserve">  ( </w:t>
            </w:r>
            <w:r w:rsidR="00630CA5" w:rsidRPr="00A738F6">
              <w:t>IF</w:t>
            </w:r>
            <w:r w:rsidRPr="00A738F6">
              <w:t xml:space="preserve"> the record status is either “Pending Employee Review” or “Pending Acknowledgement”, Or</w:t>
            </w:r>
          </w:p>
          <w:p w:rsidR="006F3599" w:rsidRPr="00A738F6" w:rsidRDefault="006F3599" w:rsidP="006A5BA6">
            <w:r w:rsidRPr="00A738F6">
              <w:t xml:space="preserve">        “Pending </w:t>
            </w:r>
            <w:r w:rsidR="00783AD9" w:rsidRPr="00A738F6">
              <w:t xml:space="preserve"> </w:t>
            </w:r>
            <w:r w:rsidRPr="00A738F6">
              <w:t>Manager Review” (CSR, Training modules), Or</w:t>
            </w:r>
          </w:p>
          <w:p w:rsidR="006F3599" w:rsidRPr="00A738F6" w:rsidRDefault="006F3599" w:rsidP="006A5BA6">
            <w:r w:rsidRPr="00A738F6">
              <w:t xml:space="preserve">        “Pending  Sr. Manager Review” (Supervisor module), Or</w:t>
            </w:r>
          </w:p>
          <w:p w:rsidR="006F3599" w:rsidRPr="00A738F6" w:rsidRDefault="006F3599" w:rsidP="006A5BA6">
            <w:r w:rsidRPr="00A738F6">
              <w:t xml:space="preserve">        “Pending </w:t>
            </w:r>
            <w:r w:rsidR="00783AD9" w:rsidRPr="00A738F6">
              <w:t xml:space="preserve"> </w:t>
            </w:r>
            <w:r w:rsidRPr="00A738F6">
              <w:t>Deputy Program Manager Review” (Quality module)</w:t>
            </w:r>
          </w:p>
          <w:p w:rsidR="00EB3AE1" w:rsidRPr="00A738F6" w:rsidRDefault="00EB3AE1" w:rsidP="006A5BA6">
            <w:r w:rsidRPr="00A738F6">
              <w:t xml:space="preserve">    END IF</w:t>
            </w:r>
          </w:p>
          <w:p w:rsidR="006F3599" w:rsidRPr="00A738F6" w:rsidRDefault="006F3599" w:rsidP="006A5BA6">
            <w:r w:rsidRPr="00A738F6">
              <w:t xml:space="preserve">   )</w:t>
            </w:r>
          </w:p>
          <w:p w:rsidR="00BB7320" w:rsidRPr="00A738F6" w:rsidRDefault="00BB7320" w:rsidP="006A5BA6">
            <w:r w:rsidRPr="00A738F6">
              <w:t>END IF</w:t>
            </w:r>
          </w:p>
          <w:p w:rsidR="00E201E6" w:rsidRPr="00A738F6" w:rsidRDefault="00E201E6" w:rsidP="006A5BA6"/>
          <w:p w:rsidR="00F45F4A" w:rsidRPr="00A738F6" w:rsidRDefault="00336C3D" w:rsidP="006A5BA6">
            <w:pPr>
              <w:rPr>
                <w:b/>
                <w:u w:val="single"/>
              </w:rPr>
            </w:pPr>
            <w:r w:rsidRPr="00A738F6">
              <w:rPr>
                <w:b/>
                <w:u w:val="single"/>
              </w:rPr>
              <w:t xml:space="preserve">Condition </w:t>
            </w:r>
            <w:r w:rsidR="00E201E6" w:rsidRPr="00A738F6">
              <w:rPr>
                <w:b/>
                <w:u w:val="single"/>
              </w:rPr>
              <w:t>2.</w:t>
            </w:r>
          </w:p>
          <w:p w:rsidR="006F3599" w:rsidRPr="00A738F6" w:rsidRDefault="006F3599" w:rsidP="006A5BA6">
            <w:r w:rsidRPr="00A738F6">
              <w:t>IF user’s Employee ID matches Employee ID of Manager of hierarchy</w:t>
            </w:r>
            <w:r w:rsidR="005B1F3C" w:rsidRPr="00A738F6">
              <w:t xml:space="preserve">, </w:t>
            </w:r>
          </w:p>
          <w:p w:rsidR="00AF47E8" w:rsidRPr="00A738F6" w:rsidRDefault="00337EAB" w:rsidP="006A5BA6">
            <w:r w:rsidRPr="00A738F6">
              <w:t xml:space="preserve">    IF </w:t>
            </w:r>
            <w:r w:rsidR="00214835" w:rsidRPr="00A738F6">
              <w:t>the</w:t>
            </w:r>
            <w:r w:rsidRPr="00A738F6">
              <w:t xml:space="preserve"> record status is</w:t>
            </w:r>
          </w:p>
          <w:p w:rsidR="00337EAB" w:rsidRPr="00A738F6" w:rsidRDefault="00AF47E8" w:rsidP="006A5BA6">
            <w:r w:rsidRPr="00A738F6">
              <w:t xml:space="preserve">        </w:t>
            </w:r>
            <w:r w:rsidR="00337EAB" w:rsidRPr="00A738F6">
              <w:t xml:space="preserve">“Pending </w:t>
            </w:r>
            <w:r w:rsidR="00783AD9" w:rsidRPr="00A738F6">
              <w:t>Employee Review”, or “Pending Acknowledgement” for all modules, Or</w:t>
            </w:r>
          </w:p>
          <w:p w:rsidR="00783AD9" w:rsidRPr="00A738F6" w:rsidRDefault="00783AD9" w:rsidP="006A5BA6">
            <w:r w:rsidRPr="00A738F6">
              <w:t xml:space="preserve">        “Pending  Supervisor Review” (CSR, Training, and LSA modules), Or</w:t>
            </w:r>
          </w:p>
          <w:p w:rsidR="00783AD9" w:rsidRPr="00A738F6" w:rsidRDefault="00783AD9" w:rsidP="006A5BA6">
            <w:r w:rsidRPr="00A738F6">
              <w:t xml:space="preserve">        “Pending   Manager Review” (Supervisor module), Or</w:t>
            </w:r>
          </w:p>
          <w:p w:rsidR="00783AD9" w:rsidRPr="00A738F6" w:rsidRDefault="00783AD9" w:rsidP="006A5BA6">
            <w:r w:rsidRPr="00A738F6">
              <w:t xml:space="preserve">        “Pending  Quality Lead Review “ (Quality module)</w:t>
            </w:r>
          </w:p>
          <w:p w:rsidR="00BB7320" w:rsidRPr="00A738F6" w:rsidRDefault="00BB7320" w:rsidP="006A5BA6">
            <w:r w:rsidRPr="00A738F6">
              <w:t xml:space="preserve">    END IF</w:t>
            </w:r>
          </w:p>
          <w:p w:rsidR="00BB7320" w:rsidRPr="00A738F6" w:rsidRDefault="00BB7320" w:rsidP="006A5BA6">
            <w:r w:rsidRPr="00A738F6">
              <w:t>END IF</w:t>
            </w:r>
          </w:p>
          <w:p w:rsidR="006F3599" w:rsidRPr="00A738F6" w:rsidRDefault="006F3599" w:rsidP="006A5BA6"/>
          <w:p w:rsidR="00806562" w:rsidRPr="00A738F6" w:rsidRDefault="0026509D" w:rsidP="00806562">
            <w:pPr>
              <w:rPr>
                <w:b/>
                <w:u w:val="single"/>
              </w:rPr>
            </w:pPr>
            <w:r w:rsidRPr="00A738F6">
              <w:t xml:space="preserve"> </w:t>
            </w:r>
            <w:r w:rsidR="00806562" w:rsidRPr="00A738F6">
              <w:rPr>
                <w:b/>
                <w:u w:val="single"/>
              </w:rPr>
              <w:t>Condition 3.</w:t>
            </w:r>
          </w:p>
          <w:p w:rsidR="005E604F" w:rsidRPr="00A738F6" w:rsidRDefault="0026509D" w:rsidP="006A5BA6">
            <w:r w:rsidRPr="00A738F6">
              <w:t xml:space="preserve"> </w:t>
            </w:r>
            <w:r w:rsidR="00BB7320" w:rsidRPr="00A738F6">
              <w:t xml:space="preserve">IF user’s Employee ID matches Employee ID of the record’s Submitter, </w:t>
            </w:r>
          </w:p>
          <w:p w:rsidR="0026509D" w:rsidRPr="00A738F6" w:rsidRDefault="005E604F" w:rsidP="006A5BA6">
            <w:r w:rsidRPr="00A738F6">
              <w:t xml:space="preserve">     </w:t>
            </w:r>
            <w:r w:rsidR="00BB7320" w:rsidRPr="00A738F6">
              <w:t xml:space="preserve">but does NOT match Employee IDs of the </w:t>
            </w:r>
            <w:r w:rsidRPr="00A738F6">
              <w:t>employee of record (coaching_log.EmpID)</w:t>
            </w:r>
            <w:r w:rsidR="00670F46" w:rsidRPr="00A738F6">
              <w:t xml:space="preserve">, </w:t>
            </w:r>
            <w:r w:rsidRPr="00A738F6">
              <w:t xml:space="preserve">the employee’s </w:t>
            </w:r>
            <w:r w:rsidR="00BB7320" w:rsidRPr="00A738F6">
              <w:t>Supervisor</w:t>
            </w:r>
            <w:r w:rsidR="00670F46" w:rsidRPr="00A738F6">
              <w:t>,</w:t>
            </w:r>
            <w:r w:rsidR="00BB7320" w:rsidRPr="00A738F6">
              <w:t xml:space="preserve"> and </w:t>
            </w:r>
            <w:r w:rsidRPr="00A738F6">
              <w:t xml:space="preserve"> the employee’s </w:t>
            </w:r>
            <w:r w:rsidR="00BB7320" w:rsidRPr="00A738F6">
              <w:t>Manager</w:t>
            </w:r>
            <w:r w:rsidR="002873A3" w:rsidRPr="00A738F6">
              <w:t xml:space="preserve"> of hierarchy</w:t>
            </w:r>
          </w:p>
          <w:p w:rsidR="002873A3" w:rsidRPr="00A738F6" w:rsidRDefault="002873A3" w:rsidP="006A5BA6">
            <w:r w:rsidRPr="00A738F6">
              <w:t xml:space="preserve"> END IF</w:t>
            </w:r>
          </w:p>
          <w:p w:rsidR="00240583" w:rsidRPr="00A738F6" w:rsidRDefault="00240583" w:rsidP="006A5BA6"/>
          <w:p w:rsidR="00A10EB8" w:rsidRPr="00A738F6" w:rsidRDefault="00A10EB8" w:rsidP="006A5BA6">
            <w:pPr>
              <w:rPr>
                <w:b/>
                <w:u w:val="single"/>
              </w:rPr>
            </w:pPr>
            <w:r w:rsidRPr="00A738F6">
              <w:rPr>
                <w:b/>
                <w:u w:val="single"/>
              </w:rPr>
              <w:t>Condition 4.</w:t>
            </w:r>
          </w:p>
          <w:p w:rsidR="00A10EB8" w:rsidRPr="00A738F6" w:rsidRDefault="00A10EB8" w:rsidP="006A5BA6">
            <w:r w:rsidRPr="00A738F6">
              <w:t>IF record is NOT a confirmed Customer Service Escalation</w:t>
            </w:r>
          </w:p>
          <w:p w:rsidR="00A10EB8" w:rsidRPr="00A738F6" w:rsidRDefault="00A10EB8" w:rsidP="006A5BA6">
            <w:r w:rsidRPr="00A738F6">
              <w:t>END IF</w:t>
            </w:r>
          </w:p>
          <w:p w:rsidR="006A5BA6" w:rsidRPr="00A738F6" w:rsidRDefault="006A5BA6" w:rsidP="006A5BA6"/>
        </w:tc>
      </w:tr>
      <w:tr w:rsidR="006A5BA6" w:rsidRPr="00A738F6" w:rsidTr="00C53B3A">
        <w:trPr>
          <w:cantSplit/>
        </w:trPr>
        <w:tc>
          <w:tcPr>
            <w:tcW w:w="13950" w:type="dxa"/>
            <w:gridSpan w:val="5"/>
            <w:tcBorders>
              <w:top w:val="single" w:sz="6" w:space="0" w:color="000000"/>
              <w:bottom w:val="single" w:sz="6" w:space="0" w:color="000000"/>
            </w:tcBorders>
            <w:shd w:val="clear" w:color="auto" w:fill="D9D9D9" w:themeFill="background1" w:themeFillShade="D9"/>
          </w:tcPr>
          <w:p w:rsidR="006A5BA6" w:rsidRPr="00A738F6" w:rsidRDefault="006A5BA6" w:rsidP="004B78E4"/>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CB26AE" w:rsidP="004B78E4">
            <w:r w:rsidRPr="00A738F6">
              <w:t>Management Notes:</w:t>
            </w:r>
          </w:p>
        </w:tc>
        <w:tc>
          <w:tcPr>
            <w:tcW w:w="3240" w:type="dxa"/>
            <w:tcBorders>
              <w:top w:val="single" w:sz="6" w:space="0" w:color="000000"/>
              <w:bottom w:val="single" w:sz="6" w:space="0" w:color="000000"/>
            </w:tcBorders>
          </w:tcPr>
          <w:p w:rsidR="006A5BA6" w:rsidRPr="00A738F6" w:rsidRDefault="006A5BA6" w:rsidP="004B78E4">
            <w:r w:rsidRPr="00A738F6">
              <w:t>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6A5BA6" w:rsidRPr="00A738F6" w:rsidTr="00A738F6">
        <w:trPr>
          <w:cantSplit/>
        </w:trPr>
        <w:tc>
          <w:tcPr>
            <w:tcW w:w="960" w:type="dxa"/>
            <w:tcBorders>
              <w:top w:val="single" w:sz="6" w:space="0" w:color="000000"/>
              <w:bottom w:val="single" w:sz="6" w:space="0" w:color="000000"/>
            </w:tcBorders>
          </w:tcPr>
          <w:p w:rsidR="006A5BA6" w:rsidRPr="00A738F6" w:rsidRDefault="006A5BA6" w:rsidP="004B78E4">
            <w:r w:rsidRPr="00A738F6">
              <w:t>Text</w:t>
            </w:r>
          </w:p>
        </w:tc>
        <w:tc>
          <w:tcPr>
            <w:tcW w:w="930" w:type="dxa"/>
            <w:tcBorders>
              <w:top w:val="single" w:sz="6" w:space="0" w:color="000000"/>
              <w:bottom w:val="single" w:sz="6" w:space="0" w:color="000000"/>
            </w:tcBorders>
          </w:tcPr>
          <w:p w:rsidR="006A5BA6" w:rsidRPr="00A738F6" w:rsidRDefault="006A5BA6"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6A5BA6" w:rsidRPr="00A738F6" w:rsidRDefault="006A5BA6" w:rsidP="004B78E4">
            <w:r w:rsidRPr="00A738F6">
              <w:t>[txtMgrNotes]</w:t>
            </w:r>
          </w:p>
        </w:tc>
        <w:tc>
          <w:tcPr>
            <w:tcW w:w="3240" w:type="dxa"/>
            <w:tcBorders>
              <w:top w:val="single" w:sz="6" w:space="0" w:color="000000"/>
              <w:bottom w:val="single" w:sz="6" w:space="0" w:color="000000"/>
            </w:tcBorders>
          </w:tcPr>
          <w:p w:rsidR="006A5BA6" w:rsidRPr="00A738F6" w:rsidRDefault="006A5BA6" w:rsidP="004B78E4">
            <w:r w:rsidRPr="00A738F6">
              <w:t xml:space="preserve"> N/A</w:t>
            </w:r>
          </w:p>
        </w:tc>
        <w:tc>
          <w:tcPr>
            <w:tcW w:w="900" w:type="dxa"/>
            <w:tcBorders>
              <w:top w:val="single" w:sz="6" w:space="0" w:color="000000"/>
              <w:bottom w:val="single" w:sz="6" w:space="0" w:color="000000"/>
            </w:tcBorders>
          </w:tcPr>
          <w:p w:rsidR="006A5BA6" w:rsidRPr="00A738F6" w:rsidRDefault="006A5BA6" w:rsidP="004B78E4">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017A48" w:rsidRDefault="00017A48" w:rsidP="00AF47E8">
            <w:r>
              <w:t>Always display Coaching Notes when the record is “Completed”.</w:t>
            </w:r>
          </w:p>
          <w:p w:rsidR="00017A48" w:rsidRDefault="00017A48" w:rsidP="00AF47E8"/>
          <w:p w:rsidR="000C2A41" w:rsidRDefault="00D23C07" w:rsidP="00AF47E8">
            <w:r>
              <w:t xml:space="preserve">When the record is “Pending”, display Coaching Notes if one of the </w:t>
            </w:r>
            <w:r w:rsidR="00000287">
              <w:t>f</w:t>
            </w:r>
            <w:r w:rsidR="0018686E">
              <w:t xml:space="preserve">our </w:t>
            </w:r>
            <w:r>
              <w:t xml:space="preserve"> conditions below is met:</w:t>
            </w:r>
          </w:p>
          <w:p w:rsidR="00BF2585" w:rsidRPr="00A738F6" w:rsidRDefault="00BF2585" w:rsidP="00AF47E8"/>
          <w:p w:rsidR="0073334A" w:rsidRDefault="0073334A" w:rsidP="000C2A41">
            <w:pPr>
              <w:rPr>
                <w:b/>
                <w:u w:val="single"/>
              </w:rPr>
            </w:pPr>
            <w:r w:rsidRPr="00A738F6">
              <w:rPr>
                <w:b/>
                <w:u w:val="single"/>
              </w:rPr>
              <w:t>Condition 1:</w:t>
            </w:r>
          </w:p>
          <w:p w:rsidR="00360683" w:rsidRDefault="00D02CC8" w:rsidP="000C2A41">
            <w:r>
              <w:t>When user is the supervisor of the record recipient (</w:t>
            </w:r>
            <w:r w:rsidR="00360683">
              <w:t xml:space="preserve">user emp ID matches </w:t>
            </w:r>
            <w:r w:rsidR="009F1560">
              <w:t>supervisor</w:t>
            </w:r>
            <w:r w:rsidR="00360683">
              <w:t xml:space="preserve"> emp ID in either log table or hierarchy table)</w:t>
            </w:r>
            <w:r>
              <w:t>:</w:t>
            </w:r>
          </w:p>
          <w:p w:rsidR="008B5F54" w:rsidRDefault="008B5F54" w:rsidP="000C2A41"/>
          <w:p w:rsidR="008B5F54" w:rsidRDefault="008B5F54" w:rsidP="000C2A41">
            <w:r>
              <w:t xml:space="preserve">    </w:t>
            </w:r>
            <w:r w:rsidR="00DA0B20">
              <w:t>If</w:t>
            </w:r>
            <w:r>
              <w:t xml:space="preserve"> the record is NOT from IQS</w:t>
            </w:r>
            <w:ins w:id="75" w:author="Huang, Lili" w:date="2016-06-24T10:36:00Z">
              <w:r w:rsidR="00F56A26">
                <w:t xml:space="preserve"> or </w:t>
              </w:r>
              <w:r w:rsidR="00013834">
                <w:t>CTC</w:t>
              </w:r>
            </w:ins>
            <w:r>
              <w:t>, always display Coaching Notes;</w:t>
            </w:r>
          </w:p>
          <w:p w:rsidR="008D06A7" w:rsidRDefault="008B5F54" w:rsidP="000C2A41">
            <w:r>
              <w:t xml:space="preserve">    Otherwise, display Coaching Notes if and only if</w:t>
            </w:r>
            <w:r w:rsidR="008D06A7">
              <w:t xml:space="preserve"> the record </w:t>
            </w:r>
            <w:r w:rsidR="00BF2585">
              <w:t>status is either “Pending Supervisor Review” (CSR, Training, LSA) or “Pending Manager Review” (Supervisor) or “Pending Quality Lead  Review” (Quality)</w:t>
            </w:r>
            <w:r w:rsidR="00D02CC8">
              <w:t>;</w:t>
            </w:r>
          </w:p>
          <w:p w:rsidR="000C2A41" w:rsidRPr="00A738F6" w:rsidRDefault="00D02CC8" w:rsidP="00AF47E8">
            <w:r>
              <w:t xml:space="preserve">    </w:t>
            </w:r>
          </w:p>
          <w:p w:rsidR="00756005" w:rsidRDefault="0073334A" w:rsidP="00AF47E8">
            <w:pPr>
              <w:rPr>
                <w:b/>
                <w:u w:val="single"/>
              </w:rPr>
            </w:pPr>
            <w:r w:rsidRPr="00A738F6">
              <w:rPr>
                <w:b/>
                <w:u w:val="single"/>
              </w:rPr>
              <w:t>Condition 2:</w:t>
            </w:r>
          </w:p>
          <w:p w:rsidR="00077321" w:rsidRPr="00F07D35" w:rsidRDefault="00077321" w:rsidP="00AF47E8">
            <w:r>
              <w:t>When user is the manager of the record recipient (user emp ID matches manager emp ID in either log table or hierarchy table)</w:t>
            </w:r>
          </w:p>
          <w:p w:rsidR="002E4CE7" w:rsidRDefault="002E4CE7" w:rsidP="008D045F"/>
          <w:p w:rsidR="007463CF" w:rsidRDefault="003203A7" w:rsidP="00E24A97">
            <w:pPr>
              <w:pStyle w:val="ListParagraph"/>
              <w:numPr>
                <w:ilvl w:val="1"/>
                <w:numId w:val="4"/>
              </w:numPr>
            </w:pPr>
            <w:r>
              <w:t xml:space="preserve">If </w:t>
            </w:r>
            <w:r w:rsidRPr="00A738F6">
              <w:t xml:space="preserve">the record status is </w:t>
            </w:r>
            <w:r>
              <w:t xml:space="preserve">either </w:t>
            </w:r>
            <w:r w:rsidRPr="00A738F6">
              <w:t>“Pending Manage</w:t>
            </w:r>
            <w:r>
              <w:t xml:space="preserve">r Review” (CSR, Training) or </w:t>
            </w:r>
            <w:r w:rsidRPr="00A738F6">
              <w:t>“Pending Sr. Ma</w:t>
            </w:r>
            <w:r>
              <w:t>nager Review” (Supervisor</w:t>
            </w:r>
            <w:r w:rsidRPr="00A738F6">
              <w:t xml:space="preserve">) </w:t>
            </w:r>
            <w:r>
              <w:t>o</w:t>
            </w:r>
            <w:r w:rsidRPr="00A738F6">
              <w:t>r</w:t>
            </w:r>
            <w:r>
              <w:t xml:space="preserve"> </w:t>
            </w:r>
            <w:r w:rsidRPr="00A738F6">
              <w:t xml:space="preserve">“Pending Deputy Program </w:t>
            </w:r>
            <w:r>
              <w:t>Manager Review” (Quality</w:t>
            </w:r>
            <w:r w:rsidRPr="00A738F6">
              <w:t>)</w:t>
            </w:r>
            <w:r>
              <w:t>,</w:t>
            </w:r>
          </w:p>
          <w:p w:rsidR="00BA4CF9" w:rsidRDefault="007463CF" w:rsidP="007463CF">
            <w:pPr>
              <w:pStyle w:val="ListParagraph"/>
              <w:numPr>
                <w:ilvl w:val="0"/>
                <w:numId w:val="36"/>
              </w:numPr>
            </w:pPr>
            <w:r>
              <w:t>Di</w:t>
            </w:r>
            <w:r w:rsidR="00326ED3">
              <w:t xml:space="preserve">splay Coaching Notes if the three coaching reasons </w:t>
            </w:r>
            <w:r w:rsidR="00E24A97">
              <w:t xml:space="preserve">(Current Coaching Initiative, OMR/Exceptions, Low CSAT(LCS)) </w:t>
            </w:r>
            <w:r w:rsidR="00326ED3">
              <w:t>are NOT required research and the Coaching Notes is not blank.</w:t>
            </w:r>
          </w:p>
          <w:p w:rsidR="00E24A97" w:rsidRDefault="00E24A97" w:rsidP="00E24A97">
            <w:pPr>
              <w:pStyle w:val="ListParagraph"/>
            </w:pPr>
          </w:p>
          <w:p w:rsidR="00ED48D0" w:rsidRDefault="00ED48D0" w:rsidP="00ED48D0">
            <w:pPr>
              <w:pStyle w:val="ListParagraph"/>
              <w:numPr>
                <w:ilvl w:val="1"/>
                <w:numId w:val="4"/>
              </w:numPr>
            </w:pPr>
            <w:r>
              <w:t>Otherwise, always display Coaching Notes.</w:t>
            </w:r>
          </w:p>
          <w:p w:rsidR="00F55BED" w:rsidRDefault="00F55BED" w:rsidP="00F55BED">
            <w:pPr>
              <w:pStyle w:val="ListParagraph"/>
            </w:pPr>
          </w:p>
          <w:p w:rsidR="00F55BED" w:rsidRDefault="00F55BED" w:rsidP="00F55BED">
            <w:pPr>
              <w:rPr>
                <w:b/>
                <w:u w:val="single"/>
              </w:rPr>
            </w:pPr>
            <w:r w:rsidRPr="00EC116E">
              <w:rPr>
                <w:b/>
                <w:u w:val="single"/>
              </w:rPr>
              <w:t xml:space="preserve">Condition </w:t>
            </w:r>
            <w:r>
              <w:rPr>
                <w:b/>
                <w:u w:val="single"/>
              </w:rPr>
              <w:t>3</w:t>
            </w:r>
            <w:r w:rsidRPr="00EC116E">
              <w:rPr>
                <w:b/>
                <w:u w:val="single"/>
              </w:rPr>
              <w:t>:</w:t>
            </w:r>
          </w:p>
          <w:p w:rsidR="00F55BED" w:rsidRDefault="00F55BED" w:rsidP="00F55BED">
            <w:r>
              <w:t>IF user is the submitter, but user is not the record recipient’s supervisor or manager.</w:t>
            </w:r>
          </w:p>
          <w:p w:rsidR="00F55BED" w:rsidRDefault="00F55BED" w:rsidP="00F55BED"/>
          <w:p w:rsidR="00F55BED" w:rsidRDefault="00F55BED" w:rsidP="00F55BED">
            <w:pPr>
              <w:rPr>
                <w:b/>
                <w:u w:val="single"/>
              </w:rPr>
            </w:pPr>
            <w:r w:rsidRPr="00EC116E">
              <w:rPr>
                <w:b/>
                <w:u w:val="single"/>
              </w:rPr>
              <w:t xml:space="preserve">Condition </w:t>
            </w:r>
            <w:r>
              <w:rPr>
                <w:b/>
                <w:u w:val="single"/>
              </w:rPr>
              <w:t>4</w:t>
            </w:r>
            <w:r w:rsidRPr="00EC116E">
              <w:rPr>
                <w:b/>
                <w:u w:val="single"/>
              </w:rPr>
              <w:t>:</w:t>
            </w:r>
          </w:p>
          <w:p w:rsidR="008D045F" w:rsidRPr="00F55BED" w:rsidRDefault="00F55BED" w:rsidP="002E5D91">
            <w:pPr>
              <w:rPr>
                <w:b/>
                <w:u w:val="single"/>
              </w:rPr>
            </w:pPr>
            <w:r>
              <w:t>IF user is the record recipient.</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A63F2D" w:rsidRPr="008C075A" w:rsidRDefault="00A63F2D" w:rsidP="00F55BED"/>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DE7F82" w:rsidP="00D641EB">
            <w:r w:rsidRPr="00A738F6">
              <w:t>Coaching Notes</w:t>
            </w:r>
            <w:r w:rsidR="008D045F" w:rsidRPr="00A738F6">
              <w:t>:</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A738F6">
        <w:trPr>
          <w:cantSplit/>
        </w:trPr>
        <w:tc>
          <w:tcPr>
            <w:tcW w:w="960" w:type="dxa"/>
            <w:tcBorders>
              <w:top w:val="single" w:sz="6" w:space="0" w:color="000000"/>
              <w:bottom w:val="single" w:sz="6" w:space="0" w:color="000000"/>
            </w:tcBorders>
          </w:tcPr>
          <w:p w:rsidR="008D045F" w:rsidRPr="00A738F6" w:rsidRDefault="008D045F" w:rsidP="00D641EB">
            <w:r w:rsidRPr="00A738F6">
              <w:t>Text</w:t>
            </w:r>
          </w:p>
        </w:tc>
        <w:tc>
          <w:tcPr>
            <w:tcW w:w="930" w:type="dxa"/>
            <w:tcBorders>
              <w:top w:val="single" w:sz="6" w:space="0" w:color="000000"/>
              <w:bottom w:val="single" w:sz="6" w:space="0" w:color="000000"/>
            </w:tcBorders>
          </w:tcPr>
          <w:p w:rsidR="008D045F" w:rsidRPr="00A738F6" w:rsidRDefault="008D045F" w:rsidP="00790D03">
            <w:pPr>
              <w:pStyle w:val="Tabletext"/>
              <w:rPr>
                <w:rFonts w:ascii="Times New Roman" w:hAnsi="Times New Roman"/>
                <w:sz w:val="20"/>
              </w:rPr>
            </w:pPr>
            <w:r w:rsidRPr="00A738F6">
              <w:rPr>
                <w:rFonts w:ascii="Times New Roman" w:hAnsi="Times New Roman"/>
                <w:sz w:val="20"/>
              </w:rPr>
              <w:t>ABC-</w:t>
            </w:r>
            <w:r w:rsidR="00790D03" w:rsidRPr="00A738F6">
              <w:rPr>
                <w:rFonts w:ascii="Times New Roman" w:hAnsi="Times New Roman"/>
                <w:sz w:val="20"/>
              </w:rPr>
              <w:t>8</w:t>
            </w:r>
          </w:p>
        </w:tc>
        <w:tc>
          <w:tcPr>
            <w:tcW w:w="7920" w:type="dxa"/>
            <w:tcBorders>
              <w:top w:val="single" w:sz="6" w:space="0" w:color="000000"/>
              <w:bottom w:val="single" w:sz="6" w:space="0" w:color="000000"/>
            </w:tcBorders>
          </w:tcPr>
          <w:p w:rsidR="008D045F" w:rsidRPr="00A738F6" w:rsidRDefault="008D045F" w:rsidP="00B769C8">
            <w:pPr>
              <w:autoSpaceDE w:val="0"/>
              <w:autoSpaceDN w:val="0"/>
              <w:adjustRightInd w:val="0"/>
            </w:pPr>
            <w:r w:rsidRPr="00A738F6">
              <w:t>[txt</w:t>
            </w:r>
            <w:r w:rsidR="00B769C8">
              <w:t>Coaching</w:t>
            </w:r>
            <w:r w:rsidRPr="00A738F6">
              <w:t>Notes]</w:t>
            </w:r>
          </w:p>
        </w:tc>
        <w:tc>
          <w:tcPr>
            <w:tcW w:w="3240" w:type="dxa"/>
            <w:tcBorders>
              <w:top w:val="single" w:sz="6" w:space="0" w:color="000000"/>
              <w:bottom w:val="single" w:sz="6" w:space="0" w:color="000000"/>
            </w:tcBorders>
          </w:tcPr>
          <w:p w:rsidR="008D045F" w:rsidRPr="00A738F6" w:rsidRDefault="008D045F" w:rsidP="00D641EB">
            <w:r w:rsidRPr="00A738F6">
              <w:t>N/A</w:t>
            </w:r>
          </w:p>
        </w:tc>
        <w:tc>
          <w:tcPr>
            <w:tcW w:w="900" w:type="dxa"/>
            <w:tcBorders>
              <w:top w:val="single" w:sz="6" w:space="0" w:color="000000"/>
              <w:bottom w:val="single" w:sz="6" w:space="0" w:color="000000"/>
            </w:tcBorders>
          </w:tcPr>
          <w:p w:rsidR="008D045F" w:rsidRPr="00A738F6" w:rsidRDefault="008D045F" w:rsidP="00D641EB">
            <w:r w:rsidRPr="00A738F6">
              <w:t>N/A</w:t>
            </w:r>
          </w:p>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8D045F" w:rsidRPr="00A738F6" w:rsidTr="00C53B3A">
        <w:trPr>
          <w:cantSplit/>
        </w:trPr>
        <w:tc>
          <w:tcPr>
            <w:tcW w:w="13950" w:type="dxa"/>
            <w:gridSpan w:val="5"/>
            <w:tcBorders>
              <w:top w:val="single" w:sz="6" w:space="0" w:color="000000"/>
              <w:bottom w:val="single" w:sz="6" w:space="0" w:color="000000"/>
            </w:tcBorders>
            <w:shd w:val="pct25" w:color="auto" w:fill="auto"/>
          </w:tcPr>
          <w:p w:rsidR="008D045F" w:rsidRPr="00A738F6" w:rsidRDefault="008D045F" w:rsidP="00D641EB"/>
        </w:tc>
      </w:tr>
      <w:tr w:rsidR="00E26072" w:rsidRPr="00A738F6" w:rsidTr="00C53B3A">
        <w:trPr>
          <w:cantSplit/>
        </w:trPr>
        <w:tc>
          <w:tcPr>
            <w:tcW w:w="13950" w:type="dxa"/>
            <w:gridSpan w:val="5"/>
            <w:tcBorders>
              <w:top w:val="single" w:sz="6" w:space="0" w:color="000000"/>
              <w:bottom w:val="single" w:sz="6" w:space="0" w:color="000000"/>
            </w:tcBorders>
            <w:shd w:val="pct25" w:color="auto" w:fill="auto"/>
          </w:tcPr>
          <w:p w:rsidR="00E26072" w:rsidRPr="00A738F6" w:rsidRDefault="00E26072" w:rsidP="00D641EB"/>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CC6CD3" w:rsidRPr="00A738F6" w:rsidRDefault="00AA6A02" w:rsidP="006F7376">
            <w:r w:rsidRPr="00A738F6">
              <w:lastRenderedPageBreak/>
              <w:t>Display the following if one of the two conditions below is met:</w:t>
            </w:r>
          </w:p>
          <w:p w:rsidR="00AA6A02" w:rsidRPr="00A738F6" w:rsidRDefault="00AA6A02" w:rsidP="006F7376">
            <w:pPr>
              <w:rPr>
                <w:b/>
                <w:u w:val="single"/>
              </w:rPr>
            </w:pPr>
          </w:p>
          <w:p w:rsidR="00CC6CD3" w:rsidRPr="00A738F6" w:rsidRDefault="00CC6CD3" w:rsidP="006F7376">
            <w:pPr>
              <w:rPr>
                <w:b/>
                <w:u w:val="single"/>
              </w:rPr>
            </w:pPr>
            <w:r w:rsidRPr="00A738F6">
              <w:rPr>
                <w:b/>
                <w:u w:val="single"/>
              </w:rPr>
              <w:t>Condition 1:</w:t>
            </w:r>
          </w:p>
          <w:p w:rsidR="007E7D94" w:rsidRPr="00A738F6" w:rsidRDefault="006D6800" w:rsidP="006F7376">
            <w:r w:rsidRPr="00A738F6">
              <w:t>I</w:t>
            </w:r>
            <w:r w:rsidR="008C708F" w:rsidRPr="00A738F6">
              <w:t>F</w:t>
            </w:r>
            <w:r w:rsidRPr="00A738F6">
              <w:t xml:space="preserve"> user’s Employee ID matches Employee ID of the employee of the record (</w:t>
            </w:r>
            <w:r w:rsidR="001D6E86" w:rsidRPr="00A738F6">
              <w:t>coaching_log.EmpID</w:t>
            </w:r>
            <w:r w:rsidRPr="00A738F6">
              <w:t xml:space="preserve">), </w:t>
            </w:r>
          </w:p>
          <w:p w:rsidR="008C708F" w:rsidRDefault="008C708F" w:rsidP="00497EA9">
            <w:pPr>
              <w:pStyle w:val="ListParagraph"/>
              <w:numPr>
                <w:ilvl w:val="0"/>
                <w:numId w:val="11"/>
              </w:numPr>
              <w:rPr>
                <w:ins w:id="76" w:author="Huang, Lili" w:date="2016-06-24T10:37:00Z"/>
              </w:rPr>
            </w:pPr>
            <w:r w:rsidRPr="00A738F6">
              <w:t xml:space="preserve">IF the record status is “Pending Employee Review” and the record is IQS and supervisor has already signed, </w:t>
            </w:r>
            <w:r w:rsidR="009F1CA8" w:rsidRPr="00A738F6">
              <w:t>OR</w:t>
            </w:r>
          </w:p>
          <w:p w:rsidR="0061285A" w:rsidRPr="00A738F6" w:rsidRDefault="0061285A" w:rsidP="00497EA9">
            <w:pPr>
              <w:pStyle w:val="ListParagraph"/>
              <w:numPr>
                <w:ilvl w:val="0"/>
                <w:numId w:val="11"/>
              </w:numPr>
            </w:pPr>
            <w:ins w:id="77" w:author="Huang, Lili" w:date="2016-06-24T10:37:00Z">
              <w:r>
                <w:t>If the record status is “Pending Employee Review” and the record is CTC and manager has already signed, OR</w:t>
              </w:r>
            </w:ins>
          </w:p>
          <w:p w:rsidR="008C708F" w:rsidRPr="00A738F6" w:rsidRDefault="008C708F" w:rsidP="00497EA9">
            <w:pPr>
              <w:pStyle w:val="ListParagraph"/>
              <w:numPr>
                <w:ilvl w:val="0"/>
                <w:numId w:val="11"/>
              </w:numPr>
            </w:pPr>
            <w:r w:rsidRPr="00A738F6">
              <w:t>IF the record status is “Pending Acknowledgem</w:t>
            </w:r>
            <w:r w:rsidR="00AA6A02" w:rsidRPr="00A738F6">
              <w:t>ent</w:t>
            </w:r>
          </w:p>
          <w:p w:rsidR="008C708F" w:rsidRPr="00A738F6" w:rsidRDefault="008C708F" w:rsidP="008C708F">
            <w:pPr>
              <w:pStyle w:val="ListParagraph"/>
              <w:ind w:left="540"/>
            </w:pPr>
          </w:p>
          <w:p w:rsidR="00CC6CD3" w:rsidRPr="00A738F6" w:rsidRDefault="00CC6CD3" w:rsidP="006F7376">
            <w:pPr>
              <w:rPr>
                <w:b/>
                <w:u w:val="single"/>
              </w:rPr>
            </w:pPr>
            <w:r w:rsidRPr="00A738F6">
              <w:rPr>
                <w:b/>
                <w:u w:val="single"/>
              </w:rPr>
              <w:t>Condition 2:</w:t>
            </w:r>
          </w:p>
          <w:p w:rsidR="007E7D94" w:rsidRPr="00A738F6" w:rsidRDefault="008C708F" w:rsidP="006F7376">
            <w:r w:rsidRPr="00A738F6">
              <w:t>IF user’s Employee ID matches Employee ID of Supervisor of hierarchy,</w:t>
            </w:r>
          </w:p>
          <w:p w:rsidR="008C708F" w:rsidRPr="00A738F6" w:rsidRDefault="008C708F" w:rsidP="00497EA9">
            <w:pPr>
              <w:pStyle w:val="ListParagraph"/>
              <w:numPr>
                <w:ilvl w:val="0"/>
                <w:numId w:val="12"/>
              </w:numPr>
            </w:pPr>
            <w:r w:rsidRPr="00A738F6">
              <w:t xml:space="preserve">IF the record status is “Pending Acknowledgement”, </w:t>
            </w:r>
            <w:r w:rsidR="00F953F0" w:rsidRPr="00A738F6">
              <w:t>OR</w:t>
            </w:r>
          </w:p>
          <w:p w:rsidR="008C708F" w:rsidRPr="00A738F6" w:rsidRDefault="008C708F" w:rsidP="00497EA9">
            <w:pPr>
              <w:pStyle w:val="ListParagraph"/>
              <w:numPr>
                <w:ilvl w:val="0"/>
                <w:numId w:val="12"/>
              </w:numPr>
            </w:pPr>
            <w:r w:rsidRPr="00A738F6">
              <w:t>IF the record status is “Pending Supervisor Review” (CSR, Training, and LSA modules) or “Pending Manager Review” (Supervisor module) or “Pending  Quality Lead Review” (Quality module)</w:t>
            </w:r>
          </w:p>
          <w:p w:rsidR="008C708F" w:rsidRPr="00A738F6" w:rsidRDefault="008C708F" w:rsidP="00497EA9">
            <w:pPr>
              <w:pStyle w:val="ListParagraph"/>
              <w:numPr>
                <w:ilvl w:val="1"/>
                <w:numId w:val="12"/>
              </w:numPr>
            </w:pPr>
            <w:r w:rsidRPr="00A738F6">
              <w:t xml:space="preserve">IF </w:t>
            </w:r>
            <w:r w:rsidR="0030202A" w:rsidRPr="00A738F6">
              <w:t xml:space="preserve">the </w:t>
            </w:r>
            <w:r w:rsidR="00C87A5D" w:rsidRPr="00A738F6">
              <w:t>record is from IQS</w:t>
            </w:r>
            <w:ins w:id="78" w:author="Huang, Lili" w:date="2016-06-24T10:42:00Z">
              <w:r w:rsidR="00171713">
                <w:t xml:space="preserve"> or CTC</w:t>
              </w:r>
            </w:ins>
            <w:r w:rsidR="00C87A5D" w:rsidRPr="00A738F6">
              <w:t xml:space="preserve">, and the </w:t>
            </w:r>
            <w:r w:rsidR="0030202A" w:rsidRPr="00A738F6">
              <w:t>employee</w:t>
            </w:r>
            <w:r w:rsidRPr="00A738F6">
              <w:t xml:space="preserve"> has already signed (isCSRAcknowledged is true)</w:t>
            </w:r>
          </w:p>
          <w:p w:rsidR="008C708F" w:rsidRPr="00A738F6" w:rsidRDefault="008C708F" w:rsidP="008C708F"/>
          <w:p w:rsidR="006F7376" w:rsidRPr="00A738F6" w:rsidRDefault="006F7376" w:rsidP="006F7376"/>
        </w:tc>
      </w:tr>
      <w:tr w:rsidR="006F7376" w:rsidRPr="00A738F6" w:rsidTr="00C53B3A">
        <w:trPr>
          <w:cantSplit/>
        </w:trPr>
        <w:tc>
          <w:tcPr>
            <w:tcW w:w="13950" w:type="dxa"/>
            <w:gridSpan w:val="5"/>
            <w:tcBorders>
              <w:top w:val="single" w:sz="6" w:space="0" w:color="000000"/>
              <w:bottom w:val="single" w:sz="6" w:space="0" w:color="000000"/>
            </w:tcBorders>
            <w:shd w:val="pct25" w:color="auto" w:fill="auto"/>
          </w:tcPr>
          <w:p w:rsidR="006F7376" w:rsidRPr="00A738F6" w:rsidRDefault="006F7376" w:rsidP="00D641EB">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57C6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Text</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244D3C">
            <w:r w:rsidRPr="00A738F6">
              <w:t>1.Check the box below to acknowledge the monitor:</w:t>
            </w:r>
          </w:p>
        </w:tc>
        <w:tc>
          <w:tcPr>
            <w:tcW w:w="3240" w:type="dxa"/>
            <w:tcBorders>
              <w:top w:val="single" w:sz="6" w:space="0" w:color="000000"/>
              <w:bottom w:val="single" w:sz="6" w:space="0" w:color="000000"/>
            </w:tcBorders>
          </w:tcPr>
          <w:p w:rsidR="009B4018" w:rsidRPr="00A738F6" w:rsidRDefault="009B4018" w:rsidP="00244D3C">
            <w:r w:rsidRPr="00A738F6">
              <w:t>N/A</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p>
        </w:tc>
        <w:tc>
          <w:tcPr>
            <w:tcW w:w="7920" w:type="dxa"/>
            <w:tcBorders>
              <w:top w:val="single" w:sz="6" w:space="0" w:color="000000"/>
              <w:bottom w:val="single" w:sz="6" w:space="0" w:color="000000"/>
            </w:tcBorders>
          </w:tcPr>
          <w:p w:rsidR="009B4018" w:rsidRPr="00A738F6" w:rsidRDefault="009B4018" w:rsidP="00244D3C"/>
        </w:tc>
        <w:tc>
          <w:tcPr>
            <w:tcW w:w="3240" w:type="dxa"/>
            <w:tcBorders>
              <w:top w:val="single" w:sz="6" w:space="0" w:color="000000"/>
              <w:bottom w:val="single" w:sz="6" w:space="0" w:color="000000"/>
            </w:tcBorders>
          </w:tcPr>
          <w:p w:rsidR="009B4018" w:rsidRPr="00A738F6" w:rsidRDefault="009B4018" w:rsidP="00244D3C"/>
        </w:tc>
        <w:tc>
          <w:tcPr>
            <w:tcW w:w="900" w:type="dxa"/>
            <w:tcBorders>
              <w:top w:val="single" w:sz="6" w:space="0" w:color="000000"/>
              <w:bottom w:val="single" w:sz="6" w:space="0" w:color="000000"/>
            </w:tcBorders>
          </w:tcPr>
          <w:p w:rsidR="009B4018" w:rsidRPr="00A738F6" w:rsidRDefault="009B4018" w:rsidP="00244D3C"/>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Checkbox</w:t>
            </w:r>
          </w:p>
        </w:tc>
        <w:tc>
          <w:tcPr>
            <w:tcW w:w="930" w:type="dxa"/>
            <w:tcBorders>
              <w:top w:val="single" w:sz="6" w:space="0" w:color="000000"/>
              <w:bottom w:val="single" w:sz="6" w:space="0" w:color="000000"/>
            </w:tcBorders>
          </w:tcPr>
          <w:p w:rsidR="00D34938" w:rsidRPr="00A738F6" w:rsidRDefault="00D34938" w:rsidP="00021259">
            <w:pPr>
              <w:pStyle w:val="Tabletext"/>
              <w:rPr>
                <w:rFonts w:ascii="Times New Roman" w:hAnsi="Times New Roman"/>
                <w:sz w:val="20"/>
              </w:rPr>
            </w:pPr>
            <w:r w:rsidRPr="00A738F6">
              <w:rPr>
                <w:rFonts w:ascii="Times New Roman" w:hAnsi="Times New Roman"/>
                <w:sz w:val="20"/>
              </w:rPr>
              <w:t>ABC-</w:t>
            </w:r>
            <w:r w:rsidR="00021259">
              <w:rPr>
                <w:rFonts w:ascii="Times New Roman" w:hAnsi="Times New Roman"/>
                <w:sz w:val="20"/>
              </w:rPr>
              <w:t>9</w:t>
            </w:r>
          </w:p>
        </w:tc>
        <w:tc>
          <w:tcPr>
            <w:tcW w:w="7920" w:type="dxa"/>
            <w:tcBorders>
              <w:top w:val="single" w:sz="6" w:space="0" w:color="000000"/>
              <w:bottom w:val="single" w:sz="6" w:space="0" w:color="000000"/>
            </w:tcBorders>
          </w:tcPr>
          <w:p w:rsidR="00D34938" w:rsidRPr="00A738F6" w:rsidRDefault="00D34938" w:rsidP="00021259">
            <w:r w:rsidRPr="00A738F6">
              <w:t>[CheckBox</w:t>
            </w:r>
            <w:r w:rsidR="00021259">
              <w:t>1</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I have read and understand all the information provided on this eCoaching Log.</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2. Provide any comments or feedback below:</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 Box</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w:t>
            </w:r>
            <w:r w:rsidR="00B92D71" w:rsidRPr="00B92D71">
              <w:t>txtAcknowledgeComments</w:t>
            </w:r>
            <w:r w:rsidRPr="00A738F6">
              <w:t>]</w:t>
            </w:r>
          </w:p>
        </w:tc>
        <w:tc>
          <w:tcPr>
            <w:tcW w:w="3240" w:type="dxa"/>
            <w:tcBorders>
              <w:top w:val="single" w:sz="6" w:space="0" w:color="000000"/>
              <w:bottom w:val="single" w:sz="6" w:space="0" w:color="000000"/>
            </w:tcBorders>
          </w:tcPr>
          <w:p w:rsidR="00D34938" w:rsidRPr="00A738F6" w:rsidRDefault="00D34938" w:rsidP="00B75BD5">
            <w:r w:rsidRPr="00A738F6">
              <w:t>OnKeyUp use javascript to limit number of characters</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[max length: 3,000 chars]</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D34938" w:rsidRPr="00A738F6" w:rsidTr="00B75BD5">
        <w:trPr>
          <w:cantSplit/>
        </w:trPr>
        <w:tc>
          <w:tcPr>
            <w:tcW w:w="960" w:type="dxa"/>
            <w:tcBorders>
              <w:top w:val="single" w:sz="6" w:space="0" w:color="000000"/>
              <w:bottom w:val="single" w:sz="6" w:space="0" w:color="000000"/>
            </w:tcBorders>
          </w:tcPr>
          <w:p w:rsidR="00D34938" w:rsidRPr="00A738F6" w:rsidRDefault="00D34938" w:rsidP="00B75BD5">
            <w:r w:rsidRPr="00A738F6">
              <w:t>Text</w:t>
            </w:r>
          </w:p>
        </w:tc>
        <w:tc>
          <w:tcPr>
            <w:tcW w:w="930" w:type="dxa"/>
            <w:tcBorders>
              <w:top w:val="single" w:sz="6" w:space="0" w:color="000000"/>
              <w:bottom w:val="single" w:sz="6" w:space="0" w:color="000000"/>
            </w:tcBorders>
          </w:tcPr>
          <w:p w:rsidR="00D34938" w:rsidRPr="00A738F6" w:rsidRDefault="00021259" w:rsidP="00B75BD5">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D34938" w:rsidRPr="00A738F6" w:rsidRDefault="00D34938" w:rsidP="00B75BD5">
            <w:r w:rsidRPr="00A738F6">
              <w:t>[Provide as much detail as possible]</w:t>
            </w:r>
          </w:p>
        </w:tc>
        <w:tc>
          <w:tcPr>
            <w:tcW w:w="3240" w:type="dxa"/>
            <w:tcBorders>
              <w:top w:val="single" w:sz="6" w:space="0" w:color="000000"/>
              <w:bottom w:val="single" w:sz="6" w:space="0" w:color="000000"/>
            </w:tcBorders>
          </w:tcPr>
          <w:p w:rsidR="00D34938" w:rsidRPr="00A738F6" w:rsidRDefault="00D34938" w:rsidP="00B75BD5">
            <w:r w:rsidRPr="00A738F6">
              <w:t>N/A</w:t>
            </w:r>
          </w:p>
        </w:tc>
        <w:tc>
          <w:tcPr>
            <w:tcW w:w="900" w:type="dxa"/>
            <w:tcBorders>
              <w:top w:val="single" w:sz="6" w:space="0" w:color="000000"/>
              <w:bottom w:val="single" w:sz="6" w:space="0" w:color="000000"/>
            </w:tcBorders>
          </w:tcPr>
          <w:p w:rsidR="00D34938" w:rsidRPr="00A738F6" w:rsidRDefault="00D34938" w:rsidP="00B75BD5">
            <w:r w:rsidRPr="00A738F6">
              <w:t>N/A</w:t>
            </w:r>
          </w:p>
        </w:tc>
      </w:tr>
      <w:tr w:rsidR="009B4018" w:rsidRPr="00A738F6" w:rsidTr="00C53B3A">
        <w:trPr>
          <w:cantSplit/>
        </w:trPr>
        <w:tc>
          <w:tcPr>
            <w:tcW w:w="13950" w:type="dxa"/>
            <w:gridSpan w:val="5"/>
            <w:tcBorders>
              <w:top w:val="single" w:sz="6" w:space="0" w:color="000000"/>
              <w:bottom w:val="single" w:sz="6" w:space="0" w:color="000000"/>
            </w:tcBorders>
          </w:tcPr>
          <w:p w:rsidR="001C2AC3" w:rsidRPr="00A738F6" w:rsidRDefault="001C2AC3" w:rsidP="001C2AC3">
            <w:r w:rsidRPr="00A738F6">
              <w:t>Display the following:</w:t>
            </w:r>
          </w:p>
          <w:p w:rsidR="001C2AC3" w:rsidRPr="00A738F6" w:rsidRDefault="001C2AC3" w:rsidP="001C2AC3"/>
          <w:p w:rsidR="001C2AC3" w:rsidRPr="00A738F6" w:rsidRDefault="001C2AC3" w:rsidP="001C2AC3">
            <w:r w:rsidRPr="00A738F6">
              <w:t xml:space="preserve">IF user’s Employee ID matches Employee ID of the employee of the </w:t>
            </w:r>
            <w:r w:rsidR="00131F0E" w:rsidRPr="00A738F6">
              <w:t xml:space="preserve">record (i.e., the user is the </w:t>
            </w:r>
            <w:r w:rsidR="00872E5C" w:rsidRPr="00A738F6">
              <w:t>employee that the record was opened for</w:t>
            </w:r>
            <w:r w:rsidRPr="00A738F6">
              <w:t xml:space="preserve">), </w:t>
            </w:r>
          </w:p>
          <w:p w:rsidR="001C2AC3" w:rsidRDefault="001C2AC3" w:rsidP="00497EA9">
            <w:pPr>
              <w:pStyle w:val="ListParagraph"/>
              <w:numPr>
                <w:ilvl w:val="0"/>
                <w:numId w:val="13"/>
              </w:numPr>
              <w:rPr>
                <w:ins w:id="79" w:author="Huang, Lili" w:date="2016-06-24T10:38:00Z"/>
              </w:rPr>
            </w:pPr>
            <w:r w:rsidRPr="00A738F6">
              <w:t xml:space="preserve">IF the record status is “Pending Employee Review” and the record is IQS and supervisor has already signed, </w:t>
            </w:r>
            <w:r w:rsidR="00BF7A2C" w:rsidRPr="00A738F6">
              <w:t>OR</w:t>
            </w:r>
          </w:p>
          <w:p w:rsidR="006822BB" w:rsidRPr="00A738F6" w:rsidRDefault="006822BB" w:rsidP="00497EA9">
            <w:pPr>
              <w:pStyle w:val="ListParagraph"/>
              <w:numPr>
                <w:ilvl w:val="0"/>
                <w:numId w:val="13"/>
              </w:numPr>
            </w:pPr>
            <w:ins w:id="80" w:author="Huang, Lili" w:date="2016-06-24T10:38:00Z">
              <w:r>
                <w:t>If the record status  is “Pending Employee Review” and the record is CTC and manager has already signed, OR</w:t>
              </w:r>
            </w:ins>
          </w:p>
          <w:p w:rsidR="001C2AC3" w:rsidRPr="00A738F6" w:rsidRDefault="001C2AC3" w:rsidP="00497EA9">
            <w:pPr>
              <w:pStyle w:val="ListParagraph"/>
              <w:numPr>
                <w:ilvl w:val="0"/>
                <w:numId w:val="13"/>
              </w:numPr>
            </w:pPr>
            <w:r w:rsidRPr="00A738F6">
              <w:t>IF the record status is “Pending Acknowledgement</w:t>
            </w:r>
          </w:p>
          <w:p w:rsidR="009B4018" w:rsidRPr="00A738F6" w:rsidRDefault="009B4018" w:rsidP="001C2AC3"/>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[Button6]</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EC.sp_Update6Review_Coaching_Log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tcPr>
          <w:p w:rsidR="00A33349" w:rsidRPr="00A738F6" w:rsidRDefault="00A33349" w:rsidP="00A33349">
            <w:r w:rsidRPr="00A738F6">
              <w:t>Display the following:</w:t>
            </w:r>
          </w:p>
          <w:p w:rsidR="00A33349" w:rsidRPr="00A738F6" w:rsidRDefault="00A33349" w:rsidP="00A33349"/>
          <w:p w:rsidR="00A33349" w:rsidRPr="00A738F6" w:rsidRDefault="00A33349" w:rsidP="00A33349">
            <w:r w:rsidRPr="00A738F6">
              <w:t>IF user’s Employee ID matches Employee ID of Supervisor of hierarchy,</w:t>
            </w:r>
          </w:p>
          <w:p w:rsidR="00A33349" w:rsidRPr="00A738F6" w:rsidRDefault="00A33349" w:rsidP="00497EA9">
            <w:pPr>
              <w:pStyle w:val="ListParagraph"/>
              <w:numPr>
                <w:ilvl w:val="0"/>
                <w:numId w:val="14"/>
              </w:numPr>
            </w:pPr>
            <w:r w:rsidRPr="00A738F6">
              <w:t xml:space="preserve">IF the record status is “Pending Acknowledgement”, </w:t>
            </w:r>
            <w:r w:rsidR="00045F03" w:rsidRPr="00A738F6">
              <w:t>OR</w:t>
            </w:r>
          </w:p>
          <w:p w:rsidR="00A33349" w:rsidRPr="00A738F6" w:rsidRDefault="00A33349" w:rsidP="00497EA9">
            <w:pPr>
              <w:pStyle w:val="ListParagraph"/>
              <w:numPr>
                <w:ilvl w:val="0"/>
                <w:numId w:val="14"/>
              </w:numPr>
            </w:pPr>
            <w:r w:rsidRPr="00A738F6">
              <w:t>IF the record status is “Pending Supervisor Review” (CSR, Training, and LSA modules) or “Pending Manager Review” (Supervisor module) or “Pending  Quality Lead Review” (Quality module)</w:t>
            </w:r>
          </w:p>
          <w:p w:rsidR="00A33349" w:rsidRPr="00A738F6" w:rsidRDefault="00A33349" w:rsidP="00497EA9">
            <w:pPr>
              <w:pStyle w:val="ListParagraph"/>
              <w:numPr>
                <w:ilvl w:val="1"/>
                <w:numId w:val="14"/>
              </w:numPr>
            </w:pPr>
            <w:r w:rsidRPr="00A738F6">
              <w:t xml:space="preserve">IF </w:t>
            </w:r>
            <w:r w:rsidR="00FC17DC" w:rsidRPr="00A738F6">
              <w:t>the record is</w:t>
            </w:r>
            <w:r w:rsidR="0042455D" w:rsidRPr="00A738F6">
              <w:t xml:space="preserve"> from</w:t>
            </w:r>
            <w:r w:rsidR="00FC17DC" w:rsidRPr="00A738F6">
              <w:t xml:space="preserve"> IQS</w:t>
            </w:r>
            <w:ins w:id="81" w:author="Huang, Lili" w:date="2016-06-24T10:39:00Z">
              <w:r w:rsidR="00987B6C">
                <w:t xml:space="preserve"> or CTC</w:t>
              </w:r>
            </w:ins>
            <w:r w:rsidR="00FC17DC" w:rsidRPr="00A738F6">
              <w:t xml:space="preserve">, and </w:t>
            </w:r>
            <w:r w:rsidR="00487D90" w:rsidRPr="00A738F6">
              <w:t>the employee</w:t>
            </w:r>
            <w:r w:rsidRPr="00A738F6">
              <w:t xml:space="preserve"> has already signed (isCSRAcknowledged is true)</w:t>
            </w:r>
          </w:p>
          <w:p w:rsidR="009B4018" w:rsidRPr="00A738F6" w:rsidRDefault="009B4018" w:rsidP="00244D3C"/>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244D3C">
            <w:r w:rsidRPr="00A738F6">
              <w:t>Button</w:t>
            </w:r>
          </w:p>
        </w:tc>
        <w:tc>
          <w:tcPr>
            <w:tcW w:w="930" w:type="dxa"/>
            <w:tcBorders>
              <w:top w:val="single" w:sz="6" w:space="0" w:color="000000"/>
              <w:bottom w:val="single" w:sz="6" w:space="0" w:color="000000"/>
            </w:tcBorders>
          </w:tcPr>
          <w:p w:rsidR="009B4018" w:rsidRPr="00A738F6" w:rsidRDefault="009B4018" w:rsidP="00244D3C">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244D3C">
            <w:r w:rsidRPr="00A738F6">
              <w:t>[Button7]</w:t>
            </w:r>
          </w:p>
        </w:tc>
        <w:tc>
          <w:tcPr>
            <w:tcW w:w="3240" w:type="dxa"/>
            <w:tcBorders>
              <w:top w:val="single" w:sz="6" w:space="0" w:color="000000"/>
              <w:bottom w:val="single" w:sz="6" w:space="0" w:color="000000"/>
            </w:tcBorders>
          </w:tcPr>
          <w:p w:rsidR="009B4018" w:rsidRPr="00A738F6" w:rsidRDefault="009B4018" w:rsidP="00244D3C">
            <w:r w:rsidRPr="00A738F6">
              <w:t>OnClick validates updates and submits data to EC.sp_Update7Review_Coaching_Log</w:t>
            </w:r>
          </w:p>
        </w:tc>
        <w:tc>
          <w:tcPr>
            <w:tcW w:w="900" w:type="dxa"/>
            <w:tcBorders>
              <w:top w:val="single" w:sz="6" w:space="0" w:color="000000"/>
              <w:bottom w:val="single" w:sz="6" w:space="0" w:color="000000"/>
            </w:tcBorders>
          </w:tcPr>
          <w:p w:rsidR="009B4018" w:rsidRPr="00A738F6" w:rsidRDefault="009B4018" w:rsidP="00244D3C">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244D3C">
            <w:pPr>
              <w:ind w:left="720"/>
            </w:pP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0C7E06" w:rsidRPr="00A738F6" w:rsidRDefault="000C7E06" w:rsidP="000C7E06">
            <w:r w:rsidRPr="00A738F6">
              <w:t>IF user’s Employee ID matches Employee ID of Supervisor of hierarchy,</w:t>
            </w:r>
          </w:p>
          <w:p w:rsidR="000C7E06" w:rsidRPr="00A738F6" w:rsidRDefault="000C7E06" w:rsidP="00497EA9">
            <w:pPr>
              <w:pStyle w:val="ListParagraph"/>
              <w:numPr>
                <w:ilvl w:val="0"/>
                <w:numId w:val="15"/>
              </w:numPr>
            </w:pPr>
            <w:r w:rsidRPr="00A738F6">
              <w:t>IF the record status is “Pending Supervisor Review” (CSR, Training, and LSA modules) or “Pending Manager Review” (Supervisor module) or “Pending  Quality Lead Review” (Quality module)</w:t>
            </w:r>
            <w:r w:rsidR="003F4BFE">
              <w:t>, and the record is not ETS/OAE,</w:t>
            </w:r>
            <w:r w:rsidR="00262299">
              <w:t xml:space="preserve"> ETS/OAS</w:t>
            </w:r>
            <w:r w:rsidR="003F4BFE">
              <w:t xml:space="preserve">, </w:t>
            </w:r>
            <w:r w:rsidR="00262299">
              <w:t>OMR/IAE</w:t>
            </w:r>
            <w:r w:rsidR="003F4BFE">
              <w:t>,</w:t>
            </w:r>
            <w:r w:rsidR="00262299">
              <w:t xml:space="preserve"> OMR/IAT</w:t>
            </w:r>
            <w:r w:rsidR="00384622">
              <w:t xml:space="preserve">, </w:t>
            </w:r>
            <w:r w:rsidR="00652A45">
              <w:t>Training</w:t>
            </w:r>
            <w:r w:rsidR="00384622">
              <w:t>/SDR</w:t>
            </w:r>
            <w:r w:rsidR="00590B0F">
              <w:t xml:space="preserve">, and </w:t>
            </w:r>
            <w:r w:rsidR="00652A45">
              <w:t>Training</w:t>
            </w:r>
            <w:r w:rsidR="00590B0F">
              <w:t>/ODT</w:t>
            </w:r>
          </w:p>
          <w:p w:rsidR="009B4018" w:rsidRPr="00A738F6" w:rsidRDefault="009B4018" w:rsidP="00502083">
            <w:pPr>
              <w:pStyle w:val="ListParagraph"/>
              <w:numPr>
                <w:ilvl w:val="1"/>
                <w:numId w:val="15"/>
              </w:numPr>
            </w:pP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37C74">
            <w:r w:rsidRPr="00A738F6">
              <w:t>1.Enter the date of coaching:</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#Date1#</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Image</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D641EB">
            <w:r w:rsidRPr="00A738F6">
              <w:t>Calendar_scheduleHS.png</w:t>
            </w:r>
          </w:p>
        </w:tc>
        <w:tc>
          <w:tcPr>
            <w:tcW w:w="3240" w:type="dxa"/>
            <w:tcBorders>
              <w:top w:val="single" w:sz="6" w:space="0" w:color="000000"/>
              <w:bottom w:val="single" w:sz="6" w:space="0" w:color="000000"/>
            </w:tcBorders>
          </w:tcPr>
          <w:p w:rsidR="009B4018" w:rsidRPr="00A738F6" w:rsidRDefault="009B4018" w:rsidP="00E36D7A">
            <w:r w:rsidRPr="00A738F6">
              <w:t xml:space="preserve"> OnClick opens calendar menu to update Date1 textbox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5F01FE">
            <w:pPr>
              <w:pStyle w:val="ListParagraph"/>
              <w:ind w:left="0"/>
            </w:pPr>
            <w:r w:rsidRPr="00A738F6">
              <w:t>2.Provide the details from the coaching session including action plans developed:</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 Box</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E36D7A">
            <w:r w:rsidRPr="00A738F6">
              <w:t>#TextBox5#</w:t>
            </w:r>
          </w:p>
        </w:tc>
        <w:tc>
          <w:tcPr>
            <w:tcW w:w="3240" w:type="dxa"/>
            <w:tcBorders>
              <w:top w:val="single" w:sz="6" w:space="0" w:color="000000"/>
              <w:bottom w:val="single" w:sz="6" w:space="0" w:color="000000"/>
            </w:tcBorders>
          </w:tcPr>
          <w:p w:rsidR="009B4018" w:rsidRPr="00A738F6" w:rsidRDefault="009B4018" w:rsidP="00D641EB">
            <w:r w:rsidRPr="00A738F6">
              <w:t xml:space="preserve"> 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pPr>
              <w:jc w:val="both"/>
            </w:pPr>
            <w:r w:rsidRPr="00A738F6">
              <w:t>[max length: 3,000 chars]</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Provide as much detail as possible</w:t>
            </w:r>
          </w:p>
        </w:tc>
        <w:tc>
          <w:tcPr>
            <w:tcW w:w="3240" w:type="dxa"/>
            <w:tcBorders>
              <w:top w:val="single" w:sz="6" w:space="0" w:color="000000"/>
              <w:bottom w:val="single" w:sz="6" w:space="0" w:color="000000"/>
            </w:tcBorders>
          </w:tcPr>
          <w:p w:rsidR="009B4018" w:rsidRPr="00A738F6" w:rsidRDefault="009B4018" w:rsidP="00D641EB">
            <w:r w:rsidRPr="00A738F6">
              <w:t>N/A</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Button</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9B4018" w:rsidRPr="00A738F6" w:rsidRDefault="009B4018" w:rsidP="00E36D7A">
            <w:r w:rsidRPr="00A738F6">
              <w:t>[Button1]</w:t>
            </w:r>
          </w:p>
        </w:tc>
        <w:tc>
          <w:tcPr>
            <w:tcW w:w="3240" w:type="dxa"/>
            <w:tcBorders>
              <w:top w:val="single" w:sz="6" w:space="0" w:color="000000"/>
              <w:bottom w:val="single" w:sz="6" w:space="0" w:color="000000"/>
            </w:tcBorders>
          </w:tcPr>
          <w:p w:rsidR="009B4018" w:rsidRPr="00A738F6" w:rsidRDefault="009B4018" w:rsidP="00D641EB">
            <w:r w:rsidRPr="00A738F6">
              <w:t>OnClick validates updates and submits data to EC.sp_Update1Review_Coaching_Log</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9B4018" w:rsidRPr="00A738F6" w:rsidTr="00C53B3A">
        <w:trPr>
          <w:cantSplit/>
        </w:trPr>
        <w:tc>
          <w:tcPr>
            <w:tcW w:w="13950" w:type="dxa"/>
            <w:gridSpan w:val="5"/>
            <w:tcBorders>
              <w:top w:val="single" w:sz="6" w:space="0" w:color="000000"/>
              <w:bottom w:val="single" w:sz="6" w:space="0" w:color="000000"/>
            </w:tcBorders>
            <w:shd w:val="pct25" w:color="auto" w:fill="auto"/>
          </w:tcPr>
          <w:p w:rsidR="009B4018" w:rsidRPr="00A738F6" w:rsidRDefault="009B4018" w:rsidP="00EA03B9">
            <w:r w:rsidRPr="00A738F6">
              <w:t xml:space="preserve">If user level is manager and record status is “Pending Manager Review” and </w:t>
            </w:r>
            <w:r w:rsidR="006E0C20">
              <w:t>(</w:t>
            </w:r>
            <w:r w:rsidRPr="00A738F6">
              <w:t>“</w:t>
            </w:r>
            <w:r w:rsidR="00B354B1" w:rsidRPr="00A738F6">
              <w:t>Current Coaching Initiative</w:t>
            </w:r>
            <w:r w:rsidRPr="00A738F6">
              <w:t>” = “Research Required”</w:t>
            </w:r>
            <w:r w:rsidR="00B354B1" w:rsidRPr="00A738F6">
              <w:t xml:space="preserve"> OR “OMR / Exceptions” = “Research Required”</w:t>
            </w:r>
            <w:r w:rsidR="00EA03B9">
              <w:t xml:space="preserve">) and </w:t>
            </w:r>
            <w:r w:rsidR="00D10947" w:rsidRPr="00A738F6">
              <w:t xml:space="preserve"> record is Low CSAT</w:t>
            </w:r>
            <w:r w:rsidRPr="00A738F6">
              <w:t xml:space="preserve"> then display the following:</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Low CSAT then display the following:</w:t>
            </w:r>
          </w:p>
        </w:tc>
      </w:tr>
      <w:tr w:rsidR="00D10947" w:rsidRPr="00A738F6" w:rsidTr="00A738F6">
        <w:trPr>
          <w:cantSplit/>
        </w:trPr>
        <w:tc>
          <w:tcPr>
            <w:tcW w:w="960" w:type="dxa"/>
            <w:tcBorders>
              <w:top w:val="single" w:sz="6" w:space="0" w:color="000000"/>
              <w:bottom w:val="single" w:sz="6" w:space="0" w:color="000000"/>
            </w:tcBorders>
          </w:tcPr>
          <w:p w:rsidR="00D10947" w:rsidRPr="00A738F6" w:rsidRDefault="00D10947" w:rsidP="004F54AD">
            <w:r w:rsidRPr="00A738F6">
              <w:lastRenderedPageBreak/>
              <w:t>Text</w:t>
            </w:r>
          </w:p>
        </w:tc>
        <w:tc>
          <w:tcPr>
            <w:tcW w:w="930" w:type="dxa"/>
            <w:tcBorders>
              <w:top w:val="single" w:sz="6" w:space="0" w:color="000000"/>
              <w:bottom w:val="single" w:sz="6" w:space="0" w:color="000000"/>
            </w:tcBorders>
          </w:tcPr>
          <w:p w:rsidR="00D10947" w:rsidRPr="00A738F6" w:rsidRDefault="00D10947" w:rsidP="004F54AD">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D10947" w:rsidRPr="00A738F6" w:rsidRDefault="00D10947" w:rsidP="004F54AD">
            <w:r w:rsidRPr="00A738F6">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3240" w:type="dxa"/>
            <w:tcBorders>
              <w:top w:val="single" w:sz="6" w:space="0" w:color="000000"/>
              <w:bottom w:val="single" w:sz="6" w:space="0" w:color="000000"/>
            </w:tcBorders>
          </w:tcPr>
          <w:p w:rsidR="00D10947" w:rsidRPr="00A738F6" w:rsidRDefault="00D10947" w:rsidP="004F54AD"/>
        </w:tc>
        <w:tc>
          <w:tcPr>
            <w:tcW w:w="900" w:type="dxa"/>
            <w:tcBorders>
              <w:top w:val="single" w:sz="6" w:space="0" w:color="000000"/>
              <w:bottom w:val="single" w:sz="6" w:space="0" w:color="000000"/>
            </w:tcBorders>
          </w:tcPr>
          <w:p w:rsidR="00D10947" w:rsidRPr="00A738F6" w:rsidRDefault="00D10947" w:rsidP="004F54AD">
            <w:r w:rsidRPr="00A738F6">
              <w:t>N/A</w:t>
            </w: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4F54AD">
            <w:pPr>
              <w:ind w:left="720"/>
            </w:pPr>
          </w:p>
        </w:tc>
      </w:tr>
      <w:tr w:rsidR="00D10947" w:rsidRPr="00A738F6" w:rsidTr="00C53B3A">
        <w:trPr>
          <w:cantSplit/>
        </w:trPr>
        <w:tc>
          <w:tcPr>
            <w:tcW w:w="13950" w:type="dxa"/>
            <w:gridSpan w:val="5"/>
            <w:tcBorders>
              <w:top w:val="single" w:sz="6" w:space="0" w:color="000000"/>
              <w:bottom w:val="single" w:sz="6" w:space="0" w:color="000000"/>
            </w:tcBorders>
            <w:shd w:val="pct25" w:color="auto" w:fill="auto"/>
          </w:tcPr>
          <w:p w:rsidR="00D10947" w:rsidRPr="00A738F6" w:rsidRDefault="00D10947" w:rsidP="00F3748C">
            <w:r w:rsidRPr="00A738F6">
              <w:t>If record is CCI or OMR then display the following:</w:t>
            </w:r>
          </w:p>
        </w:tc>
      </w:tr>
      <w:tr w:rsidR="009B4018" w:rsidRPr="00A738F6" w:rsidTr="00A738F6">
        <w:trPr>
          <w:cantSplit/>
        </w:trPr>
        <w:tc>
          <w:tcPr>
            <w:tcW w:w="960" w:type="dxa"/>
            <w:tcBorders>
              <w:top w:val="single" w:sz="6" w:space="0" w:color="000000"/>
              <w:bottom w:val="single" w:sz="6" w:space="0" w:color="000000"/>
            </w:tcBorders>
          </w:tcPr>
          <w:p w:rsidR="009B4018" w:rsidRPr="00A738F6" w:rsidRDefault="009B4018" w:rsidP="00D641EB">
            <w:r w:rsidRPr="00A738F6">
              <w:t>Text</w:t>
            </w:r>
          </w:p>
        </w:tc>
        <w:tc>
          <w:tcPr>
            <w:tcW w:w="930" w:type="dxa"/>
            <w:tcBorders>
              <w:top w:val="single" w:sz="6" w:space="0" w:color="000000"/>
              <w:bottom w:val="single" w:sz="6" w:space="0" w:color="000000"/>
            </w:tcBorders>
          </w:tcPr>
          <w:p w:rsidR="009B4018" w:rsidRPr="00A738F6" w:rsidRDefault="009B401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9B4018" w:rsidRPr="00A738F6" w:rsidRDefault="009B4018" w:rsidP="00421F62">
            <w:r w:rsidRPr="00A738F6">
              <w:t>You are receiving this eCL record because a</w:t>
            </w:r>
            <w:r w:rsidR="00421F62" w:rsidRPr="00A738F6">
              <w:t>n</w:t>
            </w:r>
            <w:r w:rsidRPr="00A738F6">
              <w:t xml:space="preserve"> </w:t>
            </w:r>
            <w:r w:rsidR="00012039" w:rsidRPr="00A738F6">
              <w:t xml:space="preserve">Employee </w:t>
            </w:r>
            <w:r w:rsidRPr="00A738F6">
              <w:t xml:space="preserve">on your team was identified in an Outlier Management Report (OMR). Please research this item in accordance with the </w:t>
            </w:r>
            <w:r w:rsidR="00315FC4" w:rsidRPr="00A738F6">
              <w:t xml:space="preserve">latest </w:t>
            </w:r>
            <w:r w:rsidRPr="00A738F6">
              <w:t>Contact Center Operations 46.0 Outlier Management Report (OMR): Outlier Research Process SOP and provide the details in the record below.</w:t>
            </w:r>
          </w:p>
        </w:tc>
        <w:tc>
          <w:tcPr>
            <w:tcW w:w="3240" w:type="dxa"/>
            <w:tcBorders>
              <w:top w:val="single" w:sz="6" w:space="0" w:color="000000"/>
              <w:bottom w:val="single" w:sz="6" w:space="0" w:color="000000"/>
            </w:tcBorders>
          </w:tcPr>
          <w:p w:rsidR="009B4018" w:rsidRPr="00A738F6" w:rsidRDefault="009B4018" w:rsidP="00D641EB">
            <w:r w:rsidRPr="00A738F6">
              <w:rPr>
                <w:color w:val="1F497D"/>
              </w:rPr>
              <w:t>“</w:t>
            </w:r>
            <w:r w:rsidRPr="00A738F6">
              <w:t>Contact Center Operations 46.0 Outlier Management Report (OMR): Outlier Research Process SOP</w:t>
            </w:r>
            <w:r w:rsidRPr="00A738F6">
              <w:rPr>
                <w:color w:val="1F497D"/>
              </w:rPr>
              <w:t>”</w:t>
            </w:r>
            <w:r w:rsidRPr="00A738F6" w:rsidDel="00A91138">
              <w:t xml:space="preserve"> </w:t>
            </w:r>
            <w:r w:rsidRPr="00A738F6">
              <w:t xml:space="preserve">opens new browser window to - </w:t>
            </w:r>
            <w:r w:rsidR="00315FC4" w:rsidRPr="00A738F6">
              <w:t>https://cco.gdit.com/Resources/SOP/Contact Center Operations/Forms/AllItems.aspx</w:t>
            </w:r>
          </w:p>
        </w:tc>
        <w:tc>
          <w:tcPr>
            <w:tcW w:w="900" w:type="dxa"/>
            <w:tcBorders>
              <w:top w:val="single" w:sz="6" w:space="0" w:color="000000"/>
              <w:bottom w:val="single" w:sz="6" w:space="0" w:color="000000"/>
            </w:tcBorders>
          </w:tcPr>
          <w:p w:rsidR="009B4018" w:rsidRPr="00A738F6" w:rsidRDefault="009B4018" w:rsidP="00D641EB">
            <w:r w:rsidRPr="00A738F6">
              <w:t>N/A</w:t>
            </w:r>
          </w:p>
        </w:tc>
      </w:tr>
      <w:tr w:rsidR="00BF26FF" w:rsidRPr="00A738F6" w:rsidTr="00B75BD5">
        <w:trPr>
          <w:cantSplit/>
        </w:trPr>
        <w:tc>
          <w:tcPr>
            <w:tcW w:w="13950" w:type="dxa"/>
            <w:gridSpan w:val="5"/>
            <w:tcBorders>
              <w:top w:val="single" w:sz="6" w:space="0" w:color="000000"/>
              <w:bottom w:val="single" w:sz="6" w:space="0" w:color="000000"/>
            </w:tcBorders>
          </w:tcPr>
          <w:p w:rsidR="00BF26FF" w:rsidRPr="00A738F6" w:rsidRDefault="00BF26FF" w:rsidP="00D641EB">
            <w:r>
              <w:t>If record is OMR ISQ (Short Call), then display the following</w:t>
            </w:r>
          </w:p>
        </w:tc>
      </w:tr>
      <w:tr w:rsidR="00BF26FF" w:rsidRPr="00A738F6" w:rsidTr="00A738F6">
        <w:trPr>
          <w:cantSplit/>
        </w:trPr>
        <w:tc>
          <w:tcPr>
            <w:tcW w:w="960" w:type="dxa"/>
            <w:tcBorders>
              <w:top w:val="single" w:sz="6" w:space="0" w:color="000000"/>
              <w:bottom w:val="single" w:sz="6" w:space="0" w:color="000000"/>
            </w:tcBorders>
          </w:tcPr>
          <w:p w:rsidR="00BF26FF" w:rsidRPr="00A738F6" w:rsidRDefault="00BF26FF" w:rsidP="00D641EB">
            <w:r>
              <w:t>Text</w:t>
            </w:r>
          </w:p>
        </w:tc>
        <w:tc>
          <w:tcPr>
            <w:tcW w:w="930" w:type="dxa"/>
            <w:tcBorders>
              <w:top w:val="single" w:sz="6" w:space="0" w:color="000000"/>
              <w:bottom w:val="single" w:sz="6" w:space="0" w:color="000000"/>
            </w:tcBorders>
          </w:tcPr>
          <w:p w:rsidR="00BF26FF" w:rsidRPr="00A738F6" w:rsidRDefault="00BF26FF"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BF26FF" w:rsidRPr="00A738F6" w:rsidRDefault="00BF26FF" w:rsidP="00421F62">
            <w:r>
              <w:rPr>
                <w:color w:val="1F497D"/>
              </w:rPr>
              <w:t xml:space="preserve">You are receiving this eCL because you have been assigned to listen to and provide feedback on calls that have been identified as having a short duration. Details of each call can be found within the Performance Report Catalog by clicking </w:t>
            </w:r>
            <w:hyperlink r:id="rId10" w:history="1">
              <w:r w:rsidRPr="00BF26FF">
                <w:rPr>
                  <w:rStyle w:val="Hyperlink"/>
                </w:rPr>
                <w:t>here</w:t>
              </w:r>
            </w:hyperlink>
            <w:r>
              <w:rPr>
                <w:color w:val="1F497D"/>
              </w:rPr>
              <w:t>. Please review the calls and provide specific details on opportunities that requiring coaching.</w:t>
            </w:r>
          </w:p>
        </w:tc>
        <w:tc>
          <w:tcPr>
            <w:tcW w:w="3240" w:type="dxa"/>
            <w:tcBorders>
              <w:top w:val="single" w:sz="6" w:space="0" w:color="000000"/>
              <w:bottom w:val="single" w:sz="6" w:space="0" w:color="000000"/>
            </w:tcBorders>
          </w:tcPr>
          <w:p w:rsidR="00BF26FF" w:rsidRPr="00A738F6" w:rsidRDefault="00BF26FF" w:rsidP="00BF26FF">
            <w:pPr>
              <w:rPr>
                <w:color w:val="1F497D"/>
              </w:rPr>
            </w:pPr>
            <w:r>
              <w:rPr>
                <w:color w:val="1F497D"/>
              </w:rPr>
              <w:t xml:space="preserve">On click “here”, open </w:t>
            </w:r>
            <w:hyperlink r:id="rId11" w:history="1">
              <w:r>
                <w:rPr>
                  <w:rStyle w:val="Hyperlink"/>
                </w:rPr>
                <w:t>https://cco.gdit.com/bi/ReportsCatalog/TQC_ShortCall/Forms/AllItems.aspx</w:t>
              </w:r>
            </w:hyperlink>
            <w:r>
              <w:rPr>
                <w:color w:val="1F497D"/>
              </w:rPr>
              <w:t xml:space="preserve"> in a new window.</w:t>
            </w:r>
          </w:p>
        </w:tc>
        <w:tc>
          <w:tcPr>
            <w:tcW w:w="900" w:type="dxa"/>
            <w:tcBorders>
              <w:top w:val="single" w:sz="6" w:space="0" w:color="000000"/>
              <w:bottom w:val="single" w:sz="6" w:space="0" w:color="000000"/>
            </w:tcBorders>
          </w:tcPr>
          <w:p w:rsidR="00BF26FF" w:rsidRPr="00A738F6" w:rsidRDefault="00BF26FF" w:rsidP="00D641EB">
            <w:r>
              <w:t>N/A</w:t>
            </w:r>
          </w:p>
        </w:tc>
      </w:tr>
      <w:tr w:rsidR="00533CD6" w:rsidRPr="00A738F6" w:rsidTr="00B75BD5">
        <w:trPr>
          <w:cantSplit/>
        </w:trPr>
        <w:tc>
          <w:tcPr>
            <w:tcW w:w="13950" w:type="dxa"/>
            <w:gridSpan w:val="5"/>
            <w:tcBorders>
              <w:top w:val="single" w:sz="6" w:space="0" w:color="000000"/>
              <w:bottom w:val="single" w:sz="6" w:space="0" w:color="000000"/>
            </w:tcBorders>
          </w:tcPr>
          <w:p w:rsidR="00533CD6" w:rsidRDefault="00533CD6" w:rsidP="00867FCB">
            <w:r>
              <w:t xml:space="preserve">If record is </w:t>
            </w:r>
            <w:r w:rsidR="00867FCB">
              <w:t xml:space="preserve">Training </w:t>
            </w:r>
            <w:r>
              <w:t>SDR (Short Duration Reporting), then display the following</w:t>
            </w:r>
          </w:p>
        </w:tc>
      </w:tr>
      <w:tr w:rsidR="00533CD6" w:rsidRPr="00A738F6" w:rsidTr="00A738F6">
        <w:trPr>
          <w:cantSplit/>
        </w:trPr>
        <w:tc>
          <w:tcPr>
            <w:tcW w:w="960" w:type="dxa"/>
            <w:tcBorders>
              <w:top w:val="single" w:sz="6" w:space="0" w:color="000000"/>
              <w:bottom w:val="single" w:sz="6" w:space="0" w:color="000000"/>
            </w:tcBorders>
          </w:tcPr>
          <w:p w:rsidR="00533CD6" w:rsidRDefault="00533CD6" w:rsidP="00D641EB">
            <w:r>
              <w:t>Text</w:t>
            </w:r>
          </w:p>
        </w:tc>
        <w:tc>
          <w:tcPr>
            <w:tcW w:w="930" w:type="dxa"/>
            <w:tcBorders>
              <w:top w:val="single" w:sz="6" w:space="0" w:color="000000"/>
              <w:bottom w:val="single" w:sz="6" w:space="0" w:color="000000"/>
            </w:tcBorders>
          </w:tcPr>
          <w:p w:rsidR="00533CD6" w:rsidRDefault="00533CD6"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533CD6" w:rsidRDefault="00611E91" w:rsidP="00421F62">
            <w:pPr>
              <w:rPr>
                <w:color w:val="1F497D"/>
              </w:rPr>
            </w:pPr>
            <w:r w:rsidRPr="00611E91">
              <w:rPr>
                <w:color w:val="1F497D"/>
              </w:rPr>
              <w:t>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w:t>
            </w:r>
          </w:p>
        </w:tc>
        <w:tc>
          <w:tcPr>
            <w:tcW w:w="3240" w:type="dxa"/>
            <w:tcBorders>
              <w:top w:val="single" w:sz="6" w:space="0" w:color="000000"/>
              <w:bottom w:val="single" w:sz="6" w:space="0" w:color="000000"/>
            </w:tcBorders>
          </w:tcPr>
          <w:p w:rsidR="00533CD6" w:rsidRDefault="004447B7" w:rsidP="00BF26FF">
            <w:pPr>
              <w:rPr>
                <w:color w:val="1F497D"/>
              </w:rPr>
            </w:pPr>
            <w:r>
              <w:rPr>
                <w:color w:val="1F497D"/>
              </w:rPr>
              <w:t>N/A</w:t>
            </w:r>
          </w:p>
        </w:tc>
        <w:tc>
          <w:tcPr>
            <w:tcW w:w="900" w:type="dxa"/>
            <w:tcBorders>
              <w:top w:val="single" w:sz="6" w:space="0" w:color="000000"/>
              <w:bottom w:val="single" w:sz="6" w:space="0" w:color="000000"/>
            </w:tcBorders>
          </w:tcPr>
          <w:p w:rsidR="00533CD6" w:rsidRDefault="004447B7" w:rsidP="00D641EB">
            <w:r>
              <w:t>N/A</w:t>
            </w:r>
          </w:p>
        </w:tc>
      </w:tr>
      <w:tr w:rsidR="00E01303" w:rsidRPr="00A738F6" w:rsidTr="00B75BD5">
        <w:trPr>
          <w:cantSplit/>
        </w:trPr>
        <w:tc>
          <w:tcPr>
            <w:tcW w:w="13950" w:type="dxa"/>
            <w:gridSpan w:val="5"/>
            <w:tcBorders>
              <w:top w:val="single" w:sz="6" w:space="0" w:color="000000"/>
              <w:bottom w:val="single" w:sz="6" w:space="0" w:color="000000"/>
            </w:tcBorders>
          </w:tcPr>
          <w:p w:rsidR="00E01303" w:rsidRDefault="00E01303" w:rsidP="0095267B">
            <w:r>
              <w:t xml:space="preserve">If record if </w:t>
            </w:r>
            <w:r w:rsidR="0095267B">
              <w:t>Training</w:t>
            </w:r>
            <w:r>
              <w:t xml:space="preserve"> ODT (Overdue Training), then display the following</w:t>
            </w:r>
          </w:p>
        </w:tc>
      </w:tr>
      <w:tr w:rsidR="00E01303" w:rsidRPr="00A738F6" w:rsidTr="00A738F6">
        <w:trPr>
          <w:cantSplit/>
        </w:trPr>
        <w:tc>
          <w:tcPr>
            <w:tcW w:w="960" w:type="dxa"/>
            <w:tcBorders>
              <w:top w:val="single" w:sz="6" w:space="0" w:color="000000"/>
              <w:bottom w:val="single" w:sz="6" w:space="0" w:color="000000"/>
            </w:tcBorders>
          </w:tcPr>
          <w:p w:rsidR="00E01303" w:rsidRDefault="00E01303" w:rsidP="00D641EB">
            <w:r>
              <w:t>Text</w:t>
            </w:r>
          </w:p>
        </w:tc>
        <w:tc>
          <w:tcPr>
            <w:tcW w:w="930" w:type="dxa"/>
            <w:tcBorders>
              <w:top w:val="single" w:sz="6" w:space="0" w:color="000000"/>
              <w:bottom w:val="single" w:sz="6" w:space="0" w:color="000000"/>
            </w:tcBorders>
          </w:tcPr>
          <w:p w:rsidR="00E01303" w:rsidRDefault="00E01303" w:rsidP="00790D03">
            <w:pPr>
              <w:pStyle w:val="Tabletext"/>
              <w:rPr>
                <w:rFonts w:ascii="Times New Roman" w:hAnsi="Times New Roman"/>
                <w:sz w:val="20"/>
              </w:rPr>
            </w:pPr>
            <w:r>
              <w:rPr>
                <w:rFonts w:ascii="Times New Roman" w:hAnsi="Times New Roman"/>
                <w:sz w:val="20"/>
              </w:rPr>
              <w:t>ABC-9</w:t>
            </w:r>
          </w:p>
        </w:tc>
        <w:tc>
          <w:tcPr>
            <w:tcW w:w="7920" w:type="dxa"/>
            <w:tcBorders>
              <w:top w:val="single" w:sz="6" w:space="0" w:color="000000"/>
              <w:bottom w:val="single" w:sz="6" w:space="0" w:color="000000"/>
            </w:tcBorders>
          </w:tcPr>
          <w:p w:rsidR="00E01303" w:rsidRPr="002C70E9" w:rsidRDefault="002C70E9" w:rsidP="00421F62">
            <w:pPr>
              <w:rPr>
                <w:color w:val="984807"/>
              </w:rPr>
            </w:pPr>
            <w:r>
              <w:rPr>
                <w:color w:val="984807"/>
              </w:rPr>
              <w:t xml:space="preserve">The above training is now overdue. Please have the training completed and provide coaching on the specific reasons it was overdue. </w:t>
            </w:r>
          </w:p>
        </w:tc>
        <w:tc>
          <w:tcPr>
            <w:tcW w:w="3240" w:type="dxa"/>
            <w:tcBorders>
              <w:top w:val="single" w:sz="6" w:space="0" w:color="000000"/>
              <w:bottom w:val="single" w:sz="6" w:space="0" w:color="000000"/>
            </w:tcBorders>
          </w:tcPr>
          <w:p w:rsidR="00E01303" w:rsidRDefault="00CA6243" w:rsidP="00BF26FF">
            <w:pPr>
              <w:rPr>
                <w:color w:val="1F497D"/>
              </w:rPr>
            </w:pPr>
            <w:r>
              <w:rPr>
                <w:color w:val="1F497D"/>
              </w:rPr>
              <w:t>N/A</w:t>
            </w:r>
          </w:p>
        </w:tc>
        <w:tc>
          <w:tcPr>
            <w:tcW w:w="900" w:type="dxa"/>
            <w:tcBorders>
              <w:top w:val="single" w:sz="6" w:space="0" w:color="000000"/>
              <w:bottom w:val="single" w:sz="6" w:space="0" w:color="000000"/>
            </w:tcBorders>
          </w:tcPr>
          <w:p w:rsidR="00E01303" w:rsidRDefault="00CA6243" w:rsidP="00D641EB">
            <w:r>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Default="00BB57F8" w:rsidP="00A27639">
            <w:r w:rsidRPr="00A738F6">
              <w:t>IF user’s Employee ID matches Employee ID of Supervisor of hierarchy,</w:t>
            </w:r>
            <w:r w:rsidR="00A27639">
              <w:t xml:space="preserve"> </w:t>
            </w:r>
            <w:r w:rsidRPr="00A738F6">
              <w:t xml:space="preserve"> the record status is “Pending Supervisor Review” (CSR, Training, and LSA modules) or “Pending Manager Review” (Supervisor module) or “Pending  Quality Lead Review” (Quality module)</w:t>
            </w:r>
            <w:r>
              <w:t xml:space="preserve">, and the record is </w:t>
            </w:r>
            <w:r w:rsidR="007F0506">
              <w:t xml:space="preserve">either </w:t>
            </w:r>
            <w:r>
              <w:t xml:space="preserve">ETS/OAE </w:t>
            </w:r>
            <w:r w:rsidR="00F801E8">
              <w:t>or</w:t>
            </w:r>
            <w:r>
              <w:t xml:space="preserve"> ETS/OAS </w:t>
            </w:r>
            <w:r w:rsidR="00F801E8">
              <w:t xml:space="preserve">or OMR/IAE or </w:t>
            </w:r>
            <w:r>
              <w:t>OMR/IAT</w:t>
            </w:r>
            <w:r w:rsidR="008A79E0">
              <w:t xml:space="preserve"> or </w:t>
            </w:r>
            <w:r w:rsidR="00247AE8">
              <w:t>Training</w:t>
            </w:r>
            <w:r w:rsidR="008A79E0">
              <w:t>/SDR</w:t>
            </w:r>
            <w:r w:rsidR="00555E32">
              <w:t xml:space="preserve"> or </w:t>
            </w:r>
            <w:r w:rsidR="00247AE8">
              <w:t>Training</w:t>
            </w:r>
            <w:r w:rsidR="00555E32">
              <w:t>/ODT</w:t>
            </w:r>
            <w:r w:rsidR="00983B78">
              <w:t>;</w:t>
            </w:r>
          </w:p>
          <w:p w:rsidR="00983B78" w:rsidRDefault="00983B78" w:rsidP="00A27639">
            <w:r>
              <w:t>OR</w:t>
            </w:r>
          </w:p>
          <w:p w:rsidR="00BB57F8" w:rsidRDefault="00012F88" w:rsidP="005F73C3">
            <w:r>
              <w:t>For non Low CSAT - i</w:t>
            </w:r>
            <w:r w:rsidR="00A92B30">
              <w:t>f user’s Employee ID matches Employee ID of Manager of hierarchy, and the record status is “Pending Manager Review”, and</w:t>
            </w:r>
            <w:r w:rsidR="00793FB3">
              <w:t xml:space="preserve"> (</w:t>
            </w:r>
            <w:r w:rsidR="00A92B30">
              <w:t xml:space="preserve"> “Current Coaching Inititiative” = “Research Required” OR “OMR/Exception” = “Research Required”</w:t>
            </w:r>
            <w:r w:rsidR="005F73C3">
              <w:t xml:space="preserve">) </w:t>
            </w:r>
          </w:p>
          <w:p w:rsidR="00012F88" w:rsidRDefault="00012F88" w:rsidP="005F73C3">
            <w:r>
              <w:t>OR</w:t>
            </w:r>
          </w:p>
          <w:p w:rsidR="00012F88" w:rsidRPr="00A738F6" w:rsidRDefault="00012F88" w:rsidP="00D3287F">
            <w:r>
              <w:t xml:space="preserve">For Low CSAT - if user’s Employee ID matches Employee ID of Manager of </w:t>
            </w:r>
            <w:r w:rsidR="00D3287F">
              <w:t>the log record (coaching_log_MgrID)</w:t>
            </w:r>
            <w:r>
              <w:t xml:space="preserve">, and the record status is “Pending Manager Review”, and ( “Current Coaching Inititiative” = “Research Required” OR “OMR/Exception” = “Research Required”) </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75F9C">
            <w:r w:rsidRPr="00A738F6">
              <w:t>1. Date: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[Date4]</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lastRenderedPageBreak/>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Calendar_scheduleHS.png</w:t>
            </w:r>
          </w:p>
        </w:tc>
        <w:tc>
          <w:tcPr>
            <w:tcW w:w="3240" w:type="dxa"/>
            <w:tcBorders>
              <w:top w:val="single" w:sz="6" w:space="0" w:color="000000"/>
              <w:bottom w:val="single" w:sz="6" w:space="0" w:color="000000"/>
            </w:tcBorders>
          </w:tcPr>
          <w:p w:rsidR="00BB57F8" w:rsidRPr="00A738F6" w:rsidRDefault="00BB57F8" w:rsidP="00D641EB">
            <w:r w:rsidRPr="00A738F6">
              <w:t>OnClick opens calendar menu to populate Date4.</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2. Based on your research does this record require coaching?</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D641EB">
            <w:r w:rsidRPr="00A738F6">
              <w:t>[RadioButtonList3]  (Yes)</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[RadioButtonLIst3] (No)</w:t>
            </w:r>
          </w:p>
        </w:tc>
        <w:tc>
          <w:tcPr>
            <w:tcW w:w="3240" w:type="dxa"/>
            <w:tcBorders>
              <w:top w:val="single" w:sz="6" w:space="0" w:color="000000"/>
              <w:bottom w:val="single" w:sz="6" w:space="0" w:color="000000"/>
            </w:tcBorders>
          </w:tcPr>
          <w:p w:rsidR="00BB57F8" w:rsidRPr="00A738F6" w:rsidRDefault="00BB57F8" w:rsidP="00D641EB">
            <w:r w:rsidRPr="00A738F6">
              <w:t>On Click controls display of remaining questions on page.</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r w:rsidRPr="00A738F6">
              <w:t>If RadioButtonList3.selected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3. Please provide reason / explanation / justification as to why the item is coachable for the Supervisor: *</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[AddlNotes]</w:t>
            </w:r>
          </w:p>
        </w:tc>
        <w:tc>
          <w:tcPr>
            <w:tcW w:w="3240" w:type="dxa"/>
            <w:tcBorders>
              <w:top w:val="single" w:sz="6" w:space="0" w:color="000000"/>
              <w:bottom w:val="single" w:sz="6" w:space="0" w:color="000000"/>
            </w:tcBorders>
          </w:tcPr>
          <w:p w:rsidR="00BB57F8" w:rsidRPr="00A738F6" w:rsidRDefault="00BB57F8" w:rsidP="00D641EB">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D641EB">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641EB">
            <w:r w:rsidRPr="00A738F6">
              <w:t>[max length: 3,000 chars]</w:t>
            </w:r>
          </w:p>
        </w:tc>
        <w:tc>
          <w:tcPr>
            <w:tcW w:w="3240" w:type="dxa"/>
            <w:tcBorders>
              <w:top w:val="single" w:sz="6" w:space="0" w:color="000000"/>
              <w:bottom w:val="single" w:sz="6" w:space="0" w:color="000000"/>
            </w:tcBorders>
          </w:tcPr>
          <w:p w:rsidR="00BB57F8" w:rsidRPr="00A738F6" w:rsidRDefault="00BB57F8" w:rsidP="00D641EB">
            <w:r w:rsidRPr="00A738F6">
              <w:t>N/A</w:t>
            </w:r>
          </w:p>
        </w:tc>
        <w:tc>
          <w:tcPr>
            <w:tcW w:w="900" w:type="dxa"/>
            <w:tcBorders>
              <w:top w:val="single" w:sz="6" w:space="0" w:color="000000"/>
              <w:bottom w:val="single" w:sz="6" w:space="0" w:color="000000"/>
            </w:tcBorders>
          </w:tcPr>
          <w:p w:rsidR="00BB57F8" w:rsidRPr="00A738F6" w:rsidRDefault="00BB57F8" w:rsidP="00D641EB">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641EB"/>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DF7422">
            <w:r w:rsidRPr="00A738F6">
              <w:t>If RadioButtonList3.selected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3. What was the main reason this item was not coachable?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Dropdown Menu</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[DropDownList2]</w:t>
            </w:r>
          </w:p>
        </w:tc>
        <w:tc>
          <w:tcPr>
            <w:tcW w:w="3240" w:type="dxa"/>
            <w:tcBorders>
              <w:top w:val="single" w:sz="6" w:space="0" w:color="000000"/>
              <w:bottom w:val="single" w:sz="6" w:space="0" w:color="000000"/>
            </w:tcBorders>
          </w:tcPr>
          <w:p w:rsidR="00BB57F8" w:rsidRPr="00A738F6" w:rsidRDefault="00BB57F8" w:rsidP="004B78E4">
            <w:r w:rsidRPr="00A738F6">
              <w:t>Menu list contains:</w:t>
            </w:r>
          </w:p>
          <w:p w:rsidR="00BB57F8" w:rsidRPr="00A738F6" w:rsidRDefault="00BB57F8" w:rsidP="004B78E4"/>
          <w:p w:rsidR="00BB57F8" w:rsidRPr="00A738F6" w:rsidRDefault="00BB57F8" w:rsidP="004B78E4">
            <w:r w:rsidRPr="00A738F6">
              <w:t>Other</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4. Please provide reason /explanation / justification as to why the item was not coachable: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DF7422">
            <w:r w:rsidRPr="00A738F6">
              <w:t>[TextBox1]</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4B78E4">
            <w:r w:rsidRPr="00A738F6">
              <w:t>[These notes will only be viewed by Supervisors]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DF7422">
            <w:r w:rsidRPr="00A738F6">
              <w:t>[Button5]</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sp_Update5Review_Coaching_Log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1209D7">
            <w:r w:rsidRPr="00A738F6">
              <w:t>If user level is manager and record status is “Pending Manager Review” and “Current Coaching Initiative” &lt;&gt; “Research Required” and “OMR / Exceptions” &lt;&gt; “Research Required”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21F62">
            <w:r w:rsidRPr="00A738F6">
              <w:t>Review the submitted coaching opportunity and (1) determine if it is a confirmed Customer Service Escalation (CSE). If it is a CSE, setup a meeting with the Employee and Supervisor and report your coaching in the box below. If it not a CSE, enter notes for the Supervisor to use to coach the Employee.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Is the coaching opportunity a confirmed Customer Service Escalation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(Yes, this is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Radio 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1209D7">
            <w:r w:rsidRPr="00A738F6">
              <w:t>[RadioButtonList1]  (No, this is not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OnClick controls display of remaining questions on page</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RadioButtonList1.selected = “Yes”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2. Enter the date coached: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[Date2]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1209D7">
            <w:r w:rsidRPr="00A738F6">
              <w:t>OnClick opens calendar menu to populate Date2.</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3. Provide the details from the coaching session including action plans developed: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[TextBox2]</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1209D7">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B54E60">
            <w:r w:rsidRPr="00A738F6">
              <w:t>If RadioButtonList1.selected = “No”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2. Enter the date reviewed: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54E60">
            <w:r w:rsidRPr="00A738F6">
              <w:t>[Date3]</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Image</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Calendar_scheduleHS.png</w:t>
            </w:r>
          </w:p>
        </w:tc>
        <w:tc>
          <w:tcPr>
            <w:tcW w:w="3240" w:type="dxa"/>
            <w:tcBorders>
              <w:top w:val="single" w:sz="6" w:space="0" w:color="000000"/>
              <w:bottom w:val="single" w:sz="6" w:space="0" w:color="000000"/>
            </w:tcBorders>
          </w:tcPr>
          <w:p w:rsidR="00BB57F8" w:rsidRPr="00A738F6" w:rsidRDefault="00BB57F8" w:rsidP="00B54E60">
            <w:r w:rsidRPr="00A738F6">
              <w:t>OnClick opens calendar menu to populate Date3.</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BD1BC1">
            <w:r w:rsidRPr="00A738F6">
              <w:t>3. Provide explanation for Employee and Supervisor as to reason why this is not a CSE: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B54E60">
            <w:r w:rsidRPr="00A738F6">
              <w:t>[TextBox3]</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54E60">
            <w:r w:rsidRPr="00A738F6">
              <w:t>[Button3]</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EC.sp_Update3Review_Coaching_Log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D6EAF">
            <w:r w:rsidRPr="00A738F6">
              <w:t>IF user’s Employee ID is the Employee ID of the Employee of the record</w:t>
            </w:r>
            <w:r w:rsidR="00D060D1">
              <w:t>, the record status is “Pending Employee Review”,</w:t>
            </w:r>
            <w:r w:rsidR="00835AC8">
              <w:t xml:space="preserve"> </w:t>
            </w:r>
            <w:r w:rsidR="00D060D1">
              <w:t>and it is not IQS</w:t>
            </w:r>
            <w:ins w:id="82" w:author="Huang, Lili" w:date="2016-06-24T10:39:00Z">
              <w:r w:rsidR="004E0B24">
                <w:t xml:space="preserve"> and not CTC</w:t>
              </w:r>
            </w:ins>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1. Check the box below to acknowledge the coaching opportunity: *</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Checkbox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[CheckBox2]</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I have read and understand all the information provided on this eCoaching Log.</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lastRenderedPageBreak/>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2. Provide any comments or feedback below:</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 Box</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[TextBox4]</w:t>
            </w:r>
          </w:p>
        </w:tc>
        <w:tc>
          <w:tcPr>
            <w:tcW w:w="3240" w:type="dxa"/>
            <w:tcBorders>
              <w:top w:val="single" w:sz="6" w:space="0" w:color="000000"/>
              <w:bottom w:val="single" w:sz="6" w:space="0" w:color="000000"/>
            </w:tcBorders>
          </w:tcPr>
          <w:p w:rsidR="00BB57F8" w:rsidRPr="00A738F6" w:rsidRDefault="00BB57F8" w:rsidP="004B78E4">
            <w:r w:rsidRPr="00A738F6">
              <w:t>OnKeyUp use javascript to limit number of characters</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[max length: 3,000 chars]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[Provide as much detail as possible]</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Button</w:t>
            </w:r>
          </w:p>
        </w:tc>
        <w:tc>
          <w:tcPr>
            <w:tcW w:w="930" w:type="dxa"/>
            <w:tcBorders>
              <w:top w:val="single" w:sz="6" w:space="0" w:color="000000"/>
              <w:bottom w:val="single" w:sz="6" w:space="0" w:color="000000"/>
            </w:tcBorders>
          </w:tcPr>
          <w:p w:rsidR="00BB57F8" w:rsidRPr="00A738F6" w:rsidRDefault="00BB57F8" w:rsidP="00790D03">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F510FD">
            <w:r w:rsidRPr="00A738F6">
              <w:t>[Button4]</w:t>
            </w:r>
          </w:p>
        </w:tc>
        <w:tc>
          <w:tcPr>
            <w:tcW w:w="3240" w:type="dxa"/>
            <w:tcBorders>
              <w:top w:val="single" w:sz="6" w:space="0" w:color="000000"/>
              <w:bottom w:val="single" w:sz="6" w:space="0" w:color="000000"/>
            </w:tcBorders>
          </w:tcPr>
          <w:p w:rsidR="00BB57F8" w:rsidRPr="00A738F6" w:rsidRDefault="00BB57F8" w:rsidP="004B78E4">
            <w:r w:rsidRPr="00A738F6">
              <w:t>OnClick validates updates and submits data to EC. sp_Update4Review_Coaching_Log</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record status contains “Completed”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r w:rsidRPr="00A738F6">
              <w:t>If no Coaching Reasons exists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ABC-2</w:t>
            </w:r>
          </w:p>
        </w:tc>
        <w:tc>
          <w:tcPr>
            <w:tcW w:w="7920" w:type="dxa"/>
            <w:tcBorders>
              <w:top w:val="single" w:sz="6" w:space="0" w:color="000000"/>
              <w:bottom w:val="single" w:sz="6" w:space="0" w:color="000000"/>
            </w:tcBorders>
          </w:tcPr>
          <w:p w:rsidR="00BB57F8" w:rsidRPr="00A738F6" w:rsidRDefault="00BB57F8" w:rsidP="004B78E4">
            <w:r w:rsidRPr="00A738F6">
              <w:t>No data was returned.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012039">
            <w:r w:rsidRPr="00A738F6">
              <w:t>If Coaching Reasons exists then display the following repeatable row:</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ABC-4</w:t>
            </w:r>
          </w:p>
        </w:tc>
        <w:tc>
          <w:tcPr>
            <w:tcW w:w="7920" w:type="dxa"/>
            <w:tcBorders>
              <w:top w:val="single" w:sz="6" w:space="0" w:color="000000"/>
              <w:bottom w:val="single" w:sz="6" w:space="0" w:color="000000"/>
            </w:tcBorders>
          </w:tcPr>
          <w:p w:rsidR="00BB57F8" w:rsidRPr="00A738F6" w:rsidRDefault="00BB57F8" w:rsidP="00480454">
            <w:r w:rsidRPr="00A738F6">
              <w:t>#CoachingReason#</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#CoachingSubReason#</w:t>
            </w:r>
          </w:p>
        </w:tc>
        <w:tc>
          <w:tcPr>
            <w:tcW w:w="3240" w:type="dxa"/>
            <w:tcBorders>
              <w:top w:val="single" w:sz="6" w:space="0" w:color="000000"/>
              <w:bottom w:val="single" w:sz="6" w:space="0" w:color="000000"/>
            </w:tcBorders>
          </w:tcPr>
          <w:p w:rsidR="00BB57F8" w:rsidRPr="00A738F6" w:rsidRDefault="00BB57F8" w:rsidP="004B78E4">
            <w:r w:rsidRPr="00A738F6">
              <w:t>If available display the coaching sub reason from the database in the #DBValue#.</w:t>
            </w:r>
          </w:p>
          <w:p w:rsidR="00BB57F8" w:rsidRPr="00A738F6" w:rsidRDefault="00BB57F8" w:rsidP="004B78E4">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40C30">
            <w:r w:rsidRPr="00A738F6">
              <w:t>Text</w:t>
            </w:r>
          </w:p>
        </w:tc>
        <w:tc>
          <w:tcPr>
            <w:tcW w:w="930" w:type="dxa"/>
            <w:tcBorders>
              <w:top w:val="single" w:sz="6" w:space="0" w:color="000000"/>
              <w:bottom w:val="single" w:sz="6" w:space="0" w:color="000000"/>
            </w:tcBorders>
          </w:tcPr>
          <w:p w:rsidR="00BB57F8" w:rsidRPr="00A738F6" w:rsidRDefault="00BB57F8" w:rsidP="00440C30">
            <w:pPr>
              <w:pStyle w:val="Tabletext"/>
              <w:rPr>
                <w:rFonts w:ascii="Times New Roman" w:hAnsi="Times New Roman"/>
                <w:sz w:val="20"/>
              </w:rPr>
            </w:pPr>
            <w:r w:rsidRPr="00A738F6">
              <w:rPr>
                <w:rFonts w:ascii="Times New Roman" w:hAnsi="Times New Roman"/>
                <w:sz w:val="20"/>
              </w:rPr>
              <w:t>ABC-3</w:t>
            </w:r>
          </w:p>
        </w:tc>
        <w:tc>
          <w:tcPr>
            <w:tcW w:w="7920" w:type="dxa"/>
            <w:tcBorders>
              <w:top w:val="single" w:sz="6" w:space="0" w:color="000000"/>
              <w:bottom w:val="single" w:sz="6" w:space="0" w:color="000000"/>
            </w:tcBorders>
          </w:tcPr>
          <w:p w:rsidR="00BB57F8" w:rsidRPr="00A738F6" w:rsidRDefault="00BB57F8" w:rsidP="00480454">
            <w:r w:rsidRPr="00A738F6">
              <w:t>#CoachingReasonValue#</w:t>
            </w:r>
          </w:p>
        </w:tc>
        <w:tc>
          <w:tcPr>
            <w:tcW w:w="3240" w:type="dxa"/>
            <w:tcBorders>
              <w:top w:val="single" w:sz="6" w:space="0" w:color="000000"/>
              <w:bottom w:val="single" w:sz="6" w:space="0" w:color="000000"/>
            </w:tcBorders>
          </w:tcPr>
          <w:p w:rsidR="00BB57F8" w:rsidRPr="00A738F6" w:rsidRDefault="00BB57F8" w:rsidP="00440C30">
            <w:r w:rsidRPr="00A738F6">
              <w:t>If available display the coaching reason value from the database in the #DBValue#.</w:t>
            </w:r>
          </w:p>
          <w:p w:rsidR="00BB57F8" w:rsidRPr="00A738F6" w:rsidRDefault="00BB57F8" w:rsidP="00440C30">
            <w:r w:rsidRPr="00A738F6">
              <w:t>The information is to be displayed encased in a box.</w:t>
            </w:r>
          </w:p>
        </w:tc>
        <w:tc>
          <w:tcPr>
            <w:tcW w:w="900" w:type="dxa"/>
            <w:tcBorders>
              <w:top w:val="single" w:sz="6" w:space="0" w:color="000000"/>
              <w:bottom w:val="single" w:sz="6" w:space="0" w:color="000000"/>
            </w:tcBorders>
          </w:tcPr>
          <w:p w:rsidR="00BB57F8" w:rsidRPr="00A738F6" w:rsidRDefault="00BB57F8" w:rsidP="00440C3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Details of the behavior being coached:</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ABC-8</w:t>
            </w:r>
          </w:p>
        </w:tc>
        <w:tc>
          <w:tcPr>
            <w:tcW w:w="7920" w:type="dxa"/>
            <w:tcBorders>
              <w:top w:val="single" w:sz="6" w:space="0" w:color="000000"/>
              <w:bottom w:val="single" w:sz="6" w:space="0" w:color="000000"/>
            </w:tcBorders>
          </w:tcPr>
          <w:p w:rsidR="00BB57F8" w:rsidRPr="00A738F6" w:rsidRDefault="00BB57F8" w:rsidP="004B78E4">
            <w:r w:rsidRPr="00A738F6">
              <w:t>[txtDescription]</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4B78E4">
            <w:r w:rsidRPr="00A738F6">
              <w:t>If strCoachReason_CSE = “Opportunity” then display the following</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 “True”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Coaching Opportunity was a confirmed Customer Service Escalation</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0F6DE0">
            <w:r w:rsidRPr="00A738F6">
              <w:t>If isCSE &lt;&gt; “True” then display the following:</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r w:rsidRPr="00A738F6">
              <w:lastRenderedPageBreak/>
              <w:t>If txtMgrNotes is not blank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Management Notes:</w:t>
            </w:r>
          </w:p>
        </w:tc>
        <w:tc>
          <w:tcPr>
            <w:tcW w:w="3240" w:type="dxa"/>
            <w:tcBorders>
              <w:top w:val="single" w:sz="6" w:space="0" w:color="000000"/>
              <w:bottom w:val="single" w:sz="6" w:space="0" w:color="000000"/>
            </w:tcBorders>
          </w:tcPr>
          <w:p w:rsidR="00BB57F8" w:rsidRPr="00A738F6" w:rsidRDefault="00BB57F8" w:rsidP="004B78E4">
            <w:r w:rsidRPr="00A738F6">
              <w:t>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4B78E4">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4B78E4">
            <w:r w:rsidRPr="00A738F6">
              <w:t>[txtMgrNotes]</w:t>
            </w:r>
          </w:p>
        </w:tc>
        <w:tc>
          <w:tcPr>
            <w:tcW w:w="3240" w:type="dxa"/>
            <w:tcBorders>
              <w:top w:val="single" w:sz="6" w:space="0" w:color="000000"/>
              <w:bottom w:val="single" w:sz="6" w:space="0" w:color="000000"/>
            </w:tcBorders>
          </w:tcPr>
          <w:p w:rsidR="00BB57F8" w:rsidRPr="00A738F6" w:rsidRDefault="00BB57F8" w:rsidP="004B78E4">
            <w:r w:rsidRPr="00A738F6">
              <w:t xml:space="preserve"> N/A</w:t>
            </w:r>
          </w:p>
        </w:tc>
        <w:tc>
          <w:tcPr>
            <w:tcW w:w="900" w:type="dxa"/>
            <w:tcBorders>
              <w:top w:val="single" w:sz="6" w:space="0" w:color="000000"/>
              <w:bottom w:val="single" w:sz="6" w:space="0" w:color="000000"/>
            </w:tcBorders>
          </w:tcPr>
          <w:p w:rsidR="00BB57F8" w:rsidRPr="00A738F6" w:rsidRDefault="00BB57F8" w:rsidP="004B78E4">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E86327">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ABC-9</w:t>
            </w:r>
          </w:p>
        </w:tc>
        <w:tc>
          <w:tcPr>
            <w:tcW w:w="7920" w:type="dxa"/>
            <w:tcBorders>
              <w:top w:val="single" w:sz="6" w:space="0" w:color="000000"/>
              <w:bottom w:val="single" w:sz="6" w:space="0" w:color="000000"/>
            </w:tcBorders>
          </w:tcPr>
          <w:p w:rsidR="00BB57F8" w:rsidRPr="00A738F6" w:rsidRDefault="00BB57F8" w:rsidP="00C05767">
            <w:r w:rsidRPr="00A738F6">
              <w:t>Coaching Opportunity was not a confirmed Customer Service Escalation</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Coaching Notes:</w:t>
            </w:r>
          </w:p>
        </w:tc>
        <w:tc>
          <w:tcPr>
            <w:tcW w:w="3240" w:type="dxa"/>
            <w:tcBorders>
              <w:top w:val="single" w:sz="6" w:space="0" w:color="000000"/>
              <w:bottom w:val="single" w:sz="6" w:space="0" w:color="000000"/>
            </w:tcBorders>
          </w:tcPr>
          <w:p w:rsidR="00BB57F8" w:rsidRPr="00A738F6" w:rsidRDefault="00BB57F8" w:rsidP="000F6DE0">
            <w:r w:rsidRPr="00A738F6">
              <w:t>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0F6DE0">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0F6DE0">
            <w:r w:rsidRPr="00A738F6">
              <w:t>[txtCoachingNotes]</w:t>
            </w:r>
          </w:p>
        </w:tc>
        <w:tc>
          <w:tcPr>
            <w:tcW w:w="3240" w:type="dxa"/>
            <w:tcBorders>
              <w:top w:val="single" w:sz="6" w:space="0" w:color="000000"/>
              <w:bottom w:val="single" w:sz="6" w:space="0" w:color="000000"/>
            </w:tcBorders>
          </w:tcPr>
          <w:p w:rsidR="00BB57F8" w:rsidRPr="00A738F6" w:rsidRDefault="00BB57F8" w:rsidP="000F6DE0">
            <w:r w:rsidRPr="00A738F6">
              <w:t xml:space="preserve"> N/A</w:t>
            </w:r>
          </w:p>
        </w:tc>
        <w:tc>
          <w:tcPr>
            <w:tcW w:w="900" w:type="dxa"/>
            <w:tcBorders>
              <w:top w:val="single" w:sz="6" w:space="0" w:color="000000"/>
              <w:bottom w:val="single" w:sz="6" w:space="0" w:color="000000"/>
            </w:tcBorders>
          </w:tcPr>
          <w:p w:rsidR="00BB57F8" w:rsidRPr="00A738F6" w:rsidRDefault="00BB57F8" w:rsidP="000F6DE0">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771EAD">
            <w:r w:rsidRPr="00A738F6">
              <w:t xml:space="preserve">If record source &lt;&gt; “IQS” </w:t>
            </w:r>
            <w:ins w:id="83" w:author="Huang, Lili" w:date="2016-06-24T10:40:00Z">
              <w:r w:rsidR="00F733F8">
                <w:t xml:space="preserve">and the record source &lt;&gt; “CTC” </w:t>
              </w:r>
            </w:ins>
            <w:r w:rsidRPr="00A738F6">
              <w:t>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811ECC">
            <w:r w:rsidRPr="00A738F6">
              <w:t>Employee Review Information: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9A5F8D">
            <w:r w:rsidRPr="00A738F6">
              <w:t xml:space="preserve">Reviewed and acknowledged coaching </w:t>
            </w:r>
            <w:del w:id="84" w:author="Huang, Lili" w:date="2016-06-28T10:42:00Z">
              <w:r w:rsidRPr="00A738F6" w:rsidDel="009A5F8D">
                <w:delText xml:space="preserve">opportunity </w:delText>
              </w:r>
            </w:del>
            <w:r w:rsidRPr="00A738F6">
              <w:t>on</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811ECC">
            <w:r w:rsidRPr="00A738F6">
              <w:t>[CSRReviewAutoDate]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Employee Comments/Feedback:</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C26A3B">
            <w:pPr>
              <w:pStyle w:val="Tabletext"/>
              <w:rPr>
                <w:rFonts w:ascii="Times New Roman" w:hAnsi="Times New Roman"/>
                <w:sz w:val="20"/>
              </w:rPr>
            </w:pPr>
            <w:r w:rsidRPr="00A738F6">
              <w:rPr>
                <w:rFonts w:ascii="Times New Roman" w:hAnsi="Times New Roman"/>
                <w:sz w:val="20"/>
              </w:rPr>
              <w:t>ABC-12</w:t>
            </w:r>
          </w:p>
        </w:tc>
        <w:tc>
          <w:tcPr>
            <w:tcW w:w="7920" w:type="dxa"/>
            <w:tcBorders>
              <w:top w:val="single" w:sz="6" w:space="0" w:color="000000"/>
              <w:bottom w:val="single" w:sz="6" w:space="0" w:color="000000"/>
            </w:tcBorders>
          </w:tcPr>
          <w:p w:rsidR="00BB57F8" w:rsidRPr="00A738F6" w:rsidRDefault="00BB57F8" w:rsidP="00811ECC">
            <w:r w:rsidRPr="00A738F6">
              <w:t>[txtCSRComments]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D01320">
            <w:r w:rsidRPr="00A738F6">
              <w:t>If record source = “IQS”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Employee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[strCSRName]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C871E9">
            <w:r w:rsidRPr="00A738F6">
              <w:t xml:space="preserve">Reviewed and acknowledged </w:t>
            </w:r>
            <w:del w:id="85" w:author="Huang, Lili" w:date="2016-06-28T10:52:00Z">
              <w:r w:rsidRPr="00A738F6" w:rsidDel="00C871E9">
                <w:delText xml:space="preserve">Quality Monitor </w:delText>
              </w:r>
            </w:del>
            <w:ins w:id="86" w:author="Huang, Lili" w:date="2016-06-28T10:52:00Z">
              <w:r w:rsidR="00C871E9">
                <w:t xml:space="preserve">coaching </w:t>
              </w:r>
            </w:ins>
            <w:bookmarkStart w:id="87" w:name="_GoBack"/>
            <w:bookmarkEnd w:id="87"/>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[CSRReviewAutoDate]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Employee Comments/Feedback:</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1663CD" w:rsidRPr="00A738F6" w:rsidTr="00B75BD5">
        <w:trPr>
          <w:cantSplit/>
        </w:trPr>
        <w:tc>
          <w:tcPr>
            <w:tcW w:w="960" w:type="dxa"/>
            <w:tcBorders>
              <w:top w:val="single" w:sz="6" w:space="0" w:color="000000"/>
              <w:bottom w:val="single" w:sz="6" w:space="0" w:color="000000"/>
            </w:tcBorders>
          </w:tcPr>
          <w:p w:rsidR="001663CD" w:rsidRPr="00A738F6" w:rsidRDefault="001663CD" w:rsidP="00B75BD5">
            <w:r>
              <w:t>Text</w:t>
            </w:r>
          </w:p>
        </w:tc>
        <w:tc>
          <w:tcPr>
            <w:tcW w:w="930" w:type="dxa"/>
            <w:tcBorders>
              <w:top w:val="single" w:sz="6" w:space="0" w:color="000000"/>
              <w:bottom w:val="single" w:sz="6" w:space="0" w:color="000000"/>
            </w:tcBorders>
          </w:tcPr>
          <w:p w:rsidR="001663CD" w:rsidRPr="00A738F6" w:rsidRDefault="001663CD" w:rsidP="00B75BD5">
            <w:pPr>
              <w:pStyle w:val="Tabletext"/>
              <w:rPr>
                <w:rFonts w:ascii="Times New Roman" w:hAnsi="Times New Roman"/>
                <w:sz w:val="20"/>
              </w:rPr>
            </w:pPr>
            <w:r>
              <w:rPr>
                <w:rFonts w:ascii="Times New Roman" w:hAnsi="Times New Roman"/>
                <w:sz w:val="20"/>
              </w:rPr>
              <w:t>ABC-12</w:t>
            </w:r>
          </w:p>
        </w:tc>
        <w:tc>
          <w:tcPr>
            <w:tcW w:w="7920" w:type="dxa"/>
            <w:tcBorders>
              <w:top w:val="single" w:sz="6" w:space="0" w:color="000000"/>
              <w:bottom w:val="single" w:sz="6" w:space="0" w:color="000000"/>
            </w:tcBorders>
          </w:tcPr>
          <w:p w:rsidR="001663CD" w:rsidRPr="00A738F6" w:rsidRDefault="001663CD" w:rsidP="00B75BD5">
            <w:r>
              <w:t>[txtCSRComments]</w:t>
            </w:r>
          </w:p>
        </w:tc>
        <w:tc>
          <w:tcPr>
            <w:tcW w:w="3240" w:type="dxa"/>
            <w:tcBorders>
              <w:top w:val="single" w:sz="6" w:space="0" w:color="000000"/>
              <w:bottom w:val="single" w:sz="6" w:space="0" w:color="000000"/>
            </w:tcBorders>
          </w:tcPr>
          <w:p w:rsidR="001663CD" w:rsidRPr="00A738F6" w:rsidRDefault="001663CD" w:rsidP="00B75BD5">
            <w:r>
              <w:t>N/A</w:t>
            </w:r>
          </w:p>
        </w:tc>
        <w:tc>
          <w:tcPr>
            <w:tcW w:w="900" w:type="dxa"/>
            <w:tcBorders>
              <w:top w:val="single" w:sz="6" w:space="0" w:color="000000"/>
              <w:bottom w:val="single" w:sz="6" w:space="0" w:color="000000"/>
            </w:tcBorders>
          </w:tcPr>
          <w:p w:rsidR="001663CD" w:rsidRPr="00A738F6" w:rsidRDefault="001663CD" w:rsidP="00B75BD5">
            <w:r>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ABC-10</w:t>
            </w:r>
          </w:p>
        </w:tc>
        <w:tc>
          <w:tcPr>
            <w:tcW w:w="7920" w:type="dxa"/>
            <w:tcBorders>
              <w:top w:val="single" w:sz="6" w:space="0" w:color="000000"/>
              <w:bottom w:val="single" w:sz="6" w:space="0" w:color="000000"/>
            </w:tcBorders>
          </w:tcPr>
          <w:p w:rsidR="00BB57F8" w:rsidRPr="00A738F6" w:rsidRDefault="00BB57F8" w:rsidP="00771EAD">
            <w:r w:rsidRPr="00A738F6">
              <w:t>Supervisor Review Information: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771EAD">
            <w:r w:rsidRPr="00A738F6">
              <w:t>[strReviewer]</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B32C9C">
            <w:r w:rsidRPr="00A738F6">
              <w:t xml:space="preserve">Reviewed and acknowledged </w:t>
            </w:r>
            <w:del w:id="88" w:author="Huang, Lili" w:date="2016-06-28T10:51:00Z">
              <w:r w:rsidRPr="00A738F6" w:rsidDel="00B32C9C">
                <w:delText xml:space="preserve">Quality Monitor </w:delText>
              </w:r>
            </w:del>
            <w:ins w:id="89" w:author="Huang, Lili" w:date="2016-06-28T10:51:00Z">
              <w:r w:rsidR="00B32C9C">
                <w:t xml:space="preserve">coaching </w:t>
              </w:r>
            </w:ins>
            <w:r w:rsidRPr="00A738F6">
              <w:t>on</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771EAD">
            <w:r w:rsidRPr="00A738F6">
              <w:t>Text</w:t>
            </w:r>
          </w:p>
        </w:tc>
        <w:tc>
          <w:tcPr>
            <w:tcW w:w="930" w:type="dxa"/>
            <w:tcBorders>
              <w:top w:val="single" w:sz="6" w:space="0" w:color="000000"/>
              <w:bottom w:val="single" w:sz="6" w:space="0" w:color="000000"/>
            </w:tcBorders>
          </w:tcPr>
          <w:p w:rsidR="00BB57F8" w:rsidRPr="00A738F6" w:rsidRDefault="00BB57F8" w:rsidP="00771EAD">
            <w:pPr>
              <w:pStyle w:val="Tabletext"/>
              <w:rPr>
                <w:rFonts w:ascii="Times New Roman" w:hAnsi="Times New Roman"/>
                <w:sz w:val="20"/>
              </w:rPr>
            </w:pPr>
            <w:r w:rsidRPr="00A738F6">
              <w:rPr>
                <w:rFonts w:ascii="Times New Roman" w:hAnsi="Times New Roman"/>
                <w:sz w:val="20"/>
              </w:rPr>
              <w:t>ABC-11</w:t>
            </w:r>
          </w:p>
        </w:tc>
        <w:tc>
          <w:tcPr>
            <w:tcW w:w="7920" w:type="dxa"/>
            <w:tcBorders>
              <w:top w:val="single" w:sz="6" w:space="0" w:color="000000"/>
              <w:bottom w:val="single" w:sz="6" w:space="0" w:color="000000"/>
            </w:tcBorders>
          </w:tcPr>
          <w:p w:rsidR="00BB57F8" w:rsidRPr="00A738F6" w:rsidRDefault="00BB57F8" w:rsidP="00F3012F">
            <w:r w:rsidRPr="00A738F6">
              <w:t>[SupReviewedAutoDate]</w:t>
            </w:r>
          </w:p>
        </w:tc>
        <w:tc>
          <w:tcPr>
            <w:tcW w:w="3240" w:type="dxa"/>
            <w:tcBorders>
              <w:top w:val="single" w:sz="6" w:space="0" w:color="000000"/>
              <w:bottom w:val="single" w:sz="6" w:space="0" w:color="000000"/>
            </w:tcBorders>
          </w:tcPr>
          <w:p w:rsidR="00BB57F8" w:rsidRPr="00A738F6" w:rsidRDefault="00BB57F8" w:rsidP="00771EAD">
            <w:r w:rsidRPr="00A738F6">
              <w:t>N/A</w:t>
            </w:r>
          </w:p>
        </w:tc>
        <w:tc>
          <w:tcPr>
            <w:tcW w:w="900" w:type="dxa"/>
            <w:tcBorders>
              <w:top w:val="single" w:sz="6" w:space="0" w:color="000000"/>
              <w:bottom w:val="single" w:sz="6" w:space="0" w:color="000000"/>
            </w:tcBorders>
          </w:tcPr>
          <w:p w:rsidR="00BB57F8" w:rsidRPr="00A738F6" w:rsidRDefault="00BB57F8" w:rsidP="00771EAD">
            <w:r w:rsidRPr="00A738F6">
              <w:t>N/A</w:t>
            </w:r>
          </w:p>
        </w:tc>
      </w:tr>
      <w:tr w:rsidR="00BB57F8" w:rsidRPr="00A738F6" w:rsidTr="00C53B3A">
        <w:trPr>
          <w:cantSplit/>
        </w:trPr>
        <w:tc>
          <w:tcPr>
            <w:tcW w:w="13950" w:type="dxa"/>
            <w:gridSpan w:val="5"/>
            <w:tcBorders>
              <w:top w:val="single" w:sz="6" w:space="0" w:color="000000"/>
              <w:bottom w:val="single" w:sz="6" w:space="0" w:color="000000"/>
            </w:tcBorders>
            <w:shd w:val="pct25" w:color="auto" w:fill="auto"/>
          </w:tcPr>
          <w:p w:rsidR="00BB57F8" w:rsidRPr="00A738F6" w:rsidRDefault="00BB57F8" w:rsidP="004B78E4">
            <w:pPr>
              <w:ind w:left="720"/>
            </w:pPr>
          </w:p>
        </w:tc>
      </w:tr>
      <w:tr w:rsidR="00D01320" w:rsidRPr="00A738F6" w:rsidTr="00B75BD5">
        <w:trPr>
          <w:cantSplit/>
          <w:ins w:id="90" w:author="Huang, Lili" w:date="2016-06-28T10:50:00Z"/>
        </w:trPr>
        <w:tc>
          <w:tcPr>
            <w:tcW w:w="13950" w:type="dxa"/>
            <w:gridSpan w:val="5"/>
            <w:tcBorders>
              <w:top w:val="single" w:sz="6" w:space="0" w:color="000000"/>
              <w:bottom w:val="single" w:sz="6" w:space="0" w:color="000000"/>
            </w:tcBorders>
          </w:tcPr>
          <w:p w:rsidR="00D01320" w:rsidRPr="00A738F6" w:rsidRDefault="00D01320" w:rsidP="00D01320">
            <w:pPr>
              <w:rPr>
                <w:ins w:id="91" w:author="Huang, Lili" w:date="2016-06-28T10:50:00Z"/>
              </w:rPr>
            </w:pPr>
            <w:ins w:id="92" w:author="Huang, Lili" w:date="2016-06-28T10:50:00Z">
              <w:r w:rsidRPr="00A738F6">
                <w:t>If record source = “</w:t>
              </w:r>
              <w:r>
                <w:t>CTC</w:t>
              </w:r>
              <w:r w:rsidRPr="00A738F6">
                <w:t>” then display the following</w:t>
              </w:r>
            </w:ins>
          </w:p>
        </w:tc>
      </w:tr>
      <w:tr w:rsidR="00D01320" w:rsidRPr="00A738F6" w:rsidTr="00B75BD5">
        <w:trPr>
          <w:cantSplit/>
          <w:ins w:id="93" w:author="Huang, Lili" w:date="2016-06-28T10:50:00Z"/>
        </w:trPr>
        <w:tc>
          <w:tcPr>
            <w:tcW w:w="960" w:type="dxa"/>
            <w:tcBorders>
              <w:top w:val="single" w:sz="6" w:space="0" w:color="000000"/>
              <w:bottom w:val="single" w:sz="6" w:space="0" w:color="000000"/>
            </w:tcBorders>
          </w:tcPr>
          <w:p w:rsidR="00D01320" w:rsidRPr="00A738F6" w:rsidRDefault="00D01320" w:rsidP="00B75BD5">
            <w:pPr>
              <w:rPr>
                <w:ins w:id="94" w:author="Huang, Lili" w:date="2016-06-28T10:50:00Z"/>
              </w:rPr>
            </w:pPr>
            <w:ins w:id="95" w:author="Huang, Lili" w:date="2016-06-28T10:50:00Z">
              <w:r w:rsidRPr="00A738F6">
                <w:t>Text</w:t>
              </w:r>
            </w:ins>
          </w:p>
        </w:tc>
        <w:tc>
          <w:tcPr>
            <w:tcW w:w="930" w:type="dxa"/>
            <w:tcBorders>
              <w:top w:val="single" w:sz="6" w:space="0" w:color="000000"/>
              <w:bottom w:val="single" w:sz="6" w:space="0" w:color="000000"/>
            </w:tcBorders>
          </w:tcPr>
          <w:p w:rsidR="00D01320" w:rsidRPr="00A738F6" w:rsidRDefault="00D01320" w:rsidP="00B75BD5">
            <w:pPr>
              <w:pStyle w:val="Tabletext"/>
              <w:rPr>
                <w:ins w:id="96" w:author="Huang, Lili" w:date="2016-06-28T10:50:00Z"/>
                <w:rFonts w:ascii="Times New Roman" w:hAnsi="Times New Roman"/>
                <w:sz w:val="20"/>
              </w:rPr>
            </w:pPr>
            <w:ins w:id="97" w:author="Huang, Lili" w:date="2016-06-28T10:50:00Z">
              <w:r w:rsidRPr="00A738F6">
                <w:rPr>
                  <w:rFonts w:ascii="Times New Roman" w:hAnsi="Times New Roman"/>
                  <w:sz w:val="20"/>
                </w:rPr>
                <w:t>ABC-10</w:t>
              </w:r>
            </w:ins>
          </w:p>
        </w:tc>
        <w:tc>
          <w:tcPr>
            <w:tcW w:w="7920" w:type="dxa"/>
            <w:tcBorders>
              <w:top w:val="single" w:sz="6" w:space="0" w:color="000000"/>
              <w:bottom w:val="single" w:sz="6" w:space="0" w:color="000000"/>
            </w:tcBorders>
          </w:tcPr>
          <w:p w:rsidR="00D01320" w:rsidRPr="00A738F6" w:rsidRDefault="00D01320" w:rsidP="00B75BD5">
            <w:pPr>
              <w:rPr>
                <w:ins w:id="98" w:author="Huang, Lili" w:date="2016-06-28T10:50:00Z"/>
              </w:rPr>
            </w:pPr>
            <w:ins w:id="99" w:author="Huang, Lili" w:date="2016-06-28T10:50:00Z">
              <w:r w:rsidRPr="00A738F6">
                <w:t>Employee Review Information:</w:t>
              </w:r>
            </w:ins>
          </w:p>
        </w:tc>
        <w:tc>
          <w:tcPr>
            <w:tcW w:w="3240" w:type="dxa"/>
            <w:tcBorders>
              <w:top w:val="single" w:sz="6" w:space="0" w:color="000000"/>
              <w:bottom w:val="single" w:sz="6" w:space="0" w:color="000000"/>
            </w:tcBorders>
          </w:tcPr>
          <w:p w:rsidR="00D01320" w:rsidRPr="00A738F6" w:rsidRDefault="00D01320" w:rsidP="00B75BD5">
            <w:pPr>
              <w:rPr>
                <w:ins w:id="100" w:author="Huang, Lili" w:date="2016-06-28T10:50:00Z"/>
              </w:rPr>
            </w:pPr>
            <w:ins w:id="101" w:author="Huang, Lili" w:date="2016-06-28T10:50:00Z">
              <w:r w:rsidRPr="00A738F6">
                <w:t>N/A</w:t>
              </w:r>
            </w:ins>
          </w:p>
        </w:tc>
        <w:tc>
          <w:tcPr>
            <w:tcW w:w="900" w:type="dxa"/>
            <w:tcBorders>
              <w:top w:val="single" w:sz="6" w:space="0" w:color="000000"/>
              <w:bottom w:val="single" w:sz="6" w:space="0" w:color="000000"/>
            </w:tcBorders>
          </w:tcPr>
          <w:p w:rsidR="00D01320" w:rsidRPr="00A738F6" w:rsidRDefault="00D01320" w:rsidP="00B75BD5">
            <w:pPr>
              <w:rPr>
                <w:ins w:id="102" w:author="Huang, Lili" w:date="2016-06-28T10:50:00Z"/>
              </w:rPr>
            </w:pPr>
            <w:ins w:id="103" w:author="Huang, Lili" w:date="2016-06-28T10:50:00Z">
              <w:r w:rsidRPr="00A738F6">
                <w:t>N/A</w:t>
              </w:r>
            </w:ins>
          </w:p>
        </w:tc>
      </w:tr>
      <w:tr w:rsidR="00D01320" w:rsidRPr="00A738F6" w:rsidTr="00B75BD5">
        <w:trPr>
          <w:cantSplit/>
          <w:ins w:id="104" w:author="Huang, Lili" w:date="2016-06-28T10:50:00Z"/>
        </w:trPr>
        <w:tc>
          <w:tcPr>
            <w:tcW w:w="960" w:type="dxa"/>
            <w:tcBorders>
              <w:top w:val="single" w:sz="6" w:space="0" w:color="000000"/>
              <w:bottom w:val="single" w:sz="6" w:space="0" w:color="000000"/>
            </w:tcBorders>
          </w:tcPr>
          <w:p w:rsidR="00D01320" w:rsidRPr="00A738F6" w:rsidRDefault="00D01320" w:rsidP="00B75BD5">
            <w:pPr>
              <w:rPr>
                <w:ins w:id="105" w:author="Huang, Lili" w:date="2016-06-28T10:50:00Z"/>
              </w:rPr>
            </w:pPr>
            <w:ins w:id="106" w:author="Huang, Lili" w:date="2016-06-28T10:50:00Z">
              <w:r w:rsidRPr="00A738F6">
                <w:t>Text</w:t>
              </w:r>
            </w:ins>
          </w:p>
        </w:tc>
        <w:tc>
          <w:tcPr>
            <w:tcW w:w="930" w:type="dxa"/>
            <w:tcBorders>
              <w:top w:val="single" w:sz="6" w:space="0" w:color="000000"/>
              <w:bottom w:val="single" w:sz="6" w:space="0" w:color="000000"/>
            </w:tcBorders>
          </w:tcPr>
          <w:p w:rsidR="00D01320" w:rsidRPr="00A738F6" w:rsidRDefault="00D01320" w:rsidP="00B75BD5">
            <w:pPr>
              <w:pStyle w:val="Tabletext"/>
              <w:rPr>
                <w:ins w:id="107" w:author="Huang, Lili" w:date="2016-06-28T10:50:00Z"/>
                <w:rFonts w:ascii="Times New Roman" w:hAnsi="Times New Roman"/>
                <w:sz w:val="20"/>
              </w:rPr>
            </w:pPr>
            <w:ins w:id="108" w:author="Huang, Lili" w:date="2016-06-28T10:50:00Z">
              <w:r w:rsidRPr="00A738F6">
                <w:rPr>
                  <w:rFonts w:ascii="Times New Roman" w:hAnsi="Times New Roman"/>
                  <w:sz w:val="20"/>
                </w:rPr>
                <w:t>ABC-11</w:t>
              </w:r>
            </w:ins>
          </w:p>
        </w:tc>
        <w:tc>
          <w:tcPr>
            <w:tcW w:w="7920" w:type="dxa"/>
            <w:tcBorders>
              <w:top w:val="single" w:sz="6" w:space="0" w:color="000000"/>
              <w:bottom w:val="single" w:sz="6" w:space="0" w:color="000000"/>
            </w:tcBorders>
          </w:tcPr>
          <w:p w:rsidR="00D01320" w:rsidRPr="00A738F6" w:rsidRDefault="00D01320" w:rsidP="00B75BD5">
            <w:pPr>
              <w:rPr>
                <w:ins w:id="109" w:author="Huang, Lili" w:date="2016-06-28T10:50:00Z"/>
              </w:rPr>
            </w:pPr>
            <w:ins w:id="110" w:author="Huang, Lili" w:date="2016-06-28T10:50:00Z">
              <w:r w:rsidRPr="00A738F6">
                <w:t>[strCSRName]</w:t>
              </w:r>
            </w:ins>
          </w:p>
        </w:tc>
        <w:tc>
          <w:tcPr>
            <w:tcW w:w="3240" w:type="dxa"/>
            <w:tcBorders>
              <w:top w:val="single" w:sz="6" w:space="0" w:color="000000"/>
              <w:bottom w:val="single" w:sz="6" w:space="0" w:color="000000"/>
            </w:tcBorders>
          </w:tcPr>
          <w:p w:rsidR="00D01320" w:rsidRPr="00A738F6" w:rsidRDefault="00D01320" w:rsidP="00B75BD5">
            <w:pPr>
              <w:rPr>
                <w:ins w:id="111" w:author="Huang, Lili" w:date="2016-06-28T10:50:00Z"/>
              </w:rPr>
            </w:pPr>
            <w:ins w:id="112" w:author="Huang, Lili" w:date="2016-06-28T10:50:00Z">
              <w:r w:rsidRPr="00A738F6">
                <w:t>N/A</w:t>
              </w:r>
            </w:ins>
          </w:p>
        </w:tc>
        <w:tc>
          <w:tcPr>
            <w:tcW w:w="900" w:type="dxa"/>
            <w:tcBorders>
              <w:top w:val="single" w:sz="6" w:space="0" w:color="000000"/>
              <w:bottom w:val="single" w:sz="6" w:space="0" w:color="000000"/>
            </w:tcBorders>
          </w:tcPr>
          <w:p w:rsidR="00D01320" w:rsidRPr="00A738F6" w:rsidRDefault="00D01320" w:rsidP="00B75BD5">
            <w:pPr>
              <w:rPr>
                <w:ins w:id="113" w:author="Huang, Lili" w:date="2016-06-28T10:50:00Z"/>
              </w:rPr>
            </w:pPr>
            <w:ins w:id="114" w:author="Huang, Lili" w:date="2016-06-28T10:50:00Z">
              <w:r w:rsidRPr="00A738F6">
                <w:t>N/A</w:t>
              </w:r>
            </w:ins>
          </w:p>
        </w:tc>
      </w:tr>
      <w:tr w:rsidR="00D01320" w:rsidRPr="00A738F6" w:rsidTr="00B75BD5">
        <w:trPr>
          <w:cantSplit/>
          <w:ins w:id="115" w:author="Huang, Lili" w:date="2016-06-28T10:50:00Z"/>
        </w:trPr>
        <w:tc>
          <w:tcPr>
            <w:tcW w:w="960" w:type="dxa"/>
            <w:tcBorders>
              <w:top w:val="single" w:sz="6" w:space="0" w:color="000000"/>
              <w:bottom w:val="single" w:sz="6" w:space="0" w:color="000000"/>
            </w:tcBorders>
          </w:tcPr>
          <w:p w:rsidR="00D01320" w:rsidRPr="00A738F6" w:rsidRDefault="00D01320" w:rsidP="00B75BD5">
            <w:pPr>
              <w:rPr>
                <w:ins w:id="116" w:author="Huang, Lili" w:date="2016-06-28T10:50:00Z"/>
              </w:rPr>
            </w:pPr>
            <w:ins w:id="117" w:author="Huang, Lili" w:date="2016-06-28T10:50:00Z">
              <w:r w:rsidRPr="00A738F6">
                <w:t>Text</w:t>
              </w:r>
            </w:ins>
          </w:p>
        </w:tc>
        <w:tc>
          <w:tcPr>
            <w:tcW w:w="930" w:type="dxa"/>
            <w:tcBorders>
              <w:top w:val="single" w:sz="6" w:space="0" w:color="000000"/>
              <w:bottom w:val="single" w:sz="6" w:space="0" w:color="000000"/>
            </w:tcBorders>
          </w:tcPr>
          <w:p w:rsidR="00D01320" w:rsidRPr="00A738F6" w:rsidRDefault="00D01320" w:rsidP="00B75BD5">
            <w:pPr>
              <w:pStyle w:val="Tabletext"/>
              <w:rPr>
                <w:ins w:id="118" w:author="Huang, Lili" w:date="2016-06-28T10:50:00Z"/>
                <w:rFonts w:ascii="Times New Roman" w:hAnsi="Times New Roman"/>
                <w:sz w:val="20"/>
              </w:rPr>
            </w:pPr>
            <w:ins w:id="119" w:author="Huang, Lili" w:date="2016-06-28T10:50:00Z">
              <w:r w:rsidRPr="00A738F6">
                <w:rPr>
                  <w:rFonts w:ascii="Times New Roman" w:hAnsi="Times New Roman"/>
                  <w:sz w:val="20"/>
                </w:rPr>
                <w:t>ABC-11</w:t>
              </w:r>
            </w:ins>
          </w:p>
        </w:tc>
        <w:tc>
          <w:tcPr>
            <w:tcW w:w="7920" w:type="dxa"/>
            <w:tcBorders>
              <w:top w:val="single" w:sz="6" w:space="0" w:color="000000"/>
              <w:bottom w:val="single" w:sz="6" w:space="0" w:color="000000"/>
            </w:tcBorders>
          </w:tcPr>
          <w:p w:rsidR="00D01320" w:rsidRPr="00A738F6" w:rsidRDefault="00D01320" w:rsidP="00DF6C74">
            <w:pPr>
              <w:rPr>
                <w:ins w:id="120" w:author="Huang, Lili" w:date="2016-06-28T10:50:00Z"/>
              </w:rPr>
            </w:pPr>
            <w:ins w:id="121" w:author="Huang, Lili" w:date="2016-06-28T10:50:00Z">
              <w:r w:rsidRPr="00A738F6">
                <w:t xml:space="preserve">Reviewed and acknowledged </w:t>
              </w:r>
            </w:ins>
            <w:ins w:id="122" w:author="Huang, Lili" w:date="2016-06-28T10:52:00Z">
              <w:r w:rsidR="00DF6C74">
                <w:t xml:space="preserve">coaching </w:t>
              </w:r>
            </w:ins>
            <w:ins w:id="123" w:author="Huang, Lili" w:date="2016-06-28T10:50:00Z">
              <w:r w:rsidRPr="00A738F6">
                <w:t>on</w:t>
              </w:r>
            </w:ins>
          </w:p>
        </w:tc>
        <w:tc>
          <w:tcPr>
            <w:tcW w:w="3240" w:type="dxa"/>
            <w:tcBorders>
              <w:top w:val="single" w:sz="6" w:space="0" w:color="000000"/>
              <w:bottom w:val="single" w:sz="6" w:space="0" w:color="000000"/>
            </w:tcBorders>
          </w:tcPr>
          <w:p w:rsidR="00D01320" w:rsidRPr="00A738F6" w:rsidRDefault="00D01320" w:rsidP="00B75BD5">
            <w:pPr>
              <w:rPr>
                <w:ins w:id="124" w:author="Huang, Lili" w:date="2016-06-28T10:50:00Z"/>
              </w:rPr>
            </w:pPr>
            <w:ins w:id="125" w:author="Huang, Lili" w:date="2016-06-28T10:50:00Z">
              <w:r w:rsidRPr="00A738F6">
                <w:t>N/A</w:t>
              </w:r>
            </w:ins>
          </w:p>
        </w:tc>
        <w:tc>
          <w:tcPr>
            <w:tcW w:w="900" w:type="dxa"/>
            <w:tcBorders>
              <w:top w:val="single" w:sz="6" w:space="0" w:color="000000"/>
              <w:bottom w:val="single" w:sz="6" w:space="0" w:color="000000"/>
            </w:tcBorders>
          </w:tcPr>
          <w:p w:rsidR="00D01320" w:rsidRPr="00A738F6" w:rsidRDefault="00D01320" w:rsidP="00B75BD5">
            <w:pPr>
              <w:rPr>
                <w:ins w:id="126" w:author="Huang, Lili" w:date="2016-06-28T10:50:00Z"/>
              </w:rPr>
            </w:pPr>
            <w:ins w:id="127" w:author="Huang, Lili" w:date="2016-06-28T10:50:00Z">
              <w:r w:rsidRPr="00A738F6">
                <w:t>N/A</w:t>
              </w:r>
            </w:ins>
          </w:p>
        </w:tc>
      </w:tr>
      <w:tr w:rsidR="00D01320" w:rsidRPr="00A738F6" w:rsidTr="00B75BD5">
        <w:trPr>
          <w:cantSplit/>
          <w:ins w:id="128" w:author="Huang, Lili" w:date="2016-06-28T10:50:00Z"/>
        </w:trPr>
        <w:tc>
          <w:tcPr>
            <w:tcW w:w="960" w:type="dxa"/>
            <w:tcBorders>
              <w:top w:val="single" w:sz="6" w:space="0" w:color="000000"/>
              <w:bottom w:val="single" w:sz="6" w:space="0" w:color="000000"/>
            </w:tcBorders>
          </w:tcPr>
          <w:p w:rsidR="00D01320" w:rsidRPr="00A738F6" w:rsidRDefault="00D01320" w:rsidP="00B75BD5">
            <w:pPr>
              <w:rPr>
                <w:ins w:id="129" w:author="Huang, Lili" w:date="2016-06-28T10:50:00Z"/>
              </w:rPr>
            </w:pPr>
            <w:ins w:id="130" w:author="Huang, Lili" w:date="2016-06-28T10:50:00Z">
              <w:r w:rsidRPr="00A738F6">
                <w:t>Text</w:t>
              </w:r>
            </w:ins>
          </w:p>
        </w:tc>
        <w:tc>
          <w:tcPr>
            <w:tcW w:w="930" w:type="dxa"/>
            <w:tcBorders>
              <w:top w:val="single" w:sz="6" w:space="0" w:color="000000"/>
              <w:bottom w:val="single" w:sz="6" w:space="0" w:color="000000"/>
            </w:tcBorders>
          </w:tcPr>
          <w:p w:rsidR="00D01320" w:rsidRPr="00A738F6" w:rsidRDefault="00D01320" w:rsidP="00B75BD5">
            <w:pPr>
              <w:pStyle w:val="Tabletext"/>
              <w:rPr>
                <w:ins w:id="131" w:author="Huang, Lili" w:date="2016-06-28T10:50:00Z"/>
                <w:rFonts w:ascii="Times New Roman" w:hAnsi="Times New Roman"/>
                <w:sz w:val="20"/>
              </w:rPr>
            </w:pPr>
            <w:ins w:id="132" w:author="Huang, Lili" w:date="2016-06-28T10:50:00Z">
              <w:r w:rsidRPr="00A738F6">
                <w:rPr>
                  <w:rFonts w:ascii="Times New Roman" w:hAnsi="Times New Roman"/>
                  <w:sz w:val="20"/>
                </w:rPr>
                <w:t>ABC-11</w:t>
              </w:r>
            </w:ins>
          </w:p>
        </w:tc>
        <w:tc>
          <w:tcPr>
            <w:tcW w:w="7920" w:type="dxa"/>
            <w:tcBorders>
              <w:top w:val="single" w:sz="6" w:space="0" w:color="000000"/>
              <w:bottom w:val="single" w:sz="6" w:space="0" w:color="000000"/>
            </w:tcBorders>
          </w:tcPr>
          <w:p w:rsidR="00D01320" w:rsidRPr="00A738F6" w:rsidRDefault="00D01320" w:rsidP="00B75BD5">
            <w:pPr>
              <w:rPr>
                <w:ins w:id="133" w:author="Huang, Lili" w:date="2016-06-28T10:50:00Z"/>
              </w:rPr>
            </w:pPr>
            <w:ins w:id="134" w:author="Huang, Lili" w:date="2016-06-28T10:50:00Z">
              <w:r w:rsidRPr="00A738F6">
                <w:t>[CSRReviewAutoDate]</w:t>
              </w:r>
            </w:ins>
          </w:p>
        </w:tc>
        <w:tc>
          <w:tcPr>
            <w:tcW w:w="3240" w:type="dxa"/>
            <w:tcBorders>
              <w:top w:val="single" w:sz="6" w:space="0" w:color="000000"/>
              <w:bottom w:val="single" w:sz="6" w:space="0" w:color="000000"/>
            </w:tcBorders>
          </w:tcPr>
          <w:p w:rsidR="00D01320" w:rsidRPr="00A738F6" w:rsidRDefault="00D01320" w:rsidP="00B75BD5">
            <w:pPr>
              <w:rPr>
                <w:ins w:id="135" w:author="Huang, Lili" w:date="2016-06-28T10:50:00Z"/>
              </w:rPr>
            </w:pPr>
            <w:ins w:id="136" w:author="Huang, Lili" w:date="2016-06-28T10:50:00Z">
              <w:r w:rsidRPr="00A738F6">
                <w:t>N/A</w:t>
              </w:r>
            </w:ins>
          </w:p>
        </w:tc>
        <w:tc>
          <w:tcPr>
            <w:tcW w:w="900" w:type="dxa"/>
            <w:tcBorders>
              <w:top w:val="single" w:sz="6" w:space="0" w:color="000000"/>
              <w:bottom w:val="single" w:sz="6" w:space="0" w:color="000000"/>
            </w:tcBorders>
          </w:tcPr>
          <w:p w:rsidR="00D01320" w:rsidRPr="00A738F6" w:rsidRDefault="00D01320" w:rsidP="00B75BD5">
            <w:pPr>
              <w:rPr>
                <w:ins w:id="137" w:author="Huang, Lili" w:date="2016-06-28T10:50:00Z"/>
              </w:rPr>
            </w:pPr>
            <w:ins w:id="138" w:author="Huang, Lili" w:date="2016-06-28T10:50:00Z">
              <w:r w:rsidRPr="00A738F6">
                <w:t>N/A</w:t>
              </w:r>
            </w:ins>
          </w:p>
        </w:tc>
      </w:tr>
      <w:tr w:rsidR="00D01320" w:rsidRPr="00A738F6" w:rsidTr="00B75BD5">
        <w:trPr>
          <w:cantSplit/>
          <w:ins w:id="139" w:author="Huang, Lili" w:date="2016-06-28T10:50:00Z"/>
        </w:trPr>
        <w:tc>
          <w:tcPr>
            <w:tcW w:w="960" w:type="dxa"/>
            <w:tcBorders>
              <w:top w:val="single" w:sz="6" w:space="0" w:color="000000"/>
              <w:bottom w:val="single" w:sz="6" w:space="0" w:color="000000"/>
            </w:tcBorders>
          </w:tcPr>
          <w:p w:rsidR="00D01320" w:rsidRPr="00A738F6" w:rsidRDefault="00D01320" w:rsidP="00B75BD5">
            <w:pPr>
              <w:rPr>
                <w:ins w:id="140" w:author="Huang, Lili" w:date="2016-06-28T10:50:00Z"/>
              </w:rPr>
            </w:pPr>
            <w:ins w:id="141" w:author="Huang, Lili" w:date="2016-06-28T10:50:00Z">
              <w:r>
                <w:t>Text</w:t>
              </w:r>
            </w:ins>
          </w:p>
        </w:tc>
        <w:tc>
          <w:tcPr>
            <w:tcW w:w="930" w:type="dxa"/>
            <w:tcBorders>
              <w:top w:val="single" w:sz="6" w:space="0" w:color="000000"/>
              <w:bottom w:val="single" w:sz="6" w:space="0" w:color="000000"/>
            </w:tcBorders>
          </w:tcPr>
          <w:p w:rsidR="00D01320" w:rsidRPr="00A738F6" w:rsidRDefault="00D01320" w:rsidP="00B75BD5">
            <w:pPr>
              <w:pStyle w:val="Tabletext"/>
              <w:rPr>
                <w:ins w:id="142" w:author="Huang, Lili" w:date="2016-06-28T10:50:00Z"/>
                <w:rFonts w:ascii="Times New Roman" w:hAnsi="Times New Roman"/>
                <w:sz w:val="20"/>
              </w:rPr>
            </w:pPr>
            <w:ins w:id="143" w:author="Huang, Lili" w:date="2016-06-28T10:50:00Z">
              <w:r>
                <w:rPr>
                  <w:rFonts w:ascii="Times New Roman" w:hAnsi="Times New Roman"/>
                  <w:sz w:val="20"/>
                </w:rPr>
                <w:t>ABC-12</w:t>
              </w:r>
            </w:ins>
          </w:p>
        </w:tc>
        <w:tc>
          <w:tcPr>
            <w:tcW w:w="7920" w:type="dxa"/>
            <w:tcBorders>
              <w:top w:val="single" w:sz="6" w:space="0" w:color="000000"/>
              <w:bottom w:val="single" w:sz="6" w:space="0" w:color="000000"/>
            </w:tcBorders>
          </w:tcPr>
          <w:p w:rsidR="00D01320" w:rsidRPr="00A738F6" w:rsidRDefault="00D01320" w:rsidP="00B75BD5">
            <w:pPr>
              <w:rPr>
                <w:ins w:id="144" w:author="Huang, Lili" w:date="2016-06-28T10:50:00Z"/>
              </w:rPr>
            </w:pPr>
            <w:ins w:id="145" w:author="Huang, Lili" w:date="2016-06-28T10:50:00Z">
              <w:r>
                <w:t>Employee Comments/Feedback:</w:t>
              </w:r>
            </w:ins>
          </w:p>
        </w:tc>
        <w:tc>
          <w:tcPr>
            <w:tcW w:w="3240" w:type="dxa"/>
            <w:tcBorders>
              <w:top w:val="single" w:sz="6" w:space="0" w:color="000000"/>
              <w:bottom w:val="single" w:sz="6" w:space="0" w:color="000000"/>
            </w:tcBorders>
          </w:tcPr>
          <w:p w:rsidR="00D01320" w:rsidRPr="00A738F6" w:rsidRDefault="00D01320" w:rsidP="00B75BD5">
            <w:pPr>
              <w:rPr>
                <w:ins w:id="146" w:author="Huang, Lili" w:date="2016-06-28T10:50:00Z"/>
              </w:rPr>
            </w:pPr>
            <w:ins w:id="147" w:author="Huang, Lili" w:date="2016-06-28T10:50:00Z">
              <w:r>
                <w:t>N/A</w:t>
              </w:r>
            </w:ins>
          </w:p>
        </w:tc>
        <w:tc>
          <w:tcPr>
            <w:tcW w:w="900" w:type="dxa"/>
            <w:tcBorders>
              <w:top w:val="single" w:sz="6" w:space="0" w:color="000000"/>
              <w:bottom w:val="single" w:sz="6" w:space="0" w:color="000000"/>
            </w:tcBorders>
          </w:tcPr>
          <w:p w:rsidR="00D01320" w:rsidRPr="00A738F6" w:rsidRDefault="00D01320" w:rsidP="00B75BD5">
            <w:pPr>
              <w:rPr>
                <w:ins w:id="148" w:author="Huang, Lili" w:date="2016-06-28T10:50:00Z"/>
              </w:rPr>
            </w:pPr>
            <w:ins w:id="149" w:author="Huang, Lili" w:date="2016-06-28T10:50:00Z">
              <w:r>
                <w:t>N/A</w:t>
              </w:r>
            </w:ins>
          </w:p>
        </w:tc>
      </w:tr>
      <w:tr w:rsidR="00D01320" w:rsidRPr="00A738F6" w:rsidTr="00B75BD5">
        <w:trPr>
          <w:cantSplit/>
          <w:ins w:id="150" w:author="Huang, Lili" w:date="2016-06-28T10:50:00Z"/>
        </w:trPr>
        <w:tc>
          <w:tcPr>
            <w:tcW w:w="960" w:type="dxa"/>
            <w:tcBorders>
              <w:top w:val="single" w:sz="6" w:space="0" w:color="000000"/>
              <w:bottom w:val="single" w:sz="6" w:space="0" w:color="000000"/>
            </w:tcBorders>
          </w:tcPr>
          <w:p w:rsidR="00D01320" w:rsidRPr="00A738F6" w:rsidRDefault="00D01320" w:rsidP="00B75BD5">
            <w:pPr>
              <w:rPr>
                <w:ins w:id="151" w:author="Huang, Lili" w:date="2016-06-28T10:50:00Z"/>
              </w:rPr>
            </w:pPr>
            <w:ins w:id="152" w:author="Huang, Lili" w:date="2016-06-28T10:50:00Z">
              <w:r>
                <w:t>Text</w:t>
              </w:r>
            </w:ins>
          </w:p>
        </w:tc>
        <w:tc>
          <w:tcPr>
            <w:tcW w:w="930" w:type="dxa"/>
            <w:tcBorders>
              <w:top w:val="single" w:sz="6" w:space="0" w:color="000000"/>
              <w:bottom w:val="single" w:sz="6" w:space="0" w:color="000000"/>
            </w:tcBorders>
          </w:tcPr>
          <w:p w:rsidR="00D01320" w:rsidRPr="00A738F6" w:rsidRDefault="00D01320" w:rsidP="00B75BD5">
            <w:pPr>
              <w:pStyle w:val="Tabletext"/>
              <w:rPr>
                <w:ins w:id="153" w:author="Huang, Lili" w:date="2016-06-28T10:50:00Z"/>
                <w:rFonts w:ascii="Times New Roman" w:hAnsi="Times New Roman"/>
                <w:sz w:val="20"/>
              </w:rPr>
            </w:pPr>
            <w:ins w:id="154" w:author="Huang, Lili" w:date="2016-06-28T10:50:00Z">
              <w:r>
                <w:rPr>
                  <w:rFonts w:ascii="Times New Roman" w:hAnsi="Times New Roman"/>
                  <w:sz w:val="20"/>
                </w:rPr>
                <w:t>ABC-12</w:t>
              </w:r>
            </w:ins>
          </w:p>
        </w:tc>
        <w:tc>
          <w:tcPr>
            <w:tcW w:w="7920" w:type="dxa"/>
            <w:tcBorders>
              <w:top w:val="single" w:sz="6" w:space="0" w:color="000000"/>
              <w:bottom w:val="single" w:sz="6" w:space="0" w:color="000000"/>
            </w:tcBorders>
          </w:tcPr>
          <w:p w:rsidR="00D01320" w:rsidRPr="00A738F6" w:rsidRDefault="00D01320" w:rsidP="00B75BD5">
            <w:pPr>
              <w:rPr>
                <w:ins w:id="155" w:author="Huang, Lili" w:date="2016-06-28T10:50:00Z"/>
              </w:rPr>
            </w:pPr>
            <w:ins w:id="156" w:author="Huang, Lili" w:date="2016-06-28T10:50:00Z">
              <w:r>
                <w:t>[txtCSRComments]</w:t>
              </w:r>
            </w:ins>
          </w:p>
        </w:tc>
        <w:tc>
          <w:tcPr>
            <w:tcW w:w="3240" w:type="dxa"/>
            <w:tcBorders>
              <w:top w:val="single" w:sz="6" w:space="0" w:color="000000"/>
              <w:bottom w:val="single" w:sz="6" w:space="0" w:color="000000"/>
            </w:tcBorders>
          </w:tcPr>
          <w:p w:rsidR="00D01320" w:rsidRPr="00A738F6" w:rsidRDefault="00D01320" w:rsidP="00B75BD5">
            <w:pPr>
              <w:rPr>
                <w:ins w:id="157" w:author="Huang, Lili" w:date="2016-06-28T10:50:00Z"/>
              </w:rPr>
            </w:pPr>
            <w:ins w:id="158" w:author="Huang, Lili" w:date="2016-06-28T10:50:00Z">
              <w:r>
                <w:t>N/A</w:t>
              </w:r>
            </w:ins>
          </w:p>
        </w:tc>
        <w:tc>
          <w:tcPr>
            <w:tcW w:w="900" w:type="dxa"/>
            <w:tcBorders>
              <w:top w:val="single" w:sz="6" w:space="0" w:color="000000"/>
              <w:bottom w:val="single" w:sz="6" w:space="0" w:color="000000"/>
            </w:tcBorders>
          </w:tcPr>
          <w:p w:rsidR="00D01320" w:rsidRPr="00A738F6" w:rsidRDefault="00D01320" w:rsidP="00B75BD5">
            <w:pPr>
              <w:rPr>
                <w:ins w:id="159" w:author="Huang, Lili" w:date="2016-06-28T10:50:00Z"/>
              </w:rPr>
            </w:pPr>
            <w:ins w:id="160" w:author="Huang, Lili" w:date="2016-06-28T10:50:00Z">
              <w:r>
                <w:t>N/A</w:t>
              </w:r>
            </w:ins>
          </w:p>
        </w:tc>
      </w:tr>
      <w:tr w:rsidR="00D01320" w:rsidRPr="00A738F6" w:rsidTr="00B75BD5">
        <w:trPr>
          <w:cantSplit/>
          <w:ins w:id="161" w:author="Huang, Lili" w:date="2016-06-28T10:50:00Z"/>
        </w:trPr>
        <w:tc>
          <w:tcPr>
            <w:tcW w:w="960" w:type="dxa"/>
            <w:tcBorders>
              <w:top w:val="single" w:sz="6" w:space="0" w:color="000000"/>
              <w:bottom w:val="single" w:sz="6" w:space="0" w:color="000000"/>
            </w:tcBorders>
          </w:tcPr>
          <w:p w:rsidR="00D01320" w:rsidRPr="00A738F6" w:rsidRDefault="00D01320" w:rsidP="00B75BD5">
            <w:pPr>
              <w:rPr>
                <w:ins w:id="162" w:author="Huang, Lili" w:date="2016-06-28T10:50:00Z"/>
              </w:rPr>
            </w:pPr>
            <w:ins w:id="163" w:author="Huang, Lili" w:date="2016-06-28T10:50:00Z">
              <w:r w:rsidRPr="00A738F6">
                <w:t>Text</w:t>
              </w:r>
            </w:ins>
          </w:p>
        </w:tc>
        <w:tc>
          <w:tcPr>
            <w:tcW w:w="930" w:type="dxa"/>
            <w:tcBorders>
              <w:top w:val="single" w:sz="6" w:space="0" w:color="000000"/>
              <w:bottom w:val="single" w:sz="6" w:space="0" w:color="000000"/>
            </w:tcBorders>
          </w:tcPr>
          <w:p w:rsidR="00D01320" w:rsidRPr="00A738F6" w:rsidRDefault="00D01320" w:rsidP="00B75BD5">
            <w:pPr>
              <w:pStyle w:val="Tabletext"/>
              <w:rPr>
                <w:ins w:id="164" w:author="Huang, Lili" w:date="2016-06-28T10:50:00Z"/>
                <w:rFonts w:ascii="Times New Roman" w:hAnsi="Times New Roman"/>
                <w:sz w:val="20"/>
              </w:rPr>
            </w:pPr>
            <w:ins w:id="165" w:author="Huang, Lili" w:date="2016-06-28T10:50:00Z">
              <w:r w:rsidRPr="00A738F6">
                <w:rPr>
                  <w:rFonts w:ascii="Times New Roman" w:hAnsi="Times New Roman"/>
                  <w:sz w:val="20"/>
                </w:rPr>
                <w:t>ABC-10</w:t>
              </w:r>
            </w:ins>
          </w:p>
        </w:tc>
        <w:tc>
          <w:tcPr>
            <w:tcW w:w="7920" w:type="dxa"/>
            <w:tcBorders>
              <w:top w:val="single" w:sz="6" w:space="0" w:color="000000"/>
              <w:bottom w:val="single" w:sz="6" w:space="0" w:color="000000"/>
            </w:tcBorders>
          </w:tcPr>
          <w:p w:rsidR="00D01320" w:rsidRPr="00A738F6" w:rsidRDefault="00C17283" w:rsidP="00B75BD5">
            <w:pPr>
              <w:rPr>
                <w:ins w:id="166" w:author="Huang, Lili" w:date="2016-06-28T10:50:00Z"/>
              </w:rPr>
            </w:pPr>
            <w:ins w:id="167" w:author="Huang, Lili" w:date="2016-06-28T10:51:00Z">
              <w:r>
                <w:t>Manager</w:t>
              </w:r>
            </w:ins>
            <w:ins w:id="168" w:author="Huang, Lili" w:date="2016-06-28T10:50:00Z">
              <w:r w:rsidR="00D01320" w:rsidRPr="00A738F6">
                <w:t xml:space="preserve"> Review Information:</w:t>
              </w:r>
            </w:ins>
          </w:p>
        </w:tc>
        <w:tc>
          <w:tcPr>
            <w:tcW w:w="3240" w:type="dxa"/>
            <w:tcBorders>
              <w:top w:val="single" w:sz="6" w:space="0" w:color="000000"/>
              <w:bottom w:val="single" w:sz="6" w:space="0" w:color="000000"/>
            </w:tcBorders>
          </w:tcPr>
          <w:p w:rsidR="00D01320" w:rsidRPr="00A738F6" w:rsidRDefault="00D01320" w:rsidP="00B75BD5">
            <w:pPr>
              <w:rPr>
                <w:ins w:id="169" w:author="Huang, Lili" w:date="2016-06-28T10:50:00Z"/>
              </w:rPr>
            </w:pPr>
            <w:ins w:id="170" w:author="Huang, Lili" w:date="2016-06-28T10:50:00Z">
              <w:r w:rsidRPr="00A738F6">
                <w:t>N/A</w:t>
              </w:r>
            </w:ins>
          </w:p>
        </w:tc>
        <w:tc>
          <w:tcPr>
            <w:tcW w:w="900" w:type="dxa"/>
            <w:tcBorders>
              <w:top w:val="single" w:sz="6" w:space="0" w:color="000000"/>
              <w:bottom w:val="single" w:sz="6" w:space="0" w:color="000000"/>
            </w:tcBorders>
          </w:tcPr>
          <w:p w:rsidR="00D01320" w:rsidRPr="00A738F6" w:rsidRDefault="00D01320" w:rsidP="00B75BD5">
            <w:pPr>
              <w:rPr>
                <w:ins w:id="171" w:author="Huang, Lili" w:date="2016-06-28T10:50:00Z"/>
              </w:rPr>
            </w:pPr>
            <w:ins w:id="172" w:author="Huang, Lili" w:date="2016-06-28T10:50:00Z">
              <w:r w:rsidRPr="00A738F6">
                <w:t>N/A</w:t>
              </w:r>
            </w:ins>
          </w:p>
        </w:tc>
      </w:tr>
      <w:tr w:rsidR="00D01320" w:rsidRPr="00A738F6" w:rsidTr="00B75BD5">
        <w:trPr>
          <w:cantSplit/>
          <w:ins w:id="173" w:author="Huang, Lili" w:date="2016-06-28T10:50:00Z"/>
        </w:trPr>
        <w:tc>
          <w:tcPr>
            <w:tcW w:w="960" w:type="dxa"/>
            <w:tcBorders>
              <w:top w:val="single" w:sz="6" w:space="0" w:color="000000"/>
              <w:bottom w:val="single" w:sz="6" w:space="0" w:color="000000"/>
            </w:tcBorders>
          </w:tcPr>
          <w:p w:rsidR="00D01320" w:rsidRPr="00A738F6" w:rsidRDefault="00D01320" w:rsidP="00B75BD5">
            <w:pPr>
              <w:rPr>
                <w:ins w:id="174" w:author="Huang, Lili" w:date="2016-06-28T10:50:00Z"/>
              </w:rPr>
            </w:pPr>
            <w:ins w:id="175" w:author="Huang, Lili" w:date="2016-06-28T10:50:00Z">
              <w:r w:rsidRPr="00A738F6">
                <w:t>Text</w:t>
              </w:r>
            </w:ins>
          </w:p>
        </w:tc>
        <w:tc>
          <w:tcPr>
            <w:tcW w:w="930" w:type="dxa"/>
            <w:tcBorders>
              <w:top w:val="single" w:sz="6" w:space="0" w:color="000000"/>
              <w:bottom w:val="single" w:sz="6" w:space="0" w:color="000000"/>
            </w:tcBorders>
          </w:tcPr>
          <w:p w:rsidR="00D01320" w:rsidRPr="00A738F6" w:rsidRDefault="00D01320" w:rsidP="00B75BD5">
            <w:pPr>
              <w:pStyle w:val="Tabletext"/>
              <w:rPr>
                <w:ins w:id="176" w:author="Huang, Lili" w:date="2016-06-28T10:50:00Z"/>
                <w:rFonts w:ascii="Times New Roman" w:hAnsi="Times New Roman"/>
                <w:sz w:val="20"/>
              </w:rPr>
            </w:pPr>
            <w:ins w:id="177" w:author="Huang, Lili" w:date="2016-06-28T10:50:00Z">
              <w:r w:rsidRPr="00A738F6">
                <w:rPr>
                  <w:rFonts w:ascii="Times New Roman" w:hAnsi="Times New Roman"/>
                  <w:sz w:val="20"/>
                </w:rPr>
                <w:t>ABC-11</w:t>
              </w:r>
            </w:ins>
          </w:p>
        </w:tc>
        <w:tc>
          <w:tcPr>
            <w:tcW w:w="7920" w:type="dxa"/>
            <w:tcBorders>
              <w:top w:val="single" w:sz="6" w:space="0" w:color="000000"/>
              <w:bottom w:val="single" w:sz="6" w:space="0" w:color="000000"/>
            </w:tcBorders>
          </w:tcPr>
          <w:p w:rsidR="00D01320" w:rsidRPr="00A738F6" w:rsidRDefault="00D01320" w:rsidP="00B75BD5">
            <w:pPr>
              <w:rPr>
                <w:ins w:id="178" w:author="Huang, Lili" w:date="2016-06-28T10:50:00Z"/>
              </w:rPr>
            </w:pPr>
            <w:ins w:id="179" w:author="Huang, Lili" w:date="2016-06-28T10:50:00Z">
              <w:r w:rsidRPr="00A738F6">
                <w:t>[strReviewer]</w:t>
              </w:r>
            </w:ins>
          </w:p>
        </w:tc>
        <w:tc>
          <w:tcPr>
            <w:tcW w:w="3240" w:type="dxa"/>
            <w:tcBorders>
              <w:top w:val="single" w:sz="6" w:space="0" w:color="000000"/>
              <w:bottom w:val="single" w:sz="6" w:space="0" w:color="000000"/>
            </w:tcBorders>
          </w:tcPr>
          <w:p w:rsidR="00D01320" w:rsidRPr="00A738F6" w:rsidRDefault="00D01320" w:rsidP="00B75BD5">
            <w:pPr>
              <w:rPr>
                <w:ins w:id="180" w:author="Huang, Lili" w:date="2016-06-28T10:50:00Z"/>
              </w:rPr>
            </w:pPr>
            <w:ins w:id="181" w:author="Huang, Lili" w:date="2016-06-28T10:50:00Z">
              <w:r w:rsidRPr="00A738F6">
                <w:t>N/A</w:t>
              </w:r>
            </w:ins>
          </w:p>
        </w:tc>
        <w:tc>
          <w:tcPr>
            <w:tcW w:w="900" w:type="dxa"/>
            <w:tcBorders>
              <w:top w:val="single" w:sz="6" w:space="0" w:color="000000"/>
              <w:bottom w:val="single" w:sz="6" w:space="0" w:color="000000"/>
            </w:tcBorders>
          </w:tcPr>
          <w:p w:rsidR="00D01320" w:rsidRPr="00A738F6" w:rsidRDefault="00D01320" w:rsidP="00B75BD5">
            <w:pPr>
              <w:rPr>
                <w:ins w:id="182" w:author="Huang, Lili" w:date="2016-06-28T10:50:00Z"/>
              </w:rPr>
            </w:pPr>
            <w:ins w:id="183" w:author="Huang, Lili" w:date="2016-06-28T10:50:00Z">
              <w:r w:rsidRPr="00A738F6">
                <w:t>N/A</w:t>
              </w:r>
            </w:ins>
          </w:p>
        </w:tc>
      </w:tr>
      <w:tr w:rsidR="00D01320" w:rsidRPr="00A738F6" w:rsidTr="00B75BD5">
        <w:trPr>
          <w:cantSplit/>
          <w:ins w:id="184" w:author="Huang, Lili" w:date="2016-06-28T10:50:00Z"/>
        </w:trPr>
        <w:tc>
          <w:tcPr>
            <w:tcW w:w="960" w:type="dxa"/>
            <w:tcBorders>
              <w:top w:val="single" w:sz="6" w:space="0" w:color="000000"/>
              <w:bottom w:val="single" w:sz="6" w:space="0" w:color="000000"/>
            </w:tcBorders>
          </w:tcPr>
          <w:p w:rsidR="00D01320" w:rsidRPr="00A738F6" w:rsidRDefault="00D01320" w:rsidP="00B75BD5">
            <w:pPr>
              <w:rPr>
                <w:ins w:id="185" w:author="Huang, Lili" w:date="2016-06-28T10:50:00Z"/>
              </w:rPr>
            </w:pPr>
            <w:ins w:id="186" w:author="Huang, Lili" w:date="2016-06-28T10:50:00Z">
              <w:r w:rsidRPr="00A738F6">
                <w:lastRenderedPageBreak/>
                <w:t>Text</w:t>
              </w:r>
            </w:ins>
          </w:p>
        </w:tc>
        <w:tc>
          <w:tcPr>
            <w:tcW w:w="930" w:type="dxa"/>
            <w:tcBorders>
              <w:top w:val="single" w:sz="6" w:space="0" w:color="000000"/>
              <w:bottom w:val="single" w:sz="6" w:space="0" w:color="000000"/>
            </w:tcBorders>
          </w:tcPr>
          <w:p w:rsidR="00D01320" w:rsidRPr="00A738F6" w:rsidRDefault="00D01320" w:rsidP="00B75BD5">
            <w:pPr>
              <w:pStyle w:val="Tabletext"/>
              <w:rPr>
                <w:ins w:id="187" w:author="Huang, Lili" w:date="2016-06-28T10:50:00Z"/>
                <w:rFonts w:ascii="Times New Roman" w:hAnsi="Times New Roman"/>
                <w:sz w:val="20"/>
              </w:rPr>
            </w:pPr>
            <w:ins w:id="188" w:author="Huang, Lili" w:date="2016-06-28T10:50:00Z">
              <w:r w:rsidRPr="00A738F6">
                <w:rPr>
                  <w:rFonts w:ascii="Times New Roman" w:hAnsi="Times New Roman"/>
                  <w:sz w:val="20"/>
                </w:rPr>
                <w:t>ABC-11</w:t>
              </w:r>
            </w:ins>
          </w:p>
        </w:tc>
        <w:tc>
          <w:tcPr>
            <w:tcW w:w="7920" w:type="dxa"/>
            <w:tcBorders>
              <w:top w:val="single" w:sz="6" w:space="0" w:color="000000"/>
              <w:bottom w:val="single" w:sz="6" w:space="0" w:color="000000"/>
            </w:tcBorders>
          </w:tcPr>
          <w:p w:rsidR="00D01320" w:rsidRPr="00A738F6" w:rsidRDefault="00D01320" w:rsidP="00FB747E">
            <w:pPr>
              <w:rPr>
                <w:ins w:id="189" w:author="Huang, Lili" w:date="2016-06-28T10:50:00Z"/>
              </w:rPr>
            </w:pPr>
            <w:ins w:id="190" w:author="Huang, Lili" w:date="2016-06-28T10:50:00Z">
              <w:r w:rsidRPr="00A738F6">
                <w:t xml:space="preserve">Reviewed and acknowledged </w:t>
              </w:r>
            </w:ins>
            <w:ins w:id="191" w:author="Huang, Lili" w:date="2016-06-28T10:51:00Z">
              <w:r w:rsidR="00FB747E">
                <w:t>coaching</w:t>
              </w:r>
            </w:ins>
            <w:ins w:id="192" w:author="Huang, Lili" w:date="2016-06-28T10:50:00Z">
              <w:r w:rsidRPr="00A738F6">
                <w:t xml:space="preserve"> on</w:t>
              </w:r>
            </w:ins>
          </w:p>
        </w:tc>
        <w:tc>
          <w:tcPr>
            <w:tcW w:w="3240" w:type="dxa"/>
            <w:tcBorders>
              <w:top w:val="single" w:sz="6" w:space="0" w:color="000000"/>
              <w:bottom w:val="single" w:sz="6" w:space="0" w:color="000000"/>
            </w:tcBorders>
          </w:tcPr>
          <w:p w:rsidR="00D01320" w:rsidRPr="00A738F6" w:rsidRDefault="00D01320" w:rsidP="00B75BD5">
            <w:pPr>
              <w:rPr>
                <w:ins w:id="193" w:author="Huang, Lili" w:date="2016-06-28T10:50:00Z"/>
              </w:rPr>
            </w:pPr>
            <w:ins w:id="194" w:author="Huang, Lili" w:date="2016-06-28T10:50:00Z">
              <w:r w:rsidRPr="00A738F6">
                <w:t>N/A</w:t>
              </w:r>
            </w:ins>
          </w:p>
        </w:tc>
        <w:tc>
          <w:tcPr>
            <w:tcW w:w="900" w:type="dxa"/>
            <w:tcBorders>
              <w:top w:val="single" w:sz="6" w:space="0" w:color="000000"/>
              <w:bottom w:val="single" w:sz="6" w:space="0" w:color="000000"/>
            </w:tcBorders>
          </w:tcPr>
          <w:p w:rsidR="00D01320" w:rsidRPr="00A738F6" w:rsidRDefault="00D01320" w:rsidP="00B75BD5">
            <w:pPr>
              <w:rPr>
                <w:ins w:id="195" w:author="Huang, Lili" w:date="2016-06-28T10:50:00Z"/>
              </w:rPr>
            </w:pPr>
            <w:ins w:id="196" w:author="Huang, Lili" w:date="2016-06-28T10:50:00Z">
              <w:r w:rsidRPr="00A738F6">
                <w:t>N/A</w:t>
              </w:r>
            </w:ins>
          </w:p>
        </w:tc>
      </w:tr>
      <w:tr w:rsidR="00D01320" w:rsidRPr="00A738F6" w:rsidTr="00B75BD5">
        <w:trPr>
          <w:cantSplit/>
          <w:ins w:id="197" w:author="Huang, Lili" w:date="2016-06-28T10:50:00Z"/>
        </w:trPr>
        <w:tc>
          <w:tcPr>
            <w:tcW w:w="960" w:type="dxa"/>
            <w:tcBorders>
              <w:top w:val="single" w:sz="6" w:space="0" w:color="000000"/>
              <w:bottom w:val="single" w:sz="6" w:space="0" w:color="000000"/>
            </w:tcBorders>
          </w:tcPr>
          <w:p w:rsidR="00D01320" w:rsidRPr="00A738F6" w:rsidRDefault="00D01320" w:rsidP="00B75BD5">
            <w:pPr>
              <w:rPr>
                <w:ins w:id="198" w:author="Huang, Lili" w:date="2016-06-28T10:50:00Z"/>
              </w:rPr>
            </w:pPr>
            <w:ins w:id="199" w:author="Huang, Lili" w:date="2016-06-28T10:50:00Z">
              <w:r w:rsidRPr="00A738F6">
                <w:t>Text</w:t>
              </w:r>
            </w:ins>
          </w:p>
        </w:tc>
        <w:tc>
          <w:tcPr>
            <w:tcW w:w="930" w:type="dxa"/>
            <w:tcBorders>
              <w:top w:val="single" w:sz="6" w:space="0" w:color="000000"/>
              <w:bottom w:val="single" w:sz="6" w:space="0" w:color="000000"/>
            </w:tcBorders>
          </w:tcPr>
          <w:p w:rsidR="00D01320" w:rsidRPr="00A738F6" w:rsidRDefault="00D01320" w:rsidP="00B75BD5">
            <w:pPr>
              <w:pStyle w:val="Tabletext"/>
              <w:rPr>
                <w:ins w:id="200" w:author="Huang, Lili" w:date="2016-06-28T10:50:00Z"/>
                <w:rFonts w:ascii="Times New Roman" w:hAnsi="Times New Roman"/>
                <w:sz w:val="20"/>
              </w:rPr>
            </w:pPr>
            <w:ins w:id="201" w:author="Huang, Lili" w:date="2016-06-28T10:50:00Z">
              <w:r w:rsidRPr="00A738F6">
                <w:rPr>
                  <w:rFonts w:ascii="Times New Roman" w:hAnsi="Times New Roman"/>
                  <w:sz w:val="20"/>
                </w:rPr>
                <w:t>ABC-11</w:t>
              </w:r>
            </w:ins>
          </w:p>
        </w:tc>
        <w:tc>
          <w:tcPr>
            <w:tcW w:w="7920" w:type="dxa"/>
            <w:tcBorders>
              <w:top w:val="single" w:sz="6" w:space="0" w:color="000000"/>
              <w:bottom w:val="single" w:sz="6" w:space="0" w:color="000000"/>
            </w:tcBorders>
          </w:tcPr>
          <w:p w:rsidR="00D01320" w:rsidRPr="00A738F6" w:rsidRDefault="00D01320" w:rsidP="00B75BD5">
            <w:pPr>
              <w:rPr>
                <w:ins w:id="202" w:author="Huang, Lili" w:date="2016-06-28T10:50:00Z"/>
              </w:rPr>
            </w:pPr>
            <w:ins w:id="203" w:author="Huang, Lili" w:date="2016-06-28T10:50:00Z">
              <w:r w:rsidRPr="00A738F6">
                <w:t>[</w:t>
              </w:r>
            </w:ins>
            <w:ins w:id="204" w:author="Huang, Lili" w:date="2016-06-28T10:51:00Z">
              <w:r w:rsidR="004166B5">
                <w:t>Mgr</w:t>
              </w:r>
            </w:ins>
            <w:ins w:id="205" w:author="Huang, Lili" w:date="2016-06-28T10:50:00Z">
              <w:r w:rsidRPr="00A738F6">
                <w:t>ReviewAutoDate]</w:t>
              </w:r>
            </w:ins>
          </w:p>
        </w:tc>
        <w:tc>
          <w:tcPr>
            <w:tcW w:w="3240" w:type="dxa"/>
            <w:tcBorders>
              <w:top w:val="single" w:sz="6" w:space="0" w:color="000000"/>
              <w:bottom w:val="single" w:sz="6" w:space="0" w:color="000000"/>
            </w:tcBorders>
          </w:tcPr>
          <w:p w:rsidR="00D01320" w:rsidRPr="00A738F6" w:rsidRDefault="00D01320" w:rsidP="00B75BD5">
            <w:pPr>
              <w:rPr>
                <w:ins w:id="206" w:author="Huang, Lili" w:date="2016-06-28T10:50:00Z"/>
              </w:rPr>
            </w:pPr>
            <w:ins w:id="207" w:author="Huang, Lili" w:date="2016-06-28T10:50:00Z">
              <w:r w:rsidRPr="00A738F6">
                <w:t>N/A</w:t>
              </w:r>
            </w:ins>
          </w:p>
        </w:tc>
        <w:tc>
          <w:tcPr>
            <w:tcW w:w="900" w:type="dxa"/>
            <w:tcBorders>
              <w:top w:val="single" w:sz="6" w:space="0" w:color="000000"/>
              <w:bottom w:val="single" w:sz="6" w:space="0" w:color="000000"/>
            </w:tcBorders>
          </w:tcPr>
          <w:p w:rsidR="00D01320" w:rsidRPr="00A738F6" w:rsidRDefault="00D01320" w:rsidP="00B75BD5">
            <w:pPr>
              <w:rPr>
                <w:ins w:id="208" w:author="Huang, Lili" w:date="2016-06-28T10:50:00Z"/>
              </w:rPr>
            </w:pPr>
            <w:ins w:id="209" w:author="Huang, Lili" w:date="2016-06-28T10:50:00Z">
              <w:r w:rsidRPr="00A738F6">
                <w:t>N/A</w:t>
              </w:r>
            </w:ins>
          </w:p>
        </w:tc>
      </w:tr>
      <w:tr w:rsidR="00D01320" w:rsidRPr="00A738F6" w:rsidTr="00C53B3A">
        <w:trPr>
          <w:cantSplit/>
          <w:ins w:id="210" w:author="Huang, Lili" w:date="2016-06-28T10:49:00Z"/>
        </w:trPr>
        <w:tc>
          <w:tcPr>
            <w:tcW w:w="13950" w:type="dxa"/>
            <w:gridSpan w:val="5"/>
            <w:tcBorders>
              <w:top w:val="single" w:sz="6" w:space="0" w:color="000000"/>
              <w:bottom w:val="single" w:sz="6" w:space="0" w:color="000000"/>
            </w:tcBorders>
            <w:shd w:val="pct25" w:color="auto" w:fill="auto"/>
          </w:tcPr>
          <w:p w:rsidR="00D01320" w:rsidRPr="00A738F6" w:rsidRDefault="00D01320" w:rsidP="004B78E4">
            <w:pPr>
              <w:ind w:left="720"/>
              <w:rPr>
                <w:ins w:id="211" w:author="Huang, Lili" w:date="2016-06-28T10:49:00Z"/>
              </w:rPr>
            </w:pP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205B37">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Page: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If strFormStatus = “Completed” then display “Final”</w:t>
            </w:r>
          </w:p>
          <w:p w:rsidR="00BB57F8" w:rsidRPr="00A738F6" w:rsidRDefault="00BB57F8" w:rsidP="00811ECC">
            <w:r w:rsidRPr="00A738F6">
              <w:t>If strFormStatus contains “Pending” then display “Review”</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[strFormStatus]</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Date Submitted: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[SubmittedDate]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[strFormType]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strFormType &lt;&gt;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Event:</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[EventDate]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6739D5">
            <w:r w:rsidRPr="00A738F6">
              <w:t>If strFormType = “Direct”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6739D5">
            <w:r w:rsidRPr="00A738F6">
              <w:t>Date of Coaching:</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[CoachingDate]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[strSource]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[strCSRSite]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9D328E">
            <w:r w:rsidRPr="00A738F6">
              <w:t>If isVerintMonitor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9D328E">
            <w:r w:rsidRPr="00A738F6">
              <w:t>Verint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[strVerintID]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Scorecard 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[VerintFormName]</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isBehaviorAnalyticsMonitor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Avoke: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[strBehaviorAnalyticsID]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r w:rsidRPr="00A738F6">
              <w:t>If isNGDActivityID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NGD Activity 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[strNGDActivityID]</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11ECC"/>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835C23">
            <w:r w:rsidRPr="00A738F6">
              <w:t>If isUCID &lt;&gt; “False” then display the following:</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E2602">
            <w:r w:rsidRPr="00A738F6">
              <w:t>Universal Call 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CE2602">
            <w:r w:rsidRPr="00A738F6">
              <w:t>Text</w:t>
            </w:r>
          </w:p>
        </w:tc>
        <w:tc>
          <w:tcPr>
            <w:tcW w:w="930" w:type="dxa"/>
            <w:tcBorders>
              <w:top w:val="single" w:sz="6" w:space="0" w:color="000000"/>
              <w:bottom w:val="single" w:sz="6" w:space="0" w:color="000000"/>
            </w:tcBorders>
          </w:tcPr>
          <w:p w:rsidR="00BB57F8" w:rsidRPr="00A738F6" w:rsidRDefault="00BB57F8" w:rsidP="00CE2602">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C83D13">
            <w:r w:rsidRPr="00A738F6">
              <w:t>[strUCID]</w:t>
            </w:r>
          </w:p>
        </w:tc>
        <w:tc>
          <w:tcPr>
            <w:tcW w:w="3240" w:type="dxa"/>
            <w:tcBorders>
              <w:top w:val="single" w:sz="6" w:space="0" w:color="000000"/>
              <w:bottom w:val="single" w:sz="6" w:space="0" w:color="000000"/>
            </w:tcBorders>
          </w:tcPr>
          <w:p w:rsidR="00BB57F8" w:rsidRPr="00A738F6" w:rsidRDefault="00BB57F8" w:rsidP="00CE2602">
            <w:r w:rsidRPr="00A738F6">
              <w:t>N/A</w:t>
            </w:r>
          </w:p>
        </w:tc>
        <w:tc>
          <w:tcPr>
            <w:tcW w:w="900" w:type="dxa"/>
            <w:tcBorders>
              <w:top w:val="single" w:sz="6" w:space="0" w:color="000000"/>
              <w:bottom w:val="single" w:sz="6" w:space="0" w:color="000000"/>
            </w:tcBorders>
          </w:tcPr>
          <w:p w:rsidR="00BB57F8" w:rsidRPr="00A738F6" w:rsidRDefault="00BB57F8" w:rsidP="00CE2602">
            <w:r w:rsidRPr="00A738F6">
              <w:t>N/A</w:t>
            </w:r>
          </w:p>
        </w:tc>
      </w:tr>
      <w:tr w:rsidR="00BB57F8" w:rsidRPr="00A738F6" w:rsidTr="00C53B3A">
        <w:trPr>
          <w:cantSplit/>
        </w:trPr>
        <w:tc>
          <w:tcPr>
            <w:tcW w:w="13950" w:type="dxa"/>
            <w:gridSpan w:val="5"/>
            <w:tcBorders>
              <w:top w:val="single" w:sz="6" w:space="0" w:color="000000"/>
              <w:bottom w:val="single" w:sz="6" w:space="0" w:color="000000"/>
            </w:tcBorders>
          </w:tcPr>
          <w:p w:rsidR="00BB57F8" w:rsidRPr="00A738F6" w:rsidRDefault="00BB57F8" w:rsidP="00CE2602"/>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Employee: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Supervisor: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[strCSRSupName]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Manager: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[strCSRMgrName]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Submitter:</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r w:rsidR="00BB57F8" w:rsidRPr="00A738F6" w:rsidTr="00A738F6">
        <w:trPr>
          <w:cantSplit/>
        </w:trPr>
        <w:tc>
          <w:tcPr>
            <w:tcW w:w="960" w:type="dxa"/>
            <w:tcBorders>
              <w:top w:val="single" w:sz="6" w:space="0" w:color="000000"/>
              <w:bottom w:val="single" w:sz="6" w:space="0" w:color="000000"/>
            </w:tcBorders>
          </w:tcPr>
          <w:p w:rsidR="00BB57F8" w:rsidRPr="00A738F6" w:rsidRDefault="00BB57F8" w:rsidP="00811ECC">
            <w:r w:rsidRPr="00A738F6">
              <w:t>Text</w:t>
            </w:r>
          </w:p>
        </w:tc>
        <w:tc>
          <w:tcPr>
            <w:tcW w:w="930" w:type="dxa"/>
            <w:tcBorders>
              <w:top w:val="single" w:sz="6" w:space="0" w:color="000000"/>
              <w:bottom w:val="single" w:sz="6" w:space="0" w:color="000000"/>
            </w:tcBorders>
          </w:tcPr>
          <w:p w:rsidR="00BB57F8" w:rsidRPr="00A738F6" w:rsidRDefault="00BB57F8" w:rsidP="00811ECC">
            <w:pPr>
              <w:pStyle w:val="Tabletext"/>
              <w:rPr>
                <w:rFonts w:ascii="Times New Roman" w:hAnsi="Times New Roman"/>
                <w:sz w:val="20"/>
              </w:rPr>
            </w:pPr>
            <w:r w:rsidRPr="00A738F6">
              <w:rPr>
                <w:rFonts w:ascii="Times New Roman" w:hAnsi="Times New Roman"/>
                <w:sz w:val="20"/>
              </w:rPr>
              <w:t>D-1</w:t>
            </w:r>
          </w:p>
        </w:tc>
        <w:tc>
          <w:tcPr>
            <w:tcW w:w="7920" w:type="dxa"/>
            <w:tcBorders>
              <w:top w:val="single" w:sz="6" w:space="0" w:color="000000"/>
              <w:bottom w:val="single" w:sz="6" w:space="0" w:color="000000"/>
            </w:tcBorders>
          </w:tcPr>
          <w:p w:rsidR="00BB57F8" w:rsidRPr="00A738F6" w:rsidRDefault="00BB57F8" w:rsidP="00811ECC">
            <w:r w:rsidRPr="00A738F6">
              <w:t>[strSubmitterName]</w:t>
            </w:r>
          </w:p>
        </w:tc>
        <w:tc>
          <w:tcPr>
            <w:tcW w:w="3240" w:type="dxa"/>
            <w:tcBorders>
              <w:top w:val="single" w:sz="6" w:space="0" w:color="000000"/>
              <w:bottom w:val="single" w:sz="6" w:space="0" w:color="000000"/>
            </w:tcBorders>
          </w:tcPr>
          <w:p w:rsidR="00BB57F8" w:rsidRPr="00A738F6" w:rsidRDefault="00BB57F8" w:rsidP="00811ECC">
            <w:r w:rsidRPr="00A738F6">
              <w:t>N/A</w:t>
            </w:r>
          </w:p>
        </w:tc>
        <w:tc>
          <w:tcPr>
            <w:tcW w:w="900" w:type="dxa"/>
            <w:tcBorders>
              <w:top w:val="single" w:sz="6" w:space="0" w:color="000000"/>
              <w:bottom w:val="single" w:sz="6" w:space="0" w:color="000000"/>
            </w:tcBorders>
          </w:tcPr>
          <w:p w:rsidR="00BB57F8" w:rsidRPr="00A738F6" w:rsidRDefault="00BB57F8" w:rsidP="00811ECC">
            <w:r w:rsidRPr="00A738F6">
              <w:t>N/A</w:t>
            </w:r>
          </w:p>
        </w:tc>
      </w:tr>
    </w:tbl>
    <w:p w:rsidR="00EA54ED" w:rsidRDefault="00EA54ED" w:rsidP="00EA54ED">
      <w:pPr>
        <w:pStyle w:val="BodyText"/>
        <w:rPr>
          <w:rFonts w:ascii="Arial" w:hAnsi="Arial" w:cs="Arial"/>
        </w:rPr>
      </w:pPr>
    </w:p>
    <w:p w:rsidR="00F9657E" w:rsidRDefault="00F9657E" w:rsidP="00EA54ED">
      <w:pPr>
        <w:pStyle w:val="BodyText"/>
        <w:rPr>
          <w:rFonts w:ascii="Arial" w:hAnsi="Arial" w:cs="Arial"/>
        </w:rPr>
      </w:pPr>
    </w:p>
    <w:p w:rsidR="003229D0" w:rsidRPr="002E00D8" w:rsidRDefault="003229D0" w:rsidP="00193D85">
      <w:pPr>
        <w:pStyle w:val="Heading3"/>
        <w:rPr>
          <w:rFonts w:ascii="Times New Roman" w:hAnsi="Times New Roman"/>
          <w:sz w:val="22"/>
          <w:szCs w:val="22"/>
        </w:rPr>
      </w:pPr>
      <w:bookmarkStart w:id="212" w:name="_Toc423589716"/>
      <w:bookmarkStart w:id="213" w:name="_Toc444847377"/>
      <w:r w:rsidRPr="002E00D8">
        <w:rPr>
          <w:rFonts w:ascii="Times New Roman" w:hAnsi="Times New Roman"/>
          <w:sz w:val="22"/>
          <w:szCs w:val="22"/>
        </w:rPr>
        <w:t>eCoaching Historical Dashboard page (view4.aspx – secure)</w:t>
      </w:r>
      <w:bookmarkEnd w:id="212"/>
      <w:bookmarkEnd w:id="213"/>
    </w:p>
    <w:p w:rsidR="003229D0" w:rsidRPr="002E00D8" w:rsidRDefault="003229D0" w:rsidP="00193D85">
      <w:pPr>
        <w:spacing w:before="120" w:after="120"/>
      </w:pPr>
      <w:r w:rsidRPr="002E00D8">
        <w:t xml:space="preserve">This page shall be displayed if a user has been authenticated to access the </w:t>
      </w:r>
      <w:r w:rsidR="00801C61" w:rsidRPr="002E00D8">
        <w:t>v</w:t>
      </w:r>
      <w:r w:rsidR="00BF13A2" w:rsidRPr="002E00D8">
        <w:t>angent.local network</w:t>
      </w:r>
      <w:r w:rsidR="00801C61" w:rsidRPr="002E00D8">
        <w:t xml:space="preserve"> (this includes ad.local users accessing servers on the vangent.local network) </w:t>
      </w:r>
      <w:r w:rsidRPr="002E00D8">
        <w:t xml:space="preserve">and are an authorized user per assumptions in section </w:t>
      </w:r>
      <w:r w:rsidR="00212C1F" w:rsidRPr="002E00D8">
        <w:t>2</w:t>
      </w:r>
      <w:r w:rsidRPr="002E00D8">
        <w:t xml:space="preserve">.2. Users who are not authenticated and authorized will be redirected to the page </w:t>
      </w:r>
      <w:r w:rsidR="0055210C" w:rsidRPr="002E00D8">
        <w:t>–</w:t>
      </w:r>
      <w:r w:rsidRPr="002E00D8">
        <w:t xml:space="preserve"> error</w:t>
      </w:r>
      <w:r w:rsidR="0055210C" w:rsidRPr="002E00D8">
        <w:t>3</w:t>
      </w:r>
      <w:r w:rsidRPr="002E00D8">
        <w:t>.aspx</w:t>
      </w:r>
    </w:p>
    <w:p w:rsidR="006D7324" w:rsidRPr="002E00D8" w:rsidRDefault="0089655F" w:rsidP="00193D85">
      <w:pPr>
        <w:spacing w:before="120" w:after="120"/>
      </w:pPr>
      <w:r w:rsidRPr="002E00D8">
        <w:t xml:space="preserve">A user will be authenticated upon entering eCoaching Log web site. Once a user has been authenticated, the user will not be authenticated again when the user tries to access the page. </w:t>
      </w:r>
      <w:r w:rsidR="006D7324" w:rsidRPr="002E00D8">
        <w:t>Authorization will be done only on page non post back.</w:t>
      </w:r>
    </w:p>
    <w:p w:rsidR="003575ED" w:rsidRPr="002E00D8" w:rsidRDefault="004F54AD" w:rsidP="00193D85">
      <w:pPr>
        <w:spacing w:before="120" w:after="120"/>
      </w:pPr>
      <w:r w:rsidRPr="002E00D8">
        <w:t xml:space="preserve">Custom Paging will be </w:t>
      </w:r>
      <w:r w:rsidR="00DD1F30" w:rsidRPr="002E00D8">
        <w:t>implemented by retrieving only</w:t>
      </w:r>
      <w:r w:rsidRPr="002E00D8">
        <w:t xml:space="preserve"> </w:t>
      </w:r>
      <w:r w:rsidR="008A5298" w:rsidRPr="002E00D8">
        <w:t>those</w:t>
      </w:r>
      <w:r w:rsidRPr="002E00D8">
        <w:t xml:space="preserve"> records from database </w:t>
      </w:r>
      <w:r w:rsidR="00DD1F30" w:rsidRPr="002E00D8">
        <w:t xml:space="preserve">that must be </w:t>
      </w:r>
      <w:r w:rsidR="00662C59" w:rsidRPr="002E00D8">
        <w:t>d</w:t>
      </w:r>
      <w:r w:rsidR="00261D04" w:rsidRPr="002E00D8">
        <w:t>isplayed</w:t>
      </w:r>
      <w:r w:rsidR="00DD1F30" w:rsidRPr="002E00D8">
        <w:t xml:space="preserve"> for the particular page of data requested by the user (</w:t>
      </w:r>
      <w:r w:rsidRPr="002E00D8">
        <w:t>based on the current search criteria</w:t>
      </w:r>
      <w:r w:rsidR="00DD1F30" w:rsidRPr="002E00D8">
        <w:t>).</w:t>
      </w:r>
    </w:p>
    <w:tbl>
      <w:tblPr>
        <w:tblW w:w="13957"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115" w:type="dxa"/>
          <w:right w:w="115" w:type="dxa"/>
        </w:tblCellMar>
        <w:tblLook w:val="0000" w:firstRow="0" w:lastRow="0" w:firstColumn="0" w:lastColumn="0" w:noHBand="0" w:noVBand="0"/>
      </w:tblPr>
      <w:tblGrid>
        <w:gridCol w:w="7"/>
        <w:gridCol w:w="978"/>
        <w:gridCol w:w="102"/>
        <w:gridCol w:w="810"/>
        <w:gridCol w:w="7920"/>
        <w:gridCol w:w="3265"/>
        <w:gridCol w:w="864"/>
        <w:gridCol w:w="11"/>
      </w:tblGrid>
      <w:tr w:rsidR="003229D0" w:rsidRPr="009567F6" w:rsidTr="00872F67">
        <w:trPr>
          <w:gridAfter w:val="1"/>
          <w:wAfter w:w="11" w:type="dxa"/>
          <w:trHeight w:val="627"/>
          <w:tblHeader/>
        </w:trPr>
        <w:tc>
          <w:tcPr>
            <w:tcW w:w="985"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Control Type</w:t>
            </w:r>
          </w:p>
        </w:tc>
        <w:tc>
          <w:tcPr>
            <w:tcW w:w="912" w:type="dxa"/>
            <w:gridSpan w:val="2"/>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Format</w:t>
            </w:r>
          </w:p>
        </w:tc>
        <w:tc>
          <w:tcPr>
            <w:tcW w:w="7920" w:type="dxa"/>
            <w:tcBorders>
              <w:top w:val="single" w:sz="12" w:space="0" w:color="000000"/>
              <w:bottom w:val="single" w:sz="6" w:space="0" w:color="000000"/>
            </w:tcBorders>
            <w:shd w:val="pct25" w:color="auto" w:fill="FFFFFF"/>
          </w:tcPr>
          <w:p w:rsidR="003229D0" w:rsidRPr="009567F6" w:rsidRDefault="003229D0" w:rsidP="00BF0057">
            <w:pPr>
              <w:pStyle w:val="program"/>
              <w:rPr>
                <w:rFonts w:ascii="Times New Roman" w:hAnsi="Times New Roman"/>
                <w:b/>
                <w:noProof w:val="0"/>
              </w:rPr>
            </w:pPr>
            <w:r w:rsidRPr="009567F6">
              <w:rPr>
                <w:rFonts w:ascii="Times New Roman" w:hAnsi="Times New Roman"/>
                <w:b/>
                <w:noProof w:val="0"/>
              </w:rPr>
              <w:t>Text or Description</w:t>
            </w:r>
          </w:p>
        </w:tc>
        <w:tc>
          <w:tcPr>
            <w:tcW w:w="3265"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Content/Action</w:t>
            </w:r>
          </w:p>
        </w:tc>
        <w:tc>
          <w:tcPr>
            <w:tcW w:w="864" w:type="dxa"/>
            <w:tcBorders>
              <w:top w:val="single" w:sz="12" w:space="0" w:color="000000"/>
              <w:bottom w:val="single" w:sz="6" w:space="0" w:color="000000"/>
            </w:tcBorders>
            <w:shd w:val="pct25" w:color="auto" w:fill="FFFFFF"/>
          </w:tcPr>
          <w:p w:rsidR="003229D0" w:rsidRPr="009567F6" w:rsidRDefault="003229D0" w:rsidP="00BF0057">
            <w:pPr>
              <w:rPr>
                <w:b/>
              </w:rPr>
            </w:pPr>
            <w:r w:rsidRPr="009567F6">
              <w:rPr>
                <w:b/>
              </w:rPr>
              <w:t>Field Length</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4020C3" w:rsidP="00BF0057">
            <w:r w:rsidRPr="009567F6">
              <w:t>Modal Dialog</w:t>
            </w:r>
          </w:p>
        </w:tc>
        <w:tc>
          <w:tcPr>
            <w:tcW w:w="912" w:type="dxa"/>
            <w:gridSpan w:val="2"/>
            <w:tcBorders>
              <w:top w:val="single" w:sz="6" w:space="0" w:color="000000"/>
              <w:bottom w:val="single" w:sz="6" w:space="0" w:color="000000"/>
            </w:tcBorders>
          </w:tcPr>
          <w:p w:rsidR="003229D0" w:rsidRPr="009567F6" w:rsidRDefault="00FD263A" w:rsidP="00BF0057">
            <w:pPr>
              <w:pStyle w:val="Tabletext"/>
              <w:rPr>
                <w:rFonts w:ascii="Times New Roman" w:hAnsi="Times New Roman"/>
                <w:sz w:val="20"/>
              </w:rPr>
            </w:pPr>
            <w:r w:rsidRPr="009567F6">
              <w:rPr>
                <w:rFonts w:ascii="Times New Roman" w:hAnsi="Times New Roman"/>
                <w:sz w:val="20"/>
              </w:rPr>
              <w:t>BC</w:t>
            </w:r>
            <w:r w:rsidR="003229D0"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4020C3" w:rsidP="00BF0057">
            <w:r w:rsidRPr="009567F6">
              <w:t>Please wait while we process your request</w:t>
            </w:r>
          </w:p>
        </w:tc>
        <w:tc>
          <w:tcPr>
            <w:tcW w:w="3265" w:type="dxa"/>
            <w:tcBorders>
              <w:top w:val="single" w:sz="6" w:space="0" w:color="000000"/>
              <w:bottom w:val="single" w:sz="6" w:space="0" w:color="000000"/>
            </w:tcBorders>
          </w:tcPr>
          <w:p w:rsidR="003229D0" w:rsidRPr="009567F6" w:rsidRDefault="003229D0" w:rsidP="000F3EFD">
            <w:r w:rsidRPr="009567F6">
              <w:t xml:space="preserve">Display </w:t>
            </w:r>
            <w:r w:rsidR="000F3EFD" w:rsidRPr="009567F6">
              <w:t xml:space="preserve">a modal dialog </w:t>
            </w:r>
            <w:r w:rsidRPr="009567F6">
              <w:t xml:space="preserve"> when a database search is being processed </w:t>
            </w:r>
            <w:r w:rsidR="000F3EFD" w:rsidRPr="009567F6">
              <w:t xml:space="preserve"> to block UI.</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 xml:space="preserve">“Welcome to the </w:t>
            </w:r>
            <w:r w:rsidR="00487B80" w:rsidRPr="009567F6">
              <w:t>Historical Reporting Dashboard</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3229D0" w:rsidRPr="009567F6" w:rsidTr="00872F67">
        <w:trPr>
          <w:gridAfter w:val="1"/>
          <w:wAfter w:w="11" w:type="dxa"/>
          <w:tblHeader/>
        </w:trPr>
        <w:tc>
          <w:tcPr>
            <w:tcW w:w="985" w:type="dxa"/>
            <w:gridSpan w:val="2"/>
            <w:tcBorders>
              <w:top w:val="single" w:sz="6" w:space="0" w:color="000000"/>
              <w:bottom w:val="single" w:sz="6" w:space="0" w:color="000000"/>
            </w:tcBorders>
          </w:tcPr>
          <w:p w:rsidR="003229D0" w:rsidRPr="009567F6" w:rsidRDefault="003229D0" w:rsidP="00BF0057">
            <w:r w:rsidRPr="009567F6">
              <w:t>Header</w:t>
            </w:r>
          </w:p>
        </w:tc>
        <w:tc>
          <w:tcPr>
            <w:tcW w:w="912" w:type="dxa"/>
            <w:gridSpan w:val="2"/>
            <w:tcBorders>
              <w:top w:val="single" w:sz="6" w:space="0" w:color="000000"/>
              <w:bottom w:val="single" w:sz="6" w:space="0" w:color="000000"/>
            </w:tcBorders>
          </w:tcPr>
          <w:p w:rsidR="003229D0" w:rsidRPr="009567F6" w:rsidRDefault="003229D0" w:rsidP="00FD263A">
            <w:pPr>
              <w:pStyle w:val="Tabletext"/>
              <w:rPr>
                <w:rFonts w:ascii="Times New Roman" w:hAnsi="Times New Roman"/>
                <w:sz w:val="20"/>
              </w:rPr>
            </w:pPr>
            <w:r w:rsidRPr="009567F6">
              <w:rPr>
                <w:rFonts w:ascii="Times New Roman" w:hAnsi="Times New Roman"/>
                <w:sz w:val="20"/>
              </w:rPr>
              <w:t>A-</w:t>
            </w:r>
            <w:r w:rsidR="00FD263A" w:rsidRPr="009567F6">
              <w:rPr>
                <w:rFonts w:ascii="Times New Roman" w:hAnsi="Times New Roman"/>
                <w:sz w:val="20"/>
              </w:rPr>
              <w:t>1</w:t>
            </w:r>
          </w:p>
        </w:tc>
        <w:tc>
          <w:tcPr>
            <w:tcW w:w="7920" w:type="dxa"/>
            <w:tcBorders>
              <w:top w:val="single" w:sz="6" w:space="0" w:color="000000"/>
              <w:bottom w:val="single" w:sz="6" w:space="0" w:color="000000"/>
            </w:tcBorders>
          </w:tcPr>
          <w:p w:rsidR="003229D0" w:rsidRPr="009567F6" w:rsidRDefault="003229D0" w:rsidP="00487B80">
            <w:r w:rsidRPr="009567F6">
              <w:t>“</w:t>
            </w:r>
            <w:r w:rsidR="00487B80" w:rsidRPr="009567F6">
              <w:t>eCoaching Logs</w:t>
            </w:r>
            <w:r w:rsidRPr="009567F6">
              <w:t>”</w:t>
            </w:r>
          </w:p>
        </w:tc>
        <w:tc>
          <w:tcPr>
            <w:tcW w:w="3265" w:type="dxa"/>
            <w:tcBorders>
              <w:top w:val="single" w:sz="6" w:space="0" w:color="000000"/>
              <w:bottom w:val="single" w:sz="6" w:space="0" w:color="000000"/>
            </w:tcBorders>
          </w:tcPr>
          <w:p w:rsidR="003229D0" w:rsidRPr="009567F6" w:rsidRDefault="003229D0" w:rsidP="00BF0057">
            <w:r w:rsidRPr="009567F6">
              <w:t>N/A</w:t>
            </w:r>
          </w:p>
        </w:tc>
        <w:tc>
          <w:tcPr>
            <w:tcW w:w="864" w:type="dxa"/>
            <w:tcBorders>
              <w:top w:val="single" w:sz="6" w:space="0" w:color="000000"/>
              <w:bottom w:val="single" w:sz="6" w:space="0" w:color="000000"/>
            </w:tcBorders>
          </w:tcPr>
          <w:p w:rsidR="003229D0" w:rsidRPr="009567F6" w:rsidRDefault="003229D0" w:rsidP="00BF0057">
            <w:r w:rsidRPr="009567F6">
              <w:t>N/A</w:t>
            </w:r>
          </w:p>
        </w:tc>
      </w:tr>
      <w:tr w:rsidR="00A76E53" w:rsidRPr="009567F6" w:rsidTr="00466071">
        <w:tblPrEx>
          <w:tblCellMar>
            <w:left w:w="108" w:type="dxa"/>
            <w:right w:w="108" w:type="dxa"/>
          </w:tblCellMar>
        </w:tblPrEx>
        <w:trPr>
          <w:gridBefore w:val="1"/>
          <w:wBefore w:w="7" w:type="dxa"/>
        </w:trPr>
        <w:tc>
          <w:tcPr>
            <w:tcW w:w="13950" w:type="dxa"/>
            <w:gridSpan w:val="7"/>
            <w:tcBorders>
              <w:top w:val="single" w:sz="6" w:space="0" w:color="000000"/>
              <w:bottom w:val="single" w:sz="6" w:space="0" w:color="000000"/>
            </w:tcBorders>
            <w:shd w:val="pct25" w:color="auto" w:fill="auto"/>
          </w:tcPr>
          <w:p w:rsidR="00A76E53" w:rsidRPr="009567F6" w:rsidRDefault="00A76E53" w:rsidP="002329CC">
            <w:r w:rsidRPr="009567F6">
              <w:lastRenderedPageBreak/>
              <w:t>If user</w:t>
            </w:r>
            <w:r w:rsidR="00366F8F" w:rsidRPr="009567F6">
              <w:t>s</w:t>
            </w:r>
            <w:r w:rsidRPr="009567F6">
              <w:t xml:space="preserve"> </w:t>
            </w:r>
            <w:r w:rsidR="00366F8F" w:rsidRPr="009567F6">
              <w:t xml:space="preserve"> with job codes in the following (*40, *50, *60, *70, WISO*, WSTE*, WPPM*, WPSM*, WSQE*, WACQ*</w:t>
            </w:r>
            <w:r w:rsidR="006D57DE" w:rsidRPr="009567F6">
              <w:t>, WEEX*</w:t>
            </w:r>
            <w:r w:rsidR="00753575" w:rsidRPr="009567F6">
              <w:t>, WISY*</w:t>
            </w:r>
            <w:r w:rsidR="009E4F71" w:rsidRPr="009567F6">
              <w:t>, WPWL51</w:t>
            </w:r>
            <w:r w:rsidR="00366F8F" w:rsidRPr="009567F6">
              <w:t>)</w:t>
            </w:r>
            <w:r w:rsidRPr="009567F6">
              <w:t xml:space="preserve"> then display the following:</w:t>
            </w:r>
          </w:p>
        </w:tc>
      </w:tr>
      <w:tr w:rsidR="00487B80" w:rsidRPr="009567F6" w:rsidTr="00512C97">
        <w:trPr>
          <w:gridAfter w:val="1"/>
          <w:wAfter w:w="11" w:type="dxa"/>
          <w:tblHeader/>
        </w:trPr>
        <w:tc>
          <w:tcPr>
            <w:tcW w:w="1087" w:type="dxa"/>
            <w:gridSpan w:val="3"/>
            <w:tcBorders>
              <w:top w:val="single" w:sz="6" w:space="0" w:color="000000"/>
              <w:bottom w:val="single" w:sz="6" w:space="0" w:color="000000"/>
            </w:tcBorders>
          </w:tcPr>
          <w:p w:rsidR="00487B80" w:rsidRPr="009567F6" w:rsidRDefault="00487B80" w:rsidP="00811ECC">
            <w:r w:rsidRPr="009567F6">
              <w:t>Text</w:t>
            </w:r>
          </w:p>
        </w:tc>
        <w:tc>
          <w:tcPr>
            <w:tcW w:w="810" w:type="dxa"/>
            <w:tcBorders>
              <w:top w:val="single" w:sz="6" w:space="0" w:color="000000"/>
              <w:bottom w:val="single" w:sz="6" w:space="0" w:color="000000"/>
            </w:tcBorders>
          </w:tcPr>
          <w:p w:rsidR="00487B80" w:rsidRPr="009567F6" w:rsidRDefault="00487B80" w:rsidP="00811ECC">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87B80" w:rsidRPr="009567F6" w:rsidRDefault="00487B80" w:rsidP="00811ECC">
            <w:r w:rsidRPr="009567F6">
              <w:t>Filter</w:t>
            </w:r>
          </w:p>
        </w:tc>
        <w:tc>
          <w:tcPr>
            <w:tcW w:w="3265" w:type="dxa"/>
            <w:tcBorders>
              <w:top w:val="single" w:sz="6" w:space="0" w:color="000000"/>
              <w:bottom w:val="single" w:sz="6" w:space="0" w:color="000000"/>
            </w:tcBorders>
          </w:tcPr>
          <w:p w:rsidR="00487B80" w:rsidRPr="009567F6" w:rsidRDefault="00487B80" w:rsidP="00811ECC">
            <w:r w:rsidRPr="009567F6">
              <w:t>N/A</w:t>
            </w:r>
          </w:p>
        </w:tc>
        <w:tc>
          <w:tcPr>
            <w:tcW w:w="864" w:type="dxa"/>
            <w:tcBorders>
              <w:top w:val="single" w:sz="6" w:space="0" w:color="000000"/>
              <w:bottom w:val="single" w:sz="6" w:space="0" w:color="000000"/>
            </w:tcBorders>
          </w:tcPr>
          <w:p w:rsidR="00487B80" w:rsidRPr="009567F6" w:rsidRDefault="00487B80"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[ddSite]</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sites for the user’s eCoaching records.</w:t>
            </w:r>
          </w:p>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p w:rsidR="004C6875" w:rsidRPr="009567F6" w:rsidRDefault="004C6875" w:rsidP="00487B80">
            <w:r w:rsidRPr="009567F6">
              <w:t>OnChange refresh report data based on selected filter option</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[ddCSR]</w:t>
            </w:r>
          </w:p>
        </w:tc>
        <w:tc>
          <w:tcPr>
            <w:tcW w:w="3265" w:type="dxa"/>
            <w:tcBorders>
              <w:top w:val="single" w:sz="6" w:space="0" w:color="000000"/>
              <w:bottom w:val="single" w:sz="6" w:space="0" w:color="000000"/>
            </w:tcBorders>
          </w:tcPr>
          <w:p w:rsidR="004C6875" w:rsidRPr="009567F6" w:rsidRDefault="004C6875" w:rsidP="00421F62">
            <w:r w:rsidRPr="009567F6">
              <w:t>Dropdown contains the list of Employees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w:t>
            </w:r>
            <w:r w:rsidR="004F78D4" w:rsidRPr="009567F6">
              <w:t>UP</w:t>
            </w:r>
            <w:r w:rsidRPr="009567F6">
              <w:t>]</w:t>
            </w:r>
          </w:p>
        </w:tc>
        <w:tc>
          <w:tcPr>
            <w:tcW w:w="3265" w:type="dxa"/>
            <w:tcBorders>
              <w:top w:val="single" w:sz="6" w:space="0" w:color="000000"/>
              <w:bottom w:val="single" w:sz="6" w:space="0" w:color="000000"/>
            </w:tcBorders>
          </w:tcPr>
          <w:p w:rsidR="004C6875" w:rsidRPr="009567F6" w:rsidRDefault="004C6875" w:rsidP="00811ECC">
            <w:r w:rsidRPr="009567F6">
              <w:t>Dropdown contains the list of Supervisors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487B80">
            <w:r w:rsidRPr="009567F6">
              <w:t>[ddM</w:t>
            </w:r>
            <w:r w:rsidR="004F78D4" w:rsidRPr="009567F6">
              <w:t>GR</w:t>
            </w:r>
            <w:r w:rsidRPr="009567F6">
              <w:t>]</w:t>
            </w:r>
          </w:p>
        </w:tc>
        <w:tc>
          <w:tcPr>
            <w:tcW w:w="3265" w:type="dxa"/>
            <w:tcBorders>
              <w:top w:val="single" w:sz="6" w:space="0" w:color="000000"/>
              <w:bottom w:val="single" w:sz="6" w:space="0" w:color="000000"/>
            </w:tcBorders>
          </w:tcPr>
          <w:p w:rsidR="004C6875" w:rsidRPr="009567F6" w:rsidRDefault="004C6875" w:rsidP="00487B80">
            <w:r w:rsidRPr="009567F6">
              <w:t>Dropdown contains the list of MGRs for the user’s eCoaching records.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F78D4" w:rsidRPr="009567F6" w:rsidTr="00512C97">
        <w:trPr>
          <w:gridAfter w:val="1"/>
          <w:wAfter w:w="11" w:type="dxa"/>
          <w:tblHeader/>
        </w:trPr>
        <w:tc>
          <w:tcPr>
            <w:tcW w:w="1087" w:type="dxa"/>
            <w:gridSpan w:val="3"/>
            <w:tcBorders>
              <w:top w:val="single" w:sz="6" w:space="0" w:color="000000"/>
              <w:bottom w:val="single" w:sz="6" w:space="0" w:color="000000"/>
            </w:tcBorders>
          </w:tcPr>
          <w:p w:rsidR="004F78D4" w:rsidRPr="009567F6" w:rsidRDefault="004F78D4" w:rsidP="00ED188A">
            <w:r w:rsidRPr="009567F6">
              <w:t>Dropdown</w:t>
            </w:r>
          </w:p>
        </w:tc>
        <w:tc>
          <w:tcPr>
            <w:tcW w:w="810" w:type="dxa"/>
            <w:tcBorders>
              <w:top w:val="single" w:sz="6" w:space="0" w:color="000000"/>
              <w:bottom w:val="single" w:sz="6" w:space="0" w:color="000000"/>
            </w:tcBorders>
          </w:tcPr>
          <w:p w:rsidR="004F78D4" w:rsidRPr="009567F6" w:rsidRDefault="004F78D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F78D4" w:rsidRPr="009567F6" w:rsidRDefault="004F78D4" w:rsidP="004F78D4">
            <w:r w:rsidRPr="009567F6">
              <w:t>[ddSubmitter]</w:t>
            </w:r>
          </w:p>
        </w:tc>
        <w:tc>
          <w:tcPr>
            <w:tcW w:w="3265" w:type="dxa"/>
            <w:tcBorders>
              <w:top w:val="single" w:sz="6" w:space="0" w:color="000000"/>
              <w:bottom w:val="single" w:sz="6" w:space="0" w:color="000000"/>
            </w:tcBorders>
          </w:tcPr>
          <w:p w:rsidR="004F78D4" w:rsidRPr="009567F6" w:rsidRDefault="004F78D4" w:rsidP="004F78D4">
            <w:r w:rsidRPr="009567F6">
              <w:t>Dropdown contains the list of Submitters for the user’s eCoaching records.</w:t>
            </w:r>
          </w:p>
        </w:tc>
        <w:tc>
          <w:tcPr>
            <w:tcW w:w="864" w:type="dxa"/>
            <w:tcBorders>
              <w:top w:val="single" w:sz="6" w:space="0" w:color="000000"/>
              <w:bottom w:val="single" w:sz="6" w:space="0" w:color="000000"/>
            </w:tcBorders>
          </w:tcPr>
          <w:p w:rsidR="004F78D4" w:rsidRPr="009567F6" w:rsidRDefault="004F78D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11ECC">
            <w:r w:rsidRPr="009567F6">
              <w:t>[ddStatus]</w:t>
            </w:r>
          </w:p>
        </w:tc>
        <w:tc>
          <w:tcPr>
            <w:tcW w:w="3265" w:type="dxa"/>
            <w:tcBorders>
              <w:top w:val="single" w:sz="6" w:space="0" w:color="000000"/>
              <w:bottom w:val="single" w:sz="6" w:space="0" w:color="000000"/>
            </w:tcBorders>
          </w:tcPr>
          <w:p w:rsidR="004F78D4" w:rsidRPr="009567F6" w:rsidRDefault="004F78D4" w:rsidP="00811ECC">
            <w:r w:rsidRPr="009567F6">
              <w:t>Dropdown contains the list of statuses for the user’s eCoaching records.</w:t>
            </w:r>
          </w:p>
          <w:p w:rsidR="004F78D4" w:rsidRPr="009567F6" w:rsidRDefault="004F78D4" w:rsidP="00811ECC"/>
          <w:p w:rsidR="004C6875" w:rsidRPr="009567F6" w:rsidRDefault="004C6875" w:rsidP="00811ECC"/>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Dropdown</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4C6875" w:rsidRPr="009567F6" w:rsidRDefault="004C6875" w:rsidP="00850145">
            <w:r w:rsidRPr="009567F6">
              <w:t>[ddSource]</w:t>
            </w:r>
          </w:p>
        </w:tc>
        <w:tc>
          <w:tcPr>
            <w:tcW w:w="3265" w:type="dxa"/>
            <w:tcBorders>
              <w:top w:val="single" w:sz="6" w:space="0" w:color="000000"/>
              <w:bottom w:val="single" w:sz="6" w:space="0" w:color="000000"/>
            </w:tcBorders>
            <w:noWrap/>
          </w:tcPr>
          <w:p w:rsidR="004F78D4" w:rsidRPr="009567F6" w:rsidRDefault="004F78D4" w:rsidP="004F78D4">
            <w:r w:rsidRPr="009567F6">
              <w:t>Dropdown contains the list of sources for the user’s eCoaching records.</w:t>
            </w:r>
          </w:p>
          <w:p w:rsidR="004F78D4" w:rsidRPr="009567F6" w:rsidRDefault="004F78D4" w:rsidP="00811ECC"/>
          <w:p w:rsidR="004F78D4" w:rsidRPr="009567F6" w:rsidRDefault="004F78D4" w:rsidP="00811ECC"/>
          <w:p w:rsidR="004F78D4" w:rsidRPr="009567F6" w:rsidRDefault="004F78D4" w:rsidP="00811ECC"/>
          <w:p w:rsidR="004C6875" w:rsidRPr="009567F6" w:rsidRDefault="004C6875" w:rsidP="00811ECC"/>
          <w:p w:rsidR="004C6875" w:rsidRPr="009567F6" w:rsidRDefault="004C6875" w:rsidP="00512C97"/>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466071"/>
        </w:tc>
        <w:tc>
          <w:tcPr>
            <w:tcW w:w="864" w:type="dxa"/>
            <w:tcBorders>
              <w:top w:val="single" w:sz="6" w:space="0" w:color="000000"/>
              <w:bottom w:val="single" w:sz="6" w:space="0" w:color="000000"/>
            </w:tcBorders>
          </w:tcPr>
          <w:p w:rsidR="004C6875" w:rsidRPr="009567F6" w:rsidRDefault="004C6875" w:rsidP="00811ECC"/>
        </w:tc>
      </w:tr>
      <w:tr w:rsidR="00894F64" w:rsidRPr="009567F6" w:rsidTr="00512C97">
        <w:trPr>
          <w:gridAfter w:val="1"/>
          <w:wAfter w:w="11" w:type="dxa"/>
          <w:tblHeader/>
        </w:trPr>
        <w:tc>
          <w:tcPr>
            <w:tcW w:w="1087" w:type="dxa"/>
            <w:gridSpan w:val="3"/>
            <w:tcBorders>
              <w:top w:val="single" w:sz="6" w:space="0" w:color="000000"/>
              <w:bottom w:val="single" w:sz="6" w:space="0" w:color="000000"/>
            </w:tcBorders>
          </w:tcPr>
          <w:p w:rsidR="00894F64" w:rsidRPr="009567F6" w:rsidRDefault="00894F64" w:rsidP="00ED188A">
            <w:r w:rsidRPr="009567F6">
              <w:t>Dropdown</w:t>
            </w:r>
          </w:p>
        </w:tc>
        <w:tc>
          <w:tcPr>
            <w:tcW w:w="810" w:type="dxa"/>
            <w:tcBorders>
              <w:top w:val="single" w:sz="6" w:space="0" w:color="000000"/>
              <w:bottom w:val="single" w:sz="6" w:space="0" w:color="000000"/>
            </w:tcBorders>
          </w:tcPr>
          <w:p w:rsidR="00894F64" w:rsidRPr="009567F6" w:rsidRDefault="00894F64" w:rsidP="00ED188A">
            <w:pPr>
              <w:pStyle w:val="Tabletext"/>
              <w:rPr>
                <w:rFonts w:ascii="Times New Roman" w:hAnsi="Times New Roman"/>
                <w:sz w:val="20"/>
              </w:rPr>
            </w:pPr>
            <w:r w:rsidRPr="009567F6">
              <w:rPr>
                <w:rFonts w:ascii="Times New Roman" w:hAnsi="Times New Roman"/>
                <w:sz w:val="20"/>
              </w:rPr>
              <w:t>A-2</w:t>
            </w:r>
          </w:p>
        </w:tc>
        <w:tc>
          <w:tcPr>
            <w:tcW w:w="7920" w:type="dxa"/>
            <w:tcBorders>
              <w:top w:val="single" w:sz="6" w:space="0" w:color="000000"/>
              <w:bottom w:val="single" w:sz="6" w:space="0" w:color="000000"/>
            </w:tcBorders>
          </w:tcPr>
          <w:p w:rsidR="00894F64" w:rsidRPr="009567F6" w:rsidRDefault="00894F64" w:rsidP="00894F64">
            <w:r w:rsidRPr="009567F6">
              <w:t>[ddValue]</w:t>
            </w:r>
          </w:p>
        </w:tc>
        <w:tc>
          <w:tcPr>
            <w:tcW w:w="3265" w:type="dxa"/>
            <w:tcBorders>
              <w:top w:val="single" w:sz="6" w:space="0" w:color="000000"/>
              <w:bottom w:val="single" w:sz="6" w:space="0" w:color="000000"/>
            </w:tcBorders>
          </w:tcPr>
          <w:p w:rsidR="00894F64" w:rsidRPr="009567F6" w:rsidRDefault="00894F64" w:rsidP="00ED188A">
            <w:r w:rsidRPr="009567F6">
              <w:t>Dropdown contains the list of values for the user’s eCoaching records.</w:t>
            </w:r>
          </w:p>
          <w:p w:rsidR="00894F64" w:rsidRPr="009567F6" w:rsidRDefault="00894F64" w:rsidP="00ED188A"/>
          <w:p w:rsidR="00894F64" w:rsidRPr="009567F6" w:rsidRDefault="00894F64" w:rsidP="00ED188A"/>
          <w:p w:rsidR="00894F64" w:rsidRPr="009567F6" w:rsidRDefault="00894F64" w:rsidP="00ED188A"/>
        </w:tc>
        <w:tc>
          <w:tcPr>
            <w:tcW w:w="864" w:type="dxa"/>
            <w:tcBorders>
              <w:top w:val="single" w:sz="6" w:space="0" w:color="000000"/>
              <w:bottom w:val="single" w:sz="6" w:space="0" w:color="000000"/>
            </w:tcBorders>
          </w:tcPr>
          <w:p w:rsidR="00894F64" w:rsidRPr="009567F6" w:rsidRDefault="00894F64" w:rsidP="00ED188A">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Submitted:</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[Date1]</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811ECC">
            <w:r w:rsidRPr="009567F6">
              <w:t>OnClick opens calendar menu to open Date1</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Text Box</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017E3D">
            <w:r w:rsidRPr="009567F6">
              <w:t>[Date2]</w:t>
            </w:r>
          </w:p>
        </w:tc>
        <w:tc>
          <w:tcPr>
            <w:tcW w:w="3265" w:type="dxa"/>
            <w:tcBorders>
              <w:top w:val="single" w:sz="6" w:space="0" w:color="000000"/>
              <w:bottom w:val="single" w:sz="6" w:space="0" w:color="000000"/>
            </w:tcBorders>
          </w:tcPr>
          <w:p w:rsidR="004C6875" w:rsidRPr="009567F6" w:rsidRDefault="004C6875" w:rsidP="00811ECC">
            <w:r w:rsidRPr="009567F6">
              <w:t>N/A</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Image</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Calendar_scheduleHS.png</w:t>
            </w:r>
          </w:p>
        </w:tc>
        <w:tc>
          <w:tcPr>
            <w:tcW w:w="3265" w:type="dxa"/>
            <w:tcBorders>
              <w:top w:val="single" w:sz="6" w:space="0" w:color="000000"/>
              <w:bottom w:val="single" w:sz="6" w:space="0" w:color="000000"/>
            </w:tcBorders>
          </w:tcPr>
          <w:p w:rsidR="004C6875" w:rsidRPr="009567F6" w:rsidRDefault="004C6875" w:rsidP="00017E3D">
            <w:r w:rsidRPr="009567F6">
              <w:t>OnClick opens calendar menu to open Date2</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t>Button</w:t>
            </w:r>
          </w:p>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r w:rsidRPr="009567F6">
              <w:rPr>
                <w:rFonts w:ascii="Times New Roman" w:hAnsi="Times New Roman"/>
                <w:sz w:val="20"/>
              </w:rPr>
              <w:t>ABCD-2</w:t>
            </w:r>
          </w:p>
        </w:tc>
        <w:tc>
          <w:tcPr>
            <w:tcW w:w="7920" w:type="dxa"/>
            <w:tcBorders>
              <w:top w:val="single" w:sz="6" w:space="0" w:color="000000"/>
              <w:bottom w:val="single" w:sz="6" w:space="0" w:color="000000"/>
            </w:tcBorders>
          </w:tcPr>
          <w:p w:rsidR="004C6875" w:rsidRPr="009567F6" w:rsidRDefault="004C6875" w:rsidP="00811ECC">
            <w:r w:rsidRPr="009567F6">
              <w:t>[Button1]</w:t>
            </w:r>
          </w:p>
        </w:tc>
        <w:tc>
          <w:tcPr>
            <w:tcW w:w="3265" w:type="dxa"/>
            <w:tcBorders>
              <w:top w:val="single" w:sz="6" w:space="0" w:color="000000"/>
              <w:bottom w:val="single" w:sz="6" w:space="0" w:color="000000"/>
            </w:tcBorders>
          </w:tcPr>
          <w:p w:rsidR="004C6875" w:rsidRPr="009567F6" w:rsidRDefault="004C6875" w:rsidP="00017E3D">
            <w:r w:rsidRPr="009567F6">
              <w:t>OnClick reloads report based on selected menu options</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C2179C" w:rsidRPr="009567F6" w:rsidTr="00983B78">
        <w:trPr>
          <w:gridAfter w:val="1"/>
          <w:wAfter w:w="11" w:type="dxa"/>
          <w:tblHeader/>
        </w:trPr>
        <w:tc>
          <w:tcPr>
            <w:tcW w:w="13946" w:type="dxa"/>
            <w:gridSpan w:val="7"/>
            <w:tcBorders>
              <w:top w:val="single" w:sz="6" w:space="0" w:color="000000"/>
              <w:bottom w:val="single" w:sz="6" w:space="0" w:color="000000"/>
            </w:tcBorders>
          </w:tcPr>
          <w:p w:rsidR="00C2179C" w:rsidRPr="009567F6" w:rsidRDefault="00C2179C" w:rsidP="00455481">
            <w:r>
              <w:t xml:space="preserve">“Export to Excel” button will be disabled for </w:t>
            </w:r>
            <w:r w:rsidR="000B4FAA">
              <w:t xml:space="preserve">users who are </w:t>
            </w:r>
            <w:r>
              <w:t xml:space="preserve">supervisors (job code </w:t>
            </w:r>
            <w:r w:rsidR="00455481">
              <w:t>ends with “40”</w:t>
            </w:r>
            <w:r>
              <w:t>)</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00563C" w:rsidP="00811ECC">
            <w:r w:rsidRPr="009567F6">
              <w:t>Button</w:t>
            </w:r>
          </w:p>
        </w:tc>
        <w:tc>
          <w:tcPr>
            <w:tcW w:w="810" w:type="dxa"/>
            <w:tcBorders>
              <w:top w:val="single" w:sz="6" w:space="0" w:color="000000"/>
              <w:bottom w:val="single" w:sz="6" w:space="0" w:color="000000"/>
            </w:tcBorders>
          </w:tcPr>
          <w:p w:rsidR="004C6875" w:rsidRPr="009567F6" w:rsidRDefault="0000563C" w:rsidP="00D76156">
            <w:pPr>
              <w:pStyle w:val="Tabletext"/>
              <w:rPr>
                <w:rFonts w:ascii="Times New Roman" w:hAnsi="Times New Roman"/>
                <w:sz w:val="20"/>
              </w:rPr>
            </w:pPr>
            <w:r w:rsidRPr="009567F6">
              <w:rPr>
                <w:rFonts w:ascii="Times New Roman" w:hAnsi="Times New Roman"/>
                <w:sz w:val="20"/>
              </w:rPr>
              <w:t>ABC</w:t>
            </w:r>
            <w:r w:rsidR="00D76156" w:rsidRPr="009567F6">
              <w:rPr>
                <w:rFonts w:ascii="Times New Roman" w:hAnsi="Times New Roman"/>
                <w:sz w:val="20"/>
              </w:rPr>
              <w:t>D</w:t>
            </w:r>
            <w:r w:rsidRPr="009567F6">
              <w:rPr>
                <w:rFonts w:ascii="Times New Roman" w:hAnsi="Times New Roman"/>
                <w:sz w:val="20"/>
              </w:rPr>
              <w:t>-2</w:t>
            </w:r>
          </w:p>
        </w:tc>
        <w:tc>
          <w:tcPr>
            <w:tcW w:w="7920" w:type="dxa"/>
            <w:tcBorders>
              <w:top w:val="single" w:sz="6" w:space="0" w:color="000000"/>
              <w:bottom w:val="single" w:sz="6" w:space="0" w:color="000000"/>
            </w:tcBorders>
          </w:tcPr>
          <w:p w:rsidR="004C6875" w:rsidRPr="009567F6" w:rsidRDefault="0000563C" w:rsidP="00811ECC">
            <w:r w:rsidRPr="009567F6">
              <w:t>Export To Excel</w:t>
            </w:r>
          </w:p>
        </w:tc>
        <w:tc>
          <w:tcPr>
            <w:tcW w:w="3265" w:type="dxa"/>
            <w:tcBorders>
              <w:top w:val="single" w:sz="6" w:space="0" w:color="000000"/>
              <w:bottom w:val="single" w:sz="6" w:space="0" w:color="000000"/>
            </w:tcBorders>
          </w:tcPr>
          <w:p w:rsidR="004C6875" w:rsidRPr="009567F6" w:rsidRDefault="000B70EC" w:rsidP="00811ECC">
            <w:r w:rsidRPr="009567F6">
              <w:t>OnClick generates excel file (.xlsx) based on selected dropdown options</w:t>
            </w:r>
            <w:r w:rsidR="00866484" w:rsidRPr="009567F6">
              <w:t xml:space="preserve"> by calling stored procedure sp_SelectFrom_Coaching_Log_Historical_Export</w:t>
            </w:r>
            <w:r w:rsidR="009F40B6" w:rsidRPr="009567F6">
              <w:t>.</w:t>
            </w:r>
          </w:p>
          <w:p w:rsidR="009F40B6" w:rsidRPr="009567F6" w:rsidRDefault="009F40B6" w:rsidP="009F40B6">
            <w:r w:rsidRPr="009567F6">
              <w:t>Upon completion, a popup download dialog displays allowing  the user to either Open or Save the file.</w:t>
            </w:r>
          </w:p>
        </w:tc>
        <w:tc>
          <w:tcPr>
            <w:tcW w:w="864" w:type="dxa"/>
            <w:tcBorders>
              <w:top w:val="single" w:sz="6" w:space="0" w:color="000000"/>
              <w:bottom w:val="single" w:sz="6" w:space="0" w:color="000000"/>
            </w:tcBorders>
          </w:tcPr>
          <w:p w:rsidR="004C6875" w:rsidRPr="009567F6" w:rsidRDefault="000B70EC" w:rsidP="00811ECC">
            <w:r w:rsidRPr="009567F6">
              <w:t>N/A</w:t>
            </w:r>
          </w:p>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tc>
        <w:tc>
          <w:tcPr>
            <w:tcW w:w="810" w:type="dxa"/>
            <w:tcBorders>
              <w:top w:val="single" w:sz="6" w:space="0" w:color="000000"/>
              <w:bottom w:val="single" w:sz="6" w:space="0" w:color="000000"/>
            </w:tcBorders>
          </w:tcPr>
          <w:p w:rsidR="004C6875" w:rsidRPr="009567F6" w:rsidRDefault="004C6875" w:rsidP="00811ECC">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tc>
        <w:tc>
          <w:tcPr>
            <w:tcW w:w="864" w:type="dxa"/>
            <w:tcBorders>
              <w:top w:val="single" w:sz="6" w:space="0" w:color="000000"/>
              <w:bottom w:val="single" w:sz="6" w:space="0" w:color="000000"/>
            </w:tcBorders>
          </w:tcPr>
          <w:p w:rsidR="004C6875" w:rsidRPr="009567F6" w:rsidRDefault="004C6875" w:rsidP="00811ECC"/>
        </w:tc>
      </w:tr>
      <w:tr w:rsidR="004C6875" w:rsidRPr="009567F6" w:rsidTr="00512C97">
        <w:trPr>
          <w:gridAfter w:val="1"/>
          <w:wAfter w:w="11" w:type="dxa"/>
          <w:tblHeader/>
        </w:trPr>
        <w:tc>
          <w:tcPr>
            <w:tcW w:w="1087" w:type="dxa"/>
            <w:gridSpan w:val="3"/>
            <w:tcBorders>
              <w:top w:val="single" w:sz="6" w:space="0" w:color="000000"/>
              <w:bottom w:val="single" w:sz="6" w:space="0" w:color="000000"/>
            </w:tcBorders>
          </w:tcPr>
          <w:p w:rsidR="004C6875" w:rsidRPr="009567F6" w:rsidRDefault="004C6875" w:rsidP="00811ECC">
            <w:r w:rsidRPr="009567F6">
              <w:lastRenderedPageBreak/>
              <w:t>Table</w:t>
            </w:r>
          </w:p>
        </w:tc>
        <w:tc>
          <w:tcPr>
            <w:tcW w:w="810" w:type="dxa"/>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ABCD-3</w:t>
            </w:r>
          </w:p>
        </w:tc>
        <w:tc>
          <w:tcPr>
            <w:tcW w:w="7920" w:type="dxa"/>
            <w:tcBorders>
              <w:top w:val="single" w:sz="6" w:space="0" w:color="000000"/>
              <w:bottom w:val="single" w:sz="6" w:space="0" w:color="000000"/>
            </w:tcBorders>
          </w:tcPr>
          <w:p w:rsidR="004C6875" w:rsidRPr="009567F6" w:rsidRDefault="004C6875" w:rsidP="00811ECC"/>
          <w:tbl>
            <w:tblPr>
              <w:tblStyle w:val="TableGrid"/>
              <w:tblW w:w="7530" w:type="dxa"/>
              <w:tblLayout w:type="fixed"/>
              <w:tblLook w:val="04A0" w:firstRow="1" w:lastRow="0" w:firstColumn="1" w:lastColumn="0" w:noHBand="0" w:noVBand="1"/>
            </w:tblPr>
            <w:tblGrid>
              <w:gridCol w:w="615"/>
              <w:gridCol w:w="615"/>
              <w:gridCol w:w="615"/>
              <w:gridCol w:w="615"/>
              <w:gridCol w:w="615"/>
              <w:gridCol w:w="614"/>
              <w:gridCol w:w="614"/>
              <w:gridCol w:w="614"/>
              <w:gridCol w:w="614"/>
              <w:gridCol w:w="613"/>
              <w:gridCol w:w="613"/>
              <w:gridCol w:w="773"/>
            </w:tblGrid>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 Name</w:t>
                  </w:r>
                </w:p>
              </w:tc>
              <w:tc>
                <w:tcPr>
                  <w:tcW w:w="408" w:type="pct"/>
                  <w:tcMar>
                    <w:left w:w="72" w:type="dxa"/>
                    <w:right w:w="72" w:type="dxa"/>
                  </w:tcMar>
                  <w:vAlign w:val="center"/>
                </w:tcPr>
                <w:p w:rsidR="00643205" w:rsidRPr="009567F6" w:rsidRDefault="00643205" w:rsidP="00894F64">
                  <w:pPr>
                    <w:jc w:val="center"/>
                  </w:pPr>
                  <w:r w:rsidRPr="009567F6">
                    <w:t>Supervisor Name</w:t>
                  </w:r>
                </w:p>
              </w:tc>
              <w:tc>
                <w:tcPr>
                  <w:tcW w:w="408" w:type="pct"/>
                  <w:vAlign w:val="center"/>
                </w:tcPr>
                <w:p w:rsidR="00643205" w:rsidRPr="009567F6" w:rsidRDefault="00643205" w:rsidP="00894F64">
                  <w:pPr>
                    <w:jc w:val="center"/>
                  </w:pPr>
                  <w:r w:rsidRPr="009567F6">
                    <w:t>Manager Name</w:t>
                  </w:r>
                </w:p>
              </w:tc>
              <w:tc>
                <w:tcPr>
                  <w:tcW w:w="408" w:type="pct"/>
                  <w:vAlign w:val="center"/>
                </w:tcPr>
                <w:p w:rsidR="00643205" w:rsidRPr="009567F6" w:rsidRDefault="00643205" w:rsidP="00894F64">
                  <w:pPr>
                    <w:jc w:val="center"/>
                  </w:pPr>
                  <w:r w:rsidRPr="009567F6">
                    <w:t>Submitter Name</w:t>
                  </w:r>
                </w:p>
              </w:tc>
              <w:tc>
                <w:tcPr>
                  <w:tcW w:w="408" w:type="pct"/>
                  <w:vAlign w:val="center"/>
                </w:tcPr>
                <w:p w:rsidR="00643205" w:rsidRPr="009567F6" w:rsidRDefault="00643205" w:rsidP="00894F64">
                  <w:pPr>
                    <w:jc w:val="center"/>
                  </w:pPr>
                  <w:r w:rsidRPr="009567F6">
                    <w:t>Source</w:t>
                  </w:r>
                </w:p>
              </w:tc>
              <w:tc>
                <w:tcPr>
                  <w:tcW w:w="408" w:type="pct"/>
                  <w:tcMar>
                    <w:left w:w="72" w:type="dxa"/>
                    <w:right w:w="72" w:type="dxa"/>
                  </w:tcMar>
                  <w:vAlign w:val="center"/>
                </w:tcPr>
                <w:p w:rsidR="00643205" w:rsidRPr="009567F6" w:rsidRDefault="00643205" w:rsidP="00AF3A87">
                  <w:pPr>
                    <w:jc w:val="center"/>
                  </w:pPr>
                  <w:r w:rsidRPr="009567F6">
                    <w:t>Status</w:t>
                  </w:r>
                </w:p>
              </w:tc>
              <w:tc>
                <w:tcPr>
                  <w:tcW w:w="408" w:type="pct"/>
                </w:tcPr>
                <w:p w:rsidR="00643205" w:rsidRPr="009567F6" w:rsidRDefault="00643205" w:rsidP="00AF3A87">
                  <w:pPr>
                    <w:jc w:val="center"/>
                  </w:pPr>
                  <w:r w:rsidRPr="009567F6">
                    <w:t>Coaching Reason</w:t>
                  </w:r>
                </w:p>
              </w:tc>
              <w:tc>
                <w:tcPr>
                  <w:tcW w:w="407" w:type="pct"/>
                </w:tcPr>
                <w:p w:rsidR="00643205" w:rsidRPr="009567F6" w:rsidRDefault="00643205" w:rsidP="00AF3A87">
                  <w:pPr>
                    <w:jc w:val="center"/>
                  </w:pPr>
                  <w:r w:rsidRPr="009567F6">
                    <w:t>Sub-Coaching 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 Date</w:t>
                  </w:r>
                </w:p>
              </w:tc>
            </w:tr>
            <w:tr w:rsidR="00643205" w:rsidRPr="009567F6" w:rsidTr="00643205">
              <w:tc>
                <w:tcPr>
                  <w:tcW w:w="408" w:type="pct"/>
                  <w:tcMar>
                    <w:left w:w="72" w:type="dxa"/>
                    <w:right w:w="72" w:type="dxa"/>
                  </w:tcMar>
                  <w:vAlign w:val="center"/>
                </w:tcPr>
                <w:p w:rsidR="00643205" w:rsidRPr="009567F6" w:rsidRDefault="00643205" w:rsidP="00894F64">
                  <w:pPr>
                    <w:jc w:val="center"/>
                  </w:pPr>
                  <w:r w:rsidRPr="009567F6">
                    <w:t>#Index#</w:t>
                  </w:r>
                </w:p>
              </w:tc>
              <w:tc>
                <w:tcPr>
                  <w:tcW w:w="408" w:type="pct"/>
                  <w:tcMar>
                    <w:left w:w="72" w:type="dxa"/>
                    <w:right w:w="72" w:type="dxa"/>
                  </w:tcMar>
                  <w:vAlign w:val="center"/>
                </w:tcPr>
                <w:p w:rsidR="00643205" w:rsidRPr="009567F6" w:rsidRDefault="00643205" w:rsidP="00894F64">
                  <w:pPr>
                    <w:jc w:val="center"/>
                  </w:pPr>
                  <w:r w:rsidRPr="009567F6">
                    <w:t>#FormId#</w:t>
                  </w:r>
                </w:p>
              </w:tc>
              <w:tc>
                <w:tcPr>
                  <w:tcW w:w="408" w:type="pct"/>
                  <w:tcMar>
                    <w:left w:w="72" w:type="dxa"/>
                    <w:right w:w="72" w:type="dxa"/>
                  </w:tcMar>
                  <w:vAlign w:val="center"/>
                </w:tcPr>
                <w:p w:rsidR="00643205" w:rsidRPr="009567F6" w:rsidRDefault="00643205" w:rsidP="00894F64">
                  <w:pPr>
                    <w:jc w:val="center"/>
                  </w:pPr>
                  <w:r w:rsidRPr="009567F6">
                    <w:t>#CSRName#</w:t>
                  </w:r>
                </w:p>
              </w:tc>
              <w:tc>
                <w:tcPr>
                  <w:tcW w:w="408" w:type="pct"/>
                  <w:tcMar>
                    <w:left w:w="72" w:type="dxa"/>
                    <w:right w:w="72" w:type="dxa"/>
                  </w:tcMar>
                  <w:vAlign w:val="center"/>
                </w:tcPr>
                <w:p w:rsidR="00643205" w:rsidRPr="009567F6" w:rsidRDefault="00643205" w:rsidP="00894F64">
                  <w:pPr>
                    <w:jc w:val="center"/>
                  </w:pPr>
                  <w:r w:rsidRPr="009567F6">
                    <w:t>#SuperivsorName#</w:t>
                  </w:r>
                </w:p>
              </w:tc>
              <w:tc>
                <w:tcPr>
                  <w:tcW w:w="408" w:type="pct"/>
                  <w:vAlign w:val="center"/>
                </w:tcPr>
                <w:p w:rsidR="00643205" w:rsidRPr="009567F6" w:rsidRDefault="00643205" w:rsidP="00894F64">
                  <w:pPr>
                    <w:jc w:val="center"/>
                  </w:pPr>
                  <w:r w:rsidRPr="009567F6">
                    <w:t>#ManagerName#</w:t>
                  </w:r>
                </w:p>
              </w:tc>
              <w:tc>
                <w:tcPr>
                  <w:tcW w:w="408" w:type="pct"/>
                  <w:vAlign w:val="center"/>
                </w:tcPr>
                <w:p w:rsidR="00643205" w:rsidRPr="009567F6" w:rsidRDefault="00643205" w:rsidP="00894F64">
                  <w:pPr>
                    <w:jc w:val="center"/>
                  </w:pPr>
                  <w:r w:rsidRPr="009567F6">
                    <w:t>#SubmitterName#</w:t>
                  </w:r>
                </w:p>
              </w:tc>
              <w:tc>
                <w:tcPr>
                  <w:tcW w:w="408" w:type="pct"/>
                  <w:vAlign w:val="center"/>
                </w:tcPr>
                <w:p w:rsidR="00643205" w:rsidRPr="009567F6" w:rsidRDefault="00643205" w:rsidP="00894F64">
                  <w:pPr>
                    <w:jc w:val="center"/>
                  </w:pPr>
                  <w:r w:rsidRPr="009567F6">
                    <w:t>#strSource#</w:t>
                  </w:r>
                </w:p>
              </w:tc>
              <w:tc>
                <w:tcPr>
                  <w:tcW w:w="408" w:type="pct"/>
                  <w:tcMar>
                    <w:left w:w="72" w:type="dxa"/>
                    <w:right w:w="72" w:type="dxa"/>
                  </w:tcMar>
                  <w:vAlign w:val="center"/>
                </w:tcPr>
                <w:p w:rsidR="00643205" w:rsidRPr="009567F6" w:rsidRDefault="00643205" w:rsidP="00AF3A87">
                  <w:pPr>
                    <w:jc w:val="center"/>
                  </w:pPr>
                  <w:r w:rsidRPr="009567F6">
                    <w:t>#FormStatus#</w:t>
                  </w:r>
                </w:p>
              </w:tc>
              <w:tc>
                <w:tcPr>
                  <w:tcW w:w="408" w:type="pct"/>
                </w:tcPr>
                <w:p w:rsidR="00643205" w:rsidRPr="009567F6" w:rsidRDefault="00643205" w:rsidP="00AF3A87">
                  <w:pPr>
                    <w:jc w:val="center"/>
                  </w:pPr>
                  <w:r w:rsidRPr="009567F6">
                    <w:t>#CoachinReason#</w:t>
                  </w:r>
                </w:p>
              </w:tc>
              <w:tc>
                <w:tcPr>
                  <w:tcW w:w="407" w:type="pct"/>
                </w:tcPr>
                <w:p w:rsidR="00643205" w:rsidRPr="009567F6" w:rsidRDefault="00643205" w:rsidP="00AF3A87">
                  <w:pPr>
                    <w:jc w:val="center"/>
                  </w:pPr>
                  <w:r w:rsidRPr="009567F6">
                    <w:t>#Sub-coachingReason#</w:t>
                  </w:r>
                </w:p>
              </w:tc>
              <w:tc>
                <w:tcPr>
                  <w:tcW w:w="407" w:type="pct"/>
                </w:tcPr>
                <w:p w:rsidR="00643205" w:rsidRPr="009567F6" w:rsidRDefault="00643205" w:rsidP="00AF3A87">
                  <w:pPr>
                    <w:jc w:val="center"/>
                  </w:pPr>
                  <w:r w:rsidRPr="009567F6">
                    <w:t>#Value#</w:t>
                  </w:r>
                </w:p>
              </w:tc>
              <w:tc>
                <w:tcPr>
                  <w:tcW w:w="513" w:type="pct"/>
                  <w:tcMar>
                    <w:left w:w="72" w:type="dxa"/>
                    <w:right w:w="72" w:type="dxa"/>
                  </w:tcMar>
                  <w:vAlign w:val="center"/>
                </w:tcPr>
                <w:p w:rsidR="00643205" w:rsidRPr="009567F6" w:rsidRDefault="00643205" w:rsidP="00AF3A87">
                  <w:pPr>
                    <w:jc w:val="center"/>
                  </w:pPr>
                  <w:r w:rsidRPr="009567F6">
                    <w:t>#CreatedDate# PDT</w:t>
                  </w:r>
                </w:p>
              </w:tc>
            </w:tr>
          </w:tbl>
          <w:p w:rsidR="004C6875" w:rsidRPr="009567F6" w:rsidRDefault="004C6875" w:rsidP="00811ECC"/>
          <w:p w:rsidR="004C6875" w:rsidRPr="009567F6" w:rsidRDefault="004C6875" w:rsidP="00811ECC"/>
        </w:tc>
        <w:tc>
          <w:tcPr>
            <w:tcW w:w="3265" w:type="dxa"/>
            <w:tcBorders>
              <w:top w:val="single" w:sz="6" w:space="0" w:color="000000"/>
              <w:bottom w:val="single" w:sz="6" w:space="0" w:color="000000"/>
            </w:tcBorders>
          </w:tcPr>
          <w:p w:rsidR="004C6875" w:rsidRPr="009567F6" w:rsidRDefault="004C6875" w:rsidP="00811ECC">
            <w:r w:rsidRPr="009567F6">
              <w:t>Values will be populated based on form options selected.  FormId will be a link opening review2.aspx to view record.</w:t>
            </w:r>
          </w:p>
          <w:p w:rsidR="004C6875" w:rsidRPr="009567F6" w:rsidRDefault="004C6875" w:rsidP="00811ECC"/>
          <w:p w:rsidR="004C6875" w:rsidRPr="009567F6" w:rsidRDefault="004C6875" w:rsidP="00811ECC">
            <w:r w:rsidRPr="009567F6">
              <w:t>Display image - 1324418219_new.png next to strFormID if submitdate is current date</w:t>
            </w:r>
          </w:p>
          <w:p w:rsidR="004C6875" w:rsidRPr="009567F6" w:rsidRDefault="004C6875" w:rsidP="00811ECC"/>
          <w:p w:rsidR="004C6875" w:rsidRPr="009567F6" w:rsidRDefault="004C6875" w:rsidP="007F3795">
            <w:r w:rsidRPr="009567F6">
              <w:t>Display text “New!” next to strFormID if submitdate is current date</w:t>
            </w:r>
          </w:p>
        </w:tc>
        <w:tc>
          <w:tcPr>
            <w:tcW w:w="864" w:type="dxa"/>
            <w:tcBorders>
              <w:top w:val="single" w:sz="6" w:space="0" w:color="000000"/>
              <w:bottom w:val="single" w:sz="6" w:space="0" w:color="000000"/>
            </w:tcBorders>
          </w:tcPr>
          <w:p w:rsidR="004C6875" w:rsidRPr="009567F6" w:rsidRDefault="004C6875" w:rsidP="00811ECC">
            <w:r w:rsidRPr="009567F6">
              <w:t>N/A</w:t>
            </w:r>
          </w:p>
        </w:tc>
      </w:tr>
      <w:tr w:rsidR="004C6875" w:rsidRPr="009567F6" w:rsidTr="00466071">
        <w:trPr>
          <w:gridAfter w:val="1"/>
          <w:wAfter w:w="11" w:type="dxa"/>
          <w:tblHeader/>
        </w:trPr>
        <w:tc>
          <w:tcPr>
            <w:tcW w:w="13946" w:type="dxa"/>
            <w:gridSpan w:val="7"/>
            <w:tcBorders>
              <w:top w:val="single" w:sz="6" w:space="0" w:color="000000"/>
              <w:bottom w:val="single" w:sz="6" w:space="0" w:color="000000"/>
            </w:tcBorders>
          </w:tcPr>
          <w:p w:rsidR="004C6875" w:rsidRPr="009567F6" w:rsidRDefault="004C6875" w:rsidP="00B66A06">
            <w:r w:rsidRPr="009567F6">
              <w:t>If no records to display then display:</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r w:rsidRPr="009567F6">
              <w:t>Text</w:t>
            </w:r>
          </w:p>
        </w:tc>
        <w:tc>
          <w:tcPr>
            <w:tcW w:w="912" w:type="dxa"/>
            <w:gridSpan w:val="2"/>
            <w:tcBorders>
              <w:top w:val="single" w:sz="6" w:space="0" w:color="000000"/>
              <w:bottom w:val="single" w:sz="6" w:space="0" w:color="000000"/>
            </w:tcBorders>
          </w:tcPr>
          <w:p w:rsidR="004C6875" w:rsidRPr="009567F6" w:rsidRDefault="004C6875" w:rsidP="00FD263A">
            <w:pPr>
              <w:pStyle w:val="Tabletext"/>
              <w:rPr>
                <w:rFonts w:ascii="Times New Roman" w:hAnsi="Times New Roman"/>
                <w:sz w:val="20"/>
              </w:rPr>
            </w:pPr>
            <w:r w:rsidRPr="009567F6">
              <w:rPr>
                <w:rFonts w:ascii="Times New Roman" w:hAnsi="Times New Roman"/>
                <w:sz w:val="20"/>
              </w:rPr>
              <w:t>ABC-4</w:t>
            </w:r>
          </w:p>
        </w:tc>
        <w:tc>
          <w:tcPr>
            <w:tcW w:w="7920" w:type="dxa"/>
            <w:tcBorders>
              <w:top w:val="single" w:sz="6" w:space="0" w:color="000000"/>
              <w:bottom w:val="single" w:sz="6" w:space="0" w:color="000000"/>
            </w:tcBorders>
          </w:tcPr>
          <w:p w:rsidR="004C6875" w:rsidRPr="009567F6" w:rsidRDefault="004C6875" w:rsidP="00B66A06">
            <w:r w:rsidRPr="009567F6">
              <w:t>There are no pending items to display.</w:t>
            </w:r>
          </w:p>
        </w:tc>
        <w:tc>
          <w:tcPr>
            <w:tcW w:w="3265" w:type="dxa"/>
            <w:tcBorders>
              <w:top w:val="single" w:sz="6" w:space="0" w:color="000000"/>
              <w:bottom w:val="single" w:sz="6" w:space="0" w:color="000000"/>
            </w:tcBorders>
          </w:tcPr>
          <w:p w:rsidR="004C6875" w:rsidRPr="009567F6" w:rsidRDefault="004C6875" w:rsidP="00B66A06">
            <w:r w:rsidRPr="009567F6">
              <w:t>N/A</w:t>
            </w:r>
          </w:p>
        </w:tc>
        <w:tc>
          <w:tcPr>
            <w:tcW w:w="864" w:type="dxa"/>
            <w:tcBorders>
              <w:top w:val="single" w:sz="6" w:space="0" w:color="000000"/>
              <w:bottom w:val="single" w:sz="6" w:space="0" w:color="000000"/>
            </w:tcBorders>
          </w:tcPr>
          <w:p w:rsidR="004C6875" w:rsidRPr="009567F6" w:rsidRDefault="004C6875" w:rsidP="00B66A06">
            <w:r w:rsidRPr="009567F6">
              <w:t>N/A</w:t>
            </w:r>
          </w:p>
        </w:tc>
      </w:tr>
      <w:tr w:rsidR="004C6875" w:rsidRPr="009567F6" w:rsidTr="004F68AF">
        <w:trPr>
          <w:gridAfter w:val="1"/>
          <w:wAfter w:w="11" w:type="dxa"/>
          <w:tblHeader/>
        </w:trPr>
        <w:tc>
          <w:tcPr>
            <w:tcW w:w="985" w:type="dxa"/>
            <w:gridSpan w:val="2"/>
            <w:tcBorders>
              <w:top w:val="single" w:sz="6" w:space="0" w:color="000000"/>
              <w:bottom w:val="single" w:sz="6" w:space="0" w:color="000000"/>
            </w:tcBorders>
          </w:tcPr>
          <w:p w:rsidR="004C6875" w:rsidRPr="009567F6" w:rsidRDefault="004C6875" w:rsidP="00B66A06"/>
        </w:tc>
        <w:tc>
          <w:tcPr>
            <w:tcW w:w="912" w:type="dxa"/>
            <w:gridSpan w:val="2"/>
            <w:tcBorders>
              <w:top w:val="single" w:sz="6" w:space="0" w:color="000000"/>
              <w:bottom w:val="single" w:sz="6" w:space="0" w:color="000000"/>
            </w:tcBorders>
          </w:tcPr>
          <w:p w:rsidR="004C6875" w:rsidRPr="009567F6" w:rsidRDefault="004C6875" w:rsidP="00B66A06">
            <w:pPr>
              <w:pStyle w:val="Tabletext"/>
              <w:rPr>
                <w:rFonts w:ascii="Times New Roman" w:hAnsi="Times New Roman"/>
                <w:sz w:val="20"/>
              </w:rPr>
            </w:pPr>
          </w:p>
        </w:tc>
        <w:tc>
          <w:tcPr>
            <w:tcW w:w="7920" w:type="dxa"/>
            <w:tcBorders>
              <w:top w:val="single" w:sz="6" w:space="0" w:color="000000"/>
              <w:bottom w:val="single" w:sz="6" w:space="0" w:color="000000"/>
            </w:tcBorders>
          </w:tcPr>
          <w:p w:rsidR="004C6875" w:rsidRPr="009567F6" w:rsidRDefault="004C6875" w:rsidP="00B66A06"/>
        </w:tc>
        <w:tc>
          <w:tcPr>
            <w:tcW w:w="3265" w:type="dxa"/>
            <w:tcBorders>
              <w:top w:val="single" w:sz="6" w:space="0" w:color="000000"/>
              <w:bottom w:val="single" w:sz="6" w:space="0" w:color="000000"/>
            </w:tcBorders>
          </w:tcPr>
          <w:p w:rsidR="004C6875" w:rsidRPr="009567F6" w:rsidRDefault="004C6875" w:rsidP="00B66A06"/>
        </w:tc>
        <w:tc>
          <w:tcPr>
            <w:tcW w:w="864" w:type="dxa"/>
            <w:tcBorders>
              <w:top w:val="single" w:sz="6" w:space="0" w:color="000000"/>
              <w:bottom w:val="single" w:sz="6" w:space="0" w:color="000000"/>
            </w:tcBorders>
          </w:tcPr>
          <w:p w:rsidR="004C6875" w:rsidRPr="009567F6" w:rsidRDefault="004C6875" w:rsidP="00B66A06"/>
        </w:tc>
      </w:tr>
    </w:tbl>
    <w:p w:rsidR="003229D0" w:rsidRDefault="003229D0" w:rsidP="003229D0">
      <w:pPr>
        <w:pStyle w:val="BodyText"/>
        <w:rPr>
          <w:rFonts w:ascii="Arial" w:hAnsi="Arial" w:cs="Arial"/>
        </w:rPr>
      </w:pPr>
    </w:p>
    <w:p w:rsidR="003229D0" w:rsidRDefault="003229D0" w:rsidP="003229D0">
      <w:pPr>
        <w:pStyle w:val="BodyText"/>
        <w:rPr>
          <w:rFonts w:ascii="Arial" w:hAnsi="Arial" w:cs="Arial"/>
        </w:rPr>
      </w:pPr>
    </w:p>
    <w:p w:rsidR="003229D0" w:rsidRPr="00102E1C" w:rsidRDefault="003229D0" w:rsidP="00703B24">
      <w:pPr>
        <w:pStyle w:val="Heading3"/>
        <w:rPr>
          <w:rFonts w:ascii="Times New Roman" w:hAnsi="Times New Roman"/>
          <w:sz w:val="22"/>
          <w:szCs w:val="22"/>
        </w:rPr>
      </w:pPr>
      <w:bookmarkStart w:id="214" w:name="_Toc423589717"/>
      <w:bookmarkStart w:id="215" w:name="_Toc444847378"/>
      <w:r w:rsidRPr="00102E1C">
        <w:rPr>
          <w:rFonts w:ascii="Times New Roman" w:hAnsi="Times New Roman"/>
          <w:sz w:val="22"/>
          <w:szCs w:val="22"/>
        </w:rPr>
        <w:t>eCoaching Historical Dashboard Review page (review2.aspx – secure)</w:t>
      </w:r>
      <w:bookmarkEnd w:id="214"/>
      <w:bookmarkEnd w:id="215"/>
    </w:p>
    <w:p w:rsidR="003229D0" w:rsidRPr="00102E1C" w:rsidRDefault="003229D0" w:rsidP="00703B24">
      <w:pPr>
        <w:spacing w:before="120" w:after="120"/>
      </w:pPr>
      <w:r w:rsidRPr="00102E1C">
        <w:t xml:space="preserve">This page shall be displayed </w:t>
      </w:r>
      <w:r w:rsidR="0055210C" w:rsidRPr="00102E1C">
        <w:t xml:space="preserve">if a user who has been authenticated to access the </w:t>
      </w:r>
      <w:r w:rsidR="00801C61" w:rsidRPr="00102E1C">
        <w:t>v</w:t>
      </w:r>
      <w:r w:rsidR="001649EB" w:rsidRPr="00102E1C">
        <w:t>angent.local network</w:t>
      </w:r>
      <w:r w:rsidR="00801C61" w:rsidRPr="00102E1C">
        <w:t xml:space="preserve"> (this includes ad.local users accessing servers on the vangent.local network)</w:t>
      </w:r>
      <w:r w:rsidR="001649EB" w:rsidRPr="00102E1C">
        <w:t xml:space="preserve"> </w:t>
      </w:r>
      <w:r w:rsidR="0055210C" w:rsidRPr="00102E1C">
        <w:t xml:space="preserve">and are an authorized user per assumptions in section </w:t>
      </w:r>
      <w:r w:rsidR="00212C1F" w:rsidRPr="00102E1C">
        <w:t>2</w:t>
      </w:r>
      <w:r w:rsidR="0055210C" w:rsidRPr="00102E1C">
        <w:t>.2</w:t>
      </w:r>
      <w:r w:rsidRPr="00102E1C">
        <w:t xml:space="preserve"> selects a Form Id from the Historical Dashboard (view4.aspx) to be displayed</w:t>
      </w:r>
      <w:r w:rsidR="0055210C" w:rsidRPr="00102E1C">
        <w:t>. Users who are not authenticated and authorized will be redirected to the page – error3.aspx</w:t>
      </w:r>
      <w:r w:rsidRPr="00102E1C">
        <w:t>.</w:t>
      </w:r>
    </w:p>
    <w:p w:rsidR="00253006" w:rsidRPr="00102E1C" w:rsidRDefault="00F72D30" w:rsidP="00703B24">
      <w:pPr>
        <w:spacing w:before="120" w:after="120"/>
      </w:pPr>
      <w:r w:rsidRPr="00102E1C">
        <w:t xml:space="preserve">A user will be authenticated upon entering eCoaching Log web site. Once a user has been authenticated, the user will not be authenticated again when the user tries to access the page. </w:t>
      </w:r>
      <w:r w:rsidR="00EF470F" w:rsidRPr="00102E1C">
        <w:t>Authorization will be done only on page non post back.</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3229D0" w:rsidRPr="00102E1C" w:rsidTr="00102E1C">
        <w:trPr>
          <w:trHeight w:val="627"/>
        </w:trPr>
        <w:tc>
          <w:tcPr>
            <w:tcW w:w="96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Control Type</w:t>
            </w:r>
          </w:p>
        </w:tc>
        <w:tc>
          <w:tcPr>
            <w:tcW w:w="93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Format</w:t>
            </w:r>
          </w:p>
        </w:tc>
        <w:tc>
          <w:tcPr>
            <w:tcW w:w="8640" w:type="dxa"/>
            <w:tcBorders>
              <w:top w:val="single" w:sz="12" w:space="0" w:color="000000"/>
              <w:bottom w:val="single" w:sz="6" w:space="0" w:color="000000"/>
            </w:tcBorders>
            <w:shd w:val="pct25" w:color="auto" w:fill="FFFFFF"/>
          </w:tcPr>
          <w:p w:rsidR="003229D0" w:rsidRPr="00102E1C" w:rsidRDefault="003229D0" w:rsidP="00BF0057">
            <w:pPr>
              <w:pStyle w:val="program"/>
              <w:rPr>
                <w:rFonts w:ascii="Times New Roman" w:hAnsi="Times New Roman"/>
                <w:b/>
                <w:noProof w:val="0"/>
              </w:rPr>
            </w:pPr>
            <w:r w:rsidRPr="00102E1C">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Content/Action</w:t>
            </w:r>
          </w:p>
        </w:tc>
        <w:tc>
          <w:tcPr>
            <w:tcW w:w="900" w:type="dxa"/>
            <w:tcBorders>
              <w:top w:val="single" w:sz="12" w:space="0" w:color="000000"/>
              <w:bottom w:val="single" w:sz="6" w:space="0" w:color="000000"/>
            </w:tcBorders>
            <w:shd w:val="pct25" w:color="auto" w:fill="FFFFFF"/>
          </w:tcPr>
          <w:p w:rsidR="003229D0" w:rsidRPr="00102E1C" w:rsidRDefault="003229D0" w:rsidP="00BF0057">
            <w:pPr>
              <w:rPr>
                <w:b/>
              </w:rPr>
            </w:pPr>
            <w:r w:rsidRPr="00102E1C">
              <w:rPr>
                <w:b/>
              </w:rPr>
              <w:t>Field Length</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Please note that all fields are required. Double-check your work to ensure accuracy.</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Coaching Reason(s):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r w:rsidRPr="00102E1C">
              <w:t>If no Coaching Reasons exists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No data was returned.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rPr>
          <w:cantSplit/>
        </w:trPr>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Coaching Reasons exists then display the following repeatable row:</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w:t>
            </w:r>
            <w:r w:rsidR="00264192" w:rsidRPr="00102E1C">
              <w:t>CoachingReason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w:t>
            </w:r>
            <w:r w:rsidRPr="00102E1C">
              <w:lastRenderedPageBreak/>
              <w:t>coaching 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lastRenderedPageBreak/>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w:t>
            </w:r>
            <w:r w:rsidR="00264192" w:rsidRPr="00102E1C">
              <w:t xml:space="preserve">sub </w:t>
            </w:r>
            <w:r w:rsidRPr="00102E1C">
              <w:t>reason 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811ECC" w:rsidRPr="00102E1C" w:rsidRDefault="00811ECC" w:rsidP="00811ECC">
            <w:r w:rsidRPr="00102E1C">
              <w:t xml:space="preserve">If available display the coaching reason </w:t>
            </w:r>
            <w:r w:rsidR="00264192" w:rsidRPr="00102E1C">
              <w:t xml:space="preserve">value </w:t>
            </w:r>
            <w:r w:rsidRPr="00102E1C">
              <w:t>from the database in the #DBValue#.</w:t>
            </w:r>
          </w:p>
          <w:p w:rsidR="00811ECC" w:rsidRPr="00102E1C" w:rsidRDefault="00811ECC" w:rsidP="00811ECC">
            <w:r w:rsidRPr="00102E1C">
              <w:t>The information is to be displayed encased in a box.</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Details of the behavior being coached: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[txtDescription]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strCoachReason_CSE = “Opportunity” then display the following</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Coaching Opportunity was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isCSE &lt;&gt; “True”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811ECC" w:rsidRPr="00102E1C" w:rsidRDefault="00811ECC" w:rsidP="00811ECC">
            <w:r w:rsidRPr="00102E1C">
              <w:t>Coaching Opportunity was not a confirmed Customer Service Escalation</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9B4018">
            <w:r w:rsidRPr="00102E1C">
              <w:t>if txtMgrNotes is not blank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Management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[txtMgrNotes]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811ECC" w:rsidRPr="00102E1C" w:rsidRDefault="00811ECC" w:rsidP="00811ECC">
            <w:r w:rsidRPr="00102E1C">
              <w:t>Coaching Notes: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[txtCoachingNotes]</w:t>
            </w:r>
          </w:p>
        </w:tc>
        <w:tc>
          <w:tcPr>
            <w:tcW w:w="2520" w:type="dxa"/>
            <w:tcBorders>
              <w:top w:val="single" w:sz="6" w:space="0" w:color="000000"/>
              <w:bottom w:val="single" w:sz="6" w:space="0" w:color="000000"/>
            </w:tcBorders>
          </w:tcPr>
          <w:p w:rsidR="00811ECC" w:rsidRPr="00102E1C" w:rsidRDefault="00811ECC" w:rsidP="00811ECC">
            <w:r w:rsidRPr="00102E1C">
              <w:t xml:space="preserve"> 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ins w:id="216" w:author="Huang, Lili" w:date="2016-06-24T10:41:00Z">
              <w:r w:rsidR="00134F92">
                <w:t xml:space="preserve">and record source &lt;&gt; “CTC” </w:t>
              </w:r>
            </w:ins>
            <w:r w:rsidRPr="00102E1C">
              <w:t>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Review Information: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9A5F8D">
            <w:r w:rsidRPr="00102E1C">
              <w:t xml:space="preserve">Reviewed and acknowledged coaching </w:t>
            </w:r>
            <w:del w:id="217" w:author="Huang, Lili" w:date="2016-06-28T10:43:00Z">
              <w:r w:rsidRPr="00102E1C" w:rsidDel="009A5F8D">
                <w:delText xml:space="preserve">opportunity </w:delText>
              </w:r>
            </w:del>
            <w:r w:rsidRPr="00102E1C">
              <w:t>on</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811ECC" w:rsidP="00811ECC">
            <w:r w:rsidRPr="00102E1C">
              <w:t>[CSRReviewAutoDate]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811ECC" w:rsidRPr="00102E1C" w:rsidRDefault="00BD1BC1" w:rsidP="00811ECC">
            <w:r w:rsidRPr="00102E1C">
              <w:t xml:space="preserve">Employee </w:t>
            </w:r>
            <w:r w:rsidR="00811ECC" w:rsidRPr="00102E1C">
              <w:t>Comments/Feedback:</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811ECC" w:rsidRPr="00102E1C" w:rsidRDefault="00811ECC" w:rsidP="00811ECC">
            <w:r w:rsidRPr="00102E1C">
              <w:t>[txtCSRComments]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811ECC">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ins w:id="218" w:author="Huang, Lili" w:date="2016-06-24T10:41:00Z">
              <w:r w:rsidR="00AB463C">
                <w:t>or record source = “CT</w:t>
              </w:r>
            </w:ins>
            <w:ins w:id="219" w:author="Huang, Lili" w:date="2016-06-24T10:43:00Z">
              <w:r w:rsidR="00431C40">
                <w:t>C</w:t>
              </w:r>
            </w:ins>
            <w:ins w:id="220" w:author="Huang, Lili" w:date="2016-06-24T10:41:00Z">
              <w:r w:rsidR="00AB463C">
                <w:t xml:space="preserve">” </w:t>
              </w:r>
            </w:ins>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w:t>
            </w:r>
            <w:r w:rsidR="00081C7A" w:rsidRPr="00102E1C">
              <w:t>strReviewer</w:t>
            </w:r>
            <w:r w:rsidRPr="00102E1C">
              <w:t>]</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CE4881">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r w:rsidR="00811ECC" w:rsidRPr="00102E1C" w:rsidTr="007C17B9">
        <w:tc>
          <w:tcPr>
            <w:tcW w:w="13950" w:type="dxa"/>
            <w:gridSpan w:val="5"/>
            <w:tcBorders>
              <w:top w:val="single" w:sz="6" w:space="0" w:color="000000"/>
              <w:bottom w:val="single" w:sz="6" w:space="0" w:color="000000"/>
            </w:tcBorders>
            <w:shd w:val="pct25" w:color="auto" w:fill="auto"/>
          </w:tcPr>
          <w:p w:rsidR="00811ECC" w:rsidRPr="00102E1C" w:rsidRDefault="00811ECC" w:rsidP="00811ECC">
            <w:pPr>
              <w:ind w:left="720"/>
            </w:pP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Page: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If strFormStatus = “Completed” then display “Final”</w:t>
            </w:r>
          </w:p>
          <w:p w:rsidR="00811ECC" w:rsidRPr="00102E1C" w:rsidRDefault="00811ECC" w:rsidP="00811ECC">
            <w:r w:rsidRPr="00102E1C">
              <w:t>If strFormStatus contains “Pending” then display “Review”</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[strFormStatus]</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Submitted: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[SubmittedDate]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[strFormType]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&lt;&gt;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Event: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[EventDate]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strFormType = “Direct”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Date of Coaching:</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[CoachingDate]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lastRenderedPageBreak/>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[strSource]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[strCSRSite]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isVerintMonitor &lt;&gt;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Verint ID</w:t>
            </w:r>
            <w:r w:rsidR="003B2A3B"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[strVerintID]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Scorecard 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[VerintFormName]</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isBehaviorAnalyticsMonitor</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C83D13" w:rsidP="00811ECC">
            <w:r w:rsidRPr="00102E1C">
              <w:t>Avoke</w:t>
            </w:r>
            <w:r w:rsidR="00811ECC" w:rsidRPr="00102E1C">
              <w:t xml:space="preserve">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[strBehaviorAnalyticsID]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r w:rsidRPr="00102E1C">
              <w:t>If isNGDActivityID</w:t>
            </w:r>
            <w:r w:rsidR="00C83D13" w:rsidRPr="00102E1C">
              <w:t xml:space="preserve"> </w:t>
            </w:r>
            <w:r w:rsidRPr="00102E1C">
              <w:t>&lt;&gt; “False” then display the following:</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NGD Activity 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[strNGDActivityID]</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7C17B9">
        <w:tc>
          <w:tcPr>
            <w:tcW w:w="13950" w:type="dxa"/>
            <w:gridSpan w:val="5"/>
            <w:tcBorders>
              <w:top w:val="single" w:sz="6" w:space="0" w:color="000000"/>
              <w:bottom w:val="single" w:sz="6" w:space="0" w:color="000000"/>
            </w:tcBorders>
          </w:tcPr>
          <w:p w:rsidR="00811ECC" w:rsidRPr="00102E1C" w:rsidRDefault="00811ECC" w:rsidP="00811ECC"/>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83D13">
            <w:r w:rsidRPr="00102E1C">
              <w:t>If isUCID &lt;&gt; “False” then display the following:</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E2602">
            <w:r w:rsidRPr="00102E1C">
              <w:t>Universal Call 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102E1C">
        <w:tc>
          <w:tcPr>
            <w:tcW w:w="960" w:type="dxa"/>
            <w:tcBorders>
              <w:top w:val="single" w:sz="6" w:space="0" w:color="000000"/>
              <w:bottom w:val="single" w:sz="6" w:space="0" w:color="000000"/>
            </w:tcBorders>
          </w:tcPr>
          <w:p w:rsidR="00C83D13" w:rsidRPr="00102E1C" w:rsidRDefault="00C83D13" w:rsidP="00CE2602">
            <w:r w:rsidRPr="00102E1C">
              <w:t>Text</w:t>
            </w:r>
          </w:p>
        </w:tc>
        <w:tc>
          <w:tcPr>
            <w:tcW w:w="930" w:type="dxa"/>
            <w:tcBorders>
              <w:top w:val="single" w:sz="6" w:space="0" w:color="000000"/>
              <w:bottom w:val="single" w:sz="6" w:space="0" w:color="000000"/>
            </w:tcBorders>
          </w:tcPr>
          <w:p w:rsidR="00C83D13" w:rsidRPr="00102E1C" w:rsidRDefault="00C83D13" w:rsidP="00CE2602">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C83D13" w:rsidRPr="00102E1C" w:rsidRDefault="00C83D13" w:rsidP="00C83D13">
            <w:r w:rsidRPr="00102E1C">
              <w:t>[strUCID]</w:t>
            </w:r>
          </w:p>
        </w:tc>
        <w:tc>
          <w:tcPr>
            <w:tcW w:w="2520" w:type="dxa"/>
            <w:tcBorders>
              <w:top w:val="single" w:sz="6" w:space="0" w:color="000000"/>
              <w:bottom w:val="single" w:sz="6" w:space="0" w:color="000000"/>
            </w:tcBorders>
          </w:tcPr>
          <w:p w:rsidR="00C83D13" w:rsidRPr="00102E1C" w:rsidRDefault="00C83D13" w:rsidP="00CE2602">
            <w:r w:rsidRPr="00102E1C">
              <w:t>N/A</w:t>
            </w:r>
          </w:p>
        </w:tc>
        <w:tc>
          <w:tcPr>
            <w:tcW w:w="900" w:type="dxa"/>
            <w:tcBorders>
              <w:top w:val="single" w:sz="6" w:space="0" w:color="000000"/>
              <w:bottom w:val="single" w:sz="6" w:space="0" w:color="000000"/>
            </w:tcBorders>
          </w:tcPr>
          <w:p w:rsidR="00C83D13" w:rsidRPr="00102E1C" w:rsidRDefault="00C83D13" w:rsidP="00CE2602">
            <w:r w:rsidRPr="00102E1C">
              <w:t>N/A</w:t>
            </w:r>
          </w:p>
        </w:tc>
      </w:tr>
      <w:tr w:rsidR="00C83D13" w:rsidRPr="00102E1C" w:rsidTr="007C17B9">
        <w:tc>
          <w:tcPr>
            <w:tcW w:w="13950" w:type="dxa"/>
            <w:gridSpan w:val="5"/>
            <w:tcBorders>
              <w:top w:val="single" w:sz="6" w:space="0" w:color="000000"/>
              <w:bottom w:val="single" w:sz="6" w:space="0" w:color="000000"/>
            </w:tcBorders>
          </w:tcPr>
          <w:p w:rsidR="00C83D13" w:rsidRPr="00102E1C" w:rsidRDefault="00C83D13" w:rsidP="00CE2602"/>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BD1BC1" w:rsidP="00811ECC">
            <w:r w:rsidRPr="00102E1C">
              <w:t>Employee</w:t>
            </w:r>
            <w:r w:rsidR="00811ECC" w:rsidRPr="00102E1C">
              <w:t>:</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Supervisor: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[strCSRSupName]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Manager: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[strCSRMgrName]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Submitter:</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811ECC" w:rsidRPr="00102E1C" w:rsidTr="00102E1C">
        <w:tc>
          <w:tcPr>
            <w:tcW w:w="960" w:type="dxa"/>
            <w:tcBorders>
              <w:top w:val="single" w:sz="6" w:space="0" w:color="000000"/>
              <w:bottom w:val="single" w:sz="6" w:space="0" w:color="000000"/>
            </w:tcBorders>
          </w:tcPr>
          <w:p w:rsidR="00811ECC" w:rsidRPr="00102E1C" w:rsidRDefault="00811ECC" w:rsidP="00811ECC">
            <w:r w:rsidRPr="00102E1C">
              <w:t>Text</w:t>
            </w:r>
          </w:p>
        </w:tc>
        <w:tc>
          <w:tcPr>
            <w:tcW w:w="930" w:type="dxa"/>
            <w:tcBorders>
              <w:top w:val="single" w:sz="6" w:space="0" w:color="000000"/>
              <w:bottom w:val="single" w:sz="6" w:space="0" w:color="000000"/>
            </w:tcBorders>
          </w:tcPr>
          <w:p w:rsidR="00811ECC" w:rsidRPr="00102E1C" w:rsidRDefault="00811ECC" w:rsidP="00811ECC">
            <w:pPr>
              <w:pStyle w:val="Tabletext"/>
              <w:rPr>
                <w:rFonts w:ascii="Times New Roman" w:hAnsi="Times New Roman"/>
                <w:sz w:val="20"/>
              </w:rPr>
            </w:pPr>
            <w:r w:rsidRPr="00102E1C">
              <w:rPr>
                <w:rFonts w:ascii="Times New Roman" w:hAnsi="Times New Roman"/>
                <w:sz w:val="20"/>
              </w:rPr>
              <w:t>D-1</w:t>
            </w:r>
          </w:p>
        </w:tc>
        <w:tc>
          <w:tcPr>
            <w:tcW w:w="8640" w:type="dxa"/>
            <w:tcBorders>
              <w:top w:val="single" w:sz="6" w:space="0" w:color="000000"/>
              <w:bottom w:val="single" w:sz="6" w:space="0" w:color="000000"/>
            </w:tcBorders>
          </w:tcPr>
          <w:p w:rsidR="00811ECC" w:rsidRPr="00102E1C" w:rsidRDefault="00811ECC" w:rsidP="00811ECC">
            <w:r w:rsidRPr="00102E1C">
              <w:t>[strSubmitterName]</w:t>
            </w:r>
          </w:p>
        </w:tc>
        <w:tc>
          <w:tcPr>
            <w:tcW w:w="2520" w:type="dxa"/>
            <w:tcBorders>
              <w:top w:val="single" w:sz="6" w:space="0" w:color="000000"/>
              <w:bottom w:val="single" w:sz="6" w:space="0" w:color="000000"/>
            </w:tcBorders>
          </w:tcPr>
          <w:p w:rsidR="00811ECC" w:rsidRPr="00102E1C" w:rsidRDefault="00811ECC" w:rsidP="00811ECC">
            <w:r w:rsidRPr="00102E1C">
              <w:t>N/A</w:t>
            </w:r>
          </w:p>
        </w:tc>
        <w:tc>
          <w:tcPr>
            <w:tcW w:w="900" w:type="dxa"/>
            <w:tcBorders>
              <w:top w:val="single" w:sz="6" w:space="0" w:color="000000"/>
              <w:bottom w:val="single" w:sz="6" w:space="0" w:color="000000"/>
            </w:tcBorders>
          </w:tcPr>
          <w:p w:rsidR="00811ECC" w:rsidRPr="00102E1C" w:rsidRDefault="00811ECC" w:rsidP="00811ECC">
            <w:r w:rsidRPr="00102E1C">
              <w:t>N/A</w:t>
            </w:r>
          </w:p>
        </w:tc>
      </w:tr>
      <w:tr w:rsidR="003229D0" w:rsidRPr="00102E1C" w:rsidTr="007C17B9">
        <w:tc>
          <w:tcPr>
            <w:tcW w:w="13950" w:type="dxa"/>
            <w:gridSpan w:val="5"/>
            <w:tcBorders>
              <w:top w:val="single" w:sz="6" w:space="0" w:color="000000"/>
              <w:bottom w:val="single" w:sz="6" w:space="0" w:color="000000"/>
            </w:tcBorders>
            <w:shd w:val="pct25" w:color="auto" w:fill="auto"/>
          </w:tcPr>
          <w:p w:rsidR="003229D0" w:rsidRPr="00102E1C" w:rsidRDefault="003229D0" w:rsidP="00BF0057"/>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B66A06">
            <w:pPr>
              <w:pStyle w:val="Tabletext"/>
              <w:rPr>
                <w:rFonts w:ascii="Times New Roman" w:hAnsi="Times New Roman"/>
                <w:sz w:val="20"/>
              </w:rPr>
            </w:pPr>
            <w:r w:rsidRPr="00102E1C">
              <w:rPr>
                <w:rFonts w:ascii="Times New Roman" w:hAnsi="Times New Roman"/>
                <w:sz w:val="20"/>
              </w:rPr>
              <w:t>ABC-3</w:t>
            </w:r>
          </w:p>
        </w:tc>
        <w:tc>
          <w:tcPr>
            <w:tcW w:w="8640" w:type="dxa"/>
            <w:tcBorders>
              <w:top w:val="single" w:sz="6" w:space="0" w:color="000000"/>
              <w:bottom w:val="single" w:sz="6" w:space="0" w:color="000000"/>
            </w:tcBorders>
          </w:tcPr>
          <w:p w:rsidR="003D7A13" w:rsidRPr="00102E1C" w:rsidRDefault="003D7A13" w:rsidP="00B66A06">
            <w:r w:rsidRPr="00102E1C">
              <w:t>No data was returned.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tc>
      </w:tr>
      <w:tr w:rsidR="00264192" w:rsidRPr="00102E1C" w:rsidTr="007C17B9">
        <w:tc>
          <w:tcPr>
            <w:tcW w:w="13950" w:type="dxa"/>
            <w:gridSpan w:val="5"/>
            <w:tcBorders>
              <w:top w:val="single" w:sz="6" w:space="0" w:color="000000"/>
              <w:bottom w:val="single" w:sz="6" w:space="0" w:color="000000"/>
            </w:tcBorders>
            <w:shd w:val="pct25" w:color="auto" w:fill="auto"/>
          </w:tcPr>
          <w:p w:rsidR="00264192" w:rsidRPr="00102E1C" w:rsidRDefault="00264192" w:rsidP="00012039">
            <w:r w:rsidRPr="00102E1C">
              <w:t>If no Coaching Reasons exists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from the </w:t>
            </w:r>
            <w:r w:rsidRPr="00102E1C">
              <w:lastRenderedPageBreak/>
              <w:t>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lastRenderedPageBreak/>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3</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CoachingSubReason</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w:t>
            </w:r>
            <w:r w:rsidR="00264192" w:rsidRPr="00102E1C">
              <w:t xml:space="preserve">sub </w:t>
            </w:r>
            <w:r w:rsidRPr="00102E1C">
              <w:t>reason 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4</w:t>
            </w:r>
          </w:p>
        </w:tc>
        <w:tc>
          <w:tcPr>
            <w:tcW w:w="8640" w:type="dxa"/>
            <w:tcBorders>
              <w:top w:val="single" w:sz="6" w:space="0" w:color="000000"/>
              <w:bottom w:val="single" w:sz="6" w:space="0" w:color="000000"/>
            </w:tcBorders>
          </w:tcPr>
          <w:p w:rsidR="003D7A13" w:rsidRPr="00102E1C" w:rsidRDefault="003D7A13" w:rsidP="00264192">
            <w:r w:rsidRPr="00102E1C">
              <w:t xml:space="preserve"> #</w:t>
            </w:r>
            <w:r w:rsidR="00264192" w:rsidRPr="00102E1C">
              <w:t>CoachingReasonValue</w:t>
            </w:r>
            <w:r w:rsidRPr="00102E1C">
              <w:t>#</w:t>
            </w:r>
          </w:p>
        </w:tc>
        <w:tc>
          <w:tcPr>
            <w:tcW w:w="2520" w:type="dxa"/>
            <w:tcBorders>
              <w:top w:val="single" w:sz="6" w:space="0" w:color="000000"/>
              <w:bottom w:val="single" w:sz="6" w:space="0" w:color="000000"/>
            </w:tcBorders>
          </w:tcPr>
          <w:p w:rsidR="003D7A13" w:rsidRPr="00102E1C" w:rsidRDefault="003D7A13" w:rsidP="00B66A06">
            <w:r w:rsidRPr="00102E1C">
              <w:t xml:space="preserve">If available display the coaching reason </w:t>
            </w:r>
            <w:r w:rsidR="00264192" w:rsidRPr="00102E1C">
              <w:t xml:space="preserve">value </w:t>
            </w:r>
            <w:r w:rsidRPr="00102E1C">
              <w:t>from the database in the #DBValue#.</w:t>
            </w:r>
          </w:p>
          <w:p w:rsidR="003D7A13" w:rsidRPr="00102E1C" w:rsidRDefault="003D7A13" w:rsidP="00B66A06">
            <w:r w:rsidRPr="00102E1C">
              <w:t>The information is to be displayed encased in a box.</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Details of the behavior being coached:</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[txtDescription]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strCoachReason_CSE = “Opportunity” then display the following</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Coaching Opportunity was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isCSE &lt;&gt; “True”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8</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Coaching Opportunity was not a confirmed Customer Service Escalation</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7C17B9">
        <w:tc>
          <w:tcPr>
            <w:tcW w:w="13950" w:type="dxa"/>
            <w:gridSpan w:val="5"/>
            <w:tcBorders>
              <w:top w:val="single" w:sz="6" w:space="0" w:color="000000"/>
              <w:bottom w:val="single" w:sz="6" w:space="0" w:color="000000"/>
            </w:tcBorders>
          </w:tcPr>
          <w:p w:rsidR="003D7A13" w:rsidRPr="00102E1C" w:rsidRDefault="003D7A13" w:rsidP="00B66A06">
            <w:r w:rsidRPr="00102E1C">
              <w:t>if itxtMgrNotes is not blank 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w:t>
            </w:r>
            <w:r w:rsidR="00C87613" w:rsidRPr="00102E1C">
              <w:rPr>
                <w:rFonts w:ascii="Times New Roman" w:hAnsi="Times New Roman"/>
                <w:sz w:val="20"/>
              </w:rPr>
              <w:t>9</w:t>
            </w:r>
          </w:p>
        </w:tc>
        <w:tc>
          <w:tcPr>
            <w:tcW w:w="8640" w:type="dxa"/>
            <w:tcBorders>
              <w:top w:val="single" w:sz="6" w:space="0" w:color="000000"/>
              <w:bottom w:val="single" w:sz="6" w:space="0" w:color="000000"/>
            </w:tcBorders>
          </w:tcPr>
          <w:p w:rsidR="003D7A13" w:rsidRPr="00102E1C" w:rsidRDefault="003D7A13" w:rsidP="00B66A06">
            <w:r w:rsidRPr="00102E1C">
              <w:t>Management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[txtMgrNotes]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7C17B9">
        <w:tc>
          <w:tcPr>
            <w:tcW w:w="13950" w:type="dxa"/>
            <w:gridSpan w:val="5"/>
            <w:tcBorders>
              <w:top w:val="single" w:sz="6" w:space="0" w:color="000000"/>
              <w:bottom w:val="single" w:sz="6" w:space="0" w:color="000000"/>
            </w:tcBorders>
            <w:shd w:val="pct25" w:color="auto" w:fill="auto"/>
          </w:tcPr>
          <w:p w:rsidR="003D7A13" w:rsidRPr="00102E1C" w:rsidRDefault="003D7A13" w:rsidP="00B66A06">
            <w:pPr>
              <w:ind w:left="720"/>
            </w:pP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Coaching Notes: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0</w:t>
            </w:r>
          </w:p>
        </w:tc>
        <w:tc>
          <w:tcPr>
            <w:tcW w:w="8640" w:type="dxa"/>
            <w:tcBorders>
              <w:top w:val="single" w:sz="6" w:space="0" w:color="000000"/>
              <w:bottom w:val="single" w:sz="6" w:space="0" w:color="000000"/>
            </w:tcBorders>
          </w:tcPr>
          <w:p w:rsidR="003D7A13" w:rsidRPr="00102E1C" w:rsidRDefault="003D7A13" w:rsidP="00B66A06">
            <w:r w:rsidRPr="00102E1C">
              <w:t>[txtCoachingNotes]</w:t>
            </w:r>
          </w:p>
        </w:tc>
        <w:tc>
          <w:tcPr>
            <w:tcW w:w="2520" w:type="dxa"/>
            <w:tcBorders>
              <w:top w:val="single" w:sz="6" w:space="0" w:color="000000"/>
              <w:bottom w:val="single" w:sz="6" w:space="0" w:color="000000"/>
            </w:tcBorders>
          </w:tcPr>
          <w:p w:rsidR="003D7A13" w:rsidRPr="00102E1C" w:rsidRDefault="003D7A13" w:rsidP="00B66A06">
            <w:r w:rsidRPr="00102E1C">
              <w:t xml:space="preserve"> 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&lt;&gt; “IQS” </w:t>
            </w:r>
            <w:ins w:id="221" w:author="Huang, Lili" w:date="2016-06-24T10:41:00Z">
              <w:r w:rsidR="006E7494">
                <w:t xml:space="preserve">and record source &lt;&gt; “CTC” </w:t>
              </w:r>
            </w:ins>
            <w:r w:rsidRPr="00102E1C">
              <w:t>then display the following</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Review Information: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B66A06">
            <w:r w:rsidRPr="00102E1C">
              <w:t>[strCSRName]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1</w:t>
            </w:r>
          </w:p>
        </w:tc>
        <w:tc>
          <w:tcPr>
            <w:tcW w:w="8640" w:type="dxa"/>
            <w:tcBorders>
              <w:top w:val="single" w:sz="6" w:space="0" w:color="000000"/>
              <w:bottom w:val="single" w:sz="6" w:space="0" w:color="000000"/>
            </w:tcBorders>
          </w:tcPr>
          <w:p w:rsidR="003D7A13" w:rsidRPr="00102E1C" w:rsidRDefault="003D7A13" w:rsidP="009A5F8D">
            <w:r w:rsidRPr="00102E1C">
              <w:t xml:space="preserve">Reviewed and acknowledged coaching </w:t>
            </w:r>
            <w:del w:id="222" w:author="Huang, Lili" w:date="2016-06-28T10:43:00Z">
              <w:r w:rsidRPr="00102E1C" w:rsidDel="009A5F8D">
                <w:delText xml:space="preserve">opportunity </w:delText>
              </w:r>
            </w:del>
            <w:r w:rsidRPr="00102E1C">
              <w:t>on</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[CSRReviewAutoDate]</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BD1BC1" w:rsidP="00B66A06">
            <w:r w:rsidRPr="00102E1C">
              <w:t xml:space="preserve">Employee </w:t>
            </w:r>
            <w:r w:rsidR="003D7A13" w:rsidRPr="00102E1C">
              <w:t>Comments/Feedback:</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3D7A13" w:rsidRPr="00102E1C" w:rsidTr="00102E1C">
        <w:tc>
          <w:tcPr>
            <w:tcW w:w="960" w:type="dxa"/>
            <w:tcBorders>
              <w:top w:val="single" w:sz="6" w:space="0" w:color="000000"/>
              <w:bottom w:val="single" w:sz="6" w:space="0" w:color="000000"/>
            </w:tcBorders>
          </w:tcPr>
          <w:p w:rsidR="003D7A13" w:rsidRPr="00102E1C" w:rsidRDefault="003D7A13" w:rsidP="00B66A06">
            <w:r w:rsidRPr="00102E1C">
              <w:lastRenderedPageBreak/>
              <w:t>Text</w:t>
            </w:r>
          </w:p>
        </w:tc>
        <w:tc>
          <w:tcPr>
            <w:tcW w:w="930" w:type="dxa"/>
            <w:tcBorders>
              <w:top w:val="single" w:sz="6" w:space="0" w:color="000000"/>
              <w:bottom w:val="single" w:sz="6" w:space="0" w:color="000000"/>
            </w:tcBorders>
          </w:tcPr>
          <w:p w:rsidR="003D7A13" w:rsidRPr="00102E1C" w:rsidRDefault="003D7A13" w:rsidP="00C87613">
            <w:pPr>
              <w:pStyle w:val="Tabletext"/>
              <w:rPr>
                <w:rFonts w:ascii="Times New Roman" w:hAnsi="Times New Roman"/>
                <w:sz w:val="20"/>
              </w:rPr>
            </w:pPr>
            <w:r w:rsidRPr="00102E1C">
              <w:rPr>
                <w:rFonts w:ascii="Times New Roman" w:hAnsi="Times New Roman"/>
                <w:sz w:val="20"/>
              </w:rPr>
              <w:t>ABC-1</w:t>
            </w:r>
            <w:r w:rsidR="00C87613" w:rsidRPr="00102E1C">
              <w:rPr>
                <w:rFonts w:ascii="Times New Roman" w:hAnsi="Times New Roman"/>
                <w:sz w:val="20"/>
              </w:rPr>
              <w:t>2</w:t>
            </w:r>
          </w:p>
        </w:tc>
        <w:tc>
          <w:tcPr>
            <w:tcW w:w="8640" w:type="dxa"/>
            <w:tcBorders>
              <w:top w:val="single" w:sz="6" w:space="0" w:color="000000"/>
              <w:bottom w:val="single" w:sz="6" w:space="0" w:color="000000"/>
            </w:tcBorders>
          </w:tcPr>
          <w:p w:rsidR="003D7A13" w:rsidRPr="00102E1C" w:rsidRDefault="003D7A13" w:rsidP="00B66A06">
            <w:r w:rsidRPr="00102E1C">
              <w:t>[txtCSRComments]</w:t>
            </w:r>
          </w:p>
        </w:tc>
        <w:tc>
          <w:tcPr>
            <w:tcW w:w="2520" w:type="dxa"/>
            <w:tcBorders>
              <w:top w:val="single" w:sz="6" w:space="0" w:color="000000"/>
              <w:bottom w:val="single" w:sz="6" w:space="0" w:color="000000"/>
            </w:tcBorders>
          </w:tcPr>
          <w:p w:rsidR="003D7A13" w:rsidRPr="00102E1C" w:rsidRDefault="003D7A13" w:rsidP="00B66A06">
            <w:r w:rsidRPr="00102E1C">
              <w:t>N/A</w:t>
            </w:r>
          </w:p>
        </w:tc>
        <w:tc>
          <w:tcPr>
            <w:tcW w:w="900" w:type="dxa"/>
            <w:tcBorders>
              <w:top w:val="single" w:sz="6" w:space="0" w:color="000000"/>
              <w:bottom w:val="single" w:sz="6" w:space="0" w:color="000000"/>
            </w:tcBorders>
          </w:tcPr>
          <w:p w:rsidR="003D7A13" w:rsidRPr="00102E1C" w:rsidRDefault="003D7A13" w:rsidP="00B66A06">
            <w:r w:rsidRPr="00102E1C">
              <w:t>N/A</w:t>
            </w:r>
          </w:p>
        </w:tc>
      </w:tr>
      <w:tr w:rsidR="00CE4881" w:rsidRPr="00102E1C" w:rsidTr="007C17B9">
        <w:tc>
          <w:tcPr>
            <w:tcW w:w="13950" w:type="dxa"/>
            <w:gridSpan w:val="5"/>
            <w:tcBorders>
              <w:top w:val="single" w:sz="6" w:space="0" w:color="000000"/>
              <w:bottom w:val="single" w:sz="6" w:space="0" w:color="000000"/>
            </w:tcBorders>
            <w:shd w:val="pct25" w:color="auto" w:fill="auto"/>
          </w:tcPr>
          <w:p w:rsidR="00CE4881" w:rsidRPr="00102E1C" w:rsidRDefault="00CE4881" w:rsidP="00B66A06">
            <w:pPr>
              <w:ind w:left="720"/>
            </w:pPr>
          </w:p>
        </w:tc>
      </w:tr>
      <w:tr w:rsidR="00CE4881" w:rsidRPr="00102E1C" w:rsidTr="007C17B9">
        <w:trPr>
          <w:cantSplit/>
        </w:trPr>
        <w:tc>
          <w:tcPr>
            <w:tcW w:w="13950" w:type="dxa"/>
            <w:gridSpan w:val="5"/>
            <w:tcBorders>
              <w:top w:val="single" w:sz="6" w:space="0" w:color="000000"/>
              <w:bottom w:val="single" w:sz="6" w:space="0" w:color="000000"/>
            </w:tcBorders>
          </w:tcPr>
          <w:p w:rsidR="00CE4881" w:rsidRPr="00102E1C" w:rsidRDefault="00CE4881" w:rsidP="00771EAD">
            <w:r w:rsidRPr="00102E1C">
              <w:t xml:space="preserve">If record source = “IQS” </w:t>
            </w:r>
            <w:ins w:id="223" w:author="Huang, Lili" w:date="2016-06-24T10:41:00Z">
              <w:r w:rsidR="00DE0669">
                <w:t>or record source = “CTC</w:t>
              </w:r>
            </w:ins>
            <w:ins w:id="224" w:author="Huang, Lili" w:date="2016-06-24T10:42:00Z">
              <w:r w:rsidR="00DE0669">
                <w:t xml:space="preserve">” </w:t>
              </w:r>
            </w:ins>
            <w:r w:rsidRPr="00102E1C">
              <w:t>then display the following</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BD1BC1" w:rsidP="00771EAD">
            <w:r w:rsidRPr="00102E1C">
              <w:t xml:space="preserve">Employee </w:t>
            </w:r>
            <w:r w:rsidR="00CE4881" w:rsidRPr="00102E1C">
              <w:t>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ABC-11</w:t>
            </w:r>
          </w:p>
        </w:tc>
        <w:tc>
          <w:tcPr>
            <w:tcW w:w="8640" w:type="dxa"/>
            <w:tcBorders>
              <w:top w:val="single" w:sz="6" w:space="0" w:color="000000"/>
              <w:bottom w:val="single" w:sz="6" w:space="0" w:color="000000"/>
            </w:tcBorders>
          </w:tcPr>
          <w:p w:rsidR="00CE4881" w:rsidRPr="00102E1C" w:rsidRDefault="00CE4881" w:rsidP="00771EAD">
            <w:r w:rsidRPr="00102E1C">
              <w:t>[strCSRName]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[CSRReviewAutoDate]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Supervisor Review Information: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ABC-12</w:t>
            </w:r>
          </w:p>
        </w:tc>
        <w:tc>
          <w:tcPr>
            <w:tcW w:w="8640" w:type="dxa"/>
            <w:tcBorders>
              <w:top w:val="single" w:sz="6" w:space="0" w:color="000000"/>
              <w:bottom w:val="single" w:sz="6" w:space="0" w:color="000000"/>
            </w:tcBorders>
          </w:tcPr>
          <w:p w:rsidR="00CE4881" w:rsidRPr="00102E1C" w:rsidRDefault="00CE4881" w:rsidP="00771EAD">
            <w:r w:rsidRPr="00102E1C">
              <w:t>[strCSRSupName]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Reviewed and acknowledged Quality Monitor on</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102E1C">
        <w:trPr>
          <w:cantSplit/>
        </w:trPr>
        <w:tc>
          <w:tcPr>
            <w:tcW w:w="960" w:type="dxa"/>
            <w:tcBorders>
              <w:top w:val="single" w:sz="6" w:space="0" w:color="000000"/>
              <w:bottom w:val="single" w:sz="6" w:space="0" w:color="000000"/>
            </w:tcBorders>
          </w:tcPr>
          <w:p w:rsidR="00CE4881" w:rsidRPr="00102E1C" w:rsidRDefault="00CE4881" w:rsidP="00771EAD">
            <w:r w:rsidRPr="00102E1C">
              <w:t>Text</w:t>
            </w:r>
          </w:p>
        </w:tc>
        <w:tc>
          <w:tcPr>
            <w:tcW w:w="930" w:type="dxa"/>
            <w:tcBorders>
              <w:top w:val="single" w:sz="6" w:space="0" w:color="000000"/>
              <w:bottom w:val="single" w:sz="6" w:space="0" w:color="000000"/>
            </w:tcBorders>
          </w:tcPr>
          <w:p w:rsidR="00CE4881" w:rsidRPr="00102E1C" w:rsidRDefault="00CE4881" w:rsidP="00771EAD">
            <w:pPr>
              <w:pStyle w:val="Tabletext"/>
              <w:rPr>
                <w:rFonts w:ascii="Times New Roman" w:hAnsi="Times New Roman"/>
                <w:sz w:val="20"/>
              </w:rPr>
            </w:pPr>
            <w:r w:rsidRPr="00102E1C">
              <w:rPr>
                <w:rFonts w:ascii="Times New Roman" w:hAnsi="Times New Roman"/>
                <w:sz w:val="20"/>
              </w:rPr>
              <w:t>ABC-13</w:t>
            </w:r>
          </w:p>
        </w:tc>
        <w:tc>
          <w:tcPr>
            <w:tcW w:w="8640" w:type="dxa"/>
            <w:tcBorders>
              <w:top w:val="single" w:sz="6" w:space="0" w:color="000000"/>
              <w:bottom w:val="single" w:sz="6" w:space="0" w:color="000000"/>
            </w:tcBorders>
          </w:tcPr>
          <w:p w:rsidR="00CE4881" w:rsidRPr="00102E1C" w:rsidRDefault="00CE4881" w:rsidP="00771EAD">
            <w:r w:rsidRPr="00102E1C">
              <w:t>[SupReviewedAutoDate]</w:t>
            </w:r>
          </w:p>
        </w:tc>
        <w:tc>
          <w:tcPr>
            <w:tcW w:w="2520" w:type="dxa"/>
            <w:tcBorders>
              <w:top w:val="single" w:sz="6" w:space="0" w:color="000000"/>
              <w:bottom w:val="single" w:sz="6" w:space="0" w:color="000000"/>
            </w:tcBorders>
          </w:tcPr>
          <w:p w:rsidR="00CE4881" w:rsidRPr="00102E1C" w:rsidRDefault="00CE4881" w:rsidP="00771EAD">
            <w:r w:rsidRPr="00102E1C">
              <w:t>N/A</w:t>
            </w:r>
          </w:p>
        </w:tc>
        <w:tc>
          <w:tcPr>
            <w:tcW w:w="900" w:type="dxa"/>
            <w:tcBorders>
              <w:top w:val="single" w:sz="6" w:space="0" w:color="000000"/>
              <w:bottom w:val="single" w:sz="6" w:space="0" w:color="000000"/>
            </w:tcBorders>
          </w:tcPr>
          <w:p w:rsidR="00CE4881" w:rsidRPr="00102E1C" w:rsidRDefault="00CE4881" w:rsidP="00771EAD">
            <w:r w:rsidRPr="00102E1C">
              <w:t>N/A</w:t>
            </w:r>
          </w:p>
        </w:tc>
      </w:tr>
      <w:tr w:rsidR="00CE4881" w:rsidRPr="00102E1C" w:rsidTr="007C17B9">
        <w:trPr>
          <w:cantSplit/>
        </w:trPr>
        <w:tc>
          <w:tcPr>
            <w:tcW w:w="13950" w:type="dxa"/>
            <w:gridSpan w:val="5"/>
            <w:tcBorders>
              <w:top w:val="single" w:sz="6" w:space="0" w:color="000000"/>
              <w:bottom w:val="single" w:sz="6" w:space="0" w:color="000000"/>
            </w:tcBorders>
            <w:shd w:val="pct25" w:color="auto" w:fill="auto"/>
          </w:tcPr>
          <w:p w:rsidR="00CE4881" w:rsidRPr="00102E1C" w:rsidRDefault="00CE4881" w:rsidP="00771EAD">
            <w:pPr>
              <w:ind w:left="720"/>
            </w:pPr>
          </w:p>
        </w:tc>
      </w:tr>
    </w:tbl>
    <w:p w:rsidR="00C26229" w:rsidRDefault="00C26229" w:rsidP="00BD1BC1">
      <w:pPr>
        <w:pStyle w:val="BodyText"/>
        <w:rPr>
          <w:rFonts w:ascii="Arial" w:hAnsi="Arial" w:cs="Arial"/>
        </w:rPr>
      </w:pPr>
    </w:p>
    <w:p w:rsidR="002B5FF0" w:rsidRDefault="002B5FF0" w:rsidP="00BD1BC1">
      <w:pPr>
        <w:pStyle w:val="BodyText"/>
        <w:rPr>
          <w:rFonts w:ascii="Arial" w:hAnsi="Arial" w:cs="Arial"/>
        </w:rPr>
      </w:pPr>
    </w:p>
    <w:p w:rsidR="002B5FF0" w:rsidRPr="00B6152D" w:rsidRDefault="002B5FF0" w:rsidP="002B5FF0">
      <w:pPr>
        <w:pStyle w:val="Heading3"/>
        <w:rPr>
          <w:rFonts w:ascii="Times New Roman" w:hAnsi="Times New Roman"/>
          <w:sz w:val="22"/>
          <w:szCs w:val="22"/>
        </w:rPr>
      </w:pPr>
      <w:bookmarkStart w:id="225" w:name="_Toc423589718"/>
      <w:bookmarkStart w:id="226" w:name="_Toc444847379"/>
      <w:r w:rsidRPr="00B6152D">
        <w:rPr>
          <w:rFonts w:ascii="Times New Roman" w:hAnsi="Times New Roman"/>
          <w:sz w:val="22"/>
          <w:szCs w:val="22"/>
        </w:rPr>
        <w:t>eCoaching Historical Dashboard Review page (review3.aspx – secure)</w:t>
      </w:r>
      <w:bookmarkEnd w:id="225"/>
      <w:bookmarkEnd w:id="226"/>
    </w:p>
    <w:p w:rsidR="002B5FF0" w:rsidRPr="00B6152D" w:rsidRDefault="002B5FF0" w:rsidP="000D761B">
      <w:pPr>
        <w:spacing w:before="120" w:after="120"/>
      </w:pPr>
      <w:r w:rsidRPr="00B6152D">
        <w:t>This page shall be displayed if a user who has been authenticated to access the vangent.local network (this includes ad.local users accessing servers on the vangent.local network) and are an authorized user per assumptions in section 2.2 selects a Form Id from a Warning record on the Main Dashboard (view2.aspx) to be displayed. Users who are not authenticated and authorized will be redirected to the page – error3.aspx.</w:t>
      </w:r>
    </w:p>
    <w:p w:rsidR="00055655" w:rsidRPr="00B6152D" w:rsidRDefault="00055655" w:rsidP="000D761B">
      <w:pPr>
        <w:spacing w:before="120" w:after="120"/>
      </w:pPr>
      <w:r w:rsidRPr="00B6152D">
        <w:t>A user will be authenticated upon entering eCoaching Log web site. Once a user has been authenticated, the user will not be authenticated again when the user tries to access the page. Authorization will be done when a user enters the page for the first time.</w:t>
      </w:r>
    </w:p>
    <w:tbl>
      <w:tblPr>
        <w:tblW w:w="13950" w:type="dxa"/>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960"/>
        <w:gridCol w:w="930"/>
        <w:gridCol w:w="8640"/>
        <w:gridCol w:w="2520"/>
        <w:gridCol w:w="900"/>
      </w:tblGrid>
      <w:tr w:rsidR="002B5FF0" w:rsidRPr="00C34013" w:rsidTr="00C34013">
        <w:trPr>
          <w:trHeight w:val="627"/>
        </w:trPr>
        <w:tc>
          <w:tcPr>
            <w:tcW w:w="96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Control Type</w:t>
            </w:r>
          </w:p>
        </w:tc>
        <w:tc>
          <w:tcPr>
            <w:tcW w:w="93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Format</w:t>
            </w:r>
          </w:p>
        </w:tc>
        <w:tc>
          <w:tcPr>
            <w:tcW w:w="8640" w:type="dxa"/>
            <w:tcBorders>
              <w:top w:val="single" w:sz="12" w:space="0" w:color="000000"/>
              <w:bottom w:val="single" w:sz="6" w:space="0" w:color="000000"/>
            </w:tcBorders>
            <w:shd w:val="pct25" w:color="auto" w:fill="FFFFFF"/>
          </w:tcPr>
          <w:p w:rsidR="002B5FF0" w:rsidRPr="00C34013" w:rsidRDefault="002B5FF0" w:rsidP="002B5FF0">
            <w:pPr>
              <w:pStyle w:val="program"/>
              <w:rPr>
                <w:rFonts w:ascii="Times New Roman" w:hAnsi="Times New Roman"/>
                <w:b/>
                <w:noProof w:val="0"/>
              </w:rPr>
            </w:pPr>
            <w:r w:rsidRPr="00C34013">
              <w:rPr>
                <w:rFonts w:ascii="Times New Roman" w:hAnsi="Times New Roman"/>
                <w:b/>
                <w:noProof w:val="0"/>
              </w:rPr>
              <w:t>Text or Description</w:t>
            </w:r>
          </w:p>
        </w:tc>
        <w:tc>
          <w:tcPr>
            <w:tcW w:w="252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Content/Action</w:t>
            </w:r>
          </w:p>
        </w:tc>
        <w:tc>
          <w:tcPr>
            <w:tcW w:w="900" w:type="dxa"/>
            <w:tcBorders>
              <w:top w:val="single" w:sz="12" w:space="0" w:color="000000"/>
              <w:bottom w:val="single" w:sz="6" w:space="0" w:color="000000"/>
            </w:tcBorders>
            <w:shd w:val="pct25" w:color="auto" w:fill="FFFFFF"/>
          </w:tcPr>
          <w:p w:rsidR="002B5FF0" w:rsidRPr="00C34013" w:rsidRDefault="002B5FF0" w:rsidP="002B5FF0">
            <w:pPr>
              <w:rPr>
                <w:b/>
              </w:rPr>
            </w:pPr>
            <w:r w:rsidRPr="00C34013">
              <w:rPr>
                <w:b/>
              </w:rPr>
              <w:t>Field Length</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Please note that all fields are required. Double-check your work to ensure accuracy.</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ABC-1</w:t>
            </w:r>
          </w:p>
        </w:tc>
        <w:tc>
          <w:tcPr>
            <w:tcW w:w="8640" w:type="dxa"/>
            <w:tcBorders>
              <w:top w:val="single" w:sz="6" w:space="0" w:color="000000"/>
              <w:bottom w:val="single" w:sz="6" w:space="0" w:color="000000"/>
            </w:tcBorders>
          </w:tcPr>
          <w:p w:rsidR="002B5FF0" w:rsidRPr="00C34013" w:rsidRDefault="002B5FF0" w:rsidP="002B5FF0">
            <w:r w:rsidRPr="00C34013">
              <w:t>Coaching Reason(s):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no Coaching Reasons exists then display the following:</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ABC-2</w:t>
            </w:r>
          </w:p>
        </w:tc>
        <w:tc>
          <w:tcPr>
            <w:tcW w:w="8640" w:type="dxa"/>
            <w:tcBorders>
              <w:top w:val="single" w:sz="6" w:space="0" w:color="000000"/>
              <w:bottom w:val="single" w:sz="6" w:space="0" w:color="000000"/>
            </w:tcBorders>
          </w:tcPr>
          <w:p w:rsidR="002B5FF0" w:rsidRPr="00C34013" w:rsidRDefault="002B5FF0" w:rsidP="002B5FF0">
            <w:r w:rsidRPr="00C34013">
              <w:t>No data was returned.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r w:rsidR="002B5FF0" w:rsidRPr="00C34013" w:rsidTr="00113FC8">
        <w:trPr>
          <w:cantSplit/>
        </w:trPr>
        <w:tc>
          <w:tcPr>
            <w:tcW w:w="13950" w:type="dxa"/>
            <w:gridSpan w:val="5"/>
            <w:tcBorders>
              <w:top w:val="single" w:sz="6" w:space="0" w:color="000000"/>
              <w:bottom w:val="single" w:sz="6" w:space="0" w:color="000000"/>
            </w:tcBorders>
            <w:shd w:val="pct25" w:color="auto" w:fill="auto"/>
          </w:tcPr>
          <w:p w:rsidR="002B5FF0" w:rsidRPr="00C34013" w:rsidRDefault="002B5FF0" w:rsidP="002B5FF0">
            <w:r w:rsidRPr="00C34013">
              <w:t>If Coaching Reasons exists then display the following repeatable row:</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#CoachingReason#</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#CoachingSubReason#</w:t>
            </w:r>
          </w:p>
        </w:tc>
        <w:tc>
          <w:tcPr>
            <w:tcW w:w="2520" w:type="dxa"/>
            <w:tcBorders>
              <w:top w:val="single" w:sz="6" w:space="0" w:color="000000"/>
              <w:bottom w:val="single" w:sz="6" w:space="0" w:color="000000"/>
            </w:tcBorders>
          </w:tcPr>
          <w:p w:rsidR="002B5FF0" w:rsidRPr="00C34013" w:rsidRDefault="002B5FF0" w:rsidP="002B5FF0">
            <w:r w:rsidRPr="00C34013">
              <w:t xml:space="preserve">If available display the coaching sub reason from </w:t>
            </w:r>
            <w:r w:rsidRPr="00C34013">
              <w:lastRenderedPageBreak/>
              <w:t>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lastRenderedPageBreak/>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ABC-3</w:t>
            </w:r>
          </w:p>
        </w:tc>
        <w:tc>
          <w:tcPr>
            <w:tcW w:w="8640" w:type="dxa"/>
            <w:tcBorders>
              <w:top w:val="single" w:sz="6" w:space="0" w:color="000000"/>
              <w:bottom w:val="single" w:sz="6" w:space="0" w:color="000000"/>
            </w:tcBorders>
          </w:tcPr>
          <w:p w:rsidR="002B5FF0" w:rsidRPr="00C34013" w:rsidRDefault="002B5FF0" w:rsidP="002B5FF0">
            <w:r w:rsidRPr="00C34013">
              <w:t xml:space="preserve"> #CoachingReasonValue#</w:t>
            </w:r>
          </w:p>
        </w:tc>
        <w:tc>
          <w:tcPr>
            <w:tcW w:w="2520" w:type="dxa"/>
            <w:tcBorders>
              <w:top w:val="single" w:sz="6" w:space="0" w:color="000000"/>
              <w:bottom w:val="single" w:sz="6" w:space="0" w:color="000000"/>
            </w:tcBorders>
          </w:tcPr>
          <w:p w:rsidR="002B5FF0" w:rsidRPr="00C34013" w:rsidRDefault="002B5FF0" w:rsidP="002B5FF0">
            <w:r w:rsidRPr="00C34013">
              <w:t>If available display the coaching reason value from the database in the #DBValue#.</w:t>
            </w:r>
          </w:p>
          <w:p w:rsidR="002B5FF0" w:rsidRPr="00C34013" w:rsidRDefault="002B5FF0" w:rsidP="002B5FF0">
            <w:r w:rsidRPr="00C34013">
              <w:t>The information is to be displayed encased in a box.</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pPr>
              <w:ind w:left="720"/>
            </w:pP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BD14C5">
            <w:r w:rsidRPr="00C34013">
              <w:t>Display the below on left side of screen</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Page: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If strFormStatus = “Completed” then display “Final”</w:t>
            </w:r>
          </w:p>
          <w:p w:rsidR="002B5FF0" w:rsidRPr="00C34013" w:rsidRDefault="002B5FF0" w:rsidP="002B5FF0">
            <w:r w:rsidRPr="00C34013">
              <w:t>If strFormStatus contains “Pending” then display “Review”</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[strFormID]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[strFormStatus]</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Submitted: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[SubmittedDate]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[strFormType]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Date the warning was issued:</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[EventDate]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[strSource]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[strCSRSite]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Employee: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Supervisor: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[strCSRSupName]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Manager: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lastRenderedPageBreak/>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[strCSRMgrName]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Submitter:</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C34013">
        <w:tc>
          <w:tcPr>
            <w:tcW w:w="960" w:type="dxa"/>
            <w:tcBorders>
              <w:top w:val="single" w:sz="6" w:space="0" w:color="000000"/>
              <w:bottom w:val="single" w:sz="6" w:space="0" w:color="000000"/>
            </w:tcBorders>
          </w:tcPr>
          <w:p w:rsidR="002B5FF0" w:rsidRPr="00C34013" w:rsidRDefault="002B5FF0" w:rsidP="002B5FF0">
            <w:r w:rsidRPr="00C34013">
              <w:t>Text</w:t>
            </w:r>
          </w:p>
        </w:tc>
        <w:tc>
          <w:tcPr>
            <w:tcW w:w="930" w:type="dxa"/>
            <w:tcBorders>
              <w:top w:val="single" w:sz="6" w:space="0" w:color="000000"/>
              <w:bottom w:val="single" w:sz="6" w:space="0" w:color="000000"/>
            </w:tcBorders>
          </w:tcPr>
          <w:p w:rsidR="002B5FF0" w:rsidRPr="00C34013" w:rsidRDefault="002B5FF0" w:rsidP="002B5FF0">
            <w:pPr>
              <w:pStyle w:val="Tabletext"/>
              <w:rPr>
                <w:rFonts w:ascii="Times New Roman" w:hAnsi="Times New Roman"/>
                <w:sz w:val="20"/>
              </w:rPr>
            </w:pPr>
            <w:r w:rsidRPr="00C34013">
              <w:rPr>
                <w:rFonts w:ascii="Times New Roman" w:hAnsi="Times New Roman"/>
                <w:sz w:val="20"/>
              </w:rPr>
              <w:t>D-1</w:t>
            </w:r>
          </w:p>
        </w:tc>
        <w:tc>
          <w:tcPr>
            <w:tcW w:w="8640" w:type="dxa"/>
            <w:tcBorders>
              <w:top w:val="single" w:sz="6" w:space="0" w:color="000000"/>
              <w:bottom w:val="single" w:sz="6" w:space="0" w:color="000000"/>
            </w:tcBorders>
          </w:tcPr>
          <w:p w:rsidR="002B5FF0" w:rsidRPr="00C34013" w:rsidRDefault="002B5FF0" w:rsidP="002B5FF0">
            <w:r w:rsidRPr="00C34013">
              <w:t>[strSubmitterName]</w:t>
            </w:r>
          </w:p>
        </w:tc>
        <w:tc>
          <w:tcPr>
            <w:tcW w:w="2520" w:type="dxa"/>
            <w:tcBorders>
              <w:top w:val="single" w:sz="6" w:space="0" w:color="000000"/>
              <w:bottom w:val="single" w:sz="6" w:space="0" w:color="000000"/>
            </w:tcBorders>
          </w:tcPr>
          <w:p w:rsidR="002B5FF0" w:rsidRPr="00C34013" w:rsidRDefault="002B5FF0" w:rsidP="002B5FF0">
            <w:r w:rsidRPr="00C34013">
              <w:t>N/A</w:t>
            </w:r>
          </w:p>
        </w:tc>
        <w:tc>
          <w:tcPr>
            <w:tcW w:w="900" w:type="dxa"/>
            <w:tcBorders>
              <w:top w:val="single" w:sz="6" w:space="0" w:color="000000"/>
              <w:bottom w:val="single" w:sz="6" w:space="0" w:color="000000"/>
            </w:tcBorders>
          </w:tcPr>
          <w:p w:rsidR="002B5FF0" w:rsidRPr="00C34013" w:rsidRDefault="002B5FF0" w:rsidP="002B5FF0">
            <w:r w:rsidRPr="00C34013">
              <w:t>N/A</w:t>
            </w:r>
          </w:p>
        </w:tc>
      </w:tr>
      <w:tr w:rsidR="002B5FF0" w:rsidRPr="00C34013" w:rsidTr="00113FC8">
        <w:tc>
          <w:tcPr>
            <w:tcW w:w="13950" w:type="dxa"/>
            <w:gridSpan w:val="5"/>
            <w:tcBorders>
              <w:top w:val="single" w:sz="6" w:space="0" w:color="000000"/>
              <w:bottom w:val="single" w:sz="6" w:space="0" w:color="000000"/>
            </w:tcBorders>
            <w:shd w:val="pct25" w:color="auto" w:fill="auto"/>
          </w:tcPr>
          <w:p w:rsidR="002B5FF0" w:rsidRPr="00C34013" w:rsidRDefault="002B5FF0" w:rsidP="002B5FF0"/>
        </w:tc>
      </w:tr>
    </w:tbl>
    <w:p w:rsidR="002B5FF0" w:rsidRDefault="002B5FF0" w:rsidP="002B5FF0">
      <w:pPr>
        <w:pStyle w:val="BodyText"/>
        <w:rPr>
          <w:rFonts w:ascii="Arial" w:hAnsi="Arial" w:cs="Arial"/>
        </w:rPr>
      </w:pPr>
    </w:p>
    <w:p w:rsidR="002B5FF0" w:rsidRDefault="002B5FF0" w:rsidP="00BD1BC1">
      <w:pPr>
        <w:pStyle w:val="BodyText"/>
        <w:rPr>
          <w:rFonts w:ascii="Arial" w:hAnsi="Arial" w:cs="Arial"/>
        </w:rPr>
      </w:pPr>
    </w:p>
    <w:sectPr w:rsidR="002B5FF0" w:rsidSect="000C0FD7">
      <w:footerReference w:type="even" r:id="rId12"/>
      <w:footerReference w:type="default" r:id="rId13"/>
      <w:pgSz w:w="15840" w:h="12240" w:orient="landscape"/>
      <w:pgMar w:top="1440" w:right="576"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6B0" w:rsidRDefault="003276B0">
      <w:r>
        <w:separator/>
      </w:r>
    </w:p>
  </w:endnote>
  <w:endnote w:type="continuationSeparator" w:id="0">
    <w:p w:rsidR="003276B0" w:rsidRDefault="00327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BD5" w:rsidRDefault="00B75BD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B75BD5" w:rsidRDefault="00B75B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5BD5" w:rsidRDefault="00B75BD5" w:rsidP="007E24B8">
    <w:pPr>
      <w:tabs>
        <w:tab w:val="right" w:pos="13824"/>
      </w:tabs>
      <w:rPr>
        <w:b/>
        <w:sz w:val="18"/>
      </w:rPr>
    </w:pPr>
    <w:r>
      <w:rPr>
        <w:b/>
        <w:noProof/>
        <w:sz w:val="18"/>
      </w:rPr>
      <mc:AlternateContent>
        <mc:Choice Requires="wps">
          <w:drawing>
            <wp:anchor distT="0" distB="0" distL="114300" distR="114300" simplePos="0" relativeHeight="251659264" behindDoc="0" locked="0" layoutInCell="0" allowOverlap="1" wp14:anchorId="17D7B501" wp14:editId="4947A8C7">
              <wp:simplePos x="0" y="0"/>
              <wp:positionH relativeFrom="column">
                <wp:posOffset>-47625</wp:posOffset>
              </wp:positionH>
              <wp:positionV relativeFrom="paragraph">
                <wp:posOffset>40005</wp:posOffset>
              </wp:positionV>
              <wp:extent cx="0" cy="0"/>
              <wp:effectExtent l="0" t="0" r="0" b="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3.15pt" to="-3.7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" o:allowincell="f"/>
          </w:pict>
        </mc:Fallback>
      </mc:AlternateContent>
    </w:r>
  </w:p>
  <w:p w:rsidR="00B75BD5" w:rsidRPr="006F7EBC" w:rsidRDefault="00B75BD5" w:rsidP="000C0FD7">
    <w:pPr>
      <w:rPr>
        <w:sz w:val="18"/>
      </w:rPr>
    </w:pPr>
    <w:r w:rsidRPr="006F7EBC">
      <w:rPr>
        <w:b/>
        <w:sz w:val="18"/>
      </w:rPr>
      <w:t>CONFIDENTIAL</w:t>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r>
    <w:r w:rsidRPr="006F7EBC">
      <w:rPr>
        <w:b/>
        <w:sz w:val="18"/>
      </w:rPr>
      <w:tab/>
      <w:t xml:space="preserve">                  </w:t>
    </w:r>
  </w:p>
  <w:p w:rsidR="00B75BD5" w:rsidRPr="006F7EBC" w:rsidRDefault="00B75BD5" w:rsidP="000C0FD7">
    <w:pPr>
      <w:rPr>
        <w:sz w:val="18"/>
      </w:rPr>
    </w:pPr>
    <w:r w:rsidRPr="006F7EBC">
      <w:rPr>
        <w:sz w:val="18"/>
      </w:rPr>
      <w:t>Copyrighted Material of GDIT</w:t>
    </w:r>
    <w:r w:rsidRPr="006F7EBC">
      <w:rPr>
        <w:sz w:val="18"/>
      </w:rPr>
      <w:tab/>
    </w:r>
    <w:r w:rsidRPr="006F7EBC">
      <w:rPr>
        <w:sz w:val="18"/>
      </w:rPr>
      <w:tab/>
      <w:t xml:space="preserve">                              </w:t>
    </w:r>
    <w:r w:rsidRPr="006F7EBC">
      <w:rPr>
        <w:sz w:val="18"/>
      </w:rPr>
      <w:tab/>
    </w:r>
    <w:r w:rsidRPr="006F7EBC">
      <w:rPr>
        <w:sz w:val="18"/>
      </w:rPr>
      <w:tab/>
    </w:r>
    <w:r w:rsidRPr="006F7EBC">
      <w:rPr>
        <w:sz w:val="18"/>
      </w:rPr>
      <w:tab/>
    </w:r>
    <w:r>
      <w:rPr>
        <w:sz w:val="18"/>
      </w:rPr>
      <w:t xml:space="preserve">                                                                                            </w:t>
    </w:r>
    <w:r w:rsidRPr="006F7EBC">
      <w:rPr>
        <w:b/>
        <w:sz w:val="18"/>
      </w:rPr>
      <w:t>Revised</w:t>
    </w:r>
    <w:r w:rsidRPr="006F7EBC">
      <w:rPr>
        <w:sz w:val="18"/>
      </w:rPr>
      <w:t xml:space="preserve"> </w:t>
    </w:r>
    <w:r w:rsidRPr="006F7EBC">
      <w:rPr>
        <w:sz w:val="18"/>
      </w:rPr>
      <w:fldChar w:fldCharType="begin"/>
    </w:r>
    <w:r w:rsidRPr="006F7EBC">
      <w:rPr>
        <w:sz w:val="18"/>
      </w:rPr>
      <w:instrText xml:space="preserve"> DATE \@ "MM/dd/yy" </w:instrText>
    </w:r>
    <w:r w:rsidRPr="006F7EBC">
      <w:rPr>
        <w:sz w:val="18"/>
      </w:rPr>
      <w:fldChar w:fldCharType="separate"/>
    </w:r>
    <w:ins w:id="227" w:author="Huang, Lili" w:date="2016-06-28T10:41:00Z">
      <w:r>
        <w:rPr>
          <w:noProof/>
          <w:sz w:val="18"/>
        </w:rPr>
        <w:t>06/28/16</w:t>
      </w:r>
    </w:ins>
    <w:del w:id="228" w:author="Huang, Lili" w:date="2016-06-28T10:41:00Z">
      <w:r w:rsidDel="009A5F8D">
        <w:rPr>
          <w:noProof/>
          <w:sz w:val="18"/>
        </w:rPr>
        <w:delText>06/24/16</w:delText>
      </w:r>
    </w:del>
    <w:r w:rsidRPr="006F7EBC">
      <w:rPr>
        <w:sz w:val="18"/>
      </w:rPr>
      <w:fldChar w:fldCharType="end"/>
    </w:r>
    <w:r w:rsidRPr="006F7EBC">
      <w:rPr>
        <w:sz w:val="18"/>
      </w:rPr>
      <w:tab/>
    </w:r>
  </w:p>
  <w:p w:rsidR="00B75BD5" w:rsidRPr="006F7EBC" w:rsidRDefault="00B75BD5" w:rsidP="000C0FD7">
    <w:pPr>
      <w:pStyle w:val="Footer"/>
    </w:pPr>
    <w:r w:rsidRPr="006F7EBC">
      <w:rPr>
        <w:sz w:val="18"/>
      </w:rPr>
      <w:t>Created 2014.  All rights reserved</w:t>
    </w:r>
    <w:r w:rsidRPr="006F7EBC">
      <w:rPr>
        <w:sz w:val="18"/>
      </w:rPr>
      <w:tab/>
      <w:t xml:space="preserve">                                                               </w:t>
    </w:r>
    <w:r>
      <w:rPr>
        <w:sz w:val="18"/>
      </w:rPr>
      <w:t xml:space="preserve">                                                                                                                               </w:t>
    </w:r>
    <w:r w:rsidRPr="006F7EBC">
      <w:rPr>
        <w:sz w:val="18"/>
      </w:rPr>
      <w:t xml:space="preserve">Page </w:t>
    </w:r>
    <w:r w:rsidRPr="006F7EBC">
      <w:rPr>
        <w:sz w:val="18"/>
      </w:rPr>
      <w:fldChar w:fldCharType="begin"/>
    </w:r>
    <w:r w:rsidRPr="006F7EBC">
      <w:rPr>
        <w:sz w:val="18"/>
      </w:rPr>
      <w:instrText xml:space="preserve"> PAGE </w:instrText>
    </w:r>
    <w:r w:rsidRPr="006F7EBC">
      <w:rPr>
        <w:sz w:val="18"/>
      </w:rPr>
      <w:fldChar w:fldCharType="separate"/>
    </w:r>
    <w:r w:rsidR="00C871E9">
      <w:rPr>
        <w:noProof/>
        <w:sz w:val="18"/>
      </w:rPr>
      <w:t>38</w:t>
    </w:r>
    <w:r w:rsidRPr="006F7EBC">
      <w:rPr>
        <w:sz w:val="18"/>
      </w:rPr>
      <w:fldChar w:fldCharType="end"/>
    </w:r>
    <w:r w:rsidRPr="006F7EBC">
      <w:rPr>
        <w:sz w:val="18"/>
      </w:rPr>
      <w:t xml:space="preserve"> of </w:t>
    </w:r>
    <w:r w:rsidRPr="006F7EBC">
      <w:rPr>
        <w:sz w:val="18"/>
      </w:rPr>
      <w:fldChar w:fldCharType="begin"/>
    </w:r>
    <w:r w:rsidRPr="006F7EBC">
      <w:rPr>
        <w:sz w:val="18"/>
      </w:rPr>
      <w:instrText xml:space="preserve"> NUMPAGES </w:instrText>
    </w:r>
    <w:r w:rsidRPr="006F7EBC">
      <w:rPr>
        <w:sz w:val="18"/>
      </w:rPr>
      <w:fldChar w:fldCharType="separate"/>
    </w:r>
    <w:r w:rsidR="00C871E9">
      <w:rPr>
        <w:noProof/>
        <w:sz w:val="18"/>
      </w:rPr>
      <w:t>50</w:t>
    </w:r>
    <w:r w:rsidRPr="006F7EBC">
      <w:rPr>
        <w:sz w:val="18"/>
      </w:rPr>
      <w:fldChar w:fldCharType="end"/>
    </w:r>
    <w:r w:rsidRPr="006F7EBC">
      <w:rPr>
        <w:rStyle w:val="PageNumber"/>
      </w:rPr>
      <w:t xml:space="preserve">  </w:t>
    </w:r>
    <w:r>
      <w:rPr>
        <w:rStyle w:val="PageNumbe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6B0" w:rsidRDefault="003276B0">
      <w:r>
        <w:separator/>
      </w:r>
    </w:p>
  </w:footnote>
  <w:footnote w:type="continuationSeparator" w:id="0">
    <w:p w:rsidR="003276B0" w:rsidRDefault="003276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D2C64"/>
    <w:multiLevelType w:val="multilevel"/>
    <w:tmpl w:val="E198451E"/>
    <w:lvl w:ilvl="0">
      <w:start w:val="1"/>
      <w:numFmt w:val="decimal"/>
      <w:lvlText w:val="%1."/>
      <w:lvlJc w:val="left"/>
      <w:pPr>
        <w:ind w:left="720" w:hanging="360"/>
      </w:pPr>
    </w:lvl>
    <w:lvl w:ilvl="1">
      <w:start w:val="3"/>
      <w:numFmt w:val="decimal"/>
      <w:isLgl/>
      <w:lvlText w:val="%1.%2"/>
      <w:lvlJc w:val="left"/>
      <w:pPr>
        <w:ind w:left="2805" w:hanging="2445"/>
      </w:pPr>
      <w:rPr>
        <w:rFonts w:hint="default"/>
      </w:rPr>
    </w:lvl>
    <w:lvl w:ilvl="2">
      <w:start w:val="5"/>
      <w:numFmt w:val="decimal"/>
      <w:isLgl/>
      <w:lvlText w:val="%1.%2.%3"/>
      <w:lvlJc w:val="left"/>
      <w:pPr>
        <w:ind w:left="2805" w:hanging="2445"/>
      </w:pPr>
      <w:rPr>
        <w:rFonts w:hint="default"/>
      </w:rPr>
    </w:lvl>
    <w:lvl w:ilvl="3">
      <w:start w:val="1"/>
      <w:numFmt w:val="decimal"/>
      <w:isLgl/>
      <w:lvlText w:val="%1.%2.%3.%4"/>
      <w:lvlJc w:val="left"/>
      <w:pPr>
        <w:ind w:left="2805" w:hanging="2445"/>
      </w:pPr>
      <w:rPr>
        <w:rFonts w:hint="default"/>
      </w:rPr>
    </w:lvl>
    <w:lvl w:ilvl="4">
      <w:start w:val="1"/>
      <w:numFmt w:val="decimal"/>
      <w:isLgl/>
      <w:lvlText w:val="%1.%2.%3.%4.%5"/>
      <w:lvlJc w:val="left"/>
      <w:pPr>
        <w:ind w:left="2805" w:hanging="2445"/>
      </w:pPr>
      <w:rPr>
        <w:rFonts w:hint="default"/>
      </w:rPr>
    </w:lvl>
    <w:lvl w:ilvl="5">
      <w:start w:val="1"/>
      <w:numFmt w:val="decimal"/>
      <w:isLgl/>
      <w:lvlText w:val="%1.%2.%3.%4.%5.%6"/>
      <w:lvlJc w:val="left"/>
      <w:pPr>
        <w:ind w:left="2805" w:hanging="2445"/>
      </w:pPr>
      <w:rPr>
        <w:rFonts w:hint="default"/>
      </w:rPr>
    </w:lvl>
    <w:lvl w:ilvl="6">
      <w:start w:val="1"/>
      <w:numFmt w:val="decimal"/>
      <w:isLgl/>
      <w:lvlText w:val="%1.%2.%3.%4.%5.%6.%7"/>
      <w:lvlJc w:val="left"/>
      <w:pPr>
        <w:ind w:left="2805" w:hanging="2445"/>
      </w:pPr>
      <w:rPr>
        <w:rFonts w:hint="default"/>
      </w:rPr>
    </w:lvl>
    <w:lvl w:ilvl="7">
      <w:start w:val="1"/>
      <w:numFmt w:val="decimal"/>
      <w:isLgl/>
      <w:lvlText w:val="%1.%2.%3.%4.%5.%6.%7.%8"/>
      <w:lvlJc w:val="left"/>
      <w:pPr>
        <w:ind w:left="2805" w:hanging="2445"/>
      </w:pPr>
      <w:rPr>
        <w:rFonts w:hint="default"/>
      </w:rPr>
    </w:lvl>
    <w:lvl w:ilvl="8">
      <w:start w:val="1"/>
      <w:numFmt w:val="decimal"/>
      <w:isLgl/>
      <w:lvlText w:val="%1.%2.%3.%4.%5.%6.%7.%8.%9"/>
      <w:lvlJc w:val="left"/>
      <w:pPr>
        <w:ind w:left="2805" w:hanging="2445"/>
      </w:pPr>
      <w:rPr>
        <w:rFonts w:hint="default"/>
      </w:rPr>
    </w:lvl>
  </w:abstractNum>
  <w:abstractNum w:abstractNumId="1">
    <w:nsid w:val="01565D46"/>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
    <w:nsid w:val="0FA96798"/>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2E1FD2"/>
    <w:multiLevelType w:val="hybridMultilevel"/>
    <w:tmpl w:val="C26C2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D5A50"/>
    <w:multiLevelType w:val="hybridMultilevel"/>
    <w:tmpl w:val="8D5A4F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F829C5"/>
    <w:multiLevelType w:val="multilevel"/>
    <w:tmpl w:val="7C3470C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hint="default"/>
        <w:b w:val="0"/>
      </w:rPr>
    </w:lvl>
    <w:lvl w:ilvl="3">
      <w:start w:val="1"/>
      <w:numFmt w:val="decimal"/>
      <w:pStyle w:val="Heading4"/>
      <w:lvlText w:val="%1.%2.%3.%4"/>
      <w:lvlJc w:val="left"/>
      <w:pPr>
        <w:tabs>
          <w:tab w:val="num" w:pos="1044"/>
        </w:tabs>
        <w:ind w:left="1044" w:hanging="864"/>
      </w:pPr>
      <w:rPr>
        <w:rFonts w:hint="default"/>
      </w:rPr>
    </w:lvl>
    <w:lvl w:ilvl="4">
      <w:start w:val="1"/>
      <w:numFmt w:val="decimal"/>
      <w:pStyle w:val="Heading5"/>
      <w:lvlText w:val="%1.%2.%3.%4.%5"/>
      <w:lvlJc w:val="left"/>
      <w:pPr>
        <w:tabs>
          <w:tab w:val="num" w:pos="1638"/>
        </w:tabs>
        <w:ind w:left="163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nsid w:val="20982C9C"/>
    <w:multiLevelType w:val="multilevel"/>
    <w:tmpl w:val="062C3A4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1.%3"/>
      <w:lvlJc w:val="left"/>
      <w:pPr>
        <w:tabs>
          <w:tab w:val="num" w:pos="720"/>
        </w:tabs>
        <w:ind w:left="720" w:hanging="720"/>
      </w:pPr>
      <w:rPr>
        <w:rFonts w:hint="default"/>
      </w:rPr>
    </w:lvl>
    <w:lvl w:ilvl="3">
      <w:start w:val="1"/>
      <w:numFmt w:val="decimal"/>
      <w:lvlText w:val="%1.%2.7.%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1EB6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79115A8"/>
    <w:multiLevelType w:val="multilevel"/>
    <w:tmpl w:val="1BE808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nsid w:val="299C7A73"/>
    <w:multiLevelType w:val="hybridMultilevel"/>
    <w:tmpl w:val="AE0CA1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B8E2C79"/>
    <w:multiLevelType w:val="hybridMultilevel"/>
    <w:tmpl w:val="C4685F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903D4B"/>
    <w:multiLevelType w:val="hybridMultilevel"/>
    <w:tmpl w:val="8D5A4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742832"/>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nsid w:val="3CCE6CF8"/>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14">
    <w:nsid w:val="449553F8"/>
    <w:multiLevelType w:val="hybridMultilevel"/>
    <w:tmpl w:val="0CF452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5551393"/>
    <w:multiLevelType w:val="hybridMultilevel"/>
    <w:tmpl w:val="4CC6DD66"/>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6">
    <w:nsid w:val="53785F8A"/>
    <w:multiLevelType w:val="hybridMultilevel"/>
    <w:tmpl w:val="03FC5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4AF7574"/>
    <w:multiLevelType w:val="hybridMultilevel"/>
    <w:tmpl w:val="E9282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CE80697"/>
    <w:multiLevelType w:val="hybridMultilevel"/>
    <w:tmpl w:val="BF8014BC"/>
    <w:lvl w:ilvl="0" w:tplc="C28E5CD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5EE82550"/>
    <w:multiLevelType w:val="hybridMultilevel"/>
    <w:tmpl w:val="7DE672B6"/>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F0C61B9"/>
    <w:multiLevelType w:val="hybridMultilevel"/>
    <w:tmpl w:val="92568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24A5B10"/>
    <w:multiLevelType w:val="multilevel"/>
    <w:tmpl w:val="0DC6D31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733A3ECD"/>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23">
    <w:nsid w:val="73E60031"/>
    <w:multiLevelType w:val="hybridMultilevel"/>
    <w:tmpl w:val="1C7047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785651DF"/>
    <w:multiLevelType w:val="multilevel"/>
    <w:tmpl w:val="1B3C16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num w:numId="1">
    <w:abstractNumId w:val="5"/>
  </w:num>
  <w:num w:numId="2">
    <w:abstractNumId w:val="6"/>
  </w:num>
  <w:num w:numId="3">
    <w:abstractNumId w:val="10"/>
  </w:num>
  <w:num w:numId="4">
    <w:abstractNumId w:val="21"/>
  </w:num>
  <w:num w:numId="5">
    <w:abstractNumId w:val="0"/>
  </w:num>
  <w:num w:numId="6">
    <w:abstractNumId w:val="4"/>
  </w:num>
  <w:num w:numId="7">
    <w:abstractNumId w:val="19"/>
  </w:num>
  <w:num w:numId="8">
    <w:abstractNumId w:val="11"/>
  </w:num>
  <w:num w:numId="9">
    <w:abstractNumId w:val="2"/>
  </w:num>
  <w:num w:numId="10">
    <w:abstractNumId w:val="7"/>
  </w:num>
  <w:num w:numId="11">
    <w:abstractNumId w:val="18"/>
  </w:num>
  <w:num w:numId="12">
    <w:abstractNumId w:val="13"/>
  </w:num>
  <w:num w:numId="13">
    <w:abstractNumId w:val="12"/>
  </w:num>
  <w:num w:numId="14">
    <w:abstractNumId w:val="24"/>
  </w:num>
  <w:num w:numId="15">
    <w:abstractNumId w:val="1"/>
  </w:num>
  <w:num w:numId="16">
    <w:abstractNumId w:val="15"/>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14"/>
  </w:num>
  <w:num w:numId="33">
    <w:abstractNumId w:val="23"/>
  </w:num>
  <w:num w:numId="34">
    <w:abstractNumId w:val="3"/>
  </w:num>
  <w:num w:numId="35">
    <w:abstractNumId w:val="9"/>
  </w:num>
  <w:num w:numId="36">
    <w:abstractNumId w:val="17"/>
  </w:num>
  <w:num w:numId="37">
    <w:abstractNumId w:val="20"/>
  </w:num>
  <w:num w:numId="38">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9"/>
    <w:rsid w:val="00000287"/>
    <w:rsid w:val="00000991"/>
    <w:rsid w:val="00002365"/>
    <w:rsid w:val="00003498"/>
    <w:rsid w:val="00003A48"/>
    <w:rsid w:val="0000563C"/>
    <w:rsid w:val="000065AF"/>
    <w:rsid w:val="00006EE2"/>
    <w:rsid w:val="000115AB"/>
    <w:rsid w:val="00011FED"/>
    <w:rsid w:val="00012039"/>
    <w:rsid w:val="00012F88"/>
    <w:rsid w:val="00013834"/>
    <w:rsid w:val="00013DC0"/>
    <w:rsid w:val="00017A48"/>
    <w:rsid w:val="00017E3D"/>
    <w:rsid w:val="00021259"/>
    <w:rsid w:val="00026A5B"/>
    <w:rsid w:val="00031FDA"/>
    <w:rsid w:val="0003279A"/>
    <w:rsid w:val="000327C4"/>
    <w:rsid w:val="00034067"/>
    <w:rsid w:val="00043E8D"/>
    <w:rsid w:val="00045F03"/>
    <w:rsid w:val="000478A1"/>
    <w:rsid w:val="00051BFD"/>
    <w:rsid w:val="00055655"/>
    <w:rsid w:val="00056CE7"/>
    <w:rsid w:val="00060999"/>
    <w:rsid w:val="00061DC1"/>
    <w:rsid w:val="00062109"/>
    <w:rsid w:val="00064E9D"/>
    <w:rsid w:val="000651E8"/>
    <w:rsid w:val="0007064E"/>
    <w:rsid w:val="00077321"/>
    <w:rsid w:val="00081C7A"/>
    <w:rsid w:val="0009140F"/>
    <w:rsid w:val="00095243"/>
    <w:rsid w:val="000955B8"/>
    <w:rsid w:val="00096285"/>
    <w:rsid w:val="00096C70"/>
    <w:rsid w:val="00096DB9"/>
    <w:rsid w:val="00097166"/>
    <w:rsid w:val="000A01A6"/>
    <w:rsid w:val="000B4FAA"/>
    <w:rsid w:val="000B63DF"/>
    <w:rsid w:val="000B70EC"/>
    <w:rsid w:val="000C0FD7"/>
    <w:rsid w:val="000C2A41"/>
    <w:rsid w:val="000C7E06"/>
    <w:rsid w:val="000D1931"/>
    <w:rsid w:val="000D4A4D"/>
    <w:rsid w:val="000D58D2"/>
    <w:rsid w:val="000D67F2"/>
    <w:rsid w:val="000D6EAF"/>
    <w:rsid w:val="000D761B"/>
    <w:rsid w:val="000E23B4"/>
    <w:rsid w:val="000E5BDA"/>
    <w:rsid w:val="000F3EFD"/>
    <w:rsid w:val="000F4DF8"/>
    <w:rsid w:val="000F68CF"/>
    <w:rsid w:val="000F6DE0"/>
    <w:rsid w:val="00102E1C"/>
    <w:rsid w:val="00104328"/>
    <w:rsid w:val="00105044"/>
    <w:rsid w:val="00113FC8"/>
    <w:rsid w:val="00116897"/>
    <w:rsid w:val="00120393"/>
    <w:rsid w:val="001209D7"/>
    <w:rsid w:val="00121430"/>
    <w:rsid w:val="00122CBA"/>
    <w:rsid w:val="00127E31"/>
    <w:rsid w:val="00131F0E"/>
    <w:rsid w:val="00132B84"/>
    <w:rsid w:val="001330EC"/>
    <w:rsid w:val="00133CBB"/>
    <w:rsid w:val="00134F92"/>
    <w:rsid w:val="00144773"/>
    <w:rsid w:val="00150634"/>
    <w:rsid w:val="00154993"/>
    <w:rsid w:val="0015680E"/>
    <w:rsid w:val="00157D75"/>
    <w:rsid w:val="00160510"/>
    <w:rsid w:val="00161938"/>
    <w:rsid w:val="0016490D"/>
    <w:rsid w:val="001649EB"/>
    <w:rsid w:val="001663CD"/>
    <w:rsid w:val="001704F0"/>
    <w:rsid w:val="00171713"/>
    <w:rsid w:val="00172658"/>
    <w:rsid w:val="00175188"/>
    <w:rsid w:val="00175281"/>
    <w:rsid w:val="0018442B"/>
    <w:rsid w:val="0018686E"/>
    <w:rsid w:val="00187A07"/>
    <w:rsid w:val="00193D85"/>
    <w:rsid w:val="001951B0"/>
    <w:rsid w:val="00195B4E"/>
    <w:rsid w:val="001A51B1"/>
    <w:rsid w:val="001A67EE"/>
    <w:rsid w:val="001A7DB5"/>
    <w:rsid w:val="001B2CDA"/>
    <w:rsid w:val="001C2AC3"/>
    <w:rsid w:val="001C2C2D"/>
    <w:rsid w:val="001C3414"/>
    <w:rsid w:val="001C450D"/>
    <w:rsid w:val="001C6854"/>
    <w:rsid w:val="001D1189"/>
    <w:rsid w:val="001D2345"/>
    <w:rsid w:val="001D6A77"/>
    <w:rsid w:val="001D6E86"/>
    <w:rsid w:val="001E37A1"/>
    <w:rsid w:val="001E661F"/>
    <w:rsid w:val="001E696C"/>
    <w:rsid w:val="001F377B"/>
    <w:rsid w:val="001F41FE"/>
    <w:rsid w:val="001F47A6"/>
    <w:rsid w:val="001F547B"/>
    <w:rsid w:val="001F6D54"/>
    <w:rsid w:val="0020010E"/>
    <w:rsid w:val="0020082A"/>
    <w:rsid w:val="0020473E"/>
    <w:rsid w:val="00205B37"/>
    <w:rsid w:val="00205ED8"/>
    <w:rsid w:val="00206211"/>
    <w:rsid w:val="00210EBD"/>
    <w:rsid w:val="0021184F"/>
    <w:rsid w:val="00212C1F"/>
    <w:rsid w:val="00214835"/>
    <w:rsid w:val="0021649E"/>
    <w:rsid w:val="00216C01"/>
    <w:rsid w:val="002202B4"/>
    <w:rsid w:val="00222219"/>
    <w:rsid w:val="002271B5"/>
    <w:rsid w:val="00227B55"/>
    <w:rsid w:val="002329CC"/>
    <w:rsid w:val="00235ACD"/>
    <w:rsid w:val="00240583"/>
    <w:rsid w:val="00240D5C"/>
    <w:rsid w:val="00244BDB"/>
    <w:rsid w:val="00244CDE"/>
    <w:rsid w:val="00244D3C"/>
    <w:rsid w:val="002456F7"/>
    <w:rsid w:val="00247AE8"/>
    <w:rsid w:val="002516F3"/>
    <w:rsid w:val="00253006"/>
    <w:rsid w:val="00257C6C"/>
    <w:rsid w:val="002619A5"/>
    <w:rsid w:val="00261D04"/>
    <w:rsid w:val="00262299"/>
    <w:rsid w:val="00264192"/>
    <w:rsid w:val="0026509D"/>
    <w:rsid w:val="00270548"/>
    <w:rsid w:val="00270800"/>
    <w:rsid w:val="00270C87"/>
    <w:rsid w:val="00272032"/>
    <w:rsid w:val="0027350F"/>
    <w:rsid w:val="002763D0"/>
    <w:rsid w:val="0027667B"/>
    <w:rsid w:val="002818AB"/>
    <w:rsid w:val="00285FF7"/>
    <w:rsid w:val="00286E07"/>
    <w:rsid w:val="002873A3"/>
    <w:rsid w:val="00291FA5"/>
    <w:rsid w:val="002922AE"/>
    <w:rsid w:val="00295B26"/>
    <w:rsid w:val="002A2FEE"/>
    <w:rsid w:val="002A46D6"/>
    <w:rsid w:val="002A6714"/>
    <w:rsid w:val="002A7AB0"/>
    <w:rsid w:val="002B06B4"/>
    <w:rsid w:val="002B3974"/>
    <w:rsid w:val="002B59AA"/>
    <w:rsid w:val="002B5FF0"/>
    <w:rsid w:val="002C6EB8"/>
    <w:rsid w:val="002C70E9"/>
    <w:rsid w:val="002D0AFF"/>
    <w:rsid w:val="002E00D8"/>
    <w:rsid w:val="002E4344"/>
    <w:rsid w:val="002E4CE7"/>
    <w:rsid w:val="002E5D91"/>
    <w:rsid w:val="002E6FCF"/>
    <w:rsid w:val="002E7AC0"/>
    <w:rsid w:val="002E7FA3"/>
    <w:rsid w:val="002F13E1"/>
    <w:rsid w:val="002F183F"/>
    <w:rsid w:val="002F2F42"/>
    <w:rsid w:val="002F4612"/>
    <w:rsid w:val="002F4905"/>
    <w:rsid w:val="002F5375"/>
    <w:rsid w:val="0030202A"/>
    <w:rsid w:val="00305F98"/>
    <w:rsid w:val="00306D87"/>
    <w:rsid w:val="00310F1C"/>
    <w:rsid w:val="00312BC8"/>
    <w:rsid w:val="0031594D"/>
    <w:rsid w:val="00315FC4"/>
    <w:rsid w:val="003203A7"/>
    <w:rsid w:val="003229D0"/>
    <w:rsid w:val="00326ED3"/>
    <w:rsid w:val="003276B0"/>
    <w:rsid w:val="00330744"/>
    <w:rsid w:val="003313DA"/>
    <w:rsid w:val="00336C3D"/>
    <w:rsid w:val="00337B94"/>
    <w:rsid w:val="00337EAB"/>
    <w:rsid w:val="00342C76"/>
    <w:rsid w:val="00346406"/>
    <w:rsid w:val="003506F7"/>
    <w:rsid w:val="00351400"/>
    <w:rsid w:val="00353C50"/>
    <w:rsid w:val="00355B63"/>
    <w:rsid w:val="003575ED"/>
    <w:rsid w:val="00360683"/>
    <w:rsid w:val="00364C8B"/>
    <w:rsid w:val="00365F94"/>
    <w:rsid w:val="00366F8F"/>
    <w:rsid w:val="00371435"/>
    <w:rsid w:val="00371FBF"/>
    <w:rsid w:val="003724C7"/>
    <w:rsid w:val="00372F40"/>
    <w:rsid w:val="00373F0D"/>
    <w:rsid w:val="00374ECA"/>
    <w:rsid w:val="003771FE"/>
    <w:rsid w:val="003832FE"/>
    <w:rsid w:val="00384622"/>
    <w:rsid w:val="00390D49"/>
    <w:rsid w:val="003941E0"/>
    <w:rsid w:val="003A0DDF"/>
    <w:rsid w:val="003A1B79"/>
    <w:rsid w:val="003A7802"/>
    <w:rsid w:val="003B05E7"/>
    <w:rsid w:val="003B2A3B"/>
    <w:rsid w:val="003B5314"/>
    <w:rsid w:val="003B7150"/>
    <w:rsid w:val="003B76F5"/>
    <w:rsid w:val="003C658A"/>
    <w:rsid w:val="003C690F"/>
    <w:rsid w:val="003D0E9C"/>
    <w:rsid w:val="003D135E"/>
    <w:rsid w:val="003D350D"/>
    <w:rsid w:val="003D7A13"/>
    <w:rsid w:val="003E14D1"/>
    <w:rsid w:val="003E27B2"/>
    <w:rsid w:val="003E540C"/>
    <w:rsid w:val="003E7516"/>
    <w:rsid w:val="003F08AE"/>
    <w:rsid w:val="003F1EF8"/>
    <w:rsid w:val="003F3A54"/>
    <w:rsid w:val="003F4BFE"/>
    <w:rsid w:val="003F5789"/>
    <w:rsid w:val="00400902"/>
    <w:rsid w:val="00401AB1"/>
    <w:rsid w:val="004020C3"/>
    <w:rsid w:val="0040483C"/>
    <w:rsid w:val="00411E39"/>
    <w:rsid w:val="004166B5"/>
    <w:rsid w:val="00416895"/>
    <w:rsid w:val="00421F62"/>
    <w:rsid w:val="0042368A"/>
    <w:rsid w:val="0042455D"/>
    <w:rsid w:val="00431C40"/>
    <w:rsid w:val="00440C30"/>
    <w:rsid w:val="004427D8"/>
    <w:rsid w:val="004447B7"/>
    <w:rsid w:val="00445AC9"/>
    <w:rsid w:val="0045013C"/>
    <w:rsid w:val="00450A28"/>
    <w:rsid w:val="00453452"/>
    <w:rsid w:val="0045356C"/>
    <w:rsid w:val="00455481"/>
    <w:rsid w:val="00455DEB"/>
    <w:rsid w:val="00457A28"/>
    <w:rsid w:val="004622D9"/>
    <w:rsid w:val="00463400"/>
    <w:rsid w:val="00466071"/>
    <w:rsid w:val="004708A0"/>
    <w:rsid w:val="00470D9C"/>
    <w:rsid w:val="00480454"/>
    <w:rsid w:val="00481148"/>
    <w:rsid w:val="00485ED7"/>
    <w:rsid w:val="00487B80"/>
    <w:rsid w:val="00487D90"/>
    <w:rsid w:val="00487E1A"/>
    <w:rsid w:val="004969EB"/>
    <w:rsid w:val="00497EA9"/>
    <w:rsid w:val="004A3F4A"/>
    <w:rsid w:val="004A466D"/>
    <w:rsid w:val="004A6881"/>
    <w:rsid w:val="004A6CC2"/>
    <w:rsid w:val="004A6E15"/>
    <w:rsid w:val="004B0FAD"/>
    <w:rsid w:val="004B0FFC"/>
    <w:rsid w:val="004B3903"/>
    <w:rsid w:val="004B3CF5"/>
    <w:rsid w:val="004B78E4"/>
    <w:rsid w:val="004C5CFF"/>
    <w:rsid w:val="004C61AE"/>
    <w:rsid w:val="004C6875"/>
    <w:rsid w:val="004D1104"/>
    <w:rsid w:val="004D2CF5"/>
    <w:rsid w:val="004D3D8A"/>
    <w:rsid w:val="004E0B24"/>
    <w:rsid w:val="004E309A"/>
    <w:rsid w:val="004F0DEA"/>
    <w:rsid w:val="004F0E2C"/>
    <w:rsid w:val="004F54AD"/>
    <w:rsid w:val="004F68AF"/>
    <w:rsid w:val="004F6C41"/>
    <w:rsid w:val="004F78D4"/>
    <w:rsid w:val="00502083"/>
    <w:rsid w:val="005059E6"/>
    <w:rsid w:val="00507AC0"/>
    <w:rsid w:val="005118EB"/>
    <w:rsid w:val="00512C97"/>
    <w:rsid w:val="00517037"/>
    <w:rsid w:val="005206CB"/>
    <w:rsid w:val="00520BBE"/>
    <w:rsid w:val="00527738"/>
    <w:rsid w:val="00530068"/>
    <w:rsid w:val="00531095"/>
    <w:rsid w:val="00533CD6"/>
    <w:rsid w:val="00536581"/>
    <w:rsid w:val="00537C74"/>
    <w:rsid w:val="00541911"/>
    <w:rsid w:val="0054251B"/>
    <w:rsid w:val="00542818"/>
    <w:rsid w:val="00543B95"/>
    <w:rsid w:val="00545FBF"/>
    <w:rsid w:val="0055210C"/>
    <w:rsid w:val="00555E32"/>
    <w:rsid w:val="00556405"/>
    <w:rsid w:val="0056007C"/>
    <w:rsid w:val="00561F76"/>
    <w:rsid w:val="00562F3F"/>
    <w:rsid w:val="00565E20"/>
    <w:rsid w:val="005703E7"/>
    <w:rsid w:val="005713BD"/>
    <w:rsid w:val="00571732"/>
    <w:rsid w:val="00574A96"/>
    <w:rsid w:val="005761B7"/>
    <w:rsid w:val="0058168A"/>
    <w:rsid w:val="0058444A"/>
    <w:rsid w:val="00586750"/>
    <w:rsid w:val="00590AF8"/>
    <w:rsid w:val="00590B0F"/>
    <w:rsid w:val="00591C68"/>
    <w:rsid w:val="005944D1"/>
    <w:rsid w:val="00595032"/>
    <w:rsid w:val="005B02EB"/>
    <w:rsid w:val="005B0A4B"/>
    <w:rsid w:val="005B1BDD"/>
    <w:rsid w:val="005B1F3C"/>
    <w:rsid w:val="005C173F"/>
    <w:rsid w:val="005C4CB5"/>
    <w:rsid w:val="005C5033"/>
    <w:rsid w:val="005C7318"/>
    <w:rsid w:val="005D0548"/>
    <w:rsid w:val="005D1EFC"/>
    <w:rsid w:val="005D388E"/>
    <w:rsid w:val="005D417B"/>
    <w:rsid w:val="005D5C71"/>
    <w:rsid w:val="005E2FDA"/>
    <w:rsid w:val="005E5A26"/>
    <w:rsid w:val="005E604F"/>
    <w:rsid w:val="005E7DC5"/>
    <w:rsid w:val="005F01FE"/>
    <w:rsid w:val="005F6754"/>
    <w:rsid w:val="005F6D95"/>
    <w:rsid w:val="005F73C3"/>
    <w:rsid w:val="006042DA"/>
    <w:rsid w:val="00611318"/>
    <w:rsid w:val="00611DDF"/>
    <w:rsid w:val="00611E91"/>
    <w:rsid w:val="0061285A"/>
    <w:rsid w:val="006154E0"/>
    <w:rsid w:val="00615B8C"/>
    <w:rsid w:val="00617A86"/>
    <w:rsid w:val="00623444"/>
    <w:rsid w:val="0062736E"/>
    <w:rsid w:val="00630CA5"/>
    <w:rsid w:val="00637200"/>
    <w:rsid w:val="00640FB0"/>
    <w:rsid w:val="00642373"/>
    <w:rsid w:val="00643205"/>
    <w:rsid w:val="00644932"/>
    <w:rsid w:val="00646A38"/>
    <w:rsid w:val="00650F28"/>
    <w:rsid w:val="0065137C"/>
    <w:rsid w:val="00652A45"/>
    <w:rsid w:val="00657272"/>
    <w:rsid w:val="006608F5"/>
    <w:rsid w:val="00662C59"/>
    <w:rsid w:val="00663711"/>
    <w:rsid w:val="00663BD6"/>
    <w:rsid w:val="0066644E"/>
    <w:rsid w:val="00670F46"/>
    <w:rsid w:val="00672BCC"/>
    <w:rsid w:val="006736C0"/>
    <w:rsid w:val="006739D5"/>
    <w:rsid w:val="00675F63"/>
    <w:rsid w:val="006822BB"/>
    <w:rsid w:val="00684DE6"/>
    <w:rsid w:val="006917C3"/>
    <w:rsid w:val="0069222A"/>
    <w:rsid w:val="006A41EF"/>
    <w:rsid w:val="006A5BA6"/>
    <w:rsid w:val="006A7F3D"/>
    <w:rsid w:val="006B3790"/>
    <w:rsid w:val="006B6C3B"/>
    <w:rsid w:val="006B7A3F"/>
    <w:rsid w:val="006C0443"/>
    <w:rsid w:val="006C0573"/>
    <w:rsid w:val="006C32DF"/>
    <w:rsid w:val="006C56AB"/>
    <w:rsid w:val="006D01F4"/>
    <w:rsid w:val="006D2F0F"/>
    <w:rsid w:val="006D3EA9"/>
    <w:rsid w:val="006D41C4"/>
    <w:rsid w:val="006D53A6"/>
    <w:rsid w:val="006D57DE"/>
    <w:rsid w:val="006D6800"/>
    <w:rsid w:val="006D7078"/>
    <w:rsid w:val="006D7324"/>
    <w:rsid w:val="006D7341"/>
    <w:rsid w:val="006E0C20"/>
    <w:rsid w:val="006E1CB4"/>
    <w:rsid w:val="006E5659"/>
    <w:rsid w:val="006E7494"/>
    <w:rsid w:val="006F3599"/>
    <w:rsid w:val="006F7376"/>
    <w:rsid w:val="006F7EBC"/>
    <w:rsid w:val="00703B24"/>
    <w:rsid w:val="00715652"/>
    <w:rsid w:val="00715885"/>
    <w:rsid w:val="007164A5"/>
    <w:rsid w:val="00720E81"/>
    <w:rsid w:val="00721AAF"/>
    <w:rsid w:val="007230EA"/>
    <w:rsid w:val="00727836"/>
    <w:rsid w:val="00732B9F"/>
    <w:rsid w:val="0073334A"/>
    <w:rsid w:val="007344B7"/>
    <w:rsid w:val="00734FDB"/>
    <w:rsid w:val="0074444C"/>
    <w:rsid w:val="00745651"/>
    <w:rsid w:val="007463CF"/>
    <w:rsid w:val="00746596"/>
    <w:rsid w:val="00746BBF"/>
    <w:rsid w:val="00750258"/>
    <w:rsid w:val="007510E5"/>
    <w:rsid w:val="0075338D"/>
    <w:rsid w:val="00753575"/>
    <w:rsid w:val="0075575F"/>
    <w:rsid w:val="00755CA2"/>
    <w:rsid w:val="00756005"/>
    <w:rsid w:val="0075703C"/>
    <w:rsid w:val="007579D8"/>
    <w:rsid w:val="00757AB4"/>
    <w:rsid w:val="00761F72"/>
    <w:rsid w:val="00765795"/>
    <w:rsid w:val="00770B71"/>
    <w:rsid w:val="00771695"/>
    <w:rsid w:val="00771EAD"/>
    <w:rsid w:val="00772587"/>
    <w:rsid w:val="00773BFD"/>
    <w:rsid w:val="007802DA"/>
    <w:rsid w:val="00783AD9"/>
    <w:rsid w:val="0078423D"/>
    <w:rsid w:val="00787E71"/>
    <w:rsid w:val="00790D03"/>
    <w:rsid w:val="00793FB3"/>
    <w:rsid w:val="0079597C"/>
    <w:rsid w:val="00796348"/>
    <w:rsid w:val="00796F86"/>
    <w:rsid w:val="00797EE0"/>
    <w:rsid w:val="007A4B74"/>
    <w:rsid w:val="007A5AFF"/>
    <w:rsid w:val="007A7768"/>
    <w:rsid w:val="007B0368"/>
    <w:rsid w:val="007B3D04"/>
    <w:rsid w:val="007C17B9"/>
    <w:rsid w:val="007C36E1"/>
    <w:rsid w:val="007C570B"/>
    <w:rsid w:val="007C75BE"/>
    <w:rsid w:val="007D0687"/>
    <w:rsid w:val="007D0704"/>
    <w:rsid w:val="007D35C8"/>
    <w:rsid w:val="007D4715"/>
    <w:rsid w:val="007D4C07"/>
    <w:rsid w:val="007E06B7"/>
    <w:rsid w:val="007E24B8"/>
    <w:rsid w:val="007E62ED"/>
    <w:rsid w:val="007E7D94"/>
    <w:rsid w:val="007E7DA9"/>
    <w:rsid w:val="007F0506"/>
    <w:rsid w:val="007F0BB5"/>
    <w:rsid w:val="007F3795"/>
    <w:rsid w:val="007F47A1"/>
    <w:rsid w:val="007F605B"/>
    <w:rsid w:val="007F7CCE"/>
    <w:rsid w:val="00800A2A"/>
    <w:rsid w:val="00801C61"/>
    <w:rsid w:val="00806562"/>
    <w:rsid w:val="00810413"/>
    <w:rsid w:val="00811ECC"/>
    <w:rsid w:val="00815E3D"/>
    <w:rsid w:val="00820450"/>
    <w:rsid w:val="00824657"/>
    <w:rsid w:val="008277E7"/>
    <w:rsid w:val="00832ED5"/>
    <w:rsid w:val="008338EE"/>
    <w:rsid w:val="0083527A"/>
    <w:rsid w:val="00835AC8"/>
    <w:rsid w:val="00835C23"/>
    <w:rsid w:val="00835F0D"/>
    <w:rsid w:val="00836594"/>
    <w:rsid w:val="00836FB2"/>
    <w:rsid w:val="0083743E"/>
    <w:rsid w:val="00842EBE"/>
    <w:rsid w:val="008431DA"/>
    <w:rsid w:val="00850145"/>
    <w:rsid w:val="00857EEB"/>
    <w:rsid w:val="008649DF"/>
    <w:rsid w:val="00865059"/>
    <w:rsid w:val="00865829"/>
    <w:rsid w:val="00866484"/>
    <w:rsid w:val="00867FCB"/>
    <w:rsid w:val="00872E5C"/>
    <w:rsid w:val="00872F67"/>
    <w:rsid w:val="0087590D"/>
    <w:rsid w:val="008760C7"/>
    <w:rsid w:val="0088226A"/>
    <w:rsid w:val="00882D94"/>
    <w:rsid w:val="008843E9"/>
    <w:rsid w:val="00892FF3"/>
    <w:rsid w:val="00894F64"/>
    <w:rsid w:val="008951A7"/>
    <w:rsid w:val="008963CE"/>
    <w:rsid w:val="0089655F"/>
    <w:rsid w:val="008A198C"/>
    <w:rsid w:val="008A2C1F"/>
    <w:rsid w:val="008A5298"/>
    <w:rsid w:val="008A6142"/>
    <w:rsid w:val="008A79E0"/>
    <w:rsid w:val="008B00C9"/>
    <w:rsid w:val="008B01E9"/>
    <w:rsid w:val="008B29CA"/>
    <w:rsid w:val="008B5F2B"/>
    <w:rsid w:val="008B5F54"/>
    <w:rsid w:val="008C075A"/>
    <w:rsid w:val="008C4176"/>
    <w:rsid w:val="008C4F4A"/>
    <w:rsid w:val="008C6EA8"/>
    <w:rsid w:val="008C708F"/>
    <w:rsid w:val="008D0414"/>
    <w:rsid w:val="008D045F"/>
    <w:rsid w:val="008D06A7"/>
    <w:rsid w:val="008D159F"/>
    <w:rsid w:val="008D5B76"/>
    <w:rsid w:val="008E0ACE"/>
    <w:rsid w:val="008E2754"/>
    <w:rsid w:val="008E628D"/>
    <w:rsid w:val="008F2A06"/>
    <w:rsid w:val="008F4076"/>
    <w:rsid w:val="008F6B77"/>
    <w:rsid w:val="00901732"/>
    <w:rsid w:val="00903262"/>
    <w:rsid w:val="00907E47"/>
    <w:rsid w:val="00910446"/>
    <w:rsid w:val="009133A6"/>
    <w:rsid w:val="00913E14"/>
    <w:rsid w:val="00915ECD"/>
    <w:rsid w:val="0091670F"/>
    <w:rsid w:val="00917114"/>
    <w:rsid w:val="00930A1E"/>
    <w:rsid w:val="0093351C"/>
    <w:rsid w:val="00934218"/>
    <w:rsid w:val="0093489C"/>
    <w:rsid w:val="0094228A"/>
    <w:rsid w:val="00950FE0"/>
    <w:rsid w:val="00951F17"/>
    <w:rsid w:val="0095267B"/>
    <w:rsid w:val="00955133"/>
    <w:rsid w:val="00955E58"/>
    <w:rsid w:val="009567F6"/>
    <w:rsid w:val="00957C42"/>
    <w:rsid w:val="00965247"/>
    <w:rsid w:val="00977D6B"/>
    <w:rsid w:val="00983B78"/>
    <w:rsid w:val="00987305"/>
    <w:rsid w:val="00987B6C"/>
    <w:rsid w:val="00991D45"/>
    <w:rsid w:val="00996E2A"/>
    <w:rsid w:val="009A1AFC"/>
    <w:rsid w:val="009A5F8D"/>
    <w:rsid w:val="009A6916"/>
    <w:rsid w:val="009A7EBF"/>
    <w:rsid w:val="009B1816"/>
    <w:rsid w:val="009B4018"/>
    <w:rsid w:val="009C7869"/>
    <w:rsid w:val="009D1495"/>
    <w:rsid w:val="009D328E"/>
    <w:rsid w:val="009D3EFA"/>
    <w:rsid w:val="009E1EC5"/>
    <w:rsid w:val="009E4F71"/>
    <w:rsid w:val="009E5B58"/>
    <w:rsid w:val="009F1560"/>
    <w:rsid w:val="009F1CA8"/>
    <w:rsid w:val="009F3715"/>
    <w:rsid w:val="009F40B6"/>
    <w:rsid w:val="009F4D7D"/>
    <w:rsid w:val="009F72FB"/>
    <w:rsid w:val="009F7543"/>
    <w:rsid w:val="00A01292"/>
    <w:rsid w:val="00A030F2"/>
    <w:rsid w:val="00A04491"/>
    <w:rsid w:val="00A10EB8"/>
    <w:rsid w:val="00A1333F"/>
    <w:rsid w:val="00A20EE2"/>
    <w:rsid w:val="00A211B9"/>
    <w:rsid w:val="00A23DC9"/>
    <w:rsid w:val="00A27639"/>
    <w:rsid w:val="00A27AF2"/>
    <w:rsid w:val="00A30849"/>
    <w:rsid w:val="00A33349"/>
    <w:rsid w:val="00A40C83"/>
    <w:rsid w:val="00A43377"/>
    <w:rsid w:val="00A466AB"/>
    <w:rsid w:val="00A470E2"/>
    <w:rsid w:val="00A60A95"/>
    <w:rsid w:val="00A63F2D"/>
    <w:rsid w:val="00A66774"/>
    <w:rsid w:val="00A716CC"/>
    <w:rsid w:val="00A738F6"/>
    <w:rsid w:val="00A76E53"/>
    <w:rsid w:val="00A80D2B"/>
    <w:rsid w:val="00A818D3"/>
    <w:rsid w:val="00A8196A"/>
    <w:rsid w:val="00A839CD"/>
    <w:rsid w:val="00A843F7"/>
    <w:rsid w:val="00A84BBC"/>
    <w:rsid w:val="00A8699B"/>
    <w:rsid w:val="00A91138"/>
    <w:rsid w:val="00A91388"/>
    <w:rsid w:val="00A9144F"/>
    <w:rsid w:val="00A92B30"/>
    <w:rsid w:val="00A956F4"/>
    <w:rsid w:val="00AA0FEC"/>
    <w:rsid w:val="00AA1D39"/>
    <w:rsid w:val="00AA590A"/>
    <w:rsid w:val="00AA68C9"/>
    <w:rsid w:val="00AA6A02"/>
    <w:rsid w:val="00AB4498"/>
    <w:rsid w:val="00AB463C"/>
    <w:rsid w:val="00AB4B1F"/>
    <w:rsid w:val="00AB6326"/>
    <w:rsid w:val="00AB7313"/>
    <w:rsid w:val="00AC34F1"/>
    <w:rsid w:val="00AC43CB"/>
    <w:rsid w:val="00AC451B"/>
    <w:rsid w:val="00AD267F"/>
    <w:rsid w:val="00AD522B"/>
    <w:rsid w:val="00AD78F2"/>
    <w:rsid w:val="00AE34DF"/>
    <w:rsid w:val="00AE438A"/>
    <w:rsid w:val="00AE487C"/>
    <w:rsid w:val="00AE4FE1"/>
    <w:rsid w:val="00AE75BF"/>
    <w:rsid w:val="00AF07BC"/>
    <w:rsid w:val="00AF37C7"/>
    <w:rsid w:val="00AF3A87"/>
    <w:rsid w:val="00AF47E8"/>
    <w:rsid w:val="00AF7F93"/>
    <w:rsid w:val="00B049A0"/>
    <w:rsid w:val="00B07C61"/>
    <w:rsid w:val="00B11789"/>
    <w:rsid w:val="00B13105"/>
    <w:rsid w:val="00B17330"/>
    <w:rsid w:val="00B17A14"/>
    <w:rsid w:val="00B27163"/>
    <w:rsid w:val="00B27783"/>
    <w:rsid w:val="00B32C9C"/>
    <w:rsid w:val="00B33AFE"/>
    <w:rsid w:val="00B354B1"/>
    <w:rsid w:val="00B44884"/>
    <w:rsid w:val="00B45144"/>
    <w:rsid w:val="00B51261"/>
    <w:rsid w:val="00B5128A"/>
    <w:rsid w:val="00B518D8"/>
    <w:rsid w:val="00B539C4"/>
    <w:rsid w:val="00B53D2E"/>
    <w:rsid w:val="00B54E60"/>
    <w:rsid w:val="00B5772E"/>
    <w:rsid w:val="00B60FE1"/>
    <w:rsid w:val="00B6152D"/>
    <w:rsid w:val="00B66A06"/>
    <w:rsid w:val="00B73BFE"/>
    <w:rsid w:val="00B74C69"/>
    <w:rsid w:val="00B75BD5"/>
    <w:rsid w:val="00B769C8"/>
    <w:rsid w:val="00B878B8"/>
    <w:rsid w:val="00B904F3"/>
    <w:rsid w:val="00B926A9"/>
    <w:rsid w:val="00B92D71"/>
    <w:rsid w:val="00B96661"/>
    <w:rsid w:val="00BA35D2"/>
    <w:rsid w:val="00BA4CF9"/>
    <w:rsid w:val="00BB026D"/>
    <w:rsid w:val="00BB24CE"/>
    <w:rsid w:val="00BB410F"/>
    <w:rsid w:val="00BB57F8"/>
    <w:rsid w:val="00BB6E3D"/>
    <w:rsid w:val="00BB7320"/>
    <w:rsid w:val="00BC2647"/>
    <w:rsid w:val="00BC2EF6"/>
    <w:rsid w:val="00BC2FF8"/>
    <w:rsid w:val="00BC474B"/>
    <w:rsid w:val="00BD14C5"/>
    <w:rsid w:val="00BD1BC1"/>
    <w:rsid w:val="00BD45AD"/>
    <w:rsid w:val="00BD6735"/>
    <w:rsid w:val="00BD6C00"/>
    <w:rsid w:val="00BD7B44"/>
    <w:rsid w:val="00BE3112"/>
    <w:rsid w:val="00BF0057"/>
    <w:rsid w:val="00BF0457"/>
    <w:rsid w:val="00BF13A2"/>
    <w:rsid w:val="00BF2585"/>
    <w:rsid w:val="00BF26FF"/>
    <w:rsid w:val="00BF306E"/>
    <w:rsid w:val="00BF7A2C"/>
    <w:rsid w:val="00C03405"/>
    <w:rsid w:val="00C048B7"/>
    <w:rsid w:val="00C048D7"/>
    <w:rsid w:val="00C05673"/>
    <w:rsid w:val="00C05767"/>
    <w:rsid w:val="00C114C7"/>
    <w:rsid w:val="00C118CA"/>
    <w:rsid w:val="00C143D9"/>
    <w:rsid w:val="00C17283"/>
    <w:rsid w:val="00C17A9E"/>
    <w:rsid w:val="00C21112"/>
    <w:rsid w:val="00C2179C"/>
    <w:rsid w:val="00C2364A"/>
    <w:rsid w:val="00C26229"/>
    <w:rsid w:val="00C26A3B"/>
    <w:rsid w:val="00C33E68"/>
    <w:rsid w:val="00C34013"/>
    <w:rsid w:val="00C365FB"/>
    <w:rsid w:val="00C37144"/>
    <w:rsid w:val="00C372C5"/>
    <w:rsid w:val="00C41D2B"/>
    <w:rsid w:val="00C46034"/>
    <w:rsid w:val="00C531BB"/>
    <w:rsid w:val="00C53B3A"/>
    <w:rsid w:val="00C63470"/>
    <w:rsid w:val="00C636F5"/>
    <w:rsid w:val="00C6397F"/>
    <w:rsid w:val="00C64871"/>
    <w:rsid w:val="00C73D7A"/>
    <w:rsid w:val="00C75F9C"/>
    <w:rsid w:val="00C808AA"/>
    <w:rsid w:val="00C831D5"/>
    <w:rsid w:val="00C83D13"/>
    <w:rsid w:val="00C871E9"/>
    <w:rsid w:val="00C87613"/>
    <w:rsid w:val="00C87A5D"/>
    <w:rsid w:val="00C90A64"/>
    <w:rsid w:val="00C910FE"/>
    <w:rsid w:val="00C967E3"/>
    <w:rsid w:val="00C978AF"/>
    <w:rsid w:val="00CA5DDB"/>
    <w:rsid w:val="00CA6243"/>
    <w:rsid w:val="00CA77CA"/>
    <w:rsid w:val="00CB26AE"/>
    <w:rsid w:val="00CB5BD7"/>
    <w:rsid w:val="00CB62C9"/>
    <w:rsid w:val="00CC514F"/>
    <w:rsid w:val="00CC6CD3"/>
    <w:rsid w:val="00CD10AC"/>
    <w:rsid w:val="00CD10E9"/>
    <w:rsid w:val="00CD1E5F"/>
    <w:rsid w:val="00CD253F"/>
    <w:rsid w:val="00CD2E97"/>
    <w:rsid w:val="00CD30FA"/>
    <w:rsid w:val="00CE2602"/>
    <w:rsid w:val="00CE3CC1"/>
    <w:rsid w:val="00CE4881"/>
    <w:rsid w:val="00CF0366"/>
    <w:rsid w:val="00CF7143"/>
    <w:rsid w:val="00D0039C"/>
    <w:rsid w:val="00D01320"/>
    <w:rsid w:val="00D01D47"/>
    <w:rsid w:val="00D02CC8"/>
    <w:rsid w:val="00D03885"/>
    <w:rsid w:val="00D0520C"/>
    <w:rsid w:val="00D05CCE"/>
    <w:rsid w:val="00D060D1"/>
    <w:rsid w:val="00D07313"/>
    <w:rsid w:val="00D10947"/>
    <w:rsid w:val="00D15A11"/>
    <w:rsid w:val="00D16F74"/>
    <w:rsid w:val="00D21201"/>
    <w:rsid w:val="00D21F05"/>
    <w:rsid w:val="00D2230E"/>
    <w:rsid w:val="00D22C8C"/>
    <w:rsid w:val="00D22CBD"/>
    <w:rsid w:val="00D23C07"/>
    <w:rsid w:val="00D2620E"/>
    <w:rsid w:val="00D27A63"/>
    <w:rsid w:val="00D306C4"/>
    <w:rsid w:val="00D30C82"/>
    <w:rsid w:val="00D30EA2"/>
    <w:rsid w:val="00D3141F"/>
    <w:rsid w:val="00D319EE"/>
    <w:rsid w:val="00D3287F"/>
    <w:rsid w:val="00D33DA5"/>
    <w:rsid w:val="00D34938"/>
    <w:rsid w:val="00D377C9"/>
    <w:rsid w:val="00D4100A"/>
    <w:rsid w:val="00D47635"/>
    <w:rsid w:val="00D51C27"/>
    <w:rsid w:val="00D534D6"/>
    <w:rsid w:val="00D5385C"/>
    <w:rsid w:val="00D54EC6"/>
    <w:rsid w:val="00D627CF"/>
    <w:rsid w:val="00D641EB"/>
    <w:rsid w:val="00D667E1"/>
    <w:rsid w:val="00D70A30"/>
    <w:rsid w:val="00D7164C"/>
    <w:rsid w:val="00D74AAE"/>
    <w:rsid w:val="00D74FB2"/>
    <w:rsid w:val="00D76043"/>
    <w:rsid w:val="00D76156"/>
    <w:rsid w:val="00D86F95"/>
    <w:rsid w:val="00D9067F"/>
    <w:rsid w:val="00D91F71"/>
    <w:rsid w:val="00D93846"/>
    <w:rsid w:val="00DA0B20"/>
    <w:rsid w:val="00DA1F02"/>
    <w:rsid w:val="00DA31B6"/>
    <w:rsid w:val="00DA359C"/>
    <w:rsid w:val="00DA7F37"/>
    <w:rsid w:val="00DB0056"/>
    <w:rsid w:val="00DB12DA"/>
    <w:rsid w:val="00DB30C1"/>
    <w:rsid w:val="00DC2C97"/>
    <w:rsid w:val="00DC455B"/>
    <w:rsid w:val="00DC52D3"/>
    <w:rsid w:val="00DC6714"/>
    <w:rsid w:val="00DC69EB"/>
    <w:rsid w:val="00DC7F84"/>
    <w:rsid w:val="00DD1D66"/>
    <w:rsid w:val="00DD1F30"/>
    <w:rsid w:val="00DD2AF6"/>
    <w:rsid w:val="00DD4963"/>
    <w:rsid w:val="00DD4A64"/>
    <w:rsid w:val="00DD58D8"/>
    <w:rsid w:val="00DD5945"/>
    <w:rsid w:val="00DE0669"/>
    <w:rsid w:val="00DE531F"/>
    <w:rsid w:val="00DE5372"/>
    <w:rsid w:val="00DE6852"/>
    <w:rsid w:val="00DE7F82"/>
    <w:rsid w:val="00DF6C74"/>
    <w:rsid w:val="00DF7422"/>
    <w:rsid w:val="00E01303"/>
    <w:rsid w:val="00E013FB"/>
    <w:rsid w:val="00E02B15"/>
    <w:rsid w:val="00E03E58"/>
    <w:rsid w:val="00E070D3"/>
    <w:rsid w:val="00E107B8"/>
    <w:rsid w:val="00E13D9F"/>
    <w:rsid w:val="00E163C7"/>
    <w:rsid w:val="00E16BF0"/>
    <w:rsid w:val="00E201E6"/>
    <w:rsid w:val="00E21A38"/>
    <w:rsid w:val="00E24A97"/>
    <w:rsid w:val="00E2590E"/>
    <w:rsid w:val="00E26072"/>
    <w:rsid w:val="00E279A5"/>
    <w:rsid w:val="00E322A6"/>
    <w:rsid w:val="00E33C4E"/>
    <w:rsid w:val="00E36D7A"/>
    <w:rsid w:val="00E36F30"/>
    <w:rsid w:val="00E40E75"/>
    <w:rsid w:val="00E45DF9"/>
    <w:rsid w:val="00E617DA"/>
    <w:rsid w:val="00E74DAA"/>
    <w:rsid w:val="00E76215"/>
    <w:rsid w:val="00E82221"/>
    <w:rsid w:val="00E825B0"/>
    <w:rsid w:val="00E835C7"/>
    <w:rsid w:val="00E86327"/>
    <w:rsid w:val="00E914C1"/>
    <w:rsid w:val="00E94EB6"/>
    <w:rsid w:val="00E956B8"/>
    <w:rsid w:val="00E95B99"/>
    <w:rsid w:val="00EA03B9"/>
    <w:rsid w:val="00EA0921"/>
    <w:rsid w:val="00EA12DF"/>
    <w:rsid w:val="00EA1650"/>
    <w:rsid w:val="00EA3875"/>
    <w:rsid w:val="00EA54ED"/>
    <w:rsid w:val="00EA5FA3"/>
    <w:rsid w:val="00EB1F63"/>
    <w:rsid w:val="00EB3AE1"/>
    <w:rsid w:val="00EB5195"/>
    <w:rsid w:val="00EC116E"/>
    <w:rsid w:val="00ED188A"/>
    <w:rsid w:val="00ED46EC"/>
    <w:rsid w:val="00ED48D0"/>
    <w:rsid w:val="00ED6EC8"/>
    <w:rsid w:val="00EE09C1"/>
    <w:rsid w:val="00EF470F"/>
    <w:rsid w:val="00EF4A0B"/>
    <w:rsid w:val="00EF5B9D"/>
    <w:rsid w:val="00EF617C"/>
    <w:rsid w:val="00EF61E0"/>
    <w:rsid w:val="00F00815"/>
    <w:rsid w:val="00F03F1B"/>
    <w:rsid w:val="00F0463C"/>
    <w:rsid w:val="00F05F56"/>
    <w:rsid w:val="00F07D35"/>
    <w:rsid w:val="00F128C4"/>
    <w:rsid w:val="00F22753"/>
    <w:rsid w:val="00F2593E"/>
    <w:rsid w:val="00F3012F"/>
    <w:rsid w:val="00F320A6"/>
    <w:rsid w:val="00F326BD"/>
    <w:rsid w:val="00F336D3"/>
    <w:rsid w:val="00F33889"/>
    <w:rsid w:val="00F36BB7"/>
    <w:rsid w:val="00F36EB0"/>
    <w:rsid w:val="00F372F5"/>
    <w:rsid w:val="00F3748C"/>
    <w:rsid w:val="00F4122B"/>
    <w:rsid w:val="00F45F4A"/>
    <w:rsid w:val="00F46E04"/>
    <w:rsid w:val="00F510FD"/>
    <w:rsid w:val="00F51869"/>
    <w:rsid w:val="00F52B28"/>
    <w:rsid w:val="00F54160"/>
    <w:rsid w:val="00F557BF"/>
    <w:rsid w:val="00F55BED"/>
    <w:rsid w:val="00F56A26"/>
    <w:rsid w:val="00F61876"/>
    <w:rsid w:val="00F6228D"/>
    <w:rsid w:val="00F661D7"/>
    <w:rsid w:val="00F67BB9"/>
    <w:rsid w:val="00F72D30"/>
    <w:rsid w:val="00F733F8"/>
    <w:rsid w:val="00F74D9C"/>
    <w:rsid w:val="00F76852"/>
    <w:rsid w:val="00F801E8"/>
    <w:rsid w:val="00F818AC"/>
    <w:rsid w:val="00F828DB"/>
    <w:rsid w:val="00F9416B"/>
    <w:rsid w:val="00F948BC"/>
    <w:rsid w:val="00F953DF"/>
    <w:rsid w:val="00F953F0"/>
    <w:rsid w:val="00F95CD4"/>
    <w:rsid w:val="00F96198"/>
    <w:rsid w:val="00F9657E"/>
    <w:rsid w:val="00FA10C1"/>
    <w:rsid w:val="00FA1BDF"/>
    <w:rsid w:val="00FA28D6"/>
    <w:rsid w:val="00FA2B93"/>
    <w:rsid w:val="00FA3E36"/>
    <w:rsid w:val="00FA79D6"/>
    <w:rsid w:val="00FB4429"/>
    <w:rsid w:val="00FB71D5"/>
    <w:rsid w:val="00FB732F"/>
    <w:rsid w:val="00FB747E"/>
    <w:rsid w:val="00FB7B2E"/>
    <w:rsid w:val="00FC17DC"/>
    <w:rsid w:val="00FC5020"/>
    <w:rsid w:val="00FC6CFE"/>
    <w:rsid w:val="00FD263A"/>
    <w:rsid w:val="00FD2A7B"/>
    <w:rsid w:val="00FD34C1"/>
    <w:rsid w:val="00FD4556"/>
    <w:rsid w:val="00FE54AE"/>
    <w:rsid w:val="00FE681F"/>
    <w:rsid w:val="00FF30F6"/>
    <w:rsid w:val="00FF3505"/>
    <w:rsid w:val="00FF3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0057"/>
    <w:pPr>
      <w:spacing w:after="0" w:line="240" w:lineRule="auto"/>
    </w:pPr>
    <w:rPr>
      <w:rFonts w:ascii="Times New Roman" w:eastAsia="Times New Roman" w:hAnsi="Times New Roman" w:cs="Times New Roman"/>
      <w:sz w:val="20"/>
      <w:szCs w:val="20"/>
    </w:rPr>
  </w:style>
  <w:style w:type="paragraph" w:styleId="Heading1">
    <w:name w:val="heading 1"/>
    <w:aliases w:val="H1,Part"/>
    <w:next w:val="BodyText"/>
    <w:link w:val="Heading1Char"/>
    <w:qFormat/>
    <w:rsid w:val="00C26229"/>
    <w:pPr>
      <w:keepNext/>
      <w:numPr>
        <w:numId w:val="1"/>
      </w:numPr>
      <w:spacing w:after="0" w:line="240" w:lineRule="auto"/>
      <w:outlineLvl w:val="0"/>
    </w:pPr>
    <w:rPr>
      <w:rFonts w:ascii="Arial" w:eastAsia="Times New Roman" w:hAnsi="Arial" w:cs="Times New Roman"/>
      <w:b/>
      <w:noProof/>
      <w:sz w:val="28"/>
      <w:szCs w:val="20"/>
    </w:rPr>
  </w:style>
  <w:style w:type="paragraph" w:styleId="Heading2">
    <w:name w:val="heading 2"/>
    <w:aliases w:val="Chapter Title"/>
    <w:next w:val="BodyText"/>
    <w:link w:val="Heading2Char"/>
    <w:qFormat/>
    <w:rsid w:val="00C26229"/>
    <w:pPr>
      <w:keepNext/>
      <w:numPr>
        <w:ilvl w:val="1"/>
        <w:numId w:val="1"/>
      </w:numPr>
      <w:spacing w:before="240" w:after="60" w:line="240" w:lineRule="auto"/>
      <w:outlineLvl w:val="1"/>
    </w:pPr>
    <w:rPr>
      <w:rFonts w:ascii="Arial" w:eastAsia="Times New Roman" w:hAnsi="Arial" w:cs="Times New Roman"/>
      <w:b/>
      <w:i/>
      <w:noProof/>
      <w:sz w:val="24"/>
      <w:szCs w:val="20"/>
    </w:rPr>
  </w:style>
  <w:style w:type="paragraph" w:styleId="Heading3">
    <w:name w:val="heading 3"/>
    <w:aliases w:val="Table Attribute Heading"/>
    <w:next w:val="BodyText"/>
    <w:link w:val="Heading3Char"/>
    <w:qFormat/>
    <w:rsid w:val="00C26229"/>
    <w:pPr>
      <w:keepNext/>
      <w:numPr>
        <w:ilvl w:val="2"/>
        <w:numId w:val="1"/>
      </w:numPr>
      <w:spacing w:before="240" w:after="60" w:line="240" w:lineRule="auto"/>
      <w:outlineLvl w:val="2"/>
    </w:pPr>
    <w:rPr>
      <w:rFonts w:ascii="Arial" w:eastAsia="Times New Roman" w:hAnsi="Arial" w:cs="Times New Roman"/>
      <w:noProof/>
      <w:sz w:val="24"/>
      <w:szCs w:val="20"/>
    </w:rPr>
  </w:style>
  <w:style w:type="paragraph" w:styleId="Heading4">
    <w:name w:val="heading 4"/>
    <w:aliases w:val="Map Title"/>
    <w:next w:val="BodyText"/>
    <w:link w:val="Heading4Char"/>
    <w:qFormat/>
    <w:rsid w:val="00C26229"/>
    <w:pPr>
      <w:keepNext/>
      <w:numPr>
        <w:ilvl w:val="3"/>
        <w:numId w:val="1"/>
      </w:numPr>
      <w:spacing w:before="240" w:after="60" w:line="240" w:lineRule="auto"/>
      <w:outlineLvl w:val="3"/>
    </w:pPr>
    <w:rPr>
      <w:rFonts w:ascii="Arial" w:eastAsia="Times New Roman" w:hAnsi="Arial" w:cs="Times New Roman"/>
      <w:noProof/>
      <w:sz w:val="24"/>
      <w:szCs w:val="20"/>
    </w:rPr>
  </w:style>
  <w:style w:type="paragraph" w:styleId="Heading5">
    <w:name w:val="heading 5"/>
    <w:aliases w:val="Block Label"/>
    <w:next w:val="Normal"/>
    <w:link w:val="Heading5Char"/>
    <w:qFormat/>
    <w:rsid w:val="00C26229"/>
    <w:pPr>
      <w:numPr>
        <w:ilvl w:val="4"/>
        <w:numId w:val="1"/>
      </w:numPr>
      <w:tabs>
        <w:tab w:val="clear" w:pos="1638"/>
        <w:tab w:val="num" w:pos="1008"/>
      </w:tabs>
      <w:spacing w:before="240" w:after="60" w:line="240" w:lineRule="auto"/>
      <w:ind w:left="1008"/>
      <w:outlineLvl w:val="4"/>
    </w:pPr>
    <w:rPr>
      <w:rFonts w:ascii="Arial" w:eastAsia="Times New Roman" w:hAnsi="Arial" w:cs="Times New Roman"/>
      <w:noProof/>
      <w:szCs w:val="20"/>
    </w:rPr>
  </w:style>
  <w:style w:type="paragraph" w:styleId="Heading6">
    <w:name w:val="heading 6"/>
    <w:basedOn w:val="Normal"/>
    <w:next w:val="Normal"/>
    <w:link w:val="Heading6Char"/>
    <w:qFormat/>
    <w:rsid w:val="00C26229"/>
    <w:pPr>
      <w:numPr>
        <w:ilvl w:val="5"/>
        <w:numId w:val="1"/>
      </w:numPr>
      <w:spacing w:before="240" w:after="60"/>
      <w:outlineLvl w:val="5"/>
    </w:pPr>
    <w:rPr>
      <w:i/>
      <w:sz w:val="22"/>
    </w:rPr>
  </w:style>
  <w:style w:type="paragraph" w:styleId="Heading7">
    <w:name w:val="heading 7"/>
    <w:basedOn w:val="Normal"/>
    <w:next w:val="Normal"/>
    <w:link w:val="Heading7Char"/>
    <w:qFormat/>
    <w:rsid w:val="00C26229"/>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C26229"/>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C26229"/>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C26229"/>
    <w:pPr>
      <w:spacing w:after="0" w:line="240" w:lineRule="auto"/>
    </w:pPr>
    <w:rPr>
      <w:rFonts w:ascii="Arial Narrow" w:eastAsia="Times New Roman" w:hAnsi="Arial Narrow" w:cs="Times New Roman"/>
      <w:noProof/>
      <w:sz w:val="20"/>
      <w:szCs w:val="20"/>
    </w:rPr>
  </w:style>
  <w:style w:type="character" w:customStyle="1" w:styleId="BodyTextChar">
    <w:name w:val="Body Text Char"/>
    <w:basedOn w:val="DefaultParagraphFont"/>
    <w:link w:val="BodyText"/>
    <w:rsid w:val="00C26229"/>
    <w:rPr>
      <w:rFonts w:ascii="Arial Narrow" w:eastAsia="Times New Roman" w:hAnsi="Arial Narrow" w:cs="Times New Roman"/>
      <w:noProof/>
      <w:sz w:val="20"/>
      <w:szCs w:val="20"/>
    </w:rPr>
  </w:style>
  <w:style w:type="character" w:customStyle="1" w:styleId="Heading1Char">
    <w:name w:val="Heading 1 Char"/>
    <w:aliases w:val="H1 Char,Part Char"/>
    <w:basedOn w:val="DefaultParagraphFont"/>
    <w:link w:val="Heading1"/>
    <w:rsid w:val="00C26229"/>
    <w:rPr>
      <w:rFonts w:ascii="Arial" w:eastAsia="Times New Roman" w:hAnsi="Arial" w:cs="Times New Roman"/>
      <w:b/>
      <w:noProof/>
      <w:sz w:val="28"/>
      <w:szCs w:val="20"/>
    </w:rPr>
  </w:style>
  <w:style w:type="character" w:customStyle="1" w:styleId="Heading2Char">
    <w:name w:val="Heading 2 Char"/>
    <w:aliases w:val="Chapter Title Char"/>
    <w:basedOn w:val="DefaultParagraphFont"/>
    <w:link w:val="Heading2"/>
    <w:rsid w:val="00C26229"/>
    <w:rPr>
      <w:rFonts w:ascii="Arial" w:eastAsia="Times New Roman" w:hAnsi="Arial" w:cs="Times New Roman"/>
      <w:b/>
      <w:i/>
      <w:noProof/>
      <w:sz w:val="24"/>
      <w:szCs w:val="20"/>
    </w:rPr>
  </w:style>
  <w:style w:type="character" w:customStyle="1" w:styleId="Heading3Char">
    <w:name w:val="Heading 3 Char"/>
    <w:aliases w:val="Table Attribute Heading Char"/>
    <w:basedOn w:val="DefaultParagraphFont"/>
    <w:link w:val="Heading3"/>
    <w:rsid w:val="00C26229"/>
    <w:rPr>
      <w:rFonts w:ascii="Arial" w:eastAsia="Times New Roman" w:hAnsi="Arial" w:cs="Times New Roman"/>
      <w:noProof/>
      <w:sz w:val="24"/>
      <w:szCs w:val="20"/>
    </w:rPr>
  </w:style>
  <w:style w:type="character" w:customStyle="1" w:styleId="Heading4Char">
    <w:name w:val="Heading 4 Char"/>
    <w:aliases w:val="Map Title Char"/>
    <w:basedOn w:val="DefaultParagraphFont"/>
    <w:link w:val="Heading4"/>
    <w:rsid w:val="00C26229"/>
    <w:rPr>
      <w:rFonts w:ascii="Arial" w:eastAsia="Times New Roman" w:hAnsi="Arial" w:cs="Times New Roman"/>
      <w:noProof/>
      <w:sz w:val="24"/>
      <w:szCs w:val="20"/>
    </w:rPr>
  </w:style>
  <w:style w:type="character" w:customStyle="1" w:styleId="Heading5Char">
    <w:name w:val="Heading 5 Char"/>
    <w:aliases w:val="Block Label Char"/>
    <w:basedOn w:val="DefaultParagraphFont"/>
    <w:link w:val="Heading5"/>
    <w:rsid w:val="00C26229"/>
    <w:rPr>
      <w:rFonts w:ascii="Arial" w:eastAsia="Times New Roman" w:hAnsi="Arial" w:cs="Times New Roman"/>
      <w:noProof/>
      <w:szCs w:val="20"/>
    </w:rPr>
  </w:style>
  <w:style w:type="character" w:customStyle="1" w:styleId="Heading6Char">
    <w:name w:val="Heading 6 Char"/>
    <w:basedOn w:val="DefaultParagraphFont"/>
    <w:link w:val="Heading6"/>
    <w:rsid w:val="00C26229"/>
    <w:rPr>
      <w:rFonts w:ascii="Times New Roman" w:eastAsia="Times New Roman" w:hAnsi="Times New Roman" w:cs="Times New Roman"/>
      <w:i/>
      <w:szCs w:val="20"/>
    </w:rPr>
  </w:style>
  <w:style w:type="character" w:customStyle="1" w:styleId="Heading7Char">
    <w:name w:val="Heading 7 Char"/>
    <w:basedOn w:val="DefaultParagraphFont"/>
    <w:link w:val="Heading7"/>
    <w:rsid w:val="00C26229"/>
    <w:rPr>
      <w:rFonts w:ascii="Arial" w:eastAsia="Times New Roman" w:hAnsi="Arial" w:cs="Times New Roman"/>
      <w:sz w:val="20"/>
      <w:szCs w:val="20"/>
    </w:rPr>
  </w:style>
  <w:style w:type="character" w:customStyle="1" w:styleId="Heading8Char">
    <w:name w:val="Heading 8 Char"/>
    <w:basedOn w:val="DefaultParagraphFont"/>
    <w:link w:val="Heading8"/>
    <w:rsid w:val="00C26229"/>
    <w:rPr>
      <w:rFonts w:ascii="Arial" w:eastAsia="Times New Roman" w:hAnsi="Arial" w:cs="Times New Roman"/>
      <w:i/>
      <w:sz w:val="20"/>
      <w:szCs w:val="20"/>
    </w:rPr>
  </w:style>
  <w:style w:type="character" w:customStyle="1" w:styleId="Heading9Char">
    <w:name w:val="Heading 9 Char"/>
    <w:basedOn w:val="DefaultParagraphFont"/>
    <w:link w:val="Heading9"/>
    <w:rsid w:val="00C26229"/>
    <w:rPr>
      <w:rFonts w:ascii="Arial" w:eastAsia="Times New Roman" w:hAnsi="Arial" w:cs="Times New Roman"/>
      <w:b/>
      <w:i/>
      <w:sz w:val="18"/>
      <w:szCs w:val="20"/>
    </w:rPr>
  </w:style>
  <w:style w:type="paragraph" w:customStyle="1" w:styleId="hdr1">
    <w:name w:val="hdr1"/>
    <w:basedOn w:val="Normal"/>
    <w:rsid w:val="00C26229"/>
    <w:pPr>
      <w:spacing w:before="60"/>
      <w:ind w:left="540"/>
      <w:jc w:val="both"/>
    </w:pPr>
    <w:rPr>
      <w:rFonts w:ascii="Century Schoolbook" w:hAnsi="Century Schoolbook"/>
      <w:sz w:val="24"/>
    </w:rPr>
  </w:style>
  <w:style w:type="paragraph" w:styleId="CommentText">
    <w:name w:val="annotation text"/>
    <w:basedOn w:val="Normal"/>
    <w:link w:val="CommentTextChar"/>
    <w:semiHidden/>
    <w:rsid w:val="00C26229"/>
  </w:style>
  <w:style w:type="character" w:customStyle="1" w:styleId="CommentTextChar">
    <w:name w:val="Comment Text Char"/>
    <w:basedOn w:val="DefaultParagraphFont"/>
    <w:link w:val="CommentText"/>
    <w:semiHidden/>
    <w:rsid w:val="00C26229"/>
    <w:rPr>
      <w:rFonts w:ascii="Times New Roman" w:eastAsia="Times New Roman" w:hAnsi="Times New Roman" w:cs="Times New Roman"/>
      <w:sz w:val="20"/>
      <w:szCs w:val="20"/>
    </w:rPr>
  </w:style>
  <w:style w:type="paragraph" w:styleId="TOC1">
    <w:name w:val="toc 1"/>
    <w:basedOn w:val="Normal"/>
    <w:next w:val="Normal"/>
    <w:autoRedefine/>
    <w:uiPriority w:val="39"/>
    <w:rsid w:val="00C26229"/>
    <w:pPr>
      <w:spacing w:before="120" w:after="120"/>
    </w:pPr>
    <w:rPr>
      <w:b/>
      <w:caps/>
    </w:rPr>
  </w:style>
  <w:style w:type="paragraph" w:styleId="TOC2">
    <w:name w:val="toc 2"/>
    <w:basedOn w:val="Normal"/>
    <w:next w:val="Normal"/>
    <w:autoRedefine/>
    <w:uiPriority w:val="39"/>
    <w:rsid w:val="00C26229"/>
    <w:pPr>
      <w:tabs>
        <w:tab w:val="left" w:pos="600"/>
        <w:tab w:val="right" w:leader="dot" w:pos="13814"/>
      </w:tabs>
      <w:ind w:left="200"/>
    </w:pPr>
    <w:rPr>
      <w:smallCaps/>
    </w:rPr>
  </w:style>
  <w:style w:type="paragraph" w:styleId="TOC3">
    <w:name w:val="toc 3"/>
    <w:basedOn w:val="Normal"/>
    <w:next w:val="Normal"/>
    <w:autoRedefine/>
    <w:uiPriority w:val="39"/>
    <w:rsid w:val="00EB5195"/>
    <w:pPr>
      <w:tabs>
        <w:tab w:val="left" w:pos="720"/>
        <w:tab w:val="right" w:leader="dot" w:pos="12600"/>
      </w:tabs>
      <w:ind w:left="240"/>
    </w:pPr>
    <w:rPr>
      <w:i/>
    </w:rPr>
  </w:style>
  <w:style w:type="paragraph" w:customStyle="1" w:styleId="program">
    <w:name w:val="program"/>
    <w:rsid w:val="00C26229"/>
    <w:pPr>
      <w:spacing w:after="0" w:line="240" w:lineRule="auto"/>
    </w:pPr>
    <w:rPr>
      <w:rFonts w:ascii="Courier" w:eastAsia="Times New Roman" w:hAnsi="Courier" w:cs="Times New Roman"/>
      <w:noProof/>
      <w:sz w:val="20"/>
      <w:szCs w:val="20"/>
    </w:rPr>
  </w:style>
  <w:style w:type="paragraph" w:customStyle="1" w:styleId="Tabletext">
    <w:name w:val="Table text"/>
    <w:link w:val="TabletextChar"/>
    <w:rsid w:val="00C26229"/>
    <w:pPr>
      <w:spacing w:after="0" w:line="240" w:lineRule="auto"/>
    </w:pPr>
    <w:rPr>
      <w:rFonts w:ascii="Arial Narrow" w:eastAsia="Times New Roman" w:hAnsi="Arial Narrow" w:cs="Times New Roman"/>
      <w:sz w:val="16"/>
      <w:szCs w:val="20"/>
    </w:rPr>
  </w:style>
  <w:style w:type="character" w:customStyle="1" w:styleId="TabletextChar">
    <w:name w:val="Table text Char"/>
    <w:basedOn w:val="DefaultParagraphFont"/>
    <w:link w:val="Tabletext"/>
    <w:rsid w:val="00C26229"/>
    <w:rPr>
      <w:rFonts w:ascii="Arial Narrow" w:eastAsia="Times New Roman" w:hAnsi="Arial Narrow" w:cs="Times New Roman"/>
      <w:sz w:val="16"/>
      <w:szCs w:val="20"/>
    </w:rPr>
  </w:style>
  <w:style w:type="character" w:styleId="PageNumber">
    <w:name w:val="page number"/>
    <w:basedOn w:val="DefaultParagraphFont"/>
    <w:rsid w:val="00C26229"/>
  </w:style>
  <w:style w:type="paragraph" w:styleId="Footer">
    <w:name w:val="footer"/>
    <w:basedOn w:val="Normal"/>
    <w:link w:val="FooterChar"/>
    <w:rsid w:val="00C26229"/>
    <w:pPr>
      <w:tabs>
        <w:tab w:val="center" w:pos="4320"/>
        <w:tab w:val="right" w:pos="8640"/>
      </w:tabs>
    </w:pPr>
  </w:style>
  <w:style w:type="character" w:customStyle="1" w:styleId="FooterChar">
    <w:name w:val="Footer Char"/>
    <w:basedOn w:val="DefaultParagraphFont"/>
    <w:link w:val="Footer"/>
    <w:rsid w:val="00C26229"/>
    <w:rPr>
      <w:rFonts w:ascii="Times New Roman" w:eastAsia="Times New Roman" w:hAnsi="Times New Roman" w:cs="Times New Roman"/>
      <w:sz w:val="20"/>
      <w:szCs w:val="20"/>
    </w:rPr>
  </w:style>
  <w:style w:type="paragraph" w:styleId="NormalWeb">
    <w:name w:val="Normal (Web)"/>
    <w:basedOn w:val="Normal"/>
    <w:uiPriority w:val="99"/>
    <w:rsid w:val="00C26229"/>
    <w:pPr>
      <w:spacing w:before="100" w:beforeAutospacing="1" w:after="100" w:afterAutospacing="1"/>
    </w:pPr>
    <w:rPr>
      <w:sz w:val="24"/>
      <w:szCs w:val="24"/>
    </w:rPr>
  </w:style>
  <w:style w:type="paragraph" w:styleId="BodyTextIndent3">
    <w:name w:val="Body Text Indent 3"/>
    <w:basedOn w:val="Normal"/>
    <w:link w:val="BodyTextIndent3Char"/>
    <w:rsid w:val="00C26229"/>
    <w:pPr>
      <w:spacing w:after="120"/>
      <w:ind w:left="360"/>
    </w:pPr>
    <w:rPr>
      <w:sz w:val="16"/>
      <w:szCs w:val="16"/>
    </w:rPr>
  </w:style>
  <w:style w:type="character" w:customStyle="1" w:styleId="BodyTextIndent3Char">
    <w:name w:val="Body Text Indent 3 Char"/>
    <w:basedOn w:val="DefaultParagraphFont"/>
    <w:link w:val="BodyTextIndent3"/>
    <w:rsid w:val="00C26229"/>
    <w:rPr>
      <w:rFonts w:ascii="Times New Roman" w:eastAsia="Times New Roman" w:hAnsi="Times New Roman" w:cs="Times New Roman"/>
      <w:sz w:val="16"/>
      <w:szCs w:val="16"/>
    </w:rPr>
  </w:style>
  <w:style w:type="paragraph" w:styleId="BalloonText">
    <w:name w:val="Balloon Text"/>
    <w:basedOn w:val="Normal"/>
    <w:link w:val="BalloonTextChar"/>
    <w:semiHidden/>
    <w:rsid w:val="00C26229"/>
    <w:rPr>
      <w:rFonts w:ascii="Tahoma" w:hAnsi="Tahoma" w:cs="Tahoma"/>
      <w:sz w:val="16"/>
      <w:szCs w:val="16"/>
    </w:rPr>
  </w:style>
  <w:style w:type="character" w:customStyle="1" w:styleId="BalloonTextChar">
    <w:name w:val="Balloon Text Char"/>
    <w:basedOn w:val="DefaultParagraphFont"/>
    <w:link w:val="BalloonText"/>
    <w:semiHidden/>
    <w:rsid w:val="00C26229"/>
    <w:rPr>
      <w:rFonts w:ascii="Tahoma" w:eastAsia="Times New Roman" w:hAnsi="Tahoma" w:cs="Tahoma"/>
      <w:sz w:val="16"/>
      <w:szCs w:val="16"/>
    </w:rPr>
  </w:style>
  <w:style w:type="character" w:styleId="Hyperlink">
    <w:name w:val="Hyperlink"/>
    <w:basedOn w:val="DefaultParagraphFont"/>
    <w:uiPriority w:val="99"/>
    <w:rsid w:val="00C26229"/>
    <w:rPr>
      <w:color w:val="0000FF"/>
      <w:u w:val="single"/>
    </w:rPr>
  </w:style>
  <w:style w:type="paragraph" w:customStyle="1" w:styleId="BodyTextIndex-Stan">
    <w:name w:val="Body Text Index - Stan"/>
    <w:basedOn w:val="BodyTextIndent"/>
    <w:rsid w:val="00C26229"/>
    <w:pPr>
      <w:autoSpaceDE w:val="0"/>
      <w:autoSpaceDN w:val="0"/>
      <w:adjustRightInd w:val="0"/>
      <w:spacing w:after="0"/>
      <w:ind w:left="720"/>
    </w:pPr>
    <w:rPr>
      <w:iCs/>
    </w:rPr>
  </w:style>
  <w:style w:type="paragraph" w:styleId="BodyTextIndent">
    <w:name w:val="Body Text Indent"/>
    <w:basedOn w:val="Normal"/>
    <w:link w:val="BodyTextIndentChar"/>
    <w:rsid w:val="00C26229"/>
    <w:pPr>
      <w:spacing w:after="120"/>
      <w:ind w:left="360"/>
    </w:pPr>
  </w:style>
  <w:style w:type="character" w:customStyle="1" w:styleId="BodyTextIndentChar">
    <w:name w:val="Body Text Indent Char"/>
    <w:basedOn w:val="DefaultParagraphFont"/>
    <w:link w:val="BodyTextIndent"/>
    <w:rsid w:val="00C26229"/>
    <w:rPr>
      <w:rFonts w:ascii="Times New Roman" w:eastAsia="Times New Roman" w:hAnsi="Times New Roman" w:cs="Times New Roman"/>
      <w:sz w:val="20"/>
      <w:szCs w:val="20"/>
    </w:rPr>
  </w:style>
  <w:style w:type="character" w:styleId="FollowedHyperlink">
    <w:name w:val="FollowedHyperlink"/>
    <w:basedOn w:val="DefaultParagraphFont"/>
    <w:rsid w:val="00C26229"/>
    <w:rPr>
      <w:color w:val="606420"/>
      <w:u w:val="single"/>
    </w:rPr>
  </w:style>
  <w:style w:type="paragraph" w:customStyle="1" w:styleId="Outline1">
    <w:name w:val="Outline 1"/>
    <w:basedOn w:val="Normal"/>
    <w:rsid w:val="00C26229"/>
    <w:pPr>
      <w:tabs>
        <w:tab w:val="num" w:pos="360"/>
      </w:tabs>
      <w:autoSpaceDE w:val="0"/>
      <w:autoSpaceDN w:val="0"/>
      <w:adjustRightInd w:val="0"/>
      <w:ind w:left="360" w:hanging="360"/>
    </w:pPr>
    <w:rPr>
      <w:rFonts w:ascii="Arial" w:hAnsi="Arial"/>
      <w:b/>
      <w:sz w:val="28"/>
    </w:rPr>
  </w:style>
  <w:style w:type="paragraph" w:customStyle="1" w:styleId="Outline2">
    <w:name w:val="Outline 2"/>
    <w:basedOn w:val="Normal"/>
    <w:rsid w:val="00C26229"/>
    <w:pPr>
      <w:tabs>
        <w:tab w:val="num" w:pos="792"/>
      </w:tabs>
      <w:autoSpaceDE w:val="0"/>
      <w:autoSpaceDN w:val="0"/>
      <w:adjustRightInd w:val="0"/>
      <w:ind w:left="792" w:hanging="432"/>
    </w:pPr>
    <w:rPr>
      <w:rFonts w:ascii="Arial" w:hAnsi="Arial"/>
      <w:b/>
      <w:sz w:val="24"/>
    </w:rPr>
  </w:style>
  <w:style w:type="paragraph" w:customStyle="1" w:styleId="Outline3">
    <w:name w:val="Outline 3"/>
    <w:basedOn w:val="Normal"/>
    <w:rsid w:val="00C26229"/>
    <w:pPr>
      <w:tabs>
        <w:tab w:val="num" w:pos="1440"/>
      </w:tabs>
      <w:autoSpaceDE w:val="0"/>
      <w:autoSpaceDN w:val="0"/>
      <w:adjustRightInd w:val="0"/>
      <w:ind w:left="1224" w:hanging="504"/>
    </w:pPr>
    <w:rPr>
      <w:rFonts w:ascii="Arial" w:hAnsi="Arial"/>
      <w:sz w:val="22"/>
    </w:rPr>
  </w:style>
  <w:style w:type="paragraph" w:customStyle="1" w:styleId="Outline4">
    <w:name w:val="Outline 4"/>
    <w:basedOn w:val="Normal"/>
    <w:rsid w:val="00C26229"/>
    <w:pPr>
      <w:tabs>
        <w:tab w:val="num" w:pos="1800"/>
      </w:tabs>
      <w:autoSpaceDE w:val="0"/>
      <w:autoSpaceDN w:val="0"/>
      <w:adjustRightInd w:val="0"/>
      <w:ind w:left="1728" w:hanging="648"/>
    </w:pPr>
    <w:rPr>
      <w:rFonts w:ascii="Arial" w:hAnsi="Arial"/>
      <w:sz w:val="22"/>
    </w:rPr>
  </w:style>
  <w:style w:type="paragraph" w:customStyle="1" w:styleId="Outline5">
    <w:name w:val="Outline 5"/>
    <w:basedOn w:val="Outline4"/>
    <w:rsid w:val="00C26229"/>
    <w:pPr>
      <w:tabs>
        <w:tab w:val="clear" w:pos="1800"/>
        <w:tab w:val="num" w:pos="2520"/>
      </w:tabs>
      <w:ind w:left="2232" w:hanging="792"/>
    </w:pPr>
    <w:rPr>
      <w:sz w:val="20"/>
    </w:rPr>
  </w:style>
  <w:style w:type="paragraph" w:customStyle="1" w:styleId="Outline6">
    <w:name w:val="Outline 6"/>
    <w:basedOn w:val="Outline5"/>
    <w:rsid w:val="00C26229"/>
    <w:pPr>
      <w:tabs>
        <w:tab w:val="clear" w:pos="2520"/>
        <w:tab w:val="num" w:pos="2880"/>
      </w:tabs>
      <w:ind w:left="2736" w:hanging="936"/>
    </w:pPr>
  </w:style>
  <w:style w:type="paragraph" w:customStyle="1" w:styleId="StyleOutline4Firstline0">
    <w:name w:val="Style Outline 4 + First line:  0&quot;"/>
    <w:basedOn w:val="Outline4"/>
    <w:rsid w:val="00C26229"/>
    <w:pPr>
      <w:ind w:firstLine="0"/>
    </w:pPr>
    <w:rPr>
      <w:sz w:val="20"/>
    </w:rPr>
  </w:style>
  <w:style w:type="paragraph" w:styleId="Header">
    <w:name w:val="header"/>
    <w:basedOn w:val="Normal"/>
    <w:link w:val="HeaderChar"/>
    <w:rsid w:val="00C26229"/>
    <w:pPr>
      <w:tabs>
        <w:tab w:val="center" w:pos="4320"/>
        <w:tab w:val="right" w:pos="8640"/>
      </w:tabs>
    </w:pPr>
  </w:style>
  <w:style w:type="character" w:customStyle="1" w:styleId="HeaderChar">
    <w:name w:val="Header Char"/>
    <w:basedOn w:val="DefaultParagraphFont"/>
    <w:link w:val="Header"/>
    <w:rsid w:val="00C26229"/>
    <w:rPr>
      <w:rFonts w:ascii="Times New Roman" w:eastAsia="Times New Roman" w:hAnsi="Times New Roman" w:cs="Times New Roman"/>
      <w:sz w:val="20"/>
      <w:szCs w:val="20"/>
    </w:rPr>
  </w:style>
  <w:style w:type="character" w:customStyle="1" w:styleId="DocumentMapChar">
    <w:name w:val="Document Map Char"/>
    <w:basedOn w:val="DefaultParagraphFont"/>
    <w:link w:val="DocumentMap"/>
    <w:semiHidden/>
    <w:rsid w:val="00C26229"/>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C26229"/>
    <w:pPr>
      <w:shd w:val="clear" w:color="auto" w:fill="000080"/>
    </w:pPr>
    <w:rPr>
      <w:rFonts w:ascii="Tahoma" w:hAnsi="Tahoma" w:cs="Tahoma"/>
    </w:rPr>
  </w:style>
  <w:style w:type="paragraph" w:customStyle="1" w:styleId="Title1">
    <w:name w:val="Title1"/>
    <w:basedOn w:val="Normal"/>
    <w:rsid w:val="00C26229"/>
    <w:pPr>
      <w:jc w:val="right"/>
    </w:pPr>
    <w:rPr>
      <w:rFonts w:ascii="Garamond" w:hAnsi="Garamond"/>
      <w:b/>
      <w:sz w:val="72"/>
    </w:rPr>
  </w:style>
  <w:style w:type="paragraph" w:customStyle="1" w:styleId="hd1">
    <w:name w:val="hd1"/>
    <w:basedOn w:val="Tabletext"/>
    <w:next w:val="Normal"/>
    <w:rsid w:val="00C26229"/>
    <w:pPr>
      <w:jc w:val="both"/>
    </w:pPr>
    <w:rPr>
      <w:rFonts w:ascii="Arial" w:hAnsi="Arial"/>
    </w:rPr>
  </w:style>
  <w:style w:type="table" w:styleId="TableGrid">
    <w:name w:val="Table Grid"/>
    <w:basedOn w:val="TableNormal"/>
    <w:rsid w:val="00C2622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rsid w:val="00C26229"/>
    <w:pPr>
      <w:spacing w:after="0" w:line="240" w:lineRule="auto"/>
    </w:pPr>
    <w:rPr>
      <w:rFonts w:ascii="Arial Narrow" w:eastAsia="Times New Roman" w:hAnsi="Arial Narrow" w:cs="Times New Roman"/>
      <w:b/>
      <w:noProof/>
      <w:sz w:val="20"/>
      <w:szCs w:val="20"/>
    </w:rPr>
  </w:style>
  <w:style w:type="paragraph" w:styleId="ListParagraph">
    <w:name w:val="List Paragraph"/>
    <w:basedOn w:val="Normal"/>
    <w:uiPriority w:val="34"/>
    <w:qFormat/>
    <w:rsid w:val="00C26229"/>
    <w:pPr>
      <w:ind w:left="720"/>
      <w:contextualSpacing/>
    </w:pPr>
  </w:style>
  <w:style w:type="paragraph" w:styleId="EndnoteText">
    <w:name w:val="endnote text"/>
    <w:basedOn w:val="Normal"/>
    <w:link w:val="EndnoteTextChar"/>
    <w:rsid w:val="00C26229"/>
  </w:style>
  <w:style w:type="character" w:customStyle="1" w:styleId="EndnoteTextChar">
    <w:name w:val="Endnote Text Char"/>
    <w:basedOn w:val="DefaultParagraphFont"/>
    <w:link w:val="EndnoteText"/>
    <w:rsid w:val="00C26229"/>
    <w:rPr>
      <w:rFonts w:ascii="Times New Roman" w:eastAsia="Times New Roman" w:hAnsi="Times New Roman" w:cs="Times New Roman"/>
      <w:sz w:val="20"/>
      <w:szCs w:val="20"/>
    </w:rPr>
  </w:style>
  <w:style w:type="character" w:styleId="EndnoteReference">
    <w:name w:val="endnote reference"/>
    <w:basedOn w:val="DefaultParagraphFont"/>
    <w:rsid w:val="00C26229"/>
    <w:rPr>
      <w:vertAlign w:val="superscript"/>
    </w:rPr>
  </w:style>
  <w:style w:type="paragraph" w:styleId="TOC4">
    <w:name w:val="toc 4"/>
    <w:basedOn w:val="Normal"/>
    <w:next w:val="Normal"/>
    <w:autoRedefine/>
    <w:uiPriority w:val="39"/>
    <w:unhideWhenUsed/>
    <w:rsid w:val="00AF3A87"/>
    <w:pPr>
      <w:spacing w:after="100"/>
      <w:ind w:left="600"/>
    </w:pPr>
  </w:style>
  <w:style w:type="paragraph" w:styleId="TOC5">
    <w:name w:val="toc 5"/>
    <w:basedOn w:val="Normal"/>
    <w:next w:val="Normal"/>
    <w:autoRedefine/>
    <w:uiPriority w:val="39"/>
    <w:unhideWhenUsed/>
    <w:rsid w:val="00AF3A87"/>
    <w:pPr>
      <w:spacing w:after="100"/>
      <w:ind w:left="800"/>
    </w:pPr>
  </w:style>
  <w:style w:type="paragraph" w:styleId="TOCHeading">
    <w:name w:val="TOC Heading"/>
    <w:basedOn w:val="Heading1"/>
    <w:next w:val="Normal"/>
    <w:uiPriority w:val="39"/>
    <w:semiHidden/>
    <w:unhideWhenUsed/>
    <w:qFormat/>
    <w:rsid w:val="00B17330"/>
    <w:pPr>
      <w:keepLines/>
      <w:numPr>
        <w:numId w:val="0"/>
      </w:numPr>
      <w:spacing w:before="480" w:line="276" w:lineRule="auto"/>
      <w:outlineLvl w:val="9"/>
    </w:pPr>
    <w:rPr>
      <w:rFonts w:asciiTheme="majorHAnsi" w:eastAsiaTheme="majorEastAsia" w:hAnsiTheme="majorHAnsi" w:cstheme="majorBidi"/>
      <w:bCs/>
      <w:noProof w:val="0"/>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5463777">
      <w:bodyDiv w:val="1"/>
      <w:marLeft w:val="0"/>
      <w:marRight w:val="0"/>
      <w:marTop w:val="0"/>
      <w:marBottom w:val="0"/>
      <w:divBdr>
        <w:top w:val="none" w:sz="0" w:space="0" w:color="auto"/>
        <w:left w:val="none" w:sz="0" w:space="0" w:color="auto"/>
        <w:bottom w:val="none" w:sz="0" w:space="0" w:color="auto"/>
        <w:right w:val="none" w:sz="0" w:space="0" w:color="auto"/>
      </w:divBdr>
    </w:div>
    <w:div w:id="677851463">
      <w:bodyDiv w:val="1"/>
      <w:marLeft w:val="0"/>
      <w:marRight w:val="0"/>
      <w:marTop w:val="0"/>
      <w:marBottom w:val="0"/>
      <w:divBdr>
        <w:top w:val="none" w:sz="0" w:space="0" w:color="auto"/>
        <w:left w:val="none" w:sz="0" w:space="0" w:color="auto"/>
        <w:bottom w:val="none" w:sz="0" w:space="0" w:color="auto"/>
        <w:right w:val="none" w:sz="0" w:space="0" w:color="auto"/>
      </w:divBdr>
      <w:divsChild>
        <w:div w:id="1018627317">
          <w:marLeft w:val="0"/>
          <w:marRight w:val="0"/>
          <w:marTop w:val="0"/>
          <w:marBottom w:val="0"/>
          <w:divBdr>
            <w:top w:val="none" w:sz="0" w:space="0" w:color="auto"/>
            <w:left w:val="none" w:sz="0" w:space="0" w:color="auto"/>
            <w:bottom w:val="none" w:sz="0" w:space="0" w:color="auto"/>
            <w:right w:val="none" w:sz="0" w:space="0" w:color="auto"/>
          </w:divBdr>
        </w:div>
      </w:divsChild>
    </w:div>
    <w:div w:id="908728299">
      <w:bodyDiv w:val="1"/>
      <w:marLeft w:val="0"/>
      <w:marRight w:val="0"/>
      <w:marTop w:val="0"/>
      <w:marBottom w:val="0"/>
      <w:divBdr>
        <w:top w:val="none" w:sz="0" w:space="0" w:color="auto"/>
        <w:left w:val="none" w:sz="0" w:space="0" w:color="auto"/>
        <w:bottom w:val="none" w:sz="0" w:space="0" w:color="auto"/>
        <w:right w:val="none" w:sz="0" w:space="0" w:color="auto"/>
      </w:divBdr>
    </w:div>
    <w:div w:id="1160005729">
      <w:bodyDiv w:val="1"/>
      <w:marLeft w:val="0"/>
      <w:marRight w:val="0"/>
      <w:marTop w:val="0"/>
      <w:marBottom w:val="0"/>
      <w:divBdr>
        <w:top w:val="none" w:sz="0" w:space="0" w:color="auto"/>
        <w:left w:val="none" w:sz="0" w:space="0" w:color="auto"/>
        <w:bottom w:val="none" w:sz="0" w:space="0" w:color="auto"/>
        <w:right w:val="none" w:sz="0" w:space="0" w:color="auto"/>
      </w:divBdr>
    </w:div>
    <w:div w:id="1205095056">
      <w:bodyDiv w:val="1"/>
      <w:marLeft w:val="0"/>
      <w:marRight w:val="0"/>
      <w:marTop w:val="0"/>
      <w:marBottom w:val="0"/>
      <w:divBdr>
        <w:top w:val="none" w:sz="0" w:space="0" w:color="auto"/>
        <w:left w:val="none" w:sz="0" w:space="0" w:color="auto"/>
        <w:bottom w:val="none" w:sz="0" w:space="0" w:color="auto"/>
        <w:right w:val="none" w:sz="0" w:space="0" w:color="auto"/>
      </w:divBdr>
    </w:div>
    <w:div w:id="1903909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co.gdit.com/bi/ReportsCatalog/TQC_ShortCall/Forms/AllItems.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cco.gdit.com/bi/ReportsCatalog/TQC_ShortCall/Forms/AllItems.aspx" TargetMode="Externa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938B3-D2D1-4C93-9C3B-F346D1E04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5260</TotalTime>
  <Pages>50</Pages>
  <Words>9817</Words>
  <Characters>55962</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Vangent, Inc</Company>
  <LinksUpToDate>false</LinksUpToDate>
  <CharactersWithSpaces>65648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Geils, L Dean</dc:creator>
  <cp:lastModifiedBy>Huang, Lili</cp:lastModifiedBy>
  <cp:revision>595</cp:revision>
  <dcterms:created xsi:type="dcterms:W3CDTF">2014-09-10T17:37:00Z</dcterms:created>
  <dcterms:modified xsi:type="dcterms:W3CDTF">2016-06-28T15:52:00Z</dcterms:modified>
</cp:coreProperties>
</file>
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B2B1" w14:textId="77777777" w:rsidR="008A59F7" w:rsidRDefault="008A59F7" w:rsidP="008A59F7"/>
    <w:p w14:paraId="0783E9C6" w14:textId="77777777" w:rsidR="008A59F7" w:rsidRDefault="008A59F7" w:rsidP="008A59F7"/>
    <w:p w14:paraId="6AAC109E" w14:textId="77777777" w:rsidR="008A59F7" w:rsidRDefault="008A59F7" w:rsidP="008A59F7"/>
    <w:p w14:paraId="6606665F" w14:textId="77777777" w:rsidR="008A59F7" w:rsidRDefault="008A59F7" w:rsidP="008A59F7"/>
    <w:p w14:paraId="1E9236B6" w14:textId="77777777" w:rsidR="008A59F7" w:rsidRPr="0068071B" w:rsidRDefault="00813697" w:rsidP="00BA301C">
      <w:pPr>
        <w:tabs>
          <w:tab w:val="left" w:pos="3960"/>
        </w:tabs>
        <w:spacing w:before="120"/>
        <w:jc w:val="center"/>
        <w:rPr>
          <w:color w:val="336699"/>
          <w:sz w:val="72"/>
          <w:szCs w:val="72"/>
        </w:rPr>
      </w:pPr>
      <w:r>
        <w:rPr>
          <w:color w:val="336699"/>
          <w:sz w:val="72"/>
          <w:szCs w:val="72"/>
        </w:rPr>
        <w:t>eCoaching Log</w:t>
      </w:r>
    </w:p>
    <w:p w14:paraId="6A49A2AE" w14:textId="77777777" w:rsidR="008A59F7" w:rsidRPr="0068071B" w:rsidRDefault="00A118C9" w:rsidP="00BA301C">
      <w:pPr>
        <w:spacing w:before="120"/>
        <w:jc w:val="center"/>
        <w:rPr>
          <w:color w:val="336699"/>
          <w:sz w:val="72"/>
          <w:szCs w:val="72"/>
        </w:rPr>
      </w:pPr>
      <w:r>
        <w:rPr>
          <w:color w:val="336699"/>
          <w:sz w:val="72"/>
          <w:szCs w:val="72"/>
        </w:rPr>
        <w:t xml:space="preserve">Architecture Notebook </w:t>
      </w:r>
    </w:p>
    <w:p w14:paraId="25F2E0C1" w14:textId="77777777" w:rsidR="008A59F7" w:rsidRDefault="008A59F7" w:rsidP="00BA301C">
      <w:pPr>
        <w:spacing w:before="120"/>
      </w:pPr>
    </w:p>
    <w:p w14:paraId="71A50308" w14:textId="77777777" w:rsidR="008A59F7" w:rsidRPr="009B7E98" w:rsidRDefault="00E630D1" w:rsidP="00BA301C">
      <w:pPr>
        <w:spacing w:before="120"/>
        <w:jc w:val="center"/>
        <w:rPr>
          <w:color w:val="336699"/>
          <w:sz w:val="72"/>
          <w:szCs w:val="72"/>
        </w:rPr>
      </w:pPr>
      <w:r>
        <w:rPr>
          <w:color w:val="336699"/>
          <w:sz w:val="72"/>
          <w:szCs w:val="72"/>
        </w:rPr>
        <w:t>Contact Center Operations</w:t>
      </w:r>
    </w:p>
    <w:p w14:paraId="62724F94" w14:textId="77777777" w:rsidR="008A59F7" w:rsidRDefault="008A59F7" w:rsidP="008A59F7"/>
    <w:p w14:paraId="5663BC67" w14:textId="77777777" w:rsidR="008A59F7" w:rsidRDefault="008A59F7" w:rsidP="008A59F7"/>
    <w:p w14:paraId="4B3F9AE0" w14:textId="77777777" w:rsidR="008A59F7" w:rsidRDefault="008A59F7" w:rsidP="008A59F7"/>
    <w:p w14:paraId="62256CF2" w14:textId="77777777" w:rsidR="008A59F7" w:rsidRDefault="008A59F7" w:rsidP="008A59F7"/>
    <w:p w14:paraId="50D17D7E" w14:textId="77777777" w:rsidR="008A59F7" w:rsidRDefault="008A59F7" w:rsidP="008A59F7"/>
    <w:p w14:paraId="0FC8351A" w14:textId="77777777" w:rsidR="008A59F7" w:rsidRDefault="008A59F7" w:rsidP="008A59F7"/>
    <w:p w14:paraId="0EA9D042" w14:textId="77777777" w:rsidR="008A59F7" w:rsidRDefault="008A59F7" w:rsidP="008A59F7"/>
    <w:p w14:paraId="23A73517" w14:textId="77777777" w:rsidR="008A59F7" w:rsidRDefault="008A59F7" w:rsidP="008A59F7"/>
    <w:p w14:paraId="60AC8746" w14:textId="77777777" w:rsidR="008A59F7" w:rsidRDefault="008A59F7" w:rsidP="008A59F7"/>
    <w:p w14:paraId="55CE730D" w14:textId="77777777" w:rsidR="008A59F7" w:rsidRDefault="008A59F7" w:rsidP="008A59F7"/>
    <w:p w14:paraId="6C20A5C4" w14:textId="77777777" w:rsidR="008A59F7" w:rsidRDefault="008A59F7" w:rsidP="008A59F7"/>
    <w:p w14:paraId="3B844D8F" w14:textId="77777777" w:rsidR="008A59F7" w:rsidRDefault="008A59F7" w:rsidP="008A59F7"/>
    <w:p w14:paraId="5DA03C71" w14:textId="77777777" w:rsidR="008A59F7" w:rsidRDefault="008A59F7" w:rsidP="008A59F7"/>
    <w:p w14:paraId="673B9E8E" w14:textId="77777777" w:rsidR="008A59F7" w:rsidRDefault="008A59F7" w:rsidP="008A59F7"/>
    <w:p w14:paraId="753E8FD0" w14:textId="77777777" w:rsidR="008A59F7" w:rsidRDefault="008A59F7" w:rsidP="008A59F7"/>
    <w:p w14:paraId="7C2023C8" w14:textId="77777777" w:rsidR="008A59F7" w:rsidRDefault="008A59F7">
      <w:pPr>
        <w:pStyle w:val="Title"/>
      </w:pPr>
    </w:p>
    <w:tbl>
      <w:tblPr>
        <w:tblpPr w:leftFromText="180" w:rightFromText="180" w:vertAnchor="text" w:horzAnchor="margin" w:tblpY="-48"/>
        <w:tblW w:w="93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484"/>
        <w:gridCol w:w="2584"/>
        <w:gridCol w:w="5292"/>
      </w:tblGrid>
      <w:tr w:rsidR="008A59F7" w:rsidRPr="009F22E2" w14:paraId="2672DF42" w14:textId="77777777" w:rsidTr="008A59F7">
        <w:tc>
          <w:tcPr>
            <w:tcW w:w="9360" w:type="dxa"/>
            <w:gridSpan w:val="3"/>
            <w:shd w:val="clear" w:color="auto" w:fill="336699"/>
          </w:tcPr>
          <w:p w14:paraId="7809AE5B" w14:textId="77777777" w:rsidR="008A59F7" w:rsidRPr="009F22E2" w:rsidRDefault="008A59F7" w:rsidP="008A59F7">
            <w:pPr>
              <w:pStyle w:val="Tablehdrwhitectr"/>
            </w:pPr>
            <w:r w:rsidRPr="009F22E2">
              <w:t>Revision History</w:t>
            </w:r>
          </w:p>
        </w:tc>
      </w:tr>
      <w:tr w:rsidR="008A59F7" w:rsidRPr="009F22E2" w14:paraId="60F1411E" w14:textId="77777777" w:rsidTr="00931946">
        <w:tc>
          <w:tcPr>
            <w:tcW w:w="1484" w:type="dxa"/>
            <w:shd w:val="clear" w:color="auto" w:fill="9BCAE1"/>
          </w:tcPr>
          <w:p w14:paraId="1FEBA6BE" w14:textId="77777777" w:rsidR="008A59F7" w:rsidRPr="009F22E2" w:rsidRDefault="008A59F7" w:rsidP="008A59F7">
            <w:pPr>
              <w:pStyle w:val="Tabletext1"/>
            </w:pPr>
            <w:r w:rsidRPr="009F22E2">
              <w:t>Revision</w:t>
            </w:r>
          </w:p>
        </w:tc>
        <w:tc>
          <w:tcPr>
            <w:tcW w:w="2584" w:type="dxa"/>
            <w:shd w:val="clear" w:color="auto" w:fill="9BCAE1"/>
          </w:tcPr>
          <w:p w14:paraId="2E68909B" w14:textId="77777777" w:rsidR="008A59F7" w:rsidRPr="009F22E2" w:rsidRDefault="008A59F7" w:rsidP="008A59F7">
            <w:pPr>
              <w:pStyle w:val="Tabletext1"/>
            </w:pPr>
            <w:r w:rsidRPr="009F22E2">
              <w:t>Date of Release</w:t>
            </w:r>
          </w:p>
        </w:tc>
        <w:tc>
          <w:tcPr>
            <w:tcW w:w="5292" w:type="dxa"/>
            <w:shd w:val="clear" w:color="auto" w:fill="9BCAE1"/>
          </w:tcPr>
          <w:p w14:paraId="7C804C04" w14:textId="77777777" w:rsidR="008A59F7" w:rsidRPr="009F22E2" w:rsidRDefault="008A59F7" w:rsidP="008A59F7">
            <w:pPr>
              <w:pStyle w:val="Tabletext1"/>
            </w:pPr>
            <w:r w:rsidRPr="009F22E2">
              <w:t>Purpose</w:t>
            </w:r>
          </w:p>
        </w:tc>
      </w:tr>
      <w:tr w:rsidR="008A59F7" w:rsidRPr="009F22E2" w14:paraId="10F86C50" w14:textId="77777777" w:rsidTr="00931946">
        <w:tc>
          <w:tcPr>
            <w:tcW w:w="1484" w:type="dxa"/>
          </w:tcPr>
          <w:p w14:paraId="225C0BEB" w14:textId="77777777" w:rsidR="008A59F7" w:rsidRPr="009F22E2" w:rsidRDefault="00F03CF5" w:rsidP="008A59F7">
            <w:pPr>
              <w:pStyle w:val="Tabletext1"/>
            </w:pPr>
            <w:r>
              <w:t>1.0</w:t>
            </w:r>
          </w:p>
        </w:tc>
        <w:tc>
          <w:tcPr>
            <w:tcW w:w="2584" w:type="dxa"/>
          </w:tcPr>
          <w:p w14:paraId="4041FF0D" w14:textId="77777777" w:rsidR="008A59F7" w:rsidRPr="009F22E2" w:rsidRDefault="00F03CF5" w:rsidP="008A59F7">
            <w:pPr>
              <w:pStyle w:val="Tabletext1"/>
            </w:pPr>
            <w:r>
              <w:t>4/16/2014</w:t>
            </w:r>
          </w:p>
        </w:tc>
        <w:tc>
          <w:tcPr>
            <w:tcW w:w="5292" w:type="dxa"/>
          </w:tcPr>
          <w:p w14:paraId="3EE276E8" w14:textId="77777777" w:rsidR="008A59F7" w:rsidRPr="009F22E2" w:rsidRDefault="00F03CF5" w:rsidP="008A59F7">
            <w:pPr>
              <w:pStyle w:val="Tabletext1"/>
            </w:pPr>
            <w:r>
              <w:t>Initial Release</w:t>
            </w:r>
          </w:p>
        </w:tc>
      </w:tr>
      <w:tr w:rsidR="008A59F7" w:rsidRPr="009F22E2" w14:paraId="79F09A38" w14:textId="77777777" w:rsidTr="00931946">
        <w:tc>
          <w:tcPr>
            <w:tcW w:w="1484" w:type="dxa"/>
          </w:tcPr>
          <w:p w14:paraId="255FFE39" w14:textId="77777777" w:rsidR="008A59F7" w:rsidRPr="009F22E2" w:rsidRDefault="00337CA8" w:rsidP="008A59F7">
            <w:pPr>
              <w:pStyle w:val="Tabletext1"/>
            </w:pPr>
            <w:r>
              <w:t>2</w:t>
            </w:r>
          </w:p>
        </w:tc>
        <w:tc>
          <w:tcPr>
            <w:tcW w:w="2584" w:type="dxa"/>
          </w:tcPr>
          <w:p w14:paraId="6EA89D48" w14:textId="77777777" w:rsidR="008A59F7" w:rsidRPr="009F22E2" w:rsidRDefault="00337CA8" w:rsidP="008A59F7">
            <w:pPr>
              <w:pStyle w:val="Tabletext1"/>
            </w:pPr>
            <w:r>
              <w:t>5/9/2014</w:t>
            </w:r>
          </w:p>
        </w:tc>
        <w:tc>
          <w:tcPr>
            <w:tcW w:w="5292" w:type="dxa"/>
          </w:tcPr>
          <w:p w14:paraId="55A6C56C" w14:textId="77777777" w:rsidR="008A59F7" w:rsidRPr="009F22E2" w:rsidRDefault="00337CA8" w:rsidP="008A59F7">
            <w:pPr>
              <w:pStyle w:val="Tabletext1"/>
            </w:pPr>
            <w:r>
              <w:t>OY 2 Update</w:t>
            </w:r>
          </w:p>
        </w:tc>
      </w:tr>
      <w:tr w:rsidR="008A59F7" w:rsidRPr="009F22E2" w14:paraId="1CE16BF3" w14:textId="77777777" w:rsidTr="00931946">
        <w:tc>
          <w:tcPr>
            <w:tcW w:w="1484" w:type="dxa"/>
          </w:tcPr>
          <w:p w14:paraId="1E595C51" w14:textId="77777777" w:rsidR="008A59F7" w:rsidRPr="009F22E2" w:rsidRDefault="00792C44" w:rsidP="008A59F7">
            <w:pPr>
              <w:pStyle w:val="Tabletext1"/>
            </w:pPr>
            <w:r>
              <w:t>2.1</w:t>
            </w:r>
          </w:p>
        </w:tc>
        <w:tc>
          <w:tcPr>
            <w:tcW w:w="2584" w:type="dxa"/>
          </w:tcPr>
          <w:p w14:paraId="65376092" w14:textId="77777777" w:rsidR="008A59F7" w:rsidRPr="009F22E2" w:rsidRDefault="00792C44" w:rsidP="008A59F7">
            <w:pPr>
              <w:pStyle w:val="Tabletext1"/>
            </w:pPr>
            <w:r>
              <w:t>7/16/14</w:t>
            </w:r>
          </w:p>
        </w:tc>
        <w:tc>
          <w:tcPr>
            <w:tcW w:w="5292" w:type="dxa"/>
          </w:tcPr>
          <w:p w14:paraId="1880B661" w14:textId="77777777" w:rsidR="008A59F7" w:rsidRPr="009F22E2" w:rsidRDefault="00792C44" w:rsidP="008A59F7">
            <w:pPr>
              <w:pStyle w:val="Tabletext1"/>
            </w:pPr>
            <w:r>
              <w:t>Updated for Supervisor and Quality eCL</w:t>
            </w:r>
          </w:p>
        </w:tc>
      </w:tr>
      <w:tr w:rsidR="008A59F7" w:rsidRPr="009F22E2" w14:paraId="2EB07DF8" w14:textId="77777777" w:rsidTr="00931946">
        <w:tc>
          <w:tcPr>
            <w:tcW w:w="1484" w:type="dxa"/>
          </w:tcPr>
          <w:p w14:paraId="0EF71269" w14:textId="77777777" w:rsidR="008A59F7" w:rsidRPr="009F22E2" w:rsidRDefault="00A870DA" w:rsidP="008A59F7">
            <w:pPr>
              <w:pStyle w:val="Tabletext1"/>
            </w:pPr>
            <w:r>
              <w:t>3.0</w:t>
            </w:r>
          </w:p>
        </w:tc>
        <w:tc>
          <w:tcPr>
            <w:tcW w:w="2584" w:type="dxa"/>
          </w:tcPr>
          <w:p w14:paraId="378A0469" w14:textId="77777777" w:rsidR="008A59F7" w:rsidRPr="009F22E2" w:rsidRDefault="00A870DA" w:rsidP="008A59F7">
            <w:pPr>
              <w:pStyle w:val="Tabletext1"/>
            </w:pPr>
            <w:r>
              <w:t>5/19/2017</w:t>
            </w:r>
          </w:p>
        </w:tc>
        <w:tc>
          <w:tcPr>
            <w:tcW w:w="5292" w:type="dxa"/>
          </w:tcPr>
          <w:p w14:paraId="44D807D0" w14:textId="77777777" w:rsidR="00A870DA" w:rsidRPr="009F22E2" w:rsidRDefault="00931946" w:rsidP="008A59F7">
            <w:pPr>
              <w:pStyle w:val="Tabletext1"/>
            </w:pPr>
            <w:r>
              <w:t xml:space="preserve">TFS </w:t>
            </w:r>
            <w:r w:rsidR="00A320A3">
              <w:t>6620 -</w:t>
            </w:r>
            <w:r>
              <w:t xml:space="preserve"> </w:t>
            </w:r>
            <w:r w:rsidR="00A870DA">
              <w:t>Updated to follow the new Architecture Notebook template</w:t>
            </w:r>
          </w:p>
        </w:tc>
      </w:tr>
      <w:tr w:rsidR="008A59F7" w:rsidRPr="009F22E2" w14:paraId="7B9AFD5F" w14:textId="77777777" w:rsidTr="00931946">
        <w:tc>
          <w:tcPr>
            <w:tcW w:w="1484" w:type="dxa"/>
          </w:tcPr>
          <w:p w14:paraId="43DD70E7" w14:textId="77777777" w:rsidR="008A59F7" w:rsidRPr="009F22E2" w:rsidRDefault="004A74F0" w:rsidP="008A59F7">
            <w:pPr>
              <w:pStyle w:val="Tabletext1"/>
            </w:pPr>
            <w:r>
              <w:t>3.</w:t>
            </w:r>
            <w:r w:rsidR="00803E3F">
              <w:t>1</w:t>
            </w:r>
          </w:p>
        </w:tc>
        <w:tc>
          <w:tcPr>
            <w:tcW w:w="2584" w:type="dxa"/>
          </w:tcPr>
          <w:p w14:paraId="214137A5" w14:textId="77777777" w:rsidR="008A59F7" w:rsidRPr="009F22E2" w:rsidRDefault="004A74F0" w:rsidP="008A59F7">
            <w:pPr>
              <w:pStyle w:val="Tabletext1"/>
            </w:pPr>
            <w:r>
              <w:t>5/30/2017</w:t>
            </w:r>
          </w:p>
        </w:tc>
        <w:tc>
          <w:tcPr>
            <w:tcW w:w="5292" w:type="dxa"/>
          </w:tcPr>
          <w:p w14:paraId="5E0073BB" w14:textId="77777777" w:rsidR="008A59F7" w:rsidRDefault="004A74F0" w:rsidP="008A59F7">
            <w:pPr>
              <w:pStyle w:val="Tabletext1"/>
            </w:pPr>
            <w:r>
              <w:t xml:space="preserve">TFS 6620 – Updated to follow the new Architecture Notebook </w:t>
            </w:r>
            <w:proofErr w:type="gramStart"/>
            <w:r>
              <w:t>template;</w:t>
            </w:r>
            <w:proofErr w:type="gramEnd"/>
          </w:p>
          <w:p w14:paraId="5264AF04" w14:textId="77777777" w:rsidR="004A74F0" w:rsidRPr="009F22E2" w:rsidRDefault="004A74F0" w:rsidP="008A59F7">
            <w:pPr>
              <w:pStyle w:val="Tabletext1"/>
            </w:pPr>
            <w:r>
              <w:t>More update after Suzy’s review.</w:t>
            </w:r>
          </w:p>
        </w:tc>
      </w:tr>
      <w:tr w:rsidR="00A729C7" w:rsidRPr="009F22E2" w14:paraId="39CEEBE9" w14:textId="77777777" w:rsidTr="00931946">
        <w:tc>
          <w:tcPr>
            <w:tcW w:w="1484" w:type="dxa"/>
          </w:tcPr>
          <w:p w14:paraId="03F72C50" w14:textId="77777777" w:rsidR="00A729C7" w:rsidRDefault="00A729C7" w:rsidP="008A59F7">
            <w:pPr>
              <w:pStyle w:val="Tabletext1"/>
            </w:pPr>
            <w:r>
              <w:t>4.0</w:t>
            </w:r>
          </w:p>
        </w:tc>
        <w:tc>
          <w:tcPr>
            <w:tcW w:w="2584" w:type="dxa"/>
          </w:tcPr>
          <w:p w14:paraId="3C6BA3D9" w14:textId="77777777" w:rsidR="00A729C7" w:rsidRDefault="00A729C7" w:rsidP="008A59F7">
            <w:pPr>
              <w:pStyle w:val="Tabletext1"/>
            </w:pPr>
            <w:r>
              <w:t>8/18/2017</w:t>
            </w:r>
          </w:p>
        </w:tc>
        <w:tc>
          <w:tcPr>
            <w:tcW w:w="5292" w:type="dxa"/>
          </w:tcPr>
          <w:p w14:paraId="08798ACF" w14:textId="77777777" w:rsidR="00A729C7" w:rsidRDefault="00A729C7" w:rsidP="008A59F7">
            <w:pPr>
              <w:pStyle w:val="Tabletext1"/>
            </w:pPr>
            <w:r>
              <w:t>TFS 7109 – Updated SQL Server version to 2012</w:t>
            </w:r>
          </w:p>
        </w:tc>
      </w:tr>
      <w:tr w:rsidR="00CD7DE6" w:rsidRPr="009F22E2" w14:paraId="64D1EFCE" w14:textId="77777777" w:rsidTr="00931946">
        <w:tc>
          <w:tcPr>
            <w:tcW w:w="1484" w:type="dxa"/>
          </w:tcPr>
          <w:p w14:paraId="523D12C6" w14:textId="77777777" w:rsidR="00CD7DE6" w:rsidRDefault="00CD7DE6" w:rsidP="008A59F7">
            <w:pPr>
              <w:pStyle w:val="Tabletext1"/>
            </w:pPr>
            <w:r>
              <w:t>4.1</w:t>
            </w:r>
          </w:p>
        </w:tc>
        <w:tc>
          <w:tcPr>
            <w:tcW w:w="2584" w:type="dxa"/>
          </w:tcPr>
          <w:p w14:paraId="0C061A90" w14:textId="77777777" w:rsidR="00CD7DE6" w:rsidRDefault="00CD7DE6" w:rsidP="008A59F7">
            <w:pPr>
              <w:pStyle w:val="Tabletext1"/>
            </w:pPr>
            <w:r>
              <w:t>7/24/2020</w:t>
            </w:r>
          </w:p>
        </w:tc>
        <w:tc>
          <w:tcPr>
            <w:tcW w:w="5292" w:type="dxa"/>
          </w:tcPr>
          <w:p w14:paraId="6135B79D" w14:textId="77777777" w:rsidR="00CD7DE6" w:rsidRDefault="00CD7DE6" w:rsidP="008A59F7">
            <w:pPr>
              <w:pStyle w:val="Tabletext1"/>
            </w:pPr>
            <w:r>
              <w:t>TFS 17803 – GDIT to MAXIMUS</w:t>
            </w:r>
          </w:p>
        </w:tc>
      </w:tr>
      <w:tr w:rsidR="008E2D8C" w:rsidRPr="009F22E2" w14:paraId="24D86B80" w14:textId="77777777" w:rsidTr="00931946">
        <w:tc>
          <w:tcPr>
            <w:tcW w:w="1484" w:type="dxa"/>
          </w:tcPr>
          <w:p w14:paraId="519495C2" w14:textId="08330734" w:rsidR="008E2D8C" w:rsidRDefault="008E2D8C" w:rsidP="008A59F7">
            <w:pPr>
              <w:pStyle w:val="Tabletext1"/>
            </w:pPr>
            <w:r>
              <w:t>5.0</w:t>
            </w:r>
          </w:p>
        </w:tc>
        <w:tc>
          <w:tcPr>
            <w:tcW w:w="2584" w:type="dxa"/>
          </w:tcPr>
          <w:p w14:paraId="4C42212C" w14:textId="707AD91E" w:rsidR="008E2D8C" w:rsidRDefault="008E2D8C" w:rsidP="008A59F7">
            <w:pPr>
              <w:pStyle w:val="Tabletext1"/>
            </w:pPr>
            <w:r>
              <w:t>4/26/2021</w:t>
            </w:r>
          </w:p>
        </w:tc>
        <w:tc>
          <w:tcPr>
            <w:tcW w:w="5292" w:type="dxa"/>
          </w:tcPr>
          <w:p w14:paraId="1FFF6BD4" w14:textId="4F2B9AF8" w:rsidR="008E2D8C" w:rsidRDefault="008E2D8C" w:rsidP="008A59F7">
            <w:pPr>
              <w:pStyle w:val="Tabletext1"/>
            </w:pPr>
            <w:r w:rsidRPr="008E2D8C">
              <w:t xml:space="preserve">TFS 20677 -  </w:t>
            </w:r>
            <w:r>
              <w:t xml:space="preserve">Upgrade to sql server 2019 on new Windows server 2019 servers during </w:t>
            </w:r>
            <w:r w:rsidRPr="008E2D8C">
              <w:t>AD island to AD AWS environment changes</w:t>
            </w:r>
          </w:p>
        </w:tc>
      </w:tr>
    </w:tbl>
    <w:p w14:paraId="64E98FA5" w14:textId="77777777" w:rsidR="008A59F7" w:rsidRDefault="008A59F7">
      <w:pPr>
        <w:pStyle w:val="TOCHeading"/>
      </w:pPr>
    </w:p>
    <w:p w14:paraId="6F3896AA" w14:textId="77777777" w:rsidR="008A59F7" w:rsidRDefault="008A59F7">
      <w:pPr>
        <w:pStyle w:val="TOCHeading"/>
      </w:pPr>
      <w:r>
        <w:t>Table of Contents</w:t>
      </w:r>
    </w:p>
    <w:p w14:paraId="68F8DCE9" w14:textId="77777777" w:rsidR="00BD3D2D" w:rsidRDefault="008A59F7">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3892754" w:history="1">
        <w:r w:rsidR="00BD3D2D" w:rsidRPr="003C0657">
          <w:rPr>
            <w:rStyle w:val="Hyperlink"/>
            <w:noProof/>
          </w:rPr>
          <w:t>1.</w:t>
        </w:r>
        <w:r w:rsidR="00BD3D2D">
          <w:rPr>
            <w:rFonts w:asciiTheme="minorHAnsi" w:eastAsiaTheme="minorEastAsia" w:hAnsiTheme="minorHAnsi" w:cstheme="minorBidi"/>
            <w:noProof/>
            <w:sz w:val="22"/>
            <w:szCs w:val="22"/>
          </w:rPr>
          <w:tab/>
        </w:r>
        <w:r w:rsidR="00BD3D2D" w:rsidRPr="003C0657">
          <w:rPr>
            <w:rStyle w:val="Hyperlink"/>
            <w:noProof/>
          </w:rPr>
          <w:t>Purpose</w:t>
        </w:r>
        <w:r w:rsidR="00BD3D2D">
          <w:rPr>
            <w:noProof/>
            <w:webHidden/>
          </w:rPr>
          <w:tab/>
        </w:r>
        <w:r w:rsidR="00BD3D2D">
          <w:rPr>
            <w:noProof/>
            <w:webHidden/>
          </w:rPr>
          <w:fldChar w:fldCharType="begin"/>
        </w:r>
        <w:r w:rsidR="00BD3D2D">
          <w:rPr>
            <w:noProof/>
            <w:webHidden/>
          </w:rPr>
          <w:instrText xml:space="preserve"> PAGEREF _Toc483892754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14:paraId="2E3FB8E0"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55" w:history="1">
        <w:r w:rsidR="00BD3D2D" w:rsidRPr="003C0657">
          <w:rPr>
            <w:rStyle w:val="Hyperlink"/>
            <w:noProof/>
          </w:rPr>
          <w:t>2.</w:t>
        </w:r>
        <w:r w:rsidR="00BD3D2D">
          <w:rPr>
            <w:rFonts w:asciiTheme="minorHAnsi" w:eastAsiaTheme="minorEastAsia" w:hAnsiTheme="minorHAnsi" w:cstheme="minorBidi"/>
            <w:noProof/>
            <w:sz w:val="22"/>
            <w:szCs w:val="22"/>
          </w:rPr>
          <w:tab/>
        </w:r>
        <w:r w:rsidR="00BD3D2D" w:rsidRPr="003C0657">
          <w:rPr>
            <w:rStyle w:val="Hyperlink"/>
            <w:noProof/>
          </w:rPr>
          <w:t>Architectural goals and philosophy</w:t>
        </w:r>
        <w:r w:rsidR="00BD3D2D">
          <w:rPr>
            <w:noProof/>
            <w:webHidden/>
          </w:rPr>
          <w:tab/>
        </w:r>
        <w:r w:rsidR="00BD3D2D">
          <w:rPr>
            <w:noProof/>
            <w:webHidden/>
          </w:rPr>
          <w:fldChar w:fldCharType="begin"/>
        </w:r>
        <w:r w:rsidR="00BD3D2D">
          <w:rPr>
            <w:noProof/>
            <w:webHidden/>
          </w:rPr>
          <w:instrText xml:space="preserve"> PAGEREF _Toc483892755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14:paraId="5DA4483C"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56" w:history="1">
        <w:r w:rsidR="00BD3D2D" w:rsidRPr="003C0657">
          <w:rPr>
            <w:rStyle w:val="Hyperlink"/>
            <w:noProof/>
          </w:rPr>
          <w:t>3.</w:t>
        </w:r>
        <w:r w:rsidR="00BD3D2D">
          <w:rPr>
            <w:rFonts w:asciiTheme="minorHAnsi" w:eastAsiaTheme="minorEastAsia" w:hAnsiTheme="minorHAnsi" w:cstheme="minorBidi"/>
            <w:noProof/>
            <w:sz w:val="22"/>
            <w:szCs w:val="22"/>
          </w:rPr>
          <w:tab/>
        </w:r>
        <w:r w:rsidR="00BD3D2D" w:rsidRPr="003C0657">
          <w:rPr>
            <w:rStyle w:val="Hyperlink"/>
            <w:noProof/>
          </w:rPr>
          <w:t>Assumptions and dependencies</w:t>
        </w:r>
        <w:r w:rsidR="00BD3D2D">
          <w:rPr>
            <w:noProof/>
            <w:webHidden/>
          </w:rPr>
          <w:tab/>
        </w:r>
        <w:r w:rsidR="00BD3D2D">
          <w:rPr>
            <w:noProof/>
            <w:webHidden/>
          </w:rPr>
          <w:fldChar w:fldCharType="begin"/>
        </w:r>
        <w:r w:rsidR="00BD3D2D">
          <w:rPr>
            <w:noProof/>
            <w:webHidden/>
          </w:rPr>
          <w:instrText xml:space="preserve"> PAGEREF _Toc483892756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14:paraId="0273FDFE"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57" w:history="1">
        <w:r w:rsidR="00BD3D2D" w:rsidRPr="003C0657">
          <w:rPr>
            <w:rStyle w:val="Hyperlink"/>
            <w:noProof/>
          </w:rPr>
          <w:t>3.1</w:t>
        </w:r>
        <w:r w:rsidR="00BD3D2D">
          <w:rPr>
            <w:rFonts w:asciiTheme="minorHAnsi" w:eastAsiaTheme="minorEastAsia" w:hAnsiTheme="minorHAnsi" w:cstheme="minorBidi"/>
            <w:noProof/>
            <w:sz w:val="22"/>
            <w:szCs w:val="22"/>
          </w:rPr>
          <w:tab/>
        </w:r>
        <w:r w:rsidR="00BD3D2D" w:rsidRPr="003C0657">
          <w:rPr>
            <w:rStyle w:val="Hyperlink"/>
            <w:noProof/>
          </w:rPr>
          <w:t>Assumptions</w:t>
        </w:r>
        <w:r w:rsidR="00BD3D2D">
          <w:rPr>
            <w:noProof/>
            <w:webHidden/>
          </w:rPr>
          <w:tab/>
        </w:r>
        <w:r w:rsidR="00BD3D2D">
          <w:rPr>
            <w:noProof/>
            <w:webHidden/>
          </w:rPr>
          <w:fldChar w:fldCharType="begin"/>
        </w:r>
        <w:r w:rsidR="00BD3D2D">
          <w:rPr>
            <w:noProof/>
            <w:webHidden/>
          </w:rPr>
          <w:instrText xml:space="preserve"> PAGEREF _Toc483892757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14:paraId="36E3A4BC"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58" w:history="1">
        <w:r w:rsidR="00BD3D2D" w:rsidRPr="003C0657">
          <w:rPr>
            <w:rStyle w:val="Hyperlink"/>
            <w:noProof/>
          </w:rPr>
          <w:t>3.2</w:t>
        </w:r>
        <w:r w:rsidR="00BD3D2D">
          <w:rPr>
            <w:rFonts w:asciiTheme="minorHAnsi" w:eastAsiaTheme="minorEastAsia" w:hAnsiTheme="minorHAnsi" w:cstheme="minorBidi"/>
            <w:noProof/>
            <w:sz w:val="22"/>
            <w:szCs w:val="22"/>
          </w:rPr>
          <w:tab/>
        </w:r>
        <w:r w:rsidR="00BD3D2D" w:rsidRPr="003C0657">
          <w:rPr>
            <w:rStyle w:val="Hyperlink"/>
            <w:noProof/>
          </w:rPr>
          <w:t>Dependencies</w:t>
        </w:r>
        <w:r w:rsidR="00BD3D2D">
          <w:rPr>
            <w:noProof/>
            <w:webHidden/>
          </w:rPr>
          <w:tab/>
        </w:r>
        <w:r w:rsidR="00BD3D2D">
          <w:rPr>
            <w:noProof/>
            <w:webHidden/>
          </w:rPr>
          <w:fldChar w:fldCharType="begin"/>
        </w:r>
        <w:r w:rsidR="00BD3D2D">
          <w:rPr>
            <w:noProof/>
            <w:webHidden/>
          </w:rPr>
          <w:instrText xml:space="preserve"> PAGEREF _Toc483892758 \h </w:instrText>
        </w:r>
        <w:r w:rsidR="00BD3D2D">
          <w:rPr>
            <w:noProof/>
            <w:webHidden/>
          </w:rPr>
        </w:r>
        <w:r w:rsidR="00BD3D2D">
          <w:rPr>
            <w:noProof/>
            <w:webHidden/>
          </w:rPr>
          <w:fldChar w:fldCharType="separate"/>
        </w:r>
        <w:r w:rsidR="00BD3D2D">
          <w:rPr>
            <w:noProof/>
            <w:webHidden/>
          </w:rPr>
          <w:t>3</w:t>
        </w:r>
        <w:r w:rsidR="00BD3D2D">
          <w:rPr>
            <w:noProof/>
            <w:webHidden/>
          </w:rPr>
          <w:fldChar w:fldCharType="end"/>
        </w:r>
      </w:hyperlink>
    </w:p>
    <w:p w14:paraId="56338143"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59" w:history="1">
        <w:r w:rsidR="00BD3D2D" w:rsidRPr="003C0657">
          <w:rPr>
            <w:rStyle w:val="Hyperlink"/>
            <w:noProof/>
          </w:rPr>
          <w:t>4.</w:t>
        </w:r>
        <w:r w:rsidR="00BD3D2D">
          <w:rPr>
            <w:rFonts w:asciiTheme="minorHAnsi" w:eastAsiaTheme="minorEastAsia" w:hAnsiTheme="minorHAnsi" w:cstheme="minorBidi"/>
            <w:noProof/>
            <w:sz w:val="22"/>
            <w:szCs w:val="22"/>
          </w:rPr>
          <w:tab/>
        </w:r>
        <w:r w:rsidR="00BD3D2D" w:rsidRPr="003C0657">
          <w:rPr>
            <w:rStyle w:val="Hyperlink"/>
            <w:noProof/>
          </w:rPr>
          <w:t>Architecturally significant requirements</w:t>
        </w:r>
        <w:r w:rsidR="00BD3D2D">
          <w:rPr>
            <w:noProof/>
            <w:webHidden/>
          </w:rPr>
          <w:tab/>
        </w:r>
        <w:r w:rsidR="00BD3D2D">
          <w:rPr>
            <w:noProof/>
            <w:webHidden/>
          </w:rPr>
          <w:fldChar w:fldCharType="begin"/>
        </w:r>
        <w:r w:rsidR="00BD3D2D">
          <w:rPr>
            <w:noProof/>
            <w:webHidden/>
          </w:rPr>
          <w:instrText xml:space="preserve"> PAGEREF _Toc483892759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14:paraId="10F2C454"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60" w:history="1">
        <w:r w:rsidR="00BD3D2D" w:rsidRPr="003C0657">
          <w:rPr>
            <w:rStyle w:val="Hyperlink"/>
            <w:noProof/>
          </w:rPr>
          <w:t>5.</w:t>
        </w:r>
        <w:r w:rsidR="00BD3D2D">
          <w:rPr>
            <w:rFonts w:asciiTheme="minorHAnsi" w:eastAsiaTheme="minorEastAsia" w:hAnsiTheme="minorHAnsi" w:cstheme="minorBidi"/>
            <w:noProof/>
            <w:sz w:val="22"/>
            <w:szCs w:val="22"/>
          </w:rPr>
          <w:tab/>
        </w:r>
        <w:r w:rsidR="00BD3D2D" w:rsidRPr="003C0657">
          <w:rPr>
            <w:rStyle w:val="Hyperlink"/>
            <w:noProof/>
          </w:rPr>
          <w:t>Decisions, constraints, and justifications</w:t>
        </w:r>
        <w:r w:rsidR="00BD3D2D">
          <w:rPr>
            <w:noProof/>
            <w:webHidden/>
          </w:rPr>
          <w:tab/>
        </w:r>
        <w:r w:rsidR="00BD3D2D">
          <w:rPr>
            <w:noProof/>
            <w:webHidden/>
          </w:rPr>
          <w:fldChar w:fldCharType="begin"/>
        </w:r>
        <w:r w:rsidR="00BD3D2D">
          <w:rPr>
            <w:noProof/>
            <w:webHidden/>
          </w:rPr>
          <w:instrText xml:space="preserve"> PAGEREF _Toc483892760 \h </w:instrText>
        </w:r>
        <w:r w:rsidR="00BD3D2D">
          <w:rPr>
            <w:noProof/>
            <w:webHidden/>
          </w:rPr>
        </w:r>
        <w:r w:rsidR="00BD3D2D">
          <w:rPr>
            <w:noProof/>
            <w:webHidden/>
          </w:rPr>
          <w:fldChar w:fldCharType="separate"/>
        </w:r>
        <w:r w:rsidR="00BD3D2D">
          <w:rPr>
            <w:noProof/>
            <w:webHidden/>
          </w:rPr>
          <w:t>4</w:t>
        </w:r>
        <w:r w:rsidR="00BD3D2D">
          <w:rPr>
            <w:noProof/>
            <w:webHidden/>
          </w:rPr>
          <w:fldChar w:fldCharType="end"/>
        </w:r>
      </w:hyperlink>
    </w:p>
    <w:p w14:paraId="4C628DF3"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61" w:history="1">
        <w:r w:rsidR="00BD3D2D" w:rsidRPr="003C0657">
          <w:rPr>
            <w:rStyle w:val="Hyperlink"/>
            <w:noProof/>
          </w:rPr>
          <w:t>6.</w:t>
        </w:r>
        <w:r w:rsidR="00BD3D2D">
          <w:rPr>
            <w:rFonts w:asciiTheme="minorHAnsi" w:eastAsiaTheme="minorEastAsia" w:hAnsiTheme="minorHAnsi" w:cstheme="minorBidi"/>
            <w:noProof/>
            <w:sz w:val="22"/>
            <w:szCs w:val="22"/>
          </w:rPr>
          <w:tab/>
        </w:r>
        <w:r w:rsidR="00BD3D2D" w:rsidRPr="003C0657">
          <w:rPr>
            <w:rStyle w:val="Hyperlink"/>
            <w:noProof/>
          </w:rPr>
          <w:t>Architectural patterns</w:t>
        </w:r>
        <w:r w:rsidR="00BD3D2D">
          <w:rPr>
            <w:noProof/>
            <w:webHidden/>
          </w:rPr>
          <w:tab/>
        </w:r>
        <w:r w:rsidR="00BD3D2D">
          <w:rPr>
            <w:noProof/>
            <w:webHidden/>
          </w:rPr>
          <w:fldChar w:fldCharType="begin"/>
        </w:r>
        <w:r w:rsidR="00BD3D2D">
          <w:rPr>
            <w:noProof/>
            <w:webHidden/>
          </w:rPr>
          <w:instrText xml:space="preserve"> PAGEREF _Toc483892761 \h </w:instrText>
        </w:r>
        <w:r w:rsidR="00BD3D2D">
          <w:rPr>
            <w:noProof/>
            <w:webHidden/>
          </w:rPr>
        </w:r>
        <w:r w:rsidR="00BD3D2D">
          <w:rPr>
            <w:noProof/>
            <w:webHidden/>
          </w:rPr>
          <w:fldChar w:fldCharType="separate"/>
        </w:r>
        <w:r w:rsidR="00BD3D2D">
          <w:rPr>
            <w:noProof/>
            <w:webHidden/>
          </w:rPr>
          <w:t>5</w:t>
        </w:r>
        <w:r w:rsidR="00BD3D2D">
          <w:rPr>
            <w:noProof/>
            <w:webHidden/>
          </w:rPr>
          <w:fldChar w:fldCharType="end"/>
        </w:r>
      </w:hyperlink>
    </w:p>
    <w:p w14:paraId="7BEC8F65"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62" w:history="1">
        <w:r w:rsidR="00BD3D2D" w:rsidRPr="003C0657">
          <w:rPr>
            <w:rStyle w:val="Hyperlink"/>
            <w:noProof/>
          </w:rPr>
          <w:t>7.</w:t>
        </w:r>
        <w:r w:rsidR="00BD3D2D">
          <w:rPr>
            <w:rFonts w:asciiTheme="minorHAnsi" w:eastAsiaTheme="minorEastAsia" w:hAnsiTheme="minorHAnsi" w:cstheme="minorBidi"/>
            <w:noProof/>
            <w:sz w:val="22"/>
            <w:szCs w:val="22"/>
          </w:rPr>
          <w:tab/>
        </w:r>
        <w:r w:rsidR="00BD3D2D" w:rsidRPr="003C0657">
          <w:rPr>
            <w:rStyle w:val="Hyperlink"/>
            <w:noProof/>
          </w:rPr>
          <w:t>Key abstractions</w:t>
        </w:r>
        <w:r w:rsidR="00BD3D2D">
          <w:rPr>
            <w:noProof/>
            <w:webHidden/>
          </w:rPr>
          <w:tab/>
        </w:r>
        <w:r w:rsidR="00BD3D2D">
          <w:rPr>
            <w:noProof/>
            <w:webHidden/>
          </w:rPr>
          <w:fldChar w:fldCharType="begin"/>
        </w:r>
        <w:r w:rsidR="00BD3D2D">
          <w:rPr>
            <w:noProof/>
            <w:webHidden/>
          </w:rPr>
          <w:instrText xml:space="preserve"> PAGEREF _Toc483892762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14:paraId="3D461A04"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63" w:history="1">
        <w:r w:rsidR="00BD3D2D" w:rsidRPr="003C0657">
          <w:rPr>
            <w:rStyle w:val="Hyperlink"/>
            <w:noProof/>
          </w:rPr>
          <w:t>8.</w:t>
        </w:r>
        <w:r w:rsidR="00BD3D2D">
          <w:rPr>
            <w:rFonts w:asciiTheme="minorHAnsi" w:eastAsiaTheme="minorEastAsia" w:hAnsiTheme="minorHAnsi" w:cstheme="minorBidi"/>
            <w:noProof/>
            <w:sz w:val="22"/>
            <w:szCs w:val="22"/>
          </w:rPr>
          <w:tab/>
        </w:r>
        <w:r w:rsidR="00BD3D2D" w:rsidRPr="003C0657">
          <w:rPr>
            <w:rStyle w:val="Hyperlink"/>
            <w:noProof/>
          </w:rPr>
          <w:t>Key architectural frameworks</w:t>
        </w:r>
        <w:r w:rsidR="00BD3D2D">
          <w:rPr>
            <w:noProof/>
            <w:webHidden/>
          </w:rPr>
          <w:tab/>
        </w:r>
        <w:r w:rsidR="00BD3D2D">
          <w:rPr>
            <w:noProof/>
            <w:webHidden/>
          </w:rPr>
          <w:fldChar w:fldCharType="begin"/>
        </w:r>
        <w:r w:rsidR="00BD3D2D">
          <w:rPr>
            <w:noProof/>
            <w:webHidden/>
          </w:rPr>
          <w:instrText xml:space="preserve"> PAGEREF _Toc483892763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14:paraId="4560DCE6" w14:textId="77777777" w:rsidR="00BD3D2D" w:rsidRDefault="009A0637">
      <w:pPr>
        <w:pStyle w:val="TOC1"/>
        <w:tabs>
          <w:tab w:val="left" w:pos="432"/>
        </w:tabs>
        <w:rPr>
          <w:rFonts w:asciiTheme="minorHAnsi" w:eastAsiaTheme="minorEastAsia" w:hAnsiTheme="minorHAnsi" w:cstheme="minorBidi"/>
          <w:noProof/>
          <w:sz w:val="22"/>
          <w:szCs w:val="22"/>
        </w:rPr>
      </w:pPr>
      <w:hyperlink w:anchor="_Toc483892764" w:history="1">
        <w:r w:rsidR="00BD3D2D" w:rsidRPr="003C0657">
          <w:rPr>
            <w:rStyle w:val="Hyperlink"/>
            <w:noProof/>
          </w:rPr>
          <w:t>9.</w:t>
        </w:r>
        <w:r w:rsidR="00BD3D2D">
          <w:rPr>
            <w:rFonts w:asciiTheme="minorHAnsi" w:eastAsiaTheme="minorEastAsia" w:hAnsiTheme="minorHAnsi" w:cstheme="minorBidi"/>
            <w:noProof/>
            <w:sz w:val="22"/>
            <w:szCs w:val="22"/>
          </w:rPr>
          <w:tab/>
        </w:r>
        <w:r w:rsidR="00BD3D2D" w:rsidRPr="003C0657">
          <w:rPr>
            <w:rStyle w:val="Hyperlink"/>
            <w:noProof/>
          </w:rPr>
          <w:t>Architectural views</w:t>
        </w:r>
        <w:r w:rsidR="00BD3D2D">
          <w:rPr>
            <w:noProof/>
            <w:webHidden/>
          </w:rPr>
          <w:tab/>
        </w:r>
        <w:r w:rsidR="00BD3D2D">
          <w:rPr>
            <w:noProof/>
            <w:webHidden/>
          </w:rPr>
          <w:fldChar w:fldCharType="begin"/>
        </w:r>
        <w:r w:rsidR="00BD3D2D">
          <w:rPr>
            <w:noProof/>
            <w:webHidden/>
          </w:rPr>
          <w:instrText xml:space="preserve"> PAGEREF _Toc483892764 \h </w:instrText>
        </w:r>
        <w:r w:rsidR="00BD3D2D">
          <w:rPr>
            <w:noProof/>
            <w:webHidden/>
          </w:rPr>
        </w:r>
        <w:r w:rsidR="00BD3D2D">
          <w:rPr>
            <w:noProof/>
            <w:webHidden/>
          </w:rPr>
          <w:fldChar w:fldCharType="separate"/>
        </w:r>
        <w:r w:rsidR="00BD3D2D">
          <w:rPr>
            <w:noProof/>
            <w:webHidden/>
          </w:rPr>
          <w:t>6</w:t>
        </w:r>
        <w:r w:rsidR="00BD3D2D">
          <w:rPr>
            <w:noProof/>
            <w:webHidden/>
          </w:rPr>
          <w:fldChar w:fldCharType="end"/>
        </w:r>
      </w:hyperlink>
    </w:p>
    <w:p w14:paraId="30074E67"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65" w:history="1">
        <w:r w:rsidR="00BD3D2D" w:rsidRPr="003C0657">
          <w:rPr>
            <w:rStyle w:val="Hyperlink"/>
            <w:noProof/>
          </w:rPr>
          <w:t>9.1</w:t>
        </w:r>
        <w:r w:rsidR="00BD3D2D">
          <w:rPr>
            <w:rFonts w:asciiTheme="minorHAnsi" w:eastAsiaTheme="minorEastAsia" w:hAnsiTheme="minorHAnsi" w:cstheme="minorBidi"/>
            <w:noProof/>
            <w:sz w:val="22"/>
            <w:szCs w:val="22"/>
          </w:rPr>
          <w:tab/>
        </w:r>
        <w:r w:rsidR="00BD3D2D" w:rsidRPr="003C0657">
          <w:rPr>
            <w:rStyle w:val="Hyperlink"/>
            <w:noProof/>
          </w:rPr>
          <w:t>Logical View</w:t>
        </w:r>
        <w:r w:rsidR="00BD3D2D">
          <w:rPr>
            <w:noProof/>
            <w:webHidden/>
          </w:rPr>
          <w:tab/>
        </w:r>
        <w:r w:rsidR="00BD3D2D">
          <w:rPr>
            <w:noProof/>
            <w:webHidden/>
          </w:rPr>
          <w:fldChar w:fldCharType="begin"/>
        </w:r>
        <w:r w:rsidR="00BD3D2D">
          <w:rPr>
            <w:noProof/>
            <w:webHidden/>
          </w:rPr>
          <w:instrText xml:space="preserve"> PAGEREF _Toc483892765 \h </w:instrText>
        </w:r>
        <w:r w:rsidR="00BD3D2D">
          <w:rPr>
            <w:noProof/>
            <w:webHidden/>
          </w:rPr>
        </w:r>
        <w:r w:rsidR="00BD3D2D">
          <w:rPr>
            <w:noProof/>
            <w:webHidden/>
          </w:rPr>
          <w:fldChar w:fldCharType="separate"/>
        </w:r>
        <w:r w:rsidR="00BD3D2D">
          <w:rPr>
            <w:noProof/>
            <w:webHidden/>
          </w:rPr>
          <w:t>8</w:t>
        </w:r>
        <w:r w:rsidR="00BD3D2D">
          <w:rPr>
            <w:noProof/>
            <w:webHidden/>
          </w:rPr>
          <w:fldChar w:fldCharType="end"/>
        </w:r>
      </w:hyperlink>
    </w:p>
    <w:p w14:paraId="2357A002"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66" w:history="1">
        <w:r w:rsidR="00BD3D2D" w:rsidRPr="003C0657">
          <w:rPr>
            <w:rStyle w:val="Hyperlink"/>
            <w:noProof/>
          </w:rPr>
          <w:t>9.2</w:t>
        </w:r>
        <w:r w:rsidR="00BD3D2D">
          <w:rPr>
            <w:rFonts w:asciiTheme="minorHAnsi" w:eastAsiaTheme="minorEastAsia" w:hAnsiTheme="minorHAnsi" w:cstheme="minorBidi"/>
            <w:noProof/>
            <w:sz w:val="22"/>
            <w:szCs w:val="22"/>
          </w:rPr>
          <w:tab/>
        </w:r>
        <w:r w:rsidR="00BD3D2D" w:rsidRPr="003C0657">
          <w:rPr>
            <w:rStyle w:val="Hyperlink"/>
            <w:noProof/>
          </w:rPr>
          <w:t>Development View</w:t>
        </w:r>
        <w:r w:rsidR="00BD3D2D">
          <w:rPr>
            <w:noProof/>
            <w:webHidden/>
          </w:rPr>
          <w:tab/>
        </w:r>
        <w:r w:rsidR="00BD3D2D">
          <w:rPr>
            <w:noProof/>
            <w:webHidden/>
          </w:rPr>
          <w:fldChar w:fldCharType="begin"/>
        </w:r>
        <w:r w:rsidR="00BD3D2D">
          <w:rPr>
            <w:noProof/>
            <w:webHidden/>
          </w:rPr>
          <w:instrText xml:space="preserve"> PAGEREF _Toc483892766 \h </w:instrText>
        </w:r>
        <w:r w:rsidR="00BD3D2D">
          <w:rPr>
            <w:noProof/>
            <w:webHidden/>
          </w:rPr>
        </w:r>
        <w:r w:rsidR="00BD3D2D">
          <w:rPr>
            <w:noProof/>
            <w:webHidden/>
          </w:rPr>
          <w:fldChar w:fldCharType="separate"/>
        </w:r>
        <w:r w:rsidR="00BD3D2D">
          <w:rPr>
            <w:noProof/>
            <w:webHidden/>
          </w:rPr>
          <w:t>9</w:t>
        </w:r>
        <w:r w:rsidR="00BD3D2D">
          <w:rPr>
            <w:noProof/>
            <w:webHidden/>
          </w:rPr>
          <w:fldChar w:fldCharType="end"/>
        </w:r>
      </w:hyperlink>
    </w:p>
    <w:p w14:paraId="73A2375A"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67" w:history="1">
        <w:r w:rsidR="00BD3D2D" w:rsidRPr="003C0657">
          <w:rPr>
            <w:rStyle w:val="Hyperlink"/>
            <w:noProof/>
          </w:rPr>
          <w:t>9.3</w:t>
        </w:r>
        <w:r w:rsidR="00BD3D2D">
          <w:rPr>
            <w:rFonts w:asciiTheme="minorHAnsi" w:eastAsiaTheme="minorEastAsia" w:hAnsiTheme="minorHAnsi" w:cstheme="minorBidi"/>
            <w:noProof/>
            <w:sz w:val="22"/>
            <w:szCs w:val="22"/>
          </w:rPr>
          <w:tab/>
        </w:r>
        <w:r w:rsidR="00BD3D2D" w:rsidRPr="003C0657">
          <w:rPr>
            <w:rStyle w:val="Hyperlink"/>
            <w:noProof/>
          </w:rPr>
          <w:t>Physical View</w:t>
        </w:r>
        <w:r w:rsidR="00BD3D2D">
          <w:rPr>
            <w:noProof/>
            <w:webHidden/>
          </w:rPr>
          <w:tab/>
        </w:r>
        <w:r w:rsidR="00BD3D2D">
          <w:rPr>
            <w:noProof/>
            <w:webHidden/>
          </w:rPr>
          <w:fldChar w:fldCharType="begin"/>
        </w:r>
        <w:r w:rsidR="00BD3D2D">
          <w:rPr>
            <w:noProof/>
            <w:webHidden/>
          </w:rPr>
          <w:instrText xml:space="preserve"> PAGEREF _Toc483892767 \h </w:instrText>
        </w:r>
        <w:r w:rsidR="00BD3D2D">
          <w:rPr>
            <w:noProof/>
            <w:webHidden/>
          </w:rPr>
        </w:r>
        <w:r w:rsidR="00BD3D2D">
          <w:rPr>
            <w:noProof/>
            <w:webHidden/>
          </w:rPr>
          <w:fldChar w:fldCharType="separate"/>
        </w:r>
        <w:r w:rsidR="00BD3D2D">
          <w:rPr>
            <w:noProof/>
            <w:webHidden/>
          </w:rPr>
          <w:t>10</w:t>
        </w:r>
        <w:r w:rsidR="00BD3D2D">
          <w:rPr>
            <w:noProof/>
            <w:webHidden/>
          </w:rPr>
          <w:fldChar w:fldCharType="end"/>
        </w:r>
      </w:hyperlink>
    </w:p>
    <w:p w14:paraId="3132749A"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68" w:history="1">
        <w:r w:rsidR="00BD3D2D" w:rsidRPr="003C0657">
          <w:rPr>
            <w:rStyle w:val="Hyperlink"/>
            <w:noProof/>
          </w:rPr>
          <w:t>9.4</w:t>
        </w:r>
        <w:r w:rsidR="00BD3D2D">
          <w:rPr>
            <w:rFonts w:asciiTheme="minorHAnsi" w:eastAsiaTheme="minorEastAsia" w:hAnsiTheme="minorHAnsi" w:cstheme="minorBidi"/>
            <w:noProof/>
            <w:sz w:val="22"/>
            <w:szCs w:val="22"/>
          </w:rPr>
          <w:tab/>
        </w:r>
        <w:r w:rsidR="00BD3D2D" w:rsidRPr="003C0657">
          <w:rPr>
            <w:rStyle w:val="Hyperlink"/>
            <w:noProof/>
          </w:rPr>
          <w:t>Process View</w:t>
        </w:r>
        <w:r w:rsidR="00BD3D2D">
          <w:rPr>
            <w:noProof/>
            <w:webHidden/>
          </w:rPr>
          <w:tab/>
        </w:r>
        <w:r w:rsidR="00BD3D2D">
          <w:rPr>
            <w:noProof/>
            <w:webHidden/>
          </w:rPr>
          <w:fldChar w:fldCharType="begin"/>
        </w:r>
        <w:r w:rsidR="00BD3D2D">
          <w:rPr>
            <w:noProof/>
            <w:webHidden/>
          </w:rPr>
          <w:instrText xml:space="preserve"> PAGEREF _Toc483892768 \h </w:instrText>
        </w:r>
        <w:r w:rsidR="00BD3D2D">
          <w:rPr>
            <w:noProof/>
            <w:webHidden/>
          </w:rPr>
        </w:r>
        <w:r w:rsidR="00BD3D2D">
          <w:rPr>
            <w:noProof/>
            <w:webHidden/>
          </w:rPr>
          <w:fldChar w:fldCharType="separate"/>
        </w:r>
        <w:r w:rsidR="00BD3D2D">
          <w:rPr>
            <w:noProof/>
            <w:webHidden/>
          </w:rPr>
          <w:t>11</w:t>
        </w:r>
        <w:r w:rsidR="00BD3D2D">
          <w:rPr>
            <w:noProof/>
            <w:webHidden/>
          </w:rPr>
          <w:fldChar w:fldCharType="end"/>
        </w:r>
      </w:hyperlink>
    </w:p>
    <w:p w14:paraId="77B009FD" w14:textId="77777777" w:rsidR="00BD3D2D" w:rsidRDefault="009A0637">
      <w:pPr>
        <w:pStyle w:val="TOC2"/>
        <w:tabs>
          <w:tab w:val="left" w:pos="1000"/>
        </w:tabs>
        <w:rPr>
          <w:rFonts w:asciiTheme="minorHAnsi" w:eastAsiaTheme="minorEastAsia" w:hAnsiTheme="minorHAnsi" w:cstheme="minorBidi"/>
          <w:noProof/>
          <w:sz w:val="22"/>
          <w:szCs w:val="22"/>
        </w:rPr>
      </w:pPr>
      <w:hyperlink w:anchor="_Toc483892769" w:history="1">
        <w:r w:rsidR="00BD3D2D" w:rsidRPr="003C0657">
          <w:rPr>
            <w:rStyle w:val="Hyperlink"/>
            <w:noProof/>
          </w:rPr>
          <w:t>9.5</w:t>
        </w:r>
        <w:r w:rsidR="00BD3D2D">
          <w:rPr>
            <w:rFonts w:asciiTheme="minorHAnsi" w:eastAsiaTheme="minorEastAsia" w:hAnsiTheme="minorHAnsi" w:cstheme="minorBidi"/>
            <w:noProof/>
            <w:sz w:val="22"/>
            <w:szCs w:val="22"/>
          </w:rPr>
          <w:tab/>
        </w:r>
        <w:r w:rsidR="00BD3D2D" w:rsidRPr="003C0657">
          <w:rPr>
            <w:rStyle w:val="Hyperlink"/>
            <w:noProof/>
          </w:rPr>
          <w:t>Security Diagram</w:t>
        </w:r>
        <w:r w:rsidR="00BD3D2D">
          <w:rPr>
            <w:noProof/>
            <w:webHidden/>
          </w:rPr>
          <w:tab/>
        </w:r>
        <w:r w:rsidR="00BD3D2D">
          <w:rPr>
            <w:noProof/>
            <w:webHidden/>
          </w:rPr>
          <w:fldChar w:fldCharType="begin"/>
        </w:r>
        <w:r w:rsidR="00BD3D2D">
          <w:rPr>
            <w:noProof/>
            <w:webHidden/>
          </w:rPr>
          <w:instrText xml:space="preserve"> PAGEREF _Toc483892769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14:paraId="377C2B24" w14:textId="77777777" w:rsidR="00BD3D2D" w:rsidRDefault="009A0637">
      <w:pPr>
        <w:pStyle w:val="TOC1"/>
        <w:tabs>
          <w:tab w:val="left" w:pos="864"/>
        </w:tabs>
        <w:rPr>
          <w:rFonts w:asciiTheme="minorHAnsi" w:eastAsiaTheme="minorEastAsia" w:hAnsiTheme="minorHAnsi" w:cstheme="minorBidi"/>
          <w:noProof/>
          <w:sz w:val="22"/>
          <w:szCs w:val="22"/>
        </w:rPr>
      </w:pPr>
      <w:hyperlink w:anchor="_Toc483892770" w:history="1">
        <w:r w:rsidR="00BD3D2D" w:rsidRPr="003C0657">
          <w:rPr>
            <w:rStyle w:val="Hyperlink"/>
            <w:noProof/>
          </w:rPr>
          <w:t>10.</w:t>
        </w:r>
        <w:r w:rsidR="00BD3D2D">
          <w:rPr>
            <w:rFonts w:asciiTheme="minorHAnsi" w:eastAsiaTheme="minorEastAsia" w:hAnsiTheme="minorHAnsi" w:cstheme="minorBidi"/>
            <w:noProof/>
            <w:sz w:val="22"/>
            <w:szCs w:val="22"/>
          </w:rPr>
          <w:tab/>
        </w:r>
        <w:r w:rsidR="00BD3D2D" w:rsidRPr="003C0657">
          <w:rPr>
            <w:rStyle w:val="Hyperlink"/>
            <w:noProof/>
          </w:rPr>
          <w:t>Architecture History</w:t>
        </w:r>
        <w:r w:rsidR="00BD3D2D">
          <w:rPr>
            <w:noProof/>
            <w:webHidden/>
          </w:rPr>
          <w:tab/>
        </w:r>
        <w:r w:rsidR="00BD3D2D">
          <w:rPr>
            <w:noProof/>
            <w:webHidden/>
          </w:rPr>
          <w:fldChar w:fldCharType="begin"/>
        </w:r>
        <w:r w:rsidR="00BD3D2D">
          <w:rPr>
            <w:noProof/>
            <w:webHidden/>
          </w:rPr>
          <w:instrText xml:space="preserve"> PAGEREF _Toc483892770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14:paraId="318FE436" w14:textId="77777777" w:rsidR="00BD3D2D" w:rsidRDefault="009A0637">
      <w:pPr>
        <w:pStyle w:val="TOC1"/>
        <w:tabs>
          <w:tab w:val="left" w:pos="864"/>
        </w:tabs>
        <w:rPr>
          <w:rFonts w:asciiTheme="minorHAnsi" w:eastAsiaTheme="minorEastAsia" w:hAnsiTheme="minorHAnsi" w:cstheme="minorBidi"/>
          <w:noProof/>
          <w:sz w:val="22"/>
          <w:szCs w:val="22"/>
        </w:rPr>
      </w:pPr>
      <w:hyperlink w:anchor="_Toc483892771" w:history="1">
        <w:r w:rsidR="00BD3D2D" w:rsidRPr="003C0657">
          <w:rPr>
            <w:rStyle w:val="Hyperlink"/>
            <w:noProof/>
          </w:rPr>
          <w:t>11.</w:t>
        </w:r>
        <w:r w:rsidR="00BD3D2D">
          <w:rPr>
            <w:rFonts w:asciiTheme="minorHAnsi" w:eastAsiaTheme="minorEastAsia" w:hAnsiTheme="minorHAnsi" w:cstheme="minorBidi"/>
            <w:noProof/>
            <w:sz w:val="22"/>
            <w:szCs w:val="22"/>
          </w:rPr>
          <w:tab/>
        </w:r>
        <w:r w:rsidR="00BD3D2D" w:rsidRPr="003C0657">
          <w:rPr>
            <w:rStyle w:val="Hyperlink"/>
            <w:noProof/>
          </w:rPr>
          <w:t>Product Integration</w:t>
        </w:r>
        <w:r w:rsidR="00BD3D2D">
          <w:rPr>
            <w:noProof/>
            <w:webHidden/>
          </w:rPr>
          <w:tab/>
        </w:r>
        <w:r w:rsidR="00BD3D2D">
          <w:rPr>
            <w:noProof/>
            <w:webHidden/>
          </w:rPr>
          <w:fldChar w:fldCharType="begin"/>
        </w:r>
        <w:r w:rsidR="00BD3D2D">
          <w:rPr>
            <w:noProof/>
            <w:webHidden/>
          </w:rPr>
          <w:instrText xml:space="preserve"> PAGEREF _Toc483892771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14:paraId="7832C72D" w14:textId="77777777" w:rsidR="00BD3D2D" w:rsidRDefault="009A0637">
      <w:pPr>
        <w:pStyle w:val="TOC2"/>
        <w:tabs>
          <w:tab w:val="left" w:pos="1200"/>
        </w:tabs>
        <w:rPr>
          <w:rFonts w:asciiTheme="minorHAnsi" w:eastAsiaTheme="minorEastAsia" w:hAnsiTheme="minorHAnsi" w:cstheme="minorBidi"/>
          <w:noProof/>
          <w:sz w:val="22"/>
          <w:szCs w:val="22"/>
        </w:rPr>
      </w:pPr>
      <w:hyperlink w:anchor="_Toc483892772" w:history="1">
        <w:r w:rsidR="00BD3D2D" w:rsidRPr="003C0657">
          <w:rPr>
            <w:rStyle w:val="Hyperlink"/>
            <w:noProof/>
          </w:rPr>
          <w:t>11.1</w:t>
        </w:r>
        <w:r w:rsidR="00BD3D2D">
          <w:rPr>
            <w:rFonts w:asciiTheme="minorHAnsi" w:eastAsiaTheme="minorEastAsia" w:hAnsiTheme="minorHAnsi" w:cstheme="minorBidi"/>
            <w:noProof/>
            <w:sz w:val="22"/>
            <w:szCs w:val="22"/>
          </w:rPr>
          <w:tab/>
        </w:r>
        <w:r w:rsidR="00BD3D2D" w:rsidRPr="003C0657">
          <w:rPr>
            <w:rStyle w:val="Hyperlink"/>
            <w:noProof/>
          </w:rPr>
          <w:t>Integration Stragegy</w:t>
        </w:r>
        <w:r w:rsidR="00BD3D2D">
          <w:rPr>
            <w:noProof/>
            <w:webHidden/>
          </w:rPr>
          <w:tab/>
        </w:r>
        <w:r w:rsidR="00BD3D2D">
          <w:rPr>
            <w:noProof/>
            <w:webHidden/>
          </w:rPr>
          <w:fldChar w:fldCharType="begin"/>
        </w:r>
        <w:r w:rsidR="00BD3D2D">
          <w:rPr>
            <w:noProof/>
            <w:webHidden/>
          </w:rPr>
          <w:instrText xml:space="preserve"> PAGEREF _Toc483892772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14:paraId="4F100833" w14:textId="77777777" w:rsidR="00BD3D2D" w:rsidRDefault="009A0637">
      <w:pPr>
        <w:pStyle w:val="TOC2"/>
        <w:tabs>
          <w:tab w:val="left" w:pos="1200"/>
        </w:tabs>
        <w:rPr>
          <w:rFonts w:asciiTheme="minorHAnsi" w:eastAsiaTheme="minorEastAsia" w:hAnsiTheme="minorHAnsi" w:cstheme="minorBidi"/>
          <w:noProof/>
          <w:sz w:val="22"/>
          <w:szCs w:val="22"/>
        </w:rPr>
      </w:pPr>
      <w:hyperlink w:anchor="_Toc483892773" w:history="1">
        <w:r w:rsidR="00BD3D2D" w:rsidRPr="003C0657">
          <w:rPr>
            <w:rStyle w:val="Hyperlink"/>
            <w:noProof/>
          </w:rPr>
          <w:t>11.2</w:t>
        </w:r>
        <w:r w:rsidR="00BD3D2D">
          <w:rPr>
            <w:rFonts w:asciiTheme="minorHAnsi" w:eastAsiaTheme="minorEastAsia" w:hAnsiTheme="minorHAnsi" w:cstheme="minorBidi"/>
            <w:noProof/>
            <w:sz w:val="22"/>
            <w:szCs w:val="22"/>
          </w:rPr>
          <w:tab/>
        </w:r>
        <w:r w:rsidR="00BD3D2D" w:rsidRPr="003C0657">
          <w:rPr>
            <w:rStyle w:val="Hyperlink"/>
            <w:noProof/>
          </w:rPr>
          <w:t>Integration Sequence</w:t>
        </w:r>
        <w:r w:rsidR="00BD3D2D">
          <w:rPr>
            <w:noProof/>
            <w:webHidden/>
          </w:rPr>
          <w:tab/>
        </w:r>
        <w:r w:rsidR="00BD3D2D">
          <w:rPr>
            <w:noProof/>
            <w:webHidden/>
          </w:rPr>
          <w:fldChar w:fldCharType="begin"/>
        </w:r>
        <w:r w:rsidR="00BD3D2D">
          <w:rPr>
            <w:noProof/>
            <w:webHidden/>
          </w:rPr>
          <w:instrText xml:space="preserve"> PAGEREF _Toc483892773 \h </w:instrText>
        </w:r>
        <w:r w:rsidR="00BD3D2D">
          <w:rPr>
            <w:noProof/>
            <w:webHidden/>
          </w:rPr>
        </w:r>
        <w:r w:rsidR="00BD3D2D">
          <w:rPr>
            <w:noProof/>
            <w:webHidden/>
          </w:rPr>
          <w:fldChar w:fldCharType="separate"/>
        </w:r>
        <w:r w:rsidR="00BD3D2D">
          <w:rPr>
            <w:noProof/>
            <w:webHidden/>
          </w:rPr>
          <w:t>12</w:t>
        </w:r>
        <w:r w:rsidR="00BD3D2D">
          <w:rPr>
            <w:noProof/>
            <w:webHidden/>
          </w:rPr>
          <w:fldChar w:fldCharType="end"/>
        </w:r>
      </w:hyperlink>
    </w:p>
    <w:p w14:paraId="35177A4C" w14:textId="77777777" w:rsidR="00BD3D2D" w:rsidRDefault="009A0637">
      <w:pPr>
        <w:pStyle w:val="TOC2"/>
        <w:tabs>
          <w:tab w:val="left" w:pos="1200"/>
        </w:tabs>
        <w:rPr>
          <w:rFonts w:asciiTheme="minorHAnsi" w:eastAsiaTheme="minorEastAsia" w:hAnsiTheme="minorHAnsi" w:cstheme="minorBidi"/>
          <w:noProof/>
          <w:sz w:val="22"/>
          <w:szCs w:val="22"/>
        </w:rPr>
      </w:pPr>
      <w:hyperlink w:anchor="_Toc483892774" w:history="1">
        <w:r w:rsidR="00BD3D2D" w:rsidRPr="003C0657">
          <w:rPr>
            <w:rStyle w:val="Hyperlink"/>
            <w:noProof/>
          </w:rPr>
          <w:t>11.3</w:t>
        </w:r>
        <w:r w:rsidR="00BD3D2D">
          <w:rPr>
            <w:rFonts w:asciiTheme="minorHAnsi" w:eastAsiaTheme="minorEastAsia" w:hAnsiTheme="minorHAnsi" w:cstheme="minorBidi"/>
            <w:noProof/>
            <w:sz w:val="22"/>
            <w:szCs w:val="22"/>
          </w:rPr>
          <w:tab/>
        </w:r>
        <w:r w:rsidR="00BD3D2D" w:rsidRPr="003C0657">
          <w:rPr>
            <w:rStyle w:val="Hyperlink"/>
            <w:noProof/>
          </w:rPr>
          <w:t>Integration Process/Procedures</w:t>
        </w:r>
        <w:r w:rsidR="00BD3D2D">
          <w:rPr>
            <w:noProof/>
            <w:webHidden/>
          </w:rPr>
          <w:tab/>
        </w:r>
        <w:r w:rsidR="00BD3D2D">
          <w:rPr>
            <w:noProof/>
            <w:webHidden/>
          </w:rPr>
          <w:fldChar w:fldCharType="begin"/>
        </w:r>
        <w:r w:rsidR="00BD3D2D">
          <w:rPr>
            <w:noProof/>
            <w:webHidden/>
          </w:rPr>
          <w:instrText xml:space="preserve"> PAGEREF _Toc483892774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14:paraId="60BB936B" w14:textId="77777777" w:rsidR="00BD3D2D" w:rsidRDefault="009A0637">
      <w:pPr>
        <w:pStyle w:val="TOC2"/>
        <w:tabs>
          <w:tab w:val="left" w:pos="1200"/>
        </w:tabs>
        <w:rPr>
          <w:rFonts w:asciiTheme="minorHAnsi" w:eastAsiaTheme="minorEastAsia" w:hAnsiTheme="minorHAnsi" w:cstheme="minorBidi"/>
          <w:noProof/>
          <w:sz w:val="22"/>
          <w:szCs w:val="22"/>
        </w:rPr>
      </w:pPr>
      <w:hyperlink w:anchor="_Toc483892775" w:history="1">
        <w:r w:rsidR="00BD3D2D" w:rsidRPr="003C0657">
          <w:rPr>
            <w:rStyle w:val="Hyperlink"/>
            <w:noProof/>
          </w:rPr>
          <w:t>11.4</w:t>
        </w:r>
        <w:r w:rsidR="00BD3D2D">
          <w:rPr>
            <w:rFonts w:asciiTheme="minorHAnsi" w:eastAsiaTheme="minorEastAsia" w:hAnsiTheme="minorHAnsi" w:cstheme="minorBidi"/>
            <w:noProof/>
            <w:sz w:val="22"/>
            <w:szCs w:val="22"/>
          </w:rPr>
          <w:tab/>
        </w:r>
        <w:r w:rsidR="00BD3D2D" w:rsidRPr="003C0657">
          <w:rPr>
            <w:rStyle w:val="Hyperlink"/>
            <w:noProof/>
          </w:rPr>
          <w:t>Integration Environment</w:t>
        </w:r>
        <w:r w:rsidR="00BD3D2D">
          <w:rPr>
            <w:noProof/>
            <w:webHidden/>
          </w:rPr>
          <w:tab/>
        </w:r>
        <w:r w:rsidR="00BD3D2D">
          <w:rPr>
            <w:noProof/>
            <w:webHidden/>
          </w:rPr>
          <w:fldChar w:fldCharType="begin"/>
        </w:r>
        <w:r w:rsidR="00BD3D2D">
          <w:rPr>
            <w:noProof/>
            <w:webHidden/>
          </w:rPr>
          <w:instrText xml:space="preserve"> PAGEREF _Toc483892775 \h </w:instrText>
        </w:r>
        <w:r w:rsidR="00BD3D2D">
          <w:rPr>
            <w:noProof/>
            <w:webHidden/>
          </w:rPr>
        </w:r>
        <w:r w:rsidR="00BD3D2D">
          <w:rPr>
            <w:noProof/>
            <w:webHidden/>
          </w:rPr>
          <w:fldChar w:fldCharType="separate"/>
        </w:r>
        <w:r w:rsidR="00BD3D2D">
          <w:rPr>
            <w:noProof/>
            <w:webHidden/>
          </w:rPr>
          <w:t>13</w:t>
        </w:r>
        <w:r w:rsidR="00BD3D2D">
          <w:rPr>
            <w:noProof/>
            <w:webHidden/>
          </w:rPr>
          <w:fldChar w:fldCharType="end"/>
        </w:r>
      </w:hyperlink>
    </w:p>
    <w:p w14:paraId="17135999" w14:textId="77777777" w:rsidR="008A59F7" w:rsidRDefault="008A59F7">
      <w:r>
        <w:rPr>
          <w:b/>
          <w:bCs/>
          <w:noProof/>
        </w:rPr>
        <w:fldChar w:fldCharType="end"/>
      </w:r>
    </w:p>
    <w:p w14:paraId="5C61015F" w14:textId="77777777" w:rsidR="008A59F7" w:rsidRDefault="008A59F7" w:rsidP="008A59F7">
      <w:r>
        <w:br w:type="page"/>
      </w:r>
    </w:p>
    <w:p w14:paraId="107E7B99" w14:textId="77777777" w:rsidR="007307E8" w:rsidRDefault="007307E8" w:rsidP="008A59F7"/>
    <w:p w14:paraId="5F584724" w14:textId="77777777" w:rsidR="00B15CF9" w:rsidRDefault="00B15CF9">
      <w:pPr>
        <w:pStyle w:val="Title"/>
      </w:pPr>
      <w:r>
        <w:t>eCoaching Log</w:t>
      </w:r>
    </w:p>
    <w:p w14:paraId="58AE1082" w14:textId="77777777" w:rsidR="007307E8" w:rsidRDefault="00A563C9">
      <w:pPr>
        <w:pStyle w:val="Title"/>
      </w:pPr>
      <w:r>
        <w:t>Architecture Notebook</w:t>
      </w:r>
    </w:p>
    <w:p w14:paraId="28BC42AA" w14:textId="77777777" w:rsidR="00AA210D" w:rsidRDefault="00AA210D" w:rsidP="00AA210D"/>
    <w:p w14:paraId="59563BC3" w14:textId="77777777"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C3F9708" w14:textId="77777777" w:rsidR="00AB4761" w:rsidRPr="00AB4761" w:rsidRDefault="00AB4761" w:rsidP="00AA210D">
      <w:pPr>
        <w:rPr>
          <w:rFonts w:ascii="Times" w:hAnsi="Times"/>
          <w:iCs/>
          <w:color w:val="0000FF"/>
        </w:rPr>
      </w:pPr>
    </w:p>
    <w:p w14:paraId="0E91FD07" w14:textId="77777777" w:rsidR="00317CE2" w:rsidRDefault="00317CE2">
      <w:pPr>
        <w:pStyle w:val="Heading1"/>
      </w:pPr>
      <w:bookmarkStart w:id="0" w:name="_Toc483892754"/>
      <w:bookmarkStart w:id="1" w:name="_Toc436203377"/>
      <w:bookmarkStart w:id="2" w:name="_Toc452813577"/>
      <w:r>
        <w:t>Purpose</w:t>
      </w:r>
      <w:bookmarkEnd w:id="0"/>
    </w:p>
    <w:p w14:paraId="11A4B755" w14:textId="77777777" w:rsidR="00A563C9" w:rsidRDefault="00A563C9" w:rsidP="00A563C9">
      <w:r>
        <w:t>This document describes the philosophy, decisions, constraints, justifications, significant elements, and any other overarching aspects of the system that shape the design and implementation.</w:t>
      </w:r>
    </w:p>
    <w:p w14:paraId="7719FDC9" w14:textId="77777777" w:rsidR="00D11612" w:rsidRDefault="00D11612" w:rsidP="00A563C9"/>
    <w:p w14:paraId="3B29F3EB" w14:textId="77777777" w:rsidR="00792C44" w:rsidRDefault="00D11612" w:rsidP="00337CA8">
      <w:r w:rsidRPr="00332AB1">
        <w:t xml:space="preserve">The </w:t>
      </w:r>
      <w:r w:rsidR="00DF1C38">
        <w:t>eCoaching Log</w:t>
      </w:r>
      <w:r w:rsidRPr="00332AB1">
        <w:t xml:space="preserve"> is designed to pr</w:t>
      </w:r>
      <w:r w:rsidR="00DF1C38">
        <w:t>ovide quality feedback</w:t>
      </w:r>
      <w:r w:rsidRPr="00332AB1">
        <w:t xml:space="preserve"> at all levels of the Contact Center</w:t>
      </w:r>
      <w:r>
        <w:t xml:space="preserve"> Operations</w:t>
      </w:r>
      <w:r w:rsidRPr="00332AB1">
        <w:t xml:space="preserve"> (</w:t>
      </w:r>
      <w:r>
        <w:t>CCO</w:t>
      </w:r>
      <w:r w:rsidRPr="00332AB1">
        <w:t xml:space="preserve">) </w:t>
      </w:r>
    </w:p>
    <w:p w14:paraId="537F476D" w14:textId="77777777" w:rsidR="00792C44" w:rsidRDefault="00D11612" w:rsidP="00792C44">
      <w:pPr>
        <w:pStyle w:val="ListParagraph"/>
        <w:numPr>
          <w:ilvl w:val="0"/>
          <w:numId w:val="11"/>
        </w:numPr>
      </w:pPr>
      <w:r>
        <w:t>Phone and Alternate C</w:t>
      </w:r>
      <w:r w:rsidRPr="00332AB1">
        <w:t>hannels Customer Service Representatives (CSRs)</w:t>
      </w:r>
      <w:r>
        <w:t>, including Advanced Resolution Center, Web Chat, Wri</w:t>
      </w:r>
      <w:r w:rsidR="00792C44">
        <w:t>tten Correspondence and Email</w:t>
      </w:r>
    </w:p>
    <w:p w14:paraId="54E3FE42" w14:textId="77777777" w:rsidR="00792C44" w:rsidRDefault="00792C44" w:rsidP="00792C44">
      <w:pPr>
        <w:pStyle w:val="ListParagraph"/>
        <w:numPr>
          <w:ilvl w:val="0"/>
          <w:numId w:val="11"/>
        </w:numPr>
      </w:pPr>
      <w:r>
        <w:t>Supervisors of CSRs</w:t>
      </w:r>
    </w:p>
    <w:p w14:paraId="499E05C3" w14:textId="77777777" w:rsidR="00792C44" w:rsidRDefault="00792C44" w:rsidP="00792C44">
      <w:pPr>
        <w:pStyle w:val="ListParagraph"/>
        <w:numPr>
          <w:ilvl w:val="0"/>
          <w:numId w:val="11"/>
        </w:numPr>
      </w:pPr>
      <w:r>
        <w:t>Quality Specialists</w:t>
      </w:r>
    </w:p>
    <w:p w14:paraId="4E4FF73C" w14:textId="77777777" w:rsidR="00D010B8" w:rsidRDefault="00D010B8" w:rsidP="00792C44">
      <w:pPr>
        <w:pStyle w:val="ListParagraph"/>
        <w:numPr>
          <w:ilvl w:val="0"/>
          <w:numId w:val="11"/>
        </w:numPr>
      </w:pPr>
      <w:r>
        <w:t>LSA</w:t>
      </w:r>
      <w:r w:rsidR="00E1318E">
        <w:t>s</w:t>
      </w:r>
    </w:p>
    <w:p w14:paraId="6CCC9A20" w14:textId="77777777" w:rsidR="00D010B8" w:rsidRDefault="00D010B8" w:rsidP="00792C44">
      <w:pPr>
        <w:pStyle w:val="ListParagraph"/>
        <w:numPr>
          <w:ilvl w:val="0"/>
          <w:numId w:val="11"/>
        </w:numPr>
      </w:pPr>
      <w:r>
        <w:t>Trainers</w:t>
      </w:r>
    </w:p>
    <w:p w14:paraId="0041BBF5" w14:textId="77777777" w:rsidR="000641EA" w:rsidRDefault="000641EA" w:rsidP="00337CA8"/>
    <w:p w14:paraId="74D46311" w14:textId="77777777" w:rsidR="00337CA8" w:rsidRDefault="00D11612" w:rsidP="00337CA8">
      <w:r>
        <w:t xml:space="preserve">The </w:t>
      </w:r>
      <w:r w:rsidR="00DF1C38">
        <w:t>coaching log</w:t>
      </w:r>
      <w:r w:rsidRPr="00332AB1">
        <w:t xml:space="preserve"> builds on our goal of continuous improvement to achieve su</w:t>
      </w:r>
      <w:r>
        <w:t xml:space="preserve">stainable results.  </w:t>
      </w:r>
      <w:bookmarkEnd w:id="1"/>
      <w:bookmarkEnd w:id="2"/>
    </w:p>
    <w:p w14:paraId="12E984CE" w14:textId="77777777" w:rsidR="00337CA8" w:rsidRDefault="00337CA8" w:rsidP="00337CA8"/>
    <w:p w14:paraId="23989DD7" w14:textId="77777777" w:rsidR="006B6333" w:rsidRDefault="006B6333" w:rsidP="006B6333">
      <w:pPr>
        <w:pStyle w:val="Heading1"/>
      </w:pPr>
      <w:bookmarkStart w:id="3" w:name="_Toc483892755"/>
      <w:r>
        <w:t>Architectural goals and philosophy</w:t>
      </w:r>
      <w:bookmarkEnd w:id="3"/>
    </w:p>
    <w:p w14:paraId="30EC1421" w14:textId="77777777" w:rsidR="00D11612" w:rsidRDefault="00D11612" w:rsidP="00391EC9">
      <w:pPr>
        <w:pStyle w:val="ListParagraph"/>
        <w:numPr>
          <w:ilvl w:val="0"/>
          <w:numId w:val="3"/>
        </w:numPr>
      </w:pPr>
      <w:r>
        <w:t>The system should utilize existing systems and infrastructure to the greatest extent possible.</w:t>
      </w:r>
    </w:p>
    <w:p w14:paraId="6BCCF35A" w14:textId="77777777" w:rsidR="00D11612" w:rsidRDefault="00D11612" w:rsidP="00391EC9">
      <w:pPr>
        <w:pStyle w:val="ListParagraph"/>
        <w:numPr>
          <w:ilvl w:val="0"/>
          <w:numId w:val="3"/>
        </w:numPr>
      </w:pPr>
      <w:r>
        <w:t>Utilize data from existing data sources</w:t>
      </w:r>
    </w:p>
    <w:p w14:paraId="30A0BAD5" w14:textId="77777777" w:rsidR="00D11612" w:rsidRDefault="00D11612" w:rsidP="00391EC9">
      <w:pPr>
        <w:pStyle w:val="ListParagraph"/>
        <w:numPr>
          <w:ilvl w:val="0"/>
          <w:numId w:val="3"/>
        </w:numPr>
      </w:pPr>
      <w:r>
        <w:t>Separate the various layers of the system from each other to be in line with a n-tier architecture</w:t>
      </w:r>
    </w:p>
    <w:p w14:paraId="212C5007" w14:textId="77777777" w:rsidR="00D11612" w:rsidRDefault="00D11612" w:rsidP="00391EC9">
      <w:pPr>
        <w:pStyle w:val="ListParagraph"/>
        <w:numPr>
          <w:ilvl w:val="0"/>
          <w:numId w:val="3"/>
        </w:numPr>
      </w:pPr>
      <w:r>
        <w:t>Limit the amount of data that can be manually entered to reduce / eliminate the possibility of beneficiary PII/PHI being entered into the system.</w:t>
      </w:r>
    </w:p>
    <w:p w14:paraId="3C06DD6E" w14:textId="77777777" w:rsidR="00317CE2" w:rsidRDefault="00317CE2" w:rsidP="00317CE2">
      <w:pPr>
        <w:pStyle w:val="ListParagraph"/>
      </w:pPr>
    </w:p>
    <w:p w14:paraId="6E69AA56" w14:textId="77777777" w:rsidR="00506412" w:rsidRDefault="00506412" w:rsidP="001E6A30">
      <w:pPr>
        <w:pStyle w:val="Heading1"/>
      </w:pPr>
      <w:bookmarkStart w:id="4" w:name="_Toc483892756"/>
      <w:r>
        <w:t xml:space="preserve">Assumptions and </w:t>
      </w:r>
      <w:r w:rsidR="001E6A30">
        <w:t>d</w:t>
      </w:r>
      <w:r>
        <w:t>ependencies</w:t>
      </w:r>
      <w:bookmarkEnd w:id="4"/>
    </w:p>
    <w:p w14:paraId="66B89C3A" w14:textId="77777777" w:rsidR="00D11612" w:rsidRDefault="00D11612" w:rsidP="00D65212">
      <w:pPr>
        <w:pStyle w:val="Heading2"/>
        <w:numPr>
          <w:ilvl w:val="1"/>
          <w:numId w:val="1"/>
        </w:numPr>
      </w:pPr>
      <w:bookmarkStart w:id="5" w:name="_Toc483892757"/>
      <w:r>
        <w:t>Assumptions</w:t>
      </w:r>
      <w:bookmarkEnd w:id="5"/>
    </w:p>
    <w:p w14:paraId="534E47FE" w14:textId="77777777" w:rsidR="00B4434C" w:rsidRDefault="00B4434C" w:rsidP="00DB3202">
      <w:pPr>
        <w:numPr>
          <w:ilvl w:val="0"/>
          <w:numId w:val="8"/>
        </w:numPr>
      </w:pPr>
      <w:r>
        <w:t>Team has experience using Microsoft SQL Server and associated tools including but not limited to:</w:t>
      </w:r>
    </w:p>
    <w:p w14:paraId="7D2CBCD4" w14:textId="77777777" w:rsidR="00690D7B" w:rsidRDefault="00690D7B">
      <w:pPr>
        <w:pStyle w:val="BodyText"/>
        <w:numPr>
          <w:ilvl w:val="1"/>
          <w:numId w:val="19"/>
        </w:numPr>
      </w:pPr>
      <w:r>
        <w:t>SQL Server Management Studio</w:t>
      </w:r>
    </w:p>
    <w:p w14:paraId="3854FDE3" w14:textId="77777777" w:rsidR="00690D7B" w:rsidRDefault="00690D7B" w:rsidP="00690D7B">
      <w:pPr>
        <w:pStyle w:val="BodyText"/>
        <w:numPr>
          <w:ilvl w:val="1"/>
          <w:numId w:val="19"/>
        </w:numPr>
      </w:pPr>
      <w:r>
        <w:t>SQL Server Reporting Services</w:t>
      </w:r>
    </w:p>
    <w:p w14:paraId="2F9CC475" w14:textId="77777777" w:rsidR="00690D7B" w:rsidRDefault="00690D7B" w:rsidP="00690D7B">
      <w:pPr>
        <w:pStyle w:val="BodyText"/>
        <w:numPr>
          <w:ilvl w:val="1"/>
          <w:numId w:val="19"/>
        </w:numPr>
      </w:pPr>
      <w:r>
        <w:t>SQL Server Integration Services</w:t>
      </w:r>
    </w:p>
    <w:p w14:paraId="2C2991EC" w14:textId="77777777" w:rsidR="006226F1" w:rsidRPr="008E2D8C" w:rsidRDefault="006226F1" w:rsidP="008E2D8C">
      <w:pPr>
        <w:pStyle w:val="ListParagraph"/>
        <w:numPr>
          <w:ilvl w:val="0"/>
          <w:numId w:val="3"/>
        </w:numPr>
      </w:pPr>
      <w:r w:rsidRPr="008E2D8C">
        <w:t>Team has experience using ASP.Net and related technologies from Microsoft</w:t>
      </w:r>
    </w:p>
    <w:p w14:paraId="51CFE745" w14:textId="77777777" w:rsidR="006226F1" w:rsidRPr="008E2D8C" w:rsidRDefault="006226F1" w:rsidP="008E2D8C">
      <w:pPr>
        <w:pStyle w:val="ListParagraph"/>
        <w:numPr>
          <w:ilvl w:val="0"/>
          <w:numId w:val="3"/>
        </w:numPr>
      </w:pPr>
      <w:r w:rsidRPr="008E2D8C">
        <w:t>Team has the required access to the resources and tools to do their job</w:t>
      </w:r>
    </w:p>
    <w:p w14:paraId="2FE8286B" w14:textId="77777777" w:rsidR="00F72C92" w:rsidRDefault="00F72C92" w:rsidP="00F72C92">
      <w:pPr>
        <w:numPr>
          <w:ilvl w:val="0"/>
          <w:numId w:val="8"/>
        </w:numPr>
        <w:rPr>
          <w:rFonts w:asciiTheme="minorHAnsi" w:hAnsiTheme="minorHAnsi"/>
          <w:sz w:val="22"/>
        </w:rPr>
      </w:pPr>
      <w:r>
        <w:t>Stable and suitable hardware is available to support the application and monitored for health</w:t>
      </w:r>
    </w:p>
    <w:p w14:paraId="78636F5A" w14:textId="77777777" w:rsidR="00F72C92" w:rsidRDefault="00F72C92" w:rsidP="00F72C92">
      <w:pPr>
        <w:numPr>
          <w:ilvl w:val="0"/>
          <w:numId w:val="8"/>
        </w:numPr>
      </w:pPr>
      <w:r>
        <w:t xml:space="preserve">Data is backed up on a regular basis </w:t>
      </w:r>
    </w:p>
    <w:p w14:paraId="19B3D1C6" w14:textId="77777777" w:rsidR="0039791E" w:rsidRDefault="0039791E" w:rsidP="0039791E">
      <w:pPr>
        <w:numPr>
          <w:ilvl w:val="0"/>
          <w:numId w:val="8"/>
        </w:numPr>
      </w:pPr>
      <w:r>
        <w:t xml:space="preserve">Code is stored in a Central repository </w:t>
      </w:r>
    </w:p>
    <w:p w14:paraId="228358FF" w14:textId="77777777" w:rsidR="00DB3202" w:rsidRDefault="00DB3202" w:rsidP="00DB3202">
      <w:pPr>
        <w:numPr>
          <w:ilvl w:val="0"/>
          <w:numId w:val="8"/>
        </w:numPr>
      </w:pPr>
      <w:r>
        <w:t>System can be recreated from scratch</w:t>
      </w:r>
    </w:p>
    <w:p w14:paraId="23F9EDBA" w14:textId="77777777" w:rsidR="00DB3202" w:rsidRDefault="00DB3202" w:rsidP="00DB3202">
      <w:pPr>
        <w:numPr>
          <w:ilvl w:val="0"/>
          <w:numId w:val="8"/>
        </w:numPr>
      </w:pPr>
      <w:r>
        <w:t>Application is for DDIT employees only. Subcontractors are not supported.</w:t>
      </w:r>
    </w:p>
    <w:p w14:paraId="4621D029" w14:textId="77777777" w:rsidR="00DB3202" w:rsidRDefault="00DB3202" w:rsidP="00DB3202">
      <w:pPr>
        <w:numPr>
          <w:ilvl w:val="0"/>
          <w:numId w:val="8"/>
        </w:numPr>
      </w:pPr>
      <w:r>
        <w:t xml:space="preserve">Application is not considered </w:t>
      </w:r>
      <w:proofErr w:type="gramStart"/>
      <w:r>
        <w:t>critical</w:t>
      </w:r>
      <w:proofErr w:type="gramEnd"/>
      <w:r>
        <w:t xml:space="preserve"> and Outage Notifications will not be communicated to CMS</w:t>
      </w:r>
    </w:p>
    <w:p w14:paraId="1A3B9BB3" w14:textId="77777777" w:rsidR="00DB3202" w:rsidRDefault="00DB3202" w:rsidP="007D2A37">
      <w:pPr>
        <w:numPr>
          <w:ilvl w:val="0"/>
          <w:numId w:val="8"/>
        </w:numPr>
      </w:pPr>
      <w:r>
        <w:t xml:space="preserve">Customers are internal </w:t>
      </w:r>
      <w:r w:rsidR="003E0F17">
        <w:t>CCO</w:t>
      </w:r>
      <w:r>
        <w:t xml:space="preserve"> staff</w:t>
      </w:r>
    </w:p>
    <w:p w14:paraId="7BD0DD98" w14:textId="77777777" w:rsidR="00DB3202" w:rsidRDefault="00DB3202" w:rsidP="007A343A">
      <w:pPr>
        <w:ind w:left="360"/>
      </w:pPr>
    </w:p>
    <w:p w14:paraId="16D1F992" w14:textId="77777777" w:rsidR="00D11612" w:rsidRDefault="00D11612" w:rsidP="00D65212">
      <w:pPr>
        <w:pStyle w:val="Heading2"/>
        <w:numPr>
          <w:ilvl w:val="1"/>
          <w:numId w:val="1"/>
        </w:numPr>
      </w:pPr>
      <w:bookmarkStart w:id="6" w:name="_Toc483892758"/>
      <w:r>
        <w:t>Dependencies</w:t>
      </w:r>
      <w:bookmarkEnd w:id="6"/>
    </w:p>
    <w:p w14:paraId="10601881" w14:textId="77777777" w:rsidR="00D65212" w:rsidRDefault="00D65212" w:rsidP="00391EC9">
      <w:pPr>
        <w:numPr>
          <w:ilvl w:val="0"/>
          <w:numId w:val="4"/>
        </w:numPr>
      </w:pPr>
      <w:r>
        <w:t>Data is available from the following</w:t>
      </w:r>
      <w:r w:rsidR="00F5044D">
        <w:t xml:space="preserve"> in a timely manner and is accurate</w:t>
      </w:r>
      <w:r w:rsidR="007150F9">
        <w:t>.</w:t>
      </w:r>
    </w:p>
    <w:p w14:paraId="5198C4C2" w14:textId="77777777" w:rsidR="00E5083C" w:rsidRDefault="00E5083C" w:rsidP="00E5083C">
      <w:pPr>
        <w:pStyle w:val="ListParagraph"/>
        <w:numPr>
          <w:ilvl w:val="1"/>
          <w:numId w:val="4"/>
        </w:numPr>
      </w:pPr>
      <w:r>
        <w:t>Data feeds</w:t>
      </w:r>
    </w:p>
    <w:p w14:paraId="6CC133A5" w14:textId="77777777" w:rsidR="00E5083C" w:rsidRDefault="00E5083C" w:rsidP="00E5083C">
      <w:pPr>
        <w:pStyle w:val="ListParagraph"/>
        <w:numPr>
          <w:ilvl w:val="2"/>
          <w:numId w:val="4"/>
        </w:numPr>
      </w:pPr>
      <w:r>
        <w:t>Attendance Tracking System</w:t>
      </w:r>
    </w:p>
    <w:p w14:paraId="4AE733BB" w14:textId="77777777" w:rsidR="005826FD" w:rsidRDefault="005826FD" w:rsidP="00E5083C">
      <w:pPr>
        <w:pStyle w:val="ListParagraph"/>
        <w:numPr>
          <w:ilvl w:val="2"/>
          <w:numId w:val="4"/>
        </w:numPr>
      </w:pPr>
      <w:r>
        <w:lastRenderedPageBreak/>
        <w:t>ETS</w:t>
      </w:r>
    </w:p>
    <w:p w14:paraId="22B87144" w14:textId="77777777" w:rsidR="00E5083C" w:rsidRDefault="00E5083C" w:rsidP="00E5083C">
      <w:pPr>
        <w:pStyle w:val="ListParagraph"/>
        <w:numPr>
          <w:ilvl w:val="2"/>
          <w:numId w:val="4"/>
        </w:numPr>
      </w:pPr>
      <w:r>
        <w:t>Outliers from Performance Management</w:t>
      </w:r>
    </w:p>
    <w:p w14:paraId="18DDF980" w14:textId="77777777" w:rsidR="00E5083C" w:rsidRDefault="00E5083C" w:rsidP="00E5083C">
      <w:pPr>
        <w:pStyle w:val="ListParagraph"/>
        <w:numPr>
          <w:ilvl w:val="2"/>
          <w:numId w:val="4"/>
        </w:numPr>
      </w:pPr>
      <w:r>
        <w:t>Quality</w:t>
      </w:r>
    </w:p>
    <w:p w14:paraId="16B95508" w14:textId="77777777" w:rsidR="00E5083C" w:rsidRDefault="00E5083C" w:rsidP="00E5083C">
      <w:pPr>
        <w:pStyle w:val="ListParagraph"/>
        <w:numPr>
          <w:ilvl w:val="2"/>
          <w:numId w:val="4"/>
        </w:numPr>
      </w:pPr>
      <w:r>
        <w:t>Training</w:t>
      </w:r>
    </w:p>
    <w:p w14:paraId="5EFFC9DA" w14:textId="77777777" w:rsidR="002A52DA" w:rsidRDefault="002A52DA" w:rsidP="00391EC9">
      <w:pPr>
        <w:numPr>
          <w:ilvl w:val="1"/>
          <w:numId w:val="4"/>
        </w:numPr>
      </w:pPr>
      <w:r>
        <w:t>Employee feeds</w:t>
      </w:r>
    </w:p>
    <w:p w14:paraId="15EFA802" w14:textId="77777777" w:rsidR="002A52DA" w:rsidRDefault="002A52DA" w:rsidP="002A52DA">
      <w:pPr>
        <w:pStyle w:val="ListParagraph"/>
        <w:numPr>
          <w:ilvl w:val="2"/>
          <w:numId w:val="4"/>
        </w:numPr>
      </w:pPr>
      <w:r>
        <w:t xml:space="preserve">Employee Information from Aspect </w:t>
      </w:r>
    </w:p>
    <w:p w14:paraId="260D1937" w14:textId="77777777" w:rsidR="002A52DA" w:rsidRDefault="002A52DA" w:rsidP="002A52DA">
      <w:pPr>
        <w:pStyle w:val="ListParagraph"/>
        <w:numPr>
          <w:ilvl w:val="2"/>
          <w:numId w:val="4"/>
        </w:numPr>
      </w:pPr>
      <w:r>
        <w:t>PeopleSoft</w:t>
      </w:r>
    </w:p>
    <w:p w14:paraId="5F8D0734" w14:textId="77777777" w:rsidR="002A52DA" w:rsidRDefault="00CE0F31" w:rsidP="002A52DA">
      <w:pPr>
        <w:pStyle w:val="ListParagraph"/>
        <w:numPr>
          <w:ilvl w:val="2"/>
          <w:numId w:val="4"/>
        </w:numPr>
      </w:pPr>
      <w:r>
        <w:t>HR Employee Information from HR</w:t>
      </w:r>
    </w:p>
    <w:p w14:paraId="405A46E2" w14:textId="77777777" w:rsidR="00D65212" w:rsidRPr="00D65212" w:rsidRDefault="00D65212" w:rsidP="00D65212"/>
    <w:p w14:paraId="625E22A4" w14:textId="77777777" w:rsidR="006058A0" w:rsidRDefault="00A563C9" w:rsidP="001E6A30">
      <w:pPr>
        <w:pStyle w:val="Heading1"/>
      </w:pPr>
      <w:bookmarkStart w:id="7" w:name="_Toc483892759"/>
      <w:r>
        <w:t xml:space="preserve">Architecturally </w:t>
      </w:r>
      <w:r w:rsidR="001E6A30">
        <w:t>s</w:t>
      </w:r>
      <w:r>
        <w:t xml:space="preserve">ignificant </w:t>
      </w:r>
      <w:r w:rsidR="001E6A30">
        <w:t>r</w:t>
      </w:r>
      <w:r>
        <w:t>equirements</w:t>
      </w:r>
      <w:bookmarkEnd w:id="7"/>
    </w:p>
    <w:p w14:paraId="5063E5EA" w14:textId="77777777" w:rsidR="006D4753" w:rsidRDefault="00D65212" w:rsidP="00D65212">
      <w:r>
        <w:t xml:space="preserve">All requirements for the </w:t>
      </w:r>
      <w:r w:rsidR="00DF1C38">
        <w:t>eCoaching log</w:t>
      </w:r>
      <w:r>
        <w:t xml:space="preserve"> can be found </w:t>
      </w:r>
      <w:r w:rsidR="000850DA">
        <w:t>in TFS (Team Foundation Server)</w:t>
      </w:r>
      <w:r w:rsidR="0001155F">
        <w:t xml:space="preserve">.  No requirements are defined </w:t>
      </w:r>
      <w:r w:rsidR="00DF1C38">
        <w:t>as architecturally significant.</w:t>
      </w:r>
    </w:p>
    <w:p w14:paraId="237810E9" w14:textId="77777777" w:rsidR="00337CA8" w:rsidRDefault="00337CA8" w:rsidP="00D65212"/>
    <w:p w14:paraId="502D7863" w14:textId="77777777" w:rsidR="008C2B65" w:rsidRDefault="00BD00A8" w:rsidP="001E6A30">
      <w:pPr>
        <w:pStyle w:val="Heading1"/>
      </w:pPr>
      <w:bookmarkStart w:id="8" w:name="_Toc483892760"/>
      <w:r>
        <w:t xml:space="preserve">Decisions, </w:t>
      </w:r>
      <w:r w:rsidR="001E6A30">
        <w:t>c</w:t>
      </w:r>
      <w:r>
        <w:t xml:space="preserve">onstraints, and </w:t>
      </w:r>
      <w:r w:rsidR="001E6A30">
        <w:t>j</w:t>
      </w:r>
      <w:r>
        <w:t>ustifications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B4DDA" w:rsidRPr="00A4666D" w14:paraId="607C8622" w14:textId="77777777" w:rsidTr="00A4666D">
        <w:trPr>
          <w:tblHeader/>
        </w:trPr>
        <w:tc>
          <w:tcPr>
            <w:tcW w:w="4788" w:type="dxa"/>
            <w:shd w:val="clear" w:color="auto" w:fill="BFBFBF"/>
          </w:tcPr>
          <w:p w14:paraId="7B703B36" w14:textId="77777777" w:rsidR="004B4DDA" w:rsidRPr="00A4666D" w:rsidRDefault="004B4DDA" w:rsidP="00F03853">
            <w:pPr>
              <w:rPr>
                <w:b/>
              </w:rPr>
            </w:pPr>
            <w:r w:rsidRPr="00A4666D">
              <w:rPr>
                <w:b/>
              </w:rPr>
              <w:t>Decision, Constraint</w:t>
            </w:r>
          </w:p>
        </w:tc>
        <w:tc>
          <w:tcPr>
            <w:tcW w:w="4788" w:type="dxa"/>
            <w:shd w:val="clear" w:color="auto" w:fill="BFBFBF"/>
          </w:tcPr>
          <w:p w14:paraId="1B9C913D" w14:textId="77777777" w:rsidR="004B4DDA" w:rsidRPr="00A4666D" w:rsidRDefault="004B4DDA" w:rsidP="00F03853">
            <w:pPr>
              <w:rPr>
                <w:b/>
              </w:rPr>
            </w:pPr>
            <w:r w:rsidRPr="00A4666D">
              <w:rPr>
                <w:b/>
              </w:rPr>
              <w:t>Justification</w:t>
            </w:r>
          </w:p>
        </w:tc>
      </w:tr>
      <w:tr w:rsidR="004B4DDA" w14:paraId="388A6ED7" w14:textId="77777777" w:rsidTr="00A4666D">
        <w:tc>
          <w:tcPr>
            <w:tcW w:w="4788" w:type="dxa"/>
            <w:shd w:val="clear" w:color="auto" w:fill="auto"/>
          </w:tcPr>
          <w:p w14:paraId="2432B04D" w14:textId="77777777" w:rsidR="004B4DDA" w:rsidRDefault="004B4DDA" w:rsidP="00F03853">
            <w:r>
              <w:t>All users of the system must have an active directory account to authenticate to the application.</w:t>
            </w:r>
          </w:p>
        </w:tc>
        <w:tc>
          <w:tcPr>
            <w:tcW w:w="4788" w:type="dxa"/>
            <w:shd w:val="clear" w:color="auto" w:fill="auto"/>
          </w:tcPr>
          <w:p w14:paraId="47A24DAB" w14:textId="77777777" w:rsidR="004B4DDA" w:rsidRDefault="004B4DDA" w:rsidP="006C0056">
            <w:r>
              <w:t xml:space="preserve">Centralizes account authentication; the application does not need to perform authentication outside of Active Directory. Ensures users are </w:t>
            </w:r>
            <w:r w:rsidR="006C0056">
              <w:t>MAXIMUS</w:t>
            </w:r>
            <w:r>
              <w:t xml:space="preserve"> </w:t>
            </w:r>
            <w:r w:rsidR="00887515">
              <w:t xml:space="preserve">CCO </w:t>
            </w:r>
            <w:r>
              <w:t>employees in good standing.</w:t>
            </w:r>
          </w:p>
        </w:tc>
      </w:tr>
      <w:tr w:rsidR="004B4DDA" w14:paraId="2E0E6F41" w14:textId="77777777" w:rsidTr="00A4666D">
        <w:tc>
          <w:tcPr>
            <w:tcW w:w="4788" w:type="dxa"/>
            <w:shd w:val="clear" w:color="auto" w:fill="auto"/>
          </w:tcPr>
          <w:p w14:paraId="31CB0027" w14:textId="77777777" w:rsidR="004B4DDA" w:rsidRDefault="004B4DDA" w:rsidP="00F03853">
            <w:r>
              <w:t>Roles will be used to control the functions a user is authorized to access.</w:t>
            </w:r>
          </w:p>
        </w:tc>
        <w:tc>
          <w:tcPr>
            <w:tcW w:w="4788" w:type="dxa"/>
            <w:shd w:val="clear" w:color="auto" w:fill="auto"/>
          </w:tcPr>
          <w:p w14:paraId="53D1AE09" w14:textId="77777777" w:rsidR="004B4DDA" w:rsidRDefault="004B4DDA" w:rsidP="00F03853">
            <w:r>
              <w:t>This enforces the concept of least privilege.</w:t>
            </w:r>
          </w:p>
        </w:tc>
      </w:tr>
      <w:tr w:rsidR="004B4DDA" w14:paraId="776A3EC2" w14:textId="77777777" w:rsidTr="00A4666D">
        <w:tc>
          <w:tcPr>
            <w:tcW w:w="4788" w:type="dxa"/>
            <w:shd w:val="clear" w:color="auto" w:fill="auto"/>
          </w:tcPr>
          <w:p w14:paraId="7ACEDE3C" w14:textId="77777777" w:rsidR="004B4DDA" w:rsidRDefault="004B4DDA" w:rsidP="00F03853">
            <w:r>
              <w:t>Keep all pages simple to walk the user through the steps needed to complete a transaction. Utilize plain writing. Use clear headings and subheadings.</w:t>
            </w:r>
          </w:p>
          <w:p w14:paraId="6D30AAE4" w14:textId="77777777" w:rsidR="004B4DDA" w:rsidRDefault="004B4DDA" w:rsidP="00F03853"/>
        </w:tc>
        <w:tc>
          <w:tcPr>
            <w:tcW w:w="4788" w:type="dxa"/>
            <w:shd w:val="clear" w:color="auto" w:fill="auto"/>
          </w:tcPr>
          <w:p w14:paraId="7F18D9D8" w14:textId="77777777" w:rsidR="004B4DDA" w:rsidRDefault="004B4DDA" w:rsidP="00F03853">
            <w:r>
              <w:t>Supports usability Quality Attribute.</w:t>
            </w:r>
          </w:p>
        </w:tc>
      </w:tr>
      <w:tr w:rsidR="004B4DDA" w14:paraId="1893F0F7" w14:textId="77777777" w:rsidTr="00A4666D">
        <w:tc>
          <w:tcPr>
            <w:tcW w:w="4788" w:type="dxa"/>
            <w:shd w:val="clear" w:color="auto" w:fill="auto"/>
          </w:tcPr>
          <w:p w14:paraId="41F68C17" w14:textId="77777777" w:rsidR="004B4DDA" w:rsidRDefault="004B4DDA" w:rsidP="00F03853">
            <w:r>
              <w:t xml:space="preserve">The user interface should be consistent across all </w:t>
            </w:r>
            <w:proofErr w:type="gramStart"/>
            <w:r>
              <w:t>pages;</w:t>
            </w:r>
            <w:proofErr w:type="gramEnd"/>
            <w:r>
              <w:t xml:space="preserve"> page layout, fonts, colors, etc. This can be accomplished </w:t>
            </w:r>
            <w:proofErr w:type="gramStart"/>
            <w:r>
              <w:t>through the use of</w:t>
            </w:r>
            <w:proofErr w:type="gramEnd"/>
            <w:r>
              <w:t xml:space="preserve"> Cascading style sheets (CSS) and Master pages.  </w:t>
            </w:r>
          </w:p>
        </w:tc>
        <w:tc>
          <w:tcPr>
            <w:tcW w:w="4788" w:type="dxa"/>
            <w:shd w:val="clear" w:color="auto" w:fill="auto"/>
          </w:tcPr>
          <w:p w14:paraId="2A6932B0" w14:textId="77777777" w:rsidR="004B4DDA" w:rsidRDefault="004B4DDA" w:rsidP="00F03853">
            <w:r>
              <w:t>The use of style sheets improves page rendering.</w:t>
            </w:r>
          </w:p>
          <w:p w14:paraId="20CA45BC" w14:textId="77777777" w:rsidR="004B4DDA" w:rsidRDefault="004B4DDA" w:rsidP="00F03853">
            <w:r>
              <w:t>Usability Quality Attribute</w:t>
            </w:r>
          </w:p>
          <w:p w14:paraId="0AE1EED4" w14:textId="77777777" w:rsidR="004B4DDA" w:rsidRDefault="004B4DDA" w:rsidP="00F03853"/>
        </w:tc>
      </w:tr>
      <w:tr w:rsidR="004B4DDA" w14:paraId="4A13AAE7" w14:textId="77777777" w:rsidTr="00A4666D">
        <w:tc>
          <w:tcPr>
            <w:tcW w:w="4788" w:type="dxa"/>
            <w:shd w:val="clear" w:color="auto" w:fill="auto"/>
          </w:tcPr>
          <w:p w14:paraId="7E90052D" w14:textId="77777777" w:rsidR="004B4DDA" w:rsidRDefault="004B4DDA" w:rsidP="00F03853">
            <w:r>
              <w:t>Session lifetime should be limited to conform to program security requirements.  Session termination will route the user a timed-out message and prevent page back</w:t>
            </w:r>
          </w:p>
        </w:tc>
        <w:tc>
          <w:tcPr>
            <w:tcW w:w="4788" w:type="dxa"/>
            <w:shd w:val="clear" w:color="auto" w:fill="auto"/>
          </w:tcPr>
          <w:p w14:paraId="76237A31" w14:textId="77777777" w:rsidR="004B4DDA" w:rsidRDefault="004B4DDA" w:rsidP="00F03853">
            <w:r>
              <w:t>Security</w:t>
            </w:r>
          </w:p>
        </w:tc>
      </w:tr>
      <w:tr w:rsidR="004B4DDA" w14:paraId="660D8217" w14:textId="77777777" w:rsidTr="00A4666D">
        <w:tc>
          <w:tcPr>
            <w:tcW w:w="4788" w:type="dxa"/>
            <w:shd w:val="clear" w:color="auto" w:fill="auto"/>
          </w:tcPr>
          <w:p w14:paraId="6F90388E" w14:textId="77777777" w:rsidR="004B4DDA" w:rsidRDefault="004B4DDA" w:rsidP="00F03853">
            <w:r>
              <w:t>Limit the use of parameters in the URL string to prevent manipulation.</w:t>
            </w:r>
          </w:p>
        </w:tc>
        <w:tc>
          <w:tcPr>
            <w:tcW w:w="4788" w:type="dxa"/>
            <w:shd w:val="clear" w:color="auto" w:fill="auto"/>
          </w:tcPr>
          <w:p w14:paraId="0AD69B39" w14:textId="77777777" w:rsidR="004B4DDA" w:rsidRDefault="004B4DDA" w:rsidP="00F03853">
            <w:r>
              <w:t>Security</w:t>
            </w:r>
          </w:p>
        </w:tc>
      </w:tr>
      <w:tr w:rsidR="004B4DDA" w14:paraId="145C5783" w14:textId="77777777" w:rsidTr="00A4666D">
        <w:tc>
          <w:tcPr>
            <w:tcW w:w="4788" w:type="dxa"/>
            <w:shd w:val="clear" w:color="auto" w:fill="auto"/>
          </w:tcPr>
          <w:p w14:paraId="2F44A8E3" w14:textId="77777777" w:rsidR="004B4DDA" w:rsidRDefault="004B4DDA" w:rsidP="00F03853">
            <w:r>
              <w:t>Menus and links to other sites should be easy for the user to find and use</w:t>
            </w:r>
          </w:p>
        </w:tc>
        <w:tc>
          <w:tcPr>
            <w:tcW w:w="4788" w:type="dxa"/>
            <w:shd w:val="clear" w:color="auto" w:fill="auto"/>
          </w:tcPr>
          <w:p w14:paraId="780FE1F4" w14:textId="77777777" w:rsidR="004B4DDA" w:rsidRDefault="004B4DDA" w:rsidP="00F03853">
            <w:r>
              <w:t>Usability Quality Attribute</w:t>
            </w:r>
          </w:p>
        </w:tc>
      </w:tr>
      <w:tr w:rsidR="004B4DDA" w14:paraId="210E4AA5" w14:textId="77777777" w:rsidTr="00A4666D">
        <w:tc>
          <w:tcPr>
            <w:tcW w:w="4788" w:type="dxa"/>
            <w:shd w:val="clear" w:color="auto" w:fill="auto"/>
          </w:tcPr>
          <w:p w14:paraId="3595F875" w14:textId="77777777" w:rsidR="004B4DDA" w:rsidRDefault="004B4DDA" w:rsidP="00F03853">
            <w:r>
              <w:t>SSIS packages should be used to pull data from across multiple database servers and to produce reports.</w:t>
            </w:r>
          </w:p>
        </w:tc>
        <w:tc>
          <w:tcPr>
            <w:tcW w:w="4788" w:type="dxa"/>
            <w:shd w:val="clear" w:color="auto" w:fill="auto"/>
          </w:tcPr>
          <w:p w14:paraId="55697F5D" w14:textId="77777777" w:rsidR="004B4DDA" w:rsidRDefault="004B4DDA" w:rsidP="00F03853">
            <w:r>
              <w:t>Good programming technique</w:t>
            </w:r>
          </w:p>
          <w:p w14:paraId="4B47EAFA" w14:textId="77777777" w:rsidR="004B4DDA" w:rsidRDefault="004B4DDA" w:rsidP="00F03853">
            <w:r>
              <w:t>Security</w:t>
            </w:r>
          </w:p>
        </w:tc>
      </w:tr>
      <w:tr w:rsidR="004B4DDA" w14:paraId="1CADC531" w14:textId="77777777" w:rsidTr="00A4666D">
        <w:tc>
          <w:tcPr>
            <w:tcW w:w="4788" w:type="dxa"/>
            <w:shd w:val="clear" w:color="auto" w:fill="auto"/>
          </w:tcPr>
          <w:p w14:paraId="3C525CE8" w14:textId="77777777" w:rsidR="004B4DDA" w:rsidRDefault="004B4DDA" w:rsidP="00F03853">
            <w:r>
              <w:t>Use Windows authentication for the database connection with an implementation of the trusted subsystem model.</w:t>
            </w:r>
          </w:p>
        </w:tc>
        <w:tc>
          <w:tcPr>
            <w:tcW w:w="4788" w:type="dxa"/>
            <w:shd w:val="clear" w:color="auto" w:fill="auto"/>
          </w:tcPr>
          <w:p w14:paraId="3EC2F644" w14:textId="77777777" w:rsidR="004B4DDA" w:rsidRDefault="004B4DDA" w:rsidP="00F03853">
            <w:r>
              <w:t>Good programming technique</w:t>
            </w:r>
          </w:p>
          <w:p w14:paraId="586E5B34" w14:textId="77777777" w:rsidR="004B4DDA" w:rsidRDefault="004B4DDA" w:rsidP="00F03853">
            <w:r>
              <w:t>Security</w:t>
            </w:r>
          </w:p>
        </w:tc>
      </w:tr>
    </w:tbl>
    <w:p w14:paraId="5172A079" w14:textId="77777777" w:rsidR="0068072E" w:rsidRDefault="0068072E" w:rsidP="00C15A79">
      <w:pPr>
        <w:pStyle w:val="Heading1"/>
        <w:numPr>
          <w:ilvl w:val="0"/>
          <w:numId w:val="0"/>
        </w:numPr>
        <w:ind w:left="360"/>
      </w:pPr>
    </w:p>
    <w:p w14:paraId="35831A39" w14:textId="77777777" w:rsidR="0068072E" w:rsidRDefault="0068072E">
      <w:pPr>
        <w:widowControl/>
        <w:spacing w:line="240" w:lineRule="auto"/>
        <w:rPr>
          <w:rFonts w:ascii="Arial" w:hAnsi="Arial"/>
          <w:b/>
          <w:sz w:val="24"/>
        </w:rPr>
      </w:pPr>
      <w:r>
        <w:br w:type="page"/>
      </w:r>
    </w:p>
    <w:p w14:paraId="0191D580" w14:textId="77777777" w:rsidR="00C15A79" w:rsidRDefault="00C15A79" w:rsidP="00C15A79">
      <w:pPr>
        <w:pStyle w:val="Heading1"/>
        <w:numPr>
          <w:ilvl w:val="0"/>
          <w:numId w:val="0"/>
        </w:numPr>
        <w:ind w:left="360"/>
      </w:pPr>
    </w:p>
    <w:p w14:paraId="52B84C57" w14:textId="77777777" w:rsidR="00EF172C" w:rsidRDefault="00EF172C" w:rsidP="000F01EB">
      <w:pPr>
        <w:pStyle w:val="Heading1"/>
      </w:pPr>
      <w:bookmarkStart w:id="9" w:name="_Toc483892761"/>
      <w:r>
        <w:t xml:space="preserve">Architectural </w:t>
      </w:r>
      <w:r w:rsidR="000E264E">
        <w:t>patterns</w:t>
      </w:r>
      <w:bookmarkEnd w:id="9"/>
    </w:p>
    <w:p w14:paraId="03559255" w14:textId="77777777" w:rsidR="00F03853" w:rsidRDefault="00F03853" w:rsidP="00F03853">
      <w:pPr>
        <w:widowControl/>
        <w:spacing w:line="240" w:lineRule="auto"/>
        <w:rPr>
          <w:rFonts w:ascii="Times" w:hAnsi="Times"/>
          <w:iCs/>
        </w:rPr>
      </w:pPr>
      <w:r>
        <w:rPr>
          <w:rFonts w:ascii="Times" w:hAnsi="Times"/>
          <w:iCs/>
        </w:rPr>
        <w:t xml:space="preserve">The solution for the web application will use the Model-View-Presenter pattern.  The following diagram demonstrates how this will be implemented within </w:t>
      </w:r>
      <w:r w:rsidR="006A53D8">
        <w:rPr>
          <w:rFonts w:ascii="Times" w:hAnsi="Times"/>
          <w:iCs/>
        </w:rPr>
        <w:t xml:space="preserve">eCoaching Log </w:t>
      </w:r>
      <w:r>
        <w:rPr>
          <w:rFonts w:ascii="Times" w:hAnsi="Times"/>
          <w:iCs/>
        </w:rPr>
        <w:t>system.</w:t>
      </w:r>
    </w:p>
    <w:p w14:paraId="04DB74F7" w14:textId="77777777" w:rsidR="00454845" w:rsidRDefault="00454845" w:rsidP="00454845">
      <w:pPr>
        <w:pStyle w:val="BodyText"/>
      </w:pPr>
    </w:p>
    <w:p w14:paraId="7222D00A" w14:textId="77777777" w:rsidR="00F03853" w:rsidRDefault="00BD6F05" w:rsidP="00454845">
      <w:pPr>
        <w:pStyle w:val="BodyText"/>
      </w:pPr>
      <w:r>
        <w:rPr>
          <w:noProof/>
        </w:rPr>
        <w:drawing>
          <wp:inline distT="0" distB="0" distL="0" distR="0" wp14:anchorId="6995B00A" wp14:editId="2E8F5A68">
            <wp:extent cx="5943600" cy="5087620"/>
            <wp:effectExtent l="0" t="0" r="0" b="0"/>
            <wp:docPr id="2" name="Picture 2" descr="Arch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87620"/>
                    </a:xfrm>
                    <a:prstGeom prst="rect">
                      <a:avLst/>
                    </a:prstGeom>
                    <a:noFill/>
                    <a:ln>
                      <a:noFill/>
                    </a:ln>
                  </pic:spPr>
                </pic:pic>
              </a:graphicData>
            </a:graphic>
          </wp:inline>
        </w:drawing>
      </w:r>
    </w:p>
    <w:p w14:paraId="3C940532" w14:textId="77777777" w:rsidR="00197BEA" w:rsidRDefault="00197BEA" w:rsidP="00F03853">
      <w:pPr>
        <w:widowControl/>
        <w:spacing w:line="240" w:lineRule="auto"/>
        <w:rPr>
          <w:color w:val="2E2E2E"/>
        </w:rPr>
      </w:pPr>
    </w:p>
    <w:p w14:paraId="159828DB" w14:textId="77777777" w:rsidR="00F03853" w:rsidRDefault="00F03853" w:rsidP="00F03853">
      <w:pPr>
        <w:widowControl/>
        <w:spacing w:line="240" w:lineRule="auto"/>
        <w:rPr>
          <w:color w:val="2E2E2E"/>
        </w:rPr>
      </w:pPr>
      <w:r w:rsidRPr="008B390C">
        <w:rPr>
          <w:color w:val="2E2E2E"/>
        </w:rPr>
        <w:t xml:space="preserve">The ASP.NET code-behind technology, which uses partial classes, provides a natural implementation of the MVP pattern. The code-behind file (the Presenter) contains all the logic and processing </w:t>
      </w:r>
      <w:proofErr w:type="gramStart"/>
      <w:r w:rsidRPr="008B390C">
        <w:rPr>
          <w:color w:val="2E2E2E"/>
        </w:rPr>
        <w:t>code, and</w:t>
      </w:r>
      <w:proofErr w:type="gramEnd"/>
      <w:r w:rsidRPr="008B390C">
        <w:rPr>
          <w:color w:val="2E2E2E"/>
        </w:rPr>
        <w:t xml:space="preserve"> populates the page (the View). Event handlers within the code-behind file handle events raised by controls, or by the page itself, to perform actions when a </w:t>
      </w:r>
      <w:proofErr w:type="spellStart"/>
      <w:r w:rsidRPr="008B390C">
        <w:rPr>
          <w:color w:val="2E2E2E"/>
        </w:rPr>
        <w:t>postback</w:t>
      </w:r>
      <w:proofErr w:type="spellEnd"/>
      <w:r w:rsidRPr="008B390C">
        <w:rPr>
          <w:color w:val="2E2E2E"/>
        </w:rPr>
        <w:t xml:space="preserve"> to the server occurs. To complete this pattern, the code-behind file can use a separate data access layer or component (the Model) to read from, write to, and expose the source data - usually accessed through built-in providers that are part of the .NET Framework.</w:t>
      </w:r>
    </w:p>
    <w:p w14:paraId="09641D4C" w14:textId="77777777" w:rsidR="00F03853" w:rsidRDefault="00F03853" w:rsidP="00F03853">
      <w:pPr>
        <w:widowControl/>
        <w:spacing w:line="240" w:lineRule="auto"/>
        <w:rPr>
          <w:color w:val="2E2E2E"/>
        </w:rPr>
      </w:pPr>
    </w:p>
    <w:p w14:paraId="60C4A7E0" w14:textId="77777777" w:rsidR="00F03853" w:rsidRDefault="00F03853" w:rsidP="00F03853">
      <w:pPr>
        <w:widowControl/>
        <w:spacing w:line="240" w:lineRule="auto"/>
        <w:rPr>
          <w:color w:val="2E2E2E"/>
        </w:rPr>
      </w:pPr>
      <w:r>
        <w:rPr>
          <w:color w:val="2E2E2E"/>
        </w:rPr>
        <w:t>The solution will make use of the most of the following design patterns:</w:t>
      </w:r>
    </w:p>
    <w:p w14:paraId="73693036" w14:textId="77777777" w:rsidR="00F03853" w:rsidRDefault="00F03853" w:rsidP="00391EC9">
      <w:pPr>
        <w:pStyle w:val="ListParagraph"/>
        <w:widowControl/>
        <w:numPr>
          <w:ilvl w:val="0"/>
          <w:numId w:val="5"/>
        </w:numPr>
        <w:spacing w:line="240" w:lineRule="auto"/>
        <w:rPr>
          <w:color w:val="2E2E2E"/>
        </w:rPr>
      </w:pPr>
      <w:r>
        <w:rPr>
          <w:color w:val="2E2E2E"/>
        </w:rPr>
        <w:t>Observer</w:t>
      </w:r>
    </w:p>
    <w:p w14:paraId="256B80C7" w14:textId="77777777" w:rsidR="00F03853" w:rsidRDefault="00F03853" w:rsidP="00391EC9">
      <w:pPr>
        <w:pStyle w:val="ListParagraph"/>
        <w:widowControl/>
        <w:numPr>
          <w:ilvl w:val="0"/>
          <w:numId w:val="5"/>
        </w:numPr>
        <w:spacing w:line="240" w:lineRule="auto"/>
        <w:rPr>
          <w:color w:val="2E2E2E"/>
        </w:rPr>
      </w:pPr>
      <w:r>
        <w:rPr>
          <w:color w:val="2E2E2E"/>
        </w:rPr>
        <w:t>Iterator</w:t>
      </w:r>
    </w:p>
    <w:p w14:paraId="28382132" w14:textId="77777777" w:rsidR="00F03853" w:rsidRDefault="00F03853" w:rsidP="00391EC9">
      <w:pPr>
        <w:pStyle w:val="ListParagraph"/>
        <w:widowControl/>
        <w:numPr>
          <w:ilvl w:val="0"/>
          <w:numId w:val="5"/>
        </w:numPr>
        <w:spacing w:line="240" w:lineRule="auto"/>
        <w:rPr>
          <w:color w:val="2E2E2E"/>
        </w:rPr>
      </w:pPr>
      <w:r>
        <w:rPr>
          <w:color w:val="2E2E2E"/>
        </w:rPr>
        <w:t>Decorator</w:t>
      </w:r>
    </w:p>
    <w:p w14:paraId="0C5E38E9" w14:textId="77777777" w:rsidR="00F03853" w:rsidRDefault="00F03853" w:rsidP="00391EC9">
      <w:pPr>
        <w:pStyle w:val="ListParagraph"/>
        <w:widowControl/>
        <w:numPr>
          <w:ilvl w:val="0"/>
          <w:numId w:val="5"/>
        </w:numPr>
        <w:spacing w:line="240" w:lineRule="auto"/>
        <w:rPr>
          <w:color w:val="2E2E2E"/>
        </w:rPr>
      </w:pPr>
      <w:r>
        <w:rPr>
          <w:color w:val="2E2E2E"/>
        </w:rPr>
        <w:t>Adapter</w:t>
      </w:r>
    </w:p>
    <w:p w14:paraId="15B9E989" w14:textId="77777777" w:rsidR="00F03853" w:rsidRDefault="00F03853" w:rsidP="00391EC9">
      <w:pPr>
        <w:pStyle w:val="ListParagraph"/>
        <w:widowControl/>
        <w:numPr>
          <w:ilvl w:val="0"/>
          <w:numId w:val="5"/>
        </w:numPr>
        <w:spacing w:line="240" w:lineRule="auto"/>
        <w:rPr>
          <w:color w:val="2E2E2E"/>
        </w:rPr>
      </w:pPr>
      <w:r>
        <w:rPr>
          <w:color w:val="2E2E2E"/>
        </w:rPr>
        <w:lastRenderedPageBreak/>
        <w:t>Factory</w:t>
      </w:r>
    </w:p>
    <w:p w14:paraId="1840EAAA" w14:textId="77777777" w:rsidR="00F03853" w:rsidRDefault="00F03853" w:rsidP="00391EC9">
      <w:pPr>
        <w:pStyle w:val="ListParagraph"/>
        <w:widowControl/>
        <w:numPr>
          <w:ilvl w:val="0"/>
          <w:numId w:val="5"/>
        </w:numPr>
        <w:spacing w:line="240" w:lineRule="auto"/>
        <w:rPr>
          <w:color w:val="2E2E2E"/>
        </w:rPr>
      </w:pPr>
      <w:r>
        <w:rPr>
          <w:color w:val="2E2E2E"/>
        </w:rPr>
        <w:t>Strategy</w:t>
      </w:r>
    </w:p>
    <w:p w14:paraId="0D773096" w14:textId="77777777" w:rsidR="00F03853" w:rsidRDefault="00F03853" w:rsidP="00391EC9">
      <w:pPr>
        <w:pStyle w:val="ListParagraph"/>
        <w:widowControl/>
        <w:numPr>
          <w:ilvl w:val="0"/>
          <w:numId w:val="5"/>
        </w:numPr>
        <w:spacing w:line="240" w:lineRule="auto"/>
        <w:rPr>
          <w:color w:val="2E2E2E"/>
        </w:rPr>
      </w:pPr>
      <w:r>
        <w:rPr>
          <w:color w:val="2E2E2E"/>
        </w:rPr>
        <w:t>Template Method</w:t>
      </w:r>
    </w:p>
    <w:p w14:paraId="308FA024" w14:textId="77777777" w:rsidR="00F03853" w:rsidRDefault="00F03853" w:rsidP="00391EC9">
      <w:pPr>
        <w:pStyle w:val="ListParagraph"/>
        <w:widowControl/>
        <w:numPr>
          <w:ilvl w:val="0"/>
          <w:numId w:val="5"/>
        </w:numPr>
        <w:spacing w:line="240" w:lineRule="auto"/>
        <w:rPr>
          <w:color w:val="2E2E2E"/>
        </w:rPr>
      </w:pPr>
      <w:r>
        <w:rPr>
          <w:color w:val="2E2E2E"/>
        </w:rPr>
        <w:t>Intercepting Filter Pattern</w:t>
      </w:r>
    </w:p>
    <w:p w14:paraId="10FF6105" w14:textId="77777777" w:rsidR="00F03853" w:rsidRPr="00F87319" w:rsidRDefault="00F03853" w:rsidP="00391EC9">
      <w:pPr>
        <w:pStyle w:val="ListParagraph"/>
        <w:widowControl/>
        <w:numPr>
          <w:ilvl w:val="0"/>
          <w:numId w:val="5"/>
        </w:numPr>
        <w:spacing w:line="240" w:lineRule="auto"/>
        <w:rPr>
          <w:color w:val="2E2E2E"/>
        </w:rPr>
      </w:pPr>
      <w:r>
        <w:rPr>
          <w:color w:val="2E2E2E"/>
        </w:rPr>
        <w:t>Page Controller</w:t>
      </w:r>
    </w:p>
    <w:p w14:paraId="3039AB6C" w14:textId="77777777" w:rsidR="00F03853" w:rsidRDefault="00F03853" w:rsidP="00F03853">
      <w:r>
        <w:t xml:space="preserve">Please see </w:t>
      </w:r>
      <w:hyperlink r:id="rId12" w:history="1">
        <w:r w:rsidRPr="00736EB3">
          <w:rPr>
            <w:rStyle w:val="Hyperlink"/>
          </w:rPr>
          <w:t>Discovering the Design Patterns You're Already Using in the .Net Framework</w:t>
        </w:r>
      </w:hyperlink>
      <w:r>
        <w:t xml:space="preserve"> by Rob </w:t>
      </w:r>
      <w:proofErr w:type="spellStart"/>
      <w:r>
        <w:t>Pierry</w:t>
      </w:r>
      <w:proofErr w:type="spellEnd"/>
      <w:r>
        <w:t xml:space="preserve"> for a detailed description of how these design patterns apply to the design of the project.</w:t>
      </w:r>
    </w:p>
    <w:p w14:paraId="2F722753" w14:textId="77777777" w:rsidR="00F03853" w:rsidRPr="00454845" w:rsidRDefault="00F03853" w:rsidP="00454845">
      <w:pPr>
        <w:pStyle w:val="BodyText"/>
      </w:pPr>
    </w:p>
    <w:p w14:paraId="495B73DE" w14:textId="77777777" w:rsidR="009E2BE7" w:rsidRDefault="009E2BE7" w:rsidP="001E6A30">
      <w:pPr>
        <w:pStyle w:val="Heading1"/>
      </w:pPr>
      <w:bookmarkStart w:id="10" w:name="_Toc483892762"/>
      <w:r>
        <w:t xml:space="preserve">Key </w:t>
      </w:r>
      <w:r w:rsidR="001E6A30">
        <w:t>a</w:t>
      </w:r>
      <w:r>
        <w:t>bstractions</w:t>
      </w:r>
      <w:bookmarkEnd w:id="10"/>
    </w:p>
    <w:p w14:paraId="5478E7E2" w14:textId="77777777" w:rsidR="006A53D8" w:rsidRDefault="006A53D8" w:rsidP="00391EC9">
      <w:pPr>
        <w:pStyle w:val="BodyText"/>
        <w:numPr>
          <w:ilvl w:val="0"/>
          <w:numId w:val="9"/>
        </w:numPr>
      </w:pPr>
      <w:r>
        <w:t xml:space="preserve">CSRs </w:t>
      </w:r>
      <w:r w:rsidR="00473D71">
        <w:t>- L</w:t>
      </w:r>
      <w:r>
        <w:t xml:space="preserve">oaded into the </w:t>
      </w:r>
      <w:proofErr w:type="gramStart"/>
      <w:r>
        <w:t>pull down</w:t>
      </w:r>
      <w:proofErr w:type="gramEnd"/>
      <w:r>
        <w:t xml:space="preserve"> menus</w:t>
      </w:r>
    </w:p>
    <w:p w14:paraId="3D64B9F2" w14:textId="77777777" w:rsidR="00792C44" w:rsidRDefault="00792C44" w:rsidP="00391EC9">
      <w:pPr>
        <w:pStyle w:val="BodyText"/>
        <w:numPr>
          <w:ilvl w:val="0"/>
          <w:numId w:val="9"/>
        </w:numPr>
      </w:pPr>
      <w:r>
        <w:t xml:space="preserve">Supervisors – Loaded into the </w:t>
      </w:r>
      <w:proofErr w:type="gramStart"/>
      <w:r>
        <w:t>pull down</w:t>
      </w:r>
      <w:proofErr w:type="gramEnd"/>
      <w:r>
        <w:t xml:space="preserve"> menus</w:t>
      </w:r>
    </w:p>
    <w:p w14:paraId="5C3E4185" w14:textId="77777777" w:rsidR="00792C44" w:rsidRDefault="00792C44" w:rsidP="00391EC9">
      <w:pPr>
        <w:pStyle w:val="BodyText"/>
        <w:numPr>
          <w:ilvl w:val="0"/>
          <w:numId w:val="9"/>
        </w:numPr>
      </w:pPr>
      <w:r>
        <w:t xml:space="preserve">Quality Specialists – </w:t>
      </w:r>
      <w:r w:rsidR="00222737">
        <w:t>L</w:t>
      </w:r>
      <w:r>
        <w:t xml:space="preserve">oaded into the </w:t>
      </w:r>
      <w:proofErr w:type="gramStart"/>
      <w:r>
        <w:t>pull down</w:t>
      </w:r>
      <w:proofErr w:type="gramEnd"/>
      <w:r>
        <w:t xml:space="preserve"> menus</w:t>
      </w:r>
    </w:p>
    <w:p w14:paraId="5B646587" w14:textId="77777777" w:rsidR="00B44FE3" w:rsidRDefault="00B44FE3" w:rsidP="00391EC9">
      <w:pPr>
        <w:pStyle w:val="BodyText"/>
        <w:numPr>
          <w:ilvl w:val="0"/>
          <w:numId w:val="9"/>
        </w:numPr>
      </w:pPr>
      <w:r>
        <w:t xml:space="preserve">LSAs – Loaded into the </w:t>
      </w:r>
      <w:proofErr w:type="gramStart"/>
      <w:r>
        <w:t>pull down</w:t>
      </w:r>
      <w:proofErr w:type="gramEnd"/>
      <w:r>
        <w:t xml:space="preserve"> menus</w:t>
      </w:r>
    </w:p>
    <w:p w14:paraId="3597E08F" w14:textId="77777777" w:rsidR="0040042F" w:rsidRDefault="0040042F" w:rsidP="00391EC9">
      <w:pPr>
        <w:pStyle w:val="BodyText"/>
        <w:numPr>
          <w:ilvl w:val="0"/>
          <w:numId w:val="9"/>
        </w:numPr>
      </w:pPr>
      <w:r>
        <w:t xml:space="preserve">Trainers – Loaded into the </w:t>
      </w:r>
      <w:proofErr w:type="gramStart"/>
      <w:r>
        <w:t>pull down</w:t>
      </w:r>
      <w:proofErr w:type="gramEnd"/>
      <w:r>
        <w:t xml:space="preserve"> menus</w:t>
      </w:r>
    </w:p>
    <w:p w14:paraId="1E8E92BC" w14:textId="77777777" w:rsidR="00473D71" w:rsidRPr="006A53D8" w:rsidRDefault="00473D71" w:rsidP="00391EC9">
      <w:pPr>
        <w:pStyle w:val="BodyText"/>
        <w:numPr>
          <w:ilvl w:val="0"/>
          <w:numId w:val="9"/>
        </w:numPr>
      </w:pPr>
      <w:r>
        <w:t>Hierarchy - Employee hierarchical tables are current and accurate</w:t>
      </w:r>
    </w:p>
    <w:p w14:paraId="5EA00665" w14:textId="77777777" w:rsidR="00AA0C38" w:rsidRDefault="00AA0C38" w:rsidP="00AA0C38">
      <w:pPr>
        <w:pStyle w:val="Heading1"/>
        <w:numPr>
          <w:ilvl w:val="0"/>
          <w:numId w:val="0"/>
        </w:numPr>
        <w:ind w:left="360"/>
      </w:pPr>
    </w:p>
    <w:p w14:paraId="3C223133" w14:textId="77777777" w:rsidR="00197BEA" w:rsidRDefault="00326C53" w:rsidP="001E6A30">
      <w:pPr>
        <w:pStyle w:val="Heading1"/>
      </w:pPr>
      <w:bookmarkStart w:id="11" w:name="_Toc483892763"/>
      <w:r>
        <w:t>Key architectural frameworks</w:t>
      </w:r>
      <w:bookmarkEnd w:id="11"/>
    </w:p>
    <w:p w14:paraId="06C64992" w14:textId="77777777" w:rsidR="00197BEA" w:rsidRDefault="00197BEA" w:rsidP="00197BEA">
      <w:r>
        <w:t>Quality attributes describe the system’s intended behavior.  It provides a mechanism to determine the fitness and suitability of the system.  By defining the quality attributes of the system, the architecture designed to fulfill these goals.</w:t>
      </w:r>
    </w:p>
    <w:p w14:paraId="000129EE" w14:textId="77777777" w:rsidR="00197BEA" w:rsidRDefault="00197BEA" w:rsidP="00197BEA"/>
    <w:p w14:paraId="47B2324D" w14:textId="77777777" w:rsidR="00197BEA" w:rsidRDefault="00197BEA" w:rsidP="00197BEA">
      <w:r>
        <w:t xml:space="preserve">The </w:t>
      </w:r>
      <w:proofErr w:type="gramStart"/>
      <w:r>
        <w:t>high level</w:t>
      </w:r>
      <w:proofErr w:type="gramEnd"/>
      <w:r>
        <w:t xml:space="preserve"> quality attributes for this system include the following:</w:t>
      </w:r>
    </w:p>
    <w:p w14:paraId="1A409F93" w14:textId="77777777" w:rsidR="00197BEA" w:rsidRDefault="00197BEA" w:rsidP="00391EC9">
      <w:pPr>
        <w:pStyle w:val="ListParagraph"/>
        <w:numPr>
          <w:ilvl w:val="0"/>
          <w:numId w:val="6"/>
        </w:numPr>
      </w:pPr>
      <w:r>
        <w:t>Correctness – the system does what is expected of it</w:t>
      </w:r>
    </w:p>
    <w:p w14:paraId="3C368572" w14:textId="77777777" w:rsidR="00197BEA" w:rsidRDefault="00197BEA" w:rsidP="00391EC9">
      <w:pPr>
        <w:pStyle w:val="ListParagraph"/>
        <w:numPr>
          <w:ilvl w:val="0"/>
          <w:numId w:val="6"/>
        </w:numPr>
      </w:pPr>
      <w:r>
        <w:t>Availability – the percentage of the time the system will be available for use by the user community.</w:t>
      </w:r>
    </w:p>
    <w:p w14:paraId="12AA455A" w14:textId="77777777" w:rsidR="00197BEA" w:rsidRDefault="00197BEA" w:rsidP="00391EC9">
      <w:pPr>
        <w:pStyle w:val="ListParagraph"/>
        <w:numPr>
          <w:ilvl w:val="0"/>
          <w:numId w:val="6"/>
        </w:numPr>
      </w:pPr>
      <w:r>
        <w:t>Manageability – how easy it will be for the system administrators to manage the operation and installation of the system.</w:t>
      </w:r>
    </w:p>
    <w:p w14:paraId="2933467E" w14:textId="77777777" w:rsidR="00197BEA" w:rsidRDefault="00197BEA" w:rsidP="00391EC9">
      <w:pPr>
        <w:pStyle w:val="ListParagraph"/>
        <w:numPr>
          <w:ilvl w:val="0"/>
          <w:numId w:val="6"/>
        </w:numPr>
      </w:pPr>
      <w:r>
        <w:t>Performance – the responsiveness of the system to perform a given transaction.</w:t>
      </w:r>
    </w:p>
    <w:p w14:paraId="2F241D7A" w14:textId="77777777" w:rsidR="00197BEA" w:rsidRDefault="00197BEA" w:rsidP="00391EC9">
      <w:pPr>
        <w:pStyle w:val="ListParagraph"/>
        <w:numPr>
          <w:ilvl w:val="0"/>
          <w:numId w:val="6"/>
        </w:numPr>
      </w:pPr>
      <w:r>
        <w:t>Reliability – the ability of the system to remain operational over time.</w:t>
      </w:r>
    </w:p>
    <w:p w14:paraId="178B92A9" w14:textId="77777777" w:rsidR="00197BEA" w:rsidRDefault="00197BEA" w:rsidP="00391EC9">
      <w:pPr>
        <w:pStyle w:val="ListParagraph"/>
        <w:numPr>
          <w:ilvl w:val="0"/>
          <w:numId w:val="6"/>
        </w:numPr>
      </w:pPr>
      <w:r>
        <w:t>Scalability – the ability of the system to scale with the number of users of the system.</w:t>
      </w:r>
    </w:p>
    <w:p w14:paraId="60861FDB" w14:textId="77777777" w:rsidR="00197BEA" w:rsidRDefault="00197BEA" w:rsidP="00391EC9">
      <w:pPr>
        <w:pStyle w:val="ListParagraph"/>
        <w:numPr>
          <w:ilvl w:val="0"/>
          <w:numId w:val="6"/>
        </w:numPr>
      </w:pPr>
      <w:r>
        <w:t>Security – the ability of the system to prevent malicious or accidental attacks on the system.</w:t>
      </w:r>
    </w:p>
    <w:p w14:paraId="1480F2D2" w14:textId="77777777" w:rsidR="00197BEA" w:rsidRDefault="00197BEA" w:rsidP="00391EC9">
      <w:pPr>
        <w:pStyle w:val="ListParagraph"/>
        <w:numPr>
          <w:ilvl w:val="0"/>
          <w:numId w:val="6"/>
        </w:numPr>
      </w:pPr>
      <w:r>
        <w:t>Testability – the ease with which can be made to demonstrate its faults through testing.</w:t>
      </w:r>
    </w:p>
    <w:p w14:paraId="31F02919" w14:textId="77777777" w:rsidR="00197BEA" w:rsidRDefault="00197BEA" w:rsidP="00391EC9">
      <w:pPr>
        <w:pStyle w:val="ListParagraph"/>
        <w:numPr>
          <w:ilvl w:val="0"/>
          <w:numId w:val="6"/>
        </w:numPr>
      </w:pPr>
      <w:r>
        <w:t>Maintainability – the ability of the system to undergo changes over time.</w:t>
      </w:r>
    </w:p>
    <w:p w14:paraId="65657082" w14:textId="77777777" w:rsidR="00197BEA" w:rsidRDefault="00197BEA" w:rsidP="00391EC9">
      <w:pPr>
        <w:pStyle w:val="ListParagraph"/>
        <w:numPr>
          <w:ilvl w:val="0"/>
          <w:numId w:val="6"/>
        </w:numPr>
      </w:pPr>
      <w:r>
        <w:t>Usability – defines how well the system meets the user requirements by being intuitive, easy to locate functions and providing good access to the disabled.</w:t>
      </w:r>
    </w:p>
    <w:p w14:paraId="7F9A0F8D" w14:textId="77777777" w:rsidR="00197BEA" w:rsidRPr="00197BEA" w:rsidRDefault="00197BEA" w:rsidP="00197BEA"/>
    <w:p w14:paraId="54539CBE" w14:textId="77777777" w:rsidR="00337B9D" w:rsidRDefault="00337B9D" w:rsidP="001E6A30">
      <w:pPr>
        <w:pStyle w:val="Heading1"/>
      </w:pPr>
      <w:bookmarkStart w:id="12" w:name="_Toc483892764"/>
      <w:r>
        <w:t xml:space="preserve">Architectural </w:t>
      </w:r>
      <w:r w:rsidR="001E6A30">
        <w:t>v</w:t>
      </w:r>
      <w:r>
        <w:t>iews</w:t>
      </w:r>
      <w:bookmarkEnd w:id="12"/>
    </w:p>
    <w:p w14:paraId="26B0FD11" w14:textId="77777777" w:rsidR="008A6DC5" w:rsidRDefault="008A6DC5" w:rsidP="008A6DC5">
      <w:r>
        <w:t xml:space="preserve">Views are used to present the system to the stakeholders on the solution.  A view is a representation of a set of system elements and the relationships associated with them.  The following is a modified version of Philippe </w:t>
      </w:r>
      <w:proofErr w:type="spellStart"/>
      <w:r>
        <w:t>Kruchten‘s</w:t>
      </w:r>
      <w:proofErr w:type="spellEnd"/>
      <w:r>
        <w:t xml:space="preserve"> 4+1 view to describe architecture in multiple views. This modified view is composed of six main views:</w:t>
      </w:r>
    </w:p>
    <w:p w14:paraId="6EE9390F" w14:textId="77777777" w:rsidR="008A6DC5" w:rsidRDefault="008A6DC5" w:rsidP="00391EC9">
      <w:pPr>
        <w:pStyle w:val="ListParagraph"/>
        <w:numPr>
          <w:ilvl w:val="0"/>
          <w:numId w:val="7"/>
        </w:numPr>
      </w:pPr>
      <w:r>
        <w:t>The logical view, which shows documents the logical layers of the solution.</w:t>
      </w:r>
    </w:p>
    <w:p w14:paraId="043EE405" w14:textId="77777777" w:rsidR="008A6DC5" w:rsidRDefault="008A6DC5" w:rsidP="00391EC9">
      <w:pPr>
        <w:pStyle w:val="ListParagraph"/>
        <w:numPr>
          <w:ilvl w:val="0"/>
          <w:numId w:val="7"/>
        </w:numPr>
      </w:pPr>
      <w:r>
        <w:t>The process view which captures the concurrency and synchronization aspects of the design</w:t>
      </w:r>
    </w:p>
    <w:p w14:paraId="7BBE591F" w14:textId="77777777" w:rsidR="008A6DC5" w:rsidRDefault="008A6DC5" w:rsidP="00391EC9">
      <w:pPr>
        <w:pStyle w:val="ListParagraph"/>
        <w:numPr>
          <w:ilvl w:val="0"/>
          <w:numId w:val="7"/>
        </w:numPr>
      </w:pPr>
      <w:r>
        <w:t>The physical view which describes the mappings of the software onto the hardware.</w:t>
      </w:r>
    </w:p>
    <w:p w14:paraId="506DFB23" w14:textId="77777777" w:rsidR="008A6DC5" w:rsidRDefault="008A6DC5" w:rsidP="00391EC9">
      <w:pPr>
        <w:pStyle w:val="ListParagraph"/>
        <w:numPr>
          <w:ilvl w:val="0"/>
          <w:numId w:val="7"/>
        </w:numPr>
      </w:pPr>
      <w:r>
        <w:t>The development view describes the static organization of the software in its development environment.</w:t>
      </w:r>
    </w:p>
    <w:p w14:paraId="264857BE" w14:textId="77777777" w:rsidR="008A6DC5" w:rsidRDefault="008A6DC5" w:rsidP="00391EC9">
      <w:pPr>
        <w:pStyle w:val="ListParagraph"/>
        <w:numPr>
          <w:ilvl w:val="0"/>
          <w:numId w:val="7"/>
        </w:numPr>
      </w:pPr>
      <w:proofErr w:type="gramStart"/>
      <w:r>
        <w:t>Scenarios</w:t>
      </w:r>
      <w:proofErr w:type="gramEnd"/>
      <w:r>
        <w:t xml:space="preserve"> view describes the functionality of the system</w:t>
      </w:r>
    </w:p>
    <w:p w14:paraId="405AC853" w14:textId="77777777" w:rsidR="008A6DC5" w:rsidRDefault="008A6DC5" w:rsidP="00391EC9">
      <w:pPr>
        <w:pStyle w:val="ListParagraph"/>
        <w:numPr>
          <w:ilvl w:val="0"/>
          <w:numId w:val="7"/>
        </w:numPr>
      </w:pPr>
      <w:r>
        <w:t>Security documenting how the security will be implemented to support the solution.</w:t>
      </w:r>
    </w:p>
    <w:p w14:paraId="75C3E9BF" w14:textId="77777777" w:rsidR="006D7DF2" w:rsidRDefault="006D7DF2" w:rsidP="008A6DC5">
      <w:pPr>
        <w:rPr>
          <w:noProof/>
        </w:rPr>
      </w:pPr>
    </w:p>
    <w:p w14:paraId="77EB3D2B" w14:textId="77777777" w:rsidR="008A6DC5" w:rsidRDefault="00BD6F05" w:rsidP="008A6DC5">
      <w:pPr>
        <w:rPr>
          <w:noProof/>
        </w:rPr>
      </w:pPr>
      <w:r>
        <w:rPr>
          <w:noProof/>
        </w:rPr>
        <w:lastRenderedPageBreak/>
        <w:drawing>
          <wp:inline distT="0" distB="0" distL="0" distR="0" wp14:anchorId="4C8C1B67" wp14:editId="36040D2B">
            <wp:extent cx="5943600" cy="3218180"/>
            <wp:effectExtent l="0" t="0" r="0" b="127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14:paraId="16969355" w14:textId="77777777" w:rsidR="006D7DF2" w:rsidRPr="00C81396" w:rsidRDefault="00180E1D" w:rsidP="00C81396">
      <w:pPr>
        <w:widowControl/>
        <w:spacing w:line="240" w:lineRule="auto"/>
        <w:rPr>
          <w:rFonts w:ascii="Arial" w:hAnsi="Arial"/>
          <w:b/>
        </w:rPr>
      </w:pPr>
      <w:r>
        <w:br w:type="page"/>
      </w:r>
    </w:p>
    <w:p w14:paraId="299EEF55" w14:textId="77777777" w:rsidR="00525A65" w:rsidRDefault="00245AD4" w:rsidP="00BD65C4">
      <w:pPr>
        <w:pStyle w:val="Heading2"/>
        <w:numPr>
          <w:ilvl w:val="1"/>
          <w:numId w:val="12"/>
        </w:numPr>
      </w:pPr>
      <w:bookmarkStart w:id="13" w:name="_Toc483892765"/>
      <w:r>
        <w:lastRenderedPageBreak/>
        <w:t>Logical View</w:t>
      </w:r>
      <w:bookmarkEnd w:id="13"/>
    </w:p>
    <w:p w14:paraId="51506658" w14:textId="77777777" w:rsidR="008A6DC5" w:rsidRDefault="008A6DC5" w:rsidP="008A6DC5">
      <w:r>
        <w:t xml:space="preserve">The Logical view describes the structure and behavior of architecturally significant portions of the system. This might include the package structure, critical interfaces, important classes and subsystems, and the relationships between these elements. It also includes physical and logical views of persistent </w:t>
      </w:r>
      <w:proofErr w:type="gramStart"/>
      <w:r>
        <w:t>data, if</w:t>
      </w:r>
      <w:proofErr w:type="gramEnd"/>
      <w:r>
        <w:t xml:space="preserve"> persistence will be built into the system. This is a documented subset of the design.</w:t>
      </w:r>
    </w:p>
    <w:p w14:paraId="14732F57" w14:textId="77777777" w:rsidR="008A6DC5" w:rsidRDefault="00BD6F05" w:rsidP="008A6DC5">
      <w:pPr>
        <w:rPr>
          <w:noProof/>
        </w:rPr>
      </w:pPr>
      <w:r>
        <w:rPr>
          <w:noProof/>
        </w:rPr>
        <w:drawing>
          <wp:inline distT="0" distB="0" distL="0" distR="0" wp14:anchorId="547A00CA" wp14:editId="677D1AE0">
            <wp:extent cx="3868420" cy="6734810"/>
            <wp:effectExtent l="0" t="0" r="0" b="889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420" cy="6734810"/>
                    </a:xfrm>
                    <a:prstGeom prst="rect">
                      <a:avLst/>
                    </a:prstGeom>
                    <a:noFill/>
                    <a:ln>
                      <a:noFill/>
                    </a:ln>
                  </pic:spPr>
                </pic:pic>
              </a:graphicData>
            </a:graphic>
          </wp:inline>
        </w:drawing>
      </w:r>
    </w:p>
    <w:p w14:paraId="21EBC944" w14:textId="77777777" w:rsidR="009F0059" w:rsidRDefault="009F0059" w:rsidP="008A6DC5">
      <w:pPr>
        <w:rPr>
          <w:rStyle w:val="Strong"/>
        </w:rPr>
      </w:pPr>
    </w:p>
    <w:p w14:paraId="6D94F311" w14:textId="77777777" w:rsidR="008A6DC5" w:rsidRDefault="008A6DC5" w:rsidP="008A6DC5">
      <w:pPr>
        <w:rPr>
          <w:rStyle w:val="Strong"/>
          <w:b w:val="0"/>
        </w:rPr>
      </w:pPr>
      <w:r>
        <w:rPr>
          <w:rStyle w:val="Strong"/>
        </w:rPr>
        <w:t xml:space="preserve">Client – The client is the end user’s web browser.  </w:t>
      </w:r>
    </w:p>
    <w:p w14:paraId="063DCA51" w14:textId="77777777" w:rsidR="008A6DC5" w:rsidRDefault="008A6DC5" w:rsidP="008A6DC5">
      <w:pPr>
        <w:rPr>
          <w:rStyle w:val="Strong"/>
        </w:rPr>
      </w:pPr>
    </w:p>
    <w:p w14:paraId="0B8731B6" w14:textId="77777777" w:rsidR="008A6DC5" w:rsidRDefault="008A6DC5" w:rsidP="008A6DC5">
      <w:pPr>
        <w:rPr>
          <w:color w:val="000000"/>
        </w:rPr>
      </w:pPr>
      <w:r w:rsidRPr="00D92ABB">
        <w:rPr>
          <w:rStyle w:val="Strong"/>
        </w:rPr>
        <w:t>Presentation Layer</w:t>
      </w:r>
      <w:r>
        <w:rPr>
          <w:rStyle w:val="Strong"/>
        </w:rPr>
        <w:t xml:space="preserve"> - </w:t>
      </w:r>
      <w:r w:rsidRPr="00D92ABB">
        <w:rPr>
          <w:color w:val="000000"/>
        </w:rPr>
        <w:t xml:space="preserve">The presentation layer contains the components that implement and display the user interface </w:t>
      </w:r>
      <w:r w:rsidRPr="00D92ABB">
        <w:rPr>
          <w:color w:val="000000"/>
        </w:rPr>
        <w:lastRenderedPageBreak/>
        <w:t>and manage user interaction. This layer includes controls for user input and display</w:t>
      </w:r>
      <w:r>
        <w:rPr>
          <w:color w:val="000000"/>
        </w:rPr>
        <w:t>.</w:t>
      </w:r>
    </w:p>
    <w:p w14:paraId="5C8AD401" w14:textId="77777777" w:rsidR="008A6DC5" w:rsidRPr="002638A6" w:rsidRDefault="008A6DC5" w:rsidP="008A6DC5">
      <w:pPr>
        <w:ind w:left="720"/>
        <w:rPr>
          <w:color w:val="000000"/>
        </w:rPr>
      </w:pPr>
      <w:r w:rsidRPr="002638A6">
        <w:rPr>
          <w:b/>
          <w:color w:val="000000"/>
        </w:rPr>
        <w:t>UI Components</w:t>
      </w:r>
      <w:r w:rsidRPr="002638A6">
        <w:rPr>
          <w:color w:val="000000"/>
        </w:rPr>
        <w:t xml:space="preserve"> - The visual elements used to display information to the user and accept user input.</w:t>
      </w:r>
    </w:p>
    <w:p w14:paraId="54F40FBE" w14:textId="77777777" w:rsidR="008A6DC5" w:rsidRPr="002638A6" w:rsidRDefault="008A6DC5" w:rsidP="008A6DC5">
      <w:pPr>
        <w:ind w:left="720"/>
        <w:rPr>
          <w:color w:val="000000"/>
        </w:rPr>
      </w:pPr>
      <w:r w:rsidRPr="002638A6">
        <w:rPr>
          <w:b/>
          <w:color w:val="000000"/>
        </w:rPr>
        <w:t>UI Process Components</w:t>
      </w:r>
      <w:r w:rsidRPr="002638A6">
        <w:rPr>
          <w:color w:val="000000"/>
        </w:rPr>
        <w:t xml:space="preserve"> - Presentation logic is the application code that defines the logical behavior and structure of the application in a way that is independent of any specific user interface implementation.</w:t>
      </w:r>
    </w:p>
    <w:p w14:paraId="320CBCA6" w14:textId="77777777" w:rsidR="008A6DC5" w:rsidRDefault="008A6DC5" w:rsidP="008A6DC5">
      <w:pPr>
        <w:rPr>
          <w:b/>
        </w:rPr>
      </w:pPr>
    </w:p>
    <w:p w14:paraId="2DADF0DE" w14:textId="77777777" w:rsidR="008A6DC5" w:rsidRDefault="008A6DC5" w:rsidP="008A6DC5">
      <w:r w:rsidRPr="007B1195">
        <w:rPr>
          <w:b/>
        </w:rPr>
        <w:t>Business Layer</w:t>
      </w:r>
      <w:r>
        <w:t xml:space="preserve"> – The business layer contains all business logic, workflow and rules associated with the application.  It is concerned with the processing of the application data.  It is designed to maximize reuse across the application.</w:t>
      </w:r>
    </w:p>
    <w:p w14:paraId="04FE2FD9" w14:textId="77777777" w:rsidR="008A6DC5" w:rsidRDefault="008A6DC5" w:rsidP="008A6DC5">
      <w:pPr>
        <w:ind w:left="720"/>
      </w:pPr>
      <w:r w:rsidRPr="007B1195">
        <w:rPr>
          <w:b/>
        </w:rPr>
        <w:t>Application Façade</w:t>
      </w:r>
      <w:r>
        <w:t xml:space="preserve"> – This is a simplified interface to the business logic components.  It combines multiple processes into a single operation.</w:t>
      </w:r>
    </w:p>
    <w:p w14:paraId="267E37FA" w14:textId="77777777" w:rsidR="008A6DC5" w:rsidRDefault="008A6DC5" w:rsidP="008A6DC5">
      <w:pPr>
        <w:ind w:left="720"/>
      </w:pPr>
      <w:r w:rsidRPr="007B1195">
        <w:rPr>
          <w:b/>
        </w:rPr>
        <w:t>Workflow Components</w:t>
      </w:r>
      <w:r>
        <w:t xml:space="preserve"> – Workflow components define and coordinate long running, multistep business processes.</w:t>
      </w:r>
    </w:p>
    <w:p w14:paraId="533648BC" w14:textId="77777777" w:rsidR="008A6DC5" w:rsidRDefault="008A6DC5" w:rsidP="008A6DC5">
      <w:pPr>
        <w:ind w:left="720"/>
      </w:pPr>
      <w:r w:rsidRPr="007B1195">
        <w:rPr>
          <w:b/>
        </w:rPr>
        <w:t>Business Rules</w:t>
      </w:r>
      <w:r>
        <w:t xml:space="preserve"> – Encapsulates the business logic and data necessary to represent real world objects and processes in the application.</w:t>
      </w:r>
    </w:p>
    <w:p w14:paraId="6491491C" w14:textId="77777777" w:rsidR="008A6DC5" w:rsidRDefault="008A6DC5" w:rsidP="008A6DC5">
      <w:pPr>
        <w:rPr>
          <w:b/>
        </w:rPr>
      </w:pPr>
    </w:p>
    <w:p w14:paraId="34AE97D5" w14:textId="77777777" w:rsidR="008A6DC5" w:rsidRDefault="008A6DC5" w:rsidP="008A6DC5">
      <w:r w:rsidRPr="00F42677">
        <w:rPr>
          <w:b/>
        </w:rPr>
        <w:t>Data Layer</w:t>
      </w:r>
      <w:r>
        <w:t xml:space="preserve"> – This layer contains the interface between the application and the data stores in the system.  It centralizes all data access components into one layer and facilitates re-use of application code.</w:t>
      </w:r>
    </w:p>
    <w:p w14:paraId="290385FF" w14:textId="77777777" w:rsidR="008A6DC5" w:rsidRDefault="008A6DC5" w:rsidP="008A6DC5">
      <w:pPr>
        <w:ind w:left="360"/>
      </w:pPr>
      <w:r w:rsidRPr="00F42677">
        <w:rPr>
          <w:b/>
        </w:rPr>
        <w:t>Data Access Components</w:t>
      </w:r>
      <w:r>
        <w:t xml:space="preserve"> – These components are the logic required to access the data stores (databases and file system).</w:t>
      </w:r>
    </w:p>
    <w:p w14:paraId="07384349" w14:textId="77777777" w:rsidR="008A6DC5" w:rsidRDefault="008A6DC5" w:rsidP="008A6DC5">
      <w:pPr>
        <w:rPr>
          <w:b/>
        </w:rPr>
      </w:pPr>
    </w:p>
    <w:p w14:paraId="1479EB1D" w14:textId="77777777" w:rsidR="008A6DC5" w:rsidRDefault="008A6DC5" w:rsidP="008A6DC5">
      <w:r w:rsidRPr="00F42677">
        <w:rPr>
          <w:b/>
        </w:rPr>
        <w:t>Data Sources</w:t>
      </w:r>
      <w:r>
        <w:t xml:space="preserve"> – This contains all the data files and database files associated with the application.</w:t>
      </w:r>
    </w:p>
    <w:p w14:paraId="243D75BA" w14:textId="77777777" w:rsidR="008A6DC5" w:rsidRDefault="008A6DC5" w:rsidP="008A6DC5">
      <w:pPr>
        <w:rPr>
          <w:b/>
        </w:rPr>
      </w:pPr>
    </w:p>
    <w:p w14:paraId="64DA3144" w14:textId="77777777" w:rsidR="008A6DC5" w:rsidRDefault="008A6DC5" w:rsidP="008A6DC5">
      <w:r w:rsidRPr="00F42677">
        <w:rPr>
          <w:b/>
        </w:rPr>
        <w:t>System Services</w:t>
      </w:r>
      <w:r>
        <w:t xml:space="preserve"> – This contains all services and functions provided by the operating system and other low-level applications that comprise the system.</w:t>
      </w:r>
    </w:p>
    <w:p w14:paraId="21A0EF99" w14:textId="77777777" w:rsidR="008A6DC5" w:rsidRDefault="008A6DC5" w:rsidP="008A6DC5"/>
    <w:p w14:paraId="361477A8" w14:textId="77777777" w:rsidR="00525A65" w:rsidRDefault="00B403E1" w:rsidP="00B403E1">
      <w:pPr>
        <w:pStyle w:val="Heading2"/>
        <w:numPr>
          <w:ilvl w:val="1"/>
          <w:numId w:val="12"/>
        </w:numPr>
      </w:pPr>
      <w:bookmarkStart w:id="14" w:name="_Toc483892766"/>
      <w:r>
        <w:t>Development View</w:t>
      </w:r>
      <w:bookmarkEnd w:id="14"/>
    </w:p>
    <w:p w14:paraId="4A3F2EEA" w14:textId="77777777" w:rsidR="00A13AA4" w:rsidRDefault="00A13AA4" w:rsidP="00A13AA4">
      <w:r>
        <w:t>A definition of the software layers associated with the system.</w:t>
      </w:r>
    </w:p>
    <w:p w14:paraId="74F79A66" w14:textId="77777777" w:rsidR="00D36A1B" w:rsidRDefault="00D36A1B" w:rsidP="00A13AA4"/>
    <w:p w14:paraId="59EB41A0" w14:textId="77777777" w:rsidR="00D36A1B" w:rsidRDefault="001E549B" w:rsidP="00A13AA4">
      <w:r>
        <w:rPr>
          <w:noProof/>
        </w:rPr>
        <w:drawing>
          <wp:inline distT="0" distB="0" distL="0" distR="0" wp14:anchorId="457CE6E1" wp14:editId="63B227F8">
            <wp:extent cx="5943600" cy="3046730"/>
            <wp:effectExtent l="0" t="0" r="0" b="127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314179A8" w14:textId="77777777" w:rsidR="00C350F7" w:rsidRDefault="00C350F7" w:rsidP="00A13AA4"/>
    <w:p w14:paraId="37E4F667" w14:textId="77777777" w:rsidR="00D36A1B" w:rsidRDefault="00D36A1B" w:rsidP="00A13AA4"/>
    <w:p w14:paraId="65CD951F" w14:textId="77777777" w:rsidR="00D36A1B" w:rsidRDefault="00D36A1B" w:rsidP="00A13AA4"/>
    <w:p w14:paraId="1ADEBFF3" w14:textId="77777777" w:rsidR="00D36A1B" w:rsidRDefault="00D36A1B" w:rsidP="00A13AA4"/>
    <w:p w14:paraId="6E768027" w14:textId="77777777" w:rsidR="00D36A1B" w:rsidRDefault="00D36A1B" w:rsidP="00A13AA4"/>
    <w:p w14:paraId="531F3ED2" w14:textId="77777777" w:rsidR="000E0A16" w:rsidRDefault="000E0A16" w:rsidP="000E0A16">
      <w:pPr>
        <w:pStyle w:val="Heading2"/>
        <w:numPr>
          <w:ilvl w:val="1"/>
          <w:numId w:val="12"/>
        </w:numPr>
      </w:pPr>
      <w:bookmarkStart w:id="15" w:name="_Toc483892767"/>
      <w:r>
        <w:lastRenderedPageBreak/>
        <w:t>Physical View</w:t>
      </w:r>
      <w:bookmarkEnd w:id="15"/>
    </w:p>
    <w:p w14:paraId="70B9D26E" w14:textId="77777777" w:rsidR="00A13AA4" w:rsidRDefault="00A13AA4" w:rsidP="00A13AA4">
      <w:r>
        <w:t xml:space="preserve">The physical view describes the physical nodes of the system and the processes, threads, and components that run on those physical nodes. This view </w:t>
      </w:r>
      <w:proofErr w:type="gramStart"/>
      <w:r>
        <w:t>isn’t</w:t>
      </w:r>
      <w:proofErr w:type="gramEnd"/>
      <w:r>
        <w:t xml:space="preserve"> necessary if the system runs in a single process and thread.</w:t>
      </w:r>
    </w:p>
    <w:p w14:paraId="23CAC57E" w14:textId="77777777" w:rsidR="00A13AA4" w:rsidRDefault="00A13AA4" w:rsidP="008A6DC5"/>
    <w:p w14:paraId="35072C3F" w14:textId="77777777" w:rsidR="008A6DC5" w:rsidRPr="008A6DC5" w:rsidRDefault="00307388" w:rsidP="008A6DC5">
      <w:r>
        <w:object w:dxaOrig="12540" w:dyaOrig="6756" w14:anchorId="44B433F4">
          <v:shape id="_x0000_i1027" type="#_x0000_t75" style="width:467.7pt;height:252pt" o:ole="">
            <v:imagedata r:id="rId16" o:title=""/>
          </v:shape>
          <o:OLEObject Type="Embed" ProgID="Visio.Drawing.15" ShapeID="_x0000_i1027" DrawAspect="Content" ObjectID="_1680930672" r:id="rId17"/>
        </w:object>
      </w:r>
    </w:p>
    <w:p w14:paraId="6F392C93" w14:textId="77777777" w:rsidR="00DC03B7" w:rsidRPr="00A9070A" w:rsidRDefault="008A4D9D" w:rsidP="00A9070A">
      <w:pPr>
        <w:widowControl/>
        <w:spacing w:line="240" w:lineRule="auto"/>
        <w:rPr>
          <w:rFonts w:ascii="Arial" w:hAnsi="Arial"/>
          <w:i/>
        </w:rPr>
      </w:pPr>
      <w:r>
        <w:br w:type="page"/>
      </w:r>
    </w:p>
    <w:p w14:paraId="7F6FEC60" w14:textId="77777777" w:rsidR="00574FAA" w:rsidRDefault="00574FAA" w:rsidP="00574FAA">
      <w:pPr>
        <w:pStyle w:val="Heading2"/>
        <w:numPr>
          <w:ilvl w:val="1"/>
          <w:numId w:val="12"/>
        </w:numPr>
      </w:pPr>
      <w:bookmarkStart w:id="16" w:name="_Toc483892768"/>
      <w:r>
        <w:lastRenderedPageBreak/>
        <w:t>Process View</w:t>
      </w:r>
      <w:bookmarkEnd w:id="16"/>
    </w:p>
    <w:p w14:paraId="03CC0B26" w14:textId="77777777" w:rsidR="00A13AA4" w:rsidRDefault="00A13AA4" w:rsidP="00A13AA4">
      <w:r>
        <w:t xml:space="preserve">The </w:t>
      </w:r>
      <w:r w:rsidR="009B477D">
        <w:t>process</w:t>
      </w:r>
      <w:r>
        <w:t xml:space="preserve"> view documents the sequences of events within the </w:t>
      </w:r>
      <w:r w:rsidR="008046EE">
        <w:t xml:space="preserve">eCoaching Log intranet web application </w:t>
      </w:r>
      <w:r>
        <w:t>system</w:t>
      </w:r>
      <w:r w:rsidR="00CE314B">
        <w:t>.</w:t>
      </w:r>
    </w:p>
    <w:p w14:paraId="45D4766A" w14:textId="77777777" w:rsidR="00B5634C" w:rsidRDefault="00B5634C" w:rsidP="00A13AA4"/>
    <w:p w14:paraId="02CF9089" w14:textId="77777777" w:rsidR="00B5634C" w:rsidRDefault="00B5634C" w:rsidP="00A13AA4">
      <w:r>
        <w:rPr>
          <w:noProof/>
        </w:rPr>
        <w:drawing>
          <wp:inline distT="0" distB="0" distL="0" distR="0" wp14:anchorId="5039EFD5" wp14:editId="59B29033">
            <wp:extent cx="5943600" cy="340138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1382"/>
                    </a:xfrm>
                    <a:prstGeom prst="rect">
                      <a:avLst/>
                    </a:prstGeom>
                    <a:noFill/>
                  </pic:spPr>
                </pic:pic>
              </a:graphicData>
            </a:graphic>
          </wp:inline>
        </w:drawing>
      </w:r>
    </w:p>
    <w:p w14:paraId="6FE88AF1" w14:textId="77777777" w:rsidR="008A6DC5" w:rsidRDefault="008A6DC5" w:rsidP="008A6DC5"/>
    <w:p w14:paraId="47274214" w14:textId="77777777" w:rsidR="00C6102E" w:rsidRDefault="00C6102E">
      <w:pPr>
        <w:widowControl/>
        <w:spacing w:line="240" w:lineRule="auto"/>
        <w:rPr>
          <w:rFonts w:ascii="Arial" w:hAnsi="Arial"/>
          <w:b/>
        </w:rPr>
      </w:pPr>
      <w:r>
        <w:br w:type="page"/>
      </w:r>
    </w:p>
    <w:p w14:paraId="481ED3DB" w14:textId="77777777" w:rsidR="00C45ED5" w:rsidRDefault="00C45ED5" w:rsidP="00C45ED5">
      <w:pPr>
        <w:pStyle w:val="Heading2"/>
        <w:numPr>
          <w:ilvl w:val="1"/>
          <w:numId w:val="12"/>
        </w:numPr>
      </w:pPr>
      <w:bookmarkStart w:id="17" w:name="_Toc483892769"/>
      <w:r>
        <w:lastRenderedPageBreak/>
        <w:t>Security Diagram</w:t>
      </w:r>
      <w:bookmarkEnd w:id="17"/>
    </w:p>
    <w:p w14:paraId="61B2432F" w14:textId="77777777" w:rsidR="00A13AA4" w:rsidRDefault="007C710E" w:rsidP="00A13AA4">
      <w:r>
        <w:t>The following security diagram d</w:t>
      </w:r>
      <w:r w:rsidR="00A13AA4">
        <w:t>escribes how security is layered within the system.</w:t>
      </w:r>
    </w:p>
    <w:p w14:paraId="0EC85EFC" w14:textId="77777777" w:rsidR="007C710E" w:rsidRDefault="007C710E" w:rsidP="00A13AA4"/>
    <w:p w14:paraId="37F09528" w14:textId="77777777" w:rsidR="00A13AA4" w:rsidRPr="008A6DC5" w:rsidRDefault="00BD6F05" w:rsidP="008A6DC5">
      <w:r>
        <w:rPr>
          <w:noProof/>
        </w:rPr>
        <w:drawing>
          <wp:inline distT="0" distB="0" distL="0" distR="0" wp14:anchorId="3252DBDB" wp14:editId="2FC9268B">
            <wp:extent cx="5943600" cy="3540125"/>
            <wp:effectExtent l="0" t="0" r="0"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2396EE6F" w14:textId="77777777" w:rsidR="008A6DC5" w:rsidRPr="008A6DC5" w:rsidRDefault="008A6DC5" w:rsidP="008A6DC5"/>
    <w:p w14:paraId="7045D610" w14:textId="77777777" w:rsidR="000E264E" w:rsidRDefault="000E264E" w:rsidP="000E264E"/>
    <w:p w14:paraId="4232176D" w14:textId="77777777" w:rsidR="009520D5" w:rsidRDefault="004A2B2A" w:rsidP="000E264E">
      <w:pPr>
        <w:pStyle w:val="Heading1"/>
      </w:pPr>
      <w:r>
        <w:t xml:space="preserve"> </w:t>
      </w:r>
      <w:bookmarkStart w:id="18" w:name="_Toc483892770"/>
      <w:r w:rsidR="009520D5">
        <w:t>Architecture History</w:t>
      </w:r>
      <w:bookmarkEnd w:id="18"/>
      <w:r w:rsidR="009520D5">
        <w:t xml:space="preserve"> </w:t>
      </w:r>
    </w:p>
    <w:p w14:paraId="16B994EE" w14:textId="77777777" w:rsidR="00964338" w:rsidRPr="001113F8" w:rsidRDefault="00964338" w:rsidP="00964338">
      <w:pPr>
        <w:pStyle w:val="BodyText"/>
        <w:ind w:left="0"/>
      </w:pPr>
      <w:r>
        <w:t>This was a new architecture. Subsequent changes will be documented in this section.</w:t>
      </w:r>
    </w:p>
    <w:p w14:paraId="68932A40" w14:textId="77777777" w:rsidR="00964338" w:rsidRPr="00964338" w:rsidRDefault="00964338" w:rsidP="00964338"/>
    <w:p w14:paraId="70C8D780" w14:textId="77777777" w:rsidR="000E264E" w:rsidRDefault="004A2B2A" w:rsidP="000E264E">
      <w:pPr>
        <w:pStyle w:val="Heading1"/>
      </w:pPr>
      <w:r>
        <w:t xml:space="preserve"> </w:t>
      </w:r>
      <w:bookmarkStart w:id="19" w:name="_Toc483892771"/>
      <w:r>
        <w:t>Product Integration</w:t>
      </w:r>
      <w:bookmarkEnd w:id="19"/>
    </w:p>
    <w:p w14:paraId="64004C2C" w14:textId="77777777" w:rsidR="00917194" w:rsidRDefault="008B3CC1" w:rsidP="000F2317">
      <w:r>
        <w:t xml:space="preserve">External data feeds will be loaded daily to keep </w:t>
      </w:r>
      <w:r w:rsidR="00642892">
        <w:t xml:space="preserve">data </w:t>
      </w:r>
      <w:r>
        <w:t>cu</w:t>
      </w:r>
      <w:r w:rsidR="00642892">
        <w:t xml:space="preserve">rrent within the system. </w:t>
      </w:r>
      <w:r w:rsidR="00952BA3">
        <w:t xml:space="preserve">Complete details of the integration activity will be </w:t>
      </w:r>
      <w:proofErr w:type="gramStart"/>
      <w:r w:rsidR="00952BA3">
        <w:t>include</w:t>
      </w:r>
      <w:proofErr w:type="gramEnd"/>
      <w:r w:rsidR="00952BA3">
        <w:t xml:space="preserve"> in the project plan.</w:t>
      </w:r>
    </w:p>
    <w:p w14:paraId="7A772BCB" w14:textId="77777777" w:rsidR="00EB163A" w:rsidRDefault="00EB163A" w:rsidP="000F2317"/>
    <w:p w14:paraId="48D7F598" w14:textId="77777777" w:rsidR="00B85265" w:rsidRDefault="00B85265" w:rsidP="007A4535">
      <w:pPr>
        <w:pStyle w:val="Heading2"/>
        <w:numPr>
          <w:ilvl w:val="1"/>
          <w:numId w:val="1"/>
        </w:numPr>
      </w:pPr>
      <w:bookmarkStart w:id="20" w:name="_Toc483892772"/>
      <w:r>
        <w:t xml:space="preserve">Integration </w:t>
      </w:r>
      <w:proofErr w:type="spellStart"/>
      <w:r>
        <w:t>Stragegy</w:t>
      </w:r>
      <w:bookmarkEnd w:id="20"/>
      <w:proofErr w:type="spellEnd"/>
    </w:p>
    <w:p w14:paraId="1FF5A2F6" w14:textId="77777777" w:rsidR="008B3CC1" w:rsidRDefault="008B3CC1" w:rsidP="008B3CC1">
      <w:r>
        <w:t>The components that will be integrated with the eCoaching Log system include:</w:t>
      </w:r>
    </w:p>
    <w:p w14:paraId="2D796992" w14:textId="77777777" w:rsidR="008B3CC1" w:rsidRDefault="00FF341F" w:rsidP="00FF341F">
      <w:pPr>
        <w:pStyle w:val="ListParagraph"/>
        <w:numPr>
          <w:ilvl w:val="0"/>
          <w:numId w:val="18"/>
        </w:numPr>
      </w:pPr>
      <w:r>
        <w:t>Attendance Tracking System</w:t>
      </w:r>
    </w:p>
    <w:p w14:paraId="25D3D457" w14:textId="77777777" w:rsidR="00FF341F" w:rsidRDefault="00FF341F" w:rsidP="00FF341F">
      <w:pPr>
        <w:pStyle w:val="ListParagraph"/>
        <w:numPr>
          <w:ilvl w:val="0"/>
          <w:numId w:val="18"/>
        </w:numPr>
      </w:pPr>
      <w:r>
        <w:t>ETS</w:t>
      </w:r>
    </w:p>
    <w:p w14:paraId="4A85E053" w14:textId="77777777" w:rsidR="00FF341F" w:rsidRDefault="00FF341F" w:rsidP="00FF341F">
      <w:pPr>
        <w:pStyle w:val="ListParagraph"/>
        <w:numPr>
          <w:ilvl w:val="0"/>
          <w:numId w:val="18"/>
        </w:numPr>
      </w:pPr>
      <w:r>
        <w:t>Outliers from Performance Management</w:t>
      </w:r>
    </w:p>
    <w:p w14:paraId="0CFBBE60" w14:textId="77777777" w:rsidR="00FF341F" w:rsidRDefault="00FF341F" w:rsidP="00FF341F">
      <w:pPr>
        <w:pStyle w:val="ListParagraph"/>
        <w:numPr>
          <w:ilvl w:val="0"/>
          <w:numId w:val="18"/>
        </w:numPr>
      </w:pPr>
      <w:r>
        <w:t>Quality</w:t>
      </w:r>
    </w:p>
    <w:p w14:paraId="30C323C5" w14:textId="77777777" w:rsidR="00FF341F" w:rsidRDefault="00FF341F" w:rsidP="00FF341F">
      <w:pPr>
        <w:pStyle w:val="ListParagraph"/>
        <w:numPr>
          <w:ilvl w:val="0"/>
          <w:numId w:val="18"/>
        </w:numPr>
      </w:pPr>
      <w:r>
        <w:t>Training</w:t>
      </w:r>
    </w:p>
    <w:p w14:paraId="49400D90" w14:textId="77777777" w:rsidR="00FF341F" w:rsidRDefault="00FF341F" w:rsidP="00FF341F">
      <w:pPr>
        <w:pStyle w:val="ListParagraph"/>
        <w:numPr>
          <w:ilvl w:val="0"/>
          <w:numId w:val="18"/>
        </w:numPr>
      </w:pPr>
      <w:r>
        <w:t>Employee information from People Soft</w:t>
      </w:r>
    </w:p>
    <w:p w14:paraId="395534B7" w14:textId="77777777" w:rsidR="00FF341F" w:rsidRDefault="00FF341F" w:rsidP="00FF341F">
      <w:pPr>
        <w:pStyle w:val="ListParagraph"/>
        <w:numPr>
          <w:ilvl w:val="0"/>
          <w:numId w:val="18"/>
        </w:numPr>
      </w:pPr>
      <w:r>
        <w:t>Employee information from Aspect</w:t>
      </w:r>
    </w:p>
    <w:p w14:paraId="14D41D6F" w14:textId="77777777" w:rsidR="00FF341F" w:rsidRPr="008B3CC1" w:rsidRDefault="00FF341F" w:rsidP="00FF341F">
      <w:pPr>
        <w:pStyle w:val="ListParagraph"/>
        <w:numPr>
          <w:ilvl w:val="0"/>
          <w:numId w:val="18"/>
        </w:numPr>
      </w:pPr>
      <w:r>
        <w:t>HR employee information from HR</w:t>
      </w:r>
    </w:p>
    <w:p w14:paraId="2879F3B5" w14:textId="77777777" w:rsidR="0075572E" w:rsidRDefault="0075572E" w:rsidP="0075572E">
      <w:pPr>
        <w:pStyle w:val="Heading2"/>
        <w:ind w:firstLine="0"/>
      </w:pPr>
    </w:p>
    <w:p w14:paraId="69872C0F" w14:textId="77777777" w:rsidR="00917194" w:rsidRDefault="00917194" w:rsidP="007A4535">
      <w:pPr>
        <w:pStyle w:val="Heading2"/>
        <w:numPr>
          <w:ilvl w:val="1"/>
          <w:numId w:val="1"/>
        </w:numPr>
      </w:pPr>
      <w:bookmarkStart w:id="21" w:name="_Toc483892773"/>
      <w:r>
        <w:t>Integration Sequence</w:t>
      </w:r>
      <w:bookmarkEnd w:id="21"/>
    </w:p>
    <w:p w14:paraId="01B23C54" w14:textId="77777777" w:rsidR="00283129" w:rsidRDefault="00283129" w:rsidP="007A343A">
      <w:pPr>
        <w:pStyle w:val="CommentText"/>
        <w:numPr>
          <w:ilvl w:val="0"/>
          <w:numId w:val="20"/>
        </w:numPr>
      </w:pPr>
      <w:r>
        <w:t>Install database</w:t>
      </w:r>
    </w:p>
    <w:p w14:paraId="2DC1262D" w14:textId="77777777" w:rsidR="00283129" w:rsidRDefault="00283129" w:rsidP="007A343A">
      <w:pPr>
        <w:pStyle w:val="CommentText"/>
        <w:numPr>
          <w:ilvl w:val="0"/>
          <w:numId w:val="20"/>
        </w:numPr>
      </w:pPr>
      <w:r>
        <w:lastRenderedPageBreak/>
        <w:t>Install UI Code</w:t>
      </w:r>
    </w:p>
    <w:p w14:paraId="65E26703" w14:textId="77777777" w:rsidR="00283129" w:rsidRDefault="00283129" w:rsidP="007A343A">
      <w:pPr>
        <w:pStyle w:val="CommentText"/>
        <w:numPr>
          <w:ilvl w:val="0"/>
          <w:numId w:val="20"/>
        </w:numPr>
      </w:pPr>
      <w:r>
        <w:t>Setup required access and permissions</w:t>
      </w:r>
    </w:p>
    <w:p w14:paraId="3996C6B1" w14:textId="77777777" w:rsidR="00283129" w:rsidRDefault="00283129" w:rsidP="007A343A">
      <w:pPr>
        <w:pStyle w:val="CommentText"/>
        <w:numPr>
          <w:ilvl w:val="0"/>
          <w:numId w:val="20"/>
        </w:numPr>
      </w:pPr>
      <w:r>
        <w:t>Setup for receiving Feed files</w:t>
      </w:r>
    </w:p>
    <w:p w14:paraId="68513DA7" w14:textId="77777777" w:rsidR="00283129" w:rsidRDefault="00283129" w:rsidP="007A343A">
      <w:pPr>
        <w:pStyle w:val="CommentText"/>
        <w:numPr>
          <w:ilvl w:val="0"/>
          <w:numId w:val="20"/>
        </w:numPr>
      </w:pPr>
      <w:r>
        <w:t>Stage SSIS Packages</w:t>
      </w:r>
    </w:p>
    <w:p w14:paraId="0FB72934" w14:textId="77777777" w:rsidR="007B6391" w:rsidRDefault="00283129" w:rsidP="007A343A">
      <w:pPr>
        <w:pStyle w:val="ListParagraph"/>
        <w:numPr>
          <w:ilvl w:val="0"/>
          <w:numId w:val="20"/>
        </w:numPr>
      </w:pPr>
      <w:r>
        <w:t>Schedule Jobs</w:t>
      </w:r>
    </w:p>
    <w:p w14:paraId="00B47B33" w14:textId="77777777" w:rsidR="00E8773E" w:rsidRPr="007B6391" w:rsidRDefault="00E8773E" w:rsidP="007A343A">
      <w:pPr>
        <w:pStyle w:val="ListParagraph"/>
      </w:pPr>
    </w:p>
    <w:p w14:paraId="26E6F5B2" w14:textId="77777777" w:rsidR="00917194" w:rsidRDefault="00917194" w:rsidP="007A4535">
      <w:pPr>
        <w:pStyle w:val="Heading2"/>
        <w:numPr>
          <w:ilvl w:val="1"/>
          <w:numId w:val="1"/>
        </w:numPr>
      </w:pPr>
      <w:bookmarkStart w:id="22" w:name="_Toc483892774"/>
      <w:r>
        <w:t>Integration Process/Procedures</w:t>
      </w:r>
      <w:bookmarkEnd w:id="22"/>
    </w:p>
    <w:p w14:paraId="056C80EA" w14:textId="77777777" w:rsidR="00F744CB" w:rsidRDefault="00F744CB" w:rsidP="00701017">
      <w:r>
        <w:t xml:space="preserve">Integration steps will be documented in runbooks that will be maintained in the </w:t>
      </w:r>
      <w:r>
        <w:rPr>
          <w:color w:val="000000"/>
        </w:rPr>
        <w:t>&lt;F3420-TFSASP01\CCO Program&gt; team project in Team Foundation Server at \</w:t>
      </w:r>
      <w:r w:rsidR="00016979">
        <w:rPr>
          <w:color w:val="000000"/>
        </w:rPr>
        <w:t>eCoaching_V2</w:t>
      </w:r>
      <w:r w:rsidRPr="005E042C">
        <w:rPr>
          <w:color w:val="000000"/>
        </w:rPr>
        <w:t>\</w:t>
      </w:r>
      <w:r>
        <w:rPr>
          <w:color w:val="000000"/>
        </w:rPr>
        <w:t xml:space="preserve">Runbook.  </w:t>
      </w:r>
    </w:p>
    <w:p w14:paraId="2E9A486B" w14:textId="77777777" w:rsidR="007217CF" w:rsidRPr="007217CF" w:rsidRDefault="007217CF" w:rsidP="007217CF"/>
    <w:p w14:paraId="6FD903ED" w14:textId="77777777" w:rsidR="007A4535" w:rsidRDefault="00917194" w:rsidP="007A4535">
      <w:pPr>
        <w:pStyle w:val="Heading2"/>
        <w:numPr>
          <w:ilvl w:val="1"/>
          <w:numId w:val="1"/>
        </w:numPr>
      </w:pPr>
      <w:bookmarkStart w:id="23" w:name="_Toc483892775"/>
      <w:r>
        <w:t>Integration Environment</w:t>
      </w:r>
      <w:bookmarkEnd w:id="23"/>
    </w:p>
    <w:p w14:paraId="7378957D" w14:textId="77777777" w:rsidR="00EA1B04" w:rsidRDefault="00EA1B04" w:rsidP="00EA1B04">
      <w:r>
        <w:t xml:space="preserve">The eCoaching </w:t>
      </w:r>
      <w:r w:rsidR="009C44C3">
        <w:t xml:space="preserve">Log application </w:t>
      </w:r>
      <w:r>
        <w:t>will be using a development, test and production environment owned and operated by</w:t>
      </w:r>
      <w:r w:rsidR="00A6348E">
        <w:t xml:space="preserve"> MAXIMUS</w:t>
      </w:r>
      <w:r>
        <w:t xml:space="preserve">.  </w:t>
      </w:r>
    </w:p>
    <w:p w14:paraId="740BE4B4" w14:textId="77777777" w:rsidR="009C44C3" w:rsidRDefault="009C44C3" w:rsidP="00EA1B04"/>
    <w:p w14:paraId="0751B6D2" w14:textId="77777777" w:rsidR="00EA1B04" w:rsidRDefault="00EA1B04" w:rsidP="00EA1B04">
      <w:r>
        <w:t>The following environment must be in place for the integration of the application:</w:t>
      </w:r>
    </w:p>
    <w:p w14:paraId="64DF3947" w14:textId="63E829BD" w:rsidR="00EA1B04" w:rsidRDefault="00EA1B04" w:rsidP="00EA1B04">
      <w:pPr>
        <w:pStyle w:val="ListParagraph"/>
        <w:widowControl/>
        <w:numPr>
          <w:ilvl w:val="0"/>
          <w:numId w:val="21"/>
        </w:numPr>
        <w:spacing w:after="200" w:line="276" w:lineRule="auto"/>
      </w:pPr>
      <w:r>
        <w:t>Web server running Windows 20</w:t>
      </w:r>
      <w:r w:rsidR="008E2D8C">
        <w:t>19</w:t>
      </w:r>
      <w:r>
        <w:t xml:space="preserve"> or later with IIS and the .Net framework installed</w:t>
      </w:r>
      <w:ins w:id="24" w:author="Palacherla, Susmitha C" w:date="2021-04-26T08:22:00Z">
        <w:r w:rsidR="008E2D8C">
          <w:t>.</w:t>
        </w:r>
      </w:ins>
    </w:p>
    <w:p w14:paraId="62A55253" w14:textId="7A0FC50F" w:rsidR="00EA1B04" w:rsidRDefault="00EA1B04" w:rsidP="00EA1B04">
      <w:pPr>
        <w:pStyle w:val="ListParagraph"/>
        <w:widowControl/>
        <w:numPr>
          <w:ilvl w:val="0"/>
          <w:numId w:val="21"/>
        </w:numPr>
        <w:spacing w:after="200" w:line="276" w:lineRule="auto"/>
      </w:pPr>
      <w:r>
        <w:t xml:space="preserve">Database server </w:t>
      </w:r>
      <w:r w:rsidR="008E2D8C">
        <w:t xml:space="preserve">running Windows 2019 or later </w:t>
      </w:r>
      <w:r>
        <w:t xml:space="preserve">with Microsoft SQL Server </w:t>
      </w:r>
      <w:r w:rsidR="00A729C7">
        <w:t>201</w:t>
      </w:r>
      <w:r w:rsidR="008E2D8C">
        <w:t>9</w:t>
      </w:r>
      <w:del w:id="25" w:author="Palacherla, Susmitha C" w:date="2021-04-26T08:24:00Z">
        <w:r w:rsidR="008E2D8C" w:rsidDel="008E2D8C">
          <w:delText>installed</w:delText>
        </w:r>
      </w:del>
      <w:r w:rsidR="00A729C7">
        <w:t>,</w:t>
      </w:r>
      <w:r>
        <w:t xml:space="preserve"> SQL Server Agent</w:t>
      </w:r>
      <w:r w:rsidR="00A729C7">
        <w:t>, SQL Server Integration Services</w:t>
      </w:r>
      <w:r>
        <w:t xml:space="preserve"> and SQL Server Reporting Services installed</w:t>
      </w:r>
      <w:r w:rsidR="00A729C7">
        <w:t xml:space="preserve"> and configured.</w:t>
      </w:r>
    </w:p>
    <w:p w14:paraId="7B542BD1" w14:textId="327F979D" w:rsidR="00EA1B04" w:rsidRDefault="00EA1B04" w:rsidP="00EA1B04">
      <w:pPr>
        <w:pStyle w:val="ListParagraph"/>
        <w:widowControl/>
        <w:numPr>
          <w:ilvl w:val="0"/>
          <w:numId w:val="21"/>
        </w:numPr>
        <w:spacing w:after="200" w:line="276" w:lineRule="auto"/>
      </w:pPr>
      <w:r>
        <w:t>A file share enabled for file delivery and staging</w:t>
      </w:r>
      <w:r w:rsidR="008E2D8C">
        <w:t xml:space="preserve"> (on the database server or on an externals </w:t>
      </w:r>
      <w:proofErr w:type="spellStart"/>
      <w:r w:rsidR="008E2D8C">
        <w:t>erver</w:t>
      </w:r>
      <w:proofErr w:type="spellEnd"/>
      <w:r w:rsidR="008E2D8C">
        <w:t xml:space="preserve"> that can be reached from the database server).</w:t>
      </w:r>
    </w:p>
    <w:p w14:paraId="6721DFD1" w14:textId="77777777" w:rsidR="00A729C7" w:rsidRDefault="00A729C7" w:rsidP="00EA1B04">
      <w:pPr>
        <w:pStyle w:val="ListParagraph"/>
        <w:widowControl/>
        <w:numPr>
          <w:ilvl w:val="0"/>
          <w:numId w:val="21"/>
        </w:numPr>
        <w:spacing w:after="200" w:line="276" w:lineRule="auto"/>
      </w:pPr>
      <w:r>
        <w:t xml:space="preserve">An Encryption service for Encrypting and Decrypting files at rest on the staging server </w:t>
      </w:r>
    </w:p>
    <w:p w14:paraId="19944E89" w14:textId="77777777" w:rsidR="00F44C05" w:rsidRDefault="00EA1B04" w:rsidP="00EA1B04">
      <w:r>
        <w:t>Engineers must have access to the servers and databases to the extent needed to perform the job</w:t>
      </w:r>
      <w:r w:rsidR="00F3295B">
        <w:t>.</w:t>
      </w:r>
    </w:p>
    <w:sectPr w:rsidR="00F44C05" w:rsidSect="005D4B46">
      <w:headerReference w:type="default" r:id="rId20"/>
      <w:footerReference w:type="defaul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0853A" w14:textId="77777777" w:rsidR="009A0637" w:rsidRDefault="009A0637">
      <w:r>
        <w:separator/>
      </w:r>
    </w:p>
  </w:endnote>
  <w:endnote w:type="continuationSeparator" w:id="0">
    <w:p w14:paraId="598B26EF" w14:textId="77777777" w:rsidR="009A0637" w:rsidRDefault="009A0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1349" w14:textId="77777777" w:rsidR="00852552" w:rsidRDefault="00852552" w:rsidP="008A59F7">
    <w:pPr>
      <w:pStyle w:val="Footertext1"/>
      <w:rPr>
        <w:color w:val="FFFFFF"/>
      </w:rPr>
    </w:pPr>
    <w:r>
      <w:t xml:space="preserve">This document contains </w:t>
    </w:r>
    <w:r w:rsidR="004F1202">
      <w:t>MAXIMUS</w:t>
    </w:r>
    <w:r>
      <w:t xml:space="preserve"> confidential and proprietary information,</w:t>
    </w:r>
  </w:p>
  <w:p w14:paraId="744EA60B" w14:textId="77777777" w:rsidR="00852552" w:rsidRDefault="00852552" w:rsidP="008A59F7">
    <w:pPr>
      <w:pStyle w:val="Footertext2"/>
      <w:rPr>
        <w:color w:val="FFFFFF"/>
      </w:rPr>
    </w:pPr>
    <w:r>
      <w:t xml:space="preserve">which shall not be used, disclosed, or reproduced for any purpose other than the conduct of </w:t>
    </w:r>
    <w:r w:rsidR="00AC4F87">
      <w:t>MAXIMUS</w:t>
    </w:r>
    <w:r>
      <w:t xml:space="preserve"> business affairs.</w:t>
    </w:r>
  </w:p>
  <w:p w14:paraId="0844DBA0" w14:textId="77777777" w:rsidR="00852552" w:rsidRPr="000C47F2" w:rsidRDefault="00852552" w:rsidP="008A59F7">
    <w:pPr>
      <w:pStyle w:val="Footer"/>
    </w:pPr>
    <w:r w:rsidRPr="000C47F2">
      <w:t xml:space="preserve">Revised </w:t>
    </w:r>
    <w:r>
      <w:fldChar w:fldCharType="begin"/>
    </w:r>
    <w:r>
      <w:instrText xml:space="preserve"> DATE \@ "M/d/yyyy" </w:instrText>
    </w:r>
    <w:r>
      <w:fldChar w:fldCharType="separate"/>
    </w:r>
    <w:r w:rsidR="008E2D8C">
      <w:rPr>
        <w:noProof/>
      </w:rPr>
      <w:t>4/26/2021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A6348E">
      <w:rPr>
        <w:rStyle w:val="PageNumber"/>
        <w:noProof/>
      </w:rPr>
      <w:t>13</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A6348E">
      <w:rPr>
        <w:rStyle w:val="PageNumber"/>
        <w:noProof/>
      </w:rPr>
      <w:t>13</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23C31" w14:textId="77777777" w:rsidR="009A0637" w:rsidRDefault="009A0637">
      <w:r>
        <w:separator/>
      </w:r>
    </w:p>
  </w:footnote>
  <w:footnote w:type="continuationSeparator" w:id="0">
    <w:p w14:paraId="77565246" w14:textId="77777777" w:rsidR="009A0637" w:rsidRDefault="009A0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6D3B" w14:textId="77777777" w:rsidR="00852552" w:rsidRPr="0068071B" w:rsidRDefault="00852552" w:rsidP="008A59F7">
    <w:pPr>
      <w:pStyle w:val="Header"/>
      <w:jc w:val="right"/>
      <w:rPr>
        <w:sz w:val="18"/>
        <w:szCs w:val="18"/>
      </w:rPr>
    </w:pPr>
    <w:r>
      <w:rPr>
        <w:sz w:val="18"/>
        <w:szCs w:val="18"/>
      </w:rPr>
      <w:t>Contact Center Operations</w:t>
    </w:r>
  </w:p>
  <w:p w14:paraId="0BD073DD" w14:textId="77777777" w:rsidR="00852552" w:rsidRPr="0068071B" w:rsidRDefault="00852552" w:rsidP="008A59F7">
    <w:pPr>
      <w:pStyle w:val="Header"/>
      <w:pBdr>
        <w:bottom w:val="dotted" w:sz="4" w:space="1" w:color="FF0000"/>
      </w:pBdr>
      <w:jc w:val="right"/>
      <w:rPr>
        <w:sz w:val="18"/>
        <w:szCs w:val="18"/>
      </w:rPr>
    </w:pPr>
    <w:r>
      <w:rPr>
        <w:sz w:val="18"/>
        <w:szCs w:val="18"/>
      </w:rPr>
      <w:t>05/19/2017</w:t>
    </w:r>
  </w:p>
  <w:p w14:paraId="56F98979" w14:textId="77777777" w:rsidR="00852552" w:rsidRPr="008A59F7" w:rsidRDefault="00852552"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9.4pt;height:27.6pt" o:bullet="t">
        <v:imagedata r:id="rId1" o:title="clip_image001"/>
      </v:shape>
    </w:pict>
  </w:numPicBullet>
  <w:numPicBullet w:numPicBulletId="1">
    <w:pict>
      <v:shape id="_x0000_i1069" type="#_x0000_t75" style="width:30.6pt;height:30pt" o:bullet="t">
        <v:imagedata r:id="rId2" o:title="clip_image002"/>
      </v:shape>
    </w:pict>
  </w:numPicBullet>
  <w:abstractNum w:abstractNumId="0" w15:restartNumberingAfterBreak="0">
    <w:nsid w:val="FFFFFFFB"/>
    <w:multiLevelType w:val="multilevel"/>
    <w:tmpl w:val="00E488DC"/>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065D"/>
    <w:multiLevelType w:val="hybridMultilevel"/>
    <w:tmpl w:val="13BED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64A4"/>
    <w:multiLevelType w:val="hybridMultilevel"/>
    <w:tmpl w:val="6AF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07FC"/>
    <w:multiLevelType w:val="hybridMultilevel"/>
    <w:tmpl w:val="DBA6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BA7644"/>
    <w:multiLevelType w:val="hybridMultilevel"/>
    <w:tmpl w:val="A032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24ADC"/>
    <w:multiLevelType w:val="hybridMultilevel"/>
    <w:tmpl w:val="43B62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9C52A0"/>
    <w:multiLevelType w:val="hybridMultilevel"/>
    <w:tmpl w:val="112E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0603"/>
    <w:multiLevelType w:val="hybridMultilevel"/>
    <w:tmpl w:val="BFB2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184DC5"/>
    <w:multiLevelType w:val="hybridMultilevel"/>
    <w:tmpl w:val="7E4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057BF"/>
    <w:multiLevelType w:val="hybridMultilevel"/>
    <w:tmpl w:val="E1F2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36B8B"/>
    <w:multiLevelType w:val="hybridMultilevel"/>
    <w:tmpl w:val="22E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D2609"/>
    <w:multiLevelType w:val="hybridMultilevel"/>
    <w:tmpl w:val="DBA4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03848"/>
    <w:multiLevelType w:val="hybridMultilevel"/>
    <w:tmpl w:val="D156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4"/>
  </w:num>
  <w:num w:numId="4">
    <w:abstractNumId w:val="2"/>
  </w:num>
  <w:num w:numId="5">
    <w:abstractNumId w:val="13"/>
  </w:num>
  <w:num w:numId="6">
    <w:abstractNumId w:val="17"/>
  </w:num>
  <w:num w:numId="7">
    <w:abstractNumId w:val="1"/>
  </w:num>
  <w:num w:numId="8">
    <w:abstractNumId w:val="12"/>
  </w:num>
  <w:num w:numId="9">
    <w:abstractNumId w:val="3"/>
  </w:num>
  <w:num w:numId="10">
    <w:abstractNumId w:val="7"/>
  </w:num>
  <w:num w:numId="11">
    <w:abstractNumId w:val="11"/>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5"/>
  </w:num>
  <w:num w:numId="17">
    <w:abstractNumId w:val="14"/>
  </w:num>
  <w:num w:numId="18">
    <w:abstractNumId w:val="8"/>
  </w:num>
  <w:num w:numId="19">
    <w:abstractNumId w:val="10"/>
  </w:num>
  <w:num w:numId="20">
    <w:abstractNumId w:val="6"/>
  </w:num>
  <w:num w:numId="21">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3F9D"/>
    <w:rsid w:val="0001155F"/>
    <w:rsid w:val="00016979"/>
    <w:rsid w:val="00027520"/>
    <w:rsid w:val="00031E3F"/>
    <w:rsid w:val="000338E5"/>
    <w:rsid w:val="0006125A"/>
    <w:rsid w:val="000641EA"/>
    <w:rsid w:val="000850DA"/>
    <w:rsid w:val="000853A5"/>
    <w:rsid w:val="000918BE"/>
    <w:rsid w:val="00096101"/>
    <w:rsid w:val="000A2BB6"/>
    <w:rsid w:val="000A50C6"/>
    <w:rsid w:val="000A7904"/>
    <w:rsid w:val="000A7D18"/>
    <w:rsid w:val="000B286C"/>
    <w:rsid w:val="000B5C3D"/>
    <w:rsid w:val="000B7576"/>
    <w:rsid w:val="000C265F"/>
    <w:rsid w:val="000D22C9"/>
    <w:rsid w:val="000E0A16"/>
    <w:rsid w:val="000E264E"/>
    <w:rsid w:val="000E346A"/>
    <w:rsid w:val="000E39AD"/>
    <w:rsid w:val="000E68BB"/>
    <w:rsid w:val="000E703B"/>
    <w:rsid w:val="000F01EB"/>
    <w:rsid w:val="000F2317"/>
    <w:rsid w:val="000F6699"/>
    <w:rsid w:val="00103929"/>
    <w:rsid w:val="001056BB"/>
    <w:rsid w:val="001113F8"/>
    <w:rsid w:val="001229FF"/>
    <w:rsid w:val="00140806"/>
    <w:rsid w:val="0015182E"/>
    <w:rsid w:val="001637C0"/>
    <w:rsid w:val="00164712"/>
    <w:rsid w:val="00164FEC"/>
    <w:rsid w:val="0017108F"/>
    <w:rsid w:val="00180E1D"/>
    <w:rsid w:val="001961F0"/>
    <w:rsid w:val="00197BEA"/>
    <w:rsid w:val="001A5BF2"/>
    <w:rsid w:val="001C11F7"/>
    <w:rsid w:val="001C35BB"/>
    <w:rsid w:val="001D7E83"/>
    <w:rsid w:val="001E3613"/>
    <w:rsid w:val="001E53BB"/>
    <w:rsid w:val="001E549B"/>
    <w:rsid w:val="001E6A30"/>
    <w:rsid w:val="001E7544"/>
    <w:rsid w:val="001F38B0"/>
    <w:rsid w:val="0020106D"/>
    <w:rsid w:val="002017BA"/>
    <w:rsid w:val="00202654"/>
    <w:rsid w:val="00203842"/>
    <w:rsid w:val="00210612"/>
    <w:rsid w:val="002158CF"/>
    <w:rsid w:val="00217EEE"/>
    <w:rsid w:val="00222737"/>
    <w:rsid w:val="00226DFF"/>
    <w:rsid w:val="00226E98"/>
    <w:rsid w:val="00227A40"/>
    <w:rsid w:val="00245AD4"/>
    <w:rsid w:val="00250FEE"/>
    <w:rsid w:val="00251220"/>
    <w:rsid w:val="00261E49"/>
    <w:rsid w:val="00262FA3"/>
    <w:rsid w:val="00280440"/>
    <w:rsid w:val="002815D2"/>
    <w:rsid w:val="00283129"/>
    <w:rsid w:val="00284536"/>
    <w:rsid w:val="00294E2C"/>
    <w:rsid w:val="00294F13"/>
    <w:rsid w:val="002964AE"/>
    <w:rsid w:val="00296E6E"/>
    <w:rsid w:val="002A52DA"/>
    <w:rsid w:val="002A6440"/>
    <w:rsid w:val="002A7121"/>
    <w:rsid w:val="002B506B"/>
    <w:rsid w:val="002B651D"/>
    <w:rsid w:val="002B692D"/>
    <w:rsid w:val="002C1AB2"/>
    <w:rsid w:val="002C5D27"/>
    <w:rsid w:val="002D3F71"/>
    <w:rsid w:val="002D7610"/>
    <w:rsid w:val="002E53DD"/>
    <w:rsid w:val="002F4E5A"/>
    <w:rsid w:val="002F77C9"/>
    <w:rsid w:val="002F7847"/>
    <w:rsid w:val="002F7B60"/>
    <w:rsid w:val="003039AE"/>
    <w:rsid w:val="00307388"/>
    <w:rsid w:val="00312944"/>
    <w:rsid w:val="00314492"/>
    <w:rsid w:val="00317CE2"/>
    <w:rsid w:val="00320880"/>
    <w:rsid w:val="00323577"/>
    <w:rsid w:val="00326C53"/>
    <w:rsid w:val="00330C8B"/>
    <w:rsid w:val="00331E61"/>
    <w:rsid w:val="00337B9D"/>
    <w:rsid w:val="00337CA8"/>
    <w:rsid w:val="00341027"/>
    <w:rsid w:val="003417FA"/>
    <w:rsid w:val="00343E7B"/>
    <w:rsid w:val="00344068"/>
    <w:rsid w:val="003572B6"/>
    <w:rsid w:val="003752C7"/>
    <w:rsid w:val="00376C82"/>
    <w:rsid w:val="003812F0"/>
    <w:rsid w:val="0038624F"/>
    <w:rsid w:val="00391EC9"/>
    <w:rsid w:val="00394B81"/>
    <w:rsid w:val="00394EDA"/>
    <w:rsid w:val="0039791E"/>
    <w:rsid w:val="003A48D7"/>
    <w:rsid w:val="003B1A0B"/>
    <w:rsid w:val="003D09D9"/>
    <w:rsid w:val="003D1627"/>
    <w:rsid w:val="003D2717"/>
    <w:rsid w:val="003D678E"/>
    <w:rsid w:val="003E0F17"/>
    <w:rsid w:val="003E2CE3"/>
    <w:rsid w:val="003F0ED2"/>
    <w:rsid w:val="0040042F"/>
    <w:rsid w:val="00402F6D"/>
    <w:rsid w:val="004066E1"/>
    <w:rsid w:val="00420F86"/>
    <w:rsid w:val="004229A4"/>
    <w:rsid w:val="0043159D"/>
    <w:rsid w:val="004330D6"/>
    <w:rsid w:val="0043437C"/>
    <w:rsid w:val="00437FA8"/>
    <w:rsid w:val="0044461D"/>
    <w:rsid w:val="00447C36"/>
    <w:rsid w:val="004519D0"/>
    <w:rsid w:val="00454845"/>
    <w:rsid w:val="0046289B"/>
    <w:rsid w:val="004655EB"/>
    <w:rsid w:val="0046615D"/>
    <w:rsid w:val="004720BD"/>
    <w:rsid w:val="00473D1E"/>
    <w:rsid w:val="00473D71"/>
    <w:rsid w:val="00477CDD"/>
    <w:rsid w:val="00482A2F"/>
    <w:rsid w:val="004831E3"/>
    <w:rsid w:val="004854C4"/>
    <w:rsid w:val="004A2B0A"/>
    <w:rsid w:val="004A2B2A"/>
    <w:rsid w:val="004A745B"/>
    <w:rsid w:val="004A74F0"/>
    <w:rsid w:val="004B214A"/>
    <w:rsid w:val="004B4844"/>
    <w:rsid w:val="004B4DDA"/>
    <w:rsid w:val="004C217E"/>
    <w:rsid w:val="004C2415"/>
    <w:rsid w:val="004C766E"/>
    <w:rsid w:val="004D10B7"/>
    <w:rsid w:val="004D1603"/>
    <w:rsid w:val="004E0451"/>
    <w:rsid w:val="004E364B"/>
    <w:rsid w:val="004F0C56"/>
    <w:rsid w:val="004F1202"/>
    <w:rsid w:val="004F245A"/>
    <w:rsid w:val="00500321"/>
    <w:rsid w:val="00502B6D"/>
    <w:rsid w:val="00506412"/>
    <w:rsid w:val="00507EE9"/>
    <w:rsid w:val="00511B29"/>
    <w:rsid w:val="00515DA9"/>
    <w:rsid w:val="00516450"/>
    <w:rsid w:val="00525A3E"/>
    <w:rsid w:val="00525A65"/>
    <w:rsid w:val="00533045"/>
    <w:rsid w:val="00550762"/>
    <w:rsid w:val="0056113E"/>
    <w:rsid w:val="005722B4"/>
    <w:rsid w:val="00574FAA"/>
    <w:rsid w:val="00576F2C"/>
    <w:rsid w:val="005770C2"/>
    <w:rsid w:val="00580551"/>
    <w:rsid w:val="0058125E"/>
    <w:rsid w:val="00581EC6"/>
    <w:rsid w:val="005826FD"/>
    <w:rsid w:val="005844C9"/>
    <w:rsid w:val="005860D8"/>
    <w:rsid w:val="00586B9B"/>
    <w:rsid w:val="005907C8"/>
    <w:rsid w:val="005969DF"/>
    <w:rsid w:val="005A0F55"/>
    <w:rsid w:val="005A2D5A"/>
    <w:rsid w:val="005A670B"/>
    <w:rsid w:val="005A7A45"/>
    <w:rsid w:val="005A7BA7"/>
    <w:rsid w:val="005B1B4B"/>
    <w:rsid w:val="005B40F0"/>
    <w:rsid w:val="005B7101"/>
    <w:rsid w:val="005C6C37"/>
    <w:rsid w:val="005D4B46"/>
    <w:rsid w:val="005E51CA"/>
    <w:rsid w:val="005F1E58"/>
    <w:rsid w:val="005F2512"/>
    <w:rsid w:val="00604FAA"/>
    <w:rsid w:val="006058A0"/>
    <w:rsid w:val="00605CF9"/>
    <w:rsid w:val="00610B3A"/>
    <w:rsid w:val="00611753"/>
    <w:rsid w:val="00620566"/>
    <w:rsid w:val="006226F1"/>
    <w:rsid w:val="006243D7"/>
    <w:rsid w:val="00625738"/>
    <w:rsid w:val="006259DD"/>
    <w:rsid w:val="00642892"/>
    <w:rsid w:val="00643504"/>
    <w:rsid w:val="00672475"/>
    <w:rsid w:val="0068072E"/>
    <w:rsid w:val="0068621B"/>
    <w:rsid w:val="00690AFE"/>
    <w:rsid w:val="00690D7B"/>
    <w:rsid w:val="00694240"/>
    <w:rsid w:val="006975E3"/>
    <w:rsid w:val="006A5025"/>
    <w:rsid w:val="006A513E"/>
    <w:rsid w:val="006A53D8"/>
    <w:rsid w:val="006A6737"/>
    <w:rsid w:val="006B47F1"/>
    <w:rsid w:val="006B6333"/>
    <w:rsid w:val="006C0056"/>
    <w:rsid w:val="006C392A"/>
    <w:rsid w:val="006C4DD8"/>
    <w:rsid w:val="006C61F6"/>
    <w:rsid w:val="006D4753"/>
    <w:rsid w:val="006D566A"/>
    <w:rsid w:val="006D6B81"/>
    <w:rsid w:val="006D7DF2"/>
    <w:rsid w:val="006E37CF"/>
    <w:rsid w:val="006E6FFB"/>
    <w:rsid w:val="006E7061"/>
    <w:rsid w:val="00700756"/>
    <w:rsid w:val="00701017"/>
    <w:rsid w:val="00713AC3"/>
    <w:rsid w:val="007150F9"/>
    <w:rsid w:val="00716037"/>
    <w:rsid w:val="0072060F"/>
    <w:rsid w:val="007217CF"/>
    <w:rsid w:val="007275D3"/>
    <w:rsid w:val="007307E8"/>
    <w:rsid w:val="00732623"/>
    <w:rsid w:val="00743B9C"/>
    <w:rsid w:val="00747C02"/>
    <w:rsid w:val="0075572E"/>
    <w:rsid w:val="0076343A"/>
    <w:rsid w:val="00767342"/>
    <w:rsid w:val="00772965"/>
    <w:rsid w:val="00780DD2"/>
    <w:rsid w:val="00781DCE"/>
    <w:rsid w:val="00783725"/>
    <w:rsid w:val="00783F9D"/>
    <w:rsid w:val="0078772E"/>
    <w:rsid w:val="00792C44"/>
    <w:rsid w:val="007A0714"/>
    <w:rsid w:val="007A343A"/>
    <w:rsid w:val="007A4535"/>
    <w:rsid w:val="007B31A5"/>
    <w:rsid w:val="007B48F0"/>
    <w:rsid w:val="007B6391"/>
    <w:rsid w:val="007C2E18"/>
    <w:rsid w:val="007C4EB4"/>
    <w:rsid w:val="007C710E"/>
    <w:rsid w:val="007C7DCF"/>
    <w:rsid w:val="007C7E0B"/>
    <w:rsid w:val="007D2A37"/>
    <w:rsid w:val="007D4E8C"/>
    <w:rsid w:val="007E2547"/>
    <w:rsid w:val="007E4A5B"/>
    <w:rsid w:val="007E719D"/>
    <w:rsid w:val="007F0236"/>
    <w:rsid w:val="008013EA"/>
    <w:rsid w:val="008035FB"/>
    <w:rsid w:val="00803E3F"/>
    <w:rsid w:val="008046EE"/>
    <w:rsid w:val="0081271F"/>
    <w:rsid w:val="00813697"/>
    <w:rsid w:val="00831D89"/>
    <w:rsid w:val="0084145A"/>
    <w:rsid w:val="00846F25"/>
    <w:rsid w:val="00847CF7"/>
    <w:rsid w:val="00852552"/>
    <w:rsid w:val="00852D90"/>
    <w:rsid w:val="008533AA"/>
    <w:rsid w:val="008620D1"/>
    <w:rsid w:val="008632E9"/>
    <w:rsid w:val="0086378F"/>
    <w:rsid w:val="008642C2"/>
    <w:rsid w:val="008645FB"/>
    <w:rsid w:val="008646A2"/>
    <w:rsid w:val="00871973"/>
    <w:rsid w:val="00886CE8"/>
    <w:rsid w:val="00887515"/>
    <w:rsid w:val="008A1177"/>
    <w:rsid w:val="008A47D6"/>
    <w:rsid w:val="008A4D9D"/>
    <w:rsid w:val="008A59F7"/>
    <w:rsid w:val="008A6DC5"/>
    <w:rsid w:val="008B3CC1"/>
    <w:rsid w:val="008C2B65"/>
    <w:rsid w:val="008C502E"/>
    <w:rsid w:val="008E2D8C"/>
    <w:rsid w:val="008E5A63"/>
    <w:rsid w:val="008E606B"/>
    <w:rsid w:val="008F4E2E"/>
    <w:rsid w:val="008F783B"/>
    <w:rsid w:val="00901102"/>
    <w:rsid w:val="0090551A"/>
    <w:rsid w:val="00913572"/>
    <w:rsid w:val="00914591"/>
    <w:rsid w:val="009158C8"/>
    <w:rsid w:val="00917079"/>
    <w:rsid w:val="00917194"/>
    <w:rsid w:val="0092076C"/>
    <w:rsid w:val="009237C4"/>
    <w:rsid w:val="00924435"/>
    <w:rsid w:val="00924BD5"/>
    <w:rsid w:val="0092518E"/>
    <w:rsid w:val="00927A5A"/>
    <w:rsid w:val="00930FE1"/>
    <w:rsid w:val="00931946"/>
    <w:rsid w:val="00936B07"/>
    <w:rsid w:val="009371E4"/>
    <w:rsid w:val="00945E2B"/>
    <w:rsid w:val="009520D5"/>
    <w:rsid w:val="00952BA3"/>
    <w:rsid w:val="00954C5D"/>
    <w:rsid w:val="00960905"/>
    <w:rsid w:val="00963688"/>
    <w:rsid w:val="00964338"/>
    <w:rsid w:val="00965987"/>
    <w:rsid w:val="00970B1A"/>
    <w:rsid w:val="00980F5D"/>
    <w:rsid w:val="00980FF9"/>
    <w:rsid w:val="00981C15"/>
    <w:rsid w:val="009856BC"/>
    <w:rsid w:val="00991B6C"/>
    <w:rsid w:val="0099502F"/>
    <w:rsid w:val="009A0637"/>
    <w:rsid w:val="009B035A"/>
    <w:rsid w:val="009B477D"/>
    <w:rsid w:val="009B555D"/>
    <w:rsid w:val="009B65C4"/>
    <w:rsid w:val="009B7E98"/>
    <w:rsid w:val="009C44C3"/>
    <w:rsid w:val="009C7A5D"/>
    <w:rsid w:val="009D7E3E"/>
    <w:rsid w:val="009E2AF9"/>
    <w:rsid w:val="009E2BE7"/>
    <w:rsid w:val="009E51D5"/>
    <w:rsid w:val="009F0059"/>
    <w:rsid w:val="009F17F0"/>
    <w:rsid w:val="009F2C36"/>
    <w:rsid w:val="00A1078D"/>
    <w:rsid w:val="00A10D4B"/>
    <w:rsid w:val="00A118C9"/>
    <w:rsid w:val="00A13AA4"/>
    <w:rsid w:val="00A3004D"/>
    <w:rsid w:val="00A320A3"/>
    <w:rsid w:val="00A3377A"/>
    <w:rsid w:val="00A36FF4"/>
    <w:rsid w:val="00A43797"/>
    <w:rsid w:val="00A4666D"/>
    <w:rsid w:val="00A530C9"/>
    <w:rsid w:val="00A563C9"/>
    <w:rsid w:val="00A6037D"/>
    <w:rsid w:val="00A6348E"/>
    <w:rsid w:val="00A729C7"/>
    <w:rsid w:val="00A75966"/>
    <w:rsid w:val="00A8270B"/>
    <w:rsid w:val="00A85339"/>
    <w:rsid w:val="00A870DA"/>
    <w:rsid w:val="00A9070A"/>
    <w:rsid w:val="00AA0B19"/>
    <w:rsid w:val="00AA0C38"/>
    <w:rsid w:val="00AA0EC1"/>
    <w:rsid w:val="00AA210D"/>
    <w:rsid w:val="00AA3D84"/>
    <w:rsid w:val="00AA714A"/>
    <w:rsid w:val="00AB4761"/>
    <w:rsid w:val="00AC05B0"/>
    <w:rsid w:val="00AC4F87"/>
    <w:rsid w:val="00AD1214"/>
    <w:rsid w:val="00AD4A11"/>
    <w:rsid w:val="00AD5AD7"/>
    <w:rsid w:val="00AD7BED"/>
    <w:rsid w:val="00AE184B"/>
    <w:rsid w:val="00AF4298"/>
    <w:rsid w:val="00AF47A0"/>
    <w:rsid w:val="00AF6C69"/>
    <w:rsid w:val="00AF7C4A"/>
    <w:rsid w:val="00B059D2"/>
    <w:rsid w:val="00B13B2E"/>
    <w:rsid w:val="00B15CF9"/>
    <w:rsid w:val="00B31A4E"/>
    <w:rsid w:val="00B37AC2"/>
    <w:rsid w:val="00B403E1"/>
    <w:rsid w:val="00B4434C"/>
    <w:rsid w:val="00B44FE3"/>
    <w:rsid w:val="00B5634C"/>
    <w:rsid w:val="00B57D72"/>
    <w:rsid w:val="00B62751"/>
    <w:rsid w:val="00B65B7E"/>
    <w:rsid w:val="00B756D4"/>
    <w:rsid w:val="00B75908"/>
    <w:rsid w:val="00B7690A"/>
    <w:rsid w:val="00B80700"/>
    <w:rsid w:val="00B81541"/>
    <w:rsid w:val="00B83A71"/>
    <w:rsid w:val="00B84B86"/>
    <w:rsid w:val="00B85265"/>
    <w:rsid w:val="00B906C8"/>
    <w:rsid w:val="00B93946"/>
    <w:rsid w:val="00BA0D05"/>
    <w:rsid w:val="00BA301C"/>
    <w:rsid w:val="00BC08CC"/>
    <w:rsid w:val="00BD00A8"/>
    <w:rsid w:val="00BD3D2D"/>
    <w:rsid w:val="00BD4906"/>
    <w:rsid w:val="00BD65C4"/>
    <w:rsid w:val="00BD6F05"/>
    <w:rsid w:val="00BE0DB5"/>
    <w:rsid w:val="00BF65CC"/>
    <w:rsid w:val="00C01BA3"/>
    <w:rsid w:val="00C03ABD"/>
    <w:rsid w:val="00C03D90"/>
    <w:rsid w:val="00C0792C"/>
    <w:rsid w:val="00C139A0"/>
    <w:rsid w:val="00C15A79"/>
    <w:rsid w:val="00C217F4"/>
    <w:rsid w:val="00C31035"/>
    <w:rsid w:val="00C314E4"/>
    <w:rsid w:val="00C350F7"/>
    <w:rsid w:val="00C4043F"/>
    <w:rsid w:val="00C413BF"/>
    <w:rsid w:val="00C45D21"/>
    <w:rsid w:val="00C45ED5"/>
    <w:rsid w:val="00C60A34"/>
    <w:rsid w:val="00C6102E"/>
    <w:rsid w:val="00C61808"/>
    <w:rsid w:val="00C65BEF"/>
    <w:rsid w:val="00C65DA5"/>
    <w:rsid w:val="00C72C82"/>
    <w:rsid w:val="00C74ADD"/>
    <w:rsid w:val="00C7535E"/>
    <w:rsid w:val="00C77E32"/>
    <w:rsid w:val="00C80EFE"/>
    <w:rsid w:val="00C81396"/>
    <w:rsid w:val="00C91672"/>
    <w:rsid w:val="00CB1BBF"/>
    <w:rsid w:val="00CB74E5"/>
    <w:rsid w:val="00CB7860"/>
    <w:rsid w:val="00CC31EA"/>
    <w:rsid w:val="00CC4C66"/>
    <w:rsid w:val="00CC6BE0"/>
    <w:rsid w:val="00CD7DE6"/>
    <w:rsid w:val="00CE0F31"/>
    <w:rsid w:val="00CE314B"/>
    <w:rsid w:val="00CE672B"/>
    <w:rsid w:val="00CF5FC6"/>
    <w:rsid w:val="00D010B8"/>
    <w:rsid w:val="00D015DF"/>
    <w:rsid w:val="00D11612"/>
    <w:rsid w:val="00D32DAD"/>
    <w:rsid w:val="00D36A1B"/>
    <w:rsid w:val="00D36E3D"/>
    <w:rsid w:val="00D370C6"/>
    <w:rsid w:val="00D40870"/>
    <w:rsid w:val="00D42529"/>
    <w:rsid w:val="00D52528"/>
    <w:rsid w:val="00D65212"/>
    <w:rsid w:val="00D66D4F"/>
    <w:rsid w:val="00D67412"/>
    <w:rsid w:val="00D67D10"/>
    <w:rsid w:val="00D76EDA"/>
    <w:rsid w:val="00D95381"/>
    <w:rsid w:val="00DA0B16"/>
    <w:rsid w:val="00DA6837"/>
    <w:rsid w:val="00DB1F36"/>
    <w:rsid w:val="00DB3202"/>
    <w:rsid w:val="00DB4FB1"/>
    <w:rsid w:val="00DC01BD"/>
    <w:rsid w:val="00DC03B7"/>
    <w:rsid w:val="00DC2503"/>
    <w:rsid w:val="00DC530B"/>
    <w:rsid w:val="00DD1577"/>
    <w:rsid w:val="00DD2422"/>
    <w:rsid w:val="00DF1C38"/>
    <w:rsid w:val="00E06F7C"/>
    <w:rsid w:val="00E1318E"/>
    <w:rsid w:val="00E17B7D"/>
    <w:rsid w:val="00E2371F"/>
    <w:rsid w:val="00E35084"/>
    <w:rsid w:val="00E352B5"/>
    <w:rsid w:val="00E50412"/>
    <w:rsid w:val="00E5083C"/>
    <w:rsid w:val="00E570F8"/>
    <w:rsid w:val="00E57A0C"/>
    <w:rsid w:val="00E630D1"/>
    <w:rsid w:val="00E66686"/>
    <w:rsid w:val="00E73AFA"/>
    <w:rsid w:val="00E75A2E"/>
    <w:rsid w:val="00E8773E"/>
    <w:rsid w:val="00E9152D"/>
    <w:rsid w:val="00EA1B04"/>
    <w:rsid w:val="00EA4FB8"/>
    <w:rsid w:val="00EA792B"/>
    <w:rsid w:val="00EB163A"/>
    <w:rsid w:val="00EC230B"/>
    <w:rsid w:val="00EC3037"/>
    <w:rsid w:val="00EC5D1D"/>
    <w:rsid w:val="00EC65DC"/>
    <w:rsid w:val="00ED11AF"/>
    <w:rsid w:val="00ED698F"/>
    <w:rsid w:val="00EF0328"/>
    <w:rsid w:val="00EF172C"/>
    <w:rsid w:val="00F03853"/>
    <w:rsid w:val="00F03CF5"/>
    <w:rsid w:val="00F042E0"/>
    <w:rsid w:val="00F07982"/>
    <w:rsid w:val="00F07CE1"/>
    <w:rsid w:val="00F1408D"/>
    <w:rsid w:val="00F25263"/>
    <w:rsid w:val="00F31507"/>
    <w:rsid w:val="00F3295B"/>
    <w:rsid w:val="00F34CB0"/>
    <w:rsid w:val="00F44C05"/>
    <w:rsid w:val="00F5044D"/>
    <w:rsid w:val="00F51720"/>
    <w:rsid w:val="00F548A1"/>
    <w:rsid w:val="00F653DC"/>
    <w:rsid w:val="00F6708E"/>
    <w:rsid w:val="00F72C92"/>
    <w:rsid w:val="00F744CB"/>
    <w:rsid w:val="00F763CE"/>
    <w:rsid w:val="00F76CD1"/>
    <w:rsid w:val="00F82407"/>
    <w:rsid w:val="00F9374F"/>
    <w:rsid w:val="00F97850"/>
    <w:rsid w:val="00FA45D3"/>
    <w:rsid w:val="00FB113C"/>
    <w:rsid w:val="00FB27B9"/>
    <w:rsid w:val="00FD02E4"/>
    <w:rsid w:val="00FD373E"/>
    <w:rsid w:val="00FE3EEB"/>
    <w:rsid w:val="00FE5001"/>
    <w:rsid w:val="00FE64DF"/>
    <w:rsid w:val="00FF341F"/>
    <w:rsid w:val="00FF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F89083"/>
  <w15:docId w15:val="{24F5123C-B798-473A-8288-9C822CDF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2"/>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2"/>
      </w:numPr>
      <w:spacing w:before="240" w:after="60"/>
      <w:outlineLvl w:val="4"/>
    </w:pPr>
    <w:rPr>
      <w:sz w:val="22"/>
    </w:rPr>
  </w:style>
  <w:style w:type="paragraph" w:styleId="Heading6">
    <w:name w:val="heading 6"/>
    <w:basedOn w:val="Normal"/>
    <w:next w:val="Normal"/>
    <w:qFormat/>
    <w:pPr>
      <w:numPr>
        <w:ilvl w:val="5"/>
        <w:numId w:val="12"/>
      </w:numPr>
      <w:spacing w:before="240" w:after="60"/>
      <w:outlineLvl w:val="5"/>
    </w:pPr>
    <w:rPr>
      <w:i/>
      <w:sz w:val="22"/>
    </w:rPr>
  </w:style>
  <w:style w:type="paragraph" w:styleId="Heading7">
    <w:name w:val="heading 7"/>
    <w:basedOn w:val="Normal"/>
    <w:next w:val="Normal"/>
    <w:qFormat/>
    <w:pPr>
      <w:numPr>
        <w:ilvl w:val="6"/>
        <w:numId w:val="12"/>
      </w:numPr>
      <w:spacing w:before="240" w:after="60"/>
      <w:outlineLvl w:val="6"/>
    </w:pPr>
  </w:style>
  <w:style w:type="paragraph" w:styleId="Heading8">
    <w:name w:val="heading 8"/>
    <w:basedOn w:val="Normal"/>
    <w:next w:val="Normal"/>
    <w:qFormat/>
    <w:pPr>
      <w:numPr>
        <w:ilvl w:val="7"/>
        <w:numId w:val="12"/>
      </w:numPr>
      <w:spacing w:before="240" w:after="60"/>
      <w:outlineLvl w:val="7"/>
    </w:pPr>
    <w:rPr>
      <w:i/>
    </w:rPr>
  </w:style>
  <w:style w:type="paragraph" w:styleId="Heading9">
    <w:name w:val="heading 9"/>
    <w:basedOn w:val="Normal"/>
    <w:next w:val="Normal"/>
    <w:qFormat/>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uiPriority w:val="99"/>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ListParagraph">
    <w:name w:val="List Paragraph"/>
    <w:basedOn w:val="Normal"/>
    <w:uiPriority w:val="34"/>
    <w:qFormat/>
    <w:rsid w:val="00D11612"/>
    <w:pPr>
      <w:ind w:left="720"/>
      <w:contextualSpacing/>
    </w:pPr>
  </w:style>
  <w:style w:type="character" w:styleId="Strong">
    <w:name w:val="Strong"/>
    <w:uiPriority w:val="22"/>
    <w:qFormat/>
    <w:rsid w:val="008A6DC5"/>
    <w:rPr>
      <w:b/>
      <w:bCs/>
    </w:rPr>
  </w:style>
  <w:style w:type="character" w:customStyle="1" w:styleId="Heading1Char">
    <w:name w:val="Heading 1 Char"/>
    <w:basedOn w:val="DefaultParagraphFont"/>
    <w:link w:val="Heading1"/>
    <w:rsid w:val="00DB3202"/>
    <w:rPr>
      <w:rFonts w:ascii="Arial" w:hAnsi="Arial"/>
      <w:b/>
      <w:sz w:val="24"/>
    </w:rPr>
  </w:style>
  <w:style w:type="character" w:customStyle="1" w:styleId="BodyTextChar">
    <w:name w:val="Body Text Char"/>
    <w:basedOn w:val="DefaultParagraphFont"/>
    <w:link w:val="BodyText"/>
    <w:rsid w:val="00DB3202"/>
  </w:style>
  <w:style w:type="paragraph" w:styleId="CommentText">
    <w:name w:val="annotation text"/>
    <w:basedOn w:val="Normal"/>
    <w:link w:val="CommentTextChar"/>
    <w:uiPriority w:val="99"/>
    <w:semiHidden/>
    <w:unhideWhenUsed/>
    <w:rsid w:val="00283129"/>
    <w:pPr>
      <w:spacing w:line="240" w:lineRule="auto"/>
    </w:pPr>
  </w:style>
  <w:style w:type="character" w:customStyle="1" w:styleId="CommentTextChar">
    <w:name w:val="Comment Text Char"/>
    <w:basedOn w:val="DefaultParagraphFont"/>
    <w:link w:val="CommentText"/>
    <w:uiPriority w:val="99"/>
    <w:semiHidden/>
    <w:rsid w:val="0028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w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msdn.microsoft.com/en-us/magazine/cc188707.aspx" TargetMode="External"/><Relationship Id="rId17" Type="http://schemas.openxmlformats.org/officeDocument/2006/relationships/package" Target="embeddings/Microsoft_Visio_Drawing11.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wmf"/><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9.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w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5C6E04F5F2CA4DBF07DC2DA055DA5A" ma:contentTypeVersion="0" ma:contentTypeDescription="Create a new document." ma:contentTypeScope="" ma:versionID="b67af60ff7fc8b8e5184fdb460baaf9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6FE73F-A05A-4DA6-AA2E-3DE8A665A7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3D46C0-11ED-4C0B-93A1-3605754EF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2649353-A70B-4408-A690-FFF0143723BC}">
  <ds:schemaRefs>
    <ds:schemaRef ds:uri="http://schemas.openxmlformats.org/officeDocument/2006/bibliography"/>
  </ds:schemaRefs>
</ds:datastoreItem>
</file>

<file path=customXml/itemProps4.xml><?xml version="1.0" encoding="utf-8"?>
<ds:datastoreItem xmlns:ds="http://schemas.openxmlformats.org/officeDocument/2006/customXml" ds:itemID="{513BFBA5-B365-4BCC-B3EF-353BF00481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6006</TotalTime>
  <Pages>13</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15259</CharactersWithSpaces>
  <SharedDoc>false</SharedDoc>
  <HLinks>
    <vt:vector size="114" baseType="variant">
      <vt:variant>
        <vt:i4>2818080</vt:i4>
      </vt:variant>
      <vt:variant>
        <vt:i4>114</vt:i4>
      </vt:variant>
      <vt:variant>
        <vt:i4>0</vt:i4>
      </vt:variant>
      <vt:variant>
        <vt:i4>5</vt:i4>
      </vt:variant>
      <vt:variant>
        <vt:lpwstr>http://msdn.microsoft.com/en-us/magazine/cc188707.aspx</vt:lpwstr>
      </vt:variant>
      <vt:variant>
        <vt:lpwstr/>
      </vt:variant>
      <vt:variant>
        <vt:i4>1900593</vt:i4>
      </vt:variant>
      <vt:variant>
        <vt:i4>104</vt:i4>
      </vt:variant>
      <vt:variant>
        <vt:i4>0</vt:i4>
      </vt:variant>
      <vt:variant>
        <vt:i4>5</vt:i4>
      </vt:variant>
      <vt:variant>
        <vt:lpwstr/>
      </vt:variant>
      <vt:variant>
        <vt:lpwstr>_Toc385403752</vt:lpwstr>
      </vt:variant>
      <vt:variant>
        <vt:i4>1900593</vt:i4>
      </vt:variant>
      <vt:variant>
        <vt:i4>98</vt:i4>
      </vt:variant>
      <vt:variant>
        <vt:i4>0</vt:i4>
      </vt:variant>
      <vt:variant>
        <vt:i4>5</vt:i4>
      </vt:variant>
      <vt:variant>
        <vt:lpwstr/>
      </vt:variant>
      <vt:variant>
        <vt:lpwstr>_Toc385403751</vt:lpwstr>
      </vt:variant>
      <vt:variant>
        <vt:i4>1900593</vt:i4>
      </vt:variant>
      <vt:variant>
        <vt:i4>92</vt:i4>
      </vt:variant>
      <vt:variant>
        <vt:i4>0</vt:i4>
      </vt:variant>
      <vt:variant>
        <vt:i4>5</vt:i4>
      </vt:variant>
      <vt:variant>
        <vt:lpwstr/>
      </vt:variant>
      <vt:variant>
        <vt:lpwstr>_Toc385403750</vt:lpwstr>
      </vt:variant>
      <vt:variant>
        <vt:i4>1835057</vt:i4>
      </vt:variant>
      <vt:variant>
        <vt:i4>86</vt:i4>
      </vt:variant>
      <vt:variant>
        <vt:i4>0</vt:i4>
      </vt:variant>
      <vt:variant>
        <vt:i4>5</vt:i4>
      </vt:variant>
      <vt:variant>
        <vt:lpwstr/>
      </vt:variant>
      <vt:variant>
        <vt:lpwstr>_Toc385403749</vt:lpwstr>
      </vt:variant>
      <vt:variant>
        <vt:i4>1835057</vt:i4>
      </vt:variant>
      <vt:variant>
        <vt:i4>80</vt:i4>
      </vt:variant>
      <vt:variant>
        <vt:i4>0</vt:i4>
      </vt:variant>
      <vt:variant>
        <vt:i4>5</vt:i4>
      </vt:variant>
      <vt:variant>
        <vt:lpwstr/>
      </vt:variant>
      <vt:variant>
        <vt:lpwstr>_Toc385403748</vt:lpwstr>
      </vt:variant>
      <vt:variant>
        <vt:i4>1835057</vt:i4>
      </vt:variant>
      <vt:variant>
        <vt:i4>74</vt:i4>
      </vt:variant>
      <vt:variant>
        <vt:i4>0</vt:i4>
      </vt:variant>
      <vt:variant>
        <vt:i4>5</vt:i4>
      </vt:variant>
      <vt:variant>
        <vt:lpwstr/>
      </vt:variant>
      <vt:variant>
        <vt:lpwstr>_Toc385403747</vt:lpwstr>
      </vt:variant>
      <vt:variant>
        <vt:i4>1835057</vt:i4>
      </vt:variant>
      <vt:variant>
        <vt:i4>68</vt:i4>
      </vt:variant>
      <vt:variant>
        <vt:i4>0</vt:i4>
      </vt:variant>
      <vt:variant>
        <vt:i4>5</vt:i4>
      </vt:variant>
      <vt:variant>
        <vt:lpwstr/>
      </vt:variant>
      <vt:variant>
        <vt:lpwstr>_Toc385403746</vt:lpwstr>
      </vt:variant>
      <vt:variant>
        <vt:i4>1835057</vt:i4>
      </vt:variant>
      <vt:variant>
        <vt:i4>62</vt:i4>
      </vt:variant>
      <vt:variant>
        <vt:i4>0</vt:i4>
      </vt:variant>
      <vt:variant>
        <vt:i4>5</vt:i4>
      </vt:variant>
      <vt:variant>
        <vt:lpwstr/>
      </vt:variant>
      <vt:variant>
        <vt:lpwstr>_Toc385403745</vt:lpwstr>
      </vt:variant>
      <vt:variant>
        <vt:i4>1835057</vt:i4>
      </vt:variant>
      <vt:variant>
        <vt:i4>56</vt:i4>
      </vt:variant>
      <vt:variant>
        <vt:i4>0</vt:i4>
      </vt:variant>
      <vt:variant>
        <vt:i4>5</vt:i4>
      </vt:variant>
      <vt:variant>
        <vt:lpwstr/>
      </vt:variant>
      <vt:variant>
        <vt:lpwstr>_Toc385403744</vt:lpwstr>
      </vt:variant>
      <vt:variant>
        <vt:i4>1835057</vt:i4>
      </vt:variant>
      <vt:variant>
        <vt:i4>50</vt:i4>
      </vt:variant>
      <vt:variant>
        <vt:i4>0</vt:i4>
      </vt:variant>
      <vt:variant>
        <vt:i4>5</vt:i4>
      </vt:variant>
      <vt:variant>
        <vt:lpwstr/>
      </vt:variant>
      <vt:variant>
        <vt:lpwstr>_Toc385403743</vt:lpwstr>
      </vt:variant>
      <vt:variant>
        <vt:i4>1835057</vt:i4>
      </vt:variant>
      <vt:variant>
        <vt:i4>44</vt:i4>
      </vt:variant>
      <vt:variant>
        <vt:i4>0</vt:i4>
      </vt:variant>
      <vt:variant>
        <vt:i4>5</vt:i4>
      </vt:variant>
      <vt:variant>
        <vt:lpwstr/>
      </vt:variant>
      <vt:variant>
        <vt:lpwstr>_Toc385403742</vt:lpwstr>
      </vt:variant>
      <vt:variant>
        <vt:i4>1835057</vt:i4>
      </vt:variant>
      <vt:variant>
        <vt:i4>38</vt:i4>
      </vt:variant>
      <vt:variant>
        <vt:i4>0</vt:i4>
      </vt:variant>
      <vt:variant>
        <vt:i4>5</vt:i4>
      </vt:variant>
      <vt:variant>
        <vt:lpwstr/>
      </vt:variant>
      <vt:variant>
        <vt:lpwstr>_Toc385403741</vt:lpwstr>
      </vt:variant>
      <vt:variant>
        <vt:i4>1835057</vt:i4>
      </vt:variant>
      <vt:variant>
        <vt:i4>32</vt:i4>
      </vt:variant>
      <vt:variant>
        <vt:i4>0</vt:i4>
      </vt:variant>
      <vt:variant>
        <vt:i4>5</vt:i4>
      </vt:variant>
      <vt:variant>
        <vt:lpwstr/>
      </vt:variant>
      <vt:variant>
        <vt:lpwstr>_Toc385403740</vt:lpwstr>
      </vt:variant>
      <vt:variant>
        <vt:i4>1769521</vt:i4>
      </vt:variant>
      <vt:variant>
        <vt:i4>26</vt:i4>
      </vt:variant>
      <vt:variant>
        <vt:i4>0</vt:i4>
      </vt:variant>
      <vt:variant>
        <vt:i4>5</vt:i4>
      </vt:variant>
      <vt:variant>
        <vt:lpwstr/>
      </vt:variant>
      <vt:variant>
        <vt:lpwstr>_Toc385403739</vt:lpwstr>
      </vt:variant>
      <vt:variant>
        <vt:i4>1769521</vt:i4>
      </vt:variant>
      <vt:variant>
        <vt:i4>20</vt:i4>
      </vt:variant>
      <vt:variant>
        <vt:i4>0</vt:i4>
      </vt:variant>
      <vt:variant>
        <vt:i4>5</vt:i4>
      </vt:variant>
      <vt:variant>
        <vt:lpwstr/>
      </vt:variant>
      <vt:variant>
        <vt:lpwstr>_Toc385403738</vt:lpwstr>
      </vt:variant>
      <vt:variant>
        <vt:i4>1769521</vt:i4>
      </vt:variant>
      <vt:variant>
        <vt:i4>14</vt:i4>
      </vt:variant>
      <vt:variant>
        <vt:i4>0</vt:i4>
      </vt:variant>
      <vt:variant>
        <vt:i4>5</vt:i4>
      </vt:variant>
      <vt:variant>
        <vt:lpwstr/>
      </vt:variant>
      <vt:variant>
        <vt:lpwstr>_Toc385403737</vt:lpwstr>
      </vt:variant>
      <vt:variant>
        <vt:i4>1769521</vt:i4>
      </vt:variant>
      <vt:variant>
        <vt:i4>8</vt:i4>
      </vt:variant>
      <vt:variant>
        <vt:i4>0</vt:i4>
      </vt:variant>
      <vt:variant>
        <vt:i4>5</vt:i4>
      </vt:variant>
      <vt:variant>
        <vt:lpwstr/>
      </vt:variant>
      <vt:variant>
        <vt:lpwstr>_Toc385403736</vt:lpwstr>
      </vt:variant>
      <vt:variant>
        <vt:i4>1769521</vt:i4>
      </vt:variant>
      <vt:variant>
        <vt:i4>2</vt:i4>
      </vt:variant>
      <vt:variant>
        <vt:i4>0</vt:i4>
      </vt:variant>
      <vt:variant>
        <vt:i4>5</vt:i4>
      </vt:variant>
      <vt:variant>
        <vt:lpwstr/>
      </vt:variant>
      <vt:variant>
        <vt:lpwstr>_Toc385403735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Palacherla, Susmitha C</cp:lastModifiedBy>
  <cp:revision>178</cp:revision>
  <cp:lastPrinted>2013-11-12T13:24:00Z</cp:lastPrinted>
  <dcterms:created xsi:type="dcterms:W3CDTF">2014-07-01T14:02:00Z</dcterms:created>
  <dcterms:modified xsi:type="dcterms:W3CDTF">2021-04-26T12:25:00Z</dcterms:modified>
</cp:coreProperties>
</file>
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4063A0">
      <w:pPr>
        <w:ind w:right="-270"/>
        <w:jc w:val="center"/>
        <w:rPr>
          <w:rFonts w:ascii="Arial" w:hAnsi="Arial"/>
        </w:rPr>
      </w:pPr>
    </w:p>
    <w:p w:rsidR="00C26229" w:rsidRPr="00167987" w:rsidRDefault="006917C3" w:rsidP="004063A0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4FEF4FF" wp14:editId="4409999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A11535">
        <w:rPr>
          <w:rFonts w:ascii="Arial" w:hAnsi="Arial"/>
          <w:sz w:val="32"/>
        </w:rPr>
        <w:t>oaching Log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4063A0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4063A0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p w:rsidR="00C26229" w:rsidRPr="00167987" w:rsidRDefault="00C26229" w:rsidP="004063A0">
      <w:pPr>
        <w:ind w:right="-270"/>
        <w:jc w:val="center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7020"/>
      </w:tblGrid>
      <w:tr w:rsidR="00C26229" w:rsidRPr="00167987" w:rsidTr="004063A0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702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4063A0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702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9A6A26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4063A0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 </w:t>
      </w:r>
      <w:r w:rsidR="009A6A26">
        <w:rPr>
          <w:rFonts w:ascii="Arial" w:hAnsi="Arial"/>
          <w:sz w:val="22"/>
          <w:u w:val="single"/>
        </w:rPr>
        <w:t>September</w:t>
      </w:r>
      <w:r w:rsidR="00F228A1">
        <w:rPr>
          <w:rFonts w:ascii="Arial" w:hAnsi="Arial"/>
          <w:sz w:val="22"/>
          <w:u w:val="single"/>
        </w:rPr>
        <w:t xml:space="preserve"> 1</w:t>
      </w:r>
      <w:r w:rsidR="009A6A26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9A6A26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9A6A26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98D116" wp14:editId="1899F8E9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 w:rsidRPr="00167987">
        <w:rPr>
          <w:b/>
          <w:sz w:val="22"/>
        </w:rPr>
        <w:t>Approved by:</w:t>
      </w:r>
      <w:r w:rsidRPr="00167987">
        <w:rPr>
          <w:b/>
          <w:sz w:val="20"/>
        </w:rPr>
        <w:tab/>
      </w:r>
      <w:r w:rsidRPr="00167987">
        <w:rPr>
          <w:b/>
          <w:sz w:val="20"/>
        </w:rPr>
        <w:tab/>
      </w:r>
      <w:r w:rsidR="004063A0">
        <w:rPr>
          <w:b/>
          <w:sz w:val="20"/>
        </w:rPr>
        <w:tab/>
      </w:r>
      <w:r w:rsidRPr="00167987">
        <w:rPr>
          <w:b/>
          <w:sz w:val="22"/>
        </w:rPr>
        <w:t xml:space="preserve">Date: </w:t>
      </w:r>
    </w:p>
    <w:p w:rsidR="00C26229" w:rsidRDefault="004063A0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5EEB3CC" wp14:editId="117478F2">
                <wp:simplePos x="0" y="0"/>
                <wp:positionH relativeFrom="column">
                  <wp:posOffset>5114925</wp:posOffset>
                </wp:positionH>
                <wp:positionV relativeFrom="paragraph">
                  <wp:posOffset>2540</wp:posOffset>
                </wp:positionV>
                <wp:extent cx="1162050" cy="635"/>
                <wp:effectExtent l="0" t="0" r="19050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0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75pt,.2pt" to="494.2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C509B9B" wp14:editId="7B6E4BEB">
                <wp:simplePos x="0" y="0"/>
                <wp:positionH relativeFrom="column">
                  <wp:posOffset>971550</wp:posOffset>
                </wp:positionH>
                <wp:positionV relativeFrom="paragraph">
                  <wp:posOffset>-1905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5pt,-.15pt" to="270.9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rFonts w:ascii="Arial Black" w:hAnsi="Arial Black"/>
          <w:sz w:val="28"/>
        </w:rPr>
        <w:br w:type="page"/>
      </w:r>
      <w:r w:rsidR="00C26229"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0C0FD7">
        <w:trPr>
          <w:tblHeader/>
        </w:trPr>
        <w:tc>
          <w:tcPr>
            <w:tcW w:w="144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0C0FD7">
        <w:tc>
          <w:tcPr>
            <w:tcW w:w="1440" w:type="dxa"/>
          </w:tcPr>
          <w:p w:rsidR="00C26229" w:rsidRDefault="00DA05F0" w:rsidP="009A6A26">
            <w:pPr>
              <w:pStyle w:val="hdr1"/>
              <w:ind w:left="0"/>
              <w:jc w:val="left"/>
            </w:pPr>
            <w:r>
              <w:t>0</w:t>
            </w:r>
            <w:r w:rsidR="009A6A26">
              <w:t>9</w:t>
            </w:r>
            <w:r w:rsidR="00F228A1">
              <w:t>/</w:t>
            </w:r>
            <w:r w:rsidR="009A6A26">
              <w:t>10</w:t>
            </w:r>
            <w:r w:rsidR="00C26229">
              <w:t>/201</w:t>
            </w:r>
            <w:r w:rsidR="009A6A26">
              <w:t>4</w:t>
            </w:r>
          </w:p>
        </w:tc>
        <w:tc>
          <w:tcPr>
            <w:tcW w:w="4608" w:type="dxa"/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</w:tcPr>
          <w:p w:rsidR="00C26229" w:rsidRDefault="009A6A26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05F0" w:rsidTr="009A6A26">
        <w:tc>
          <w:tcPr>
            <w:tcW w:w="1440" w:type="dxa"/>
          </w:tcPr>
          <w:p w:rsidR="00DA05F0" w:rsidRDefault="00DA05F0" w:rsidP="00C9040C">
            <w:pPr>
              <w:pStyle w:val="hdr1"/>
              <w:ind w:left="0"/>
              <w:jc w:val="left"/>
            </w:pPr>
            <w:ins w:id="0" w:author="Augustin, Jourdain M" w:date="2014-09-12T18:40:00Z">
              <w:r>
                <w:t>09/12/2014</w:t>
              </w:r>
            </w:ins>
          </w:p>
        </w:tc>
        <w:tc>
          <w:tcPr>
            <w:tcW w:w="4608" w:type="dxa"/>
          </w:tcPr>
          <w:p w:rsidR="00DA05F0" w:rsidRPr="009F4F18" w:rsidRDefault="00DA05F0" w:rsidP="009A6A26">
            <w:pPr>
              <w:pStyle w:val="hdr1"/>
              <w:ind w:left="0"/>
              <w:jc w:val="left"/>
            </w:pPr>
            <w:ins w:id="1" w:author="Augustin, Jourdain M" w:date="2014-09-12T18:40:00Z">
              <w:r w:rsidRPr="00DA05F0">
                <w:t xml:space="preserve">P13506: </w:t>
              </w:r>
              <w:r>
                <w:t xml:space="preserve">Update to reflect ARC as any potential WACS* job code user </w:t>
              </w:r>
            </w:ins>
            <w:ins w:id="2" w:author="Augustin, Jourdain M" w:date="2014-09-12T18:39:00Z">
              <w:r>
                <w:t xml:space="preserve">- </w:t>
              </w:r>
              <w:r w:rsidRPr="00DA05F0">
                <w:t>2.4.2 - page 6</w:t>
              </w:r>
            </w:ins>
          </w:p>
        </w:tc>
        <w:tc>
          <w:tcPr>
            <w:tcW w:w="3420" w:type="dxa"/>
          </w:tcPr>
          <w:p w:rsidR="00DA05F0" w:rsidRDefault="00DA05F0" w:rsidP="009A6A26">
            <w:pPr>
              <w:pStyle w:val="hdr1"/>
              <w:ind w:left="0"/>
              <w:jc w:val="left"/>
            </w:pPr>
            <w:ins w:id="3" w:author="Augustin, Jourdain M" w:date="2014-09-12T18:40:00Z">
              <w:r>
                <w:t>Jourda</w:t>
              </w:r>
              <w:bookmarkStart w:id="4" w:name="_GoBack"/>
              <w:bookmarkEnd w:id="4"/>
              <w:r>
                <w:t>in Augustin</w:t>
              </w:r>
            </w:ins>
          </w:p>
        </w:tc>
      </w:tr>
      <w:tr w:rsidR="00DA05F0" w:rsidTr="000C0FD7">
        <w:tc>
          <w:tcPr>
            <w:tcW w:w="1440" w:type="dxa"/>
          </w:tcPr>
          <w:p w:rsidR="00DA05F0" w:rsidRDefault="00DA05F0" w:rsidP="000C0FD7">
            <w:pPr>
              <w:pStyle w:val="hdr1"/>
              <w:ind w:left="0"/>
              <w:jc w:val="left"/>
            </w:pPr>
          </w:p>
        </w:tc>
        <w:tc>
          <w:tcPr>
            <w:tcW w:w="4608" w:type="dxa"/>
          </w:tcPr>
          <w:p w:rsidR="00DA05F0" w:rsidRPr="001C2B35" w:rsidRDefault="00DA05F0" w:rsidP="001C2B35">
            <w:pPr>
              <w:pStyle w:val="hdr1"/>
              <w:ind w:left="0"/>
              <w:jc w:val="left"/>
            </w:pPr>
          </w:p>
        </w:tc>
        <w:tc>
          <w:tcPr>
            <w:tcW w:w="3420" w:type="dxa"/>
          </w:tcPr>
          <w:p w:rsidR="00DA05F0" w:rsidRDefault="00DA05F0" w:rsidP="000C0FD7">
            <w:pPr>
              <w:pStyle w:val="hdr1"/>
              <w:ind w:left="0"/>
              <w:jc w:val="left"/>
            </w:pPr>
          </w:p>
        </w:tc>
      </w:tr>
    </w:tbl>
    <w:p w:rsidR="00C26229" w:rsidRDefault="00C26229" w:rsidP="00C26229">
      <w:pPr>
        <w:pStyle w:val="CommentText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C26229" w:rsidRDefault="00C26229" w:rsidP="00C26229">
      <w:pPr>
        <w:rPr>
          <w:rFonts w:ascii="Arial" w:hAnsi="Arial"/>
        </w:rPr>
      </w:pPr>
    </w:p>
    <w:p w:rsidR="007456D4" w:rsidRDefault="00C26229">
      <w:pPr>
        <w:pStyle w:val="TOC1"/>
        <w:tabs>
          <w:tab w:val="left" w:pos="660"/>
          <w:tab w:val="right" w:leader="dot" w:pos="13814"/>
        </w:tabs>
        <w:rPr>
          <w:noProof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F6532">
        <w:rPr>
          <w:rFonts w:cs="Arial"/>
          <w:noProof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Design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Location Grid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456D4" w:rsidRDefault="007456D4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Log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FF6532"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FF6532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456D4" w:rsidRDefault="007456D4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“</w:t>
      </w:r>
      <w:r w:rsidRPr="00FF6532">
        <w:rPr>
          <w:rFonts w:cs="Arial"/>
          <w:noProof/>
        </w:rPr>
        <w:t>eCoaching Log</w:t>
      </w:r>
      <w:r>
        <w:rPr>
          <w:noProof/>
        </w:rPr>
        <w:t>” Page (default2.asp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_Toc398119449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6229" w:rsidRDefault="00C26229" w:rsidP="004063A0">
      <w:pPr>
        <w:tabs>
          <w:tab w:val="right" w:leader="dot" w:pos="1341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C26229">
      <w:pPr>
        <w:pStyle w:val="Heading1"/>
        <w:rPr>
          <w:rFonts w:cs="Arial"/>
        </w:rPr>
      </w:pPr>
      <w:r>
        <w:br w:type="page"/>
      </w:r>
      <w:bookmarkStart w:id="5" w:name="_Toc184635826"/>
      <w:bookmarkStart w:id="6" w:name="_Toc398119441"/>
      <w:bookmarkStart w:id="7" w:name="_Toc81713402"/>
      <w:r>
        <w:lastRenderedPageBreak/>
        <w:t>Design Criteria</w:t>
      </w:r>
      <w:bookmarkEnd w:id="5"/>
      <w:bookmarkEnd w:id="6"/>
      <w:r>
        <w:t xml:space="preserve"> </w:t>
      </w:r>
      <w:bookmarkEnd w:id="7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9A6A26">
      <w:pPr>
        <w:pStyle w:val="Heading2"/>
      </w:pPr>
      <w:bookmarkStart w:id="8" w:name="_Toc398119442"/>
      <w:r w:rsidRPr="00343A34">
        <w:t>Location Grid</w:t>
      </w:r>
      <w:bookmarkEnd w:id="8"/>
      <w:r w:rsidRPr="00343A34">
        <w:t xml:space="preserve">  </w:t>
      </w: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  <w:gridCol w:w="1288"/>
        <w:gridCol w:w="1288"/>
      </w:tblGrid>
      <w:tr w:rsidR="00A95EA1" w:rsidRPr="00343A34" w:rsidTr="003D7777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A95EA1" w:rsidRPr="00343A34" w:rsidRDefault="00A95EA1" w:rsidP="00036FDB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E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F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F-1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F-2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F-3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F-4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F-5</w:t>
            </w:r>
          </w:p>
        </w:tc>
      </w:tr>
      <w:tr w:rsidR="00A95EA1" w:rsidRPr="00343A34" w:rsidTr="003D7777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A95EA1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E-6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95EA1" w:rsidRPr="00343A34" w:rsidRDefault="00A95EA1" w:rsidP="00036FDB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F-6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Pr="00832A74" w:rsidRDefault="00C26229" w:rsidP="00C26229">
      <w:pPr>
        <w:pStyle w:val="BodyText"/>
        <w:ind w:left="144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720E81" w:rsidP="00720E81">
      <w:pPr>
        <w:pStyle w:val="Heading1"/>
      </w:pPr>
      <w:bookmarkStart w:id="9" w:name="_Toc398119443"/>
      <w:r w:rsidRPr="00720E81">
        <w:t>eC</w:t>
      </w:r>
      <w:r w:rsidR="00E80C27">
        <w:t xml:space="preserve">oaching </w:t>
      </w:r>
      <w:r w:rsidRPr="00720E81">
        <w:t>L</w:t>
      </w:r>
      <w:r w:rsidR="00E80C27">
        <w:t>og</w:t>
      </w:r>
      <w:r w:rsidRPr="00720E81">
        <w:t xml:space="preserve"> </w:t>
      </w:r>
      <w:r w:rsidR="00C26229">
        <w:t>Application</w:t>
      </w:r>
      <w:bookmarkEnd w:id="9"/>
    </w:p>
    <w:p w:rsidR="00C26229" w:rsidRDefault="00C26229" w:rsidP="00C26229">
      <w:pPr>
        <w:pStyle w:val="Heading2"/>
        <w:rPr>
          <w:b w:val="0"/>
          <w:i w:val="0"/>
        </w:rPr>
      </w:pPr>
      <w:bookmarkStart w:id="10" w:name="_Toc398119444"/>
      <w:r w:rsidRPr="006F7E34">
        <w:rPr>
          <w:b w:val="0"/>
          <w:i w:val="0"/>
        </w:rPr>
        <w:t>Purpose</w:t>
      </w:r>
      <w:bookmarkEnd w:id="10"/>
    </w:p>
    <w:p w:rsidR="00C26229" w:rsidRPr="006F7E34" w:rsidRDefault="00C26229" w:rsidP="00C26229">
      <w:pPr>
        <w:rPr>
          <w:rFonts w:ascii="Arial" w:hAnsi="Arial" w:cs="Arial"/>
        </w:rPr>
      </w:pPr>
      <w:r w:rsidRPr="006F7E34"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6A7262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6A7262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</w:t>
      </w:r>
      <w:r w:rsidRPr="006F7E34">
        <w:rPr>
          <w:rFonts w:ascii="Arial" w:hAnsi="Arial" w:cs="Arial"/>
        </w:rPr>
        <w:t xml:space="preserve">shall be an access point to </w:t>
      </w:r>
      <w:r w:rsidR="00BF306E">
        <w:rPr>
          <w:rFonts w:ascii="Arial" w:hAnsi="Arial" w:cs="Arial"/>
        </w:rPr>
        <w:t xml:space="preserve">add </w:t>
      </w:r>
      <w:r w:rsidR="006A7262">
        <w:rPr>
          <w:rFonts w:ascii="Arial" w:hAnsi="Arial" w:cs="Arial"/>
        </w:rPr>
        <w:t>coaching information</w:t>
      </w:r>
      <w:r>
        <w:rPr>
          <w:rFonts w:ascii="Arial" w:hAnsi="Arial" w:cs="Arial"/>
        </w:rPr>
        <w:t>.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1" w:name="_Toc184635844"/>
      <w:r>
        <w:t xml:space="preserve"> </w:t>
      </w:r>
      <w:bookmarkStart w:id="12" w:name="_Toc398119445"/>
      <w:bookmarkEnd w:id="11"/>
      <w:r w:rsidRPr="006F7E34">
        <w:rPr>
          <w:b w:val="0"/>
          <w:i w:val="0"/>
        </w:rPr>
        <w:t>Assumptions</w:t>
      </w:r>
      <w:bookmarkEnd w:id="12"/>
    </w:p>
    <w:p w:rsidR="00C26229" w:rsidRDefault="00C26229" w:rsidP="00720E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0E81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720E81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720E81" w:rsidRPr="00720E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application will </w:t>
      </w:r>
      <w:r w:rsidR="00E06351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>be 508 compliant</w:t>
      </w:r>
    </w:p>
    <w:p w:rsid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Vangent </w:t>
      </w:r>
      <w:r w:rsidR="0071207F">
        <w:rPr>
          <w:rFonts w:ascii="Arial" w:hAnsi="Arial" w:cs="Arial"/>
        </w:rPr>
        <w:t xml:space="preserve">and GDIT </w:t>
      </w:r>
      <w:r>
        <w:rPr>
          <w:rFonts w:ascii="Arial" w:hAnsi="Arial" w:cs="Arial"/>
        </w:rPr>
        <w:t xml:space="preserve">domain users will </w:t>
      </w:r>
      <w:r w:rsidR="00BF306E" w:rsidRPr="00BF306E">
        <w:rPr>
          <w:rFonts w:ascii="Arial" w:hAnsi="Arial" w:cs="Arial"/>
        </w:rPr>
        <w:t xml:space="preserve">have 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BF306E" w:rsidRPr="00BF306E">
        <w:rPr>
          <w:rFonts w:ascii="Arial" w:hAnsi="Arial" w:cs="Arial"/>
        </w:rPr>
        <w:t xml:space="preserve"> application.</w:t>
      </w:r>
    </w:p>
    <w:p w:rsidR="00E06351" w:rsidRPr="00BF306E" w:rsidRDefault="00E06351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 CSRS (except for ARC CSRs) will not be allowed to submit eCoaching records.</w:t>
      </w:r>
    </w:p>
    <w:p w:rsidR="00BF306E" w:rsidRDefault="00BF306E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F306E">
        <w:rPr>
          <w:rFonts w:ascii="Arial" w:hAnsi="Arial" w:cs="Arial"/>
        </w:rPr>
        <w:t xml:space="preserve">Access to 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>og</w:t>
      </w:r>
      <w:r w:rsidR="00E80C27" w:rsidRPr="00BF306E">
        <w:rPr>
          <w:rFonts w:ascii="Arial" w:hAnsi="Arial" w:cs="Arial"/>
        </w:rPr>
        <w:t xml:space="preserve"> </w:t>
      </w:r>
      <w:r w:rsidRPr="00BF306E">
        <w:rPr>
          <w:rFonts w:ascii="Arial" w:hAnsi="Arial" w:cs="Arial"/>
        </w:rPr>
        <w:t xml:space="preserve">Control web page will be authenticated via the </w:t>
      </w:r>
      <w:r w:rsidR="0071207F">
        <w:rPr>
          <w:rFonts w:ascii="Arial" w:hAnsi="Arial" w:cs="Arial"/>
        </w:rPr>
        <w:t>active directory</w:t>
      </w:r>
      <w:r w:rsidRPr="00BF306E">
        <w:rPr>
          <w:rFonts w:ascii="Arial" w:hAnsi="Arial" w:cs="Arial"/>
        </w:rPr>
        <w:t xml:space="preserve"> LAN Identification.</w:t>
      </w:r>
    </w:p>
    <w:p w:rsidR="0071207F" w:rsidRPr="00BF306E" w:rsidRDefault="0071207F" w:rsidP="00C2622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eCoaching Log application will incorporate 3 modules, CSR, Quality and Supervisor</w:t>
      </w:r>
    </w:p>
    <w:p w:rsidR="00C26229" w:rsidRPr="006F7E34" w:rsidRDefault="00C26229" w:rsidP="00C26229">
      <w:pPr>
        <w:rPr>
          <w:rFonts w:ascii="Arial" w:hAnsi="Arial" w:cs="Arial"/>
        </w:rPr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3" w:name="_Toc398119446"/>
      <w:r w:rsidRPr="006F7E34">
        <w:rPr>
          <w:b w:val="0"/>
          <w:i w:val="0"/>
        </w:rPr>
        <w:t>User</w:t>
      </w:r>
      <w:bookmarkEnd w:id="13"/>
    </w:p>
    <w:p w:rsidR="00C26229" w:rsidRDefault="00C26229" w:rsidP="00C262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of </w:t>
      </w:r>
      <w:r w:rsidR="00BF306E">
        <w:rPr>
          <w:rFonts w:ascii="Arial" w:hAnsi="Arial" w:cs="Arial"/>
        </w:rPr>
        <w:t xml:space="preserve">the </w:t>
      </w:r>
      <w:r w:rsidR="00E80C27" w:rsidRPr="00720E81">
        <w:rPr>
          <w:rFonts w:ascii="Arial" w:hAnsi="Arial" w:cs="Arial"/>
        </w:rPr>
        <w:t>eC</w:t>
      </w:r>
      <w:r w:rsidR="00E80C27">
        <w:rPr>
          <w:rFonts w:ascii="Arial" w:hAnsi="Arial" w:cs="Arial"/>
        </w:rPr>
        <w:t xml:space="preserve">oaching </w:t>
      </w:r>
      <w:r w:rsidR="00E80C27" w:rsidRPr="00720E81">
        <w:rPr>
          <w:rFonts w:ascii="Arial" w:hAnsi="Arial" w:cs="Arial"/>
        </w:rPr>
        <w:t>L</w:t>
      </w:r>
      <w:r w:rsidR="00E80C27">
        <w:rPr>
          <w:rFonts w:ascii="Arial" w:hAnsi="Arial" w:cs="Arial"/>
        </w:rPr>
        <w:t xml:space="preserve">og </w:t>
      </w:r>
      <w:r>
        <w:rPr>
          <w:rFonts w:ascii="Arial" w:hAnsi="Arial" w:cs="Arial"/>
        </w:rPr>
        <w:t>application will include the following: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CSRs</w:t>
      </w:r>
    </w:p>
    <w:p w:rsidR="00E06351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CSR Supervisors</w:t>
      </w:r>
    </w:p>
    <w:p w:rsidR="00C26229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Managers</w:t>
      </w:r>
    </w:p>
    <w:p w:rsidR="007C04D3" w:rsidRDefault="007C04D3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Quality Specialist Coaching</w:t>
      </w:r>
    </w:p>
    <w:p w:rsidR="007C04D3" w:rsidRDefault="00E06351" w:rsidP="00BF306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BCC Support Staff</w:t>
      </w: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14" w:name="_Toc398119447"/>
      <w:r w:rsidRPr="006F7E34">
        <w:rPr>
          <w:b w:val="0"/>
          <w:i w:val="0"/>
        </w:rPr>
        <w:t>Page Description</w:t>
      </w:r>
      <w:bookmarkEnd w:id="14"/>
    </w:p>
    <w:p w:rsidR="00FF2029" w:rsidRPr="00026849" w:rsidRDefault="00FF2029" w:rsidP="00FF2029">
      <w:pPr>
        <w:pStyle w:val="Heading3"/>
      </w:pPr>
      <w:bookmarkStart w:id="15" w:name="_Toc398119448"/>
      <w:r w:rsidRPr="00026849">
        <w:t>“</w:t>
      </w:r>
      <w:r w:rsidRPr="00720E81">
        <w:rPr>
          <w:rFonts w:cs="Arial"/>
        </w:rPr>
        <w:t>eC</w:t>
      </w:r>
      <w:r>
        <w:rPr>
          <w:rFonts w:cs="Arial"/>
        </w:rPr>
        <w:t xml:space="preserve">oaching </w:t>
      </w:r>
      <w:r w:rsidRPr="00720E81">
        <w:rPr>
          <w:rFonts w:cs="Arial"/>
        </w:rPr>
        <w:t>L</w:t>
      </w:r>
      <w:r>
        <w:rPr>
          <w:rFonts w:cs="Arial"/>
        </w:rPr>
        <w:t>og</w:t>
      </w:r>
      <w:r w:rsidRPr="00026849">
        <w:t>” Page (</w:t>
      </w:r>
      <w:r>
        <w:t>default</w:t>
      </w:r>
      <w:r w:rsidRPr="00026849">
        <w:t>.asp – secure)</w:t>
      </w:r>
      <w:bookmarkEnd w:id="15"/>
    </w:p>
    <w:p w:rsidR="00FF2029" w:rsidRPr="004A0119" w:rsidRDefault="00FF2029" w:rsidP="00FF20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the main launching page for eCoaching application functionality. Tabs will be dynamically </w:t>
      </w:r>
      <w:r w:rsidRPr="00982BB7">
        <w:rPr>
          <w:rFonts w:ascii="Arial" w:hAnsi="Arial" w:cs="Arial"/>
        </w:rPr>
        <w:t xml:space="preserve">displayed </w:t>
      </w:r>
      <w:r>
        <w:rPr>
          <w:rFonts w:ascii="Arial" w:hAnsi="Arial" w:cs="Arial"/>
        </w:rPr>
        <w:t>based on a user’s authentication and authorization.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FF2029" w:rsidRPr="005A3420" w:rsidTr="00FF2029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FF2029" w:rsidRPr="005A3420" w:rsidRDefault="00FF2029" w:rsidP="00FF2029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 w:rsidRPr="00FF2029">
              <w:rPr>
                <w:rFonts w:ascii="Arial" w:hAnsi="Arial"/>
                <w:sz w:val="16"/>
              </w:rPr>
              <w:t>eCL.jpg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354C45"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Include default2.aspx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for all users</w:t>
            </w:r>
          </w:p>
        </w:tc>
      </w:tr>
      <w:tr w:rsidR="00FF2029" w:rsidTr="00FF2029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  <w:r w:rsidR="00FF2029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Pr="009F3B26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</w:t>
            </w:r>
            <w:r w:rsidR="00354C45">
              <w:rPr>
                <w:rFonts w:ascii="Arial" w:hAnsi="Arial"/>
                <w:sz w:val="16"/>
              </w:rPr>
              <w:t>view2</w:t>
            </w:r>
            <w:r>
              <w:rPr>
                <w:rFonts w:ascii="Arial" w:hAnsi="Arial"/>
                <w:sz w:val="16"/>
              </w:rPr>
              <w:t xml:space="preserve">.aspx </w:t>
            </w: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 non-CSR or authorized ARC 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354C45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My Submissions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view3.aspx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user’s job role is non-CSR</w:t>
            </w:r>
          </w:p>
        </w:tc>
      </w:tr>
      <w:tr w:rsidR="00354C45" w:rsidTr="004616CA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Pr="009F3B26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Historical Dashboard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354C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Include view4.aspx </w:t>
            </w:r>
          </w:p>
        </w:tc>
      </w:tr>
      <w:tr w:rsidR="00354C45" w:rsidTr="004616CA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54C45" w:rsidRDefault="00354C45" w:rsidP="004616CA">
            <w:pPr>
              <w:rPr>
                <w:rFonts w:ascii="Arial" w:hAnsi="Arial"/>
                <w:sz w:val="16"/>
              </w:rPr>
            </w:pPr>
          </w:p>
        </w:tc>
      </w:tr>
      <w:tr w:rsidR="00FF2029" w:rsidTr="00FF2029">
        <w:trPr>
          <w:cantSplit/>
        </w:trPr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2029" w:rsidRDefault="00FF2029" w:rsidP="00FF2029">
            <w:pPr>
              <w:rPr>
                <w:rFonts w:ascii="Arial" w:hAnsi="Arial"/>
                <w:sz w:val="16"/>
              </w:rPr>
            </w:pPr>
          </w:p>
        </w:tc>
      </w:tr>
    </w:tbl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FF2029" w:rsidRDefault="00FF2029" w:rsidP="00FF2029">
      <w:pPr>
        <w:pStyle w:val="BodyText"/>
        <w:rPr>
          <w:rFonts w:ascii="Arial" w:hAnsi="Arial" w:cs="Arial"/>
        </w:rPr>
      </w:pPr>
    </w:p>
    <w:p w:rsidR="00C26229" w:rsidRPr="00026849" w:rsidRDefault="00C26229" w:rsidP="00D70A30">
      <w:pPr>
        <w:pStyle w:val="Heading3"/>
      </w:pPr>
      <w:bookmarkStart w:id="16" w:name="_Toc398119449"/>
      <w:r w:rsidRPr="00026849">
        <w:t>“</w:t>
      </w:r>
      <w:r w:rsidR="00E80C27" w:rsidRPr="00720E81">
        <w:rPr>
          <w:rFonts w:cs="Arial"/>
        </w:rPr>
        <w:t>eC</w:t>
      </w:r>
      <w:r w:rsidR="00E80C27">
        <w:rPr>
          <w:rFonts w:cs="Arial"/>
        </w:rPr>
        <w:t xml:space="preserve">oaching </w:t>
      </w:r>
      <w:r w:rsidR="00E80C27" w:rsidRPr="00720E81">
        <w:rPr>
          <w:rFonts w:cs="Arial"/>
        </w:rPr>
        <w:t>L</w:t>
      </w:r>
      <w:r w:rsidR="00E80C27">
        <w:rPr>
          <w:rFonts w:cs="Arial"/>
        </w:rPr>
        <w:t>og</w:t>
      </w:r>
      <w:r w:rsidRPr="00026849">
        <w:t>” Page (</w:t>
      </w:r>
      <w:r w:rsidR="00010F11">
        <w:t>default</w:t>
      </w:r>
      <w:r w:rsidR="00D70CE5">
        <w:t>2</w:t>
      </w:r>
      <w:r w:rsidRPr="00026849">
        <w:t>.asp – secure)</w:t>
      </w:r>
      <w:bookmarkEnd w:id="16"/>
    </w:p>
    <w:p w:rsidR="00C26229" w:rsidRPr="004A0119" w:rsidRDefault="00C26229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and/or authorized to access the </w:t>
      </w:r>
      <w:proofErr w:type="spellStart"/>
      <w:r w:rsidR="008E6CAC">
        <w:rPr>
          <w:rFonts w:ascii="Arial" w:hAnsi="Arial" w:cs="Arial"/>
        </w:rPr>
        <w:t>v</w:t>
      </w:r>
      <w:r w:rsidR="0013669A">
        <w:rPr>
          <w:rFonts w:ascii="Arial" w:hAnsi="Arial" w:cs="Arial"/>
        </w:rPr>
        <w:t>angent.local</w:t>
      </w:r>
      <w:proofErr w:type="spellEnd"/>
      <w:r w:rsidR="00136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Network</w:t>
      </w:r>
      <w:r w:rsidR="008E6CAC">
        <w:rPr>
          <w:rFonts w:ascii="Arial" w:hAnsi="Arial" w:cs="Arial"/>
        </w:rPr>
        <w:t xml:space="preserve"> (this includes </w:t>
      </w:r>
      <w:proofErr w:type="spellStart"/>
      <w:r w:rsidR="008E6CAC">
        <w:rPr>
          <w:rFonts w:ascii="Arial" w:hAnsi="Arial" w:cs="Arial"/>
        </w:rPr>
        <w:t>ad.local</w:t>
      </w:r>
      <w:proofErr w:type="spellEnd"/>
      <w:r w:rsidR="008E6CAC">
        <w:rPr>
          <w:rFonts w:ascii="Arial" w:hAnsi="Arial" w:cs="Arial"/>
        </w:rPr>
        <w:t xml:space="preserve"> users accessing servers on the </w:t>
      </w:r>
      <w:proofErr w:type="spellStart"/>
      <w:r w:rsidR="008E6CAC">
        <w:rPr>
          <w:rFonts w:ascii="Arial" w:hAnsi="Arial" w:cs="Arial"/>
        </w:rPr>
        <w:t>vangent.local</w:t>
      </w:r>
      <w:proofErr w:type="spellEnd"/>
      <w:r w:rsidR="008E6CAC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. </w:t>
      </w:r>
      <w:r w:rsidR="00E06351">
        <w:rPr>
          <w:rFonts w:ascii="Arial" w:hAnsi="Arial" w:cs="Arial"/>
        </w:rPr>
        <w:t>Users who do not have</w:t>
      </w:r>
      <w:r w:rsidR="00B571B3">
        <w:rPr>
          <w:rFonts w:ascii="Arial" w:hAnsi="Arial" w:cs="Arial"/>
        </w:rPr>
        <w:t xml:space="preserve"> a record in the </w:t>
      </w:r>
      <w:proofErr w:type="spellStart"/>
      <w:r w:rsidR="00B571B3">
        <w:rPr>
          <w:rFonts w:ascii="Arial" w:hAnsi="Arial" w:cs="Arial"/>
        </w:rPr>
        <w:t>EC.</w:t>
      </w:r>
      <w:r w:rsidR="00B571B3" w:rsidRPr="00B571B3">
        <w:rPr>
          <w:rFonts w:ascii="Arial" w:hAnsi="Arial" w:cs="Arial"/>
        </w:rPr>
        <w:t>Employee_Hierarchy</w:t>
      </w:r>
      <w:proofErr w:type="spellEnd"/>
      <w:r w:rsidR="00B571B3">
        <w:rPr>
          <w:rFonts w:ascii="Arial" w:hAnsi="Arial" w:cs="Arial"/>
        </w:rPr>
        <w:t xml:space="preserve"> table </w:t>
      </w:r>
      <w:r w:rsidR="0013669A">
        <w:rPr>
          <w:rFonts w:ascii="Arial" w:hAnsi="Arial" w:cs="Arial"/>
        </w:rPr>
        <w:t xml:space="preserve">and </w:t>
      </w:r>
      <w:r w:rsidR="00F11FCA">
        <w:rPr>
          <w:rFonts w:ascii="Arial" w:hAnsi="Arial" w:cs="Arial"/>
        </w:rPr>
        <w:t xml:space="preserve">users </w:t>
      </w:r>
      <w:r w:rsidR="00B571B3">
        <w:rPr>
          <w:rFonts w:ascii="Arial" w:hAnsi="Arial" w:cs="Arial"/>
        </w:rPr>
        <w:t xml:space="preserve">who have CSR level job codes within the </w:t>
      </w:r>
      <w:proofErr w:type="spellStart"/>
      <w:r w:rsidR="00F11FCA">
        <w:rPr>
          <w:rFonts w:ascii="Arial" w:hAnsi="Arial" w:cs="Arial"/>
        </w:rPr>
        <w:t>EC.</w:t>
      </w:r>
      <w:r w:rsidR="00F11FCA" w:rsidRPr="00B571B3">
        <w:rPr>
          <w:rFonts w:ascii="Arial" w:hAnsi="Arial" w:cs="Arial"/>
        </w:rPr>
        <w:t>Employee_Hierarchy</w:t>
      </w:r>
      <w:proofErr w:type="spellEnd"/>
      <w:r w:rsidR="00F11FCA">
        <w:rPr>
          <w:rFonts w:ascii="Arial" w:hAnsi="Arial" w:cs="Arial"/>
        </w:rPr>
        <w:t xml:space="preserve"> table </w:t>
      </w:r>
      <w:del w:id="17" w:author="Augustin, Jourdain M" w:date="2014-09-12T18:38:00Z">
        <w:r w:rsidR="00F11FCA" w:rsidDel="00DA05F0">
          <w:rPr>
            <w:rFonts w:ascii="Arial" w:hAnsi="Arial" w:cs="Arial"/>
          </w:rPr>
          <w:delText>with values</w:delText>
        </w:r>
        <w:r w:rsidR="00B571B3" w:rsidDel="00DA05F0">
          <w:rPr>
            <w:rFonts w:ascii="Arial" w:hAnsi="Arial" w:cs="Arial"/>
          </w:rPr>
          <w:delText xml:space="preserve"> (</w:delText>
        </w:r>
        <w:r w:rsidR="00E4683A" w:rsidDel="00DA05F0">
          <w:rPr>
            <w:rFonts w:ascii="Arial" w:hAnsi="Arial" w:cs="Arial"/>
          </w:rPr>
          <w:delText>WACS01, WACS03</w:delText>
        </w:r>
        <w:r w:rsidR="00B571B3" w:rsidDel="00DA05F0">
          <w:rPr>
            <w:rFonts w:ascii="Arial" w:hAnsi="Arial" w:cs="Arial"/>
          </w:rPr>
          <w:delText xml:space="preserve"> </w:delText>
        </w:r>
        <w:r w:rsidR="00F11FCA" w:rsidDel="00DA05F0">
          <w:rPr>
            <w:rFonts w:ascii="Arial" w:hAnsi="Arial" w:cs="Arial"/>
          </w:rPr>
          <w:delText>or</w:delText>
        </w:r>
        <w:r w:rsidR="00B571B3" w:rsidDel="00DA05F0">
          <w:rPr>
            <w:rFonts w:ascii="Arial" w:hAnsi="Arial" w:cs="Arial"/>
          </w:rPr>
          <w:delText xml:space="preserve"> </w:delText>
        </w:r>
        <w:r w:rsidR="00302546" w:rsidDel="00DA05F0">
          <w:rPr>
            <w:rFonts w:ascii="Arial" w:hAnsi="Arial" w:cs="Arial"/>
          </w:rPr>
          <w:delText>(</w:delText>
        </w:r>
        <w:r w:rsidR="00C9040C" w:rsidDel="00DA05F0">
          <w:rPr>
            <w:rFonts w:ascii="Arial" w:hAnsi="Arial" w:cs="Arial"/>
          </w:rPr>
          <w:delText>WACS0</w:delText>
        </w:r>
        <w:r w:rsidR="00E4683A" w:rsidDel="00DA05F0">
          <w:rPr>
            <w:rFonts w:ascii="Arial" w:hAnsi="Arial" w:cs="Arial"/>
          </w:rPr>
          <w:delText>2</w:delText>
        </w:r>
      </w:del>
      <w:r w:rsidR="00C9040C">
        <w:rPr>
          <w:rFonts w:ascii="Arial" w:hAnsi="Arial" w:cs="Arial"/>
        </w:rPr>
        <w:t xml:space="preserve"> </w:t>
      </w:r>
      <w:r w:rsidR="00F11FCA">
        <w:rPr>
          <w:rFonts w:ascii="Arial" w:hAnsi="Arial" w:cs="Arial"/>
        </w:rPr>
        <w:t xml:space="preserve">&amp; not in the table </w:t>
      </w:r>
      <w:proofErr w:type="spellStart"/>
      <w:r w:rsidR="00F11FCA" w:rsidRPr="00F11FCA">
        <w:rPr>
          <w:rFonts w:ascii="Arial" w:hAnsi="Arial" w:cs="Arial"/>
        </w:rPr>
        <w:t>Historical_Dashboard_ACL</w:t>
      </w:r>
      <w:proofErr w:type="spellEnd"/>
      <w:r w:rsidR="00C9040C">
        <w:rPr>
          <w:rFonts w:ascii="Arial" w:hAnsi="Arial" w:cs="Arial"/>
        </w:rPr>
        <w:t xml:space="preserve"> with a role of “ARC”</w:t>
      </w:r>
      <w:del w:id="18" w:author="Augustin, Jourdain M" w:date="2014-09-12T18:38:00Z">
        <w:r w:rsidR="00B571B3" w:rsidDel="00DA05F0">
          <w:rPr>
            <w:rFonts w:ascii="Arial" w:hAnsi="Arial" w:cs="Arial"/>
          </w:rPr>
          <w:delText>)</w:delText>
        </w:r>
        <w:r w:rsidR="00302546" w:rsidDel="00DA05F0">
          <w:rPr>
            <w:rFonts w:ascii="Arial" w:hAnsi="Arial" w:cs="Arial"/>
          </w:rPr>
          <w:delText>)</w:delText>
        </w:r>
      </w:del>
      <w:r w:rsidR="00E06351">
        <w:rPr>
          <w:rFonts w:ascii="Arial" w:hAnsi="Arial" w:cs="Arial"/>
        </w:rPr>
        <w:t xml:space="preserve"> will be redirected to the page - </w:t>
      </w:r>
      <w:r w:rsidR="00E06351" w:rsidRPr="00E06351">
        <w:rPr>
          <w:rFonts w:ascii="Arial" w:hAnsi="Arial" w:cs="Arial"/>
        </w:rPr>
        <w:t>error2.aspx</w:t>
      </w:r>
      <w:r w:rsidR="00E06351">
        <w:rPr>
          <w:rFonts w:ascii="Arial" w:hAnsi="Arial" w:cs="Arial"/>
        </w:rPr>
        <w:t>: (</w:t>
      </w:r>
      <w:proofErr w:type="spellStart"/>
      <w:r w:rsidR="00E06351">
        <w:rPr>
          <w:rFonts w:ascii="Arial" w:hAnsi="Arial" w:cs="Arial"/>
        </w:rPr>
        <w:t>displayName</w:t>
      </w:r>
      <w:proofErr w:type="spellEnd"/>
      <w:r w:rsidR="00E06351">
        <w:rPr>
          <w:rFonts w:ascii="Arial" w:hAnsi="Arial" w:cs="Arial"/>
        </w:rPr>
        <w:t>, mail, title)</w:t>
      </w:r>
    </w:p>
    <w:tbl>
      <w:tblPr>
        <w:tblW w:w="1404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5580"/>
        <w:gridCol w:w="5310"/>
        <w:gridCol w:w="1350"/>
      </w:tblGrid>
      <w:tr w:rsidR="00C26229" w:rsidRPr="005A3420" w:rsidTr="009F5F2D">
        <w:trPr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558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0E2B1C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E2B1C" w:rsidRDefault="000E2B1C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if user authorized</w:t>
            </w:r>
          </w:p>
        </w:tc>
      </w:tr>
      <w:tr w:rsidR="00A107C8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216EE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2F3034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Welcome to the eCoaching Log.  Please not that all fields are required.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135111" w:rsidP="002F30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2F3034">
              <w:rPr>
                <w:rFonts w:ascii="Arial" w:hAnsi="Arial"/>
                <w:sz w:val="16"/>
              </w:rPr>
              <w:t xml:space="preserve"> Informational Text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107C8" w:rsidRDefault="00A107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C089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2F3034" w:rsidP="000C0FD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AC0896" w:rsidRDefault="0001316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Module Selection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Coaching Module: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830B8" w:rsidRDefault="0054455A" w:rsidP="005445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modules accessible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Pr="00F43B8A" w:rsidRDefault="0054455A" w:rsidP="00672E03">
            <w:pPr>
              <w:rPr>
                <w:rFonts w:ascii="Arial" w:hAnsi="Arial"/>
                <w:sz w:val="16"/>
              </w:rPr>
            </w:pPr>
            <w:proofErr w:type="spellStart"/>
            <w:r w:rsidRPr="0054455A">
              <w:rPr>
                <w:rFonts w:ascii="Arial" w:hAnsi="Arial"/>
                <w:sz w:val="16"/>
              </w:rPr>
              <w:t>EC.sp_Select_Modules_By_Job_Code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445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54455A" w:rsidRDefault="0054455A" w:rsidP="00672E03">
            <w:pPr>
              <w:rPr>
                <w:rFonts w:ascii="Arial" w:hAnsi="Arial"/>
                <w:sz w:val="16"/>
              </w:rPr>
            </w:pPr>
          </w:p>
        </w:tc>
      </w:tr>
      <w:tr w:rsidR="00B23A4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23A46" w:rsidRDefault="00DE68EA" w:rsidP="00661C4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module requires site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F3034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 Select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AC0896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47329D"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Pr="00F830B8" w:rsidRDefault="00216E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0514B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EC.sp_Display_Sites_For_Module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00B2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AC0896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DE68EA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an employee</w:t>
            </w:r>
            <w:r w:rsidR="00900B2E">
              <w:rPr>
                <w:rFonts w:ascii="Arial" w:hAnsi="Arial"/>
                <w:sz w:val="16"/>
              </w:rPr>
              <w:t xml:space="preserve"> was selected in the dropdown list.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900B2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E68EA">
              <w:rPr>
                <w:rFonts w:ascii="Arial" w:hAnsi="Arial"/>
                <w:sz w:val="16"/>
              </w:rPr>
              <w:t>employee</w:t>
            </w:r>
            <w:r>
              <w:rPr>
                <w:rFonts w:ascii="Arial" w:hAnsi="Arial"/>
                <w:sz w:val="16"/>
              </w:rPr>
              <w:t xml:space="preserve"> site is selected, display the message:</w:t>
            </w:r>
          </w:p>
          <w:p w:rsidR="00900B2E" w:rsidRDefault="00900B2E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="00DE68EA">
              <w:rPr>
                <w:rFonts w:ascii="Arial" w:hAnsi="Arial"/>
                <w:sz w:val="16"/>
              </w:rPr>
              <w:t>Select an employee</w:t>
            </w:r>
            <w:r w:rsidRPr="00900B2E">
              <w:rPr>
                <w:rFonts w:ascii="Arial" w:hAnsi="Arial"/>
                <w:sz w:val="16"/>
              </w:rPr>
              <w:t xml:space="preserve"> site option.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00B2E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46146F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E661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9628AE" w:rsidP="009628A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</w:t>
            </w:r>
            <w:r w:rsidR="0020473E">
              <w:rPr>
                <w:rFonts w:ascii="Arial" w:hAnsi="Arial"/>
              </w:rPr>
              <w:t>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70514B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Select </w:t>
            </w:r>
            <w:r w:rsidR="00DE68EA" w:rsidRPr="00DE68EA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Name:</w:t>
            </w:r>
            <w:r w:rsidR="00B71856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1E661F" w:rsidP="0054455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2969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DE68E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List of </w:t>
            </w:r>
            <w:r w:rsidR="0046146F" w:rsidRPr="0046146F">
              <w:rPr>
                <w:rFonts w:ascii="Arial" w:hAnsi="Arial"/>
                <w:sz w:val="16"/>
              </w:rPr>
              <w:t>employee</w:t>
            </w:r>
            <w:r w:rsidR="0046146F">
              <w:rPr>
                <w:rFonts w:ascii="Arial" w:hAnsi="Arial"/>
                <w:sz w:val="16"/>
              </w:rPr>
              <w:t>s based on module</w:t>
            </w:r>
            <w:r w:rsidR="0046146F" w:rsidRPr="0046146F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Pr="00F43B8A" w:rsidRDefault="00DE68EA" w:rsidP="00F43B8A">
            <w:pPr>
              <w:rPr>
                <w:rFonts w:ascii="Arial" w:hAnsi="Arial"/>
                <w:sz w:val="16"/>
              </w:rPr>
            </w:pPr>
            <w:proofErr w:type="spellStart"/>
            <w:r w:rsidRPr="00DE68EA">
              <w:rPr>
                <w:rFonts w:ascii="Arial" w:hAnsi="Arial"/>
                <w:sz w:val="16"/>
              </w:rPr>
              <w:t>EC.sp_Select_Employees_By_Module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1793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05262D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</w:t>
            </w:r>
            <w:r w:rsidR="00013168"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Validate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name was selected in the dropdown.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CSR name is selected, display the message:</w:t>
            </w:r>
          </w:p>
          <w:p w:rsidR="00C17935" w:rsidRDefault="00C17935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C17935">
              <w:rPr>
                <w:rFonts w:ascii="Arial" w:hAnsi="Arial"/>
                <w:sz w:val="16"/>
              </w:rPr>
              <w:t>Select a CSR.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17935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pStyle w:val="Tabletext"/>
              <w:rPr>
                <w:rFonts w:ascii="Arial" w:hAnsi="Arial"/>
              </w:rPr>
            </w:pPr>
            <w:r w:rsidRPr="0046146F">
              <w:rPr>
                <w:rFonts w:ascii="Arial" w:hAnsi="Arial"/>
              </w:rPr>
              <w:t>AB-9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28AE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41100" w:rsidP="0001316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9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46146F" w:rsidP="0046146F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 w:rsidR="0070514B"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28AE" w:rsidRDefault="009628A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13168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AB-10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supervisor’</w:t>
            </w:r>
            <w:r w:rsidR="000A0AEF">
              <w:rPr>
                <w:rFonts w:ascii="Arial" w:hAnsi="Arial"/>
                <w:sz w:val="16"/>
              </w:rPr>
              <w:t>s n</w:t>
            </w:r>
            <w:r>
              <w:rPr>
                <w:rFonts w:ascii="Arial" w:hAnsi="Arial"/>
                <w:sz w:val="16"/>
              </w:rPr>
              <w:t xml:space="preserve">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C14B1" w:rsidRDefault="00DC14B1" w:rsidP="00DC14B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 w:rsidR="0046146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supervisor name stored from the </w:t>
            </w:r>
            <w:r w:rsidR="0046146F"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DC14B1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DC14B1" w:rsidRDefault="0046146F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 w:rsidR="00DC14B1">
              <w:rPr>
                <w:rFonts w:ascii="Arial" w:hAnsi="Arial"/>
                <w:sz w:val="16"/>
              </w:rPr>
              <w:t>id</w:t>
            </w:r>
          </w:p>
          <w:p w:rsidR="007D0F46" w:rsidRDefault="00DC14B1" w:rsidP="00DC14B1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7D0F46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146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46146F" w:rsidRDefault="0046146F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63241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B71856" w:rsidP="00B71856">
            <w:pPr>
              <w:rPr>
                <w:rFonts w:ascii="Arial" w:hAnsi="Arial"/>
                <w:sz w:val="16"/>
              </w:rPr>
            </w:pPr>
            <w:r w:rsidRPr="0046146F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Manager</w:t>
            </w:r>
            <w:r w:rsidR="0070514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63241" w:rsidRDefault="00963241" w:rsidP="002A20C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DC14B1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AB-11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0A0AEF" w:rsidP="0046146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manager’s name, </w:t>
            </w:r>
            <w:r w:rsidR="0046146F">
              <w:rPr>
                <w:rFonts w:ascii="Arial" w:hAnsi="Arial"/>
                <w:sz w:val="16"/>
              </w:rPr>
              <w:t>LAN</w:t>
            </w:r>
            <w:r w:rsidR="00B13220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id and title.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A0AEF" w:rsidRDefault="000A0AEF" w:rsidP="000A0A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On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 w:rsidR="00B71856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election, field is made visible.  The </w:t>
            </w:r>
            <w:r w:rsidR="003245C0">
              <w:rPr>
                <w:rFonts w:ascii="Arial" w:hAnsi="Arial"/>
                <w:sz w:val="16"/>
              </w:rPr>
              <w:t xml:space="preserve">manager </w:t>
            </w:r>
            <w:r>
              <w:rPr>
                <w:rFonts w:ascii="Arial" w:hAnsi="Arial"/>
                <w:sz w:val="16"/>
              </w:rPr>
              <w:t xml:space="preserve">name stored from the </w:t>
            </w:r>
            <w:r w:rsidR="00B71856" w:rsidRPr="00B7185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information will be used to search user ids for the following information:</w:t>
            </w:r>
          </w:p>
          <w:p w:rsidR="000A0AEF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User name</w:t>
            </w:r>
          </w:p>
          <w:p w:rsidR="000A0AEF" w:rsidRDefault="00B13220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</w:t>
            </w:r>
            <w:r w:rsidR="00B71856">
              <w:rPr>
                <w:rFonts w:ascii="Arial" w:hAnsi="Arial"/>
                <w:sz w:val="16"/>
              </w:rPr>
              <w:t>AN</w:t>
            </w:r>
            <w:r>
              <w:rPr>
                <w:rFonts w:ascii="Arial" w:hAnsi="Arial"/>
                <w:sz w:val="16"/>
              </w:rPr>
              <w:t xml:space="preserve"> </w:t>
            </w:r>
            <w:r w:rsidR="000A0AEF">
              <w:rPr>
                <w:rFonts w:ascii="Arial" w:hAnsi="Arial"/>
                <w:sz w:val="16"/>
              </w:rPr>
              <w:t>id</w:t>
            </w:r>
          </w:p>
          <w:p w:rsidR="007D0F46" w:rsidRDefault="000A0AEF" w:rsidP="000A0AEF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Title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71856" w:rsidP="00F04E7A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the appropriate program for this coaching:</w:t>
            </w:r>
            <w:r w:rsidR="00B71856">
              <w:rPr>
                <w:rFonts w:ascii="Arial" w:hAnsi="Arial"/>
                <w:sz w:val="16"/>
              </w:rPr>
              <w:t>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132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B1322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AB-12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830B8" w:rsidRDefault="00B13220" w:rsidP="00B1322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List of program options</w:t>
            </w:r>
            <w:r w:rsidR="00B71856">
              <w:rPr>
                <w:rFonts w:ascii="Arial" w:hAnsi="Arial"/>
                <w:sz w:val="16"/>
              </w:rPr>
              <w:t xml:space="preserve"> based on module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Pr="00F43B8A" w:rsidRDefault="00B7185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B71856">
              <w:rPr>
                <w:rFonts w:ascii="Arial" w:hAnsi="Arial"/>
                <w:sz w:val="16"/>
              </w:rPr>
              <w:t>EC.sp_Select_Programs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13220" w:rsidRDefault="00B13220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185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B71856" w:rsidRDefault="00B7185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70514B" w:rsidP="0070514B">
            <w:pPr>
              <w:rPr>
                <w:rFonts w:ascii="Arial" w:hAnsi="Arial"/>
                <w:sz w:val="16"/>
              </w:rPr>
            </w:pPr>
            <w:r w:rsidRPr="002A20C8">
              <w:rPr>
                <w:rFonts w:ascii="Arial" w:hAnsi="Arial"/>
                <w:sz w:val="16"/>
              </w:rPr>
              <w:t>Will you be delivering the coaching session?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C0ADE" w:rsidRDefault="006C0ADE" w:rsidP="0070514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2A20C8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13168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AF56B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</w:t>
            </w:r>
            <w:r w:rsidR="009521FB">
              <w:rPr>
                <w:rFonts w:ascii="Arial" w:hAnsi="Arial"/>
                <w:sz w:val="16"/>
              </w:rPr>
              <w:t xml:space="preserve"> options.  (Required)</w:t>
            </w:r>
          </w:p>
          <w:p w:rsidR="009521FB" w:rsidRDefault="009521FB" w:rsidP="009521FB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  <w:r w:rsidRPr="009521FB">
              <w:rPr>
                <w:rFonts w:ascii="Arial" w:hAnsi="Arial"/>
                <w:sz w:val="16"/>
              </w:rPr>
              <w:t>, I will be delivering the coaching session.</w:t>
            </w:r>
          </w:p>
          <w:p w:rsidR="009521FB" w:rsidRPr="009521FB" w:rsidRDefault="009521FB" w:rsidP="000C0FD7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  <w:r w:rsidRPr="009521FB">
              <w:rPr>
                <w:rFonts w:ascii="Arial" w:hAnsi="Arial"/>
                <w:sz w:val="16"/>
              </w:rPr>
              <w:t>, I will not be delivering the coaching session.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rPr>
                <w:rFonts w:ascii="Arial" w:hAnsi="Arial"/>
                <w:sz w:val="16"/>
              </w:rPr>
            </w:pPr>
            <w:r w:rsidRPr="00B71856">
              <w:rPr>
                <w:rFonts w:ascii="Arial" w:hAnsi="Arial"/>
                <w:sz w:val="16"/>
              </w:rPr>
              <w:t>N/A</w:t>
            </w:r>
          </w:p>
        </w:tc>
      </w:tr>
      <w:tr w:rsidR="009B2D3F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B71856" w:rsidP="000C0FD7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AB-14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Validate a coaching session option was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05262D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session option has been selected, display the following message:</w:t>
            </w:r>
          </w:p>
          <w:p w:rsidR="0005262D" w:rsidRDefault="0005262D" w:rsidP="000526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05262D">
              <w:rPr>
                <w:rFonts w:ascii="Arial" w:hAnsi="Arial"/>
                <w:sz w:val="16"/>
              </w:rPr>
              <w:t>Select a CSR.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B2D3F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0F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291B67" w:rsidP="000C0FD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013168">
              <w:rPr>
                <w:rFonts w:ascii="Arial" w:hAnsi="Arial"/>
              </w:rPr>
              <w:t>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when one of the validations fails.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following text if any of the validations fails:</w:t>
            </w:r>
          </w:p>
          <w:p w:rsidR="00ED7AE7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D7AE7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D0F46" w:rsidRDefault="00ED7AE7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45218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45218" w:rsidRDefault="009A42D6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</w:t>
            </w:r>
            <w:r w:rsidR="00645218">
              <w:rPr>
                <w:rFonts w:ascii="Arial" w:hAnsi="Arial"/>
                <w:sz w:val="16"/>
              </w:rPr>
              <w:t xml:space="preserve">he following when </w:t>
            </w:r>
            <w:r>
              <w:rPr>
                <w:rFonts w:ascii="Arial" w:hAnsi="Arial"/>
                <w:sz w:val="16"/>
              </w:rPr>
              <w:t>delivery selected is “Yes” / Direct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9A42D6">
            <w:pPr>
              <w:pStyle w:val="Tabletext"/>
              <w:rPr>
                <w:rFonts w:ascii="Arial" w:hAnsi="Arial"/>
              </w:rPr>
            </w:pPr>
            <w:r w:rsidRPr="00B71856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>Enter/Select the date of coaching: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1829B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9A42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  <w:r w:rsidR="009A42D6">
              <w:rPr>
                <w:rFonts w:ascii="Arial" w:hAnsi="Arial"/>
                <w:sz w:val="16"/>
              </w:rPr>
              <w:t>b</w:t>
            </w:r>
            <w:r>
              <w:rPr>
                <w:rFonts w:ascii="Arial" w:hAnsi="Arial"/>
                <w:sz w:val="16"/>
              </w:rPr>
              <w:t>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F830B8" w:rsidRDefault="001829BA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Pr="00E1706A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50020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9A42D6" w:rsidP="00C16A7C">
            <w:pPr>
              <w:pStyle w:val="Tabletext"/>
              <w:rPr>
                <w:rFonts w:ascii="Arial" w:hAnsi="Arial"/>
              </w:rPr>
            </w:pPr>
            <w:r w:rsidRPr="009A42D6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750020" w:rsidRDefault="00750020" w:rsidP="00C16A7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D1345" w:rsidP="009D1345">
            <w:pPr>
              <w:rPr>
                <w:rFonts w:ascii="Arial" w:hAnsi="Arial"/>
                <w:sz w:val="16"/>
              </w:rPr>
            </w:pPr>
            <w:r w:rsidRPr="009D1345">
              <w:rPr>
                <w:rFonts w:ascii="Arial" w:hAnsi="Arial"/>
                <w:sz w:val="16"/>
              </w:rPr>
              <w:t>Display the following when delivery selected is “</w:t>
            </w:r>
            <w:r>
              <w:rPr>
                <w:rFonts w:ascii="Arial" w:hAnsi="Arial"/>
                <w:sz w:val="16"/>
              </w:rPr>
              <w:t>No</w:t>
            </w:r>
            <w:r w:rsidRPr="009D1345">
              <w:rPr>
                <w:rFonts w:ascii="Arial" w:hAnsi="Arial"/>
                <w:sz w:val="16"/>
              </w:rPr>
              <w:t xml:space="preserve">” / </w:t>
            </w:r>
            <w:r>
              <w:rPr>
                <w:rFonts w:ascii="Arial" w:hAnsi="Arial"/>
                <w:sz w:val="16"/>
              </w:rPr>
              <w:t>Ind</w:t>
            </w:r>
            <w:r w:rsidRPr="009D1345">
              <w:rPr>
                <w:rFonts w:ascii="Arial" w:hAnsi="Arial"/>
                <w:sz w:val="16"/>
              </w:rPr>
              <w:t>irect</w:t>
            </w: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 w:rsidRPr="0047329D">
              <w:rPr>
                <w:rFonts w:ascii="Arial" w:hAnsi="Arial"/>
                <w:sz w:val="16"/>
              </w:rPr>
              <w:t xml:space="preserve">Enter/Select the date of </w:t>
            </w:r>
            <w:r>
              <w:rPr>
                <w:rFonts w:ascii="Arial" w:hAnsi="Arial"/>
                <w:sz w:val="16"/>
              </w:rPr>
              <w:t>event</w:t>
            </w:r>
            <w:r w:rsidRPr="0047329D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 for Date in the format “mm/</w:t>
            </w:r>
            <w:proofErr w:type="spellStart"/>
            <w:r>
              <w:rPr>
                <w:rFonts w:ascii="Arial" w:hAnsi="Arial"/>
                <w:sz w:val="16"/>
              </w:rPr>
              <w:t>dd</w:t>
            </w:r>
            <w:proofErr w:type="spellEnd"/>
            <w:r>
              <w:rPr>
                <w:rFonts w:ascii="Arial" w:hAnsi="Arial"/>
                <w:sz w:val="16"/>
              </w:rPr>
              <w:t>/</w:t>
            </w:r>
            <w:proofErr w:type="spellStart"/>
            <w:r>
              <w:rPr>
                <w:rFonts w:ascii="Arial" w:hAnsi="Arial"/>
                <w:sz w:val="16"/>
              </w:rPr>
              <w:t>yyyy</w:t>
            </w:r>
            <w:proofErr w:type="spellEnd"/>
            <w:r>
              <w:rPr>
                <w:rFonts w:ascii="Arial" w:hAnsi="Arial"/>
                <w:sz w:val="16"/>
              </w:rPr>
              <w:t>”.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May be selected by the pop-up calendar.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(Required)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F830B8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829BA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Pr="00E1706A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object opens when the image is selected.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D1345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AB-15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invalid date is entered, display the message:</w:t>
            </w:r>
          </w:p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E1706A">
              <w:rPr>
                <w:rFonts w:ascii="Arial" w:hAnsi="Arial"/>
                <w:sz w:val="16"/>
              </w:rPr>
              <w:t>Enter a valid event date.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A42D6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A42D6" w:rsidRDefault="009A42D6" w:rsidP="00672E03">
            <w:pPr>
              <w:rPr>
                <w:rFonts w:ascii="Arial" w:hAnsi="Arial"/>
                <w:sz w:val="16"/>
              </w:rPr>
            </w:pPr>
          </w:p>
        </w:tc>
      </w:tr>
      <w:tr w:rsidR="009D1345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9D1345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D1345" w:rsidRDefault="009D1345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</w:t>
            </w:r>
            <w:proofErr w:type="spellStart"/>
            <w:r>
              <w:rPr>
                <w:rFonts w:ascii="Arial" w:hAnsi="Arial"/>
                <w:sz w:val="16"/>
              </w:rPr>
              <w:t>thjs</w:t>
            </w:r>
            <w:proofErr w:type="spellEnd"/>
            <w:r>
              <w:rPr>
                <w:rFonts w:ascii="Arial" w:hAnsi="Arial"/>
                <w:sz w:val="16"/>
              </w:rPr>
              <w:t xml:space="preserve"> a Customer Service Escalation (CSE)</w:t>
            </w:r>
            <w:r w:rsidRPr="002A20C8">
              <w:rPr>
                <w:rFonts w:ascii="Arial" w:hAnsi="Arial"/>
                <w:sz w:val="16"/>
              </w:rPr>
              <w:t>?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Linked radio buttons to allow one selected.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1655BD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1655BD" w:rsidRPr="009521FB" w:rsidRDefault="001655BD" w:rsidP="00F04E7A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</w:t>
            </w:r>
            <w:r w:rsidR="005A55BD">
              <w:rPr>
                <w:rFonts w:ascii="Arial" w:hAnsi="Arial"/>
                <w:sz w:val="16"/>
              </w:rPr>
              <w:t>A</w:t>
            </w:r>
          </w:p>
        </w:tc>
      </w:tr>
      <w:tr w:rsidR="0016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9D1345" w:rsidP="00F04E7A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AB-16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CSE option has been selected, display the following message:</w:t>
            </w:r>
          </w:p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9D4F80">
              <w:rPr>
                <w:rFonts w:ascii="Arial" w:hAnsi="Arial"/>
                <w:sz w:val="16"/>
              </w:rPr>
              <w:t>Indicate whether this is a CSE or not</w:t>
            </w:r>
            <w:r w:rsidRPr="0005262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1655BD" w:rsidRDefault="001655BD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E70666" w:rsidP="009F5F2D">
            <w:pPr>
              <w:rPr>
                <w:rFonts w:ascii="Arial" w:hAnsi="Arial"/>
                <w:sz w:val="16"/>
              </w:rPr>
            </w:pPr>
            <w:r w:rsidRPr="00A07065">
              <w:rPr>
                <w:rFonts w:ascii="Arial" w:hAnsi="Arial"/>
                <w:sz w:val="16"/>
              </w:rPr>
              <w:t xml:space="preserve">Select the </w:t>
            </w:r>
            <w:r w:rsidR="009F5F2D">
              <w:rPr>
                <w:rFonts w:ascii="Arial" w:hAnsi="Arial"/>
                <w:sz w:val="16"/>
              </w:rPr>
              <w:t>T</w:t>
            </w:r>
            <w:r w:rsidRPr="00A07065">
              <w:rPr>
                <w:rFonts w:ascii="Arial" w:hAnsi="Arial"/>
                <w:sz w:val="16"/>
              </w:rPr>
              <w:t xml:space="preserve">ype of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oaching from the </w:t>
            </w:r>
            <w:r w:rsidR="009F5F2D">
              <w:rPr>
                <w:rFonts w:ascii="Arial" w:hAnsi="Arial"/>
                <w:sz w:val="16"/>
              </w:rPr>
              <w:t>C</w:t>
            </w:r>
            <w:r w:rsidRPr="00A07065">
              <w:rPr>
                <w:rFonts w:ascii="Arial" w:hAnsi="Arial"/>
                <w:sz w:val="16"/>
              </w:rPr>
              <w:t xml:space="preserve">ategories </w:t>
            </w:r>
            <w:r w:rsidR="009F5F2D">
              <w:rPr>
                <w:rFonts w:ascii="Arial" w:hAnsi="Arial"/>
                <w:sz w:val="16"/>
              </w:rPr>
              <w:t>B</w:t>
            </w:r>
            <w:r w:rsidRPr="00A07065">
              <w:rPr>
                <w:rFonts w:ascii="Arial" w:hAnsi="Arial"/>
                <w:sz w:val="16"/>
              </w:rPr>
              <w:t>elow:</w:t>
            </w:r>
            <w:r w:rsidR="00562864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345FA7" w:rsidP="00E70666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45FA7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9F5F2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9F5F2D">
              <w:rPr>
                <w:rFonts w:ascii="Arial" w:hAnsi="Arial"/>
              </w:rPr>
              <w:t>17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562864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Reasons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416BE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</w:t>
            </w:r>
            <w:r w:rsidR="00416BEF">
              <w:rPr>
                <w:rFonts w:ascii="Arial" w:hAnsi="Arial"/>
                <w:sz w:val="16"/>
              </w:rPr>
              <w:t xml:space="preserve"> text</w:t>
            </w:r>
            <w:r>
              <w:rPr>
                <w:rFonts w:ascii="Arial" w:hAnsi="Arial"/>
                <w:sz w:val="16"/>
              </w:rPr>
              <w:t xml:space="preserve"> 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345FA7" w:rsidRDefault="00A07065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Repeatable row</w:t>
            </w:r>
            <w:r w:rsidR="00DB0B76">
              <w:rPr>
                <w:rFonts w:ascii="Arial" w:hAnsi="Arial"/>
                <w:sz w:val="16"/>
              </w:rPr>
              <w:t xml:space="preserve"> for each return in - </w:t>
            </w:r>
            <w:proofErr w:type="spellStart"/>
            <w:r w:rsidR="00DB0B76" w:rsidRPr="00DB0B76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AB-1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5F2D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EC.sp_Select_CoachingReasons_By_Module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 w:rsidRPr="009F5F2D"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hidden until corresponding checkbox is selected.</w:t>
            </w:r>
          </w:p>
          <w:p w:rsidR="009F5F2D" w:rsidRDefault="009F5F2D" w:rsidP="00E060A9">
            <w:pPr>
              <w:rPr>
                <w:rFonts w:ascii="Arial" w:hAnsi="Arial"/>
                <w:sz w:val="16"/>
              </w:rPr>
            </w:pPr>
          </w:p>
          <w:p w:rsidR="00CD185B" w:rsidRDefault="009F5F2D" w:rsidP="00E060A9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EC.sp_Select_SubCoachingReasons_By_Reason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D185B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9F5F2D" w:rsidP="00E060A9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coaching sub reason option has been selected, display the following message:</w:t>
            </w:r>
          </w:p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04E7A">
              <w:rPr>
                <w:rFonts w:ascii="Arial" w:hAnsi="Arial"/>
                <w:sz w:val="16"/>
              </w:rPr>
              <w:t>Please select a coaching sub reason.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9F5F2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hidden if not applicable to coaching reason.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 disabled until corresponding checkbox is selected.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proofErr w:type="spellStart"/>
            <w:r w:rsidRPr="009F5F2D">
              <w:rPr>
                <w:rFonts w:ascii="Arial" w:hAnsi="Arial"/>
                <w:sz w:val="16"/>
              </w:rPr>
              <w:t>EC.sp_Select_Values_By_Reason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AB-18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radio button</w:t>
            </w:r>
            <w:r>
              <w:rPr>
                <w:rFonts w:ascii="Arial" w:hAnsi="Arial"/>
                <w:sz w:val="16"/>
              </w:rPr>
              <w:t xml:space="preserve"> has been selected, display the following message:</w:t>
            </w:r>
          </w:p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“</w:t>
            </w:r>
            <w:r w:rsidRPr="009F5F2D">
              <w:rPr>
                <w:rFonts w:ascii="Arial" w:hAnsi="Arial"/>
                <w:sz w:val="16"/>
              </w:rPr>
              <w:t>You must also select Opportunity or Reinforcement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CD185B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D185B" w:rsidRDefault="00CD185B" w:rsidP="00E060A9">
            <w:pPr>
              <w:rPr>
                <w:rFonts w:ascii="Arial" w:hAnsi="Arial"/>
                <w:sz w:val="16"/>
              </w:rPr>
            </w:pP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DB0B76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details of the behavior to be coached</w:t>
            </w:r>
            <w:r w:rsidRPr="00A07065">
              <w:rPr>
                <w:rFonts w:ascii="Arial" w:hAnsi="Arial"/>
                <w:sz w:val="16"/>
              </w:rPr>
              <w:t>:</w:t>
            </w:r>
            <w:r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DB0B76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DB0B7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</w:t>
            </w:r>
            <w:r w:rsidR="00DB0B76"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the more information to be entered on the behavior being coached.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</w:t>
            </w:r>
            <w:r w:rsidR="00DB0B76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3,000 Bytes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 and include all the items from the coaching category.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DB0B76" w:rsidP="00F04E7A">
            <w:pPr>
              <w:rPr>
                <w:rFonts w:ascii="Arial" w:hAnsi="Arial"/>
                <w:sz w:val="16"/>
              </w:rPr>
            </w:pPr>
            <w:r w:rsidRPr="00DB0B76">
              <w:rPr>
                <w:rFonts w:ascii="Arial" w:hAnsi="Arial"/>
                <w:sz w:val="16"/>
              </w:rPr>
              <w:t>Display the following when delivery selected is “Yes” / Direct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7456D4" w:rsidP="00672E03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Multiline text 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0B76" w:rsidRDefault="00DB0B76" w:rsidP="00A05C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Freeform text box to allow details from the coaching session to be captured including action plans.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DB0B76" w:rsidRDefault="00DB0B76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&lt; 3,000 Bytes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informational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DB0B76" w:rsidP="002C4D47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Provide as much detail as possible 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information text for the text box</w:t>
            </w:r>
            <w:r w:rsidDel="00F0690B"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pct25" w:color="auto" w:fill="auto"/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How was the coaching opportunity identified?</w:t>
            </w:r>
            <w:r w:rsidR="005A55BD">
              <w:rPr>
                <w:rFonts w:ascii="Arial" w:hAnsi="Arial"/>
                <w:sz w:val="16"/>
              </w:rPr>
              <w:t xml:space="preserve">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F04E7A" w:rsidRDefault="00F04E7A" w:rsidP="005A55BD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Pr="00F43B8A" w:rsidRDefault="00DB0B76" w:rsidP="00F04E7A">
            <w:pPr>
              <w:rPr>
                <w:rFonts w:ascii="Arial" w:hAnsi="Arial"/>
                <w:sz w:val="16"/>
              </w:rPr>
            </w:pPr>
            <w:proofErr w:type="spellStart"/>
            <w:r w:rsidRPr="00DB0B76">
              <w:rPr>
                <w:rFonts w:ascii="Arial" w:hAnsi="Arial"/>
                <w:sz w:val="16"/>
              </w:rPr>
              <w:t>EC.sp_Select_Source_By_Module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</w:t>
            </w:r>
            <w:r w:rsidR="00DB0B76">
              <w:rPr>
                <w:rFonts w:ascii="Arial" w:hAnsi="Arial"/>
                <w:sz w:val="16"/>
              </w:rPr>
              <w:t>source</w:t>
            </w:r>
            <w:r>
              <w:rPr>
                <w:rFonts w:ascii="Arial" w:hAnsi="Arial"/>
                <w:sz w:val="16"/>
              </w:rPr>
              <w:t xml:space="preserve"> is selected, display the message:</w:t>
            </w:r>
          </w:p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DB0B76" w:rsidRPr="00DB0B76">
              <w:rPr>
                <w:rFonts w:ascii="Arial" w:hAnsi="Arial"/>
                <w:sz w:val="16"/>
              </w:rPr>
              <w:t>Please select how the coaching was identified.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4E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9D1345">
              <w:rPr>
                <w:rFonts w:ascii="Arial" w:hAnsi="Arial"/>
              </w:rPr>
              <w:t>AB-</w:t>
            </w:r>
            <w:r>
              <w:rPr>
                <w:rFonts w:ascii="Arial" w:hAnsi="Arial"/>
              </w:rPr>
              <w:t>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Dynamic question number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5A55BD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C63E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Is there a Call </w:t>
            </w:r>
            <w:r w:rsidR="00C63E46">
              <w:rPr>
                <w:rFonts w:ascii="Arial" w:hAnsi="Arial"/>
                <w:sz w:val="16"/>
              </w:rPr>
              <w:t>R</w:t>
            </w:r>
            <w:r>
              <w:rPr>
                <w:rFonts w:ascii="Arial" w:hAnsi="Arial"/>
                <w:sz w:val="16"/>
              </w:rPr>
              <w:t>ecord associated with this coaching?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DB0B76" w:rsidP="00C63E46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[Linked radio buttons to allow one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Select one of the following options.  (Required)</w:t>
            </w:r>
          </w:p>
          <w:p w:rsidR="005A55BD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Yes</w:t>
            </w:r>
          </w:p>
          <w:p w:rsidR="005A55BD" w:rsidRPr="009521FB" w:rsidRDefault="005A55BD" w:rsidP="003245C0">
            <w:pPr>
              <w:pStyle w:val="ListParagraph"/>
              <w:numPr>
                <w:ilvl w:val="0"/>
                <w:numId w:val="49"/>
              </w:numPr>
              <w:ind w:left="162" w:hanging="180"/>
              <w:rPr>
                <w:rFonts w:ascii="Arial" w:hAnsi="Arial"/>
                <w:sz w:val="16"/>
              </w:rPr>
            </w:pPr>
            <w:r w:rsidRPr="009521FB">
              <w:rPr>
                <w:rFonts w:ascii="Arial" w:hAnsi="Arial"/>
                <w:b/>
                <w:sz w:val="16"/>
              </w:rPr>
              <w:t>No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B0B76" w:rsidTr="00672E03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pStyle w:val="Tabletext"/>
              <w:rPr>
                <w:rFonts w:ascii="Arial" w:hAnsi="Arial"/>
              </w:rPr>
            </w:pPr>
            <w:r w:rsidRPr="00DB0B76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no call record option is selected, display the message:</w:t>
            </w:r>
          </w:p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DB0B76">
              <w:rPr>
                <w:rFonts w:ascii="Arial" w:hAnsi="Arial"/>
                <w:sz w:val="16"/>
              </w:rPr>
              <w:t>Indicate if the item has a Call Record or a NGD Activity ID.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DB0B76" w:rsidRDefault="00DB0B76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if Call Record selection is “Yes”</w:t>
            </w: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Pr="00F43B8A" w:rsidRDefault="007456D4" w:rsidP="003245C0">
            <w:pPr>
              <w:rPr>
                <w:rFonts w:ascii="Arial" w:hAnsi="Arial"/>
                <w:sz w:val="16"/>
              </w:rPr>
            </w:pPr>
            <w:proofErr w:type="spellStart"/>
            <w:r w:rsidRPr="007456D4">
              <w:rPr>
                <w:rFonts w:ascii="Arial" w:hAnsi="Arial"/>
                <w:sz w:val="16"/>
              </w:rPr>
              <w:t>EC.sp_Select_CallID_By_Module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Required when Call Record selection is “Yes” </w:t>
            </w:r>
          </w:p>
          <w:p w:rsidR="00C63E46" w:rsidRPr="00F43B8A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63E46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7456D4" w:rsidP="003245C0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456D4" w:rsidRPr="007456D4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When no source is selected, display the message:</w:t>
            </w:r>
          </w:p>
          <w:p w:rsidR="00C63E46" w:rsidRDefault="007456D4" w:rsidP="007456D4">
            <w:pPr>
              <w:rPr>
                <w:rFonts w:ascii="Arial" w:hAnsi="Arial"/>
                <w:sz w:val="16"/>
              </w:rPr>
            </w:pPr>
            <w:r w:rsidRPr="007456D4">
              <w:rPr>
                <w:rFonts w:ascii="Arial" w:hAnsi="Arial"/>
                <w:sz w:val="16"/>
              </w:rPr>
              <w:t>“Please select how the coaching was identified.”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C63E46" w:rsidRDefault="00C63E46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0" w:color="auto" w:fill="auto"/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</w:p>
        </w:tc>
      </w:tr>
      <w:tr w:rsidR="005A55BD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7456D4" w:rsidP="00C63E46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5A55B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[Validate a call record option was selected]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When no call record option has been </w:t>
            </w:r>
            <w:r w:rsidR="007456D4">
              <w:rPr>
                <w:rFonts w:ascii="Arial" w:hAnsi="Arial"/>
                <w:sz w:val="16"/>
              </w:rPr>
              <w:t>entered</w:t>
            </w:r>
            <w:r>
              <w:rPr>
                <w:rFonts w:ascii="Arial" w:hAnsi="Arial"/>
                <w:sz w:val="16"/>
              </w:rPr>
              <w:t>, display the following message:</w:t>
            </w:r>
          </w:p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7456D4" w:rsidRPr="007456D4">
              <w:rPr>
                <w:rFonts w:ascii="Arial" w:hAnsi="Arial"/>
                <w:sz w:val="16"/>
              </w:rPr>
              <w:t>Call Record IDs must be in the correct format.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5A55BD" w:rsidRDefault="005A55BD" w:rsidP="003245C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7456D4" w:rsidP="002C4D47">
            <w:pPr>
              <w:pStyle w:val="Tabletext"/>
              <w:rPr>
                <w:rFonts w:ascii="Arial" w:hAnsi="Arial"/>
              </w:rPr>
            </w:pPr>
            <w:r w:rsidRPr="007456D4">
              <w:rPr>
                <w:rFonts w:ascii="Arial" w:hAnsi="Arial"/>
              </w:rPr>
              <w:t>AB-TBD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 to acknowledge the information on the panel has been reviewed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rPr>
          <w:trHeight w:val="453"/>
        </w:trPr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C-49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verified that all the information on this form is true and complete to the best of my knowledge. *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“loading…” text when submit has been pressed.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C-3</w:t>
            </w:r>
          </w:p>
        </w:tc>
        <w:tc>
          <w:tcPr>
            <w:tcW w:w="558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:rsidR="006D545A" w:rsidRDefault="006D545A" w:rsidP="00F0690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C-51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 button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submit, commit the information from the page to the database.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Return to the Panel 1 page on successful update.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C-52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Error text message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When there is a field that is not completed or selected, display the following  message:</w:t>
            </w:r>
          </w:p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Pr="00FC4405">
              <w:rPr>
                <w:rFonts w:ascii="Arial" w:hAnsi="Arial"/>
                <w:sz w:val="16"/>
              </w:rPr>
              <w:t>Please correct all fields indicated in red to proceed.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D545A" w:rsidRDefault="006D545A" w:rsidP="002C4D4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D545A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D545A" w:rsidRDefault="006D545A" w:rsidP="003B5FB4">
            <w:pPr>
              <w:rPr>
                <w:rFonts w:ascii="Arial" w:hAnsi="Arial"/>
                <w:sz w:val="16"/>
              </w:rPr>
            </w:pP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in Informational Display section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F2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 New – [module] Coaching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 [date]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“Date Submitted</w:t>
            </w:r>
            <w:proofErr w:type="gramStart"/>
            <w:r>
              <w:rPr>
                <w:rFonts w:ascii="Arial" w:hAnsi="Arial"/>
                <w:sz w:val="16"/>
              </w:rPr>
              <w:t>“ followed</w:t>
            </w:r>
            <w:proofErr w:type="gramEnd"/>
            <w:r>
              <w:rPr>
                <w:rFonts w:ascii="Arial" w:hAnsi="Arial"/>
                <w:sz w:val="16"/>
              </w:rPr>
              <w:t xml:space="preserve"> by current date.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 [Site]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“Site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site.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Employee: [Employee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</w:t>
            </w:r>
            <w:proofErr w:type="gramStart"/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selected </w:t>
            </w:r>
            <w:r w:rsidRPr="009A42D6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Supervisor: [Supervisor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“Supervisor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supervisor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9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F3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Manager: [Manager </w:t>
            </w:r>
            <w:proofErr w:type="spellStart"/>
            <w:r>
              <w:rPr>
                <w:rFonts w:ascii="Arial" w:hAnsi="Arial"/>
                <w:sz w:val="16"/>
              </w:rPr>
              <w:t>displayName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“Manager</w:t>
            </w:r>
            <w:proofErr w:type="gramStart"/>
            <w:r>
              <w:rPr>
                <w:rFonts w:ascii="Arial" w:hAnsi="Arial"/>
                <w:sz w:val="16"/>
              </w:rPr>
              <w:t>:“</w:t>
            </w:r>
            <w:proofErr w:type="gramEnd"/>
            <w:r>
              <w:rPr>
                <w:rFonts w:ascii="Arial" w:hAnsi="Arial"/>
                <w:sz w:val="16"/>
              </w:rPr>
              <w:t xml:space="preserve"> followed by corresponding manager display name.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F5F2D" w:rsidTr="009F5F2D">
        <w:tc>
          <w:tcPr>
            <w:tcW w:w="1404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F5F2D" w:rsidRDefault="009F5F2D" w:rsidP="00672E03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3C73C5" w:rsidRDefault="003C73C5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sectPr w:rsidR="00C26229" w:rsidSect="000C0FD7">
      <w:footerReference w:type="even" r:id="rId9"/>
      <w:footerReference w:type="default" r:id="rId10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6FA" w:rsidRDefault="000416FA">
      <w:r>
        <w:separator/>
      </w:r>
    </w:p>
  </w:endnote>
  <w:endnote w:type="continuationSeparator" w:id="0">
    <w:p w:rsidR="000416FA" w:rsidRDefault="00041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26" w:rsidRDefault="009A6A2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A6A26" w:rsidRDefault="009A6A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26" w:rsidRDefault="009A6A26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DD49711" wp14:editId="4FB436F9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9A6A26" w:rsidRDefault="009A6A26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9A6A26" w:rsidRDefault="009A6A26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DA05F0">
      <w:rPr>
        <w:rFonts w:ascii="Arial" w:hAnsi="Arial"/>
        <w:noProof/>
        <w:sz w:val="18"/>
      </w:rPr>
      <w:t>09/12/14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9A6A26" w:rsidRDefault="009A6A26" w:rsidP="000C0FD7">
    <w:pPr>
      <w:pStyle w:val="Footer"/>
    </w:pPr>
    <w:r>
      <w:rPr>
        <w:rFonts w:ascii="Arial" w:hAnsi="Arial"/>
        <w:sz w:val="18"/>
      </w:rPr>
      <w:t>Created 2012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DA05F0">
      <w:rPr>
        <w:rFonts w:ascii="Arial" w:hAnsi="Arial"/>
        <w:noProof/>
        <w:sz w:val="18"/>
      </w:rPr>
      <w:t>2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DA05F0">
      <w:rPr>
        <w:rFonts w:ascii="Arial" w:hAnsi="Arial"/>
        <w:noProof/>
        <w:sz w:val="18"/>
      </w:rPr>
      <w:t>10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6FA" w:rsidRDefault="000416FA">
      <w:r>
        <w:separator/>
      </w:r>
    </w:p>
  </w:footnote>
  <w:footnote w:type="continuationSeparator" w:id="0">
    <w:p w:rsidR="000416FA" w:rsidRDefault="00041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1675D29"/>
    <w:multiLevelType w:val="hybridMultilevel"/>
    <w:tmpl w:val="63EA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4DE4260"/>
    <w:multiLevelType w:val="hybridMultilevel"/>
    <w:tmpl w:val="30860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5893660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60695A"/>
    <w:multiLevelType w:val="hybridMultilevel"/>
    <w:tmpl w:val="CC0A226A"/>
    <w:lvl w:ilvl="0" w:tplc="BE58EB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EE2B09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E311DEF"/>
    <w:multiLevelType w:val="hybridMultilevel"/>
    <w:tmpl w:val="3408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1AA6A8C"/>
    <w:multiLevelType w:val="hybridMultilevel"/>
    <w:tmpl w:val="BB76193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9240FAE"/>
    <w:multiLevelType w:val="hybridMultilevel"/>
    <w:tmpl w:val="2E30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93209F6"/>
    <w:multiLevelType w:val="hybridMultilevel"/>
    <w:tmpl w:val="CB30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15536F3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2122441"/>
    <w:multiLevelType w:val="hybridMultilevel"/>
    <w:tmpl w:val="156C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7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42"/>
  </w:num>
  <w:num w:numId="3">
    <w:abstractNumId w:val="30"/>
  </w:num>
  <w:num w:numId="4">
    <w:abstractNumId w:val="29"/>
  </w:num>
  <w:num w:numId="5">
    <w:abstractNumId w:val="37"/>
  </w:num>
  <w:num w:numId="6">
    <w:abstractNumId w:val="13"/>
  </w:num>
  <w:num w:numId="7">
    <w:abstractNumId w:val="23"/>
  </w:num>
  <w:num w:numId="8">
    <w:abstractNumId w:val="56"/>
  </w:num>
  <w:num w:numId="9">
    <w:abstractNumId w:val="14"/>
  </w:num>
  <w:num w:numId="10">
    <w:abstractNumId w:val="59"/>
  </w:num>
  <w:num w:numId="11">
    <w:abstractNumId w:val="27"/>
  </w:num>
  <w:num w:numId="12">
    <w:abstractNumId w:val="34"/>
  </w:num>
  <w:num w:numId="13">
    <w:abstractNumId w:val="4"/>
  </w:num>
  <w:num w:numId="14">
    <w:abstractNumId w:val="36"/>
  </w:num>
  <w:num w:numId="15">
    <w:abstractNumId w:val="3"/>
  </w:num>
  <w:num w:numId="16">
    <w:abstractNumId w:val="58"/>
  </w:num>
  <w:num w:numId="17">
    <w:abstractNumId w:val="19"/>
  </w:num>
  <w:num w:numId="18">
    <w:abstractNumId w:val="6"/>
  </w:num>
  <w:num w:numId="19">
    <w:abstractNumId w:val="31"/>
  </w:num>
  <w:num w:numId="20">
    <w:abstractNumId w:val="16"/>
  </w:num>
  <w:num w:numId="21">
    <w:abstractNumId w:val="53"/>
  </w:num>
  <w:num w:numId="22">
    <w:abstractNumId w:val="0"/>
  </w:num>
  <w:num w:numId="23">
    <w:abstractNumId w:val="38"/>
  </w:num>
  <w:num w:numId="24">
    <w:abstractNumId w:val="18"/>
  </w:num>
  <w:num w:numId="25">
    <w:abstractNumId w:val="39"/>
  </w:num>
  <w:num w:numId="26">
    <w:abstractNumId w:val="41"/>
  </w:num>
  <w:num w:numId="27">
    <w:abstractNumId w:val="51"/>
  </w:num>
  <w:num w:numId="28">
    <w:abstractNumId w:val="2"/>
  </w:num>
  <w:num w:numId="29">
    <w:abstractNumId w:val="20"/>
  </w:num>
  <w:num w:numId="30">
    <w:abstractNumId w:val="47"/>
  </w:num>
  <w:num w:numId="31">
    <w:abstractNumId w:val="10"/>
  </w:num>
  <w:num w:numId="32">
    <w:abstractNumId w:val="43"/>
  </w:num>
  <w:num w:numId="33">
    <w:abstractNumId w:val="22"/>
  </w:num>
  <w:num w:numId="34">
    <w:abstractNumId w:val="1"/>
  </w:num>
  <w:num w:numId="35">
    <w:abstractNumId w:val="44"/>
  </w:num>
  <w:num w:numId="36">
    <w:abstractNumId w:val="26"/>
  </w:num>
  <w:num w:numId="37">
    <w:abstractNumId w:val="57"/>
  </w:num>
  <w:num w:numId="38">
    <w:abstractNumId w:val="8"/>
  </w:num>
  <w:num w:numId="39">
    <w:abstractNumId w:val="24"/>
  </w:num>
  <w:num w:numId="40">
    <w:abstractNumId w:val="17"/>
  </w:num>
  <w:num w:numId="41">
    <w:abstractNumId w:val="55"/>
  </w:num>
  <w:num w:numId="42">
    <w:abstractNumId w:val="35"/>
  </w:num>
  <w:num w:numId="43">
    <w:abstractNumId w:val="11"/>
  </w:num>
  <w:num w:numId="44">
    <w:abstractNumId w:val="54"/>
  </w:num>
  <w:num w:numId="45">
    <w:abstractNumId w:val="33"/>
  </w:num>
  <w:num w:numId="46">
    <w:abstractNumId w:val="40"/>
  </w:num>
  <w:num w:numId="47">
    <w:abstractNumId w:val="49"/>
  </w:num>
  <w:num w:numId="48">
    <w:abstractNumId w:val="5"/>
  </w:num>
  <w:num w:numId="49">
    <w:abstractNumId w:val="50"/>
  </w:num>
  <w:num w:numId="50">
    <w:abstractNumId w:val="7"/>
  </w:num>
  <w:num w:numId="51">
    <w:abstractNumId w:val="46"/>
  </w:num>
  <w:num w:numId="52">
    <w:abstractNumId w:val="28"/>
  </w:num>
  <w:num w:numId="53">
    <w:abstractNumId w:val="45"/>
  </w:num>
  <w:num w:numId="54">
    <w:abstractNumId w:val="48"/>
  </w:num>
  <w:num w:numId="55">
    <w:abstractNumId w:val="52"/>
  </w:num>
  <w:num w:numId="56">
    <w:abstractNumId w:val="9"/>
  </w:num>
  <w:num w:numId="57">
    <w:abstractNumId w:val="32"/>
  </w:num>
  <w:num w:numId="58">
    <w:abstractNumId w:val="21"/>
  </w:num>
  <w:num w:numId="59">
    <w:abstractNumId w:val="25"/>
  </w:num>
  <w:num w:numId="60">
    <w:abstractNumId w:val="1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10F11"/>
    <w:rsid w:val="00013168"/>
    <w:rsid w:val="00025E79"/>
    <w:rsid w:val="00036FDB"/>
    <w:rsid w:val="000416FA"/>
    <w:rsid w:val="00051BFD"/>
    <w:rsid w:val="0005262D"/>
    <w:rsid w:val="00096285"/>
    <w:rsid w:val="000970EA"/>
    <w:rsid w:val="000A0AEF"/>
    <w:rsid w:val="000C0FD7"/>
    <w:rsid w:val="000D67F2"/>
    <w:rsid w:val="000E2B1C"/>
    <w:rsid w:val="0010510F"/>
    <w:rsid w:val="001111DE"/>
    <w:rsid w:val="001122FF"/>
    <w:rsid w:val="0011772E"/>
    <w:rsid w:val="00132146"/>
    <w:rsid w:val="00135111"/>
    <w:rsid w:val="0013669A"/>
    <w:rsid w:val="00140284"/>
    <w:rsid w:val="00143EC0"/>
    <w:rsid w:val="0016490D"/>
    <w:rsid w:val="001655BD"/>
    <w:rsid w:val="001745DA"/>
    <w:rsid w:val="001829BA"/>
    <w:rsid w:val="001B1316"/>
    <w:rsid w:val="001B262E"/>
    <w:rsid w:val="001C2B35"/>
    <w:rsid w:val="001E1A04"/>
    <w:rsid w:val="001E3019"/>
    <w:rsid w:val="001E661F"/>
    <w:rsid w:val="001E76E8"/>
    <w:rsid w:val="001F5DE3"/>
    <w:rsid w:val="0020473E"/>
    <w:rsid w:val="00211B2E"/>
    <w:rsid w:val="00216EEA"/>
    <w:rsid w:val="00226FAF"/>
    <w:rsid w:val="00243D06"/>
    <w:rsid w:val="00254871"/>
    <w:rsid w:val="00287833"/>
    <w:rsid w:val="00291B67"/>
    <w:rsid w:val="002969B1"/>
    <w:rsid w:val="002A0D4D"/>
    <w:rsid w:val="002A20C8"/>
    <w:rsid w:val="002B3974"/>
    <w:rsid w:val="002C160A"/>
    <w:rsid w:val="002C4D47"/>
    <w:rsid w:val="002C67E8"/>
    <w:rsid w:val="002D1B39"/>
    <w:rsid w:val="002E2CFE"/>
    <w:rsid w:val="002F12F6"/>
    <w:rsid w:val="002F3034"/>
    <w:rsid w:val="0030111A"/>
    <w:rsid w:val="00302546"/>
    <w:rsid w:val="003041C3"/>
    <w:rsid w:val="0031082D"/>
    <w:rsid w:val="00313D07"/>
    <w:rsid w:val="003239A0"/>
    <w:rsid w:val="003245C0"/>
    <w:rsid w:val="00335840"/>
    <w:rsid w:val="00345FA7"/>
    <w:rsid w:val="00354C45"/>
    <w:rsid w:val="003610CD"/>
    <w:rsid w:val="0039017A"/>
    <w:rsid w:val="003912D8"/>
    <w:rsid w:val="003A67EA"/>
    <w:rsid w:val="003B5FB4"/>
    <w:rsid w:val="003C73C5"/>
    <w:rsid w:val="003D7777"/>
    <w:rsid w:val="003F35A2"/>
    <w:rsid w:val="004063A0"/>
    <w:rsid w:val="00416BEF"/>
    <w:rsid w:val="00417C5B"/>
    <w:rsid w:val="004209EE"/>
    <w:rsid w:val="00441100"/>
    <w:rsid w:val="00450E12"/>
    <w:rsid w:val="0046146F"/>
    <w:rsid w:val="004616CA"/>
    <w:rsid w:val="00464253"/>
    <w:rsid w:val="0047329D"/>
    <w:rsid w:val="00504991"/>
    <w:rsid w:val="005149BB"/>
    <w:rsid w:val="005305C3"/>
    <w:rsid w:val="0054455A"/>
    <w:rsid w:val="00562864"/>
    <w:rsid w:val="0058168A"/>
    <w:rsid w:val="00590AF8"/>
    <w:rsid w:val="00593A0B"/>
    <w:rsid w:val="005A55BD"/>
    <w:rsid w:val="005A57FC"/>
    <w:rsid w:val="005E52DA"/>
    <w:rsid w:val="005F2226"/>
    <w:rsid w:val="005F76C3"/>
    <w:rsid w:val="006071E6"/>
    <w:rsid w:val="00613563"/>
    <w:rsid w:val="0061575F"/>
    <w:rsid w:val="00617615"/>
    <w:rsid w:val="006276DA"/>
    <w:rsid w:val="00645218"/>
    <w:rsid w:val="00653F47"/>
    <w:rsid w:val="00654822"/>
    <w:rsid w:val="00661C42"/>
    <w:rsid w:val="00664019"/>
    <w:rsid w:val="0067039D"/>
    <w:rsid w:val="006736C0"/>
    <w:rsid w:val="00675425"/>
    <w:rsid w:val="0068049D"/>
    <w:rsid w:val="006917C3"/>
    <w:rsid w:val="00694190"/>
    <w:rsid w:val="006A7262"/>
    <w:rsid w:val="006A7F3D"/>
    <w:rsid w:val="006C0ADE"/>
    <w:rsid w:val="006C3905"/>
    <w:rsid w:val="006D210F"/>
    <w:rsid w:val="006D545A"/>
    <w:rsid w:val="0070514B"/>
    <w:rsid w:val="0071207F"/>
    <w:rsid w:val="00720E81"/>
    <w:rsid w:val="007230EA"/>
    <w:rsid w:val="007456D4"/>
    <w:rsid w:val="00750020"/>
    <w:rsid w:val="00755C7A"/>
    <w:rsid w:val="00784152"/>
    <w:rsid w:val="00792E20"/>
    <w:rsid w:val="007A0958"/>
    <w:rsid w:val="007B0246"/>
    <w:rsid w:val="007C04D3"/>
    <w:rsid w:val="007D0F46"/>
    <w:rsid w:val="007D4C07"/>
    <w:rsid w:val="007D6196"/>
    <w:rsid w:val="007E0B6E"/>
    <w:rsid w:val="007E2034"/>
    <w:rsid w:val="007E3D33"/>
    <w:rsid w:val="00850021"/>
    <w:rsid w:val="00854B61"/>
    <w:rsid w:val="00860117"/>
    <w:rsid w:val="00874971"/>
    <w:rsid w:val="008E3E49"/>
    <w:rsid w:val="008E6CAC"/>
    <w:rsid w:val="008F3261"/>
    <w:rsid w:val="00900B2E"/>
    <w:rsid w:val="00912514"/>
    <w:rsid w:val="0094228A"/>
    <w:rsid w:val="009521FB"/>
    <w:rsid w:val="009549A7"/>
    <w:rsid w:val="009628AE"/>
    <w:rsid w:val="0096314E"/>
    <w:rsid w:val="00963241"/>
    <w:rsid w:val="009A1AFC"/>
    <w:rsid w:val="009A42D6"/>
    <w:rsid w:val="009A6A26"/>
    <w:rsid w:val="009B2D3F"/>
    <w:rsid w:val="009C5EED"/>
    <w:rsid w:val="009D1345"/>
    <w:rsid w:val="009D4F80"/>
    <w:rsid w:val="009F4F18"/>
    <w:rsid w:val="009F5A26"/>
    <w:rsid w:val="009F5F2D"/>
    <w:rsid w:val="009F7AEE"/>
    <w:rsid w:val="00A01322"/>
    <w:rsid w:val="00A05C3C"/>
    <w:rsid w:val="00A07065"/>
    <w:rsid w:val="00A107C8"/>
    <w:rsid w:val="00A11535"/>
    <w:rsid w:val="00A250E4"/>
    <w:rsid w:val="00A426D2"/>
    <w:rsid w:val="00A518AC"/>
    <w:rsid w:val="00A548B7"/>
    <w:rsid w:val="00A75201"/>
    <w:rsid w:val="00A77FD5"/>
    <w:rsid w:val="00A84BBC"/>
    <w:rsid w:val="00A956F4"/>
    <w:rsid w:val="00A95EA1"/>
    <w:rsid w:val="00AC0896"/>
    <w:rsid w:val="00AD73E4"/>
    <w:rsid w:val="00AF56B4"/>
    <w:rsid w:val="00AF6B7F"/>
    <w:rsid w:val="00AF7F93"/>
    <w:rsid w:val="00B13220"/>
    <w:rsid w:val="00B13EA1"/>
    <w:rsid w:val="00B23A46"/>
    <w:rsid w:val="00B44CAB"/>
    <w:rsid w:val="00B571B3"/>
    <w:rsid w:val="00B65789"/>
    <w:rsid w:val="00B71856"/>
    <w:rsid w:val="00B80259"/>
    <w:rsid w:val="00B87740"/>
    <w:rsid w:val="00BD4518"/>
    <w:rsid w:val="00BD6C00"/>
    <w:rsid w:val="00BF306E"/>
    <w:rsid w:val="00C16A7C"/>
    <w:rsid w:val="00C17935"/>
    <w:rsid w:val="00C26229"/>
    <w:rsid w:val="00C63E46"/>
    <w:rsid w:val="00C66FCE"/>
    <w:rsid w:val="00C77A69"/>
    <w:rsid w:val="00C9040C"/>
    <w:rsid w:val="00CC6CBC"/>
    <w:rsid w:val="00CD185B"/>
    <w:rsid w:val="00CD1D6E"/>
    <w:rsid w:val="00D2620E"/>
    <w:rsid w:val="00D377C9"/>
    <w:rsid w:val="00D70A30"/>
    <w:rsid w:val="00D70CE5"/>
    <w:rsid w:val="00D74B6C"/>
    <w:rsid w:val="00D76427"/>
    <w:rsid w:val="00DA05F0"/>
    <w:rsid w:val="00DA57BB"/>
    <w:rsid w:val="00DB0B76"/>
    <w:rsid w:val="00DB62D0"/>
    <w:rsid w:val="00DC14B1"/>
    <w:rsid w:val="00DC60CB"/>
    <w:rsid w:val="00DE68EA"/>
    <w:rsid w:val="00DF3DE2"/>
    <w:rsid w:val="00E03591"/>
    <w:rsid w:val="00E060A9"/>
    <w:rsid w:val="00E06351"/>
    <w:rsid w:val="00E137E2"/>
    <w:rsid w:val="00E1706A"/>
    <w:rsid w:val="00E2355E"/>
    <w:rsid w:val="00E239FB"/>
    <w:rsid w:val="00E253EC"/>
    <w:rsid w:val="00E30C22"/>
    <w:rsid w:val="00E4683A"/>
    <w:rsid w:val="00E67EAD"/>
    <w:rsid w:val="00E70666"/>
    <w:rsid w:val="00E80C27"/>
    <w:rsid w:val="00EA1650"/>
    <w:rsid w:val="00EA3F58"/>
    <w:rsid w:val="00EB0812"/>
    <w:rsid w:val="00ED7AE7"/>
    <w:rsid w:val="00EF617C"/>
    <w:rsid w:val="00F0463C"/>
    <w:rsid w:val="00F04E7A"/>
    <w:rsid w:val="00F0690B"/>
    <w:rsid w:val="00F10C93"/>
    <w:rsid w:val="00F11FCA"/>
    <w:rsid w:val="00F228A1"/>
    <w:rsid w:val="00F437F9"/>
    <w:rsid w:val="00F43B8A"/>
    <w:rsid w:val="00F65192"/>
    <w:rsid w:val="00F74D59"/>
    <w:rsid w:val="00F82E0A"/>
    <w:rsid w:val="00FC4405"/>
    <w:rsid w:val="00FE7A08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C26229"/>
    <w:pPr>
      <w:tabs>
        <w:tab w:val="left" w:pos="720"/>
        <w:tab w:val="right" w:leader="dot" w:pos="9350"/>
        <w:tab w:val="left" w:pos="1251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12257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3</cp:revision>
  <dcterms:created xsi:type="dcterms:W3CDTF">2014-09-10T17:35:00Z</dcterms:created>
  <dcterms:modified xsi:type="dcterms:W3CDTF">2014-09-12T22:40:00Z</dcterms:modified>
</cp:coreProperties>
</file>
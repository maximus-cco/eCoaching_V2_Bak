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ED6ED2" w:rsidRPr="00167987" w:rsidRDefault="00ED6ED2" w:rsidP="00ED6ED2">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ED6ED2" w:rsidRDefault="00ED6ED2" w:rsidP="00ED6ED2">
      <w:pPr>
        <w:ind w:right="-270"/>
        <w:jc w:val="center"/>
        <w:rPr>
          <w:rFonts w:ascii="Arial" w:hAnsi="Arial"/>
        </w:rPr>
      </w:pPr>
    </w:p>
    <w:p w:rsidR="00ED6ED2" w:rsidRPr="00167987" w:rsidRDefault="00ED6ED2" w:rsidP="00ED6ED2">
      <w:pPr>
        <w:ind w:right="-270"/>
        <w:jc w:val="center"/>
        <w:rPr>
          <w:rFonts w:ascii="Arial" w:hAnsi="Arial"/>
        </w:rPr>
      </w:pPr>
      <w:r>
        <w:rPr>
          <w:rFonts w:asciiTheme="majorHAnsi" w:hAnsiTheme="majorHAnsi"/>
          <w:noProof/>
          <w:sz w:val="22"/>
          <w:szCs w:val="22"/>
        </w:rPr>
        <w:drawing>
          <wp:inline distT="0" distB="0" distL="0" distR="0" wp14:anchorId="104E0BD1" wp14:editId="1D281437">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8"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ED6ED2" w:rsidRPr="00167987" w:rsidRDefault="00ED6ED2" w:rsidP="00ED6ED2">
      <w:pPr>
        <w:ind w:right="-270"/>
        <w:jc w:val="center"/>
        <w:rPr>
          <w:rFonts w:ascii="Arial" w:hAnsi="Arial"/>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Pr="001114CE" w:rsidRDefault="00BB176E" w:rsidP="00971190">
      <w:pPr>
        <w:jc w:val="center"/>
        <w:rPr>
          <w:b/>
          <w:color w:val="000000"/>
          <w:sz w:val="40"/>
          <w:szCs w:val="40"/>
        </w:rPr>
      </w:pPr>
      <w:proofErr w:type="spellStart"/>
      <w:proofErr w:type="gramStart"/>
      <w:r>
        <w:rPr>
          <w:b/>
          <w:color w:val="000000"/>
          <w:sz w:val="40"/>
          <w:szCs w:val="40"/>
        </w:rPr>
        <w:t>eCoaching</w:t>
      </w:r>
      <w:proofErr w:type="spellEnd"/>
      <w:proofErr w:type="gramEnd"/>
      <w:r w:rsidR="001512EF">
        <w:rPr>
          <w:b/>
          <w:color w:val="000000"/>
          <w:sz w:val="40"/>
          <w:szCs w:val="40"/>
        </w:rPr>
        <w:t xml:space="preserve"> </w:t>
      </w:r>
      <w:r w:rsidR="003F0478">
        <w:rPr>
          <w:b/>
          <w:color w:val="000000"/>
          <w:sz w:val="40"/>
          <w:szCs w:val="40"/>
        </w:rPr>
        <w:t>Dashboard</w:t>
      </w:r>
      <w:r w:rsidR="00534A8B">
        <w:rPr>
          <w:b/>
          <w:color w:val="000000"/>
          <w:sz w:val="40"/>
          <w:szCs w:val="40"/>
        </w:rPr>
        <w:t xml:space="preserve"> Test Plan</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E369AC">
        <w:rPr>
          <w:noProof/>
          <w:color w:val="000000"/>
          <w:sz w:val="18"/>
          <w:szCs w:val="18"/>
        </w:rPr>
        <w:t>October 12, 2017</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971190" w:rsidRDefault="00971190" w:rsidP="005D6AE9">
      <w:pPr>
        <w:pStyle w:val="hdr1"/>
        <w:tabs>
          <w:tab w:val="left" w:pos="6480"/>
        </w:tabs>
        <w:ind w:left="0"/>
        <w:jc w:val="center"/>
        <w:rPr>
          <w:rFonts w:ascii="Times New Roman" w:hAnsi="Times New Roman"/>
          <w:b/>
          <w:i w:val="0"/>
          <w:sz w:val="28"/>
          <w:szCs w:val="28"/>
        </w:rPr>
      </w:pPr>
      <w:r w:rsidRPr="005D6AE9">
        <w:rPr>
          <w:rFonts w:ascii="Times New Roman" w:hAnsi="Times New Roman"/>
          <w:b/>
          <w:i w:val="0"/>
          <w:sz w:val="28"/>
          <w:szCs w:val="28"/>
        </w:rPr>
        <w:lastRenderedPageBreak/>
        <w:t>Change History Log</w:t>
      </w:r>
    </w:p>
    <w:p w:rsidR="005D6AE9" w:rsidRPr="005D6AE9" w:rsidRDefault="005D6AE9" w:rsidP="005D6AE9">
      <w:pPr>
        <w:pStyle w:val="hdr1"/>
        <w:tabs>
          <w:tab w:val="left" w:pos="6480"/>
        </w:tabs>
        <w:ind w:left="0"/>
        <w:jc w:val="center"/>
        <w:rPr>
          <w:rFonts w:ascii="Times New Roman" w:hAnsi="Times New Roman"/>
          <w:b/>
          <w:i w:val="0"/>
          <w:sz w:val="28"/>
          <w:szCs w:val="28"/>
        </w:rPr>
      </w:pPr>
    </w:p>
    <w:tbl>
      <w:tblPr>
        <w:tblW w:w="0" w:type="auto"/>
        <w:tblLayout w:type="fixed"/>
        <w:tblLook w:val="0000" w:firstRow="0" w:lastRow="0" w:firstColumn="0" w:lastColumn="0" w:noHBand="0" w:noVBand="0"/>
      </w:tblPr>
      <w:tblGrid>
        <w:gridCol w:w="1440"/>
        <w:gridCol w:w="9198"/>
        <w:gridCol w:w="3150"/>
      </w:tblGrid>
      <w:tr w:rsidR="00971190" w:rsidRPr="001114CE" w:rsidTr="00FD7643">
        <w:trPr>
          <w:tblHeader/>
        </w:trPr>
        <w:tc>
          <w:tcPr>
            <w:tcW w:w="144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0" w:name="_Toc487957378"/>
            <w:bookmarkStart w:id="1" w:name="_Toc487957406"/>
            <w:bookmarkStart w:id="2" w:name="_Toc487957442"/>
            <w:bookmarkStart w:id="3" w:name="_Toc488815784"/>
            <w:bookmarkStart w:id="4" w:name="_Toc489175849"/>
            <w:r w:rsidRPr="001114CE">
              <w:rPr>
                <w:rFonts w:ascii="Times New Roman" w:hAnsi="Times New Roman"/>
                <w:b/>
                <w:i w:val="0"/>
                <w:sz w:val="24"/>
              </w:rPr>
              <w:t>Date</w:t>
            </w:r>
            <w:bookmarkEnd w:id="0"/>
            <w:bookmarkEnd w:id="1"/>
            <w:bookmarkEnd w:id="2"/>
            <w:bookmarkEnd w:id="3"/>
            <w:bookmarkEnd w:id="4"/>
          </w:p>
        </w:tc>
        <w:tc>
          <w:tcPr>
            <w:tcW w:w="9198"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5" w:name="_Toc487957379"/>
            <w:bookmarkStart w:id="6" w:name="_Toc487957407"/>
            <w:bookmarkStart w:id="7" w:name="_Toc487957443"/>
            <w:bookmarkStart w:id="8" w:name="_Toc488815785"/>
            <w:bookmarkStart w:id="9" w:name="_Toc489175850"/>
            <w:r w:rsidRPr="001114CE">
              <w:rPr>
                <w:rFonts w:ascii="Times New Roman" w:hAnsi="Times New Roman"/>
                <w:b/>
                <w:i w:val="0"/>
                <w:sz w:val="24"/>
              </w:rPr>
              <w:t>Change Description</w:t>
            </w:r>
            <w:bookmarkEnd w:id="5"/>
            <w:bookmarkEnd w:id="6"/>
            <w:bookmarkEnd w:id="7"/>
            <w:bookmarkEnd w:id="8"/>
            <w:bookmarkEnd w:id="9"/>
          </w:p>
        </w:tc>
        <w:tc>
          <w:tcPr>
            <w:tcW w:w="315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10" w:name="_Toc487957380"/>
            <w:bookmarkStart w:id="11" w:name="_Toc487957408"/>
            <w:bookmarkStart w:id="12" w:name="_Toc487957444"/>
            <w:bookmarkStart w:id="13" w:name="_Toc488815786"/>
            <w:bookmarkStart w:id="14" w:name="_Toc489175851"/>
            <w:r w:rsidRPr="001114CE">
              <w:rPr>
                <w:rFonts w:ascii="Times New Roman" w:hAnsi="Times New Roman"/>
                <w:b/>
                <w:i w:val="0"/>
                <w:sz w:val="24"/>
              </w:rPr>
              <w:t>Author</w:t>
            </w:r>
            <w:bookmarkEnd w:id="10"/>
            <w:bookmarkEnd w:id="11"/>
            <w:bookmarkEnd w:id="12"/>
            <w:bookmarkEnd w:id="13"/>
            <w:bookmarkEnd w:id="14"/>
          </w:p>
        </w:tc>
      </w:tr>
      <w:tr w:rsidR="00971190" w:rsidRPr="00566C25" w:rsidTr="00FD7643">
        <w:tc>
          <w:tcPr>
            <w:tcW w:w="1440" w:type="dxa"/>
            <w:tcBorders>
              <w:left w:val="single" w:sz="6" w:space="0" w:color="C0C0C0"/>
              <w:right w:val="single" w:sz="6" w:space="0" w:color="C0C0C0"/>
            </w:tcBorders>
          </w:tcPr>
          <w:p w:rsidR="00971190" w:rsidRPr="00B3521C" w:rsidRDefault="007A7982" w:rsidP="00B472BD">
            <w:pPr>
              <w:pStyle w:val="hdr1"/>
              <w:ind w:left="0"/>
              <w:rPr>
                <w:rFonts w:ascii="Times New Roman" w:hAnsi="Times New Roman"/>
                <w:i w:val="0"/>
                <w:sz w:val="20"/>
              </w:rPr>
            </w:pPr>
            <w:r w:rsidRPr="00B3521C">
              <w:rPr>
                <w:rFonts w:ascii="Times New Roman" w:hAnsi="Times New Roman"/>
                <w:i w:val="0"/>
                <w:sz w:val="20"/>
              </w:rPr>
              <w:t>0</w:t>
            </w:r>
            <w:r w:rsidR="00B472BD" w:rsidRPr="00B3521C">
              <w:rPr>
                <w:rFonts w:ascii="Times New Roman" w:hAnsi="Times New Roman"/>
                <w:i w:val="0"/>
                <w:sz w:val="20"/>
              </w:rPr>
              <w:t>8</w:t>
            </w:r>
            <w:r w:rsidR="009B1208" w:rsidRPr="00B3521C">
              <w:rPr>
                <w:rFonts w:ascii="Times New Roman" w:hAnsi="Times New Roman"/>
                <w:i w:val="0"/>
                <w:sz w:val="20"/>
              </w:rPr>
              <w:t>/</w:t>
            </w:r>
            <w:r w:rsidR="00B472BD" w:rsidRPr="00B3521C">
              <w:rPr>
                <w:rFonts w:ascii="Times New Roman" w:hAnsi="Times New Roman"/>
                <w:i w:val="0"/>
                <w:sz w:val="20"/>
              </w:rPr>
              <w:t>25</w:t>
            </w:r>
            <w:r w:rsidR="009B1208" w:rsidRPr="00B3521C">
              <w:rPr>
                <w:rFonts w:ascii="Times New Roman" w:hAnsi="Times New Roman"/>
                <w:i w:val="0"/>
                <w:sz w:val="20"/>
              </w:rPr>
              <w:t>/20</w:t>
            </w:r>
            <w:r w:rsidRPr="00B3521C">
              <w:rPr>
                <w:rFonts w:ascii="Times New Roman" w:hAnsi="Times New Roman"/>
                <w:i w:val="0"/>
                <w:sz w:val="20"/>
              </w:rPr>
              <w:t>1</w:t>
            </w:r>
            <w:r w:rsidR="001512EF" w:rsidRPr="00B3521C">
              <w:rPr>
                <w:rFonts w:ascii="Times New Roman" w:hAnsi="Times New Roman"/>
                <w:i w:val="0"/>
                <w:sz w:val="20"/>
              </w:rPr>
              <w:t>4</w:t>
            </w:r>
          </w:p>
        </w:tc>
        <w:tc>
          <w:tcPr>
            <w:tcW w:w="9198" w:type="dxa"/>
            <w:tcBorders>
              <w:left w:val="single" w:sz="6" w:space="0" w:color="C0C0C0"/>
              <w:right w:val="single" w:sz="6" w:space="0" w:color="C0C0C0"/>
            </w:tcBorders>
          </w:tcPr>
          <w:p w:rsidR="00B472BD" w:rsidRPr="00B3521C" w:rsidRDefault="00B472BD" w:rsidP="003D08F4">
            <w:pPr>
              <w:pStyle w:val="hdr1"/>
              <w:ind w:left="0"/>
              <w:rPr>
                <w:rFonts w:ascii="Times New Roman" w:hAnsi="Times New Roman"/>
                <w:i w:val="0"/>
                <w:sz w:val="20"/>
              </w:rPr>
            </w:pPr>
            <w:r w:rsidRPr="00B3521C">
              <w:rPr>
                <w:rFonts w:ascii="Times New Roman" w:hAnsi="Times New Roman"/>
                <w:i w:val="0"/>
                <w:sz w:val="20"/>
              </w:rPr>
              <w:t>New installment :</w:t>
            </w:r>
            <w:r w:rsidRPr="00B3521C">
              <w:rPr>
                <w:rFonts w:ascii="Times New Roman" w:hAnsi="Times New Roman"/>
                <w:i w:val="0"/>
                <w:sz w:val="20"/>
              </w:rPr>
              <w:br/>
            </w:r>
            <w:r w:rsidR="00566C25" w:rsidRPr="00B3521C">
              <w:rPr>
                <w:rFonts w:ascii="Times New Roman" w:hAnsi="Times New Roman"/>
                <w:i w:val="0"/>
                <w:sz w:val="20"/>
              </w:rPr>
              <w:t>ECUIDASH01</w:t>
            </w:r>
            <w:r w:rsidRPr="00B3521C">
              <w:rPr>
                <w:rFonts w:ascii="Times New Roman" w:hAnsi="Times New Roman"/>
                <w:i w:val="0"/>
                <w:sz w:val="20"/>
              </w:rPr>
              <w:br/>
              <w:t>ECUIDASH02</w:t>
            </w:r>
            <w:r w:rsidRPr="00B3521C">
              <w:rPr>
                <w:rFonts w:ascii="Times New Roman" w:hAnsi="Times New Roman"/>
                <w:i w:val="0"/>
                <w:sz w:val="20"/>
              </w:rPr>
              <w:br/>
              <w:t>ECUIDASH03</w:t>
            </w:r>
            <w:r w:rsidRPr="00B3521C">
              <w:rPr>
                <w:rFonts w:ascii="Times New Roman" w:hAnsi="Times New Roman"/>
                <w:i w:val="0"/>
                <w:sz w:val="20"/>
              </w:rPr>
              <w:br/>
              <w:t>ECUIDASH04</w:t>
            </w:r>
            <w:r w:rsidRPr="00B3521C">
              <w:rPr>
                <w:rFonts w:ascii="Times New Roman" w:hAnsi="Times New Roman"/>
                <w:i w:val="0"/>
                <w:sz w:val="20"/>
              </w:rPr>
              <w:br/>
              <w:t xml:space="preserve">ECUIDASH05 </w:t>
            </w:r>
            <w:r w:rsidRPr="00B3521C">
              <w:rPr>
                <w:rFonts w:ascii="Times New Roman" w:hAnsi="Times New Roman"/>
                <w:i w:val="0"/>
                <w:sz w:val="20"/>
              </w:rPr>
              <w:br/>
              <w:t xml:space="preserve">ECUIDASH06 </w:t>
            </w:r>
            <w:r w:rsidRPr="00B3521C">
              <w:rPr>
                <w:rFonts w:ascii="Times New Roman" w:hAnsi="Times New Roman"/>
                <w:i w:val="0"/>
                <w:sz w:val="20"/>
              </w:rPr>
              <w:br/>
              <w:t xml:space="preserve">ECUIDASH07 </w:t>
            </w:r>
            <w:r w:rsidR="003D08F4" w:rsidRPr="00B3521C">
              <w:rPr>
                <w:rFonts w:ascii="Times New Roman" w:hAnsi="Times New Roman"/>
                <w:i w:val="0"/>
                <w:sz w:val="20"/>
              </w:rPr>
              <w:br/>
              <w:t>ECUIDASH08</w:t>
            </w:r>
            <w:r w:rsidR="003D08F4" w:rsidRPr="00B3521C">
              <w:rPr>
                <w:rFonts w:ascii="Times New Roman" w:hAnsi="Times New Roman"/>
                <w:i w:val="0"/>
                <w:sz w:val="20"/>
              </w:rPr>
              <w:br/>
              <w:t xml:space="preserve">ECUIDASH09 </w:t>
            </w:r>
            <w:r w:rsidR="003D08F4" w:rsidRPr="00B3521C">
              <w:rPr>
                <w:rFonts w:ascii="Times New Roman" w:hAnsi="Times New Roman"/>
                <w:i w:val="0"/>
                <w:sz w:val="20"/>
              </w:rPr>
              <w:br/>
              <w:t xml:space="preserve">ECUIDASH10 </w:t>
            </w:r>
            <w:r w:rsidR="003D08F4" w:rsidRPr="00B3521C">
              <w:rPr>
                <w:rFonts w:ascii="Times New Roman" w:hAnsi="Times New Roman"/>
                <w:i w:val="0"/>
                <w:sz w:val="20"/>
              </w:rPr>
              <w:br/>
              <w:t xml:space="preserve">ECUIDASH11 </w:t>
            </w:r>
            <w:r w:rsidR="003D08F4" w:rsidRPr="00B3521C">
              <w:rPr>
                <w:rFonts w:ascii="Times New Roman" w:hAnsi="Times New Roman"/>
                <w:i w:val="0"/>
                <w:sz w:val="20"/>
              </w:rPr>
              <w:br/>
              <w:t xml:space="preserve">ECUIDASH12 </w:t>
            </w:r>
          </w:p>
        </w:tc>
        <w:tc>
          <w:tcPr>
            <w:tcW w:w="3150" w:type="dxa"/>
            <w:tcBorders>
              <w:left w:val="single" w:sz="6" w:space="0" w:color="C0C0C0"/>
              <w:right w:val="single" w:sz="6" w:space="0" w:color="C0C0C0"/>
            </w:tcBorders>
          </w:tcPr>
          <w:p w:rsidR="00971190" w:rsidRPr="00B3521C" w:rsidRDefault="009B120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F6854" w:rsidRPr="00566C25" w:rsidTr="00FD7643">
        <w:tc>
          <w:tcPr>
            <w:tcW w:w="144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09/12/2014</w:t>
            </w:r>
          </w:p>
        </w:tc>
        <w:tc>
          <w:tcPr>
            <w:tcW w:w="9198" w:type="dxa"/>
            <w:tcBorders>
              <w:top w:val="single" w:sz="6" w:space="0" w:color="C0C0C0"/>
              <w:left w:val="single" w:sz="6" w:space="0" w:color="C0C0C0"/>
              <w:bottom w:val="single" w:sz="6" w:space="0" w:color="C0C0C0"/>
              <w:right w:val="single" w:sz="6" w:space="0" w:color="C0C0C0"/>
            </w:tcBorders>
          </w:tcPr>
          <w:p w:rsidR="001F6854" w:rsidRPr="00B3521C" w:rsidRDefault="00CE5E64" w:rsidP="001F6854">
            <w:pPr>
              <w:pStyle w:val="hdr1"/>
              <w:ind w:left="0"/>
              <w:rPr>
                <w:rFonts w:ascii="Times New Roman" w:hAnsi="Times New Roman"/>
                <w:i w:val="0"/>
                <w:sz w:val="20"/>
              </w:rPr>
            </w:pPr>
            <w:r w:rsidRPr="00B3521C">
              <w:rPr>
                <w:rFonts w:ascii="Times New Roman" w:hAnsi="Times New Roman"/>
                <w:i w:val="0"/>
                <w:sz w:val="20"/>
              </w:rPr>
              <w:t xml:space="preserve">P13506 - </w:t>
            </w:r>
            <w:r w:rsidR="007132AB" w:rsidRPr="00B3521C">
              <w:rPr>
                <w:rFonts w:ascii="Times New Roman" w:hAnsi="Times New Roman"/>
                <w:i w:val="0"/>
                <w:sz w:val="20"/>
              </w:rPr>
              <w:t xml:space="preserve">Updated ECUIDASH07 to reflect ARC as any CSR (WACS*) who has ARC role in </w:t>
            </w:r>
            <w:proofErr w:type="spellStart"/>
            <w:r w:rsidR="007132AB" w:rsidRPr="00B3521C">
              <w:rPr>
                <w:rFonts w:ascii="Times New Roman" w:hAnsi="Times New Roman"/>
                <w:i w:val="0"/>
                <w:sz w:val="20"/>
              </w:rPr>
              <w:t>EC.Historical_Dashboard_ACL</w:t>
            </w:r>
            <w:proofErr w:type="spellEnd"/>
            <w:r w:rsidR="007132AB" w:rsidRPr="00B3521C">
              <w:rPr>
                <w:rFonts w:ascii="Times New Roman" w:hAnsi="Times New Roman"/>
                <w:i w:val="0"/>
                <w:sz w:val="20"/>
              </w:rPr>
              <w:t xml:space="preserve"> table</w:t>
            </w:r>
          </w:p>
        </w:tc>
        <w:tc>
          <w:tcPr>
            <w:tcW w:w="315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09/17/2014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7C2228" w:rsidP="00DF3912">
            <w:pPr>
              <w:pStyle w:val="hdr1"/>
              <w:ind w:left="0"/>
              <w:rPr>
                <w:rFonts w:ascii="Times New Roman" w:hAnsi="Times New Roman"/>
                <w:i w:val="0"/>
                <w:sz w:val="20"/>
              </w:rPr>
            </w:pPr>
            <w:r w:rsidRPr="00B3521C">
              <w:rPr>
                <w:rFonts w:ascii="Times New Roman" w:hAnsi="Times New Roman"/>
                <w:i w:val="0"/>
                <w:sz w:val="20"/>
              </w:rPr>
              <w:t xml:space="preserve">P13512 – Create new test case ECUIDASH13 to reflect change from “CSR” to “Employee” for new modular design on review pages. </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10/13/2014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A64080" w:rsidP="00F2084E">
            <w:pPr>
              <w:pStyle w:val="hdr1"/>
              <w:ind w:left="0"/>
              <w:rPr>
                <w:rFonts w:ascii="Times New Roman" w:hAnsi="Times New Roman"/>
                <w:i w:val="0"/>
                <w:sz w:val="20"/>
              </w:rPr>
            </w:pPr>
            <w:r w:rsidRPr="00B3521C">
              <w:rPr>
                <w:rFonts w:ascii="Times New Roman" w:hAnsi="Times New Roman"/>
                <w:i w:val="0"/>
                <w:sz w:val="20"/>
              </w:rPr>
              <w:t>P13479 – Create new test case ECUIDASH14 to test for new Warning dashboard section for SUP and MGR job codes</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10/17/2014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r w:rsidRPr="00B3521C">
              <w:t>P13622 – Create new test case ECUIDASH15 to test for updated OMR SOP link for Outlier records opened in review</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80D2F" w:rsidRPr="00566C25" w:rsidTr="00FD7643">
        <w:tc>
          <w:tcPr>
            <w:tcW w:w="144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11/03/2014</w:t>
            </w:r>
          </w:p>
        </w:tc>
        <w:tc>
          <w:tcPr>
            <w:tcW w:w="9198"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r w:rsidRPr="00B3521C">
              <w:t>P13631 – Create new test case ECUIDASH16 to test for management notes and management auto date update from review page for CSE pending manager review records</w:t>
            </w:r>
          </w:p>
        </w:tc>
        <w:tc>
          <w:tcPr>
            <w:tcW w:w="315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437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743745" w:rsidRPr="00B3521C" w:rsidRDefault="00743745" w:rsidP="001329CA">
            <w:pPr>
              <w:pStyle w:val="hdr1"/>
              <w:ind w:left="0"/>
              <w:rPr>
                <w:rFonts w:ascii="Times New Roman" w:hAnsi="Times New Roman"/>
                <w:i w:val="0"/>
                <w:sz w:val="20"/>
              </w:rPr>
            </w:pPr>
            <w:r w:rsidRPr="00B3521C">
              <w:rPr>
                <w:rFonts w:ascii="Times New Roman" w:hAnsi="Times New Roman"/>
                <w:i w:val="0"/>
                <w:sz w:val="20"/>
              </w:rPr>
              <w:t>11/04/2014</w:t>
            </w:r>
          </w:p>
        </w:tc>
        <w:tc>
          <w:tcPr>
            <w:tcW w:w="9198" w:type="dxa"/>
            <w:tcBorders>
              <w:top w:val="single" w:sz="6" w:space="0" w:color="C0C0C0"/>
              <w:left w:val="single" w:sz="6" w:space="0" w:color="C0C0C0"/>
              <w:bottom w:val="single" w:sz="6" w:space="0" w:color="C0C0C0"/>
              <w:right w:val="single" w:sz="6" w:space="0" w:color="C0C0C0"/>
            </w:tcBorders>
          </w:tcPr>
          <w:p w:rsidR="00743745" w:rsidRPr="00B3521C" w:rsidRDefault="00743745" w:rsidP="00743745">
            <w:r w:rsidRPr="00B3521C">
              <w:t xml:space="preserve">P13753 – Create new test case ECUIDASH17 to test for sr. management job code WPWL51 to have access to management level of main dashboard </w:t>
            </w:r>
          </w:p>
          <w:p w:rsidR="00743745" w:rsidRPr="00B3521C" w:rsidRDefault="00743745" w:rsidP="00AE25CF">
            <w:r w:rsidRPr="00B3521C">
              <w:t>Create new test case ECUIDASH1</w:t>
            </w:r>
            <w:r w:rsidR="00AE25CF" w:rsidRPr="00B3521C">
              <w:t>8</w:t>
            </w:r>
            <w:r w:rsidRPr="00B3521C">
              <w:t xml:space="preserve"> to test for sr. management job code WPWL51 to have access to historical dashboard</w:t>
            </w:r>
          </w:p>
        </w:tc>
        <w:tc>
          <w:tcPr>
            <w:tcW w:w="3150" w:type="dxa"/>
            <w:tcBorders>
              <w:top w:val="single" w:sz="6" w:space="0" w:color="C0C0C0"/>
              <w:left w:val="single" w:sz="6" w:space="0" w:color="C0C0C0"/>
              <w:bottom w:val="single" w:sz="6" w:space="0" w:color="C0C0C0"/>
              <w:right w:val="single" w:sz="6" w:space="0" w:color="C0C0C0"/>
            </w:tcBorders>
          </w:tcPr>
          <w:p w:rsidR="00743745"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F3AAE" w:rsidRPr="00566C25" w:rsidTr="00FD7643">
        <w:tc>
          <w:tcPr>
            <w:tcW w:w="144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11/21/2014</w:t>
            </w:r>
          </w:p>
        </w:tc>
        <w:tc>
          <w:tcPr>
            <w:tcW w:w="9198" w:type="dxa"/>
            <w:tcBorders>
              <w:top w:val="single" w:sz="6" w:space="0" w:color="C0C0C0"/>
              <w:left w:val="single" w:sz="6" w:space="0" w:color="C0C0C0"/>
              <w:bottom w:val="single" w:sz="6" w:space="0" w:color="C0C0C0"/>
              <w:right w:val="single" w:sz="6" w:space="0" w:color="C0C0C0"/>
            </w:tcBorders>
          </w:tcPr>
          <w:p w:rsidR="00FF3AAE" w:rsidRPr="00B3521C" w:rsidRDefault="00FF3AAE" w:rsidP="00743745">
            <w:r w:rsidRPr="00B3521C">
              <w:t>P13822 – Create new test case ECUIDASH19 to test for ARC CSRs who attempt to access records they have submitted being redirected to unauthorized access page.</w:t>
            </w:r>
          </w:p>
        </w:tc>
        <w:tc>
          <w:tcPr>
            <w:tcW w:w="315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F30EE" w:rsidRPr="00566C25" w:rsidTr="00FD7643">
        <w:tc>
          <w:tcPr>
            <w:tcW w:w="144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12/2/2014</w:t>
            </w:r>
          </w:p>
        </w:tc>
        <w:tc>
          <w:tcPr>
            <w:tcW w:w="9198" w:type="dxa"/>
            <w:tcBorders>
              <w:top w:val="single" w:sz="6" w:space="0" w:color="C0C0C0"/>
              <w:left w:val="single" w:sz="6" w:space="0" w:color="C0C0C0"/>
              <w:bottom w:val="single" w:sz="6" w:space="0" w:color="C0C0C0"/>
              <w:right w:val="single" w:sz="6" w:space="0" w:color="C0C0C0"/>
            </w:tcBorders>
          </w:tcPr>
          <w:p w:rsidR="007F30EE" w:rsidRPr="00B3521C" w:rsidRDefault="007F30EE" w:rsidP="00743745">
            <w:r w:rsidRPr="00B3521C">
              <w:t>P13895 – Created new test case ECUIDASH20 to test for Scorecard Name to be displayed when applicable on review page when record is complete.</w:t>
            </w:r>
          </w:p>
        </w:tc>
        <w:tc>
          <w:tcPr>
            <w:tcW w:w="315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53C21" w:rsidRPr="00566C25" w:rsidTr="00FD7643">
        <w:tc>
          <w:tcPr>
            <w:tcW w:w="1440" w:type="dxa"/>
            <w:tcBorders>
              <w:top w:val="single" w:sz="6" w:space="0" w:color="C0C0C0"/>
              <w:left w:val="single" w:sz="6" w:space="0" w:color="C0C0C0"/>
              <w:bottom w:val="single" w:sz="6" w:space="0" w:color="C0C0C0"/>
              <w:right w:val="single" w:sz="6" w:space="0" w:color="C0C0C0"/>
            </w:tcBorders>
          </w:tcPr>
          <w:p w:rsidR="00153C21" w:rsidRPr="00B3521C" w:rsidRDefault="00153C21" w:rsidP="001329CA">
            <w:pPr>
              <w:pStyle w:val="hdr1"/>
              <w:ind w:left="0"/>
              <w:rPr>
                <w:rFonts w:ascii="Times New Roman" w:hAnsi="Times New Roman"/>
                <w:i w:val="0"/>
                <w:sz w:val="20"/>
              </w:rPr>
            </w:pPr>
            <w:r w:rsidRPr="00B3521C">
              <w:rPr>
                <w:rFonts w:ascii="Times New Roman" w:hAnsi="Times New Roman"/>
                <w:i w:val="0"/>
                <w:sz w:val="20"/>
              </w:rPr>
              <w:lastRenderedPageBreak/>
              <w:t>12/17/2014</w:t>
            </w:r>
          </w:p>
        </w:tc>
        <w:tc>
          <w:tcPr>
            <w:tcW w:w="9198" w:type="dxa"/>
            <w:tcBorders>
              <w:top w:val="single" w:sz="6" w:space="0" w:color="C0C0C0"/>
              <w:left w:val="single" w:sz="6" w:space="0" w:color="C0C0C0"/>
              <w:bottom w:val="single" w:sz="6" w:space="0" w:color="C0C0C0"/>
              <w:right w:val="single" w:sz="6" w:space="0" w:color="C0C0C0"/>
            </w:tcBorders>
          </w:tcPr>
          <w:p w:rsidR="00153C21" w:rsidRPr="00B3521C" w:rsidRDefault="007F3153" w:rsidP="007F3153">
            <w:r w:rsidRPr="00B3521C">
              <w:t>P13891 – Created new test case ECUIDASH21 to test for signer name when hierarchy changes.</w:t>
            </w:r>
          </w:p>
        </w:tc>
        <w:tc>
          <w:tcPr>
            <w:tcW w:w="3150" w:type="dxa"/>
            <w:tcBorders>
              <w:top w:val="single" w:sz="6" w:space="0" w:color="C0C0C0"/>
              <w:left w:val="single" w:sz="6" w:space="0" w:color="C0C0C0"/>
              <w:bottom w:val="single" w:sz="6" w:space="0" w:color="C0C0C0"/>
              <w:right w:val="single" w:sz="6" w:space="0" w:color="C0C0C0"/>
            </w:tcBorders>
          </w:tcPr>
          <w:p w:rsidR="00153C21" w:rsidRPr="00B3521C" w:rsidRDefault="007F315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56EA3" w:rsidRPr="00566C25" w:rsidTr="00FD7643">
        <w:tc>
          <w:tcPr>
            <w:tcW w:w="144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01/12/2015</w:t>
            </w:r>
          </w:p>
        </w:tc>
        <w:tc>
          <w:tcPr>
            <w:tcW w:w="9198" w:type="dxa"/>
            <w:tcBorders>
              <w:top w:val="single" w:sz="6" w:space="0" w:color="C0C0C0"/>
              <w:left w:val="single" w:sz="6" w:space="0" w:color="C0C0C0"/>
              <w:bottom w:val="single" w:sz="6" w:space="0" w:color="C0C0C0"/>
              <w:right w:val="single" w:sz="6" w:space="0" w:color="C0C0C0"/>
            </w:tcBorders>
          </w:tcPr>
          <w:p w:rsidR="00F56EA3" w:rsidRPr="00B3521C" w:rsidRDefault="00F56EA3" w:rsidP="007F3153">
            <w:r w:rsidRPr="00B3521C">
              <w:t xml:space="preserve">P13892 – Created new test case ECUIDASH22 to test for URL opened for OMR link in review page </w:t>
            </w:r>
          </w:p>
        </w:tc>
        <w:tc>
          <w:tcPr>
            <w:tcW w:w="315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360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836045" w:rsidRPr="00B3521C" w:rsidRDefault="00836045" w:rsidP="007F3153">
            <w:r w:rsidRPr="00B3521C">
              <w:t>P13653 – Created new test case ECUIDASH23 to test for LSA module record updateability for statues</w:t>
            </w:r>
          </w:p>
        </w:tc>
        <w:tc>
          <w:tcPr>
            <w:tcW w:w="315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681256" w:rsidP="007F3153">
            <w:r w:rsidRPr="00B3521C">
              <w:t>P14066 – Created new test case ECUIDASH24 to test for all the IQS Sources displaying on review page.</w:t>
            </w:r>
          </w:p>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02/04/2015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B64486" w:rsidP="007F3153">
            <w:r w:rsidRPr="00B3521C">
              <w:t>P14065 – Created new test case ECUIDASH25 to test for HR users ability to view “Historical Dashboard” tab</w:t>
            </w:r>
            <w:r w:rsidRPr="00B3521C">
              <w:br/>
              <w:t>Created new test case ECUIDASH26 to test for HR users ability to query for and open records in review page</w:t>
            </w:r>
          </w:p>
          <w:p w:rsidR="00B64486" w:rsidRPr="00B3521C" w:rsidRDefault="00B64486" w:rsidP="007F3153">
            <w:r w:rsidRPr="00B3521C">
              <w:t>Created new test case ECUIDASH27 to test for HR users ability to query for warning records and open in review page</w:t>
            </w:r>
          </w:p>
          <w:p w:rsidR="00B64486" w:rsidRPr="00B3521C" w:rsidRDefault="00B64486" w:rsidP="007F3153"/>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3D29A6" w:rsidRPr="00566C25" w:rsidTr="00FD7643">
        <w:tc>
          <w:tcPr>
            <w:tcW w:w="144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02/10/2015</w:t>
            </w:r>
          </w:p>
        </w:tc>
        <w:tc>
          <w:tcPr>
            <w:tcW w:w="9198" w:type="dxa"/>
            <w:tcBorders>
              <w:top w:val="single" w:sz="6" w:space="0" w:color="C0C0C0"/>
              <w:left w:val="single" w:sz="6" w:space="0" w:color="C0C0C0"/>
              <w:bottom w:val="single" w:sz="6" w:space="0" w:color="C0C0C0"/>
              <w:right w:val="single" w:sz="6" w:space="0" w:color="C0C0C0"/>
            </w:tcBorders>
          </w:tcPr>
          <w:p w:rsidR="003D29A6" w:rsidRPr="00B3521C" w:rsidRDefault="003D29A6" w:rsidP="007F2E8F">
            <w:r w:rsidRPr="00B3521C">
              <w:t>P14251 – Created new test case ECUIDASH2</w:t>
            </w:r>
            <w:r w:rsidR="007F2E8F" w:rsidRPr="00B3521C">
              <w:t>8</w:t>
            </w:r>
            <w:r w:rsidRPr="00B3521C">
              <w:t xml:space="preserve"> to test for IQS record detail displaying supervisor review information.</w:t>
            </w:r>
          </w:p>
          <w:p w:rsidR="00AC6DD3" w:rsidRPr="00B3521C" w:rsidRDefault="00AC6DD3" w:rsidP="007F2E8F"/>
          <w:p w:rsidR="00AC6DD3" w:rsidRPr="00B3521C" w:rsidRDefault="00AC6DD3" w:rsidP="007F2E8F">
            <w:r w:rsidRPr="00B3521C">
              <w:t xml:space="preserve">P14065 - Updated test case ECUIDASH27 notes section to remove reliance on </w:t>
            </w:r>
            <w:proofErr w:type="spellStart"/>
            <w:r w:rsidRPr="00B3521C">
              <w:t>EC.Historical_Dashboard_ACL</w:t>
            </w:r>
            <w:proofErr w:type="spellEnd"/>
            <w:r w:rsidRPr="00B3521C">
              <w:t>. All HR users with HR job codes will have access to any records in db.</w:t>
            </w:r>
          </w:p>
        </w:tc>
        <w:tc>
          <w:tcPr>
            <w:tcW w:w="315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91B23"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r w:rsidRPr="00B3521C">
              <w:rPr>
                <w:rFonts w:ascii="Times New Roman" w:hAnsi="Times New Roman"/>
                <w:i w:val="0"/>
                <w:sz w:val="20"/>
              </w:rPr>
              <w:t>02/13/2015</w:t>
            </w:r>
          </w:p>
        </w:tc>
        <w:tc>
          <w:tcPr>
            <w:tcW w:w="9198" w:type="dxa"/>
            <w:tcBorders>
              <w:top w:val="single" w:sz="6" w:space="0" w:color="C0C0C0"/>
              <w:left w:val="single" w:sz="6" w:space="0" w:color="C0C0C0"/>
              <w:bottom w:val="single" w:sz="6" w:space="0" w:color="C0C0C0"/>
              <w:right w:val="single" w:sz="6" w:space="0" w:color="C0C0C0"/>
            </w:tcBorders>
          </w:tcPr>
          <w:p w:rsidR="00691B23" w:rsidRPr="00B3521C" w:rsidRDefault="00691B23" w:rsidP="007F2E8F">
            <w:r w:rsidRPr="00B3521C">
              <w:t>P14065 - Updated test case ECUIDASH25 to include comment on historical dashboard being the only tab visible to HR users.</w:t>
            </w:r>
          </w:p>
          <w:p w:rsidR="00691B23" w:rsidRPr="00B3521C" w:rsidRDefault="00691B23" w:rsidP="00691B23">
            <w:r w:rsidRPr="00B3521C">
              <w:t>Added test case ECUIDASH29 to test for new “Warning” source in source dropdown menu</w:t>
            </w:r>
          </w:p>
        </w:tc>
        <w:tc>
          <w:tcPr>
            <w:tcW w:w="315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p>
        </w:tc>
      </w:tr>
      <w:tr w:rsidR="00191400"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191400" w:rsidRPr="00B3521C" w:rsidRDefault="00191400" w:rsidP="00191400">
            <w:r w:rsidRPr="00B3521C">
              <w:t xml:space="preserve">P14065 – Updated test case ECUIDASH29 to include note on “Warning” showing in Source dropdown for HR users only.  </w:t>
            </w:r>
          </w:p>
        </w:tc>
        <w:tc>
          <w:tcPr>
            <w:tcW w:w="315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6F3A79" w:rsidP="00191400">
            <w:r w:rsidRPr="00B3521C">
              <w:t>P14322 – Created new test case ECUIDASH30 to verify spelling of “Acknowledgement” in review.aspx.</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02/18/2015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AF1BEF" w:rsidP="00191400">
            <w:r w:rsidRPr="00B3521C">
              <w:t>P14304 – Created new test case ECUIDASH31 to verify new warning columns in warning table for Supervisor and Manager</w:t>
            </w:r>
            <w:r w:rsidR="00011DCE" w:rsidRPr="00B3521C">
              <w:t xml:space="preserve"> and removal of status column</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03/20/2015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C03A64" w:rsidP="00191400">
            <w:r w:rsidRPr="00B3521C">
              <w:t>P14422 – Created new test case ECUIDASH32 to verify updates to main dashboard tables</w:t>
            </w:r>
          </w:p>
          <w:p w:rsidR="00C03A64" w:rsidRPr="00B3521C" w:rsidRDefault="00C03A64" w:rsidP="00191400"/>
          <w:p w:rsidR="00C03A64" w:rsidRPr="00B3521C" w:rsidRDefault="00C03A64" w:rsidP="00191400">
            <w:r w:rsidRPr="00B3521C">
              <w:t>Created new test case ECUIDASH33 to verify updates to my submission dashboard tables</w:t>
            </w:r>
          </w:p>
          <w:p w:rsidR="00C03A64" w:rsidRPr="00B3521C" w:rsidRDefault="00C03A64" w:rsidP="00191400"/>
          <w:p w:rsidR="00C03A64" w:rsidRPr="00B3521C" w:rsidRDefault="00C03A64" w:rsidP="00191400">
            <w:r w:rsidRPr="00B3521C">
              <w:t>Created new test case ECUIDASH34 to verify updates to historical dashboard tables</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B81C3B" w:rsidP="00191400">
            <w:r w:rsidRPr="00B3521C">
              <w:t>Updated cases ECUIDASH32 and ECUIDASH33 to include “Coaching Reason” header validation</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C74B1" w:rsidRPr="00566C25" w:rsidTr="00FD7643">
        <w:tc>
          <w:tcPr>
            <w:tcW w:w="144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8C74B1" w:rsidRPr="00B3521C" w:rsidRDefault="008C74B1" w:rsidP="008C74B1">
            <w:r w:rsidRPr="00B3521C">
              <w:t>P14423 – Created new test case ECUIDASH35 to verify creation of new table in main dashboard for users with SRMGR role</w:t>
            </w:r>
          </w:p>
          <w:p w:rsidR="008C74B1" w:rsidRPr="00B3521C" w:rsidRDefault="008C74B1" w:rsidP="008C74B1"/>
          <w:p w:rsidR="008C74B1" w:rsidRPr="00B3521C" w:rsidRDefault="008C74B1" w:rsidP="008C74B1">
            <w:r w:rsidRPr="00B3521C">
              <w:t>Created new test case ECUIDASH36 to verify new table is not visible to users without SRMGR role</w:t>
            </w:r>
          </w:p>
        </w:tc>
        <w:tc>
          <w:tcPr>
            <w:tcW w:w="315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977C8" w:rsidRPr="00566C25" w:rsidTr="00FD7643">
        <w:tc>
          <w:tcPr>
            <w:tcW w:w="144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lastRenderedPageBreak/>
              <w:t>03/27/2015</w:t>
            </w:r>
          </w:p>
        </w:tc>
        <w:tc>
          <w:tcPr>
            <w:tcW w:w="9198" w:type="dxa"/>
            <w:tcBorders>
              <w:top w:val="single" w:sz="6" w:space="0" w:color="C0C0C0"/>
              <w:left w:val="single" w:sz="6" w:space="0" w:color="C0C0C0"/>
              <w:bottom w:val="single" w:sz="6" w:space="0" w:color="C0C0C0"/>
              <w:right w:val="single" w:sz="6" w:space="0" w:color="C0C0C0"/>
            </w:tcBorders>
          </w:tcPr>
          <w:p w:rsidR="002977C8" w:rsidRPr="00B3521C" w:rsidRDefault="002977C8" w:rsidP="002977C8">
            <w:r w:rsidRPr="00B3521C">
              <w:t xml:space="preserve">P14423 – Updated test case ECUIDASH35 and ECUIDASH36 to include reference to new “My Hierarchy Warning </w:t>
            </w:r>
            <w:proofErr w:type="spellStart"/>
            <w:r w:rsidRPr="00B3521C">
              <w:t>eCoaching</w:t>
            </w:r>
            <w:proofErr w:type="spellEnd"/>
            <w:r w:rsidRPr="00B3521C">
              <w:t xml:space="preserve"> Logs” table for users with SRMGR role</w:t>
            </w:r>
          </w:p>
          <w:p w:rsidR="002977C8" w:rsidRPr="00B3521C" w:rsidRDefault="002977C8" w:rsidP="002977C8"/>
          <w:p w:rsidR="002977C8" w:rsidRPr="00B3521C" w:rsidRDefault="002977C8" w:rsidP="002977C8">
            <w:r w:rsidRPr="00B3521C">
              <w:t>Also updated test case ECUIDASH35 and ECUIDASH36 to include reference to review2.aspx and review3.aspx as updated files to recognize sr. manager users</w:t>
            </w:r>
          </w:p>
          <w:p w:rsidR="002977C8" w:rsidRPr="00B3521C" w:rsidRDefault="002977C8" w:rsidP="002977C8"/>
          <w:p w:rsidR="002977C8" w:rsidRPr="00B3521C" w:rsidRDefault="002977C8" w:rsidP="008C74B1"/>
        </w:tc>
        <w:tc>
          <w:tcPr>
            <w:tcW w:w="315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EF4163" w:rsidRPr="00566C25" w:rsidTr="00FD7643">
        <w:tc>
          <w:tcPr>
            <w:tcW w:w="144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04/02/2015</w:t>
            </w:r>
          </w:p>
        </w:tc>
        <w:tc>
          <w:tcPr>
            <w:tcW w:w="9198" w:type="dxa"/>
            <w:tcBorders>
              <w:top w:val="single" w:sz="6" w:space="0" w:color="C0C0C0"/>
              <w:left w:val="single" w:sz="6" w:space="0" w:color="C0C0C0"/>
              <w:bottom w:val="single" w:sz="6" w:space="0" w:color="C0C0C0"/>
              <w:right w:val="single" w:sz="6" w:space="0" w:color="C0C0C0"/>
            </w:tcBorders>
          </w:tcPr>
          <w:p w:rsidR="00EF4163" w:rsidRPr="00B3521C" w:rsidRDefault="00EF4163" w:rsidP="00EF4163">
            <w:r w:rsidRPr="00B3521C">
              <w:t xml:space="preserve">P14422 – Created new test case ECUIDASH37 to verify historical dashboard table has been modified to replace “Opportunity” and “Reinforcement” columns with “Coaching Reason”, “Sub-Coaching Reason” and “Value” columns </w:t>
            </w:r>
          </w:p>
        </w:tc>
        <w:tc>
          <w:tcPr>
            <w:tcW w:w="315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547BFE" w:rsidRPr="00566C25" w:rsidTr="00FD7643">
        <w:tc>
          <w:tcPr>
            <w:tcW w:w="144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04/21/2015</w:t>
            </w:r>
          </w:p>
        </w:tc>
        <w:tc>
          <w:tcPr>
            <w:tcW w:w="9198" w:type="dxa"/>
            <w:tcBorders>
              <w:top w:val="single" w:sz="6" w:space="0" w:color="C0C0C0"/>
              <w:left w:val="single" w:sz="6" w:space="0" w:color="C0C0C0"/>
              <w:bottom w:val="single" w:sz="6" w:space="0" w:color="C0C0C0"/>
              <w:right w:val="single" w:sz="6" w:space="0" w:color="C0C0C0"/>
            </w:tcBorders>
          </w:tcPr>
          <w:p w:rsidR="00547BFE" w:rsidRPr="00B3521C" w:rsidRDefault="00547BFE" w:rsidP="00EF4163">
            <w:r w:rsidRPr="00B3521C">
              <w:t xml:space="preserve">P14676 </w:t>
            </w:r>
            <w:r w:rsidR="00353611" w:rsidRPr="00B3521C">
              <w:t>(Export Historical Dashboard to Excel) – Created new test case</w:t>
            </w:r>
            <w:r w:rsidR="001936F2" w:rsidRPr="00B3521C">
              <w:t xml:space="preserve"> ECUIDASH38</w:t>
            </w:r>
            <w:r w:rsidR="00527A88" w:rsidRPr="00B3521C">
              <w:t>.</w:t>
            </w:r>
          </w:p>
        </w:tc>
        <w:tc>
          <w:tcPr>
            <w:tcW w:w="315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1920EA"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04/30/2015</w:t>
            </w:r>
          </w:p>
        </w:tc>
        <w:tc>
          <w:tcPr>
            <w:tcW w:w="9198" w:type="dxa"/>
            <w:tcBorders>
              <w:top w:val="single" w:sz="6" w:space="0" w:color="C0C0C0"/>
              <w:left w:val="single" w:sz="6" w:space="0" w:color="C0C0C0"/>
              <w:bottom w:val="single" w:sz="6" w:space="0" w:color="C0C0C0"/>
              <w:right w:val="single" w:sz="6" w:space="0" w:color="C0C0C0"/>
            </w:tcBorders>
          </w:tcPr>
          <w:p w:rsidR="001920EA" w:rsidRPr="00B3521C" w:rsidRDefault="001920EA" w:rsidP="00EF4163">
            <w:r w:rsidRPr="00B3521C">
              <w:t>P14840 – Created new test case ECUIDASH39 to verify submitted date range for Sr. MGR dashboard table</w:t>
            </w:r>
          </w:p>
          <w:p w:rsidR="007216B0" w:rsidRPr="00B3521C" w:rsidRDefault="007216B0" w:rsidP="00EF4163">
            <w:r w:rsidRPr="00B3521C">
              <w:t xml:space="preserve">Created new test case ECUIDASH40 to verify that </w:t>
            </w:r>
            <w:proofErr w:type="spellStart"/>
            <w:r w:rsidRPr="00B3521C">
              <w:t>ecoaching</w:t>
            </w:r>
            <w:proofErr w:type="spellEnd"/>
            <w:r w:rsidRPr="00B3521C">
              <w:t xml:space="preserve"> tabs do not refresh page </w:t>
            </w:r>
            <w:proofErr w:type="spellStart"/>
            <w:r w:rsidRPr="00B3521C">
              <w:t>whne</w:t>
            </w:r>
            <w:proofErr w:type="spellEnd"/>
            <w:r w:rsidRPr="00B3521C">
              <w:t xml:space="preserve"> selected</w:t>
            </w:r>
          </w:p>
        </w:tc>
        <w:tc>
          <w:tcPr>
            <w:tcW w:w="315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427ADA"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ADA" w:rsidRPr="00B3521C" w:rsidRDefault="00E22BB1" w:rsidP="00B03D29">
            <w:pPr>
              <w:pStyle w:val="hdr1"/>
              <w:ind w:left="0"/>
              <w:rPr>
                <w:rFonts w:ascii="Times New Roman" w:hAnsi="Times New Roman"/>
                <w:i w:val="0"/>
                <w:sz w:val="20"/>
              </w:rPr>
            </w:pPr>
            <w:r w:rsidRPr="00B3521C">
              <w:rPr>
                <w:rFonts w:ascii="Times New Roman" w:hAnsi="Times New Roman"/>
                <w:i w:val="0"/>
                <w:sz w:val="20"/>
              </w:rPr>
              <w:t>05/0</w:t>
            </w:r>
            <w:r w:rsidR="00B03D29" w:rsidRPr="00B3521C">
              <w:rPr>
                <w:rFonts w:ascii="Times New Roman" w:hAnsi="Times New Roman"/>
                <w:i w:val="0"/>
                <w:sz w:val="20"/>
              </w:rPr>
              <w:t>5</w:t>
            </w:r>
            <w:r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427ADA" w:rsidRPr="00B3521C" w:rsidRDefault="00E22BB1" w:rsidP="00043B80">
            <w:r w:rsidRPr="00B3521C">
              <w:t>P14881 [</w:t>
            </w:r>
            <w:r w:rsidR="00043B80" w:rsidRPr="00B3521C">
              <w:t>Authentication</w:t>
            </w:r>
            <w:r w:rsidR="00F65BE0" w:rsidRPr="00B3521C">
              <w:t xml:space="preserve"> and Authorization</w:t>
            </w:r>
            <w:r w:rsidRPr="00B3521C">
              <w:t xml:space="preserve">] </w:t>
            </w:r>
            <w:r w:rsidR="004E0F20" w:rsidRPr="00B3521C">
              <w:t>–</w:t>
            </w:r>
            <w:r w:rsidRPr="00B3521C">
              <w:t xml:space="preserve"> </w:t>
            </w:r>
            <w:r w:rsidR="00032148" w:rsidRPr="00B3521C">
              <w:t>Created new test case ECUIDASH4</w:t>
            </w:r>
            <w:r w:rsidR="00D5050C" w:rsidRPr="00B3521C">
              <w:t>1</w:t>
            </w:r>
          </w:p>
        </w:tc>
        <w:tc>
          <w:tcPr>
            <w:tcW w:w="3150" w:type="dxa"/>
            <w:tcBorders>
              <w:top w:val="single" w:sz="6" w:space="0" w:color="C0C0C0"/>
              <w:left w:val="single" w:sz="6" w:space="0" w:color="C0C0C0"/>
              <w:bottom w:val="single" w:sz="6" w:space="0" w:color="C0C0C0"/>
              <w:right w:val="single" w:sz="6" w:space="0" w:color="C0C0C0"/>
            </w:tcBorders>
          </w:tcPr>
          <w:p w:rsidR="00427ADA" w:rsidRPr="00B3521C" w:rsidRDefault="004E0F20"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B43758" w:rsidRPr="00566C25" w:rsidTr="00FD7643">
        <w:tc>
          <w:tcPr>
            <w:tcW w:w="1440" w:type="dxa"/>
            <w:tcBorders>
              <w:top w:val="single" w:sz="6" w:space="0" w:color="C0C0C0"/>
              <w:left w:val="single" w:sz="6" w:space="0" w:color="C0C0C0"/>
              <w:bottom w:val="single" w:sz="6" w:space="0" w:color="C0C0C0"/>
              <w:right w:val="single" w:sz="6" w:space="0" w:color="C0C0C0"/>
            </w:tcBorders>
          </w:tcPr>
          <w:p w:rsidR="00B43758" w:rsidRPr="00B3521C" w:rsidRDefault="00B43758" w:rsidP="00B03D29">
            <w:pPr>
              <w:pStyle w:val="hdr1"/>
              <w:ind w:left="0"/>
              <w:rPr>
                <w:rFonts w:ascii="Times New Roman" w:hAnsi="Times New Roman"/>
                <w:i w:val="0"/>
                <w:sz w:val="20"/>
              </w:rPr>
            </w:pPr>
            <w:r w:rsidRPr="00B3521C">
              <w:rPr>
                <w:rFonts w:ascii="Times New Roman" w:hAnsi="Times New Roman"/>
                <w:i w:val="0"/>
                <w:sz w:val="20"/>
              </w:rPr>
              <w:t>05/08/2015</w:t>
            </w:r>
          </w:p>
        </w:tc>
        <w:tc>
          <w:tcPr>
            <w:tcW w:w="9198" w:type="dxa"/>
            <w:tcBorders>
              <w:top w:val="single" w:sz="6" w:space="0" w:color="C0C0C0"/>
              <w:left w:val="single" w:sz="6" w:space="0" w:color="C0C0C0"/>
              <w:bottom w:val="single" w:sz="6" w:space="0" w:color="C0C0C0"/>
              <w:right w:val="single" w:sz="6" w:space="0" w:color="C0C0C0"/>
            </w:tcBorders>
          </w:tcPr>
          <w:p w:rsidR="00B43758" w:rsidRPr="00B3521C" w:rsidRDefault="00B43758" w:rsidP="00B43758">
            <w:r w:rsidRPr="00B3521C">
              <w:t>P14948 - Created new test case ECUIDASH42 to verify no cached data crossing application browsers for historical dashboard</w:t>
            </w:r>
          </w:p>
        </w:tc>
        <w:tc>
          <w:tcPr>
            <w:tcW w:w="3150" w:type="dxa"/>
            <w:tcBorders>
              <w:top w:val="single" w:sz="6" w:space="0" w:color="C0C0C0"/>
              <w:left w:val="single" w:sz="6" w:space="0" w:color="C0C0C0"/>
              <w:bottom w:val="single" w:sz="6" w:space="0" w:color="C0C0C0"/>
              <w:right w:val="single" w:sz="6" w:space="0" w:color="C0C0C0"/>
            </w:tcBorders>
          </w:tcPr>
          <w:p w:rsidR="00B43758" w:rsidRPr="00B3521C" w:rsidRDefault="00B4375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A70693" w:rsidRPr="00505604" w:rsidTr="00FD7643">
        <w:tc>
          <w:tcPr>
            <w:tcW w:w="1440" w:type="dxa"/>
            <w:tcBorders>
              <w:top w:val="single" w:sz="6" w:space="0" w:color="C0C0C0"/>
              <w:left w:val="single" w:sz="6" w:space="0" w:color="C0C0C0"/>
              <w:bottom w:val="single" w:sz="6" w:space="0" w:color="C0C0C0"/>
              <w:right w:val="single" w:sz="6" w:space="0" w:color="C0C0C0"/>
            </w:tcBorders>
          </w:tcPr>
          <w:p w:rsidR="00A70693" w:rsidRPr="00B3521C" w:rsidRDefault="00A70693" w:rsidP="00A70693">
            <w:pPr>
              <w:pStyle w:val="hdr1"/>
              <w:ind w:left="0"/>
              <w:rPr>
                <w:rFonts w:ascii="Times New Roman" w:hAnsi="Times New Roman"/>
                <w:i w:val="0"/>
                <w:sz w:val="20"/>
              </w:rPr>
            </w:pPr>
            <w:r w:rsidRPr="00B3521C">
              <w:rPr>
                <w:rFonts w:ascii="Times New Roman" w:hAnsi="Times New Roman"/>
                <w:i w:val="0"/>
                <w:sz w:val="20"/>
              </w:rPr>
              <w:t>05/12/2015</w:t>
            </w:r>
          </w:p>
        </w:tc>
        <w:tc>
          <w:tcPr>
            <w:tcW w:w="9198" w:type="dxa"/>
            <w:tcBorders>
              <w:top w:val="single" w:sz="6" w:space="0" w:color="C0C0C0"/>
              <w:left w:val="single" w:sz="6" w:space="0" w:color="C0C0C0"/>
              <w:bottom w:val="single" w:sz="6" w:space="0" w:color="C0C0C0"/>
              <w:right w:val="single" w:sz="6" w:space="0" w:color="C0C0C0"/>
            </w:tcBorders>
          </w:tcPr>
          <w:p w:rsidR="00A70693" w:rsidRPr="00B3521C" w:rsidRDefault="00A70693" w:rsidP="00B43758">
            <w:r w:rsidRPr="00B3521C">
              <w:t>P14951 – Created new test case ECUIDASH43 to verify that warning records display on historical dashboard for HR users if available.</w:t>
            </w:r>
          </w:p>
        </w:tc>
        <w:tc>
          <w:tcPr>
            <w:tcW w:w="3150" w:type="dxa"/>
            <w:tcBorders>
              <w:top w:val="single" w:sz="6" w:space="0" w:color="C0C0C0"/>
              <w:left w:val="single" w:sz="6" w:space="0" w:color="C0C0C0"/>
              <w:bottom w:val="single" w:sz="6" w:space="0" w:color="C0C0C0"/>
              <w:right w:val="single" w:sz="6" w:space="0" w:color="C0C0C0"/>
            </w:tcBorders>
          </w:tcPr>
          <w:p w:rsidR="00A70693" w:rsidRPr="00B3521C" w:rsidRDefault="00A7069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05B91" w:rsidRPr="00566C25" w:rsidTr="00FD7643">
        <w:tc>
          <w:tcPr>
            <w:tcW w:w="1440" w:type="dxa"/>
            <w:tcBorders>
              <w:top w:val="single" w:sz="6" w:space="0" w:color="C0C0C0"/>
              <w:left w:val="single" w:sz="6" w:space="0" w:color="C0C0C0"/>
              <w:bottom w:val="single" w:sz="6" w:space="0" w:color="C0C0C0"/>
              <w:right w:val="single" w:sz="6" w:space="0" w:color="C0C0C0"/>
            </w:tcBorders>
          </w:tcPr>
          <w:p w:rsidR="00205B91" w:rsidRPr="00B3521C" w:rsidRDefault="00205B91"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205B91" w:rsidRPr="00B3521C" w:rsidRDefault="00205B91" w:rsidP="00B43758">
            <w:r w:rsidRPr="00B3521C">
              <w:t>P14818 – Created new test case ECUIDASH44 to verify that “Details of the behavior being coached” field and “Management Notes” field only display once on main review page regardless of user being both Supervisor and Manager for a record</w:t>
            </w:r>
          </w:p>
        </w:tc>
        <w:tc>
          <w:tcPr>
            <w:tcW w:w="3150" w:type="dxa"/>
            <w:tcBorders>
              <w:top w:val="single" w:sz="6" w:space="0" w:color="C0C0C0"/>
              <w:left w:val="single" w:sz="6" w:space="0" w:color="C0C0C0"/>
              <w:bottom w:val="single" w:sz="6" w:space="0" w:color="C0C0C0"/>
              <w:right w:val="single" w:sz="6" w:space="0" w:color="C0C0C0"/>
            </w:tcBorders>
          </w:tcPr>
          <w:p w:rsidR="00205B91" w:rsidRPr="00B3521C" w:rsidRDefault="00205B91" w:rsidP="001329CA">
            <w:pPr>
              <w:pStyle w:val="hdr1"/>
              <w:ind w:left="0"/>
              <w:rPr>
                <w:rFonts w:ascii="Times New Roman" w:hAnsi="Times New Roman"/>
                <w:i w:val="0"/>
                <w:sz w:val="20"/>
              </w:rPr>
            </w:pPr>
            <w:r w:rsidRPr="00B3521C">
              <w:rPr>
                <w:rFonts w:ascii="Times New Roman" w:hAnsi="Times New Roman"/>
                <w:i w:val="0"/>
                <w:sz w:val="20"/>
              </w:rPr>
              <w:t>Jourdain</w:t>
            </w:r>
          </w:p>
        </w:tc>
      </w:tr>
      <w:tr w:rsidR="00694C8F"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4C8F" w:rsidRPr="00B3521C" w:rsidRDefault="00694C8F"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694C8F" w:rsidRPr="00B3521C" w:rsidRDefault="00694C8F" w:rsidP="00B43758">
            <w:r w:rsidRPr="00B3521C">
              <w:t>P14818 – Created new test case ECUIDASH45 to verify that review page for Low CSAT records display Low CSAT specific message text when manager is reviewing.</w:t>
            </w:r>
          </w:p>
        </w:tc>
        <w:tc>
          <w:tcPr>
            <w:tcW w:w="3150" w:type="dxa"/>
            <w:tcBorders>
              <w:top w:val="single" w:sz="6" w:space="0" w:color="C0C0C0"/>
              <w:left w:val="single" w:sz="6" w:space="0" w:color="C0C0C0"/>
              <w:bottom w:val="single" w:sz="6" w:space="0" w:color="C0C0C0"/>
              <w:right w:val="single" w:sz="6" w:space="0" w:color="C0C0C0"/>
            </w:tcBorders>
          </w:tcPr>
          <w:p w:rsidR="00694C8F" w:rsidRPr="00B3521C" w:rsidRDefault="00694C8F" w:rsidP="001329CA">
            <w:pPr>
              <w:pStyle w:val="hdr1"/>
              <w:ind w:left="0"/>
              <w:rPr>
                <w:rFonts w:ascii="Times New Roman" w:hAnsi="Times New Roman"/>
                <w:i w:val="0"/>
                <w:sz w:val="20"/>
              </w:rPr>
            </w:pPr>
            <w:r w:rsidRPr="00B3521C">
              <w:rPr>
                <w:rFonts w:ascii="Times New Roman" w:hAnsi="Times New Roman"/>
                <w:i w:val="0"/>
                <w:sz w:val="20"/>
              </w:rPr>
              <w:t>Jourdain</w:t>
            </w:r>
          </w:p>
        </w:tc>
      </w:tr>
      <w:tr w:rsidR="00DC279C" w:rsidRPr="00566C25" w:rsidTr="00FD7643">
        <w:tc>
          <w:tcPr>
            <w:tcW w:w="1440" w:type="dxa"/>
            <w:tcBorders>
              <w:top w:val="single" w:sz="6" w:space="0" w:color="C0C0C0"/>
              <w:left w:val="single" w:sz="6" w:space="0" w:color="C0C0C0"/>
              <w:bottom w:val="single" w:sz="6" w:space="0" w:color="C0C0C0"/>
              <w:right w:val="single" w:sz="6" w:space="0" w:color="C0C0C0"/>
            </w:tcBorders>
          </w:tcPr>
          <w:p w:rsidR="00DC279C" w:rsidRPr="00B3521C" w:rsidRDefault="00DC279C" w:rsidP="00A70693">
            <w:pPr>
              <w:pStyle w:val="hdr1"/>
              <w:ind w:left="0"/>
              <w:rPr>
                <w:rFonts w:ascii="Times New Roman" w:hAnsi="Times New Roman"/>
                <w:i w:val="0"/>
                <w:sz w:val="20"/>
              </w:rPr>
            </w:pPr>
            <w:r w:rsidRPr="00B3521C">
              <w:rPr>
                <w:rFonts w:ascii="Times New Roman" w:hAnsi="Times New Roman"/>
                <w:i w:val="0"/>
                <w:sz w:val="20"/>
              </w:rPr>
              <w:t>06/05</w:t>
            </w:r>
            <w:r w:rsidR="008F58E4"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DC279C" w:rsidRPr="00B3521C" w:rsidRDefault="008F58E4" w:rsidP="00B43758">
            <w:r w:rsidRPr="00B3521C">
              <w:t>14893 – Historical Dashboard Performance Round 2 (Custom Paging)</w:t>
            </w:r>
            <w:r w:rsidR="00183F06" w:rsidRPr="00B3521C">
              <w:t xml:space="preserve"> – Created new test case</w:t>
            </w:r>
            <w:r w:rsidR="00050438" w:rsidRPr="00B3521C">
              <w:t xml:space="preserve"> ECUIDASH46</w:t>
            </w:r>
          </w:p>
        </w:tc>
        <w:tc>
          <w:tcPr>
            <w:tcW w:w="3150" w:type="dxa"/>
            <w:tcBorders>
              <w:top w:val="single" w:sz="6" w:space="0" w:color="C0C0C0"/>
              <w:left w:val="single" w:sz="6" w:space="0" w:color="C0C0C0"/>
              <w:bottom w:val="single" w:sz="6" w:space="0" w:color="C0C0C0"/>
              <w:right w:val="single" w:sz="6" w:space="0" w:color="C0C0C0"/>
            </w:tcBorders>
          </w:tcPr>
          <w:p w:rsidR="00DC279C" w:rsidRPr="00B3521C" w:rsidRDefault="008F58E4"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7877FF" w:rsidRPr="00566C25" w:rsidTr="00FD7643">
        <w:tc>
          <w:tcPr>
            <w:tcW w:w="1440" w:type="dxa"/>
            <w:tcBorders>
              <w:top w:val="single" w:sz="6" w:space="0" w:color="C0C0C0"/>
              <w:left w:val="single" w:sz="6" w:space="0" w:color="C0C0C0"/>
              <w:bottom w:val="single" w:sz="6" w:space="0" w:color="C0C0C0"/>
              <w:right w:val="single" w:sz="6" w:space="0" w:color="C0C0C0"/>
            </w:tcBorders>
          </w:tcPr>
          <w:p w:rsidR="007877FF" w:rsidRPr="00B3521C" w:rsidRDefault="007877FF" w:rsidP="00A70693">
            <w:pPr>
              <w:pStyle w:val="hdr1"/>
              <w:ind w:left="0"/>
              <w:rPr>
                <w:rFonts w:ascii="Times New Roman" w:hAnsi="Times New Roman"/>
                <w:i w:val="0"/>
                <w:sz w:val="20"/>
              </w:rPr>
            </w:pPr>
            <w:r w:rsidRPr="00B3521C">
              <w:rPr>
                <w:rFonts w:ascii="Times New Roman" w:hAnsi="Times New Roman"/>
                <w:i w:val="0"/>
                <w:sz w:val="20"/>
              </w:rPr>
              <w:t>06/05/2015</w:t>
            </w:r>
          </w:p>
        </w:tc>
        <w:tc>
          <w:tcPr>
            <w:tcW w:w="9198" w:type="dxa"/>
            <w:tcBorders>
              <w:top w:val="single" w:sz="6" w:space="0" w:color="C0C0C0"/>
              <w:left w:val="single" w:sz="6" w:space="0" w:color="C0C0C0"/>
              <w:bottom w:val="single" w:sz="6" w:space="0" w:color="C0C0C0"/>
              <w:right w:val="single" w:sz="6" w:space="0" w:color="C0C0C0"/>
            </w:tcBorders>
          </w:tcPr>
          <w:p w:rsidR="007877FF" w:rsidRPr="00B3521C" w:rsidRDefault="007877FF" w:rsidP="00B43758">
            <w:r w:rsidRPr="00B3521C">
              <w:t xml:space="preserve">P15059 - </w:t>
            </w:r>
            <w:proofErr w:type="spellStart"/>
            <w:r w:rsidRPr="00B3521C">
              <w:t>eCoaching</w:t>
            </w:r>
            <w:proofErr w:type="spellEnd"/>
            <w:r w:rsidRPr="00B3521C">
              <w:t xml:space="preserve"> - OMR Low CSAT not updating at manager review – Created new test case ECUIDASH47 to verify manager review of Low CSAT pending manager review record.</w:t>
            </w:r>
          </w:p>
        </w:tc>
        <w:tc>
          <w:tcPr>
            <w:tcW w:w="3150" w:type="dxa"/>
            <w:tcBorders>
              <w:top w:val="single" w:sz="6" w:space="0" w:color="C0C0C0"/>
              <w:left w:val="single" w:sz="6" w:space="0" w:color="C0C0C0"/>
              <w:bottom w:val="single" w:sz="6" w:space="0" w:color="C0C0C0"/>
              <w:right w:val="single" w:sz="6" w:space="0" w:color="C0C0C0"/>
            </w:tcBorders>
          </w:tcPr>
          <w:p w:rsidR="007877FF" w:rsidRPr="00B3521C" w:rsidRDefault="007877F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D302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06/08/2015</w:t>
            </w:r>
          </w:p>
        </w:tc>
        <w:tc>
          <w:tcPr>
            <w:tcW w:w="9198"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r w:rsidRPr="00B3521C">
              <w:t>14916 – Added WHRC* users to have access to Historical Dashboard/Review – Created new test case ECUIDASH4</w:t>
            </w:r>
            <w:r w:rsidR="001E5780" w:rsidRPr="00B3521C">
              <w:t>8</w:t>
            </w:r>
          </w:p>
        </w:tc>
        <w:tc>
          <w:tcPr>
            <w:tcW w:w="315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61B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06/30/2015</w:t>
            </w:r>
          </w:p>
        </w:tc>
        <w:tc>
          <w:tcPr>
            <w:tcW w:w="9198"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r w:rsidRPr="00B3521C">
              <w:t>14966 – Duplicate Lan IDs.</w:t>
            </w:r>
          </w:p>
          <w:p w:rsidR="00A61B2E" w:rsidRPr="00B3521C" w:rsidRDefault="00A61B2E" w:rsidP="002F5AB2">
            <w:r w:rsidRPr="00B3521C">
              <w:t>Created new test case ECUIDASH49</w:t>
            </w:r>
          </w:p>
        </w:tc>
        <w:tc>
          <w:tcPr>
            <w:tcW w:w="315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3305F" w:rsidRPr="00566C25" w:rsidTr="00FD7643">
        <w:tc>
          <w:tcPr>
            <w:tcW w:w="1440" w:type="dxa"/>
            <w:tcBorders>
              <w:top w:val="single" w:sz="6" w:space="0" w:color="C0C0C0"/>
              <w:left w:val="single" w:sz="6" w:space="0" w:color="C0C0C0"/>
              <w:bottom w:val="single" w:sz="6" w:space="0" w:color="C0C0C0"/>
              <w:right w:val="single" w:sz="6" w:space="0" w:color="C0C0C0"/>
            </w:tcBorders>
          </w:tcPr>
          <w:p w:rsidR="00A3305F" w:rsidRPr="00B3521C" w:rsidRDefault="00A3305F" w:rsidP="008F780C">
            <w:pPr>
              <w:pStyle w:val="hdr1"/>
              <w:ind w:left="0"/>
              <w:rPr>
                <w:rFonts w:ascii="Times New Roman" w:hAnsi="Times New Roman"/>
                <w:i w:val="0"/>
                <w:sz w:val="20"/>
              </w:rPr>
            </w:pPr>
            <w:r>
              <w:rPr>
                <w:rFonts w:ascii="Times New Roman" w:hAnsi="Times New Roman"/>
                <w:i w:val="0"/>
                <w:sz w:val="20"/>
              </w:rPr>
              <w:t>07/20/2015</w:t>
            </w:r>
          </w:p>
        </w:tc>
        <w:tc>
          <w:tcPr>
            <w:tcW w:w="9198" w:type="dxa"/>
            <w:tcBorders>
              <w:top w:val="single" w:sz="6" w:space="0" w:color="C0C0C0"/>
              <w:left w:val="single" w:sz="6" w:space="0" w:color="C0C0C0"/>
              <w:bottom w:val="single" w:sz="6" w:space="0" w:color="C0C0C0"/>
              <w:right w:val="single" w:sz="6" w:space="0" w:color="C0C0C0"/>
            </w:tcBorders>
          </w:tcPr>
          <w:p w:rsidR="00A3305F" w:rsidRDefault="00A3305F" w:rsidP="002F5AB2">
            <w:r>
              <w:t>13631 (TFS 119) – Coaching Notes overwritten</w:t>
            </w:r>
          </w:p>
          <w:p w:rsidR="009F5CF7" w:rsidRPr="00B3521C" w:rsidRDefault="009F5CF7" w:rsidP="002F5AB2">
            <w:r>
              <w:t>Created new test case ECUIDASH50</w:t>
            </w:r>
          </w:p>
        </w:tc>
        <w:tc>
          <w:tcPr>
            <w:tcW w:w="3150" w:type="dxa"/>
            <w:tcBorders>
              <w:top w:val="single" w:sz="6" w:space="0" w:color="C0C0C0"/>
              <w:left w:val="single" w:sz="6" w:space="0" w:color="C0C0C0"/>
              <w:bottom w:val="single" w:sz="6" w:space="0" w:color="C0C0C0"/>
              <w:right w:val="single" w:sz="6" w:space="0" w:color="C0C0C0"/>
            </w:tcBorders>
          </w:tcPr>
          <w:p w:rsidR="00A3305F" w:rsidRPr="00B3521C" w:rsidRDefault="00A3305F" w:rsidP="002F5AB2">
            <w:pPr>
              <w:pStyle w:val="hdr1"/>
              <w:ind w:left="0"/>
              <w:rPr>
                <w:rFonts w:ascii="Times New Roman" w:hAnsi="Times New Roman"/>
                <w:i w:val="0"/>
                <w:sz w:val="20"/>
              </w:rPr>
            </w:pPr>
            <w:r>
              <w:rPr>
                <w:rFonts w:ascii="Times New Roman" w:hAnsi="Times New Roman"/>
                <w:i w:val="0"/>
                <w:sz w:val="20"/>
              </w:rPr>
              <w:t>Lili Huang</w:t>
            </w:r>
          </w:p>
        </w:tc>
      </w:tr>
      <w:tr w:rsidR="00B60F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B60FF1" w:rsidRDefault="00B60FF1" w:rsidP="008F780C">
            <w:pPr>
              <w:pStyle w:val="hdr1"/>
              <w:ind w:left="0"/>
              <w:rPr>
                <w:rFonts w:ascii="Times New Roman" w:hAnsi="Times New Roman"/>
                <w:i w:val="0"/>
                <w:sz w:val="20"/>
              </w:rPr>
            </w:pPr>
            <w:r>
              <w:rPr>
                <w:rFonts w:ascii="Times New Roman" w:hAnsi="Times New Roman"/>
                <w:i w:val="0"/>
                <w:sz w:val="20"/>
              </w:rPr>
              <w:t>07/23/2015</w:t>
            </w:r>
          </w:p>
        </w:tc>
        <w:tc>
          <w:tcPr>
            <w:tcW w:w="9198" w:type="dxa"/>
            <w:tcBorders>
              <w:top w:val="single" w:sz="6" w:space="0" w:color="C0C0C0"/>
              <w:left w:val="single" w:sz="6" w:space="0" w:color="C0C0C0"/>
              <w:bottom w:val="single" w:sz="6" w:space="0" w:color="C0C0C0"/>
              <w:right w:val="single" w:sz="6" w:space="0" w:color="C0C0C0"/>
            </w:tcBorders>
          </w:tcPr>
          <w:p w:rsidR="00B60FF1" w:rsidRDefault="00B60FF1" w:rsidP="00B60FF1">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p w:rsidR="00C25B47" w:rsidRPr="00B60FF1" w:rsidRDefault="00C25B47" w:rsidP="00B60FF1">
            <w:pPr>
              <w:pStyle w:val="hdr1"/>
              <w:ind w:left="0"/>
              <w:rPr>
                <w:rFonts w:ascii="Times New Roman" w:hAnsi="Times New Roman"/>
                <w:i w:val="0"/>
                <w:sz w:val="20"/>
              </w:rPr>
            </w:pPr>
            <w:r>
              <w:rPr>
                <w:rFonts w:ascii="Times New Roman" w:hAnsi="Times New Roman"/>
                <w:i w:val="0"/>
                <w:sz w:val="20"/>
              </w:rPr>
              <w:lastRenderedPageBreak/>
              <w:t>Created new test case ECUIDASH51</w:t>
            </w:r>
          </w:p>
          <w:p w:rsidR="00B60FF1" w:rsidRDefault="00B60FF1" w:rsidP="002F5AB2"/>
        </w:tc>
        <w:tc>
          <w:tcPr>
            <w:tcW w:w="3150" w:type="dxa"/>
            <w:tcBorders>
              <w:top w:val="single" w:sz="6" w:space="0" w:color="C0C0C0"/>
              <w:left w:val="single" w:sz="6" w:space="0" w:color="C0C0C0"/>
              <w:bottom w:val="single" w:sz="6" w:space="0" w:color="C0C0C0"/>
              <w:right w:val="single" w:sz="6" w:space="0" w:color="C0C0C0"/>
            </w:tcBorders>
          </w:tcPr>
          <w:p w:rsidR="00B60FF1" w:rsidRDefault="00132088" w:rsidP="002F5AB2">
            <w:pPr>
              <w:pStyle w:val="hdr1"/>
              <w:ind w:left="0"/>
              <w:rPr>
                <w:rFonts w:ascii="Times New Roman" w:hAnsi="Times New Roman"/>
                <w:i w:val="0"/>
                <w:sz w:val="20"/>
              </w:rPr>
            </w:pPr>
            <w:r>
              <w:rPr>
                <w:rFonts w:ascii="Times New Roman" w:hAnsi="Times New Roman"/>
                <w:i w:val="0"/>
                <w:sz w:val="20"/>
              </w:rPr>
              <w:lastRenderedPageBreak/>
              <w:t>Lili Huang</w:t>
            </w:r>
          </w:p>
        </w:tc>
      </w:tr>
      <w:tr w:rsidR="00673042" w:rsidRPr="00566C25" w:rsidTr="00FD7643">
        <w:tc>
          <w:tcPr>
            <w:tcW w:w="1440" w:type="dxa"/>
            <w:tcBorders>
              <w:top w:val="single" w:sz="6" w:space="0" w:color="C0C0C0"/>
              <w:left w:val="single" w:sz="6" w:space="0" w:color="C0C0C0"/>
              <w:bottom w:val="single" w:sz="6" w:space="0" w:color="C0C0C0"/>
              <w:right w:val="single" w:sz="6" w:space="0" w:color="C0C0C0"/>
            </w:tcBorders>
          </w:tcPr>
          <w:p w:rsidR="00673042" w:rsidRDefault="00673042" w:rsidP="008F780C">
            <w:pPr>
              <w:pStyle w:val="hdr1"/>
              <w:ind w:left="0"/>
              <w:rPr>
                <w:rFonts w:ascii="Times New Roman" w:hAnsi="Times New Roman"/>
                <w:i w:val="0"/>
                <w:sz w:val="20"/>
              </w:rPr>
            </w:pPr>
            <w:r>
              <w:rPr>
                <w:rFonts w:ascii="Times New Roman" w:hAnsi="Times New Roman"/>
                <w:i w:val="0"/>
                <w:sz w:val="20"/>
              </w:rPr>
              <w:t>09/22/2015</w:t>
            </w:r>
          </w:p>
        </w:tc>
        <w:tc>
          <w:tcPr>
            <w:tcW w:w="9198" w:type="dxa"/>
            <w:tcBorders>
              <w:top w:val="single" w:sz="6" w:space="0" w:color="C0C0C0"/>
              <w:left w:val="single" w:sz="6" w:space="0" w:color="C0C0C0"/>
              <w:bottom w:val="single" w:sz="6" w:space="0" w:color="C0C0C0"/>
              <w:right w:val="single" w:sz="6" w:space="0" w:color="C0C0C0"/>
            </w:tcBorders>
          </w:tcPr>
          <w:p w:rsidR="00673042" w:rsidRDefault="00673042" w:rsidP="00B60FF1">
            <w:pPr>
              <w:pStyle w:val="hdr1"/>
              <w:ind w:left="0"/>
              <w:rPr>
                <w:rFonts w:ascii="Times New Roman" w:hAnsi="Times New Roman"/>
                <w:i w:val="0"/>
                <w:sz w:val="20"/>
              </w:rPr>
            </w:pPr>
            <w:r>
              <w:rPr>
                <w:rFonts w:ascii="Times New Roman" w:hAnsi="Times New Roman"/>
                <w:i w:val="0"/>
                <w:sz w:val="20"/>
              </w:rPr>
              <w:t>TFS 689 – Inappropriate ARC escalation feed</w:t>
            </w:r>
          </w:p>
          <w:p w:rsidR="00673042" w:rsidRPr="00B60FF1" w:rsidRDefault="00673042" w:rsidP="00B60FF1">
            <w:pPr>
              <w:pStyle w:val="hdr1"/>
              <w:ind w:left="0"/>
              <w:rPr>
                <w:rFonts w:ascii="Times New Roman" w:hAnsi="Times New Roman"/>
                <w:i w:val="0"/>
                <w:sz w:val="20"/>
              </w:rPr>
            </w:pPr>
            <w:r>
              <w:rPr>
                <w:rFonts w:ascii="Times New Roman" w:hAnsi="Times New Roman"/>
                <w:i w:val="0"/>
                <w:sz w:val="20"/>
              </w:rPr>
              <w:t>Created new test case ECUIDASH5</w:t>
            </w:r>
            <w:r w:rsidR="00CA1E26">
              <w:rPr>
                <w:rFonts w:ascii="Times New Roman" w:hAnsi="Times New Roman"/>
                <w:i w:val="0"/>
                <w:sz w:val="20"/>
              </w:rPr>
              <w:t>2</w:t>
            </w:r>
          </w:p>
        </w:tc>
        <w:tc>
          <w:tcPr>
            <w:tcW w:w="3150" w:type="dxa"/>
            <w:tcBorders>
              <w:top w:val="single" w:sz="6" w:space="0" w:color="C0C0C0"/>
              <w:left w:val="single" w:sz="6" w:space="0" w:color="C0C0C0"/>
              <w:bottom w:val="single" w:sz="6" w:space="0" w:color="C0C0C0"/>
              <w:right w:val="single" w:sz="6" w:space="0" w:color="C0C0C0"/>
            </w:tcBorders>
          </w:tcPr>
          <w:p w:rsidR="00673042" w:rsidRDefault="00673042" w:rsidP="002F5AB2">
            <w:pPr>
              <w:pStyle w:val="hdr1"/>
              <w:ind w:left="0"/>
              <w:rPr>
                <w:rFonts w:ascii="Times New Roman" w:hAnsi="Times New Roman"/>
                <w:i w:val="0"/>
                <w:sz w:val="20"/>
              </w:rPr>
            </w:pPr>
            <w:r>
              <w:rPr>
                <w:rFonts w:ascii="Times New Roman" w:hAnsi="Times New Roman"/>
                <w:i w:val="0"/>
                <w:sz w:val="20"/>
              </w:rPr>
              <w:t>Lili Huang</w:t>
            </w:r>
          </w:p>
        </w:tc>
      </w:tr>
      <w:tr w:rsidR="005A1927" w:rsidRPr="00566C25" w:rsidTr="00FD7643">
        <w:tc>
          <w:tcPr>
            <w:tcW w:w="1440" w:type="dxa"/>
            <w:tcBorders>
              <w:top w:val="single" w:sz="6" w:space="0" w:color="C0C0C0"/>
              <w:left w:val="single" w:sz="6" w:space="0" w:color="C0C0C0"/>
              <w:bottom w:val="single" w:sz="6" w:space="0" w:color="C0C0C0"/>
              <w:right w:val="single" w:sz="6" w:space="0" w:color="C0C0C0"/>
            </w:tcBorders>
          </w:tcPr>
          <w:p w:rsidR="005A1927" w:rsidRDefault="005A1927" w:rsidP="008F780C">
            <w:pPr>
              <w:pStyle w:val="hdr1"/>
              <w:ind w:left="0"/>
              <w:rPr>
                <w:rFonts w:ascii="Times New Roman" w:hAnsi="Times New Roman"/>
                <w:i w:val="0"/>
                <w:sz w:val="20"/>
              </w:rPr>
            </w:pPr>
            <w:r>
              <w:rPr>
                <w:rFonts w:ascii="Times New Roman" w:hAnsi="Times New Roman"/>
                <w:i w:val="0"/>
                <w:sz w:val="20"/>
              </w:rPr>
              <w:t>11/5/2015</w:t>
            </w:r>
          </w:p>
        </w:tc>
        <w:tc>
          <w:tcPr>
            <w:tcW w:w="9198" w:type="dxa"/>
            <w:tcBorders>
              <w:top w:val="single" w:sz="6" w:space="0" w:color="C0C0C0"/>
              <w:left w:val="single" w:sz="6" w:space="0" w:color="C0C0C0"/>
              <w:bottom w:val="single" w:sz="6" w:space="0" w:color="C0C0C0"/>
              <w:right w:val="single" w:sz="6" w:space="0" w:color="C0C0C0"/>
            </w:tcBorders>
          </w:tcPr>
          <w:p w:rsidR="005A1927" w:rsidRDefault="005A1927" w:rsidP="00B60FF1">
            <w:pPr>
              <w:pStyle w:val="hdr1"/>
              <w:ind w:left="0"/>
              <w:rPr>
                <w:rFonts w:ascii="Times New Roman" w:hAnsi="Times New Roman"/>
                <w:i w:val="0"/>
                <w:sz w:val="20"/>
              </w:rPr>
            </w:pPr>
            <w:r>
              <w:rPr>
                <w:rFonts w:ascii="Times New Roman" w:hAnsi="Times New Roman"/>
                <w:i w:val="0"/>
                <w:sz w:val="20"/>
              </w:rPr>
              <w:t>TFS 1089 – Open CSR Comments field.</w:t>
            </w:r>
          </w:p>
          <w:p w:rsidR="005A1927" w:rsidRDefault="005A1927" w:rsidP="00B60FF1">
            <w:pPr>
              <w:pStyle w:val="hdr1"/>
              <w:ind w:left="0"/>
              <w:rPr>
                <w:rFonts w:ascii="Times New Roman" w:hAnsi="Times New Roman"/>
                <w:i w:val="0"/>
                <w:sz w:val="20"/>
              </w:rPr>
            </w:pPr>
            <w:r>
              <w:rPr>
                <w:rFonts w:ascii="Times New Roman" w:hAnsi="Times New Roman"/>
                <w:i w:val="0"/>
                <w:sz w:val="20"/>
              </w:rPr>
              <w:t>Added new test case ECUIDASH53</w:t>
            </w:r>
          </w:p>
        </w:tc>
        <w:tc>
          <w:tcPr>
            <w:tcW w:w="3150" w:type="dxa"/>
            <w:tcBorders>
              <w:top w:val="single" w:sz="6" w:space="0" w:color="C0C0C0"/>
              <w:left w:val="single" w:sz="6" w:space="0" w:color="C0C0C0"/>
              <w:bottom w:val="single" w:sz="6" w:space="0" w:color="C0C0C0"/>
              <w:right w:val="single" w:sz="6" w:space="0" w:color="C0C0C0"/>
            </w:tcBorders>
          </w:tcPr>
          <w:p w:rsidR="005A1927" w:rsidRDefault="005A1927" w:rsidP="002F5AB2">
            <w:pPr>
              <w:pStyle w:val="hdr1"/>
              <w:ind w:left="0"/>
              <w:rPr>
                <w:rFonts w:ascii="Times New Roman" w:hAnsi="Times New Roman"/>
                <w:i w:val="0"/>
                <w:sz w:val="20"/>
              </w:rPr>
            </w:pPr>
            <w:r>
              <w:rPr>
                <w:rFonts w:ascii="Times New Roman" w:hAnsi="Times New Roman"/>
                <w:i w:val="0"/>
                <w:sz w:val="20"/>
              </w:rPr>
              <w:t>Lili Huang</w:t>
            </w:r>
          </w:p>
        </w:tc>
      </w:tr>
      <w:tr w:rsidR="00A11A08" w:rsidRPr="00566C25" w:rsidTr="00FD7643">
        <w:tc>
          <w:tcPr>
            <w:tcW w:w="1440" w:type="dxa"/>
            <w:tcBorders>
              <w:top w:val="single" w:sz="6" w:space="0" w:color="C0C0C0"/>
              <w:left w:val="single" w:sz="6" w:space="0" w:color="C0C0C0"/>
              <w:bottom w:val="single" w:sz="6" w:space="0" w:color="C0C0C0"/>
              <w:right w:val="single" w:sz="6" w:space="0" w:color="C0C0C0"/>
            </w:tcBorders>
          </w:tcPr>
          <w:p w:rsidR="00A11A08" w:rsidRDefault="00A11A08" w:rsidP="009734B3">
            <w:pPr>
              <w:pStyle w:val="hdr1"/>
              <w:ind w:left="0"/>
              <w:rPr>
                <w:rFonts w:ascii="Times New Roman" w:hAnsi="Times New Roman"/>
                <w:i w:val="0"/>
                <w:sz w:val="20"/>
              </w:rPr>
            </w:pPr>
            <w:r>
              <w:rPr>
                <w:rFonts w:ascii="Times New Roman" w:hAnsi="Times New Roman"/>
                <w:i w:val="0"/>
                <w:sz w:val="20"/>
              </w:rPr>
              <w:t>12/</w:t>
            </w:r>
            <w:r w:rsidR="009734B3">
              <w:rPr>
                <w:rFonts w:ascii="Times New Roman" w:hAnsi="Times New Roman"/>
                <w:i w:val="0"/>
                <w:sz w:val="20"/>
              </w:rPr>
              <w:t>10</w:t>
            </w:r>
            <w:r>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A11A08" w:rsidRDefault="00A11A08" w:rsidP="00B60FF1">
            <w:pPr>
              <w:pStyle w:val="hdr1"/>
              <w:ind w:left="0"/>
              <w:rPr>
                <w:rFonts w:ascii="Times New Roman" w:hAnsi="Times New Roman"/>
                <w:i w:val="0"/>
                <w:sz w:val="20"/>
              </w:rPr>
            </w:pPr>
            <w:r>
              <w:rPr>
                <w:rFonts w:ascii="Times New Roman" w:hAnsi="Times New Roman"/>
                <w:i w:val="0"/>
                <w:sz w:val="20"/>
              </w:rPr>
              <w:t xml:space="preserve">TFS 1410 – </w:t>
            </w:r>
            <w:r w:rsidR="009734B3">
              <w:rPr>
                <w:rFonts w:ascii="Times New Roman" w:hAnsi="Times New Roman"/>
                <w:i w:val="0"/>
                <w:sz w:val="20"/>
              </w:rPr>
              <w:t>Warning section display on My Dashboard</w:t>
            </w:r>
          </w:p>
          <w:p w:rsidR="00A11A08" w:rsidRDefault="00A11A08" w:rsidP="00B60FF1">
            <w:pPr>
              <w:pStyle w:val="hdr1"/>
              <w:ind w:left="0"/>
              <w:rPr>
                <w:rFonts w:ascii="Times New Roman" w:hAnsi="Times New Roman"/>
                <w:i w:val="0"/>
                <w:sz w:val="20"/>
              </w:rPr>
            </w:pPr>
            <w:r>
              <w:rPr>
                <w:rFonts w:ascii="Times New Roman" w:hAnsi="Times New Roman"/>
                <w:i w:val="0"/>
                <w:sz w:val="20"/>
              </w:rPr>
              <w:t>Added new test case ECUIDASH54</w:t>
            </w:r>
          </w:p>
        </w:tc>
        <w:tc>
          <w:tcPr>
            <w:tcW w:w="3150" w:type="dxa"/>
            <w:tcBorders>
              <w:top w:val="single" w:sz="6" w:space="0" w:color="C0C0C0"/>
              <w:left w:val="single" w:sz="6" w:space="0" w:color="C0C0C0"/>
              <w:bottom w:val="single" w:sz="6" w:space="0" w:color="C0C0C0"/>
              <w:right w:val="single" w:sz="6" w:space="0" w:color="C0C0C0"/>
            </w:tcBorders>
          </w:tcPr>
          <w:p w:rsidR="00A11A08" w:rsidRDefault="00A11A08" w:rsidP="002F5AB2">
            <w:pPr>
              <w:pStyle w:val="hdr1"/>
              <w:ind w:left="0"/>
              <w:rPr>
                <w:rFonts w:ascii="Times New Roman" w:hAnsi="Times New Roman"/>
                <w:i w:val="0"/>
                <w:sz w:val="20"/>
              </w:rPr>
            </w:pPr>
            <w:r>
              <w:rPr>
                <w:rFonts w:ascii="Times New Roman" w:hAnsi="Times New Roman"/>
                <w:i w:val="0"/>
                <w:sz w:val="20"/>
              </w:rPr>
              <w:t>Lili Huang</w:t>
            </w:r>
          </w:p>
        </w:tc>
      </w:tr>
      <w:tr w:rsidR="001079F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079FC" w:rsidRDefault="001079FC" w:rsidP="009734B3">
            <w:pPr>
              <w:pStyle w:val="hdr1"/>
              <w:ind w:left="0"/>
              <w:rPr>
                <w:rFonts w:ascii="Times New Roman" w:hAnsi="Times New Roman"/>
                <w:i w:val="0"/>
                <w:sz w:val="20"/>
              </w:rPr>
            </w:pPr>
            <w:r>
              <w:rPr>
                <w:rFonts w:ascii="Times New Roman" w:hAnsi="Times New Roman"/>
                <w:i w:val="0"/>
                <w:sz w:val="20"/>
              </w:rPr>
              <w:t>12/15/2015</w:t>
            </w:r>
          </w:p>
        </w:tc>
        <w:tc>
          <w:tcPr>
            <w:tcW w:w="9198" w:type="dxa"/>
            <w:tcBorders>
              <w:top w:val="single" w:sz="6" w:space="0" w:color="C0C0C0"/>
              <w:left w:val="single" w:sz="6" w:space="0" w:color="C0C0C0"/>
              <w:bottom w:val="single" w:sz="6" w:space="0" w:color="C0C0C0"/>
              <w:right w:val="single" w:sz="6" w:space="0" w:color="C0C0C0"/>
            </w:tcBorders>
          </w:tcPr>
          <w:p w:rsidR="001079FC" w:rsidRDefault="001079FC" w:rsidP="00B60FF1">
            <w:pPr>
              <w:pStyle w:val="hdr1"/>
              <w:ind w:left="0"/>
              <w:rPr>
                <w:rFonts w:ascii="Times New Roman" w:hAnsi="Times New Roman"/>
                <w:i w:val="0"/>
                <w:sz w:val="20"/>
              </w:rPr>
            </w:pPr>
            <w:r>
              <w:rPr>
                <w:rFonts w:ascii="Times New Roman" w:hAnsi="Times New Roman"/>
                <w:i w:val="0"/>
                <w:sz w:val="20"/>
              </w:rPr>
              <w:t>TFS 1472 – Add job code WHHR70</w:t>
            </w:r>
          </w:p>
          <w:p w:rsidR="00076EDE" w:rsidRDefault="00076EDE" w:rsidP="00B60FF1">
            <w:pPr>
              <w:pStyle w:val="hdr1"/>
              <w:ind w:left="0"/>
              <w:rPr>
                <w:rFonts w:ascii="Times New Roman" w:hAnsi="Times New Roman"/>
                <w:i w:val="0"/>
                <w:sz w:val="20"/>
              </w:rPr>
            </w:pPr>
            <w:r>
              <w:rPr>
                <w:rFonts w:ascii="Times New Roman" w:hAnsi="Times New Roman"/>
                <w:i w:val="0"/>
                <w:sz w:val="20"/>
              </w:rPr>
              <w:t>Added new test case ECUIDASH55</w:t>
            </w:r>
          </w:p>
        </w:tc>
        <w:tc>
          <w:tcPr>
            <w:tcW w:w="3150" w:type="dxa"/>
            <w:tcBorders>
              <w:top w:val="single" w:sz="6" w:space="0" w:color="C0C0C0"/>
              <w:left w:val="single" w:sz="6" w:space="0" w:color="C0C0C0"/>
              <w:bottom w:val="single" w:sz="6" w:space="0" w:color="C0C0C0"/>
              <w:right w:val="single" w:sz="6" w:space="0" w:color="C0C0C0"/>
            </w:tcBorders>
          </w:tcPr>
          <w:p w:rsidR="001079FC" w:rsidRDefault="001079FC" w:rsidP="002F5AB2">
            <w:pPr>
              <w:pStyle w:val="hdr1"/>
              <w:ind w:left="0"/>
              <w:rPr>
                <w:rFonts w:ascii="Times New Roman" w:hAnsi="Times New Roman"/>
                <w:i w:val="0"/>
                <w:sz w:val="20"/>
              </w:rPr>
            </w:pPr>
            <w:r>
              <w:rPr>
                <w:rFonts w:ascii="Times New Roman" w:hAnsi="Times New Roman"/>
                <w:i w:val="0"/>
                <w:sz w:val="20"/>
              </w:rPr>
              <w:t>Lili Huang</w:t>
            </w:r>
          </w:p>
        </w:tc>
      </w:tr>
      <w:tr w:rsidR="008F5920" w:rsidRPr="00566C25" w:rsidTr="00FD7643">
        <w:tc>
          <w:tcPr>
            <w:tcW w:w="1440" w:type="dxa"/>
            <w:tcBorders>
              <w:top w:val="single" w:sz="6" w:space="0" w:color="C0C0C0"/>
              <w:left w:val="single" w:sz="6" w:space="0" w:color="C0C0C0"/>
              <w:bottom w:val="single" w:sz="6" w:space="0" w:color="C0C0C0"/>
              <w:right w:val="single" w:sz="6" w:space="0" w:color="C0C0C0"/>
            </w:tcBorders>
          </w:tcPr>
          <w:p w:rsidR="008F5920" w:rsidRDefault="008F5920" w:rsidP="009734B3">
            <w:pPr>
              <w:pStyle w:val="hdr1"/>
              <w:ind w:left="0"/>
              <w:rPr>
                <w:rFonts w:ascii="Times New Roman" w:hAnsi="Times New Roman"/>
                <w:i w:val="0"/>
                <w:sz w:val="20"/>
              </w:rPr>
            </w:pPr>
            <w:r>
              <w:rPr>
                <w:rFonts w:ascii="Times New Roman" w:hAnsi="Times New Roman"/>
                <w:i w:val="0"/>
                <w:sz w:val="20"/>
              </w:rPr>
              <w:t>02/17/2016</w:t>
            </w:r>
          </w:p>
        </w:tc>
        <w:tc>
          <w:tcPr>
            <w:tcW w:w="9198" w:type="dxa"/>
            <w:tcBorders>
              <w:top w:val="single" w:sz="6" w:space="0" w:color="C0C0C0"/>
              <w:left w:val="single" w:sz="6" w:space="0" w:color="C0C0C0"/>
              <w:bottom w:val="single" w:sz="6" w:space="0" w:color="C0C0C0"/>
              <w:right w:val="single" w:sz="6" w:space="0" w:color="C0C0C0"/>
            </w:tcBorders>
          </w:tcPr>
          <w:p w:rsidR="008F5920" w:rsidRDefault="008F5920" w:rsidP="00B60FF1">
            <w:pPr>
              <w:pStyle w:val="hdr1"/>
              <w:ind w:left="0"/>
              <w:rPr>
                <w:rFonts w:ascii="Times New Roman" w:hAnsi="Times New Roman"/>
                <w:i w:val="0"/>
                <w:sz w:val="20"/>
              </w:rPr>
            </w:pPr>
            <w:r>
              <w:rPr>
                <w:rFonts w:ascii="Times New Roman" w:hAnsi="Times New Roman"/>
                <w:i w:val="0"/>
                <w:sz w:val="20"/>
              </w:rPr>
              <w:t>TFS 1991 – OMR Short Calls feed with Manager Review</w:t>
            </w:r>
          </w:p>
          <w:p w:rsidR="005D7CF2" w:rsidRDefault="005D7CF2" w:rsidP="00B60FF1">
            <w:pPr>
              <w:pStyle w:val="hdr1"/>
              <w:ind w:left="0"/>
              <w:rPr>
                <w:rFonts w:ascii="Times New Roman" w:hAnsi="Times New Roman"/>
                <w:i w:val="0"/>
                <w:sz w:val="20"/>
              </w:rPr>
            </w:pPr>
            <w:r>
              <w:rPr>
                <w:rFonts w:ascii="Times New Roman" w:hAnsi="Times New Roman"/>
                <w:i w:val="0"/>
                <w:sz w:val="20"/>
              </w:rPr>
              <w:t>Added new test case ECUIDASH56</w:t>
            </w:r>
          </w:p>
        </w:tc>
        <w:tc>
          <w:tcPr>
            <w:tcW w:w="3150" w:type="dxa"/>
            <w:tcBorders>
              <w:top w:val="single" w:sz="6" w:space="0" w:color="C0C0C0"/>
              <w:left w:val="single" w:sz="6" w:space="0" w:color="C0C0C0"/>
              <w:bottom w:val="single" w:sz="6" w:space="0" w:color="C0C0C0"/>
              <w:right w:val="single" w:sz="6" w:space="0" w:color="C0C0C0"/>
            </w:tcBorders>
          </w:tcPr>
          <w:p w:rsidR="008F5920" w:rsidRDefault="008F5920" w:rsidP="002F5AB2">
            <w:pPr>
              <w:pStyle w:val="hdr1"/>
              <w:ind w:left="0"/>
              <w:rPr>
                <w:rFonts w:ascii="Times New Roman" w:hAnsi="Times New Roman"/>
                <w:i w:val="0"/>
                <w:sz w:val="20"/>
              </w:rPr>
            </w:pPr>
            <w:r>
              <w:rPr>
                <w:rFonts w:ascii="Times New Roman" w:hAnsi="Times New Roman"/>
                <w:i w:val="0"/>
                <w:sz w:val="20"/>
              </w:rPr>
              <w:t>Lili Huang</w:t>
            </w:r>
          </w:p>
        </w:tc>
      </w:tr>
      <w:tr w:rsidR="00427D55"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D55" w:rsidRDefault="00427D55" w:rsidP="009734B3">
            <w:pPr>
              <w:pStyle w:val="hdr1"/>
              <w:ind w:left="0"/>
              <w:rPr>
                <w:rFonts w:ascii="Times New Roman" w:hAnsi="Times New Roman"/>
                <w:i w:val="0"/>
                <w:sz w:val="20"/>
              </w:rPr>
            </w:pPr>
            <w:r>
              <w:rPr>
                <w:rFonts w:ascii="Times New Roman" w:hAnsi="Times New Roman"/>
                <w:i w:val="0"/>
                <w:sz w:val="20"/>
              </w:rPr>
              <w:t>02/22/2016</w:t>
            </w:r>
          </w:p>
        </w:tc>
        <w:tc>
          <w:tcPr>
            <w:tcW w:w="9198" w:type="dxa"/>
            <w:tcBorders>
              <w:top w:val="single" w:sz="6" w:space="0" w:color="C0C0C0"/>
              <w:left w:val="single" w:sz="6" w:space="0" w:color="C0C0C0"/>
              <w:bottom w:val="single" w:sz="6" w:space="0" w:color="C0C0C0"/>
              <w:right w:val="single" w:sz="6" w:space="0" w:color="C0C0C0"/>
            </w:tcBorders>
          </w:tcPr>
          <w:p w:rsidR="00427D55" w:rsidRDefault="00427D55" w:rsidP="00427D55">
            <w:pPr>
              <w:pStyle w:val="hdr1"/>
              <w:ind w:left="0"/>
              <w:rPr>
                <w:rFonts w:ascii="Times New Roman" w:hAnsi="Times New Roman"/>
                <w:i w:val="0"/>
                <w:sz w:val="20"/>
              </w:rPr>
            </w:pPr>
            <w:r>
              <w:rPr>
                <w:rFonts w:ascii="Times New Roman" w:hAnsi="Times New Roman"/>
                <w:i w:val="0"/>
                <w:sz w:val="20"/>
              </w:rPr>
              <w:t>TFS 1925 – LCS: allow hierarchy managers to view the log record (read-only)</w:t>
            </w:r>
          </w:p>
          <w:p w:rsidR="00A334E2" w:rsidRDefault="00A334E2" w:rsidP="00427D55">
            <w:pPr>
              <w:pStyle w:val="hdr1"/>
              <w:ind w:left="0"/>
              <w:rPr>
                <w:rFonts w:ascii="Times New Roman" w:hAnsi="Times New Roman"/>
                <w:i w:val="0"/>
                <w:sz w:val="20"/>
              </w:rPr>
            </w:pPr>
            <w:r>
              <w:rPr>
                <w:rFonts w:ascii="Times New Roman" w:hAnsi="Times New Roman"/>
                <w:i w:val="0"/>
                <w:sz w:val="20"/>
              </w:rPr>
              <w:t>Added ECUIDASH57</w:t>
            </w:r>
          </w:p>
        </w:tc>
        <w:tc>
          <w:tcPr>
            <w:tcW w:w="3150" w:type="dxa"/>
            <w:tcBorders>
              <w:top w:val="single" w:sz="6" w:space="0" w:color="C0C0C0"/>
              <w:left w:val="single" w:sz="6" w:space="0" w:color="C0C0C0"/>
              <w:bottom w:val="single" w:sz="6" w:space="0" w:color="C0C0C0"/>
              <w:right w:val="single" w:sz="6" w:space="0" w:color="C0C0C0"/>
            </w:tcBorders>
          </w:tcPr>
          <w:p w:rsidR="00427D55" w:rsidRDefault="00427D55" w:rsidP="002F5AB2">
            <w:pPr>
              <w:pStyle w:val="hdr1"/>
              <w:ind w:left="0"/>
              <w:rPr>
                <w:rFonts w:ascii="Times New Roman" w:hAnsi="Times New Roman"/>
                <w:i w:val="0"/>
                <w:sz w:val="20"/>
              </w:rPr>
            </w:pPr>
            <w:r>
              <w:rPr>
                <w:rFonts w:ascii="Times New Roman" w:hAnsi="Times New Roman"/>
                <w:i w:val="0"/>
                <w:sz w:val="20"/>
              </w:rPr>
              <w:t>Lili Huang</w:t>
            </w:r>
          </w:p>
        </w:tc>
      </w:tr>
      <w:tr w:rsidR="0016531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6531C" w:rsidRDefault="0016531C" w:rsidP="009734B3">
            <w:pPr>
              <w:pStyle w:val="hdr1"/>
              <w:ind w:left="0"/>
              <w:rPr>
                <w:rFonts w:ascii="Times New Roman" w:hAnsi="Times New Roman"/>
                <w:i w:val="0"/>
                <w:sz w:val="20"/>
              </w:rPr>
            </w:pPr>
            <w:r>
              <w:rPr>
                <w:rFonts w:ascii="Times New Roman" w:hAnsi="Times New Roman"/>
                <w:i w:val="0"/>
                <w:sz w:val="20"/>
              </w:rPr>
              <w:t>03/03/2016</w:t>
            </w:r>
          </w:p>
        </w:tc>
        <w:tc>
          <w:tcPr>
            <w:tcW w:w="9198" w:type="dxa"/>
            <w:tcBorders>
              <w:top w:val="single" w:sz="6" w:space="0" w:color="C0C0C0"/>
              <w:left w:val="single" w:sz="6" w:space="0" w:color="C0C0C0"/>
              <w:bottom w:val="single" w:sz="6" w:space="0" w:color="C0C0C0"/>
              <w:right w:val="single" w:sz="6" w:space="0" w:color="C0C0C0"/>
            </w:tcBorders>
          </w:tcPr>
          <w:p w:rsidR="0016531C" w:rsidRDefault="0016531C" w:rsidP="00427D55">
            <w:pPr>
              <w:pStyle w:val="hdr1"/>
              <w:ind w:left="0"/>
              <w:rPr>
                <w:rFonts w:ascii="Times New Roman" w:hAnsi="Times New Roman"/>
                <w:i w:val="0"/>
                <w:sz w:val="20"/>
              </w:rPr>
            </w:pPr>
            <w:r>
              <w:rPr>
                <w:rFonts w:ascii="Times New Roman" w:hAnsi="Times New Roman"/>
                <w:i w:val="0"/>
                <w:sz w:val="20"/>
              </w:rPr>
              <w:t>TFS 1881 – Add Short Duration Reporting (</w:t>
            </w:r>
            <w:r w:rsidR="00192B3D">
              <w:rPr>
                <w:rFonts w:ascii="Times New Roman" w:hAnsi="Times New Roman"/>
                <w:i w:val="0"/>
                <w:sz w:val="20"/>
              </w:rPr>
              <w:t xml:space="preserve">Training </w:t>
            </w:r>
            <w:r>
              <w:rPr>
                <w:rFonts w:ascii="Times New Roman" w:hAnsi="Times New Roman"/>
                <w:i w:val="0"/>
                <w:sz w:val="20"/>
              </w:rPr>
              <w:t>SDR)</w:t>
            </w:r>
          </w:p>
          <w:p w:rsidR="00845ED0" w:rsidRDefault="00845ED0" w:rsidP="00427D55">
            <w:pPr>
              <w:pStyle w:val="hdr1"/>
              <w:ind w:left="0"/>
              <w:rPr>
                <w:rFonts w:ascii="Times New Roman" w:hAnsi="Times New Roman"/>
                <w:i w:val="0"/>
                <w:sz w:val="20"/>
              </w:rPr>
            </w:pPr>
            <w:r>
              <w:rPr>
                <w:rFonts w:ascii="Times New Roman" w:hAnsi="Times New Roman"/>
                <w:i w:val="0"/>
                <w:sz w:val="20"/>
              </w:rPr>
              <w:t>Added ECUIDASH58</w:t>
            </w:r>
          </w:p>
        </w:tc>
        <w:tc>
          <w:tcPr>
            <w:tcW w:w="3150" w:type="dxa"/>
            <w:tcBorders>
              <w:top w:val="single" w:sz="6" w:space="0" w:color="C0C0C0"/>
              <w:left w:val="single" w:sz="6" w:space="0" w:color="C0C0C0"/>
              <w:bottom w:val="single" w:sz="6" w:space="0" w:color="C0C0C0"/>
              <w:right w:val="single" w:sz="6" w:space="0" w:color="C0C0C0"/>
            </w:tcBorders>
          </w:tcPr>
          <w:p w:rsidR="0016531C" w:rsidRDefault="0016531C" w:rsidP="002F5AB2">
            <w:pPr>
              <w:pStyle w:val="hdr1"/>
              <w:ind w:left="0"/>
              <w:rPr>
                <w:rFonts w:ascii="Times New Roman" w:hAnsi="Times New Roman"/>
                <w:i w:val="0"/>
                <w:sz w:val="20"/>
              </w:rPr>
            </w:pPr>
            <w:r>
              <w:rPr>
                <w:rFonts w:ascii="Times New Roman" w:hAnsi="Times New Roman"/>
                <w:i w:val="0"/>
                <w:sz w:val="20"/>
              </w:rPr>
              <w:t>Lili Huang</w:t>
            </w:r>
          </w:p>
        </w:tc>
      </w:tr>
      <w:tr w:rsidR="00242EF7" w:rsidRPr="00566C25" w:rsidTr="00FD7643">
        <w:tc>
          <w:tcPr>
            <w:tcW w:w="1440" w:type="dxa"/>
            <w:tcBorders>
              <w:top w:val="single" w:sz="6" w:space="0" w:color="C0C0C0"/>
              <w:left w:val="single" w:sz="6" w:space="0" w:color="C0C0C0"/>
              <w:bottom w:val="single" w:sz="6" w:space="0" w:color="C0C0C0"/>
              <w:right w:val="single" w:sz="6" w:space="0" w:color="C0C0C0"/>
            </w:tcBorders>
          </w:tcPr>
          <w:p w:rsidR="00242EF7" w:rsidRDefault="00242EF7" w:rsidP="009734B3">
            <w:pPr>
              <w:pStyle w:val="hdr1"/>
              <w:ind w:left="0"/>
              <w:rPr>
                <w:rFonts w:ascii="Times New Roman" w:hAnsi="Times New Roman"/>
                <w:i w:val="0"/>
                <w:sz w:val="20"/>
              </w:rPr>
            </w:pPr>
            <w:r>
              <w:rPr>
                <w:rFonts w:ascii="Times New Roman" w:hAnsi="Times New Roman"/>
                <w:i w:val="0"/>
                <w:sz w:val="20"/>
              </w:rPr>
              <w:t>03/09/2016</w:t>
            </w:r>
          </w:p>
        </w:tc>
        <w:tc>
          <w:tcPr>
            <w:tcW w:w="9198" w:type="dxa"/>
            <w:tcBorders>
              <w:top w:val="single" w:sz="6" w:space="0" w:color="C0C0C0"/>
              <w:left w:val="single" w:sz="6" w:space="0" w:color="C0C0C0"/>
              <w:bottom w:val="single" w:sz="6" w:space="0" w:color="C0C0C0"/>
              <w:right w:val="single" w:sz="6" w:space="0" w:color="C0C0C0"/>
            </w:tcBorders>
          </w:tcPr>
          <w:p w:rsidR="00242EF7" w:rsidRDefault="00242EF7" w:rsidP="00427D55">
            <w:pPr>
              <w:pStyle w:val="hdr1"/>
              <w:ind w:left="0"/>
              <w:rPr>
                <w:rFonts w:ascii="Times New Roman" w:hAnsi="Times New Roman"/>
                <w:i w:val="0"/>
                <w:sz w:val="20"/>
              </w:rPr>
            </w:pPr>
            <w:r>
              <w:rPr>
                <w:rFonts w:ascii="Times New Roman" w:hAnsi="Times New Roman"/>
                <w:i w:val="0"/>
                <w:sz w:val="20"/>
              </w:rPr>
              <w:t>TFS 2196 – CSR Comments not appearing in completed logs from IQS</w:t>
            </w:r>
          </w:p>
          <w:p w:rsidR="0097689C" w:rsidRDefault="0097689C" w:rsidP="00427D55">
            <w:pPr>
              <w:pStyle w:val="hdr1"/>
              <w:ind w:left="0"/>
              <w:rPr>
                <w:rFonts w:ascii="Times New Roman" w:hAnsi="Times New Roman"/>
                <w:i w:val="0"/>
                <w:sz w:val="20"/>
              </w:rPr>
            </w:pPr>
            <w:r>
              <w:rPr>
                <w:rFonts w:ascii="Times New Roman" w:hAnsi="Times New Roman"/>
                <w:i w:val="0"/>
                <w:sz w:val="20"/>
              </w:rPr>
              <w:t>Added ECUIDASH59</w:t>
            </w:r>
          </w:p>
        </w:tc>
        <w:tc>
          <w:tcPr>
            <w:tcW w:w="3150" w:type="dxa"/>
            <w:tcBorders>
              <w:top w:val="single" w:sz="6" w:space="0" w:color="C0C0C0"/>
              <w:left w:val="single" w:sz="6" w:space="0" w:color="C0C0C0"/>
              <w:bottom w:val="single" w:sz="6" w:space="0" w:color="C0C0C0"/>
              <w:right w:val="single" w:sz="6" w:space="0" w:color="C0C0C0"/>
            </w:tcBorders>
          </w:tcPr>
          <w:p w:rsidR="00242EF7" w:rsidRDefault="00242EF7" w:rsidP="002F5AB2">
            <w:pPr>
              <w:pStyle w:val="hdr1"/>
              <w:ind w:left="0"/>
              <w:rPr>
                <w:rFonts w:ascii="Times New Roman" w:hAnsi="Times New Roman"/>
                <w:i w:val="0"/>
                <w:sz w:val="20"/>
              </w:rPr>
            </w:pPr>
            <w:r>
              <w:rPr>
                <w:rFonts w:ascii="Times New Roman" w:hAnsi="Times New Roman"/>
                <w:i w:val="0"/>
                <w:sz w:val="20"/>
              </w:rPr>
              <w:t>Lili Huang</w:t>
            </w:r>
          </w:p>
        </w:tc>
      </w:tr>
      <w:tr w:rsidR="00353E62" w:rsidRPr="00566C25" w:rsidTr="00FD7643">
        <w:tc>
          <w:tcPr>
            <w:tcW w:w="1440" w:type="dxa"/>
            <w:tcBorders>
              <w:top w:val="single" w:sz="6" w:space="0" w:color="C0C0C0"/>
              <w:left w:val="single" w:sz="6" w:space="0" w:color="C0C0C0"/>
              <w:bottom w:val="single" w:sz="6" w:space="0" w:color="C0C0C0"/>
              <w:right w:val="single" w:sz="6" w:space="0" w:color="C0C0C0"/>
            </w:tcBorders>
          </w:tcPr>
          <w:p w:rsidR="00353E62" w:rsidRDefault="00353E62" w:rsidP="009734B3">
            <w:pPr>
              <w:pStyle w:val="hdr1"/>
              <w:ind w:left="0"/>
              <w:rPr>
                <w:rFonts w:ascii="Times New Roman" w:hAnsi="Times New Roman"/>
                <w:i w:val="0"/>
                <w:sz w:val="20"/>
              </w:rPr>
            </w:pPr>
            <w:r>
              <w:rPr>
                <w:rFonts w:ascii="Times New Roman" w:hAnsi="Times New Roman"/>
                <w:i w:val="0"/>
                <w:sz w:val="20"/>
              </w:rPr>
              <w:t>03/22/2016</w:t>
            </w:r>
          </w:p>
        </w:tc>
        <w:tc>
          <w:tcPr>
            <w:tcW w:w="9198" w:type="dxa"/>
            <w:tcBorders>
              <w:top w:val="single" w:sz="6" w:space="0" w:color="C0C0C0"/>
              <w:left w:val="single" w:sz="6" w:space="0" w:color="C0C0C0"/>
              <w:bottom w:val="single" w:sz="6" w:space="0" w:color="C0C0C0"/>
              <w:right w:val="single" w:sz="6" w:space="0" w:color="C0C0C0"/>
            </w:tcBorders>
          </w:tcPr>
          <w:p w:rsidR="00353E62" w:rsidRDefault="00353E62" w:rsidP="00427D55">
            <w:pPr>
              <w:pStyle w:val="hdr1"/>
              <w:ind w:left="0"/>
              <w:rPr>
                <w:rFonts w:ascii="Times New Roman" w:hAnsi="Times New Roman"/>
                <w:i w:val="0"/>
                <w:sz w:val="20"/>
              </w:rPr>
            </w:pPr>
            <w:r>
              <w:rPr>
                <w:rFonts w:ascii="Times New Roman" w:hAnsi="Times New Roman"/>
                <w:i w:val="0"/>
                <w:sz w:val="20"/>
              </w:rPr>
              <w:t>TFS 2</w:t>
            </w:r>
            <w:r w:rsidR="00B92A02">
              <w:rPr>
                <w:rFonts w:ascii="Times New Roman" w:hAnsi="Times New Roman"/>
                <w:i w:val="0"/>
                <w:sz w:val="20"/>
              </w:rPr>
              <w:t>30</w:t>
            </w:r>
            <w:r>
              <w:rPr>
                <w:rFonts w:ascii="Times New Roman" w:hAnsi="Times New Roman"/>
                <w:i w:val="0"/>
                <w:sz w:val="20"/>
              </w:rPr>
              <w:t>8 – Overdue Training feed.</w:t>
            </w:r>
          </w:p>
          <w:p w:rsidR="00353E62" w:rsidRDefault="00353E62" w:rsidP="00427D55">
            <w:pPr>
              <w:pStyle w:val="hdr1"/>
              <w:ind w:left="0"/>
              <w:rPr>
                <w:rFonts w:ascii="Times New Roman" w:hAnsi="Times New Roman"/>
                <w:i w:val="0"/>
                <w:sz w:val="20"/>
              </w:rPr>
            </w:pPr>
            <w:r>
              <w:rPr>
                <w:rFonts w:ascii="Times New Roman" w:hAnsi="Times New Roman"/>
                <w:i w:val="0"/>
                <w:sz w:val="20"/>
              </w:rPr>
              <w:t>Added ECUIDASH60</w:t>
            </w:r>
          </w:p>
        </w:tc>
        <w:tc>
          <w:tcPr>
            <w:tcW w:w="3150" w:type="dxa"/>
            <w:tcBorders>
              <w:top w:val="single" w:sz="6" w:space="0" w:color="C0C0C0"/>
              <w:left w:val="single" w:sz="6" w:space="0" w:color="C0C0C0"/>
              <w:bottom w:val="single" w:sz="6" w:space="0" w:color="C0C0C0"/>
              <w:right w:val="single" w:sz="6" w:space="0" w:color="C0C0C0"/>
            </w:tcBorders>
          </w:tcPr>
          <w:p w:rsidR="00353E62" w:rsidRDefault="00353E62" w:rsidP="002F5AB2">
            <w:pPr>
              <w:pStyle w:val="hdr1"/>
              <w:ind w:left="0"/>
              <w:rPr>
                <w:rFonts w:ascii="Times New Roman" w:hAnsi="Times New Roman"/>
                <w:i w:val="0"/>
                <w:sz w:val="20"/>
              </w:rPr>
            </w:pPr>
            <w:r>
              <w:rPr>
                <w:rFonts w:ascii="Times New Roman" w:hAnsi="Times New Roman"/>
                <w:i w:val="0"/>
                <w:sz w:val="20"/>
              </w:rPr>
              <w:t>Lili Huang</w:t>
            </w:r>
          </w:p>
        </w:tc>
      </w:tr>
      <w:tr w:rsidR="004308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4308F1" w:rsidRDefault="004308F1" w:rsidP="009734B3">
            <w:pPr>
              <w:pStyle w:val="hdr1"/>
              <w:ind w:left="0"/>
              <w:rPr>
                <w:rFonts w:ascii="Times New Roman" w:hAnsi="Times New Roman"/>
                <w:i w:val="0"/>
                <w:sz w:val="20"/>
              </w:rPr>
            </w:pPr>
            <w:r>
              <w:rPr>
                <w:rFonts w:ascii="Times New Roman" w:hAnsi="Times New Roman"/>
                <w:i w:val="0"/>
                <w:sz w:val="20"/>
              </w:rPr>
              <w:t>04/08/2016</w:t>
            </w:r>
          </w:p>
        </w:tc>
        <w:tc>
          <w:tcPr>
            <w:tcW w:w="9198" w:type="dxa"/>
            <w:tcBorders>
              <w:top w:val="single" w:sz="6" w:space="0" w:color="C0C0C0"/>
              <w:left w:val="single" w:sz="6" w:space="0" w:color="C0C0C0"/>
              <w:bottom w:val="single" w:sz="6" w:space="0" w:color="C0C0C0"/>
              <w:right w:val="single" w:sz="6" w:space="0" w:color="C0C0C0"/>
            </w:tcBorders>
          </w:tcPr>
          <w:p w:rsidR="004308F1" w:rsidRDefault="004308F1" w:rsidP="004308F1">
            <w:pPr>
              <w:pStyle w:val="hdr1"/>
              <w:ind w:left="0"/>
              <w:rPr>
                <w:rFonts w:ascii="Times New Roman" w:hAnsi="Times New Roman"/>
                <w:i w:val="0"/>
                <w:sz w:val="20"/>
              </w:rPr>
            </w:pPr>
            <w:r>
              <w:rPr>
                <w:rFonts w:ascii="Times New Roman" w:hAnsi="Times New Roman"/>
                <w:i w:val="0"/>
                <w:sz w:val="20"/>
              </w:rPr>
              <w:t xml:space="preserve">TFS </w:t>
            </w:r>
            <w:r w:rsidRPr="004308F1">
              <w:rPr>
                <w:rFonts w:ascii="Times New Roman" w:hAnsi="Times New Roman"/>
                <w:i w:val="0"/>
                <w:sz w:val="20"/>
              </w:rPr>
              <w:t>2429 - Unknown user should not be able to access;</w:t>
            </w:r>
          </w:p>
          <w:p w:rsidR="004308F1" w:rsidRPr="004308F1" w:rsidRDefault="004308F1" w:rsidP="004308F1">
            <w:pPr>
              <w:pStyle w:val="hdr1"/>
              <w:ind w:left="0"/>
              <w:rPr>
                <w:rFonts w:ascii="Times New Roman" w:hAnsi="Times New Roman"/>
                <w:i w:val="0"/>
                <w:sz w:val="20"/>
              </w:rPr>
            </w:pPr>
            <w:r>
              <w:rPr>
                <w:rFonts w:ascii="Times New Roman" w:hAnsi="Times New Roman"/>
                <w:i w:val="0"/>
                <w:sz w:val="20"/>
              </w:rPr>
              <w:t>Added ECUIDASH61</w:t>
            </w:r>
          </w:p>
          <w:p w:rsidR="004308F1" w:rsidRDefault="004308F1" w:rsidP="004308F1">
            <w:pPr>
              <w:pStyle w:val="hdr1"/>
              <w:ind w:left="0"/>
              <w:rPr>
                <w:rFonts w:ascii="Times New Roman" w:hAnsi="Times New Roman"/>
                <w:i w:val="0"/>
                <w:sz w:val="20"/>
              </w:rPr>
            </w:pPr>
            <w:r>
              <w:rPr>
                <w:rFonts w:ascii="Times New Roman" w:hAnsi="Times New Roman"/>
                <w:i w:val="0"/>
                <w:sz w:val="20"/>
              </w:rPr>
              <w:t xml:space="preserve">TFS </w:t>
            </w:r>
            <w:r w:rsidRPr="004308F1">
              <w:rPr>
                <w:rFonts w:ascii="Times New Roman" w:hAnsi="Times New Roman"/>
                <w:i w:val="0"/>
                <w:sz w:val="20"/>
              </w:rPr>
              <w:t>2432 - Separate solution for HR access;</w:t>
            </w:r>
          </w:p>
          <w:p w:rsidR="004308F1" w:rsidRDefault="004308F1" w:rsidP="004308F1">
            <w:pPr>
              <w:pStyle w:val="hdr1"/>
              <w:ind w:left="0"/>
              <w:rPr>
                <w:rFonts w:ascii="Times New Roman" w:hAnsi="Times New Roman"/>
                <w:i w:val="0"/>
                <w:sz w:val="20"/>
              </w:rPr>
            </w:pPr>
            <w:r>
              <w:rPr>
                <w:rFonts w:ascii="Times New Roman" w:hAnsi="Times New Roman"/>
                <w:i w:val="0"/>
                <w:sz w:val="20"/>
              </w:rPr>
              <w:t>Added ECUIDASH62</w:t>
            </w:r>
          </w:p>
        </w:tc>
        <w:tc>
          <w:tcPr>
            <w:tcW w:w="3150" w:type="dxa"/>
            <w:tcBorders>
              <w:top w:val="single" w:sz="6" w:space="0" w:color="C0C0C0"/>
              <w:left w:val="single" w:sz="6" w:space="0" w:color="C0C0C0"/>
              <w:bottom w:val="single" w:sz="6" w:space="0" w:color="C0C0C0"/>
              <w:right w:val="single" w:sz="6" w:space="0" w:color="C0C0C0"/>
            </w:tcBorders>
          </w:tcPr>
          <w:p w:rsidR="004308F1" w:rsidRDefault="004308F1" w:rsidP="002F5AB2">
            <w:pPr>
              <w:pStyle w:val="hdr1"/>
              <w:ind w:left="0"/>
              <w:rPr>
                <w:rFonts w:ascii="Times New Roman" w:hAnsi="Times New Roman"/>
                <w:i w:val="0"/>
                <w:sz w:val="20"/>
              </w:rPr>
            </w:pPr>
            <w:r>
              <w:rPr>
                <w:rFonts w:ascii="Times New Roman" w:hAnsi="Times New Roman"/>
                <w:i w:val="0"/>
                <w:sz w:val="20"/>
              </w:rPr>
              <w:t>Lili Huang</w:t>
            </w:r>
          </w:p>
        </w:tc>
      </w:tr>
      <w:tr w:rsidR="00D91F9A" w:rsidRPr="00566C25" w:rsidTr="00FD7643">
        <w:tc>
          <w:tcPr>
            <w:tcW w:w="1440" w:type="dxa"/>
            <w:tcBorders>
              <w:top w:val="single" w:sz="6" w:space="0" w:color="C0C0C0"/>
              <w:left w:val="single" w:sz="6" w:space="0" w:color="C0C0C0"/>
              <w:bottom w:val="single" w:sz="6" w:space="0" w:color="C0C0C0"/>
              <w:right w:val="single" w:sz="6" w:space="0" w:color="C0C0C0"/>
            </w:tcBorders>
          </w:tcPr>
          <w:p w:rsidR="00D91F9A" w:rsidRDefault="00D91F9A" w:rsidP="009734B3">
            <w:pPr>
              <w:pStyle w:val="hdr1"/>
              <w:ind w:left="0"/>
              <w:rPr>
                <w:rFonts w:ascii="Times New Roman" w:hAnsi="Times New Roman"/>
                <w:i w:val="0"/>
                <w:sz w:val="20"/>
              </w:rPr>
            </w:pPr>
            <w:r>
              <w:rPr>
                <w:rFonts w:ascii="Times New Roman" w:hAnsi="Times New Roman"/>
                <w:i w:val="0"/>
                <w:sz w:val="20"/>
              </w:rPr>
              <w:lastRenderedPageBreak/>
              <w:t>06/28/2016</w:t>
            </w:r>
          </w:p>
        </w:tc>
        <w:tc>
          <w:tcPr>
            <w:tcW w:w="9198" w:type="dxa"/>
            <w:tcBorders>
              <w:top w:val="single" w:sz="6" w:space="0" w:color="C0C0C0"/>
              <w:left w:val="single" w:sz="6" w:space="0" w:color="C0C0C0"/>
              <w:bottom w:val="single" w:sz="6" w:space="0" w:color="C0C0C0"/>
              <w:right w:val="single" w:sz="6" w:space="0" w:color="C0C0C0"/>
            </w:tcBorders>
          </w:tcPr>
          <w:p w:rsidR="00D91F9A" w:rsidRPr="00AD30C6" w:rsidRDefault="00D91F9A" w:rsidP="004308F1">
            <w:pPr>
              <w:pStyle w:val="hdr1"/>
              <w:ind w:left="0"/>
              <w:rPr>
                <w:rFonts w:ascii="Segoe UI" w:hAnsi="Segoe UI" w:cs="Segoe UI"/>
                <w:i w:val="0"/>
                <w:color w:val="000000"/>
                <w:sz w:val="18"/>
                <w:szCs w:val="18"/>
              </w:rPr>
            </w:pPr>
            <w:r w:rsidRPr="00AD30C6">
              <w:rPr>
                <w:rFonts w:ascii="Segoe UI" w:hAnsi="Segoe UI" w:cs="Segoe UI"/>
                <w:i w:val="0"/>
                <w:color w:val="000000"/>
                <w:sz w:val="18"/>
                <w:szCs w:val="18"/>
              </w:rPr>
              <w:t>TFS 2826 – Coach the Coach data feed</w:t>
            </w:r>
          </w:p>
          <w:p w:rsidR="00AD30C6" w:rsidRPr="00AD30C6" w:rsidRDefault="00AD30C6"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ECUIDASH63</w:t>
            </w:r>
          </w:p>
        </w:tc>
        <w:tc>
          <w:tcPr>
            <w:tcW w:w="3150" w:type="dxa"/>
            <w:tcBorders>
              <w:top w:val="single" w:sz="6" w:space="0" w:color="C0C0C0"/>
              <w:left w:val="single" w:sz="6" w:space="0" w:color="C0C0C0"/>
              <w:bottom w:val="single" w:sz="6" w:space="0" w:color="C0C0C0"/>
              <w:right w:val="single" w:sz="6" w:space="0" w:color="C0C0C0"/>
            </w:tcBorders>
          </w:tcPr>
          <w:p w:rsidR="00D91F9A" w:rsidRDefault="00D91F9A" w:rsidP="002F5AB2">
            <w:pPr>
              <w:pStyle w:val="hdr1"/>
              <w:ind w:left="0"/>
              <w:rPr>
                <w:rFonts w:ascii="Times New Roman" w:hAnsi="Times New Roman"/>
                <w:i w:val="0"/>
                <w:sz w:val="20"/>
              </w:rPr>
            </w:pPr>
            <w:r>
              <w:rPr>
                <w:rFonts w:ascii="Times New Roman" w:hAnsi="Times New Roman"/>
                <w:i w:val="0"/>
                <w:sz w:val="20"/>
              </w:rPr>
              <w:t>Lili Huang</w:t>
            </w:r>
          </w:p>
        </w:tc>
      </w:tr>
      <w:tr w:rsidR="009474C5" w:rsidRPr="00566C25" w:rsidTr="00FD7643">
        <w:tc>
          <w:tcPr>
            <w:tcW w:w="1440" w:type="dxa"/>
            <w:tcBorders>
              <w:top w:val="single" w:sz="6" w:space="0" w:color="C0C0C0"/>
              <w:left w:val="single" w:sz="6" w:space="0" w:color="C0C0C0"/>
              <w:bottom w:val="single" w:sz="6" w:space="0" w:color="C0C0C0"/>
              <w:right w:val="single" w:sz="6" w:space="0" w:color="C0C0C0"/>
            </w:tcBorders>
          </w:tcPr>
          <w:p w:rsidR="009474C5" w:rsidRDefault="009474C5" w:rsidP="009734B3">
            <w:pPr>
              <w:pStyle w:val="hdr1"/>
              <w:ind w:left="0"/>
              <w:rPr>
                <w:rFonts w:ascii="Times New Roman" w:hAnsi="Times New Roman"/>
                <w:i w:val="0"/>
                <w:sz w:val="20"/>
              </w:rPr>
            </w:pPr>
            <w:r>
              <w:rPr>
                <w:rFonts w:ascii="Times New Roman" w:hAnsi="Times New Roman"/>
                <w:i w:val="0"/>
                <w:sz w:val="20"/>
              </w:rPr>
              <w:t>07/25/2016</w:t>
            </w:r>
          </w:p>
        </w:tc>
        <w:tc>
          <w:tcPr>
            <w:tcW w:w="9198" w:type="dxa"/>
            <w:tcBorders>
              <w:top w:val="single" w:sz="6" w:space="0" w:color="C0C0C0"/>
              <w:left w:val="single" w:sz="6" w:space="0" w:color="C0C0C0"/>
              <w:bottom w:val="single" w:sz="6" w:space="0" w:color="C0C0C0"/>
              <w:right w:val="single" w:sz="6" w:space="0" w:color="C0C0C0"/>
            </w:tcBorders>
          </w:tcPr>
          <w:p w:rsidR="009474C5" w:rsidRDefault="009474C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3252 – High CSAT 5 data feed</w:t>
            </w:r>
          </w:p>
          <w:p w:rsidR="009474C5" w:rsidRPr="00AD30C6" w:rsidRDefault="009474C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ECUIDASH64</w:t>
            </w:r>
          </w:p>
        </w:tc>
        <w:tc>
          <w:tcPr>
            <w:tcW w:w="3150" w:type="dxa"/>
            <w:tcBorders>
              <w:top w:val="single" w:sz="6" w:space="0" w:color="C0C0C0"/>
              <w:left w:val="single" w:sz="6" w:space="0" w:color="C0C0C0"/>
              <w:bottom w:val="single" w:sz="6" w:space="0" w:color="C0C0C0"/>
              <w:right w:val="single" w:sz="6" w:space="0" w:color="C0C0C0"/>
            </w:tcBorders>
          </w:tcPr>
          <w:p w:rsidR="009474C5" w:rsidRDefault="009474C5" w:rsidP="002F5AB2">
            <w:pPr>
              <w:pStyle w:val="hdr1"/>
              <w:ind w:left="0"/>
              <w:rPr>
                <w:rFonts w:ascii="Times New Roman" w:hAnsi="Times New Roman"/>
                <w:i w:val="0"/>
                <w:sz w:val="20"/>
              </w:rPr>
            </w:pPr>
            <w:r>
              <w:rPr>
                <w:rFonts w:ascii="Times New Roman" w:hAnsi="Times New Roman"/>
                <w:i w:val="0"/>
                <w:sz w:val="20"/>
              </w:rPr>
              <w:t>Lili Huang</w:t>
            </w:r>
          </w:p>
        </w:tc>
      </w:tr>
      <w:tr w:rsidR="00A43C8A" w:rsidRPr="00566C25" w:rsidTr="00FD7643">
        <w:tc>
          <w:tcPr>
            <w:tcW w:w="1440" w:type="dxa"/>
            <w:tcBorders>
              <w:top w:val="single" w:sz="6" w:space="0" w:color="C0C0C0"/>
              <w:left w:val="single" w:sz="6" w:space="0" w:color="C0C0C0"/>
              <w:bottom w:val="single" w:sz="6" w:space="0" w:color="C0C0C0"/>
              <w:right w:val="single" w:sz="6" w:space="0" w:color="C0C0C0"/>
            </w:tcBorders>
          </w:tcPr>
          <w:p w:rsidR="00A43C8A" w:rsidRDefault="00A43C8A" w:rsidP="009734B3">
            <w:pPr>
              <w:pStyle w:val="hdr1"/>
              <w:ind w:left="0"/>
              <w:rPr>
                <w:rFonts w:ascii="Times New Roman" w:hAnsi="Times New Roman"/>
                <w:i w:val="0"/>
                <w:sz w:val="20"/>
              </w:rPr>
            </w:pPr>
            <w:r>
              <w:rPr>
                <w:rFonts w:ascii="Times New Roman" w:hAnsi="Times New Roman"/>
                <w:i w:val="0"/>
                <w:sz w:val="20"/>
              </w:rPr>
              <w:t>08/24/2016</w:t>
            </w:r>
          </w:p>
        </w:tc>
        <w:tc>
          <w:tcPr>
            <w:tcW w:w="9198" w:type="dxa"/>
            <w:tcBorders>
              <w:top w:val="single" w:sz="6" w:space="0" w:color="C0C0C0"/>
              <w:left w:val="single" w:sz="6" w:space="0" w:color="C0C0C0"/>
              <w:bottom w:val="single" w:sz="6" w:space="0" w:color="C0C0C0"/>
              <w:right w:val="single" w:sz="6" w:space="0" w:color="C0C0C0"/>
            </w:tcBorders>
          </w:tcPr>
          <w:p w:rsidR="00A43C8A" w:rsidRDefault="00A43C8A"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 xml:space="preserve">TFS 3622 – “My Dashboard” over 100 </w:t>
            </w:r>
            <w:proofErr w:type="spellStart"/>
            <w:r>
              <w:rPr>
                <w:rFonts w:ascii="Segoe UI" w:hAnsi="Segoe UI" w:cs="Segoe UI"/>
                <w:i w:val="0"/>
                <w:color w:val="000000"/>
                <w:sz w:val="18"/>
                <w:szCs w:val="18"/>
              </w:rPr>
              <w:t>db</w:t>
            </w:r>
            <w:proofErr w:type="spellEnd"/>
            <w:r>
              <w:rPr>
                <w:rFonts w:ascii="Segoe UI" w:hAnsi="Segoe UI" w:cs="Segoe UI"/>
                <w:i w:val="0"/>
                <w:color w:val="000000"/>
                <w:sz w:val="18"/>
                <w:szCs w:val="18"/>
              </w:rPr>
              <w:t xml:space="preserve"> connections within 1 </w:t>
            </w:r>
            <w:proofErr w:type="spellStart"/>
            <w:r>
              <w:rPr>
                <w:rFonts w:ascii="Segoe UI" w:hAnsi="Segoe UI" w:cs="Segoe UI"/>
                <w:i w:val="0"/>
                <w:color w:val="000000"/>
                <w:sz w:val="18"/>
                <w:szCs w:val="18"/>
              </w:rPr>
              <w:t>db</w:t>
            </w:r>
            <w:proofErr w:type="spellEnd"/>
            <w:r>
              <w:rPr>
                <w:rFonts w:ascii="Segoe UI" w:hAnsi="Segoe UI" w:cs="Segoe UI"/>
                <w:i w:val="0"/>
                <w:color w:val="000000"/>
                <w:sz w:val="18"/>
                <w:szCs w:val="18"/>
              </w:rPr>
              <w:t xml:space="preserve"> session</w:t>
            </w:r>
          </w:p>
          <w:p w:rsidR="007B2B95" w:rsidRDefault="007B2B9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ECUIDASH65</w:t>
            </w:r>
          </w:p>
        </w:tc>
        <w:tc>
          <w:tcPr>
            <w:tcW w:w="3150" w:type="dxa"/>
            <w:tcBorders>
              <w:top w:val="single" w:sz="6" w:space="0" w:color="C0C0C0"/>
              <w:left w:val="single" w:sz="6" w:space="0" w:color="C0C0C0"/>
              <w:bottom w:val="single" w:sz="6" w:space="0" w:color="C0C0C0"/>
              <w:right w:val="single" w:sz="6" w:space="0" w:color="C0C0C0"/>
            </w:tcBorders>
          </w:tcPr>
          <w:p w:rsidR="00A43C8A" w:rsidRDefault="00A43C8A" w:rsidP="002F5AB2">
            <w:pPr>
              <w:pStyle w:val="hdr1"/>
              <w:ind w:left="0"/>
              <w:rPr>
                <w:rFonts w:ascii="Times New Roman" w:hAnsi="Times New Roman"/>
                <w:i w:val="0"/>
                <w:sz w:val="20"/>
              </w:rPr>
            </w:pPr>
            <w:r>
              <w:rPr>
                <w:rFonts w:ascii="Times New Roman" w:hAnsi="Times New Roman"/>
                <w:i w:val="0"/>
                <w:sz w:val="20"/>
              </w:rPr>
              <w:t>Lili Huang</w:t>
            </w:r>
          </w:p>
        </w:tc>
      </w:tr>
      <w:tr w:rsidR="00766C2B" w:rsidRPr="00566C25" w:rsidTr="00FD7643">
        <w:tc>
          <w:tcPr>
            <w:tcW w:w="1440" w:type="dxa"/>
            <w:tcBorders>
              <w:top w:val="single" w:sz="6" w:space="0" w:color="C0C0C0"/>
              <w:left w:val="single" w:sz="6" w:space="0" w:color="C0C0C0"/>
              <w:bottom w:val="single" w:sz="6" w:space="0" w:color="C0C0C0"/>
              <w:right w:val="single" w:sz="6" w:space="0" w:color="C0C0C0"/>
            </w:tcBorders>
          </w:tcPr>
          <w:p w:rsidR="00766C2B" w:rsidRDefault="00766C2B" w:rsidP="009734B3">
            <w:pPr>
              <w:pStyle w:val="hdr1"/>
              <w:ind w:left="0"/>
              <w:rPr>
                <w:rFonts w:ascii="Times New Roman" w:hAnsi="Times New Roman"/>
                <w:i w:val="0"/>
                <w:sz w:val="20"/>
              </w:rPr>
            </w:pPr>
            <w:r>
              <w:rPr>
                <w:rFonts w:ascii="Times New Roman" w:hAnsi="Times New Roman"/>
                <w:i w:val="0"/>
                <w:sz w:val="20"/>
              </w:rPr>
              <w:t>09/19/2016</w:t>
            </w:r>
          </w:p>
        </w:tc>
        <w:tc>
          <w:tcPr>
            <w:tcW w:w="9198" w:type="dxa"/>
            <w:tcBorders>
              <w:top w:val="single" w:sz="6" w:space="0" w:color="C0C0C0"/>
              <w:left w:val="single" w:sz="6" w:space="0" w:color="C0C0C0"/>
              <w:bottom w:val="single" w:sz="6" w:space="0" w:color="C0C0C0"/>
              <w:right w:val="single" w:sz="6" w:space="0" w:color="C0C0C0"/>
            </w:tcBorders>
          </w:tcPr>
          <w:p w:rsidR="00766C2B" w:rsidRDefault="00766C2B"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1991 – Attendance data feed</w:t>
            </w:r>
          </w:p>
          <w:p w:rsidR="008C102C" w:rsidRDefault="008C102C"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ECUIDASH66</w:t>
            </w:r>
          </w:p>
        </w:tc>
        <w:tc>
          <w:tcPr>
            <w:tcW w:w="3150" w:type="dxa"/>
            <w:tcBorders>
              <w:top w:val="single" w:sz="6" w:space="0" w:color="C0C0C0"/>
              <w:left w:val="single" w:sz="6" w:space="0" w:color="C0C0C0"/>
              <w:bottom w:val="single" w:sz="6" w:space="0" w:color="C0C0C0"/>
              <w:right w:val="single" w:sz="6" w:space="0" w:color="C0C0C0"/>
            </w:tcBorders>
          </w:tcPr>
          <w:p w:rsidR="00766C2B" w:rsidRDefault="00766C2B" w:rsidP="002F5AB2">
            <w:pPr>
              <w:pStyle w:val="hdr1"/>
              <w:ind w:left="0"/>
              <w:rPr>
                <w:rFonts w:ascii="Times New Roman" w:hAnsi="Times New Roman"/>
                <w:i w:val="0"/>
                <w:sz w:val="20"/>
              </w:rPr>
            </w:pPr>
            <w:r>
              <w:rPr>
                <w:rFonts w:ascii="Times New Roman" w:hAnsi="Times New Roman"/>
                <w:i w:val="0"/>
                <w:sz w:val="20"/>
              </w:rPr>
              <w:t>Lili Huang</w:t>
            </w:r>
          </w:p>
        </w:tc>
      </w:tr>
      <w:tr w:rsidR="00C30EB0" w:rsidRPr="00566C25" w:rsidTr="00FD7643">
        <w:tc>
          <w:tcPr>
            <w:tcW w:w="1440" w:type="dxa"/>
            <w:tcBorders>
              <w:top w:val="single" w:sz="6" w:space="0" w:color="C0C0C0"/>
              <w:left w:val="single" w:sz="6" w:space="0" w:color="C0C0C0"/>
              <w:bottom w:val="single" w:sz="6" w:space="0" w:color="C0C0C0"/>
              <w:right w:val="single" w:sz="6" w:space="0" w:color="C0C0C0"/>
            </w:tcBorders>
          </w:tcPr>
          <w:p w:rsidR="00C30EB0" w:rsidRDefault="00C30EB0" w:rsidP="009734B3">
            <w:pPr>
              <w:pStyle w:val="hdr1"/>
              <w:ind w:left="0"/>
              <w:rPr>
                <w:rFonts w:ascii="Times New Roman" w:hAnsi="Times New Roman"/>
                <w:i w:val="0"/>
                <w:sz w:val="20"/>
              </w:rPr>
            </w:pPr>
            <w:r>
              <w:rPr>
                <w:rFonts w:ascii="Times New Roman" w:hAnsi="Times New Roman"/>
                <w:i w:val="0"/>
                <w:sz w:val="20"/>
              </w:rPr>
              <w:t>10/27/2016</w:t>
            </w:r>
          </w:p>
        </w:tc>
        <w:tc>
          <w:tcPr>
            <w:tcW w:w="9198" w:type="dxa"/>
            <w:tcBorders>
              <w:top w:val="single" w:sz="6" w:space="0" w:color="C0C0C0"/>
              <w:left w:val="single" w:sz="6" w:space="0" w:color="C0C0C0"/>
              <w:bottom w:val="single" w:sz="6" w:space="0" w:color="C0C0C0"/>
              <w:right w:val="single" w:sz="6" w:space="0" w:color="C0C0C0"/>
            </w:tcBorders>
          </w:tcPr>
          <w:p w:rsidR="00C30EB0" w:rsidRDefault="00C30EB0"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 xml:space="preserve">TFS 4102 - </w:t>
            </w:r>
            <w:r w:rsidRPr="00C30EB0">
              <w:rPr>
                <w:rFonts w:ascii="Segoe UI" w:hAnsi="Segoe UI" w:cs="Segoe UI"/>
                <w:i w:val="0"/>
                <w:color w:val="000000"/>
                <w:sz w:val="18"/>
                <w:szCs w:val="18"/>
              </w:rPr>
              <w:t>Include Yes/No value to coaching monitor question</w:t>
            </w:r>
            <w:r>
              <w:rPr>
                <w:rFonts w:ascii="Segoe UI" w:hAnsi="Segoe UI" w:cs="Segoe UI"/>
                <w:i w:val="0"/>
                <w:color w:val="000000"/>
                <w:sz w:val="18"/>
                <w:szCs w:val="18"/>
              </w:rPr>
              <w:t>.</w:t>
            </w:r>
          </w:p>
          <w:p w:rsidR="00C30EB0" w:rsidRDefault="00C30EB0"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ECUIDASH67</w:t>
            </w:r>
          </w:p>
        </w:tc>
        <w:tc>
          <w:tcPr>
            <w:tcW w:w="3150" w:type="dxa"/>
            <w:tcBorders>
              <w:top w:val="single" w:sz="6" w:space="0" w:color="C0C0C0"/>
              <w:left w:val="single" w:sz="6" w:space="0" w:color="C0C0C0"/>
              <w:bottom w:val="single" w:sz="6" w:space="0" w:color="C0C0C0"/>
              <w:right w:val="single" w:sz="6" w:space="0" w:color="C0C0C0"/>
            </w:tcBorders>
          </w:tcPr>
          <w:p w:rsidR="00C30EB0" w:rsidRDefault="00C30EB0" w:rsidP="002F5AB2">
            <w:pPr>
              <w:pStyle w:val="hdr1"/>
              <w:ind w:left="0"/>
              <w:rPr>
                <w:rFonts w:ascii="Times New Roman" w:hAnsi="Times New Roman"/>
                <w:i w:val="0"/>
                <w:sz w:val="20"/>
              </w:rPr>
            </w:pPr>
            <w:r>
              <w:rPr>
                <w:rFonts w:ascii="Times New Roman" w:hAnsi="Times New Roman"/>
                <w:i w:val="0"/>
                <w:sz w:val="20"/>
              </w:rPr>
              <w:t>Lili Huang</w:t>
            </w:r>
          </w:p>
        </w:tc>
      </w:tr>
      <w:tr w:rsidR="00D9036B" w:rsidRPr="00566C25" w:rsidTr="00FD7643">
        <w:tc>
          <w:tcPr>
            <w:tcW w:w="1440" w:type="dxa"/>
            <w:tcBorders>
              <w:top w:val="single" w:sz="6" w:space="0" w:color="C0C0C0"/>
              <w:left w:val="single" w:sz="6" w:space="0" w:color="C0C0C0"/>
              <w:bottom w:val="single" w:sz="6" w:space="0" w:color="C0C0C0"/>
              <w:right w:val="single" w:sz="6" w:space="0" w:color="C0C0C0"/>
            </w:tcBorders>
          </w:tcPr>
          <w:p w:rsidR="00D9036B" w:rsidRDefault="00D9036B" w:rsidP="009734B3">
            <w:pPr>
              <w:pStyle w:val="hdr1"/>
              <w:ind w:left="0"/>
              <w:rPr>
                <w:rFonts w:ascii="Times New Roman" w:hAnsi="Times New Roman"/>
                <w:i w:val="0"/>
                <w:sz w:val="20"/>
              </w:rPr>
            </w:pPr>
            <w:r>
              <w:rPr>
                <w:rFonts w:ascii="Times New Roman" w:hAnsi="Times New Roman"/>
                <w:i w:val="0"/>
                <w:sz w:val="20"/>
              </w:rPr>
              <w:t>12/06/2016</w:t>
            </w:r>
          </w:p>
        </w:tc>
        <w:tc>
          <w:tcPr>
            <w:tcW w:w="9198" w:type="dxa"/>
            <w:tcBorders>
              <w:top w:val="single" w:sz="6" w:space="0" w:color="C0C0C0"/>
              <w:left w:val="single" w:sz="6" w:space="0" w:color="C0C0C0"/>
              <w:bottom w:val="single" w:sz="6" w:space="0" w:color="C0C0C0"/>
              <w:right w:val="single" w:sz="6" w:space="0" w:color="C0C0C0"/>
            </w:tcBorders>
          </w:tcPr>
          <w:p w:rsidR="00D9036B" w:rsidRDefault="00D9036B"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 xml:space="preserve">TFS 3878 - </w:t>
            </w:r>
            <w:r w:rsidR="005C786F" w:rsidRPr="005C786F">
              <w:rPr>
                <w:rFonts w:ascii="Segoe UI" w:hAnsi="Segoe UI" w:cs="Segoe UI"/>
                <w:i w:val="0"/>
                <w:color w:val="000000"/>
                <w:sz w:val="18"/>
                <w:szCs w:val="18"/>
              </w:rPr>
              <w:t>Email comments entered by CSRs to hierarchy when logs are completed</w:t>
            </w:r>
          </w:p>
          <w:p w:rsidR="006D3455" w:rsidRDefault="006D345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ECUIDASH68</w:t>
            </w:r>
          </w:p>
        </w:tc>
        <w:tc>
          <w:tcPr>
            <w:tcW w:w="3150" w:type="dxa"/>
            <w:tcBorders>
              <w:top w:val="single" w:sz="6" w:space="0" w:color="C0C0C0"/>
              <w:left w:val="single" w:sz="6" w:space="0" w:color="C0C0C0"/>
              <w:bottom w:val="single" w:sz="6" w:space="0" w:color="C0C0C0"/>
              <w:right w:val="single" w:sz="6" w:space="0" w:color="C0C0C0"/>
            </w:tcBorders>
          </w:tcPr>
          <w:p w:rsidR="00D9036B" w:rsidRDefault="005C786F" w:rsidP="002F5AB2">
            <w:pPr>
              <w:pStyle w:val="hdr1"/>
              <w:ind w:left="0"/>
              <w:rPr>
                <w:rFonts w:ascii="Times New Roman" w:hAnsi="Times New Roman"/>
                <w:i w:val="0"/>
                <w:sz w:val="20"/>
              </w:rPr>
            </w:pPr>
            <w:r>
              <w:rPr>
                <w:rFonts w:ascii="Times New Roman" w:hAnsi="Times New Roman"/>
                <w:i w:val="0"/>
                <w:sz w:val="20"/>
              </w:rPr>
              <w:t>Lili Huang</w:t>
            </w:r>
          </w:p>
        </w:tc>
      </w:tr>
      <w:tr w:rsidR="004D69B0" w:rsidRPr="00566C25" w:rsidTr="00FD7643">
        <w:tc>
          <w:tcPr>
            <w:tcW w:w="1440" w:type="dxa"/>
            <w:tcBorders>
              <w:top w:val="single" w:sz="6" w:space="0" w:color="C0C0C0"/>
              <w:left w:val="single" w:sz="6" w:space="0" w:color="C0C0C0"/>
              <w:bottom w:val="single" w:sz="6" w:space="0" w:color="C0C0C0"/>
              <w:right w:val="single" w:sz="6" w:space="0" w:color="C0C0C0"/>
            </w:tcBorders>
          </w:tcPr>
          <w:p w:rsidR="004D69B0" w:rsidRDefault="004D69B0" w:rsidP="009734B3">
            <w:pPr>
              <w:pStyle w:val="hdr1"/>
              <w:ind w:left="0"/>
              <w:rPr>
                <w:rFonts w:ascii="Times New Roman" w:hAnsi="Times New Roman"/>
                <w:i w:val="0"/>
                <w:sz w:val="20"/>
              </w:rPr>
            </w:pPr>
            <w:r>
              <w:rPr>
                <w:rFonts w:ascii="Times New Roman" w:hAnsi="Times New Roman"/>
                <w:i w:val="0"/>
                <w:sz w:val="20"/>
              </w:rPr>
              <w:t>2/1/2017</w:t>
            </w:r>
          </w:p>
        </w:tc>
        <w:tc>
          <w:tcPr>
            <w:tcW w:w="9198" w:type="dxa"/>
            <w:tcBorders>
              <w:top w:val="single" w:sz="6" w:space="0" w:color="C0C0C0"/>
              <w:left w:val="single" w:sz="6" w:space="0" w:color="C0C0C0"/>
              <w:bottom w:val="single" w:sz="6" w:space="0" w:color="C0C0C0"/>
              <w:right w:val="single" w:sz="6" w:space="0" w:color="C0C0C0"/>
            </w:tcBorders>
          </w:tcPr>
          <w:p w:rsidR="004D69B0" w:rsidRDefault="004D69B0"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5404 – Allow users with job codes starting “WPOP” to access Historical Dashboard</w:t>
            </w:r>
          </w:p>
        </w:tc>
        <w:tc>
          <w:tcPr>
            <w:tcW w:w="3150" w:type="dxa"/>
            <w:tcBorders>
              <w:top w:val="single" w:sz="6" w:space="0" w:color="C0C0C0"/>
              <w:left w:val="single" w:sz="6" w:space="0" w:color="C0C0C0"/>
              <w:bottom w:val="single" w:sz="6" w:space="0" w:color="C0C0C0"/>
              <w:right w:val="single" w:sz="6" w:space="0" w:color="C0C0C0"/>
            </w:tcBorders>
          </w:tcPr>
          <w:p w:rsidR="004D69B0" w:rsidRDefault="004D69B0" w:rsidP="002F5AB2">
            <w:pPr>
              <w:pStyle w:val="hdr1"/>
              <w:ind w:left="0"/>
              <w:rPr>
                <w:rFonts w:ascii="Times New Roman" w:hAnsi="Times New Roman"/>
                <w:i w:val="0"/>
                <w:sz w:val="20"/>
              </w:rPr>
            </w:pPr>
            <w:r>
              <w:rPr>
                <w:rFonts w:ascii="Times New Roman" w:hAnsi="Times New Roman"/>
                <w:i w:val="0"/>
                <w:sz w:val="20"/>
              </w:rPr>
              <w:t>Lili Huang</w:t>
            </w:r>
          </w:p>
        </w:tc>
      </w:tr>
      <w:tr w:rsidR="00425CBC"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5CBC" w:rsidRDefault="00425CBC" w:rsidP="009734B3">
            <w:pPr>
              <w:pStyle w:val="hdr1"/>
              <w:ind w:left="0"/>
              <w:rPr>
                <w:rFonts w:ascii="Times New Roman" w:hAnsi="Times New Roman"/>
                <w:i w:val="0"/>
                <w:sz w:val="20"/>
              </w:rPr>
            </w:pPr>
            <w:r>
              <w:rPr>
                <w:rFonts w:ascii="Times New Roman" w:hAnsi="Times New Roman"/>
                <w:i w:val="0"/>
                <w:sz w:val="20"/>
              </w:rPr>
              <w:t>4/14/2017</w:t>
            </w:r>
          </w:p>
        </w:tc>
        <w:tc>
          <w:tcPr>
            <w:tcW w:w="9198" w:type="dxa"/>
            <w:tcBorders>
              <w:top w:val="single" w:sz="6" w:space="0" w:color="C0C0C0"/>
              <w:left w:val="single" w:sz="6" w:space="0" w:color="C0C0C0"/>
              <w:bottom w:val="single" w:sz="6" w:space="0" w:color="C0C0C0"/>
              <w:right w:val="single" w:sz="6" w:space="0" w:color="C0C0C0"/>
            </w:tcBorders>
          </w:tcPr>
          <w:p w:rsidR="00425CBC" w:rsidRDefault="00425CBC" w:rsidP="004308F1">
            <w:pPr>
              <w:pStyle w:val="hdr1"/>
              <w:ind w:left="0"/>
              <w:rPr>
                <w:rFonts w:ascii="Segoe UI" w:hAnsi="Segoe UI" w:cs="Segoe UI"/>
                <w:i w:val="0"/>
                <w:color w:val="000000"/>
                <w:sz w:val="18"/>
                <w:szCs w:val="18"/>
              </w:rPr>
            </w:pPr>
            <w:r w:rsidRPr="00425CBC">
              <w:rPr>
                <w:rFonts w:ascii="Segoe UI" w:hAnsi="Segoe UI" w:cs="Segoe UI"/>
                <w:i w:val="0"/>
                <w:color w:val="000000"/>
                <w:sz w:val="18"/>
                <w:szCs w:val="18"/>
              </w:rPr>
              <w:t>TFS 6188 – New data feed through OMR for CSRs exceeding the number of breaks and the length of breaks</w:t>
            </w:r>
          </w:p>
          <w:p w:rsidR="00855CB2" w:rsidRPr="00425CBC" w:rsidRDefault="00855CB2"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ECUIDASH70</w:t>
            </w:r>
          </w:p>
        </w:tc>
        <w:tc>
          <w:tcPr>
            <w:tcW w:w="3150" w:type="dxa"/>
            <w:tcBorders>
              <w:top w:val="single" w:sz="6" w:space="0" w:color="C0C0C0"/>
              <w:left w:val="single" w:sz="6" w:space="0" w:color="C0C0C0"/>
              <w:bottom w:val="single" w:sz="6" w:space="0" w:color="C0C0C0"/>
              <w:right w:val="single" w:sz="6" w:space="0" w:color="C0C0C0"/>
            </w:tcBorders>
          </w:tcPr>
          <w:p w:rsidR="00425CBC" w:rsidRDefault="00425CBC" w:rsidP="002F5AB2">
            <w:pPr>
              <w:pStyle w:val="hdr1"/>
              <w:ind w:left="0"/>
              <w:rPr>
                <w:rFonts w:ascii="Times New Roman" w:hAnsi="Times New Roman"/>
                <w:i w:val="0"/>
                <w:sz w:val="20"/>
              </w:rPr>
            </w:pPr>
            <w:r>
              <w:rPr>
                <w:rFonts w:ascii="Times New Roman" w:hAnsi="Times New Roman"/>
                <w:i w:val="0"/>
                <w:sz w:val="20"/>
              </w:rPr>
              <w:t>Lili Huang</w:t>
            </w:r>
          </w:p>
        </w:tc>
      </w:tr>
      <w:tr w:rsidR="00F27F8D" w:rsidRPr="00566C25" w:rsidTr="00FD7643">
        <w:tc>
          <w:tcPr>
            <w:tcW w:w="1440" w:type="dxa"/>
            <w:tcBorders>
              <w:top w:val="single" w:sz="6" w:space="0" w:color="C0C0C0"/>
              <w:left w:val="single" w:sz="6" w:space="0" w:color="C0C0C0"/>
              <w:bottom w:val="single" w:sz="6" w:space="0" w:color="C0C0C0"/>
              <w:right w:val="single" w:sz="6" w:space="0" w:color="C0C0C0"/>
            </w:tcBorders>
          </w:tcPr>
          <w:p w:rsidR="00F27F8D" w:rsidRDefault="00F27F8D" w:rsidP="009734B3">
            <w:pPr>
              <w:pStyle w:val="hdr1"/>
              <w:ind w:left="0"/>
              <w:rPr>
                <w:rFonts w:ascii="Times New Roman" w:hAnsi="Times New Roman"/>
                <w:i w:val="0"/>
                <w:sz w:val="20"/>
              </w:rPr>
            </w:pPr>
            <w:r>
              <w:rPr>
                <w:rFonts w:ascii="Times New Roman" w:hAnsi="Times New Roman"/>
                <w:i w:val="0"/>
                <w:sz w:val="20"/>
              </w:rPr>
              <w:t>4/21/2017</w:t>
            </w:r>
          </w:p>
        </w:tc>
        <w:tc>
          <w:tcPr>
            <w:tcW w:w="9198" w:type="dxa"/>
            <w:tcBorders>
              <w:top w:val="single" w:sz="6" w:space="0" w:color="C0C0C0"/>
              <w:left w:val="single" w:sz="6" w:space="0" w:color="C0C0C0"/>
              <w:bottom w:val="single" w:sz="6" w:space="0" w:color="C0C0C0"/>
              <w:right w:val="single" w:sz="6" w:space="0" w:color="C0C0C0"/>
            </w:tcBorders>
          </w:tcPr>
          <w:p w:rsidR="00F27F8D" w:rsidRDefault="00F27F8D"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6392 – Add OMR Break feeds (BRN and BRL) to Quality module</w:t>
            </w:r>
          </w:p>
          <w:p w:rsidR="00091A99" w:rsidRPr="00425CBC" w:rsidRDefault="00091A99"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ECUIDASH71</w:t>
            </w:r>
          </w:p>
        </w:tc>
        <w:tc>
          <w:tcPr>
            <w:tcW w:w="3150" w:type="dxa"/>
            <w:tcBorders>
              <w:top w:val="single" w:sz="6" w:space="0" w:color="C0C0C0"/>
              <w:left w:val="single" w:sz="6" w:space="0" w:color="C0C0C0"/>
              <w:bottom w:val="single" w:sz="6" w:space="0" w:color="C0C0C0"/>
              <w:right w:val="single" w:sz="6" w:space="0" w:color="C0C0C0"/>
            </w:tcBorders>
          </w:tcPr>
          <w:p w:rsidR="00F27F8D" w:rsidRDefault="00F27F8D" w:rsidP="002F5AB2">
            <w:pPr>
              <w:pStyle w:val="hdr1"/>
              <w:ind w:left="0"/>
              <w:rPr>
                <w:rFonts w:ascii="Times New Roman" w:hAnsi="Times New Roman"/>
                <w:i w:val="0"/>
                <w:sz w:val="20"/>
              </w:rPr>
            </w:pPr>
            <w:r>
              <w:rPr>
                <w:rFonts w:ascii="Times New Roman" w:hAnsi="Times New Roman"/>
                <w:i w:val="0"/>
                <w:sz w:val="20"/>
              </w:rPr>
              <w:t>Lili Huang</w:t>
            </w:r>
          </w:p>
        </w:tc>
      </w:tr>
      <w:tr w:rsidR="000B4F6A" w:rsidRPr="00566C25" w:rsidTr="00FD7643">
        <w:tc>
          <w:tcPr>
            <w:tcW w:w="1440" w:type="dxa"/>
            <w:tcBorders>
              <w:top w:val="single" w:sz="6" w:space="0" w:color="C0C0C0"/>
              <w:left w:val="single" w:sz="6" w:space="0" w:color="C0C0C0"/>
              <w:bottom w:val="single" w:sz="6" w:space="0" w:color="C0C0C0"/>
              <w:right w:val="single" w:sz="6" w:space="0" w:color="C0C0C0"/>
            </w:tcBorders>
          </w:tcPr>
          <w:p w:rsidR="000B4F6A" w:rsidRDefault="000B4F6A" w:rsidP="009734B3">
            <w:pPr>
              <w:pStyle w:val="hdr1"/>
              <w:ind w:left="0"/>
              <w:rPr>
                <w:rFonts w:ascii="Times New Roman" w:hAnsi="Times New Roman"/>
                <w:i w:val="0"/>
                <w:sz w:val="20"/>
              </w:rPr>
            </w:pPr>
            <w:r>
              <w:rPr>
                <w:rFonts w:ascii="Times New Roman" w:hAnsi="Times New Roman"/>
                <w:i w:val="0"/>
                <w:sz w:val="20"/>
              </w:rPr>
              <w:t>6/1/2017</w:t>
            </w:r>
          </w:p>
        </w:tc>
        <w:tc>
          <w:tcPr>
            <w:tcW w:w="9198" w:type="dxa"/>
            <w:tcBorders>
              <w:top w:val="single" w:sz="6" w:space="0" w:color="C0C0C0"/>
              <w:left w:val="single" w:sz="6" w:space="0" w:color="C0C0C0"/>
              <w:bottom w:val="single" w:sz="6" w:space="0" w:color="C0C0C0"/>
              <w:right w:val="single" w:sz="6" w:space="0" w:color="C0C0C0"/>
            </w:tcBorders>
          </w:tcPr>
          <w:p w:rsidR="000B4F6A" w:rsidRDefault="000B4F6A"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6881 – Add new main non coachable reasons for OMR IAE logs</w:t>
            </w:r>
          </w:p>
          <w:p w:rsidR="00212722" w:rsidRDefault="00212722"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ECUIDASH72</w:t>
            </w:r>
          </w:p>
        </w:tc>
        <w:tc>
          <w:tcPr>
            <w:tcW w:w="3150" w:type="dxa"/>
            <w:tcBorders>
              <w:top w:val="single" w:sz="6" w:space="0" w:color="C0C0C0"/>
              <w:left w:val="single" w:sz="6" w:space="0" w:color="C0C0C0"/>
              <w:bottom w:val="single" w:sz="6" w:space="0" w:color="C0C0C0"/>
              <w:right w:val="single" w:sz="6" w:space="0" w:color="C0C0C0"/>
            </w:tcBorders>
          </w:tcPr>
          <w:p w:rsidR="000B4F6A" w:rsidRDefault="000B4F6A" w:rsidP="002F5AB2">
            <w:pPr>
              <w:pStyle w:val="hdr1"/>
              <w:ind w:left="0"/>
              <w:rPr>
                <w:rFonts w:ascii="Times New Roman" w:hAnsi="Times New Roman"/>
                <w:i w:val="0"/>
                <w:sz w:val="20"/>
              </w:rPr>
            </w:pPr>
            <w:r>
              <w:rPr>
                <w:rFonts w:ascii="Times New Roman" w:hAnsi="Times New Roman"/>
                <w:i w:val="0"/>
                <w:sz w:val="20"/>
              </w:rPr>
              <w:t>Lili Huang</w:t>
            </w:r>
          </w:p>
        </w:tc>
      </w:tr>
      <w:tr w:rsidR="004E6E51" w:rsidRPr="00566C25" w:rsidTr="00FD7643">
        <w:tc>
          <w:tcPr>
            <w:tcW w:w="1440" w:type="dxa"/>
            <w:tcBorders>
              <w:top w:val="single" w:sz="6" w:space="0" w:color="C0C0C0"/>
              <w:left w:val="single" w:sz="6" w:space="0" w:color="C0C0C0"/>
              <w:bottom w:val="single" w:sz="6" w:space="0" w:color="C0C0C0"/>
              <w:right w:val="single" w:sz="6" w:space="0" w:color="C0C0C0"/>
            </w:tcBorders>
          </w:tcPr>
          <w:p w:rsidR="004E6E51" w:rsidRDefault="004E6E51" w:rsidP="009734B3">
            <w:pPr>
              <w:pStyle w:val="hdr1"/>
              <w:ind w:left="0"/>
              <w:rPr>
                <w:rFonts w:ascii="Times New Roman" w:hAnsi="Times New Roman"/>
                <w:i w:val="0"/>
                <w:sz w:val="20"/>
              </w:rPr>
            </w:pPr>
            <w:r>
              <w:rPr>
                <w:rFonts w:ascii="Times New Roman" w:hAnsi="Times New Roman"/>
                <w:i w:val="0"/>
                <w:sz w:val="20"/>
              </w:rPr>
              <w:t>6/2/2017</w:t>
            </w:r>
          </w:p>
        </w:tc>
        <w:tc>
          <w:tcPr>
            <w:tcW w:w="9198" w:type="dxa"/>
            <w:tcBorders>
              <w:top w:val="single" w:sz="6" w:space="0" w:color="C0C0C0"/>
              <w:left w:val="single" w:sz="6" w:space="0" w:color="C0C0C0"/>
              <w:bottom w:val="single" w:sz="6" w:space="0" w:color="C0C0C0"/>
              <w:right w:val="single" w:sz="6" w:space="0" w:color="C0C0C0"/>
            </w:tcBorders>
          </w:tcPr>
          <w:p w:rsidR="004E6E51" w:rsidRDefault="004E6E51"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6197 – Request for two new feeds from Performance Scorecard</w:t>
            </w:r>
          </w:p>
          <w:p w:rsidR="000A0195" w:rsidRDefault="000A019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ECUIDASH73</w:t>
            </w:r>
          </w:p>
        </w:tc>
        <w:tc>
          <w:tcPr>
            <w:tcW w:w="3150" w:type="dxa"/>
            <w:tcBorders>
              <w:top w:val="single" w:sz="6" w:space="0" w:color="C0C0C0"/>
              <w:left w:val="single" w:sz="6" w:space="0" w:color="C0C0C0"/>
              <w:bottom w:val="single" w:sz="6" w:space="0" w:color="C0C0C0"/>
              <w:right w:val="single" w:sz="6" w:space="0" w:color="C0C0C0"/>
            </w:tcBorders>
          </w:tcPr>
          <w:p w:rsidR="004E6E51" w:rsidRDefault="004E6E51" w:rsidP="002F5AB2">
            <w:pPr>
              <w:pStyle w:val="hdr1"/>
              <w:ind w:left="0"/>
              <w:rPr>
                <w:rFonts w:ascii="Times New Roman" w:hAnsi="Times New Roman"/>
                <w:i w:val="0"/>
                <w:sz w:val="20"/>
              </w:rPr>
            </w:pPr>
            <w:r>
              <w:rPr>
                <w:rFonts w:ascii="Times New Roman" w:hAnsi="Times New Roman"/>
                <w:i w:val="0"/>
                <w:sz w:val="20"/>
              </w:rPr>
              <w:t>Lili Huang</w:t>
            </w:r>
          </w:p>
        </w:tc>
      </w:tr>
      <w:tr w:rsidR="00C6764A" w:rsidRPr="00566C25" w:rsidTr="00FD7643">
        <w:tc>
          <w:tcPr>
            <w:tcW w:w="1440" w:type="dxa"/>
            <w:tcBorders>
              <w:top w:val="single" w:sz="6" w:space="0" w:color="C0C0C0"/>
              <w:left w:val="single" w:sz="6" w:space="0" w:color="C0C0C0"/>
              <w:bottom w:val="single" w:sz="6" w:space="0" w:color="C0C0C0"/>
              <w:right w:val="single" w:sz="6" w:space="0" w:color="C0C0C0"/>
            </w:tcBorders>
          </w:tcPr>
          <w:p w:rsidR="00C6764A" w:rsidRDefault="00C6764A" w:rsidP="009734B3">
            <w:pPr>
              <w:pStyle w:val="hdr1"/>
              <w:ind w:left="0"/>
              <w:rPr>
                <w:rFonts w:ascii="Times New Roman" w:hAnsi="Times New Roman"/>
                <w:i w:val="0"/>
                <w:sz w:val="20"/>
              </w:rPr>
            </w:pPr>
            <w:r>
              <w:rPr>
                <w:rFonts w:ascii="Times New Roman" w:hAnsi="Times New Roman"/>
                <w:i w:val="0"/>
                <w:sz w:val="20"/>
              </w:rPr>
              <w:t>7/25/2017</w:t>
            </w:r>
          </w:p>
        </w:tc>
        <w:tc>
          <w:tcPr>
            <w:tcW w:w="9198" w:type="dxa"/>
            <w:tcBorders>
              <w:top w:val="single" w:sz="6" w:space="0" w:color="C0C0C0"/>
              <w:left w:val="single" w:sz="6" w:space="0" w:color="C0C0C0"/>
              <w:bottom w:val="single" w:sz="6" w:space="0" w:color="C0C0C0"/>
              <w:right w:val="single" w:sz="6" w:space="0" w:color="C0C0C0"/>
            </w:tcBorders>
          </w:tcPr>
          <w:p w:rsidR="00C6764A" w:rsidRDefault="00C6764A"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7306 – Integrate two new feeds from ETS (HNC, ICC)</w:t>
            </w:r>
          </w:p>
          <w:p w:rsidR="00741F91" w:rsidRDefault="00741F91"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ECUIDASH74</w:t>
            </w:r>
          </w:p>
        </w:tc>
        <w:tc>
          <w:tcPr>
            <w:tcW w:w="3150" w:type="dxa"/>
            <w:tcBorders>
              <w:top w:val="single" w:sz="6" w:space="0" w:color="C0C0C0"/>
              <w:left w:val="single" w:sz="6" w:space="0" w:color="C0C0C0"/>
              <w:bottom w:val="single" w:sz="6" w:space="0" w:color="C0C0C0"/>
              <w:right w:val="single" w:sz="6" w:space="0" w:color="C0C0C0"/>
            </w:tcBorders>
          </w:tcPr>
          <w:p w:rsidR="00C6764A" w:rsidRDefault="00C6764A" w:rsidP="002F5AB2">
            <w:pPr>
              <w:pStyle w:val="hdr1"/>
              <w:ind w:left="0"/>
              <w:rPr>
                <w:rFonts w:ascii="Times New Roman" w:hAnsi="Times New Roman"/>
                <w:i w:val="0"/>
                <w:sz w:val="20"/>
              </w:rPr>
            </w:pPr>
            <w:r>
              <w:rPr>
                <w:rFonts w:ascii="Times New Roman" w:hAnsi="Times New Roman"/>
                <w:i w:val="0"/>
                <w:sz w:val="20"/>
              </w:rPr>
              <w:t>Lili Huang</w:t>
            </w:r>
          </w:p>
        </w:tc>
      </w:tr>
      <w:tr w:rsidR="00BD6B60" w:rsidRPr="00566C25" w:rsidTr="00FD7643">
        <w:tc>
          <w:tcPr>
            <w:tcW w:w="1440" w:type="dxa"/>
            <w:tcBorders>
              <w:top w:val="single" w:sz="6" w:space="0" w:color="C0C0C0"/>
              <w:left w:val="single" w:sz="6" w:space="0" w:color="C0C0C0"/>
              <w:bottom w:val="single" w:sz="6" w:space="0" w:color="C0C0C0"/>
              <w:right w:val="single" w:sz="6" w:space="0" w:color="C0C0C0"/>
            </w:tcBorders>
          </w:tcPr>
          <w:p w:rsidR="00BD6B60" w:rsidRDefault="00BD6B60" w:rsidP="009734B3">
            <w:pPr>
              <w:pStyle w:val="hdr1"/>
              <w:ind w:left="0"/>
              <w:rPr>
                <w:rFonts w:ascii="Times New Roman" w:hAnsi="Times New Roman"/>
                <w:i w:val="0"/>
                <w:sz w:val="20"/>
              </w:rPr>
            </w:pPr>
            <w:r>
              <w:rPr>
                <w:rFonts w:ascii="Times New Roman" w:hAnsi="Times New Roman"/>
                <w:i w:val="0"/>
                <w:sz w:val="20"/>
              </w:rPr>
              <w:lastRenderedPageBreak/>
              <w:t>9/8/2017</w:t>
            </w:r>
          </w:p>
        </w:tc>
        <w:tc>
          <w:tcPr>
            <w:tcW w:w="9198" w:type="dxa"/>
            <w:tcBorders>
              <w:top w:val="single" w:sz="6" w:space="0" w:color="C0C0C0"/>
              <w:left w:val="single" w:sz="6" w:space="0" w:color="C0C0C0"/>
              <w:bottom w:val="single" w:sz="6" w:space="0" w:color="C0C0C0"/>
              <w:right w:val="single" w:sz="6" w:space="0" w:color="C0C0C0"/>
            </w:tcBorders>
          </w:tcPr>
          <w:p w:rsidR="00BD6B60" w:rsidRDefault="00BD6B60"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8107 – New Attendance Discrepancy feed</w:t>
            </w:r>
          </w:p>
          <w:p w:rsidR="00433A4B" w:rsidRDefault="00433A4B"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ECUIDASH75</w:t>
            </w:r>
          </w:p>
        </w:tc>
        <w:tc>
          <w:tcPr>
            <w:tcW w:w="3150" w:type="dxa"/>
            <w:tcBorders>
              <w:top w:val="single" w:sz="6" w:space="0" w:color="C0C0C0"/>
              <w:left w:val="single" w:sz="6" w:space="0" w:color="C0C0C0"/>
              <w:bottom w:val="single" w:sz="6" w:space="0" w:color="C0C0C0"/>
              <w:right w:val="single" w:sz="6" w:space="0" w:color="C0C0C0"/>
            </w:tcBorders>
          </w:tcPr>
          <w:p w:rsidR="00BD6B60" w:rsidRDefault="00BD6B60" w:rsidP="002F5AB2">
            <w:pPr>
              <w:pStyle w:val="hdr1"/>
              <w:ind w:left="0"/>
              <w:rPr>
                <w:rFonts w:ascii="Times New Roman" w:hAnsi="Times New Roman"/>
                <w:i w:val="0"/>
                <w:sz w:val="20"/>
              </w:rPr>
            </w:pPr>
            <w:r>
              <w:rPr>
                <w:rFonts w:ascii="Times New Roman" w:hAnsi="Times New Roman"/>
                <w:i w:val="0"/>
                <w:sz w:val="20"/>
              </w:rPr>
              <w:t>Lili Huang</w:t>
            </w:r>
          </w:p>
        </w:tc>
      </w:tr>
      <w:tr w:rsidR="002F0492" w:rsidRPr="00566C25" w:rsidTr="00FD7643">
        <w:trPr>
          <w:ins w:id="15" w:author="Huang, Lili" w:date="2017-10-12T12:52:00Z"/>
        </w:trPr>
        <w:tc>
          <w:tcPr>
            <w:tcW w:w="1440" w:type="dxa"/>
            <w:tcBorders>
              <w:top w:val="single" w:sz="6" w:space="0" w:color="C0C0C0"/>
              <w:left w:val="single" w:sz="6" w:space="0" w:color="C0C0C0"/>
              <w:bottom w:val="single" w:sz="6" w:space="0" w:color="C0C0C0"/>
              <w:right w:val="single" w:sz="6" w:space="0" w:color="C0C0C0"/>
            </w:tcBorders>
          </w:tcPr>
          <w:p w:rsidR="002F0492" w:rsidRDefault="002F0492" w:rsidP="009734B3">
            <w:pPr>
              <w:pStyle w:val="hdr1"/>
              <w:ind w:left="0"/>
              <w:rPr>
                <w:ins w:id="16" w:author="Huang, Lili" w:date="2017-10-12T12:52:00Z"/>
                <w:rFonts w:ascii="Times New Roman" w:hAnsi="Times New Roman"/>
                <w:i w:val="0"/>
                <w:sz w:val="20"/>
              </w:rPr>
            </w:pPr>
            <w:ins w:id="17" w:author="Huang, Lili" w:date="2017-10-12T12:52:00Z">
              <w:r>
                <w:rPr>
                  <w:rFonts w:ascii="Times New Roman" w:hAnsi="Times New Roman"/>
                  <w:i w:val="0"/>
                  <w:sz w:val="20"/>
                </w:rPr>
                <w:t>10/12/2017</w:t>
              </w:r>
            </w:ins>
          </w:p>
        </w:tc>
        <w:tc>
          <w:tcPr>
            <w:tcW w:w="9198" w:type="dxa"/>
            <w:tcBorders>
              <w:top w:val="single" w:sz="6" w:space="0" w:color="C0C0C0"/>
              <w:left w:val="single" w:sz="6" w:space="0" w:color="C0C0C0"/>
              <w:bottom w:val="single" w:sz="6" w:space="0" w:color="C0C0C0"/>
              <w:right w:val="single" w:sz="6" w:space="0" w:color="C0C0C0"/>
            </w:tcBorders>
          </w:tcPr>
          <w:p w:rsidR="002F0492" w:rsidRDefault="002F0492" w:rsidP="004308F1">
            <w:pPr>
              <w:pStyle w:val="hdr1"/>
              <w:ind w:left="0"/>
              <w:rPr>
                <w:ins w:id="18" w:author="Huang, Lili" w:date="2017-10-12T12:53:00Z"/>
                <w:rFonts w:ascii="Segoe UI" w:hAnsi="Segoe UI" w:cs="Segoe UI"/>
                <w:i w:val="0"/>
                <w:color w:val="000000"/>
                <w:sz w:val="18"/>
                <w:szCs w:val="18"/>
              </w:rPr>
            </w:pPr>
            <w:ins w:id="19" w:author="Huang, Lili" w:date="2017-10-12T12:52:00Z">
              <w:r>
                <w:rPr>
                  <w:rFonts w:ascii="Segoe UI" w:hAnsi="Segoe UI" w:cs="Segoe UI"/>
                  <w:i w:val="0"/>
                  <w:color w:val="000000"/>
                  <w:sz w:val="18"/>
                  <w:szCs w:val="18"/>
                </w:rPr>
                <w:t>TFS 8710 – Changes to the Discrepancy DTT feed</w:t>
              </w:r>
            </w:ins>
          </w:p>
          <w:p w:rsidR="00A4751F" w:rsidRDefault="00A4751F" w:rsidP="004308F1">
            <w:pPr>
              <w:pStyle w:val="hdr1"/>
              <w:ind w:left="0"/>
              <w:rPr>
                <w:ins w:id="20" w:author="Huang, Lili" w:date="2017-10-12T12:52:00Z"/>
                <w:rFonts w:ascii="Segoe UI" w:hAnsi="Segoe UI" w:cs="Segoe UI"/>
                <w:i w:val="0"/>
                <w:color w:val="000000"/>
                <w:sz w:val="18"/>
                <w:szCs w:val="18"/>
              </w:rPr>
            </w:pPr>
            <w:ins w:id="21" w:author="Huang, Lili" w:date="2017-10-12T12:53:00Z">
              <w:r>
                <w:rPr>
                  <w:rFonts w:ascii="Segoe UI" w:hAnsi="Segoe UI" w:cs="Segoe UI"/>
                  <w:i w:val="0"/>
                  <w:color w:val="000000"/>
                  <w:sz w:val="18"/>
                  <w:szCs w:val="18"/>
                </w:rPr>
                <w:t>Added ECUIDASH76</w:t>
              </w:r>
            </w:ins>
          </w:p>
        </w:tc>
        <w:tc>
          <w:tcPr>
            <w:tcW w:w="3150" w:type="dxa"/>
            <w:tcBorders>
              <w:top w:val="single" w:sz="6" w:space="0" w:color="C0C0C0"/>
              <w:left w:val="single" w:sz="6" w:space="0" w:color="C0C0C0"/>
              <w:bottom w:val="single" w:sz="6" w:space="0" w:color="C0C0C0"/>
              <w:right w:val="single" w:sz="6" w:space="0" w:color="C0C0C0"/>
            </w:tcBorders>
          </w:tcPr>
          <w:p w:rsidR="002F0492" w:rsidRDefault="002F0492" w:rsidP="002F5AB2">
            <w:pPr>
              <w:pStyle w:val="hdr1"/>
              <w:ind w:left="0"/>
              <w:rPr>
                <w:ins w:id="22" w:author="Huang, Lili" w:date="2017-10-12T12:52:00Z"/>
                <w:rFonts w:ascii="Times New Roman" w:hAnsi="Times New Roman"/>
                <w:i w:val="0"/>
                <w:sz w:val="20"/>
              </w:rPr>
            </w:pPr>
            <w:ins w:id="23" w:author="Huang, Lili" w:date="2017-10-12T12:53:00Z">
              <w:r>
                <w:rPr>
                  <w:rFonts w:ascii="Times New Roman" w:hAnsi="Times New Roman"/>
                  <w:i w:val="0"/>
                  <w:sz w:val="20"/>
                </w:rPr>
                <w:t>Lili Huang</w:t>
              </w:r>
            </w:ins>
          </w:p>
        </w:tc>
      </w:tr>
    </w:tbl>
    <w:p w:rsidR="00B54F3A" w:rsidRPr="001114CE" w:rsidRDefault="00B54F3A" w:rsidP="00B54F3A"/>
    <w:p w:rsidR="00A0240F" w:rsidRDefault="00A0240F">
      <w:pPr>
        <w:overflowPunct/>
        <w:autoSpaceDE/>
        <w:autoSpaceDN/>
        <w:adjustRightInd/>
        <w:textAlignment w:val="auto"/>
      </w:pPr>
      <w:r>
        <w:br w:type="page"/>
      </w:r>
    </w:p>
    <w:p w:rsidR="00B54F3A" w:rsidRPr="001114CE" w:rsidRDefault="00B54F3A" w:rsidP="00B54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EF09C5">
        <w:tc>
          <w:tcPr>
            <w:tcW w:w="2628" w:type="dxa"/>
          </w:tcPr>
          <w:p w:rsidR="00E355DE" w:rsidRPr="001114CE" w:rsidRDefault="00E355DE" w:rsidP="00422505">
            <w:pPr>
              <w:rPr>
                <w:b/>
                <w:sz w:val="22"/>
                <w:szCs w:val="22"/>
              </w:rPr>
            </w:pPr>
            <w:r w:rsidRPr="001114CE">
              <w:rPr>
                <w:b/>
                <w:sz w:val="22"/>
                <w:szCs w:val="22"/>
              </w:rPr>
              <w:t>Scope</w:t>
            </w:r>
          </w:p>
        </w:tc>
        <w:tc>
          <w:tcPr>
            <w:tcW w:w="11160" w:type="dxa"/>
          </w:tcPr>
          <w:p w:rsidR="00E355DE" w:rsidRPr="007445DB" w:rsidRDefault="00E355DE" w:rsidP="00B472BD">
            <w:pPr>
              <w:rPr>
                <w:b/>
              </w:rPr>
            </w:pPr>
            <w:r w:rsidRPr="007445DB">
              <w:t xml:space="preserve">This </w:t>
            </w:r>
            <w:r w:rsidR="00E863DB" w:rsidRPr="007445DB">
              <w:t xml:space="preserve">document focuses on </w:t>
            </w:r>
            <w:r w:rsidR="001512EF" w:rsidRPr="007445DB">
              <w:t>development</w:t>
            </w:r>
            <w:r w:rsidR="00534A8B" w:rsidRPr="007445DB">
              <w:t xml:space="preserve"> test plan</w:t>
            </w:r>
            <w:r w:rsidR="00E863DB" w:rsidRPr="007445DB">
              <w:t xml:space="preserve"> for the </w:t>
            </w:r>
            <w:proofErr w:type="spellStart"/>
            <w:r w:rsidR="00BB176E" w:rsidRPr="007445DB">
              <w:t>eCoaching</w:t>
            </w:r>
            <w:proofErr w:type="spellEnd"/>
            <w:r w:rsidR="001512EF" w:rsidRPr="007445DB">
              <w:t xml:space="preserve"> </w:t>
            </w:r>
            <w:r w:rsidR="00B472BD" w:rsidRPr="007445DB">
              <w:t>configuration</w:t>
            </w:r>
            <w:r w:rsidR="00E863DB" w:rsidRPr="007445DB">
              <w:t>.</w:t>
            </w:r>
          </w:p>
        </w:tc>
      </w:tr>
    </w:tbl>
    <w:p w:rsidR="00E355DE" w:rsidRPr="001114CE" w:rsidRDefault="00E355DE" w:rsidP="00E355D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B722C2">
        <w:tc>
          <w:tcPr>
            <w:tcW w:w="2628" w:type="dxa"/>
          </w:tcPr>
          <w:p w:rsidR="00E355DE" w:rsidRPr="001114CE" w:rsidRDefault="00E355DE" w:rsidP="00422505">
            <w:pPr>
              <w:rPr>
                <w:b/>
                <w:sz w:val="22"/>
                <w:szCs w:val="22"/>
              </w:rPr>
            </w:pPr>
            <w:r w:rsidRPr="001114CE">
              <w:rPr>
                <w:b/>
                <w:sz w:val="22"/>
                <w:szCs w:val="22"/>
              </w:rPr>
              <w:t>Purpose</w:t>
            </w:r>
          </w:p>
        </w:tc>
        <w:tc>
          <w:tcPr>
            <w:tcW w:w="11160" w:type="dxa"/>
          </w:tcPr>
          <w:p w:rsidR="00E355DE" w:rsidRPr="007445DB" w:rsidRDefault="00E355DE" w:rsidP="00B472BD">
            <w:pPr>
              <w:rPr>
                <w:b/>
              </w:rPr>
            </w:pPr>
            <w:r w:rsidRPr="007445DB">
              <w:rPr>
                <w:rFonts w:eastAsia="MS Mincho"/>
              </w:rPr>
              <w:t>The purpose of the</w:t>
            </w:r>
            <w:r w:rsidR="00E863DB" w:rsidRPr="007445DB">
              <w:rPr>
                <w:rFonts w:eastAsia="MS Mincho"/>
              </w:rPr>
              <w:t xml:space="preserve"> </w:t>
            </w:r>
            <w:proofErr w:type="spellStart"/>
            <w:r w:rsidR="00BB176E" w:rsidRPr="007445DB">
              <w:rPr>
                <w:rFonts w:eastAsia="MS Mincho"/>
              </w:rPr>
              <w:t>eCoaching</w:t>
            </w:r>
            <w:proofErr w:type="spellEnd"/>
            <w:r w:rsidR="00534A8B" w:rsidRPr="007445DB">
              <w:rPr>
                <w:rFonts w:eastAsia="MS Mincho"/>
              </w:rPr>
              <w:t xml:space="preserve"> Test Plan</w:t>
            </w:r>
            <w:r w:rsidR="00E863DB" w:rsidRPr="007445DB">
              <w:rPr>
                <w:rFonts w:eastAsia="MS Mincho"/>
              </w:rPr>
              <w:t xml:space="preserve"> is to document the specific steps </w:t>
            </w:r>
            <w:r w:rsidR="00534A8B" w:rsidRPr="007445DB">
              <w:rPr>
                <w:rFonts w:eastAsia="MS Mincho"/>
              </w:rPr>
              <w:t xml:space="preserve">test that the application </w:t>
            </w:r>
            <w:r w:rsidR="00B472BD" w:rsidRPr="007445DB">
              <w:rPr>
                <w:rFonts w:eastAsia="MS Mincho"/>
              </w:rPr>
              <w:t xml:space="preserve">is functioning </w:t>
            </w:r>
            <w:r w:rsidR="007C2228" w:rsidRPr="007445DB">
              <w:rPr>
                <w:rFonts w:eastAsia="MS Mincho"/>
              </w:rPr>
              <w:t>successfully</w:t>
            </w:r>
            <w:r w:rsidR="00E863DB" w:rsidRPr="007445DB">
              <w:rPr>
                <w:rFonts w:eastAsia="MS Mincho"/>
              </w:rPr>
              <w:t>.</w:t>
            </w:r>
          </w:p>
        </w:tc>
      </w:tr>
    </w:tbl>
    <w:p w:rsidR="00AA3543" w:rsidRDefault="00E355DE" w:rsidP="00AA3543">
      <w:r w:rsidRPr="001114CE">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4A8B" w:rsidRPr="007445DB" w:rsidTr="008F2F22">
        <w:trPr>
          <w:tblHeader/>
          <w:jc w:val="center"/>
        </w:trPr>
        <w:tc>
          <w:tcPr>
            <w:tcW w:w="2549" w:type="dxa"/>
            <w:shd w:val="solid" w:color="auto" w:fill="000000"/>
          </w:tcPr>
          <w:p w:rsidR="00534A8B" w:rsidRPr="007445DB" w:rsidRDefault="00534A8B" w:rsidP="00A64F51">
            <w:pPr>
              <w:numPr>
                <w:ilvl w:val="12"/>
                <w:numId w:val="0"/>
              </w:numPr>
              <w:jc w:val="center"/>
              <w:rPr>
                <w:b/>
                <w:sz w:val="18"/>
              </w:rPr>
            </w:pPr>
            <w:r w:rsidRPr="007445DB">
              <w:rPr>
                <w:b/>
                <w:sz w:val="18"/>
              </w:rPr>
              <w:lastRenderedPageBreak/>
              <w:t>Item</w:t>
            </w:r>
          </w:p>
        </w:tc>
        <w:tc>
          <w:tcPr>
            <w:tcW w:w="10951" w:type="dxa"/>
            <w:shd w:val="solid" w:color="auto" w:fill="000000"/>
          </w:tcPr>
          <w:p w:rsidR="00534A8B" w:rsidRPr="007445DB" w:rsidRDefault="00534A8B" w:rsidP="00A64F51">
            <w:pPr>
              <w:numPr>
                <w:ilvl w:val="12"/>
                <w:numId w:val="0"/>
              </w:numPr>
              <w:jc w:val="center"/>
              <w:rPr>
                <w:b/>
                <w:sz w:val="18"/>
              </w:rPr>
            </w:pPr>
            <w:r w:rsidRPr="007445DB">
              <w:rPr>
                <w:b/>
                <w:sz w:val="18"/>
              </w:rPr>
              <w:t>Description</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Test Case ID</w:t>
            </w:r>
          </w:p>
        </w:tc>
        <w:tc>
          <w:tcPr>
            <w:tcW w:w="10951" w:type="dxa"/>
          </w:tcPr>
          <w:p w:rsidR="00B36792" w:rsidRPr="007445DB" w:rsidRDefault="00B36792" w:rsidP="00B36792">
            <w:r w:rsidRPr="007445DB">
              <w:t>ECUIDASH01</w:t>
            </w:r>
          </w:p>
        </w:tc>
      </w:tr>
      <w:tr w:rsidR="00534A8B" w:rsidRPr="007445DB" w:rsidTr="008F2F22">
        <w:trPr>
          <w:jc w:val="center"/>
        </w:trPr>
        <w:tc>
          <w:tcPr>
            <w:tcW w:w="2549" w:type="dxa"/>
          </w:tcPr>
          <w:p w:rsidR="00534A8B" w:rsidRPr="007445DB" w:rsidRDefault="00534A8B" w:rsidP="00A64F51">
            <w:pPr>
              <w:pStyle w:val="CommentText"/>
              <w:numPr>
                <w:ilvl w:val="12"/>
                <w:numId w:val="0"/>
              </w:numPr>
            </w:pPr>
            <w:r w:rsidRPr="007445DB">
              <w:t>Source Description</w:t>
            </w:r>
          </w:p>
        </w:tc>
        <w:tc>
          <w:tcPr>
            <w:tcW w:w="10951" w:type="dxa"/>
          </w:tcPr>
          <w:p w:rsidR="00534A8B" w:rsidRPr="007445DB" w:rsidRDefault="00B472BD" w:rsidP="00A64F51">
            <w:r w:rsidRPr="007445DB">
              <w:t>New</w:t>
            </w:r>
          </w:p>
        </w:tc>
      </w:tr>
      <w:tr w:rsidR="00534A8B" w:rsidRPr="007445DB" w:rsidTr="008F2F22">
        <w:trPr>
          <w:jc w:val="center"/>
        </w:trPr>
        <w:tc>
          <w:tcPr>
            <w:tcW w:w="2549" w:type="dxa"/>
          </w:tcPr>
          <w:p w:rsidR="00534A8B" w:rsidRPr="007445DB" w:rsidRDefault="001512EF" w:rsidP="00A64F51">
            <w:pPr>
              <w:pStyle w:val="CommentText"/>
              <w:numPr>
                <w:ilvl w:val="12"/>
                <w:numId w:val="0"/>
              </w:numPr>
            </w:pPr>
            <w:r w:rsidRPr="007445DB">
              <w:t>Test Location</w:t>
            </w:r>
          </w:p>
        </w:tc>
        <w:tc>
          <w:tcPr>
            <w:tcW w:w="10951" w:type="dxa"/>
          </w:tcPr>
          <w:p w:rsidR="00534A8B" w:rsidRPr="007445DB" w:rsidRDefault="00BB176E" w:rsidP="00B472BD">
            <w:r w:rsidRPr="007445DB">
              <w:t>https://vacmsmpmd01.vangent.local/</w:t>
            </w:r>
            <w:r w:rsidR="00B36792" w:rsidRPr="007445DB">
              <w:t>coach</w:t>
            </w:r>
            <w:r w:rsidR="00B472BD" w:rsidRPr="007445DB">
              <w:t>3</w:t>
            </w:r>
            <w:r w:rsidRPr="007445DB">
              <w:t>/default.aspx</w:t>
            </w:r>
            <w:r w:rsidR="001512EF" w:rsidRPr="007445DB">
              <w:t xml:space="preserve"> </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Updated File(s)</w:t>
            </w:r>
          </w:p>
        </w:tc>
        <w:tc>
          <w:tcPr>
            <w:tcW w:w="10951" w:type="dxa"/>
          </w:tcPr>
          <w:p w:rsidR="00B36792" w:rsidRPr="007445DB" w:rsidRDefault="00B36792" w:rsidP="006C79CC"/>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Supporting Documentation</w:t>
            </w:r>
          </w:p>
        </w:tc>
        <w:tc>
          <w:tcPr>
            <w:tcW w:w="10951" w:type="dxa"/>
          </w:tcPr>
          <w:p w:rsidR="00B36792" w:rsidRPr="007445DB" w:rsidRDefault="00B36792" w:rsidP="00A64F51"/>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Notes</w:t>
            </w:r>
          </w:p>
        </w:tc>
        <w:tc>
          <w:tcPr>
            <w:tcW w:w="10951" w:type="dxa"/>
          </w:tcPr>
          <w:p w:rsidR="00B36792" w:rsidRPr="007445DB" w:rsidRDefault="00B36792" w:rsidP="00A64F51"/>
        </w:tc>
      </w:tr>
    </w:tbl>
    <w:p w:rsidR="00534A8B" w:rsidRDefault="00534A8B" w:rsidP="00534A8B"/>
    <w:p w:rsidR="00534A8B" w:rsidRDefault="00534A8B" w:rsidP="00534A8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4A8B" w:rsidRPr="007445DB" w:rsidTr="008F2F22">
        <w:trPr>
          <w:cantSplit/>
          <w:tblHeader/>
          <w:jc w:val="center"/>
        </w:trPr>
        <w:tc>
          <w:tcPr>
            <w:tcW w:w="900" w:type="dxa"/>
            <w:shd w:val="clear" w:color="auto" w:fill="A6A6A6"/>
          </w:tcPr>
          <w:p w:rsidR="00534A8B" w:rsidRPr="007445DB" w:rsidRDefault="00534A8B" w:rsidP="00A64F51">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534A8B" w:rsidRPr="007445DB" w:rsidRDefault="00534A8B" w:rsidP="00A64F51">
            <w:pPr>
              <w:pStyle w:val="Header"/>
              <w:tabs>
                <w:tab w:val="clear" w:pos="4320"/>
                <w:tab w:val="clear" w:pos="8640"/>
              </w:tabs>
              <w:spacing w:before="20" w:after="20"/>
              <w:rPr>
                <w:b/>
                <w:i/>
              </w:rPr>
            </w:pPr>
            <w:r w:rsidRPr="007445DB">
              <w:rPr>
                <w:b/>
              </w:rPr>
              <w:t>ACTION</w:t>
            </w:r>
          </w:p>
        </w:tc>
        <w:tc>
          <w:tcPr>
            <w:tcW w:w="450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534A8B" w:rsidRPr="007445DB" w:rsidRDefault="00534A8B" w:rsidP="00A64F51">
            <w:pPr>
              <w:pStyle w:val="Header"/>
              <w:tabs>
                <w:tab w:val="clear" w:pos="4320"/>
                <w:tab w:val="clear" w:pos="8640"/>
              </w:tabs>
              <w:spacing w:before="40" w:after="40"/>
              <w:jc w:val="center"/>
              <w:rPr>
                <w:b/>
                <w:i/>
              </w:rPr>
            </w:pPr>
            <w:r w:rsidRPr="007445DB">
              <w:rPr>
                <w:b/>
              </w:rPr>
              <w:t>RESULTS</w:t>
            </w:r>
          </w:p>
          <w:p w:rsidR="00534A8B" w:rsidRPr="007445DB" w:rsidRDefault="00534A8B" w:rsidP="00A64F51">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COMMENTS</w:t>
            </w:r>
          </w:p>
        </w:tc>
      </w:tr>
      <w:tr w:rsidR="0057471C" w:rsidRPr="007445DB" w:rsidTr="008F2F22">
        <w:trPr>
          <w:cantSplit/>
          <w:jc w:val="center"/>
        </w:trPr>
        <w:tc>
          <w:tcPr>
            <w:tcW w:w="900" w:type="dxa"/>
          </w:tcPr>
          <w:p w:rsidR="0057471C" w:rsidRPr="007445DB" w:rsidRDefault="0057471C"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57471C" w:rsidRPr="007445DB" w:rsidRDefault="0057471C" w:rsidP="006C79CC">
            <w:pPr>
              <w:pStyle w:val="CSETableText"/>
              <w:ind w:left="159"/>
              <w:rPr>
                <w:bCs/>
                <w:szCs w:val="20"/>
              </w:rPr>
            </w:pPr>
            <w:r w:rsidRPr="007445DB">
              <w:rPr>
                <w:bCs/>
                <w:szCs w:val="20"/>
              </w:rPr>
              <w:t xml:space="preserve">Launch link to test main </w:t>
            </w:r>
            <w:r w:rsidR="00B36792" w:rsidRPr="007445DB">
              <w:rPr>
                <w:bCs/>
                <w:szCs w:val="20"/>
              </w:rPr>
              <w:t xml:space="preserve">dashboard </w:t>
            </w:r>
            <w:r w:rsidRPr="007445DB">
              <w:rPr>
                <w:bCs/>
                <w:szCs w:val="20"/>
              </w:rPr>
              <w:t xml:space="preserve">page using an </w:t>
            </w:r>
            <w:r w:rsidR="00BB176E" w:rsidRPr="007445DB">
              <w:rPr>
                <w:bCs/>
                <w:szCs w:val="20"/>
              </w:rPr>
              <w:t xml:space="preserve">application </w:t>
            </w:r>
            <w:r w:rsidRPr="007445DB">
              <w:rPr>
                <w:bCs/>
                <w:szCs w:val="20"/>
              </w:rPr>
              <w:t xml:space="preserve">account </w:t>
            </w:r>
            <w:r w:rsidR="00BB176E" w:rsidRPr="007445DB">
              <w:rPr>
                <w:bCs/>
                <w:szCs w:val="20"/>
              </w:rPr>
              <w:t>:</w:t>
            </w:r>
            <w:r w:rsidR="00BB176E" w:rsidRPr="007445DB">
              <w:rPr>
                <w:bCs/>
                <w:szCs w:val="20"/>
              </w:rPr>
              <w:br/>
            </w:r>
          </w:p>
          <w:p w:rsidR="0057471C" w:rsidRPr="007445DB" w:rsidRDefault="00073CB3" w:rsidP="00B472BD">
            <w:pPr>
              <w:pStyle w:val="CSETableText"/>
              <w:ind w:left="159"/>
              <w:rPr>
                <w:bCs/>
                <w:szCs w:val="20"/>
              </w:rPr>
            </w:pPr>
            <w:hyperlink r:id="rId9" w:history="1">
              <w:r w:rsidR="00B472BD" w:rsidRPr="007445DB">
                <w:rPr>
                  <w:rStyle w:val="Hyperlink"/>
                </w:rPr>
                <w:t>https://vacmsmpmd01.vangent.local/coach3/default.aspx</w:t>
              </w:r>
            </w:hyperlink>
            <w:r w:rsidR="0057471C" w:rsidRPr="007445DB">
              <w:t xml:space="preserve"> </w:t>
            </w:r>
          </w:p>
        </w:tc>
        <w:tc>
          <w:tcPr>
            <w:tcW w:w="4500" w:type="dxa"/>
          </w:tcPr>
          <w:p w:rsidR="0057471C" w:rsidRPr="007445DB" w:rsidRDefault="0057471C" w:rsidP="00B472BD">
            <w:pPr>
              <w:pStyle w:val="Header"/>
              <w:tabs>
                <w:tab w:val="clear" w:pos="4320"/>
                <w:tab w:val="clear" w:pos="8640"/>
              </w:tabs>
              <w:spacing w:before="40" w:after="40"/>
              <w:rPr>
                <w:sz w:val="16"/>
              </w:rPr>
            </w:pPr>
            <w:r w:rsidRPr="007445DB">
              <w:t>Main page successfully loads with credentials passed</w:t>
            </w:r>
            <w:r w:rsidR="00BB176E" w:rsidRPr="007445DB">
              <w:t xml:space="preserve"> reflecting data in </w:t>
            </w:r>
            <w:r w:rsidR="00B472BD" w:rsidRPr="007445DB">
              <w:t xml:space="preserve">database </w:t>
            </w:r>
            <w:proofErr w:type="spellStart"/>
            <w:r w:rsidR="00BB176E" w:rsidRPr="007445DB">
              <w:t>db</w:t>
            </w:r>
            <w:proofErr w:type="spellEnd"/>
          </w:p>
        </w:tc>
        <w:tc>
          <w:tcPr>
            <w:tcW w:w="1260" w:type="dxa"/>
          </w:tcPr>
          <w:p w:rsidR="0057471C" w:rsidRPr="007445DB" w:rsidRDefault="00BB176E" w:rsidP="00256204">
            <w:pPr>
              <w:pStyle w:val="Header"/>
              <w:tabs>
                <w:tab w:val="clear" w:pos="4320"/>
                <w:tab w:val="clear" w:pos="8640"/>
              </w:tabs>
              <w:spacing w:before="40" w:after="40"/>
              <w:jc w:val="center"/>
              <w:rPr>
                <w:i/>
              </w:rPr>
            </w:pPr>
            <w:r w:rsidRPr="007445DB">
              <w:rPr>
                <w:i/>
              </w:rPr>
              <w:t>P</w:t>
            </w:r>
          </w:p>
        </w:tc>
        <w:tc>
          <w:tcPr>
            <w:tcW w:w="2880" w:type="dxa"/>
          </w:tcPr>
          <w:p w:rsidR="0057471C" w:rsidRPr="007445DB" w:rsidRDefault="0057471C"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6C79CC">
            <w:pPr>
              <w:pStyle w:val="CSETableText"/>
              <w:ind w:left="159"/>
              <w:rPr>
                <w:bCs/>
                <w:szCs w:val="20"/>
              </w:rPr>
            </w:pPr>
            <w:r w:rsidRPr="00F32BBD">
              <w:rPr>
                <w:bCs/>
                <w:szCs w:val="20"/>
              </w:rPr>
              <w:t xml:space="preserve">Select </w:t>
            </w:r>
            <w:r w:rsidR="00B472BD" w:rsidRPr="00F32BBD">
              <w:rPr>
                <w:bCs/>
                <w:szCs w:val="20"/>
              </w:rPr>
              <w:t>“</w:t>
            </w:r>
            <w:r w:rsidRPr="00F32BBD">
              <w:rPr>
                <w:bCs/>
                <w:szCs w:val="20"/>
              </w:rPr>
              <w:t>My Dashboard</w:t>
            </w:r>
            <w:r w:rsidR="00B472BD" w:rsidRPr="00F32BBD">
              <w:rPr>
                <w:bCs/>
                <w:szCs w:val="20"/>
              </w:rPr>
              <w:t>”</w:t>
            </w:r>
            <w:r w:rsidRPr="00F32BBD">
              <w:rPr>
                <w:bCs/>
                <w:szCs w:val="20"/>
              </w:rPr>
              <w:t xml:space="preserve">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2"/>
              </w:numPr>
              <w:spacing w:before="40" w:after="40"/>
            </w:pPr>
            <w:r w:rsidRPr="00F32BBD">
              <w:t>ARC</w:t>
            </w:r>
          </w:p>
          <w:p w:rsidR="00C80D95" w:rsidRPr="00F32BBD" w:rsidRDefault="00C80D95" w:rsidP="00311AA6">
            <w:pPr>
              <w:pStyle w:val="Header"/>
              <w:numPr>
                <w:ilvl w:val="0"/>
                <w:numId w:val="2"/>
              </w:numPr>
              <w:spacing w:before="40" w:after="40"/>
            </w:pPr>
            <w:r w:rsidRPr="00F32BBD">
              <w:t>BCC Security and Privacy Incident Coaching</w:t>
            </w:r>
          </w:p>
          <w:p w:rsidR="00C80D95" w:rsidRPr="00F32BBD" w:rsidRDefault="00C80D95" w:rsidP="00311AA6">
            <w:pPr>
              <w:pStyle w:val="Header"/>
              <w:numPr>
                <w:ilvl w:val="0"/>
                <w:numId w:val="2"/>
              </w:numPr>
              <w:spacing w:before="40" w:after="40"/>
            </w:pPr>
            <w:r w:rsidRPr="00F32BBD">
              <w:t>CMS Reported Item</w:t>
            </w:r>
          </w:p>
          <w:p w:rsidR="00C80D95" w:rsidRPr="00F32BBD" w:rsidRDefault="00C80D95" w:rsidP="00311AA6">
            <w:pPr>
              <w:pStyle w:val="Header"/>
              <w:numPr>
                <w:ilvl w:val="0"/>
                <w:numId w:val="2"/>
              </w:numPr>
              <w:spacing w:before="40" w:after="40"/>
            </w:pPr>
            <w:r w:rsidRPr="00F32BBD">
              <w:t>CSAT</w:t>
            </w:r>
          </w:p>
          <w:p w:rsidR="00C80D95" w:rsidRPr="00F32BBD" w:rsidRDefault="00C80D95" w:rsidP="00311AA6">
            <w:pPr>
              <w:pStyle w:val="Header"/>
              <w:numPr>
                <w:ilvl w:val="0"/>
                <w:numId w:val="2"/>
              </w:numPr>
              <w:spacing w:before="40" w:after="40"/>
            </w:pPr>
            <w:r w:rsidRPr="00F32BBD">
              <w:t>CSET</w:t>
            </w:r>
          </w:p>
          <w:p w:rsidR="00C80D95" w:rsidRPr="00F32BBD" w:rsidRDefault="00C80D95" w:rsidP="00311AA6">
            <w:pPr>
              <w:pStyle w:val="Header"/>
              <w:numPr>
                <w:ilvl w:val="0"/>
                <w:numId w:val="2"/>
              </w:numPr>
              <w:spacing w:before="40" w:after="40"/>
            </w:pPr>
            <w:r w:rsidRPr="00F32BBD">
              <w:t>CSR Reported Issue</w:t>
            </w:r>
          </w:p>
          <w:p w:rsidR="00C80D95" w:rsidRPr="00F32BBD" w:rsidRDefault="00C80D95" w:rsidP="00311AA6">
            <w:pPr>
              <w:pStyle w:val="Header"/>
              <w:numPr>
                <w:ilvl w:val="0"/>
                <w:numId w:val="2"/>
              </w:numPr>
              <w:spacing w:before="40" w:after="40"/>
            </w:pPr>
            <w:r w:rsidRPr="00F32BBD">
              <w:t>Internal CCO Reporting</w:t>
            </w:r>
          </w:p>
          <w:p w:rsidR="00C80D95" w:rsidRPr="00F32BBD" w:rsidRDefault="00C80D95" w:rsidP="00311AA6">
            <w:pPr>
              <w:pStyle w:val="Header"/>
              <w:numPr>
                <w:ilvl w:val="0"/>
                <w:numId w:val="2"/>
              </w:numPr>
              <w:spacing w:before="40" w:after="40"/>
            </w:pPr>
            <w:r w:rsidRPr="00F32BBD">
              <w:t>IQS</w:t>
            </w:r>
          </w:p>
          <w:p w:rsidR="00C80D95" w:rsidRPr="00F32BBD" w:rsidRDefault="00C80D95" w:rsidP="00311AA6">
            <w:pPr>
              <w:pStyle w:val="Header"/>
              <w:numPr>
                <w:ilvl w:val="0"/>
                <w:numId w:val="2"/>
              </w:numPr>
              <w:spacing w:before="40" w:after="40"/>
            </w:pPr>
            <w:r w:rsidRPr="00F32BBD">
              <w:t>Leadership Listening</w:t>
            </w:r>
          </w:p>
          <w:p w:rsidR="00C80D95" w:rsidRPr="00F32BBD" w:rsidRDefault="00C80D95" w:rsidP="00311AA6">
            <w:pPr>
              <w:pStyle w:val="Header"/>
              <w:numPr>
                <w:ilvl w:val="0"/>
                <w:numId w:val="2"/>
              </w:numPr>
              <w:spacing w:before="40" w:after="40"/>
            </w:pPr>
            <w:r w:rsidRPr="00F32BBD">
              <w:t>Manager Coaching</w:t>
            </w:r>
          </w:p>
          <w:p w:rsidR="00C80D95" w:rsidRPr="00F32BBD" w:rsidRDefault="00C80D95" w:rsidP="00311AA6">
            <w:pPr>
              <w:pStyle w:val="Header"/>
              <w:numPr>
                <w:ilvl w:val="0"/>
                <w:numId w:val="2"/>
              </w:numPr>
              <w:spacing w:before="40" w:after="40"/>
            </w:pPr>
            <w:r w:rsidRPr="00F32BBD">
              <w:t>OMR</w:t>
            </w:r>
          </w:p>
          <w:p w:rsidR="00C80D95" w:rsidRPr="00F32BBD" w:rsidRDefault="00C80D95" w:rsidP="00311AA6">
            <w:pPr>
              <w:pStyle w:val="Header"/>
              <w:numPr>
                <w:ilvl w:val="0"/>
                <w:numId w:val="2"/>
              </w:numPr>
              <w:spacing w:before="40" w:after="40"/>
            </w:pPr>
            <w:r w:rsidRPr="00F32BBD">
              <w:t>Other</w:t>
            </w:r>
          </w:p>
          <w:p w:rsidR="00C80D95" w:rsidRPr="00F32BBD" w:rsidRDefault="00C80D95" w:rsidP="00311AA6">
            <w:pPr>
              <w:pStyle w:val="Header"/>
              <w:numPr>
                <w:ilvl w:val="0"/>
                <w:numId w:val="2"/>
              </w:numPr>
              <w:spacing w:before="40" w:after="40"/>
            </w:pPr>
            <w:r w:rsidRPr="00F32BBD">
              <w:t>Quality Call Listening</w:t>
            </w:r>
          </w:p>
          <w:p w:rsidR="00C80D95" w:rsidRPr="00F32BBD" w:rsidRDefault="00C80D95" w:rsidP="00311AA6">
            <w:pPr>
              <w:pStyle w:val="Header"/>
              <w:numPr>
                <w:ilvl w:val="0"/>
                <w:numId w:val="2"/>
              </w:numPr>
              <w:spacing w:before="40" w:after="40"/>
            </w:pPr>
            <w:r w:rsidRPr="00F32BBD">
              <w:t>Quality Specialist Coaching</w:t>
            </w:r>
          </w:p>
          <w:p w:rsidR="00C80D95" w:rsidRPr="00F32BBD" w:rsidRDefault="00C80D95" w:rsidP="00311AA6">
            <w:pPr>
              <w:pStyle w:val="Header"/>
              <w:numPr>
                <w:ilvl w:val="0"/>
                <w:numId w:val="2"/>
              </w:numPr>
              <w:spacing w:before="40" w:after="40"/>
            </w:pPr>
            <w:r w:rsidRPr="00F32BBD">
              <w:t>Supervisor Coaching</w:t>
            </w:r>
          </w:p>
          <w:p w:rsidR="00C80D95" w:rsidRPr="00F32BBD" w:rsidRDefault="00C80D95" w:rsidP="00311AA6">
            <w:pPr>
              <w:pStyle w:val="Header"/>
              <w:numPr>
                <w:ilvl w:val="0"/>
                <w:numId w:val="2"/>
              </w:numPr>
              <w:spacing w:before="40" w:after="40"/>
            </w:pPr>
            <w:r w:rsidRPr="00F32BBD">
              <w:t>Training and Development</w:t>
            </w:r>
          </w:p>
          <w:p w:rsidR="00C80D95" w:rsidRPr="00F32BBD" w:rsidRDefault="00C80D95" w:rsidP="00311AA6">
            <w:pPr>
              <w:pStyle w:val="Header"/>
              <w:numPr>
                <w:ilvl w:val="0"/>
                <w:numId w:val="2"/>
              </w:numPr>
              <w:spacing w:before="40" w:after="40"/>
            </w:pPr>
            <w:r w:rsidRPr="00F32BBD">
              <w:t>Unknown</w:t>
            </w:r>
          </w:p>
          <w:p w:rsidR="00C80D95" w:rsidRPr="00F32BBD" w:rsidRDefault="00C80D95" w:rsidP="00311AA6">
            <w:pPr>
              <w:pStyle w:val="Header"/>
              <w:numPr>
                <w:ilvl w:val="0"/>
                <w:numId w:val="2"/>
              </w:numPr>
              <w:spacing w:before="40" w:after="40"/>
            </w:pPr>
            <w:proofErr w:type="spellStart"/>
            <w:r w:rsidRPr="00F32BBD">
              <w:t>Verint</w:t>
            </w:r>
            <w:proofErr w:type="spellEnd"/>
            <w:r w:rsidRPr="00F32BBD">
              <w:t xml:space="preserve"> Quality Monitoring</w:t>
            </w:r>
          </w:p>
          <w:p w:rsidR="00C80D95" w:rsidRPr="00F32BBD" w:rsidRDefault="00C80D95" w:rsidP="00311AA6">
            <w:pPr>
              <w:pStyle w:val="Header"/>
              <w:numPr>
                <w:ilvl w:val="0"/>
                <w:numId w:val="2"/>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256204">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C80D95">
            <w:pPr>
              <w:pStyle w:val="Header"/>
              <w:spacing w:before="40" w:after="40"/>
              <w:rPr>
                <w:i/>
              </w:rPr>
            </w:pPr>
            <w:r w:rsidRPr="00F32BBD">
              <w:rPr>
                <w:i/>
              </w:rPr>
              <w:t>Perform same test for the below job codes :</w:t>
            </w:r>
          </w:p>
          <w:p w:rsidR="00C80D95" w:rsidRPr="00F32BBD" w:rsidRDefault="00C80D95" w:rsidP="00C80D95">
            <w:pPr>
              <w:pStyle w:val="Header"/>
              <w:spacing w:before="40" w:after="40"/>
              <w:rPr>
                <w:i/>
              </w:rPr>
            </w:pPr>
            <w:r w:rsidRPr="00F32BBD">
              <w:rPr>
                <w:i/>
              </w:rPr>
              <w:t>WACS01 - CSR</w:t>
            </w:r>
          </w:p>
          <w:p w:rsidR="00C80D95" w:rsidRPr="00F32BBD" w:rsidRDefault="00C80D95" w:rsidP="00C80D95">
            <w:pPr>
              <w:pStyle w:val="Header"/>
              <w:spacing w:before="40" w:after="40"/>
              <w:rPr>
                <w:i/>
              </w:rPr>
            </w:pPr>
            <w:r w:rsidRPr="00F32BBD">
              <w:rPr>
                <w:i/>
              </w:rPr>
              <w:t>WACS40 - SUP</w:t>
            </w:r>
          </w:p>
          <w:p w:rsidR="00C80D95" w:rsidRPr="00F32BBD" w:rsidRDefault="00C80D95" w:rsidP="00C80D95">
            <w:pPr>
              <w:pStyle w:val="Header"/>
              <w:spacing w:before="40" w:after="40"/>
              <w:rPr>
                <w:i/>
              </w:rPr>
            </w:pPr>
            <w:r w:rsidRPr="00F32BBD">
              <w:rPr>
                <w:i/>
              </w:rPr>
              <w:t>WACS50 - MGR</w:t>
            </w:r>
          </w:p>
          <w:p w:rsidR="00C80D95" w:rsidRPr="00F32BBD" w:rsidRDefault="00C80D95" w:rsidP="00C80D95">
            <w:pPr>
              <w:pStyle w:val="Header"/>
              <w:spacing w:before="40" w:after="40"/>
              <w:rPr>
                <w:i/>
              </w:rPr>
            </w:pPr>
            <w:r w:rsidRPr="00F32BBD">
              <w:rPr>
                <w:i/>
              </w:rPr>
              <w:t>WAQS - Quality</w:t>
            </w:r>
          </w:p>
          <w:p w:rsidR="00C80D95" w:rsidRPr="00F32BBD" w:rsidRDefault="00C80D95" w:rsidP="00C80D95">
            <w:pPr>
              <w:pStyle w:val="Header"/>
              <w:spacing w:before="40" w:after="40"/>
              <w:rPr>
                <w:i/>
              </w:rPr>
            </w:pPr>
          </w:p>
          <w:p w:rsidR="00C80D95" w:rsidRPr="00F32BBD" w:rsidRDefault="00C80D95"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6C79CC">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C80D95">
            <w:pPr>
              <w:pStyle w:val="CSETableText"/>
              <w:ind w:left="159"/>
              <w:rPr>
                <w:bCs/>
                <w:szCs w:val="20"/>
              </w:rPr>
            </w:pPr>
            <w:r w:rsidRPr="00F32BBD">
              <w:rPr>
                <w:bCs/>
                <w:szCs w:val="20"/>
              </w:rPr>
              <w:t>Select Historical Dashboard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3"/>
              </w:numPr>
              <w:spacing w:before="40" w:after="40"/>
            </w:pPr>
            <w:r w:rsidRPr="00F32BBD">
              <w:t>ARC</w:t>
            </w:r>
          </w:p>
          <w:p w:rsidR="00C80D95" w:rsidRPr="00F32BBD" w:rsidRDefault="00C80D95" w:rsidP="00311AA6">
            <w:pPr>
              <w:pStyle w:val="Header"/>
              <w:numPr>
                <w:ilvl w:val="0"/>
                <w:numId w:val="3"/>
              </w:numPr>
              <w:spacing w:before="40" w:after="40"/>
            </w:pPr>
            <w:r w:rsidRPr="00F32BBD">
              <w:t>BCC Security and Privacy Incident Coaching</w:t>
            </w:r>
          </w:p>
          <w:p w:rsidR="00C80D95" w:rsidRPr="00F32BBD" w:rsidRDefault="00C80D95" w:rsidP="00311AA6">
            <w:pPr>
              <w:pStyle w:val="Header"/>
              <w:numPr>
                <w:ilvl w:val="0"/>
                <w:numId w:val="3"/>
              </w:numPr>
              <w:spacing w:before="40" w:after="40"/>
            </w:pPr>
            <w:r w:rsidRPr="00F32BBD">
              <w:t>CMS Reported Item</w:t>
            </w:r>
          </w:p>
          <w:p w:rsidR="00C80D95" w:rsidRPr="00F32BBD" w:rsidRDefault="00C80D95" w:rsidP="00311AA6">
            <w:pPr>
              <w:pStyle w:val="Header"/>
              <w:numPr>
                <w:ilvl w:val="0"/>
                <w:numId w:val="3"/>
              </w:numPr>
              <w:spacing w:before="40" w:after="40"/>
            </w:pPr>
            <w:r w:rsidRPr="00F32BBD">
              <w:t>CSAT</w:t>
            </w:r>
          </w:p>
          <w:p w:rsidR="00C80D95" w:rsidRPr="00F32BBD" w:rsidRDefault="00C80D95" w:rsidP="00311AA6">
            <w:pPr>
              <w:pStyle w:val="Header"/>
              <w:numPr>
                <w:ilvl w:val="0"/>
                <w:numId w:val="3"/>
              </w:numPr>
              <w:spacing w:before="40" w:after="40"/>
            </w:pPr>
            <w:r w:rsidRPr="00F32BBD">
              <w:t>CSET</w:t>
            </w:r>
          </w:p>
          <w:p w:rsidR="00C80D95" w:rsidRPr="00F32BBD" w:rsidRDefault="00C80D95" w:rsidP="00311AA6">
            <w:pPr>
              <w:pStyle w:val="Header"/>
              <w:numPr>
                <w:ilvl w:val="0"/>
                <w:numId w:val="3"/>
              </w:numPr>
              <w:spacing w:before="40" w:after="40"/>
            </w:pPr>
            <w:r w:rsidRPr="00F32BBD">
              <w:t>CSR Reported Issue</w:t>
            </w:r>
          </w:p>
          <w:p w:rsidR="00C80D95" w:rsidRPr="00F32BBD" w:rsidRDefault="00C80D95" w:rsidP="00311AA6">
            <w:pPr>
              <w:pStyle w:val="Header"/>
              <w:numPr>
                <w:ilvl w:val="0"/>
                <w:numId w:val="3"/>
              </w:numPr>
              <w:spacing w:before="40" w:after="40"/>
            </w:pPr>
            <w:r w:rsidRPr="00F32BBD">
              <w:t>Internal CCO Reporting</w:t>
            </w:r>
          </w:p>
          <w:p w:rsidR="00C80D95" w:rsidRPr="00F32BBD" w:rsidRDefault="00C80D95" w:rsidP="00311AA6">
            <w:pPr>
              <w:pStyle w:val="Header"/>
              <w:numPr>
                <w:ilvl w:val="0"/>
                <w:numId w:val="3"/>
              </w:numPr>
              <w:spacing w:before="40" w:after="40"/>
            </w:pPr>
            <w:r w:rsidRPr="00F32BBD">
              <w:t>IQS</w:t>
            </w:r>
          </w:p>
          <w:p w:rsidR="00C80D95" w:rsidRPr="00F32BBD" w:rsidRDefault="00C80D95" w:rsidP="00311AA6">
            <w:pPr>
              <w:pStyle w:val="Header"/>
              <w:numPr>
                <w:ilvl w:val="0"/>
                <w:numId w:val="3"/>
              </w:numPr>
              <w:spacing w:before="40" w:after="40"/>
            </w:pPr>
            <w:r w:rsidRPr="00F32BBD">
              <w:t>Leadership Listening</w:t>
            </w:r>
          </w:p>
          <w:p w:rsidR="00C80D95" w:rsidRPr="00F32BBD" w:rsidRDefault="00C80D95" w:rsidP="00311AA6">
            <w:pPr>
              <w:pStyle w:val="Header"/>
              <w:numPr>
                <w:ilvl w:val="0"/>
                <w:numId w:val="3"/>
              </w:numPr>
              <w:spacing w:before="40" w:after="40"/>
            </w:pPr>
            <w:r w:rsidRPr="00F32BBD">
              <w:t>Manager Coaching</w:t>
            </w:r>
          </w:p>
          <w:p w:rsidR="00C80D95" w:rsidRPr="00F32BBD" w:rsidRDefault="00C80D95" w:rsidP="00311AA6">
            <w:pPr>
              <w:pStyle w:val="Header"/>
              <w:numPr>
                <w:ilvl w:val="0"/>
                <w:numId w:val="3"/>
              </w:numPr>
              <w:spacing w:before="40" w:after="40"/>
            </w:pPr>
            <w:r w:rsidRPr="00F32BBD">
              <w:t>OMR</w:t>
            </w:r>
          </w:p>
          <w:p w:rsidR="00C80D95" w:rsidRPr="00F32BBD" w:rsidRDefault="00C80D95" w:rsidP="00311AA6">
            <w:pPr>
              <w:pStyle w:val="Header"/>
              <w:numPr>
                <w:ilvl w:val="0"/>
                <w:numId w:val="3"/>
              </w:numPr>
              <w:spacing w:before="40" w:after="40"/>
            </w:pPr>
            <w:r w:rsidRPr="00F32BBD">
              <w:t>Other</w:t>
            </w:r>
          </w:p>
          <w:p w:rsidR="00C80D95" w:rsidRPr="00F32BBD" w:rsidRDefault="00C80D95" w:rsidP="00311AA6">
            <w:pPr>
              <w:pStyle w:val="Header"/>
              <w:numPr>
                <w:ilvl w:val="0"/>
                <w:numId w:val="3"/>
              </w:numPr>
              <w:spacing w:before="40" w:after="40"/>
            </w:pPr>
            <w:r w:rsidRPr="00F32BBD">
              <w:t>Quality Call Listening</w:t>
            </w:r>
          </w:p>
          <w:p w:rsidR="00C80D95" w:rsidRPr="00F32BBD" w:rsidRDefault="00C80D95" w:rsidP="00311AA6">
            <w:pPr>
              <w:pStyle w:val="Header"/>
              <w:numPr>
                <w:ilvl w:val="0"/>
                <w:numId w:val="3"/>
              </w:numPr>
              <w:spacing w:before="40" w:after="40"/>
            </w:pPr>
            <w:r w:rsidRPr="00F32BBD">
              <w:t>Quality Specialist Coaching</w:t>
            </w:r>
          </w:p>
          <w:p w:rsidR="00C80D95" w:rsidRPr="00F32BBD" w:rsidRDefault="00C80D95" w:rsidP="00311AA6">
            <w:pPr>
              <w:pStyle w:val="Header"/>
              <w:numPr>
                <w:ilvl w:val="0"/>
                <w:numId w:val="3"/>
              </w:numPr>
              <w:spacing w:before="40" w:after="40"/>
            </w:pPr>
            <w:r w:rsidRPr="00F32BBD">
              <w:t>Supervisor Coaching</w:t>
            </w:r>
          </w:p>
          <w:p w:rsidR="00C80D95" w:rsidRPr="00F32BBD" w:rsidRDefault="00C80D95" w:rsidP="00311AA6">
            <w:pPr>
              <w:pStyle w:val="Header"/>
              <w:numPr>
                <w:ilvl w:val="0"/>
                <w:numId w:val="3"/>
              </w:numPr>
              <w:spacing w:before="40" w:after="40"/>
            </w:pPr>
            <w:r w:rsidRPr="00F32BBD">
              <w:t>Training and Development</w:t>
            </w:r>
          </w:p>
          <w:p w:rsidR="00C80D95" w:rsidRPr="00F32BBD" w:rsidRDefault="00C80D95" w:rsidP="00311AA6">
            <w:pPr>
              <w:pStyle w:val="Header"/>
              <w:numPr>
                <w:ilvl w:val="0"/>
                <w:numId w:val="3"/>
              </w:numPr>
              <w:spacing w:before="40" w:after="40"/>
            </w:pPr>
            <w:r w:rsidRPr="00F32BBD">
              <w:t>Unknown</w:t>
            </w:r>
          </w:p>
          <w:p w:rsidR="00C80D95" w:rsidRPr="00F32BBD" w:rsidRDefault="00C80D95" w:rsidP="00311AA6">
            <w:pPr>
              <w:pStyle w:val="Header"/>
              <w:numPr>
                <w:ilvl w:val="0"/>
                <w:numId w:val="3"/>
              </w:numPr>
              <w:spacing w:before="40" w:after="40"/>
            </w:pPr>
            <w:proofErr w:type="spellStart"/>
            <w:r w:rsidRPr="00F32BBD">
              <w:t>Verint</w:t>
            </w:r>
            <w:proofErr w:type="spellEnd"/>
            <w:r w:rsidRPr="00F32BBD">
              <w:t xml:space="preserve"> Quality Monitoring</w:t>
            </w:r>
          </w:p>
          <w:p w:rsidR="00C80D95" w:rsidRPr="00F32BBD" w:rsidRDefault="00C80D95" w:rsidP="00311AA6">
            <w:pPr>
              <w:pStyle w:val="Header"/>
              <w:numPr>
                <w:ilvl w:val="0"/>
                <w:numId w:val="3"/>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6C79CC">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6C79CC">
            <w:pPr>
              <w:pStyle w:val="Header"/>
              <w:spacing w:before="40" w:after="40"/>
              <w:rPr>
                <w:i/>
              </w:rPr>
            </w:pPr>
            <w:r w:rsidRPr="00F32BBD">
              <w:rPr>
                <w:i/>
              </w:rPr>
              <w:t>Perform same test for the below job codes :</w:t>
            </w:r>
          </w:p>
          <w:p w:rsidR="00C80D95" w:rsidRPr="00F32BBD" w:rsidRDefault="00C80D95" w:rsidP="006C79CC">
            <w:pPr>
              <w:pStyle w:val="Header"/>
              <w:spacing w:before="40" w:after="40"/>
              <w:rPr>
                <w:i/>
              </w:rPr>
            </w:pPr>
            <w:r w:rsidRPr="00F32BBD">
              <w:rPr>
                <w:i/>
              </w:rPr>
              <w:t>WACS01 - CSR</w:t>
            </w:r>
          </w:p>
          <w:p w:rsidR="00C80D95" w:rsidRPr="00F32BBD" w:rsidRDefault="00C80D95" w:rsidP="006C79CC">
            <w:pPr>
              <w:pStyle w:val="Header"/>
              <w:spacing w:before="40" w:after="40"/>
              <w:rPr>
                <w:i/>
              </w:rPr>
            </w:pPr>
            <w:r w:rsidRPr="00F32BBD">
              <w:rPr>
                <w:i/>
              </w:rPr>
              <w:t>WACS40 - SUP</w:t>
            </w:r>
          </w:p>
          <w:p w:rsidR="00C80D95" w:rsidRPr="00F32BBD" w:rsidRDefault="00C80D95" w:rsidP="006C79CC">
            <w:pPr>
              <w:pStyle w:val="Header"/>
              <w:spacing w:before="40" w:after="40"/>
              <w:rPr>
                <w:i/>
              </w:rPr>
            </w:pPr>
            <w:r w:rsidRPr="00F32BBD">
              <w:rPr>
                <w:i/>
              </w:rPr>
              <w:t>WACS50 - MGR</w:t>
            </w:r>
          </w:p>
          <w:p w:rsidR="00C80D95" w:rsidRPr="00F32BBD" w:rsidRDefault="00C80D95" w:rsidP="006C79CC">
            <w:pPr>
              <w:pStyle w:val="Header"/>
              <w:spacing w:before="40" w:after="40"/>
              <w:rPr>
                <w:i/>
              </w:rPr>
            </w:pPr>
            <w:r w:rsidRPr="00F32BBD">
              <w:rPr>
                <w:i/>
              </w:rPr>
              <w:t>WAQS - Quality</w:t>
            </w:r>
          </w:p>
          <w:p w:rsidR="00C80D95" w:rsidRPr="00F32BBD" w:rsidRDefault="00C80D95" w:rsidP="006C79CC">
            <w:pPr>
              <w:pStyle w:val="Header"/>
              <w:spacing w:before="40" w:after="40"/>
              <w:rPr>
                <w:i/>
              </w:rPr>
            </w:pPr>
          </w:p>
          <w:p w:rsidR="00C80D95" w:rsidRPr="00F32BBD" w:rsidRDefault="00C80D95" w:rsidP="006C79CC">
            <w:pPr>
              <w:pStyle w:val="Header"/>
              <w:tabs>
                <w:tab w:val="clear" w:pos="4320"/>
                <w:tab w:val="clear" w:pos="8640"/>
              </w:tabs>
              <w:spacing w:before="40" w:after="40"/>
              <w:rPr>
                <w:i/>
              </w:rPr>
            </w:pPr>
          </w:p>
        </w:tc>
      </w:tr>
    </w:tbl>
    <w:p w:rsidR="00534A8B" w:rsidRDefault="00534A8B"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17994" w:rsidRPr="00F32BBD" w:rsidTr="0080305C">
        <w:trPr>
          <w:tblHeader/>
          <w:jc w:val="center"/>
        </w:trPr>
        <w:tc>
          <w:tcPr>
            <w:tcW w:w="2549" w:type="dxa"/>
            <w:shd w:val="solid" w:color="auto" w:fill="000000"/>
          </w:tcPr>
          <w:p w:rsidR="00517994" w:rsidRPr="00F32BBD" w:rsidRDefault="00517994" w:rsidP="006C79CC">
            <w:pPr>
              <w:numPr>
                <w:ilvl w:val="12"/>
                <w:numId w:val="0"/>
              </w:numPr>
              <w:jc w:val="center"/>
              <w:rPr>
                <w:b/>
              </w:rPr>
            </w:pPr>
            <w:r w:rsidRPr="00F32BBD">
              <w:rPr>
                <w:b/>
              </w:rPr>
              <w:t>Item</w:t>
            </w:r>
          </w:p>
        </w:tc>
        <w:tc>
          <w:tcPr>
            <w:tcW w:w="10951" w:type="dxa"/>
            <w:shd w:val="solid" w:color="auto" w:fill="000000"/>
          </w:tcPr>
          <w:p w:rsidR="00517994" w:rsidRPr="00F32BBD" w:rsidRDefault="00517994" w:rsidP="006C79CC">
            <w:pPr>
              <w:numPr>
                <w:ilvl w:val="12"/>
                <w:numId w:val="0"/>
              </w:numPr>
              <w:jc w:val="center"/>
              <w:rPr>
                <w:b/>
              </w:rPr>
            </w:pPr>
            <w:r w:rsidRPr="00F32BBD">
              <w:rPr>
                <w:b/>
              </w:rPr>
              <w:t>Description</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Case ID</w:t>
            </w:r>
          </w:p>
        </w:tc>
        <w:tc>
          <w:tcPr>
            <w:tcW w:w="10951" w:type="dxa"/>
          </w:tcPr>
          <w:p w:rsidR="00517994" w:rsidRPr="00F32BBD" w:rsidRDefault="00517994" w:rsidP="00517994">
            <w:r w:rsidRPr="00F32BBD">
              <w:t>ECUIDASH02</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Source Description</w:t>
            </w:r>
          </w:p>
        </w:tc>
        <w:tc>
          <w:tcPr>
            <w:tcW w:w="10951" w:type="dxa"/>
          </w:tcPr>
          <w:p w:rsidR="00517994" w:rsidRPr="00F32BBD" w:rsidRDefault="00517994" w:rsidP="00517994"/>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Location</w:t>
            </w:r>
          </w:p>
        </w:tc>
        <w:tc>
          <w:tcPr>
            <w:tcW w:w="10951" w:type="dxa"/>
          </w:tcPr>
          <w:p w:rsidR="00517994" w:rsidRPr="00F32BBD" w:rsidRDefault="00517994" w:rsidP="00B472BD">
            <w:r w:rsidRPr="00F32BBD">
              <w:t>https://vacmsmpmd01.vangent.local/coach</w:t>
            </w:r>
            <w:r w:rsidR="00B472BD" w:rsidRPr="00F32BBD">
              <w:t>3</w:t>
            </w:r>
            <w:r w:rsidRPr="00F32BBD">
              <w:t xml:space="preserve">/default.aspx </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Updated File(s)</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Supporting Documentation</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Notes</w:t>
            </w:r>
          </w:p>
        </w:tc>
        <w:tc>
          <w:tcPr>
            <w:tcW w:w="10951" w:type="dxa"/>
          </w:tcPr>
          <w:p w:rsidR="00517994" w:rsidRPr="00F32BBD" w:rsidRDefault="00517994" w:rsidP="006C79CC"/>
        </w:tc>
      </w:tr>
    </w:tbl>
    <w:p w:rsidR="00517994" w:rsidRDefault="00517994" w:rsidP="00517994"/>
    <w:p w:rsidR="00517994" w:rsidRDefault="00517994" w:rsidP="0051799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17994" w:rsidRPr="00AC6528" w:rsidTr="0080305C">
        <w:trPr>
          <w:cantSplit/>
          <w:tblHeader/>
          <w:jc w:val="center"/>
        </w:trPr>
        <w:tc>
          <w:tcPr>
            <w:tcW w:w="900" w:type="dxa"/>
            <w:shd w:val="clear" w:color="auto" w:fill="A6A6A6"/>
          </w:tcPr>
          <w:p w:rsidR="00517994" w:rsidRPr="00AC6528" w:rsidRDefault="0051799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17994" w:rsidRPr="00AC6528" w:rsidRDefault="0051799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17994" w:rsidRPr="00AC6528" w:rsidRDefault="00517994" w:rsidP="006C79CC">
            <w:pPr>
              <w:pStyle w:val="Header"/>
              <w:tabs>
                <w:tab w:val="clear" w:pos="4320"/>
                <w:tab w:val="clear" w:pos="8640"/>
              </w:tabs>
              <w:spacing w:before="40" w:after="40"/>
              <w:jc w:val="center"/>
              <w:rPr>
                <w:b/>
                <w:i/>
              </w:rPr>
            </w:pPr>
            <w:r w:rsidRPr="00AC6528">
              <w:rPr>
                <w:b/>
              </w:rPr>
              <w:t>RESULTS</w:t>
            </w:r>
          </w:p>
          <w:p w:rsidR="00517994" w:rsidRPr="00AC6528" w:rsidRDefault="0051799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COMMENTS</w:t>
            </w: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17994" w:rsidRPr="00AC6528" w:rsidRDefault="00073CB3" w:rsidP="00B472BD">
            <w:pPr>
              <w:pStyle w:val="CSETableText"/>
              <w:ind w:left="159"/>
              <w:rPr>
                <w:bCs/>
                <w:szCs w:val="20"/>
              </w:rPr>
            </w:pPr>
            <w:hyperlink r:id="rId10" w:history="1">
              <w:r w:rsidR="00B472BD" w:rsidRPr="00AC6528">
                <w:rPr>
                  <w:rStyle w:val="Hyperlink"/>
                </w:rPr>
                <w:t>https://vacmsmpmd01.vangent.local/coach3/default.aspx</w:t>
              </w:r>
            </w:hyperlink>
            <w:r w:rsidR="00517994" w:rsidRPr="00AC6528">
              <w:t xml:space="preserve"> </w:t>
            </w:r>
          </w:p>
        </w:tc>
        <w:tc>
          <w:tcPr>
            <w:tcW w:w="4500" w:type="dxa"/>
          </w:tcPr>
          <w:p w:rsidR="00517994" w:rsidRPr="00AC6528" w:rsidRDefault="0051799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w:t>
            </w:r>
            <w:proofErr w:type="spellStart"/>
            <w:r w:rsidRPr="00AC6528">
              <w:t>db</w:t>
            </w:r>
            <w:proofErr w:type="spellEnd"/>
          </w:p>
        </w:tc>
        <w:tc>
          <w:tcPr>
            <w:tcW w:w="1260" w:type="dxa"/>
          </w:tcPr>
          <w:p w:rsidR="00517994" w:rsidRPr="00AC6528" w:rsidRDefault="00517994" w:rsidP="00B472BD">
            <w:pPr>
              <w:pStyle w:val="Header"/>
              <w:tabs>
                <w:tab w:val="clear" w:pos="4320"/>
                <w:tab w:val="clear" w:pos="8640"/>
              </w:tabs>
              <w:spacing w:before="40" w:after="40"/>
              <w:jc w:val="center"/>
              <w:rPr>
                <w:i/>
              </w:rPr>
            </w:pPr>
            <w:r w:rsidRPr="00AC6528">
              <w:rPr>
                <w:i/>
              </w:rPr>
              <w:t>P</w:t>
            </w:r>
          </w:p>
        </w:tc>
        <w:tc>
          <w:tcPr>
            <w:tcW w:w="2880" w:type="dxa"/>
          </w:tcPr>
          <w:p w:rsidR="00517994" w:rsidRPr="00AC6528" w:rsidRDefault="00517994" w:rsidP="006C79CC">
            <w:pPr>
              <w:pStyle w:val="Header"/>
              <w:tabs>
                <w:tab w:val="clear" w:pos="4320"/>
                <w:tab w:val="clear" w:pos="8640"/>
              </w:tabs>
              <w:spacing w:before="40" w:after="40"/>
              <w:rPr>
                <w:i/>
              </w:rPr>
            </w:pP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Select My Dashboard tab</w:t>
            </w:r>
            <w:r w:rsidR="005357AE" w:rsidRPr="00AC6528">
              <w:rPr>
                <w:bCs/>
                <w:szCs w:val="20"/>
              </w:rPr>
              <w:t xml:space="preserve"> and choose a record to open in review page that has an existing Call ID</w:t>
            </w:r>
          </w:p>
        </w:tc>
        <w:tc>
          <w:tcPr>
            <w:tcW w:w="4500" w:type="dxa"/>
          </w:tcPr>
          <w:p w:rsidR="00517994" w:rsidRPr="00AC6528" w:rsidRDefault="00517994" w:rsidP="006C79CC">
            <w:pPr>
              <w:pStyle w:val="Header"/>
              <w:tabs>
                <w:tab w:val="clear" w:pos="4320"/>
                <w:tab w:val="clear" w:pos="8640"/>
              </w:tabs>
              <w:spacing w:before="40" w:after="40"/>
            </w:pPr>
            <w:r w:rsidRPr="00AC6528">
              <w:t xml:space="preserve">Verify that </w:t>
            </w:r>
            <w:r w:rsidR="005357AE" w:rsidRPr="00AC6528">
              <w:t>the correct Call ID label and value appear in the right-top side of the screen</w:t>
            </w:r>
          </w:p>
          <w:p w:rsidR="00517994" w:rsidRPr="00AC6528" w:rsidRDefault="00517994" w:rsidP="006C79CC">
            <w:pPr>
              <w:pStyle w:val="Header"/>
              <w:tabs>
                <w:tab w:val="clear" w:pos="4320"/>
                <w:tab w:val="clear" w:pos="8640"/>
              </w:tabs>
              <w:spacing w:before="40" w:after="40"/>
            </w:pPr>
          </w:p>
        </w:tc>
        <w:tc>
          <w:tcPr>
            <w:tcW w:w="1260" w:type="dxa"/>
          </w:tcPr>
          <w:p w:rsidR="00517994" w:rsidRPr="00AC6528" w:rsidRDefault="00517994" w:rsidP="00B472BD">
            <w:pPr>
              <w:pStyle w:val="Header"/>
              <w:spacing w:before="40" w:after="40"/>
              <w:jc w:val="center"/>
              <w:rPr>
                <w:i/>
              </w:rPr>
            </w:pPr>
            <w:r w:rsidRPr="00AC6528">
              <w:rPr>
                <w:i/>
              </w:rPr>
              <w:t>P</w:t>
            </w:r>
          </w:p>
        </w:tc>
        <w:tc>
          <w:tcPr>
            <w:tcW w:w="2880" w:type="dxa"/>
          </w:tcPr>
          <w:p w:rsidR="00517994" w:rsidRPr="00AC6528" w:rsidRDefault="00517994" w:rsidP="006C79CC">
            <w:pPr>
              <w:pStyle w:val="Header"/>
              <w:spacing w:before="40" w:after="40"/>
              <w:rPr>
                <w:i/>
              </w:rPr>
            </w:pPr>
            <w:r w:rsidRPr="00AC6528">
              <w:rPr>
                <w:i/>
              </w:rPr>
              <w:t xml:space="preserve">Perform same test for the below </w:t>
            </w:r>
            <w:r w:rsidR="005357AE" w:rsidRPr="00AC6528">
              <w:rPr>
                <w:i/>
              </w:rPr>
              <w:t>Call ID types</w:t>
            </w:r>
            <w:r w:rsidRPr="00AC6528">
              <w:rPr>
                <w:i/>
              </w:rPr>
              <w:t xml:space="preserve"> :</w:t>
            </w:r>
          </w:p>
          <w:p w:rsidR="00517994" w:rsidRPr="00AC6528" w:rsidRDefault="005357AE" w:rsidP="006C79CC">
            <w:pPr>
              <w:pStyle w:val="Header"/>
              <w:spacing w:before="40" w:after="40"/>
              <w:rPr>
                <w:i/>
              </w:rPr>
            </w:pPr>
            <w:proofErr w:type="spellStart"/>
            <w:r w:rsidRPr="00AC6528">
              <w:rPr>
                <w:i/>
              </w:rPr>
              <w:t>Verint</w:t>
            </w:r>
            <w:proofErr w:type="spellEnd"/>
          </w:p>
          <w:p w:rsidR="00517994" w:rsidRPr="00AC6528" w:rsidRDefault="005357AE" w:rsidP="006C79CC">
            <w:pPr>
              <w:pStyle w:val="Header"/>
              <w:spacing w:before="40" w:after="40"/>
              <w:rPr>
                <w:i/>
              </w:rPr>
            </w:pPr>
            <w:r w:rsidRPr="00AC6528">
              <w:rPr>
                <w:i/>
              </w:rPr>
              <w:t>AVOKE</w:t>
            </w:r>
          </w:p>
          <w:p w:rsidR="00517994" w:rsidRPr="00AC6528" w:rsidRDefault="005357AE" w:rsidP="006C79CC">
            <w:pPr>
              <w:pStyle w:val="Header"/>
              <w:spacing w:before="40" w:after="40"/>
              <w:rPr>
                <w:i/>
              </w:rPr>
            </w:pPr>
            <w:r w:rsidRPr="00AC6528">
              <w:rPr>
                <w:i/>
              </w:rPr>
              <w:t>NGD Activity</w:t>
            </w:r>
          </w:p>
          <w:p w:rsidR="00517994" w:rsidRPr="00AC6528" w:rsidRDefault="005357AE" w:rsidP="006C79CC">
            <w:pPr>
              <w:pStyle w:val="Header"/>
              <w:spacing w:before="40" w:after="40"/>
              <w:rPr>
                <w:i/>
              </w:rPr>
            </w:pPr>
            <w:r w:rsidRPr="00AC6528">
              <w:rPr>
                <w:i/>
              </w:rPr>
              <w:t>Universal Call</w:t>
            </w:r>
          </w:p>
          <w:p w:rsidR="00517994" w:rsidRPr="00AC6528" w:rsidRDefault="00517994" w:rsidP="006C79CC">
            <w:pPr>
              <w:pStyle w:val="Header"/>
              <w:tabs>
                <w:tab w:val="clear" w:pos="4320"/>
                <w:tab w:val="clear" w:pos="8640"/>
              </w:tabs>
              <w:spacing w:before="40" w:after="40"/>
              <w:rPr>
                <w:i/>
              </w:rPr>
            </w:pPr>
          </w:p>
        </w:tc>
      </w:tr>
    </w:tbl>
    <w:p w:rsidR="00517994" w:rsidRDefault="00517994" w:rsidP="00517994">
      <w:pPr>
        <w:rPr>
          <w:sz w:val="18"/>
        </w:rPr>
      </w:pPr>
    </w:p>
    <w:p w:rsidR="00517994" w:rsidRDefault="00517994"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5357AE">
      <w:pPr>
        <w:rPr>
          <w:sz w:val="18"/>
        </w:rPr>
      </w:pPr>
    </w:p>
    <w:p w:rsidR="005357AE" w:rsidRDefault="005357AE" w:rsidP="005357AE">
      <w:pPr>
        <w:rPr>
          <w:sz w:val="18"/>
        </w:rPr>
      </w:pPr>
    </w:p>
    <w:p w:rsidR="005357AE" w:rsidRDefault="005357AE" w:rsidP="005357AE">
      <w:pPr>
        <w:rPr>
          <w:sz w:val="18"/>
        </w:rPr>
      </w:pPr>
    </w:p>
    <w:p w:rsidR="005357AE" w:rsidRPr="00FC37DA" w:rsidRDefault="005357AE" w:rsidP="005357A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57AE" w:rsidRPr="00AC6528" w:rsidTr="0080305C">
        <w:trPr>
          <w:tblHeader/>
          <w:jc w:val="center"/>
        </w:trPr>
        <w:tc>
          <w:tcPr>
            <w:tcW w:w="2549" w:type="dxa"/>
            <w:shd w:val="solid" w:color="auto" w:fill="000000"/>
          </w:tcPr>
          <w:p w:rsidR="005357AE" w:rsidRPr="00AC6528" w:rsidRDefault="005357AE" w:rsidP="006C79CC">
            <w:pPr>
              <w:numPr>
                <w:ilvl w:val="12"/>
                <w:numId w:val="0"/>
              </w:numPr>
              <w:jc w:val="center"/>
              <w:rPr>
                <w:b/>
              </w:rPr>
            </w:pPr>
            <w:r w:rsidRPr="00AC6528">
              <w:rPr>
                <w:b/>
              </w:rPr>
              <w:lastRenderedPageBreak/>
              <w:t>Item</w:t>
            </w:r>
          </w:p>
        </w:tc>
        <w:tc>
          <w:tcPr>
            <w:tcW w:w="10951" w:type="dxa"/>
            <w:shd w:val="solid" w:color="auto" w:fill="000000"/>
          </w:tcPr>
          <w:p w:rsidR="005357AE" w:rsidRPr="00AC6528" w:rsidRDefault="005357AE" w:rsidP="006C79CC">
            <w:pPr>
              <w:numPr>
                <w:ilvl w:val="12"/>
                <w:numId w:val="0"/>
              </w:numPr>
              <w:jc w:val="center"/>
              <w:rPr>
                <w:b/>
              </w:rPr>
            </w:pPr>
            <w:r w:rsidRPr="00AC6528">
              <w:rPr>
                <w:b/>
              </w:rPr>
              <w:t>Description</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Case ID</w:t>
            </w:r>
          </w:p>
        </w:tc>
        <w:tc>
          <w:tcPr>
            <w:tcW w:w="10951" w:type="dxa"/>
          </w:tcPr>
          <w:p w:rsidR="005357AE" w:rsidRPr="00AC6528" w:rsidRDefault="005357AE" w:rsidP="005357AE">
            <w:r w:rsidRPr="00AC6528">
              <w:t>ECUIDASH03</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Source Description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Location</w:t>
            </w:r>
          </w:p>
        </w:tc>
        <w:tc>
          <w:tcPr>
            <w:tcW w:w="10951" w:type="dxa"/>
          </w:tcPr>
          <w:p w:rsidR="005357AE" w:rsidRPr="00AC6528" w:rsidRDefault="005357AE" w:rsidP="00B472BD">
            <w:r w:rsidRPr="00AC6528">
              <w:t>https://vacmsmpmd01.vangent.local/coach</w:t>
            </w:r>
            <w:r w:rsidR="00B472BD" w:rsidRPr="00AC6528">
              <w:t>3</w:t>
            </w:r>
            <w:r w:rsidRPr="00AC6528">
              <w:t xml:space="preserve">/default.aspx </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Updated File(s)</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Supporting Documentation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Notes</w:t>
            </w:r>
          </w:p>
        </w:tc>
        <w:tc>
          <w:tcPr>
            <w:tcW w:w="10951" w:type="dxa"/>
          </w:tcPr>
          <w:p w:rsidR="005357AE" w:rsidRPr="00AC6528" w:rsidRDefault="005357AE" w:rsidP="006C79CC"/>
        </w:tc>
      </w:tr>
    </w:tbl>
    <w:p w:rsidR="005357AE" w:rsidRDefault="005357AE" w:rsidP="005357AE"/>
    <w:p w:rsidR="005357AE" w:rsidRDefault="005357AE" w:rsidP="005357A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57AE" w:rsidRPr="00AC6528" w:rsidTr="0080305C">
        <w:trPr>
          <w:cantSplit/>
          <w:tblHeader/>
          <w:jc w:val="center"/>
        </w:trPr>
        <w:tc>
          <w:tcPr>
            <w:tcW w:w="900" w:type="dxa"/>
            <w:shd w:val="clear" w:color="auto" w:fill="A6A6A6"/>
          </w:tcPr>
          <w:p w:rsidR="005357AE" w:rsidRPr="00AC6528" w:rsidRDefault="005357AE"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357AE" w:rsidRPr="00AC6528" w:rsidRDefault="005357AE"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357AE" w:rsidRPr="00AC6528" w:rsidRDefault="005357AE" w:rsidP="006C79CC">
            <w:pPr>
              <w:pStyle w:val="Header"/>
              <w:tabs>
                <w:tab w:val="clear" w:pos="4320"/>
                <w:tab w:val="clear" w:pos="8640"/>
              </w:tabs>
              <w:spacing w:before="40" w:after="40"/>
              <w:jc w:val="center"/>
              <w:rPr>
                <w:b/>
                <w:i/>
              </w:rPr>
            </w:pPr>
            <w:r w:rsidRPr="00AC6528">
              <w:rPr>
                <w:b/>
              </w:rPr>
              <w:t>RESULTS</w:t>
            </w:r>
          </w:p>
          <w:p w:rsidR="005357AE" w:rsidRPr="00AC6528" w:rsidRDefault="005357AE"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COMMENTS</w:t>
            </w: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357AE" w:rsidRPr="00AC6528" w:rsidRDefault="00073CB3" w:rsidP="006C79CC">
            <w:pPr>
              <w:pStyle w:val="CSETableText"/>
              <w:ind w:left="159"/>
              <w:rPr>
                <w:bCs/>
                <w:szCs w:val="20"/>
              </w:rPr>
            </w:pPr>
            <w:hyperlink r:id="rId11" w:history="1">
              <w:r w:rsidR="00B472BD" w:rsidRPr="00AC6528">
                <w:rPr>
                  <w:rStyle w:val="Hyperlink"/>
                </w:rPr>
                <w:t>https://vacmsmpmd01.vangent.local/coach3/default.aspx</w:t>
              </w:r>
            </w:hyperlink>
            <w:r w:rsidR="005357AE" w:rsidRPr="00AC6528">
              <w:t xml:space="preserve"> </w:t>
            </w:r>
          </w:p>
        </w:tc>
        <w:tc>
          <w:tcPr>
            <w:tcW w:w="4500" w:type="dxa"/>
          </w:tcPr>
          <w:p w:rsidR="005357AE" w:rsidRPr="00AC6528" w:rsidRDefault="005357AE"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w:t>
            </w:r>
            <w:proofErr w:type="spellStart"/>
            <w:r w:rsidRPr="00AC6528">
              <w:t>db</w:t>
            </w:r>
            <w:proofErr w:type="spellEnd"/>
          </w:p>
        </w:tc>
        <w:tc>
          <w:tcPr>
            <w:tcW w:w="1260" w:type="dxa"/>
          </w:tcPr>
          <w:p w:rsidR="005357AE" w:rsidRPr="00AC6528" w:rsidRDefault="005357AE" w:rsidP="00B472BD">
            <w:pPr>
              <w:pStyle w:val="Header"/>
              <w:tabs>
                <w:tab w:val="clear" w:pos="4320"/>
                <w:tab w:val="clear" w:pos="8640"/>
              </w:tabs>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has an existing </w:t>
            </w:r>
            <w:proofErr w:type="spellStart"/>
            <w:r w:rsidRPr="00AC6528">
              <w:rPr>
                <w:bCs/>
                <w:szCs w:val="20"/>
              </w:rPr>
              <w:t>Verint</w:t>
            </w:r>
            <w:proofErr w:type="spellEnd"/>
            <w:r w:rsidRPr="00AC6528">
              <w:rPr>
                <w:bCs/>
                <w:szCs w:val="20"/>
              </w:rPr>
              <w:t xml:space="preserve"> Call ID</w:t>
            </w:r>
          </w:p>
        </w:tc>
        <w:tc>
          <w:tcPr>
            <w:tcW w:w="4500" w:type="dxa"/>
          </w:tcPr>
          <w:p w:rsidR="005357AE" w:rsidRPr="00AC6528" w:rsidRDefault="005357AE" w:rsidP="006C79CC">
            <w:pPr>
              <w:pStyle w:val="Header"/>
              <w:tabs>
                <w:tab w:val="clear" w:pos="4320"/>
                <w:tab w:val="clear" w:pos="8640"/>
              </w:tabs>
              <w:spacing w:before="40" w:after="40"/>
            </w:pPr>
            <w:r w:rsidRPr="00AC6528">
              <w:t>Verify that the “Scorecard Name” label and value appear in the right-top side of the screen below the “</w:t>
            </w:r>
            <w:proofErr w:type="spellStart"/>
            <w:r w:rsidRPr="00AC6528">
              <w:t>Verint</w:t>
            </w:r>
            <w:proofErr w:type="spellEnd"/>
            <w:r w:rsidRPr="00AC6528">
              <w:t xml:space="preserve"> ID” value</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5357AE">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does not have an existing </w:t>
            </w:r>
            <w:proofErr w:type="spellStart"/>
            <w:r w:rsidRPr="00AC6528">
              <w:rPr>
                <w:bCs/>
                <w:szCs w:val="20"/>
              </w:rPr>
              <w:t>Verint</w:t>
            </w:r>
            <w:proofErr w:type="spellEnd"/>
            <w:r w:rsidRPr="00AC6528">
              <w:rPr>
                <w:bCs/>
                <w:szCs w:val="20"/>
              </w:rPr>
              <w:t xml:space="preserve"> Call ID</w:t>
            </w:r>
          </w:p>
        </w:tc>
        <w:tc>
          <w:tcPr>
            <w:tcW w:w="4500" w:type="dxa"/>
          </w:tcPr>
          <w:p w:rsidR="005357AE" w:rsidRPr="00AC6528" w:rsidRDefault="005357AE" w:rsidP="006C79CC">
            <w:pPr>
              <w:pStyle w:val="Header"/>
              <w:tabs>
                <w:tab w:val="clear" w:pos="4320"/>
                <w:tab w:val="clear" w:pos="8640"/>
              </w:tabs>
              <w:spacing w:before="40" w:after="40"/>
            </w:pPr>
            <w:r w:rsidRPr="00AC6528">
              <w:t xml:space="preserve">Verify that the “Scorecard Name” label and value are not displayed in the right-top side of the screen </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bl>
    <w:p w:rsidR="005357AE" w:rsidRDefault="005357AE" w:rsidP="005357AE">
      <w:pPr>
        <w:rPr>
          <w:sz w:val="18"/>
        </w:rPr>
      </w:pPr>
    </w:p>
    <w:p w:rsidR="005357AE" w:rsidRDefault="005357AE" w:rsidP="005357AE">
      <w:pPr>
        <w:rPr>
          <w:sz w:val="18"/>
        </w:rPr>
      </w:pPr>
    </w:p>
    <w:p w:rsidR="005357AE" w:rsidRDefault="005357AE" w:rsidP="00BB176E">
      <w:pPr>
        <w:rPr>
          <w:sz w:val="18"/>
        </w:rPr>
      </w:pPr>
    </w:p>
    <w:p w:rsidR="00AB6914" w:rsidRDefault="00AB6914" w:rsidP="00BB176E">
      <w:pPr>
        <w:rPr>
          <w:sz w:val="18"/>
        </w:rPr>
      </w:pPr>
    </w:p>
    <w:p w:rsidR="00AB6914" w:rsidRDefault="00AB6914"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AB6914" w:rsidRDefault="00AB6914" w:rsidP="00BB176E">
      <w:pPr>
        <w:rPr>
          <w:sz w:val="18"/>
        </w:rPr>
      </w:pPr>
    </w:p>
    <w:p w:rsidR="00AB6914" w:rsidRDefault="00AB6914" w:rsidP="00AB6914">
      <w:pPr>
        <w:rPr>
          <w:sz w:val="18"/>
        </w:rPr>
      </w:pPr>
    </w:p>
    <w:p w:rsidR="00AB6914" w:rsidRPr="00FC37DA" w:rsidRDefault="00AB6914" w:rsidP="00AB6914">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B6914" w:rsidRPr="00AC6528" w:rsidTr="0080305C">
        <w:trPr>
          <w:tblHeader/>
          <w:jc w:val="center"/>
        </w:trPr>
        <w:tc>
          <w:tcPr>
            <w:tcW w:w="2549" w:type="dxa"/>
            <w:shd w:val="solid" w:color="auto" w:fill="000000"/>
          </w:tcPr>
          <w:p w:rsidR="00AB6914" w:rsidRPr="00AC6528" w:rsidRDefault="00AB6914" w:rsidP="006C79CC">
            <w:pPr>
              <w:numPr>
                <w:ilvl w:val="12"/>
                <w:numId w:val="0"/>
              </w:numPr>
              <w:jc w:val="center"/>
              <w:rPr>
                <w:b/>
              </w:rPr>
            </w:pPr>
            <w:r w:rsidRPr="00AC6528">
              <w:rPr>
                <w:b/>
              </w:rPr>
              <w:lastRenderedPageBreak/>
              <w:t>Item</w:t>
            </w:r>
          </w:p>
        </w:tc>
        <w:tc>
          <w:tcPr>
            <w:tcW w:w="10951" w:type="dxa"/>
            <w:shd w:val="solid" w:color="auto" w:fill="000000"/>
          </w:tcPr>
          <w:p w:rsidR="00AB6914" w:rsidRPr="00AC6528" w:rsidRDefault="00AB6914" w:rsidP="006C79CC">
            <w:pPr>
              <w:numPr>
                <w:ilvl w:val="12"/>
                <w:numId w:val="0"/>
              </w:numPr>
              <w:jc w:val="center"/>
              <w:rPr>
                <w:b/>
              </w:rPr>
            </w:pPr>
            <w:r w:rsidRPr="00AC6528">
              <w:rPr>
                <w:b/>
              </w:rPr>
              <w:t>Description</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Case ID</w:t>
            </w:r>
          </w:p>
        </w:tc>
        <w:tc>
          <w:tcPr>
            <w:tcW w:w="10951" w:type="dxa"/>
          </w:tcPr>
          <w:p w:rsidR="00AB6914" w:rsidRPr="00AC6528" w:rsidRDefault="00AB6914" w:rsidP="006C79CC">
            <w:r w:rsidRPr="00AC6528">
              <w:t>ECUIDASH04</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Source Description</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Location</w:t>
            </w:r>
          </w:p>
        </w:tc>
        <w:tc>
          <w:tcPr>
            <w:tcW w:w="10951" w:type="dxa"/>
          </w:tcPr>
          <w:p w:rsidR="00AB6914" w:rsidRPr="00AC6528" w:rsidRDefault="00AB6914" w:rsidP="00B472BD">
            <w:r w:rsidRPr="00AC6528">
              <w:t>https://vacmsmpmd01.vangent.local/coach</w:t>
            </w:r>
            <w:r w:rsidR="00B472BD" w:rsidRPr="00AC6528">
              <w:t>3</w:t>
            </w:r>
            <w:r w:rsidRPr="00AC6528">
              <w:t xml:space="preserve">/default.aspx </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Updated File(s)</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Supporting Documentation</w:t>
            </w:r>
          </w:p>
        </w:tc>
        <w:tc>
          <w:tcPr>
            <w:tcW w:w="10951" w:type="dxa"/>
          </w:tcPr>
          <w:p w:rsidR="00AB6914" w:rsidRPr="00AC6528" w:rsidRDefault="00AB6914" w:rsidP="006C79CC"/>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Notes</w:t>
            </w:r>
          </w:p>
        </w:tc>
        <w:tc>
          <w:tcPr>
            <w:tcW w:w="10951" w:type="dxa"/>
          </w:tcPr>
          <w:p w:rsidR="00AB6914" w:rsidRPr="00AC6528" w:rsidRDefault="00AB6914" w:rsidP="006C79CC"/>
        </w:tc>
      </w:tr>
    </w:tbl>
    <w:p w:rsidR="00AB6914" w:rsidRDefault="00AB6914" w:rsidP="00AB6914"/>
    <w:p w:rsidR="00AB6914" w:rsidRDefault="00AB6914" w:rsidP="00AB691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B6914" w:rsidRPr="00AC6528" w:rsidTr="0080305C">
        <w:trPr>
          <w:cantSplit/>
          <w:tblHeader/>
          <w:jc w:val="center"/>
        </w:trPr>
        <w:tc>
          <w:tcPr>
            <w:tcW w:w="900" w:type="dxa"/>
            <w:shd w:val="clear" w:color="auto" w:fill="A6A6A6"/>
          </w:tcPr>
          <w:p w:rsidR="00AB6914" w:rsidRPr="00AC6528" w:rsidRDefault="00AB691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AB6914" w:rsidRPr="00AC6528" w:rsidRDefault="00AB691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AB6914" w:rsidRPr="00AC6528" w:rsidRDefault="00AB6914" w:rsidP="006C79CC">
            <w:pPr>
              <w:pStyle w:val="Header"/>
              <w:tabs>
                <w:tab w:val="clear" w:pos="4320"/>
                <w:tab w:val="clear" w:pos="8640"/>
              </w:tabs>
              <w:spacing w:before="40" w:after="40"/>
              <w:jc w:val="center"/>
              <w:rPr>
                <w:b/>
                <w:i/>
              </w:rPr>
            </w:pPr>
            <w:r w:rsidRPr="00AC6528">
              <w:rPr>
                <w:b/>
              </w:rPr>
              <w:t>RESULTS</w:t>
            </w:r>
          </w:p>
          <w:p w:rsidR="00AB6914" w:rsidRPr="00AC6528" w:rsidRDefault="00AB691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COMMENTS</w:t>
            </w:r>
          </w:p>
        </w:tc>
      </w:tr>
      <w:tr w:rsidR="00AB6914" w:rsidRPr="00AC6528" w:rsidTr="0080305C">
        <w:trPr>
          <w:cantSplit/>
          <w:jc w:val="center"/>
        </w:trPr>
        <w:tc>
          <w:tcPr>
            <w:tcW w:w="900" w:type="dxa"/>
          </w:tcPr>
          <w:p w:rsidR="00AB6914" w:rsidRPr="00AC6528" w:rsidRDefault="00AB6914"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AB6914" w:rsidRPr="00AC6528" w:rsidRDefault="00AB691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AB6914" w:rsidRPr="00AC6528" w:rsidRDefault="00073CB3" w:rsidP="006C79CC">
            <w:pPr>
              <w:pStyle w:val="CSETableText"/>
              <w:ind w:left="159"/>
              <w:rPr>
                <w:bCs/>
                <w:szCs w:val="20"/>
              </w:rPr>
            </w:pPr>
            <w:hyperlink r:id="rId12" w:history="1">
              <w:r w:rsidR="00B472BD" w:rsidRPr="00AC6528">
                <w:rPr>
                  <w:rStyle w:val="Hyperlink"/>
                </w:rPr>
                <w:t>https://vacmsmpmd01.vangent.local/coach3/default.aspx</w:t>
              </w:r>
            </w:hyperlink>
            <w:r w:rsidR="00AB6914" w:rsidRPr="00AC6528">
              <w:t xml:space="preserve"> </w:t>
            </w:r>
          </w:p>
        </w:tc>
        <w:tc>
          <w:tcPr>
            <w:tcW w:w="4500" w:type="dxa"/>
          </w:tcPr>
          <w:p w:rsidR="00AB6914" w:rsidRPr="00AC6528" w:rsidRDefault="00AB691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w:t>
            </w:r>
            <w:proofErr w:type="spellStart"/>
            <w:r w:rsidRPr="00AC6528">
              <w:t>db</w:t>
            </w:r>
            <w:proofErr w:type="spellEnd"/>
          </w:p>
        </w:tc>
        <w:tc>
          <w:tcPr>
            <w:tcW w:w="1260" w:type="dxa"/>
          </w:tcPr>
          <w:p w:rsidR="00AB6914" w:rsidRPr="00AC6528" w:rsidRDefault="00AB6914" w:rsidP="00B472BD">
            <w:pPr>
              <w:pStyle w:val="Header"/>
              <w:tabs>
                <w:tab w:val="clear" w:pos="4320"/>
                <w:tab w:val="clear" w:pos="8640"/>
              </w:tabs>
              <w:spacing w:before="40" w:after="40"/>
              <w:jc w:val="center"/>
              <w:rPr>
                <w:i/>
              </w:rPr>
            </w:pPr>
            <w:r w:rsidRPr="00AC6528">
              <w:rPr>
                <w:i/>
              </w:rPr>
              <w:t>P</w:t>
            </w:r>
          </w:p>
        </w:tc>
        <w:tc>
          <w:tcPr>
            <w:tcW w:w="2880" w:type="dxa"/>
          </w:tcPr>
          <w:p w:rsidR="00AB6914" w:rsidRPr="00AC6528" w:rsidRDefault="00AB6914"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AB6914">
            <w:pPr>
              <w:pStyle w:val="CSETableText"/>
              <w:ind w:left="159"/>
              <w:rPr>
                <w:bCs/>
                <w:szCs w:val="20"/>
              </w:rPr>
            </w:pPr>
            <w:r w:rsidRPr="00AC6528">
              <w:rPr>
                <w:bCs/>
                <w:szCs w:val="20"/>
              </w:rPr>
              <w:t xml:space="preserve">Select “My Dashboard”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“My Submissions”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w:t>
            </w:r>
            <w:r w:rsidR="006C79CC" w:rsidRPr="00AC6528">
              <w:rPr>
                <w:bCs/>
                <w:szCs w:val="20"/>
              </w:rPr>
              <w:t>“</w:t>
            </w:r>
            <w:r w:rsidRPr="00AC6528">
              <w:rPr>
                <w:bCs/>
                <w:szCs w:val="20"/>
              </w:rPr>
              <w:t>Historical Dashboard</w:t>
            </w:r>
            <w:r w:rsidR="006C79CC" w:rsidRPr="00AC6528">
              <w:rPr>
                <w:bCs/>
                <w:szCs w:val="20"/>
              </w:rPr>
              <w:t>”</w:t>
            </w:r>
            <w:r w:rsidRPr="00AC6528">
              <w:rPr>
                <w:bCs/>
                <w:szCs w:val="20"/>
              </w:rPr>
              <w:t xml:space="preserve"> tab and select options to query for database data</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bl>
    <w:p w:rsidR="00AB6914" w:rsidRDefault="00AB6914" w:rsidP="00AB6914">
      <w:pPr>
        <w:rPr>
          <w:sz w:val="18"/>
        </w:rPr>
      </w:pPr>
    </w:p>
    <w:p w:rsidR="005F276B" w:rsidRDefault="005F276B" w:rsidP="005F276B">
      <w:pPr>
        <w:rPr>
          <w:sz w:val="18"/>
        </w:rPr>
      </w:pPr>
    </w:p>
    <w:p w:rsidR="005F276B" w:rsidRDefault="005F276B" w:rsidP="005F276B">
      <w:pPr>
        <w:rPr>
          <w:sz w:val="18"/>
        </w:rPr>
      </w:pPr>
    </w:p>
    <w:p w:rsidR="005F276B" w:rsidRDefault="005F276B"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Pr="00FC37DA" w:rsidRDefault="0080305C" w:rsidP="005F276B">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F276B" w:rsidRPr="00AC6528" w:rsidTr="0080305C">
        <w:trPr>
          <w:tblHeader/>
          <w:jc w:val="center"/>
        </w:trPr>
        <w:tc>
          <w:tcPr>
            <w:tcW w:w="2549" w:type="dxa"/>
            <w:shd w:val="solid" w:color="auto" w:fill="000000"/>
          </w:tcPr>
          <w:p w:rsidR="005F276B" w:rsidRPr="00AC6528" w:rsidRDefault="005F276B" w:rsidP="006C79CC">
            <w:pPr>
              <w:numPr>
                <w:ilvl w:val="12"/>
                <w:numId w:val="0"/>
              </w:numPr>
              <w:jc w:val="center"/>
              <w:rPr>
                <w:b/>
              </w:rPr>
            </w:pPr>
            <w:r w:rsidRPr="00AC6528">
              <w:rPr>
                <w:b/>
              </w:rPr>
              <w:lastRenderedPageBreak/>
              <w:t>Item</w:t>
            </w:r>
          </w:p>
        </w:tc>
        <w:tc>
          <w:tcPr>
            <w:tcW w:w="10951" w:type="dxa"/>
            <w:shd w:val="solid" w:color="auto" w:fill="000000"/>
          </w:tcPr>
          <w:p w:rsidR="005F276B" w:rsidRPr="00AC6528" w:rsidRDefault="005F276B" w:rsidP="006C79CC">
            <w:pPr>
              <w:numPr>
                <w:ilvl w:val="12"/>
                <w:numId w:val="0"/>
              </w:numPr>
              <w:jc w:val="center"/>
              <w:rPr>
                <w:b/>
              </w:rPr>
            </w:pPr>
            <w:r w:rsidRPr="00AC6528">
              <w:rPr>
                <w:b/>
              </w:rPr>
              <w:t>Description</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Case ID</w:t>
            </w:r>
          </w:p>
        </w:tc>
        <w:tc>
          <w:tcPr>
            <w:tcW w:w="10951" w:type="dxa"/>
          </w:tcPr>
          <w:p w:rsidR="005F276B" w:rsidRPr="00AC6528" w:rsidRDefault="005F276B" w:rsidP="006C79CC">
            <w:r w:rsidRPr="00AC6528">
              <w:t>ECUIDASH05</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Source Description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Location</w:t>
            </w:r>
          </w:p>
        </w:tc>
        <w:tc>
          <w:tcPr>
            <w:tcW w:w="10951" w:type="dxa"/>
          </w:tcPr>
          <w:p w:rsidR="005F276B" w:rsidRPr="00AC6528" w:rsidRDefault="005F276B" w:rsidP="006C79CC">
            <w:r w:rsidRPr="00AC6528">
              <w:t>https://vacmsmpmd01.vangent.local/coach</w:t>
            </w:r>
            <w:r w:rsidR="006C79CC" w:rsidRPr="00AC6528">
              <w:t>3</w:t>
            </w:r>
            <w:r w:rsidRPr="00AC6528">
              <w:t xml:space="preserve">/default.aspx </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Updated File(s)</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Supporting Documentation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Notes</w:t>
            </w:r>
          </w:p>
        </w:tc>
        <w:tc>
          <w:tcPr>
            <w:tcW w:w="10951" w:type="dxa"/>
          </w:tcPr>
          <w:p w:rsidR="005F276B" w:rsidRPr="00AC6528" w:rsidRDefault="005F276B" w:rsidP="006C79CC"/>
        </w:tc>
      </w:tr>
    </w:tbl>
    <w:p w:rsidR="005F276B" w:rsidRDefault="005F276B" w:rsidP="005F276B"/>
    <w:p w:rsidR="005F276B" w:rsidRDefault="005F276B" w:rsidP="005F276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F276B" w:rsidRPr="00AC6528" w:rsidTr="0080305C">
        <w:trPr>
          <w:cantSplit/>
          <w:tblHeader/>
          <w:jc w:val="center"/>
        </w:trPr>
        <w:tc>
          <w:tcPr>
            <w:tcW w:w="900" w:type="dxa"/>
            <w:shd w:val="clear" w:color="auto" w:fill="A6A6A6"/>
          </w:tcPr>
          <w:p w:rsidR="005F276B" w:rsidRPr="00AC6528" w:rsidRDefault="005F276B"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F276B" w:rsidRPr="00AC6528" w:rsidRDefault="005F276B"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F276B" w:rsidRPr="00AC6528" w:rsidRDefault="005F276B" w:rsidP="006C79CC">
            <w:pPr>
              <w:pStyle w:val="Header"/>
              <w:tabs>
                <w:tab w:val="clear" w:pos="4320"/>
                <w:tab w:val="clear" w:pos="8640"/>
              </w:tabs>
              <w:spacing w:before="40" w:after="40"/>
              <w:jc w:val="center"/>
              <w:rPr>
                <w:b/>
                <w:i/>
              </w:rPr>
            </w:pPr>
            <w:r w:rsidRPr="00AC6528">
              <w:rPr>
                <w:b/>
              </w:rPr>
              <w:t>RESULTS</w:t>
            </w:r>
          </w:p>
          <w:p w:rsidR="005F276B" w:rsidRPr="00AC6528" w:rsidRDefault="005F276B"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COMMENTS</w:t>
            </w:r>
          </w:p>
        </w:tc>
      </w:tr>
      <w:tr w:rsidR="005F276B" w:rsidRPr="00AC6528" w:rsidTr="0080305C">
        <w:trPr>
          <w:cantSplit/>
          <w:jc w:val="center"/>
        </w:trPr>
        <w:tc>
          <w:tcPr>
            <w:tcW w:w="900" w:type="dxa"/>
          </w:tcPr>
          <w:p w:rsidR="005F276B" w:rsidRPr="00AC6528" w:rsidRDefault="005F276B"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5F276B" w:rsidRPr="00AC6528" w:rsidRDefault="005F276B"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F276B" w:rsidRPr="00AC6528" w:rsidRDefault="00073CB3" w:rsidP="006C79CC">
            <w:pPr>
              <w:pStyle w:val="CSETableText"/>
              <w:ind w:left="159"/>
              <w:rPr>
                <w:bCs/>
                <w:szCs w:val="20"/>
              </w:rPr>
            </w:pPr>
            <w:hyperlink r:id="rId13" w:history="1">
              <w:r w:rsidR="006C79CC" w:rsidRPr="00AC6528">
                <w:rPr>
                  <w:rStyle w:val="Hyperlink"/>
                </w:rPr>
                <w:t>https://vacmsmpmd01.vangent.local/coach3/default.aspx</w:t>
              </w:r>
            </w:hyperlink>
            <w:r w:rsidR="005F276B" w:rsidRPr="00AC6528">
              <w:t xml:space="preserve"> </w:t>
            </w:r>
          </w:p>
        </w:tc>
        <w:tc>
          <w:tcPr>
            <w:tcW w:w="4500" w:type="dxa"/>
          </w:tcPr>
          <w:p w:rsidR="005F276B" w:rsidRPr="00AC6528" w:rsidRDefault="005F276B"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w:t>
            </w:r>
            <w:proofErr w:type="spellStart"/>
            <w:r w:rsidRPr="00AC6528">
              <w:t>db</w:t>
            </w:r>
            <w:proofErr w:type="spellEnd"/>
          </w:p>
        </w:tc>
        <w:tc>
          <w:tcPr>
            <w:tcW w:w="1260" w:type="dxa"/>
          </w:tcPr>
          <w:p w:rsidR="005F276B" w:rsidRPr="00AC6528" w:rsidRDefault="005F276B" w:rsidP="006C79CC">
            <w:pPr>
              <w:pStyle w:val="Header"/>
              <w:tabs>
                <w:tab w:val="clear" w:pos="4320"/>
                <w:tab w:val="clear" w:pos="8640"/>
              </w:tabs>
              <w:spacing w:before="40" w:after="40"/>
              <w:jc w:val="center"/>
              <w:rPr>
                <w:i/>
              </w:rPr>
            </w:pPr>
            <w:r w:rsidRPr="00AC6528">
              <w:rPr>
                <w:i/>
              </w:rPr>
              <w:t>P</w:t>
            </w:r>
          </w:p>
        </w:tc>
        <w:tc>
          <w:tcPr>
            <w:tcW w:w="2880" w:type="dxa"/>
          </w:tcPr>
          <w:p w:rsidR="005F276B" w:rsidRPr="00AC6528" w:rsidRDefault="005F276B"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“Date Submitted:” value in the right-side screen includes “PDT” next to the displayed time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completed IQS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CSR Review date and the Supervisor Review date include “PDT” next to the displayed times</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“Historical Dashboard” tab and select options to query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Review date time stamps include the text “PDT” after each time stamp value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bl>
    <w:p w:rsidR="005F276B" w:rsidRDefault="005F276B" w:rsidP="005F276B">
      <w:pPr>
        <w:rPr>
          <w:sz w:val="18"/>
        </w:rPr>
      </w:pPr>
    </w:p>
    <w:p w:rsidR="005F276B" w:rsidRDefault="005F276B" w:rsidP="005F276B">
      <w:pPr>
        <w:rPr>
          <w:sz w:val="18"/>
        </w:rPr>
      </w:pPr>
    </w:p>
    <w:p w:rsidR="005F276B" w:rsidRDefault="005F276B" w:rsidP="005F276B">
      <w:pPr>
        <w:rPr>
          <w:sz w:val="18"/>
        </w:rPr>
      </w:pPr>
    </w:p>
    <w:p w:rsidR="001F6854" w:rsidRDefault="001F6854" w:rsidP="001F6854">
      <w:pPr>
        <w:rPr>
          <w:sz w:val="18"/>
        </w:rPr>
      </w:pPr>
    </w:p>
    <w:p w:rsidR="001F6854" w:rsidRDefault="001F6854" w:rsidP="001F6854">
      <w:pPr>
        <w:rPr>
          <w:sz w:val="18"/>
        </w:rPr>
      </w:pPr>
    </w:p>
    <w:p w:rsidR="001F6854" w:rsidRDefault="001F6854" w:rsidP="001F6854">
      <w:pPr>
        <w:rPr>
          <w:sz w:val="18"/>
        </w:rPr>
      </w:pPr>
    </w:p>
    <w:p w:rsidR="0080305C" w:rsidRDefault="0080305C" w:rsidP="001F6854">
      <w:pPr>
        <w:rPr>
          <w:sz w:val="18"/>
        </w:rPr>
      </w:pPr>
    </w:p>
    <w:p w:rsidR="0080305C" w:rsidRDefault="0080305C" w:rsidP="001F6854">
      <w:pPr>
        <w:rPr>
          <w:sz w:val="18"/>
        </w:rPr>
      </w:pPr>
    </w:p>
    <w:p w:rsidR="0080305C" w:rsidRPr="00FC37DA" w:rsidRDefault="0080305C" w:rsidP="001F6854">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F6854" w:rsidTr="0080305C">
        <w:trPr>
          <w:tblHeader/>
          <w:jc w:val="center"/>
        </w:trPr>
        <w:tc>
          <w:tcPr>
            <w:tcW w:w="2549"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lastRenderedPageBreak/>
              <w:t>Item</w:t>
            </w:r>
          </w:p>
        </w:tc>
        <w:tc>
          <w:tcPr>
            <w:tcW w:w="10951"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t>Description</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Case ID</w:t>
            </w:r>
          </w:p>
        </w:tc>
        <w:tc>
          <w:tcPr>
            <w:tcW w:w="10951" w:type="dxa"/>
          </w:tcPr>
          <w:p w:rsidR="001F6854" w:rsidRPr="00AC6528" w:rsidRDefault="001F6854" w:rsidP="001F6854">
            <w:r w:rsidRPr="00AC6528">
              <w:t>ECUIDASH06</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Source Description</w:t>
            </w:r>
          </w:p>
        </w:tc>
        <w:tc>
          <w:tcPr>
            <w:tcW w:w="10951" w:type="dxa"/>
          </w:tcPr>
          <w:p w:rsidR="001F6854" w:rsidRPr="00AC6528" w:rsidRDefault="001F6854" w:rsidP="001F6854"/>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Location</w:t>
            </w:r>
          </w:p>
        </w:tc>
        <w:tc>
          <w:tcPr>
            <w:tcW w:w="10951" w:type="dxa"/>
          </w:tcPr>
          <w:p w:rsidR="001F6854" w:rsidRPr="00AC6528" w:rsidRDefault="001F6854" w:rsidP="006C79CC">
            <w:r w:rsidRPr="00AC6528">
              <w:t>https://vacmsmpmd01.vangent.local/coach</w:t>
            </w:r>
            <w:r w:rsidR="006C79CC" w:rsidRPr="00AC6528">
              <w:t>3</w:t>
            </w:r>
            <w:r w:rsidRPr="00AC6528">
              <w:t xml:space="preserve">/default.aspx </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Updated File(s)</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Supporting Documentation</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Notes</w:t>
            </w:r>
          </w:p>
        </w:tc>
        <w:tc>
          <w:tcPr>
            <w:tcW w:w="10951" w:type="dxa"/>
          </w:tcPr>
          <w:p w:rsidR="001F6854" w:rsidRPr="00AC6528" w:rsidRDefault="001F6854" w:rsidP="006C79CC"/>
        </w:tc>
      </w:tr>
    </w:tbl>
    <w:p w:rsidR="001F6854" w:rsidRDefault="001F6854" w:rsidP="001F6854"/>
    <w:p w:rsidR="001F6854" w:rsidRDefault="001F6854" w:rsidP="001F685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6854" w:rsidRPr="00AC6528" w:rsidTr="0080305C">
        <w:trPr>
          <w:cantSplit/>
          <w:tblHeader/>
          <w:jc w:val="center"/>
        </w:trPr>
        <w:tc>
          <w:tcPr>
            <w:tcW w:w="900" w:type="dxa"/>
            <w:shd w:val="clear" w:color="auto" w:fill="A6A6A6"/>
          </w:tcPr>
          <w:p w:rsidR="001F6854" w:rsidRPr="00AC6528" w:rsidRDefault="001F685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1F6854" w:rsidRPr="00AC6528" w:rsidRDefault="001F685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1F6854" w:rsidRPr="00AC6528" w:rsidRDefault="001F6854" w:rsidP="006C79CC">
            <w:pPr>
              <w:pStyle w:val="Header"/>
              <w:tabs>
                <w:tab w:val="clear" w:pos="4320"/>
                <w:tab w:val="clear" w:pos="8640"/>
              </w:tabs>
              <w:spacing w:before="40" w:after="40"/>
              <w:jc w:val="center"/>
              <w:rPr>
                <w:b/>
                <w:i/>
              </w:rPr>
            </w:pPr>
            <w:r w:rsidRPr="00AC6528">
              <w:rPr>
                <w:b/>
              </w:rPr>
              <w:t>RESULTS</w:t>
            </w:r>
          </w:p>
          <w:p w:rsidR="001F6854" w:rsidRPr="00AC6528" w:rsidRDefault="001F685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COMMENTS</w:t>
            </w:r>
          </w:p>
        </w:tc>
      </w:tr>
      <w:tr w:rsidR="001F6854" w:rsidRPr="00AC6528" w:rsidTr="0080305C">
        <w:trPr>
          <w:cantSplit/>
          <w:jc w:val="center"/>
        </w:trPr>
        <w:tc>
          <w:tcPr>
            <w:tcW w:w="900" w:type="dxa"/>
          </w:tcPr>
          <w:p w:rsidR="001F6854" w:rsidRPr="00AC6528" w:rsidRDefault="001F6854"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1F6854" w:rsidRPr="00AC6528" w:rsidRDefault="001F685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1F6854" w:rsidRPr="00AC6528" w:rsidRDefault="00073CB3" w:rsidP="006C79CC">
            <w:pPr>
              <w:pStyle w:val="CSETableText"/>
              <w:ind w:left="159"/>
              <w:rPr>
                <w:bCs/>
                <w:szCs w:val="20"/>
              </w:rPr>
            </w:pPr>
            <w:hyperlink r:id="rId14" w:history="1">
              <w:r w:rsidR="006C79CC" w:rsidRPr="00AC6528">
                <w:rPr>
                  <w:rStyle w:val="Hyperlink"/>
                </w:rPr>
                <w:t>https://vacmsmpmd01.vangent.local/coach3/default.aspx</w:t>
              </w:r>
            </w:hyperlink>
            <w:r w:rsidR="001F6854" w:rsidRPr="00AC6528">
              <w:t xml:space="preserve"> </w:t>
            </w:r>
          </w:p>
        </w:tc>
        <w:tc>
          <w:tcPr>
            <w:tcW w:w="4500" w:type="dxa"/>
          </w:tcPr>
          <w:p w:rsidR="001F6854" w:rsidRPr="00AC6528" w:rsidRDefault="001F6854"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w:t>
            </w:r>
            <w:proofErr w:type="spellStart"/>
            <w:r w:rsidRPr="00AC6528">
              <w:t>db</w:t>
            </w:r>
            <w:proofErr w:type="spellEnd"/>
          </w:p>
        </w:tc>
        <w:tc>
          <w:tcPr>
            <w:tcW w:w="1260" w:type="dxa"/>
          </w:tcPr>
          <w:p w:rsidR="001F6854" w:rsidRPr="00AC6528" w:rsidRDefault="001F6854" w:rsidP="006C79CC">
            <w:pPr>
              <w:pStyle w:val="Header"/>
              <w:tabs>
                <w:tab w:val="clear" w:pos="4320"/>
                <w:tab w:val="clear" w:pos="8640"/>
              </w:tabs>
              <w:spacing w:before="40" w:after="40"/>
              <w:jc w:val="center"/>
              <w:rPr>
                <w:i/>
              </w:rPr>
            </w:pPr>
            <w:r w:rsidRPr="00AC6528">
              <w:rPr>
                <w:i/>
              </w:rPr>
              <w:t>P</w:t>
            </w:r>
          </w:p>
        </w:tc>
        <w:tc>
          <w:tcPr>
            <w:tcW w:w="2880" w:type="dxa"/>
          </w:tcPr>
          <w:p w:rsidR="001F6854" w:rsidRPr="00AC6528" w:rsidRDefault="001F6854"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6C79CC">
            <w:pPr>
              <w:pStyle w:val="CSETableText"/>
              <w:ind w:left="159"/>
              <w:rPr>
                <w:bCs/>
                <w:szCs w:val="20"/>
              </w:rPr>
            </w:pPr>
            <w:r w:rsidRPr="00AC6528">
              <w:rPr>
                <w:bCs/>
                <w:szCs w:val="20"/>
              </w:rPr>
              <w:t>Select “My Dashboard” tab and select an Outlier record to open in the review page that has “Research Required” in the “OMR / Exceptions” coaching reasons field</w:t>
            </w:r>
          </w:p>
        </w:tc>
        <w:tc>
          <w:tcPr>
            <w:tcW w:w="4500" w:type="dxa"/>
          </w:tcPr>
          <w:p w:rsidR="006C79CC" w:rsidRPr="00AC6528" w:rsidRDefault="006C79CC" w:rsidP="006C79CC">
            <w:pPr>
              <w:pStyle w:val="Header"/>
              <w:tabs>
                <w:tab w:val="clear" w:pos="4320"/>
                <w:tab w:val="clear" w:pos="8640"/>
              </w:tabs>
              <w:spacing w:before="40" w:after="40"/>
            </w:pPr>
            <w:r w:rsidRPr="00AC6528">
              <w:t>Verify that the Outlier question group displays on the review page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r w:rsidRPr="00AC6528">
              <w:rPr>
                <w:i/>
              </w:rPr>
              <w:t>Perform the same test for records that have “Research Required” in the “Current Coaching Initiative” field</w:t>
            </w:r>
          </w:p>
        </w:tc>
      </w:tr>
    </w:tbl>
    <w:p w:rsidR="001F6854" w:rsidRDefault="001F6854" w:rsidP="001F6854">
      <w:pPr>
        <w:rPr>
          <w:sz w:val="18"/>
        </w:rPr>
      </w:pPr>
    </w:p>
    <w:p w:rsidR="001F6854" w:rsidRDefault="001F6854" w:rsidP="001F6854">
      <w:pPr>
        <w:rPr>
          <w:sz w:val="18"/>
        </w:rPr>
      </w:pPr>
    </w:p>
    <w:p w:rsidR="001F6854" w:rsidRDefault="001F6854" w:rsidP="001F6854">
      <w:pPr>
        <w:rPr>
          <w:sz w:val="18"/>
        </w:rPr>
      </w:pPr>
    </w:p>
    <w:p w:rsidR="00DF3912" w:rsidRDefault="00DF3912" w:rsidP="001F6854">
      <w:pPr>
        <w:rPr>
          <w:sz w:val="18"/>
        </w:rPr>
      </w:pPr>
    </w:p>
    <w:p w:rsidR="00DF3912" w:rsidRDefault="00DF3912" w:rsidP="001F6854">
      <w:pPr>
        <w:rPr>
          <w:sz w:val="18"/>
        </w:rPr>
      </w:pPr>
    </w:p>
    <w:p w:rsidR="00DF3912" w:rsidRDefault="00DF391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DF3912" w:rsidRDefault="00DF3912" w:rsidP="00DF3912">
      <w:pPr>
        <w:rPr>
          <w:sz w:val="18"/>
        </w:rPr>
      </w:pPr>
    </w:p>
    <w:p w:rsidR="00DF3912" w:rsidRPr="00FC37DA" w:rsidRDefault="00DF3912" w:rsidP="00DF3912">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DF3912" w:rsidRPr="00AC6528" w:rsidTr="0080305C">
        <w:trPr>
          <w:tblHeader/>
          <w:jc w:val="center"/>
        </w:trPr>
        <w:tc>
          <w:tcPr>
            <w:tcW w:w="2549" w:type="dxa"/>
            <w:shd w:val="solid" w:color="auto" w:fill="000000"/>
          </w:tcPr>
          <w:p w:rsidR="00DF3912" w:rsidRPr="00AC6528" w:rsidRDefault="00DF3912" w:rsidP="006C79CC">
            <w:pPr>
              <w:numPr>
                <w:ilvl w:val="12"/>
                <w:numId w:val="0"/>
              </w:numPr>
              <w:jc w:val="center"/>
              <w:rPr>
                <w:b/>
              </w:rPr>
            </w:pPr>
            <w:r w:rsidRPr="00AC6528">
              <w:rPr>
                <w:b/>
              </w:rPr>
              <w:t>Item</w:t>
            </w:r>
          </w:p>
        </w:tc>
        <w:tc>
          <w:tcPr>
            <w:tcW w:w="10951" w:type="dxa"/>
            <w:shd w:val="solid" w:color="auto" w:fill="000000"/>
          </w:tcPr>
          <w:p w:rsidR="00DF3912" w:rsidRPr="00AC6528" w:rsidRDefault="00DF3912" w:rsidP="006C79CC">
            <w:pPr>
              <w:numPr>
                <w:ilvl w:val="12"/>
                <w:numId w:val="0"/>
              </w:numPr>
              <w:jc w:val="center"/>
              <w:rPr>
                <w:b/>
              </w:rPr>
            </w:pPr>
            <w:r w:rsidRPr="00AC6528">
              <w:rPr>
                <w:b/>
              </w:rPr>
              <w:t>Description</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Case ID</w:t>
            </w:r>
          </w:p>
        </w:tc>
        <w:tc>
          <w:tcPr>
            <w:tcW w:w="10951" w:type="dxa"/>
          </w:tcPr>
          <w:p w:rsidR="00DF3912" w:rsidRPr="00AC6528" w:rsidRDefault="00DF3912" w:rsidP="00DF3912">
            <w:r w:rsidRPr="00AC6528">
              <w:t>ECUIDASH07</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Source Description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Location</w:t>
            </w:r>
          </w:p>
        </w:tc>
        <w:tc>
          <w:tcPr>
            <w:tcW w:w="10951" w:type="dxa"/>
          </w:tcPr>
          <w:p w:rsidR="00DF3912" w:rsidRPr="00AC6528" w:rsidRDefault="00DF3912" w:rsidP="006C79CC">
            <w:r w:rsidRPr="00AC6528">
              <w:t>https://vacmsmpmd01.vangent.local/coach</w:t>
            </w:r>
            <w:r w:rsidR="006C79CC" w:rsidRPr="00AC6528">
              <w:t>3</w:t>
            </w:r>
            <w:r w:rsidRPr="00AC6528">
              <w:t xml:space="preserve">/default.aspx </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Updated File(s)</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Supporting Documentation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Notes</w:t>
            </w:r>
          </w:p>
        </w:tc>
        <w:tc>
          <w:tcPr>
            <w:tcW w:w="10951" w:type="dxa"/>
          </w:tcPr>
          <w:p w:rsidR="00DF3912" w:rsidRPr="00AC6528" w:rsidRDefault="00DF3912" w:rsidP="006C79CC"/>
        </w:tc>
      </w:tr>
    </w:tbl>
    <w:p w:rsidR="00DF3912" w:rsidRDefault="00DF3912" w:rsidP="00DF3912"/>
    <w:p w:rsidR="00DF3912" w:rsidRDefault="00DF3912" w:rsidP="00DF391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F3912" w:rsidRPr="00AC6528" w:rsidTr="0080305C">
        <w:trPr>
          <w:cantSplit/>
          <w:tblHeader/>
          <w:jc w:val="center"/>
        </w:trPr>
        <w:tc>
          <w:tcPr>
            <w:tcW w:w="900" w:type="dxa"/>
            <w:shd w:val="clear" w:color="auto" w:fill="A6A6A6"/>
          </w:tcPr>
          <w:p w:rsidR="00DF3912" w:rsidRPr="00AC6528" w:rsidRDefault="00DF3912"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DF3912" w:rsidRPr="00AC6528" w:rsidRDefault="00DF3912"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DF3912" w:rsidRPr="00AC6528" w:rsidRDefault="00DF3912" w:rsidP="006C79CC">
            <w:pPr>
              <w:pStyle w:val="Header"/>
              <w:tabs>
                <w:tab w:val="clear" w:pos="4320"/>
                <w:tab w:val="clear" w:pos="8640"/>
              </w:tabs>
              <w:spacing w:before="40" w:after="40"/>
              <w:jc w:val="center"/>
              <w:rPr>
                <w:b/>
                <w:i/>
              </w:rPr>
            </w:pPr>
            <w:r w:rsidRPr="00AC6528">
              <w:rPr>
                <w:b/>
              </w:rPr>
              <w:t>RESULTS</w:t>
            </w:r>
          </w:p>
          <w:p w:rsidR="00DF3912" w:rsidRPr="00AC6528" w:rsidRDefault="00DF3912"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COMMENTS</w:t>
            </w:r>
          </w:p>
        </w:tc>
      </w:tr>
      <w:tr w:rsidR="00B74B62" w:rsidRPr="00AC6528" w:rsidTr="0080305C">
        <w:trPr>
          <w:cantSplit/>
          <w:jc w:val="center"/>
        </w:trPr>
        <w:tc>
          <w:tcPr>
            <w:tcW w:w="900" w:type="dxa"/>
          </w:tcPr>
          <w:p w:rsidR="00B74B62" w:rsidRPr="00AC6528" w:rsidRDefault="00B74B62"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AC6528" w:rsidRDefault="00B74B62" w:rsidP="006C79CC">
            <w:pPr>
              <w:pStyle w:val="CSETableText"/>
              <w:ind w:left="159"/>
              <w:rPr>
                <w:bCs/>
                <w:szCs w:val="20"/>
              </w:rPr>
            </w:pPr>
            <w:r w:rsidRPr="00AC6528">
              <w:rPr>
                <w:bCs/>
                <w:szCs w:val="20"/>
              </w:rPr>
              <w:t>Launch link to test main dashboard page using an CSR account :</w:t>
            </w:r>
            <w:r w:rsidRPr="00AC6528">
              <w:rPr>
                <w:bCs/>
                <w:szCs w:val="20"/>
              </w:rPr>
              <w:br/>
            </w:r>
          </w:p>
          <w:p w:rsidR="00B74B62" w:rsidRPr="00AC6528" w:rsidRDefault="00073CB3" w:rsidP="006C79CC">
            <w:pPr>
              <w:pStyle w:val="CSETableText"/>
              <w:ind w:left="159"/>
              <w:rPr>
                <w:bCs/>
                <w:szCs w:val="20"/>
              </w:rPr>
            </w:pPr>
            <w:hyperlink r:id="rId15" w:history="1">
              <w:r w:rsidR="00B74B62" w:rsidRPr="00AC6528">
                <w:rPr>
                  <w:rStyle w:val="Hyperlink"/>
                </w:rPr>
                <w:t>https://vacmsmpmd01.vangent.local/coach3/default.aspx</w:t>
              </w:r>
            </w:hyperlink>
            <w:r w:rsidR="00B74B62" w:rsidRPr="00AC6528">
              <w:t xml:space="preserve"> </w:t>
            </w:r>
          </w:p>
        </w:tc>
        <w:tc>
          <w:tcPr>
            <w:tcW w:w="4500" w:type="dxa"/>
          </w:tcPr>
          <w:p w:rsidR="00B74B62" w:rsidRPr="00AC6528" w:rsidRDefault="00B74B62" w:rsidP="006C79CC">
            <w:pPr>
              <w:pStyle w:val="Header"/>
              <w:tabs>
                <w:tab w:val="clear" w:pos="4320"/>
                <w:tab w:val="clear" w:pos="8640"/>
              </w:tabs>
              <w:spacing w:before="40" w:after="40"/>
              <w:rPr>
                <w:sz w:val="16"/>
              </w:rPr>
            </w:pPr>
            <w:r w:rsidRPr="00AC6528">
              <w:t xml:space="preserve">Main page successfully loads with credentials passed reflecting data in database </w:t>
            </w:r>
            <w:proofErr w:type="spellStart"/>
            <w:r w:rsidRPr="00AC6528">
              <w:t>db</w:t>
            </w:r>
            <w:proofErr w:type="spellEnd"/>
            <w:r w:rsidRPr="00AC6528">
              <w:br/>
            </w:r>
            <w:r w:rsidRPr="00AC6528">
              <w:br/>
            </w:r>
          </w:p>
        </w:tc>
        <w:tc>
          <w:tcPr>
            <w:tcW w:w="1260" w:type="dxa"/>
          </w:tcPr>
          <w:p w:rsidR="00B74B62" w:rsidRPr="00AC6528" w:rsidRDefault="00B74B62" w:rsidP="006C79CC">
            <w:pPr>
              <w:pStyle w:val="Header"/>
              <w:tabs>
                <w:tab w:val="clear" w:pos="4320"/>
                <w:tab w:val="clear" w:pos="8640"/>
              </w:tabs>
              <w:spacing w:before="40" w:after="40"/>
              <w:jc w:val="center"/>
              <w:rPr>
                <w:i/>
              </w:rPr>
            </w:pPr>
            <w:r w:rsidRPr="00AC6528">
              <w:rPr>
                <w:i/>
              </w:rPr>
              <w:t>P</w:t>
            </w:r>
          </w:p>
        </w:tc>
        <w:tc>
          <w:tcPr>
            <w:tcW w:w="2880" w:type="dxa"/>
          </w:tcPr>
          <w:p w:rsidR="00B74B62" w:rsidRPr="00AC6528" w:rsidRDefault="00B74B62" w:rsidP="007C2228">
            <w:pPr>
              <w:pStyle w:val="Header"/>
              <w:tabs>
                <w:tab w:val="clear" w:pos="4320"/>
                <w:tab w:val="clear" w:pos="8640"/>
              </w:tabs>
              <w:spacing w:before="40" w:after="40"/>
              <w:rPr>
                <w:i/>
              </w:rPr>
            </w:pPr>
            <w:r w:rsidRPr="00AC6528">
              <w:rPr>
                <w:i/>
              </w:rPr>
              <w:t>Perform same test for CSR and non-CSR job code group</w:t>
            </w:r>
            <w:r w:rsidRPr="00AC6528">
              <w:rPr>
                <w:i/>
              </w:rPr>
              <w:br/>
            </w:r>
          </w:p>
        </w:tc>
      </w:tr>
      <w:tr w:rsidR="009C29C4" w:rsidRPr="00AC6528" w:rsidTr="0080305C">
        <w:trPr>
          <w:cantSplit/>
          <w:jc w:val="center"/>
        </w:trPr>
        <w:tc>
          <w:tcPr>
            <w:tcW w:w="900" w:type="dxa"/>
          </w:tcPr>
          <w:p w:rsidR="009C29C4" w:rsidRPr="00AC6528" w:rsidRDefault="009C29C4"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9C29C4" w:rsidRPr="00AC6528" w:rsidRDefault="009C29C4" w:rsidP="006C79CC">
            <w:pPr>
              <w:pStyle w:val="CSETableText"/>
              <w:ind w:left="159"/>
              <w:rPr>
                <w:bCs/>
                <w:szCs w:val="20"/>
              </w:rPr>
            </w:pPr>
            <w:r w:rsidRPr="00AC6528">
              <w:rPr>
                <w:bCs/>
                <w:szCs w:val="20"/>
              </w:rPr>
              <w:t xml:space="preserve">Select “My Submissions” tab.  </w:t>
            </w:r>
          </w:p>
          <w:p w:rsidR="009C29C4" w:rsidRPr="00AC6528" w:rsidRDefault="009C29C4" w:rsidP="006C79CC">
            <w:pPr>
              <w:pStyle w:val="CSETableText"/>
              <w:ind w:left="159"/>
              <w:rPr>
                <w:bCs/>
                <w:szCs w:val="20"/>
              </w:rPr>
            </w:pPr>
            <w:r w:rsidRPr="00AC6528">
              <w:rPr>
                <w:bCs/>
                <w:szCs w:val="20"/>
              </w:rPr>
              <w:t xml:space="preserve">   </w:t>
            </w:r>
          </w:p>
        </w:tc>
        <w:tc>
          <w:tcPr>
            <w:tcW w:w="4500" w:type="dxa"/>
          </w:tcPr>
          <w:p w:rsidR="009C29C4" w:rsidRPr="00AC6528" w:rsidRDefault="009C29C4" w:rsidP="006C79CC">
            <w:pPr>
              <w:pStyle w:val="Header"/>
              <w:tabs>
                <w:tab w:val="clear" w:pos="4320"/>
                <w:tab w:val="clear" w:pos="8640"/>
              </w:tabs>
              <w:spacing w:before="40" w:after="40"/>
            </w:pPr>
            <w:r w:rsidRPr="00AC6528">
              <w:t xml:space="preserve">[IOPTION1] – if user is job code </w:t>
            </w:r>
            <w:r w:rsidR="006C79CC" w:rsidRPr="00AC6528">
              <w:t>WACS</w:t>
            </w:r>
            <w:r w:rsidR="007132AB" w:rsidRPr="00AC6528">
              <w:t>*</w:t>
            </w:r>
            <w:r w:rsidRPr="00AC6528">
              <w:t xml:space="preserve"> and is in -  </w:t>
            </w:r>
            <w:proofErr w:type="spellStart"/>
            <w:r w:rsidRPr="00AC6528">
              <w:t>EC.Historical_Dashboard_ACL</w:t>
            </w:r>
            <w:proofErr w:type="spellEnd"/>
            <w:r w:rsidRPr="00AC6528">
              <w:t xml:space="preserve"> then verify that user can see and access content on the “My Submissions” tab</w:t>
            </w:r>
          </w:p>
          <w:p w:rsidR="009C29C4" w:rsidRPr="00AC6528" w:rsidRDefault="009C29C4" w:rsidP="006C79CC">
            <w:pPr>
              <w:pStyle w:val="Header"/>
              <w:tabs>
                <w:tab w:val="clear" w:pos="4320"/>
                <w:tab w:val="clear" w:pos="8640"/>
              </w:tabs>
              <w:spacing w:before="40" w:after="40"/>
            </w:pPr>
          </w:p>
          <w:p w:rsidR="009C29C4" w:rsidRPr="00AC6528" w:rsidRDefault="009C29C4" w:rsidP="007132AB">
            <w:pPr>
              <w:pStyle w:val="Header"/>
              <w:tabs>
                <w:tab w:val="clear" w:pos="4320"/>
                <w:tab w:val="clear" w:pos="8640"/>
              </w:tabs>
              <w:spacing w:before="40" w:after="40"/>
            </w:pPr>
            <w:r w:rsidRPr="00AC6528">
              <w:t xml:space="preserve">[IOPTION2] – if user is job code </w:t>
            </w:r>
            <w:r w:rsidR="006C79CC" w:rsidRPr="00AC6528">
              <w:t>WACS</w:t>
            </w:r>
            <w:r w:rsidR="007132AB" w:rsidRPr="00AC6528">
              <w:t>*</w:t>
            </w:r>
            <w:r w:rsidRPr="00AC6528">
              <w:t xml:space="preserve"> and </w:t>
            </w:r>
            <w:r w:rsidRPr="00AC6528">
              <w:rPr>
                <w:b/>
              </w:rPr>
              <w:t>is not</w:t>
            </w:r>
            <w:r w:rsidRPr="00AC6528">
              <w:t xml:space="preserve"> in -  </w:t>
            </w:r>
            <w:proofErr w:type="spellStart"/>
            <w:r w:rsidRPr="00AC6528">
              <w:t>EC.Historical_Dashboard_ACL</w:t>
            </w:r>
            <w:proofErr w:type="spellEnd"/>
            <w:r w:rsidRPr="00AC6528">
              <w:t xml:space="preserve">, or is </w:t>
            </w:r>
            <w:r w:rsidR="00B74B62" w:rsidRPr="00AC6528">
              <w:t>any other job code</w:t>
            </w:r>
            <w:r w:rsidRPr="00AC6528">
              <w:t xml:space="preserve">, then verify that user </w:t>
            </w:r>
            <w:r w:rsidRPr="00AC6528">
              <w:rPr>
                <w:b/>
              </w:rPr>
              <w:t>cannot</w:t>
            </w:r>
            <w:r w:rsidRPr="00AC6528">
              <w:t xml:space="preserve"> see and access content on the “My Submissions” </w:t>
            </w:r>
          </w:p>
        </w:tc>
        <w:tc>
          <w:tcPr>
            <w:tcW w:w="1260" w:type="dxa"/>
          </w:tcPr>
          <w:p w:rsidR="009C29C4" w:rsidRPr="00AC6528" w:rsidRDefault="009C29C4" w:rsidP="006C79CC">
            <w:pPr>
              <w:pStyle w:val="Header"/>
              <w:tabs>
                <w:tab w:val="clear" w:pos="4320"/>
                <w:tab w:val="clear" w:pos="8640"/>
              </w:tabs>
              <w:spacing w:before="40" w:after="40"/>
              <w:jc w:val="center"/>
              <w:rPr>
                <w:i/>
              </w:rPr>
            </w:pPr>
            <w:r w:rsidRPr="00AC6528">
              <w:rPr>
                <w:i/>
              </w:rPr>
              <w:t>P</w:t>
            </w:r>
          </w:p>
        </w:tc>
        <w:tc>
          <w:tcPr>
            <w:tcW w:w="2880" w:type="dxa"/>
          </w:tcPr>
          <w:p w:rsidR="009C29C4" w:rsidRPr="00AC6528" w:rsidRDefault="009C29C4" w:rsidP="006C79CC">
            <w:pPr>
              <w:pStyle w:val="Header"/>
              <w:tabs>
                <w:tab w:val="clear" w:pos="4320"/>
                <w:tab w:val="clear" w:pos="8640"/>
              </w:tabs>
              <w:spacing w:before="40" w:after="40"/>
              <w:rPr>
                <w:i/>
              </w:rPr>
            </w:pPr>
          </w:p>
        </w:tc>
      </w:tr>
    </w:tbl>
    <w:p w:rsidR="00DF3912" w:rsidRDefault="00DF3912" w:rsidP="00DF3912">
      <w:pPr>
        <w:rPr>
          <w:sz w:val="18"/>
        </w:rPr>
      </w:pPr>
    </w:p>
    <w:p w:rsidR="00DF3912" w:rsidRDefault="00DF3912" w:rsidP="00DF3912">
      <w:pPr>
        <w:rPr>
          <w:sz w:val="18"/>
        </w:rPr>
      </w:pPr>
    </w:p>
    <w:p w:rsidR="00DF3912" w:rsidRDefault="00DF3912" w:rsidP="00DF3912">
      <w:pPr>
        <w:rPr>
          <w:sz w:val="18"/>
        </w:rPr>
      </w:pPr>
    </w:p>
    <w:p w:rsidR="00DF3912" w:rsidRDefault="00DF3912" w:rsidP="001F6854">
      <w:pPr>
        <w:rPr>
          <w:sz w:val="18"/>
        </w:rPr>
      </w:pPr>
    </w:p>
    <w:p w:rsidR="001F6854" w:rsidRDefault="001F6854" w:rsidP="001F6854">
      <w:pPr>
        <w:rPr>
          <w:sz w:val="18"/>
        </w:rPr>
      </w:pPr>
    </w:p>
    <w:p w:rsidR="005F276B" w:rsidRDefault="005F276B" w:rsidP="00BB176E">
      <w:pPr>
        <w:rPr>
          <w:sz w:val="18"/>
        </w:rPr>
      </w:pPr>
    </w:p>
    <w:p w:rsidR="006C79CC" w:rsidRDefault="006C79CC" w:rsidP="00BB176E">
      <w:pPr>
        <w:rPr>
          <w:sz w:val="18"/>
        </w:rPr>
      </w:pPr>
    </w:p>
    <w:p w:rsidR="006C79CC" w:rsidRDefault="006C79CC" w:rsidP="00BB176E">
      <w:pPr>
        <w:rPr>
          <w:sz w:val="18"/>
        </w:rPr>
      </w:pPr>
    </w:p>
    <w:p w:rsidR="006C79CC" w:rsidRDefault="006C79CC" w:rsidP="00BB176E">
      <w:pPr>
        <w:rPr>
          <w:sz w:val="18"/>
        </w:rPr>
      </w:pPr>
    </w:p>
    <w:p w:rsidR="006C79CC" w:rsidRDefault="006C79CC" w:rsidP="006C79CC">
      <w:pPr>
        <w:rPr>
          <w:sz w:val="18"/>
        </w:rPr>
      </w:pPr>
    </w:p>
    <w:p w:rsidR="006C79CC" w:rsidRDefault="006C79CC" w:rsidP="006C79CC">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C79CC" w:rsidRPr="00AC6528" w:rsidTr="0080305C">
        <w:trPr>
          <w:tblHeader/>
          <w:jc w:val="center"/>
        </w:trPr>
        <w:tc>
          <w:tcPr>
            <w:tcW w:w="2549" w:type="dxa"/>
            <w:shd w:val="solid" w:color="auto" w:fill="000000"/>
          </w:tcPr>
          <w:p w:rsidR="006C79CC" w:rsidRPr="00AC6528" w:rsidRDefault="006C79CC" w:rsidP="006C79CC">
            <w:pPr>
              <w:numPr>
                <w:ilvl w:val="12"/>
                <w:numId w:val="0"/>
              </w:numPr>
              <w:jc w:val="center"/>
              <w:rPr>
                <w:b/>
              </w:rPr>
            </w:pPr>
            <w:r w:rsidRPr="00AC6528">
              <w:rPr>
                <w:b/>
              </w:rPr>
              <w:lastRenderedPageBreak/>
              <w:t>Item</w:t>
            </w:r>
          </w:p>
        </w:tc>
        <w:tc>
          <w:tcPr>
            <w:tcW w:w="10951" w:type="dxa"/>
            <w:shd w:val="solid" w:color="auto" w:fill="000000"/>
          </w:tcPr>
          <w:p w:rsidR="006C79CC" w:rsidRPr="00AC6528" w:rsidRDefault="006C79CC" w:rsidP="006C79CC">
            <w:pPr>
              <w:numPr>
                <w:ilvl w:val="12"/>
                <w:numId w:val="0"/>
              </w:numPr>
              <w:jc w:val="center"/>
              <w:rPr>
                <w:b/>
              </w:rPr>
            </w:pPr>
            <w:r w:rsidRPr="00AC6528">
              <w:rPr>
                <w:b/>
              </w:rPr>
              <w:t>Description</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Case ID</w:t>
            </w:r>
          </w:p>
        </w:tc>
        <w:tc>
          <w:tcPr>
            <w:tcW w:w="10951" w:type="dxa"/>
          </w:tcPr>
          <w:p w:rsidR="006C79CC" w:rsidRPr="00AC6528" w:rsidRDefault="006C79CC" w:rsidP="006C79CC">
            <w:r w:rsidRPr="00AC6528">
              <w:t>ECUIDASH08</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Source Description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Location</w:t>
            </w:r>
          </w:p>
        </w:tc>
        <w:tc>
          <w:tcPr>
            <w:tcW w:w="10951" w:type="dxa"/>
          </w:tcPr>
          <w:p w:rsidR="006C79CC" w:rsidRPr="00AC6528" w:rsidRDefault="006C79CC" w:rsidP="006C79CC">
            <w:r w:rsidRPr="00AC6528">
              <w:t xml:space="preserve">https://vacmsmpmd01.vangent.local/coach3/default.aspx </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Updated File(s)</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Supporting Documentation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Notes</w:t>
            </w:r>
          </w:p>
        </w:tc>
        <w:tc>
          <w:tcPr>
            <w:tcW w:w="10951" w:type="dxa"/>
          </w:tcPr>
          <w:p w:rsidR="006C79CC" w:rsidRPr="00AC6528" w:rsidRDefault="006C79CC" w:rsidP="006C79CC"/>
        </w:tc>
      </w:tr>
    </w:tbl>
    <w:p w:rsidR="006C79CC" w:rsidRDefault="006C79CC" w:rsidP="006C79CC"/>
    <w:p w:rsidR="006C79CC" w:rsidRDefault="006C79CC" w:rsidP="006C79CC"/>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9CC" w:rsidRPr="00AC6528" w:rsidTr="0080305C">
        <w:trPr>
          <w:cantSplit/>
          <w:tblHeader/>
          <w:jc w:val="center"/>
        </w:trPr>
        <w:tc>
          <w:tcPr>
            <w:tcW w:w="900" w:type="dxa"/>
            <w:shd w:val="clear" w:color="auto" w:fill="A6A6A6"/>
          </w:tcPr>
          <w:p w:rsidR="006C79CC" w:rsidRPr="00AC6528" w:rsidRDefault="006C79CC"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6C79CC" w:rsidRPr="00AC6528" w:rsidRDefault="006C79CC"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6C79CC" w:rsidRPr="00AC6528" w:rsidRDefault="006C79CC" w:rsidP="006C79CC">
            <w:pPr>
              <w:pStyle w:val="Header"/>
              <w:tabs>
                <w:tab w:val="clear" w:pos="4320"/>
                <w:tab w:val="clear" w:pos="8640"/>
              </w:tabs>
              <w:spacing w:before="40" w:after="40"/>
              <w:jc w:val="center"/>
              <w:rPr>
                <w:b/>
                <w:i/>
              </w:rPr>
            </w:pPr>
            <w:r w:rsidRPr="00AC6528">
              <w:rPr>
                <w:b/>
              </w:rPr>
              <w:t>RESULTS</w:t>
            </w:r>
          </w:p>
          <w:p w:rsidR="006C79CC" w:rsidRPr="00AC6528" w:rsidRDefault="006C79CC"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COMMENTS</w:t>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Launch link to test main dashboard page using an CSR account :</w:t>
            </w:r>
            <w:r w:rsidRPr="00AC6528">
              <w:rPr>
                <w:bCs/>
                <w:szCs w:val="20"/>
              </w:rPr>
              <w:br/>
            </w:r>
          </w:p>
          <w:p w:rsidR="00145296" w:rsidRPr="00AC6528" w:rsidRDefault="00073CB3" w:rsidP="006C79CC">
            <w:pPr>
              <w:pStyle w:val="CSETableText"/>
              <w:ind w:left="159"/>
              <w:rPr>
                <w:bCs/>
                <w:szCs w:val="20"/>
              </w:rPr>
            </w:pPr>
            <w:hyperlink r:id="rId16" w:history="1">
              <w:r w:rsidR="00145296" w:rsidRPr="00AC6528">
                <w:rPr>
                  <w:rStyle w:val="Hyperlink"/>
                  <w:szCs w:val="20"/>
                </w:rPr>
                <w:t>https://vacmsmpmd01.vangent.local/coach3/default.aspx</w:t>
              </w:r>
            </w:hyperlink>
            <w:r w:rsidR="00145296" w:rsidRPr="00AC6528">
              <w:rPr>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Main page successfully loads with credentials passed reflecting data in database </w:t>
            </w:r>
            <w:proofErr w:type="spellStart"/>
            <w:r w:rsidRPr="00AC6528">
              <w:t>db</w:t>
            </w:r>
            <w:proofErr w:type="spellEnd"/>
            <w:r w:rsidRPr="00AC6528">
              <w:br/>
            </w:r>
            <w:r w:rsidRPr="00AC6528">
              <w:br/>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B74B62">
            <w:pPr>
              <w:pStyle w:val="Header"/>
              <w:tabs>
                <w:tab w:val="clear" w:pos="4320"/>
                <w:tab w:val="clear" w:pos="8640"/>
              </w:tabs>
              <w:spacing w:before="40" w:after="40"/>
              <w:rPr>
                <w:i/>
              </w:rPr>
            </w:pPr>
            <w:r w:rsidRPr="00AC6528">
              <w:rPr>
                <w:i/>
              </w:rPr>
              <w:t xml:space="preserve">Perform same test for </w:t>
            </w:r>
            <w:r w:rsidR="00B74B62" w:rsidRPr="00AC6528">
              <w:rPr>
                <w:i/>
              </w:rPr>
              <w:t xml:space="preserve">CSR and non-CSR </w:t>
            </w:r>
            <w:r w:rsidRPr="00AC6528">
              <w:rPr>
                <w:i/>
              </w:rPr>
              <w:t>job code group</w:t>
            </w:r>
            <w:r w:rsidRPr="00AC6528">
              <w:rPr>
                <w:i/>
              </w:rPr>
              <w:br/>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 xml:space="preserve">Select “My Dashboard” tab.  </w:t>
            </w:r>
          </w:p>
          <w:p w:rsidR="00145296" w:rsidRPr="00AC6528" w:rsidRDefault="00145296" w:rsidP="006C79CC">
            <w:pPr>
              <w:pStyle w:val="CSETableText"/>
              <w:ind w:left="159"/>
              <w:rPr>
                <w:bCs/>
                <w:szCs w:val="20"/>
              </w:rPr>
            </w:pPr>
            <w:r w:rsidRPr="00AC6528">
              <w:rPr>
                <w:bCs/>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[IOPTION1] – if user is a CSR </w:t>
            </w:r>
            <w:r w:rsidR="00B74B62" w:rsidRPr="00AC6528">
              <w:t>j</w:t>
            </w:r>
            <w:r w:rsidRPr="00AC6528">
              <w:t>ob code then verify that user can see a pending and completed coaching sections.</w:t>
            </w:r>
          </w:p>
          <w:p w:rsidR="00145296" w:rsidRPr="00AC6528" w:rsidRDefault="00145296" w:rsidP="006C79CC">
            <w:pPr>
              <w:pStyle w:val="Header"/>
              <w:tabs>
                <w:tab w:val="clear" w:pos="4320"/>
                <w:tab w:val="clear" w:pos="8640"/>
              </w:tabs>
              <w:spacing w:before="40" w:after="40"/>
            </w:pPr>
          </w:p>
          <w:p w:rsidR="00145296" w:rsidRPr="00AC6528" w:rsidRDefault="00145296" w:rsidP="00B74B62">
            <w:pPr>
              <w:pStyle w:val="Header"/>
              <w:tabs>
                <w:tab w:val="clear" w:pos="4320"/>
                <w:tab w:val="clear" w:pos="8640"/>
              </w:tabs>
              <w:spacing w:before="40" w:after="40"/>
            </w:pPr>
            <w:r w:rsidRPr="00AC6528">
              <w:t xml:space="preserve">[IOPTION2] – if user is job code is </w:t>
            </w:r>
            <w:r w:rsidR="00B74B62" w:rsidRPr="00AC6528">
              <w:t>not a CSR job code</w:t>
            </w:r>
            <w:r w:rsidRPr="00AC6528">
              <w:t xml:space="preserve"> then verify that user can see pending, team pending, team completed and completed sections. </w:t>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6C79CC">
            <w:pPr>
              <w:pStyle w:val="Header"/>
              <w:tabs>
                <w:tab w:val="clear" w:pos="4320"/>
                <w:tab w:val="clear" w:pos="8640"/>
              </w:tabs>
              <w:spacing w:before="40" w:after="40"/>
              <w:rPr>
                <w:i/>
              </w:rPr>
            </w:pPr>
          </w:p>
        </w:tc>
      </w:tr>
    </w:tbl>
    <w:p w:rsidR="006C79CC" w:rsidRDefault="006C79CC" w:rsidP="006C79CC">
      <w:pPr>
        <w:rPr>
          <w:sz w:val="18"/>
        </w:rPr>
      </w:pPr>
    </w:p>
    <w:p w:rsidR="006C79CC" w:rsidRDefault="006C79CC" w:rsidP="006C79CC">
      <w:pPr>
        <w:rPr>
          <w:sz w:val="18"/>
        </w:rPr>
      </w:pPr>
    </w:p>
    <w:p w:rsidR="006C79CC" w:rsidRDefault="006C79CC" w:rsidP="006C79CC">
      <w:pPr>
        <w:rPr>
          <w:sz w:val="18"/>
        </w:rPr>
      </w:pPr>
    </w:p>
    <w:p w:rsidR="006C79CC" w:rsidRDefault="006C79CC"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74B62" w:rsidRPr="00AC6528" w:rsidTr="0080305C">
        <w:trPr>
          <w:tblHeader/>
          <w:jc w:val="center"/>
        </w:trPr>
        <w:tc>
          <w:tcPr>
            <w:tcW w:w="2549" w:type="dxa"/>
            <w:shd w:val="solid" w:color="auto" w:fill="000000"/>
          </w:tcPr>
          <w:p w:rsidR="00B74B62" w:rsidRPr="00AC6528" w:rsidRDefault="00B74B62" w:rsidP="007C2228">
            <w:pPr>
              <w:numPr>
                <w:ilvl w:val="12"/>
                <w:numId w:val="0"/>
              </w:numPr>
              <w:jc w:val="center"/>
              <w:rPr>
                <w:b/>
              </w:rPr>
            </w:pPr>
            <w:r w:rsidRPr="00AC6528">
              <w:rPr>
                <w:b/>
              </w:rPr>
              <w:lastRenderedPageBreak/>
              <w:t>Item</w:t>
            </w:r>
          </w:p>
        </w:tc>
        <w:tc>
          <w:tcPr>
            <w:tcW w:w="10951" w:type="dxa"/>
            <w:shd w:val="solid" w:color="auto" w:fill="000000"/>
          </w:tcPr>
          <w:p w:rsidR="00B74B62" w:rsidRPr="00AC6528" w:rsidRDefault="00B74B62" w:rsidP="007C2228">
            <w:pPr>
              <w:numPr>
                <w:ilvl w:val="12"/>
                <w:numId w:val="0"/>
              </w:numPr>
              <w:jc w:val="center"/>
              <w:rPr>
                <w:b/>
              </w:rPr>
            </w:pPr>
            <w:r w:rsidRPr="00AC6528">
              <w:rPr>
                <w:b/>
              </w:rPr>
              <w:t>Description</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Case ID</w:t>
            </w:r>
          </w:p>
        </w:tc>
        <w:tc>
          <w:tcPr>
            <w:tcW w:w="10951" w:type="dxa"/>
          </w:tcPr>
          <w:p w:rsidR="00B74B62" w:rsidRPr="00AC6528" w:rsidRDefault="00B74B62" w:rsidP="00B74B62">
            <w:r w:rsidRPr="00AC6528">
              <w:t>ECUIDASH09</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Source Description</w:t>
            </w:r>
          </w:p>
        </w:tc>
        <w:tc>
          <w:tcPr>
            <w:tcW w:w="10951" w:type="dxa"/>
          </w:tcPr>
          <w:p w:rsidR="00B74B62" w:rsidRPr="00AC6528" w:rsidRDefault="00B74B62" w:rsidP="007C2228"/>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Location</w:t>
            </w:r>
          </w:p>
        </w:tc>
        <w:tc>
          <w:tcPr>
            <w:tcW w:w="10951" w:type="dxa"/>
          </w:tcPr>
          <w:p w:rsidR="00B74B62" w:rsidRPr="00AC6528" w:rsidRDefault="00B74B62" w:rsidP="007C2228">
            <w:r w:rsidRPr="00AC6528">
              <w:t xml:space="preserve">https://vacmsmpmd01.vangent.local/coach3/default.aspx </w:t>
            </w:r>
          </w:p>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Updated File(s)</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Supporting Documentation</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Notes</w:t>
            </w:r>
          </w:p>
        </w:tc>
        <w:tc>
          <w:tcPr>
            <w:tcW w:w="10951" w:type="dxa"/>
          </w:tcPr>
          <w:p w:rsidR="00B74B62" w:rsidRPr="00746B2A" w:rsidRDefault="00B74B62" w:rsidP="007C2228"/>
        </w:tc>
      </w:tr>
    </w:tbl>
    <w:p w:rsidR="00B74B62" w:rsidRDefault="00B74B62" w:rsidP="00B74B62"/>
    <w:p w:rsidR="00B74B62" w:rsidRDefault="00B74B62" w:rsidP="00B74B6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74B62" w:rsidRPr="00746B2A" w:rsidTr="0080305C">
        <w:trPr>
          <w:cantSplit/>
          <w:tblHeader/>
          <w:jc w:val="center"/>
        </w:trPr>
        <w:tc>
          <w:tcPr>
            <w:tcW w:w="900" w:type="dxa"/>
            <w:shd w:val="clear" w:color="auto" w:fill="A6A6A6"/>
          </w:tcPr>
          <w:p w:rsidR="00B74B62" w:rsidRPr="00746B2A" w:rsidRDefault="00B74B62"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74B62" w:rsidRPr="00746B2A" w:rsidRDefault="00B74B62"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74B62" w:rsidRPr="00746B2A" w:rsidRDefault="00B74B62" w:rsidP="007C2228">
            <w:pPr>
              <w:pStyle w:val="Header"/>
              <w:tabs>
                <w:tab w:val="clear" w:pos="4320"/>
                <w:tab w:val="clear" w:pos="8640"/>
              </w:tabs>
              <w:spacing w:before="40" w:after="40"/>
              <w:jc w:val="center"/>
              <w:rPr>
                <w:b/>
                <w:i/>
              </w:rPr>
            </w:pPr>
            <w:r w:rsidRPr="00746B2A">
              <w:rPr>
                <w:b/>
              </w:rPr>
              <w:t>RESULTS</w:t>
            </w:r>
          </w:p>
          <w:p w:rsidR="00B74B62" w:rsidRPr="00746B2A" w:rsidRDefault="00B74B62"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COMMENTS</w:t>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Launch link to test main dashboard page using an CSR account :</w:t>
            </w:r>
            <w:r w:rsidRPr="00746B2A">
              <w:rPr>
                <w:bCs/>
                <w:szCs w:val="20"/>
              </w:rPr>
              <w:br/>
            </w:r>
          </w:p>
          <w:p w:rsidR="00B74B62" w:rsidRPr="00746B2A" w:rsidRDefault="00073CB3" w:rsidP="007C2228">
            <w:pPr>
              <w:pStyle w:val="CSETableText"/>
              <w:ind w:left="159"/>
              <w:rPr>
                <w:bCs/>
                <w:szCs w:val="20"/>
              </w:rPr>
            </w:pPr>
            <w:hyperlink r:id="rId17" w:history="1">
              <w:r w:rsidR="00B74B62" w:rsidRPr="00746B2A">
                <w:rPr>
                  <w:rStyle w:val="Hyperlink"/>
                </w:rPr>
                <w:t>https://vacmsmpmd01.vangent.local/coach3/default.aspx</w:t>
              </w:r>
            </w:hyperlink>
            <w:r w:rsidR="00B74B62" w:rsidRPr="00746B2A">
              <w:t xml:space="preserve"> </w:t>
            </w:r>
          </w:p>
        </w:tc>
        <w:tc>
          <w:tcPr>
            <w:tcW w:w="4500" w:type="dxa"/>
          </w:tcPr>
          <w:p w:rsidR="00B74B62" w:rsidRPr="00746B2A" w:rsidRDefault="00B74B62" w:rsidP="007C2228">
            <w:pPr>
              <w:pStyle w:val="Header"/>
              <w:tabs>
                <w:tab w:val="clear" w:pos="4320"/>
                <w:tab w:val="clear" w:pos="8640"/>
              </w:tabs>
              <w:spacing w:before="40" w:after="40"/>
              <w:rPr>
                <w:sz w:val="16"/>
              </w:rPr>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B74B62"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 xml:space="preserve">Select “My Dashboard” </w:t>
            </w:r>
            <w:r w:rsidR="00434DFC" w:rsidRPr="00746B2A">
              <w:rPr>
                <w:bCs/>
                <w:szCs w:val="20"/>
              </w:rPr>
              <w:t xml:space="preserve">or “My Submissions” </w:t>
            </w:r>
            <w:r w:rsidRPr="00746B2A">
              <w:rPr>
                <w:bCs/>
                <w:szCs w:val="20"/>
              </w:rPr>
              <w:t xml:space="preserve">tab.  </w:t>
            </w:r>
          </w:p>
          <w:p w:rsidR="00B74B62" w:rsidRPr="00746B2A" w:rsidRDefault="00B74B62" w:rsidP="007C2228">
            <w:pPr>
              <w:pStyle w:val="CSETableText"/>
              <w:ind w:left="159"/>
              <w:rPr>
                <w:bCs/>
                <w:szCs w:val="20"/>
              </w:rPr>
            </w:pPr>
            <w:r w:rsidRPr="00746B2A">
              <w:rPr>
                <w:bCs/>
                <w:szCs w:val="20"/>
              </w:rPr>
              <w:t xml:space="preserve">   </w:t>
            </w:r>
          </w:p>
        </w:tc>
        <w:tc>
          <w:tcPr>
            <w:tcW w:w="4500" w:type="dxa"/>
          </w:tcPr>
          <w:p w:rsidR="00B74B62" w:rsidRPr="00746B2A" w:rsidRDefault="00B74B62" w:rsidP="007C2228">
            <w:pPr>
              <w:pStyle w:val="Header"/>
              <w:tabs>
                <w:tab w:val="clear" w:pos="4320"/>
                <w:tab w:val="clear" w:pos="8640"/>
              </w:tabs>
              <w:spacing w:before="40" w:after="40"/>
            </w:pPr>
            <w:r w:rsidRPr="00746B2A">
              <w:t xml:space="preserve">[IOPTION1] – </w:t>
            </w:r>
            <w:proofErr w:type="gramStart"/>
            <w:r w:rsidRPr="00746B2A">
              <w:t>if</w:t>
            </w:r>
            <w:proofErr w:type="gramEnd"/>
            <w:r w:rsidRPr="00746B2A">
              <w:t xml:space="preserve"> user </w:t>
            </w:r>
            <w:r w:rsidR="00434DFC" w:rsidRPr="00746B2A">
              <w:t xml:space="preserve">record is not “Complete” and </w:t>
            </w:r>
            <w:r w:rsidRPr="00746B2A">
              <w:t xml:space="preserve">is </w:t>
            </w:r>
            <w:r w:rsidR="00434DFC" w:rsidRPr="00746B2A">
              <w:t>pending action by the user, display updatable content</w:t>
            </w:r>
            <w:r w:rsidRPr="00746B2A">
              <w:t>.</w:t>
            </w:r>
          </w:p>
          <w:p w:rsidR="00B74B62" w:rsidRPr="00746B2A" w:rsidRDefault="00B74B62" w:rsidP="007C2228">
            <w:pPr>
              <w:pStyle w:val="Header"/>
              <w:tabs>
                <w:tab w:val="clear" w:pos="4320"/>
                <w:tab w:val="clear" w:pos="8640"/>
              </w:tabs>
              <w:spacing w:before="40" w:after="40"/>
            </w:pPr>
          </w:p>
          <w:p w:rsidR="00B74B62" w:rsidRPr="00746B2A" w:rsidRDefault="00B74B62" w:rsidP="00434DFC">
            <w:pPr>
              <w:pStyle w:val="Header"/>
              <w:tabs>
                <w:tab w:val="clear" w:pos="4320"/>
                <w:tab w:val="clear" w:pos="8640"/>
              </w:tabs>
              <w:spacing w:before="40" w:after="40"/>
            </w:pPr>
            <w:r w:rsidRPr="00746B2A">
              <w:t xml:space="preserve">[IOPTION2] – </w:t>
            </w:r>
            <w:proofErr w:type="gramStart"/>
            <w:r w:rsidR="00434DFC" w:rsidRPr="00746B2A">
              <w:t>if</w:t>
            </w:r>
            <w:proofErr w:type="gramEnd"/>
            <w:r w:rsidR="00434DFC" w:rsidRPr="00746B2A">
              <w:t xml:space="preserve"> user record is “Complete” or is not pending action by the user, display read only content.</w:t>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434DFC" w:rsidP="007C2228">
            <w:pPr>
              <w:pStyle w:val="Header"/>
              <w:tabs>
                <w:tab w:val="clear" w:pos="4320"/>
                <w:tab w:val="clear" w:pos="8640"/>
              </w:tabs>
              <w:spacing w:before="40" w:after="40"/>
              <w:rPr>
                <w:i/>
              </w:rPr>
            </w:pPr>
            <w:r w:rsidRPr="00746B2A">
              <w:rPr>
                <w:i/>
              </w:rPr>
              <w:t>Perform same test from “My Dashboard” and “My Submissions” tabs</w:t>
            </w:r>
          </w:p>
        </w:tc>
      </w:tr>
    </w:tbl>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B74B62" w:rsidRDefault="00B74B62" w:rsidP="00BB176E">
      <w:pPr>
        <w:rPr>
          <w:sz w:val="18"/>
        </w:rPr>
      </w:pPr>
    </w:p>
    <w:p w:rsidR="00AD73B1" w:rsidRDefault="00AD73B1" w:rsidP="00AD73B1">
      <w:pPr>
        <w:rPr>
          <w:sz w:val="18"/>
        </w:rPr>
      </w:pPr>
    </w:p>
    <w:p w:rsidR="00AD73B1" w:rsidRPr="00FC37DA" w:rsidRDefault="00AD73B1" w:rsidP="00AD73B1">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ECUIDASH10</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Default="00AD73B1" w:rsidP="00AD73B1"/>
    <w:p w:rsidR="00AD73B1" w:rsidRDefault="00AD73B1" w:rsidP="00AD73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073CB3" w:rsidP="007C2228">
            <w:pPr>
              <w:pStyle w:val="CSETableText"/>
              <w:ind w:left="159"/>
              <w:rPr>
                <w:bCs/>
                <w:szCs w:val="20"/>
              </w:rPr>
            </w:pPr>
            <w:hyperlink r:id="rId18" w:history="1">
              <w:r w:rsidR="00AD73B1" w:rsidRPr="00746B2A">
                <w:rPr>
                  <w:rStyle w:val="Hyperlink"/>
                </w:rPr>
                <w:t>https://vacmsmpmd01.vangent.local/coach3/default.aspx</w:t>
              </w:r>
            </w:hyperlink>
            <w:r w:rsidR="00AD73B1" w:rsidRPr="00746B2A">
              <w:t xml:space="preserve"> </w:t>
            </w:r>
          </w:p>
        </w:tc>
        <w:tc>
          <w:tcPr>
            <w:tcW w:w="4500" w:type="dxa"/>
          </w:tcPr>
          <w:p w:rsidR="00AD73B1" w:rsidRPr="00746B2A" w:rsidRDefault="00AD73B1" w:rsidP="007C2228">
            <w:pPr>
              <w:pStyle w:val="Header"/>
              <w:tabs>
                <w:tab w:val="clear" w:pos="4320"/>
                <w:tab w:val="clear" w:pos="8640"/>
              </w:tabs>
              <w:spacing w:before="40" w:after="40"/>
              <w:rPr>
                <w:sz w:val="16"/>
              </w:rPr>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Identify visible tabs</w:t>
            </w:r>
          </w:p>
        </w:tc>
        <w:tc>
          <w:tcPr>
            <w:tcW w:w="4500" w:type="dxa"/>
          </w:tcPr>
          <w:p w:rsidR="00AD73B1" w:rsidRPr="00746B2A" w:rsidRDefault="00AD73B1" w:rsidP="00AD73B1">
            <w:pPr>
              <w:pStyle w:val="Header"/>
              <w:tabs>
                <w:tab w:val="clear" w:pos="4320"/>
                <w:tab w:val="clear" w:pos="8640"/>
              </w:tabs>
              <w:spacing w:before="40" w:after="40"/>
            </w:pPr>
            <w:r w:rsidRPr="00746B2A">
              <w:t>[OPTION1] – CSR level users should see the “My Dashboard” tab</w:t>
            </w:r>
            <w:r w:rsidRPr="00746B2A">
              <w:br/>
              <w:t>[OPTION2] – CSR level users with ARC permissions should see the “New Submissions”, “My Dashboard” and “My Submissions” tabs</w:t>
            </w:r>
            <w:r w:rsidRPr="00746B2A">
              <w:br/>
              <w:t>[OPTION3] – All other users should see the “New Submissions”, “My Dashboard”, “My Submissions” and “Historical Dashboard” tabs</w:t>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Pr="00746B2A" w:rsidRDefault="00AD73B1" w:rsidP="00AD73B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ECUIDASH11</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Pr="00746B2A" w:rsidRDefault="00AD73B1" w:rsidP="00AD73B1"/>
    <w:p w:rsidR="00AD73B1" w:rsidRPr="00746B2A" w:rsidRDefault="00AD73B1" w:rsidP="00AD73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073CB3" w:rsidP="007C2228">
            <w:pPr>
              <w:pStyle w:val="CSETableText"/>
              <w:ind w:left="159"/>
              <w:rPr>
                <w:bCs/>
                <w:szCs w:val="20"/>
              </w:rPr>
            </w:pPr>
            <w:hyperlink r:id="rId19" w:history="1">
              <w:r w:rsidR="00AD73B1" w:rsidRPr="00746B2A">
                <w:rPr>
                  <w:rStyle w:val="Hyperlink"/>
                  <w:szCs w:val="20"/>
                </w:rPr>
                <w:t>https://vacmsmpmd01.vangent.local/coach3/default.aspx</w:t>
              </w:r>
            </w:hyperlink>
            <w:r w:rsidR="00AD73B1" w:rsidRPr="00746B2A">
              <w:rPr>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Select “Historical Dashboard” tab</w:t>
            </w:r>
            <w:r w:rsidR="004327BF" w:rsidRPr="00746B2A">
              <w:rPr>
                <w:bCs/>
                <w:szCs w:val="20"/>
              </w:rPr>
              <w:t xml:space="preserve"> and populate parameters to generate a report</w:t>
            </w:r>
            <w:r w:rsidRPr="00746B2A">
              <w:rPr>
                <w:bCs/>
                <w:szCs w:val="20"/>
              </w:rPr>
              <w:t xml:space="preserve">.  </w:t>
            </w:r>
          </w:p>
          <w:p w:rsidR="00AD73B1" w:rsidRPr="00746B2A" w:rsidRDefault="00AD73B1" w:rsidP="007C2228">
            <w:pPr>
              <w:pStyle w:val="CSETableText"/>
              <w:ind w:left="159"/>
              <w:rPr>
                <w:bCs/>
                <w:szCs w:val="20"/>
              </w:rPr>
            </w:pPr>
            <w:r w:rsidRPr="00746B2A">
              <w:rPr>
                <w:bCs/>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[IOPTION1] – if is assigned “ECL” permission in table - </w:t>
            </w:r>
            <w:proofErr w:type="spellStart"/>
            <w:r w:rsidRPr="00746B2A">
              <w:t>EC.Historical_Dashboard_ACL</w:t>
            </w:r>
            <w:proofErr w:type="spellEnd"/>
            <w:r w:rsidRPr="00746B2A">
              <w:t xml:space="preserve"> – then </w:t>
            </w:r>
            <w:r w:rsidR="004327BF" w:rsidRPr="00746B2A">
              <w:t>user can open any record displayed for read-only viewing</w:t>
            </w:r>
            <w:r w:rsidRPr="00746B2A">
              <w:t>.</w:t>
            </w:r>
          </w:p>
          <w:p w:rsidR="00AD73B1" w:rsidRPr="00746B2A" w:rsidRDefault="00AD73B1" w:rsidP="007C2228">
            <w:pPr>
              <w:pStyle w:val="Header"/>
              <w:tabs>
                <w:tab w:val="clear" w:pos="4320"/>
                <w:tab w:val="clear" w:pos="8640"/>
              </w:tabs>
              <w:spacing w:before="40" w:after="40"/>
            </w:pPr>
          </w:p>
          <w:p w:rsidR="00AD73B1" w:rsidRPr="00746B2A" w:rsidRDefault="00AD73B1" w:rsidP="004327BF">
            <w:pPr>
              <w:pStyle w:val="Header"/>
              <w:tabs>
                <w:tab w:val="clear" w:pos="4320"/>
                <w:tab w:val="clear" w:pos="8640"/>
              </w:tabs>
              <w:spacing w:before="40" w:after="40"/>
            </w:pPr>
            <w:r w:rsidRPr="00746B2A">
              <w:t xml:space="preserve">[IOPTION2] – if user </w:t>
            </w:r>
            <w:r w:rsidR="004327BF" w:rsidRPr="00746B2A">
              <w:t xml:space="preserve">is not assigned “ECL” permission in table - </w:t>
            </w:r>
            <w:proofErr w:type="spellStart"/>
            <w:r w:rsidR="004327BF" w:rsidRPr="00746B2A">
              <w:t>EC.Historical_Dashboard_ACL</w:t>
            </w:r>
            <w:proofErr w:type="spellEnd"/>
            <w:r w:rsidR="004327BF" w:rsidRPr="00746B2A">
              <w:t xml:space="preserve"> – then user can only open records where user is part of employee hierarchy for record for read-only viewing</w:t>
            </w:r>
            <w:r w:rsidRPr="00746B2A">
              <w:t>.</w:t>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Pr="00746B2A" w:rsidRDefault="00AD73B1" w:rsidP="00AD73B1"/>
    <w:p w:rsidR="00AD73B1" w:rsidRPr="00746B2A" w:rsidRDefault="00AD73B1" w:rsidP="00AD73B1"/>
    <w:p w:rsidR="00AD73B1" w:rsidRPr="00746B2A" w:rsidRDefault="00AD73B1" w:rsidP="00AD73B1"/>
    <w:p w:rsidR="00AD73B1" w:rsidRPr="00746B2A" w:rsidRDefault="00AD73B1" w:rsidP="00AD73B1"/>
    <w:p w:rsidR="00B74B62" w:rsidRPr="00746B2A" w:rsidRDefault="00B74B62"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327BF" w:rsidRPr="00746B2A" w:rsidTr="0080305C">
        <w:trPr>
          <w:tblHeader/>
          <w:jc w:val="center"/>
        </w:trPr>
        <w:tc>
          <w:tcPr>
            <w:tcW w:w="2549" w:type="dxa"/>
            <w:shd w:val="solid" w:color="auto" w:fill="000000"/>
          </w:tcPr>
          <w:p w:rsidR="004327BF" w:rsidRPr="00746B2A" w:rsidRDefault="004327BF" w:rsidP="007C2228">
            <w:pPr>
              <w:numPr>
                <w:ilvl w:val="12"/>
                <w:numId w:val="0"/>
              </w:numPr>
              <w:jc w:val="center"/>
              <w:rPr>
                <w:b/>
              </w:rPr>
            </w:pPr>
            <w:r w:rsidRPr="00746B2A">
              <w:rPr>
                <w:b/>
              </w:rPr>
              <w:lastRenderedPageBreak/>
              <w:t>Item</w:t>
            </w:r>
          </w:p>
        </w:tc>
        <w:tc>
          <w:tcPr>
            <w:tcW w:w="10951" w:type="dxa"/>
            <w:shd w:val="solid" w:color="auto" w:fill="000000"/>
          </w:tcPr>
          <w:p w:rsidR="004327BF" w:rsidRPr="00746B2A" w:rsidRDefault="004327BF" w:rsidP="007C2228">
            <w:pPr>
              <w:numPr>
                <w:ilvl w:val="12"/>
                <w:numId w:val="0"/>
              </w:numPr>
              <w:jc w:val="center"/>
              <w:rPr>
                <w:b/>
              </w:rPr>
            </w:pPr>
            <w:r w:rsidRPr="00746B2A">
              <w:rPr>
                <w:b/>
              </w:rPr>
              <w:t>Description</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Case ID</w:t>
            </w:r>
          </w:p>
        </w:tc>
        <w:tc>
          <w:tcPr>
            <w:tcW w:w="10951" w:type="dxa"/>
          </w:tcPr>
          <w:p w:rsidR="004327BF" w:rsidRPr="00746B2A" w:rsidRDefault="004327BF" w:rsidP="004327BF">
            <w:r w:rsidRPr="00746B2A">
              <w:t>ECUIDASH12</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Source Description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Location</w:t>
            </w:r>
          </w:p>
        </w:tc>
        <w:tc>
          <w:tcPr>
            <w:tcW w:w="10951" w:type="dxa"/>
          </w:tcPr>
          <w:p w:rsidR="004327BF" w:rsidRPr="00746B2A" w:rsidRDefault="004327BF" w:rsidP="007C2228">
            <w:r w:rsidRPr="00746B2A">
              <w:t xml:space="preserve">https://vacmsmpmd01.vangent.local/coach3/default.aspx </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Updated File(s)</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Supporting Documentation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Notes</w:t>
            </w:r>
          </w:p>
        </w:tc>
        <w:tc>
          <w:tcPr>
            <w:tcW w:w="10951" w:type="dxa"/>
          </w:tcPr>
          <w:p w:rsidR="004327BF" w:rsidRPr="00746B2A" w:rsidRDefault="004327BF" w:rsidP="007C2228"/>
        </w:tc>
      </w:tr>
    </w:tbl>
    <w:p w:rsidR="004327BF" w:rsidRPr="00746B2A" w:rsidRDefault="004327BF" w:rsidP="004327BF"/>
    <w:p w:rsidR="004327BF" w:rsidRPr="00746B2A" w:rsidRDefault="004327BF" w:rsidP="004327B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327BF" w:rsidRPr="00746B2A" w:rsidTr="0080305C">
        <w:trPr>
          <w:cantSplit/>
          <w:tblHeader/>
          <w:jc w:val="center"/>
        </w:trPr>
        <w:tc>
          <w:tcPr>
            <w:tcW w:w="900" w:type="dxa"/>
            <w:shd w:val="clear" w:color="auto" w:fill="A6A6A6"/>
          </w:tcPr>
          <w:p w:rsidR="004327BF" w:rsidRPr="00746B2A" w:rsidRDefault="004327BF"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4327BF" w:rsidRPr="00746B2A" w:rsidRDefault="004327BF"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327BF" w:rsidRPr="00746B2A" w:rsidRDefault="004327BF" w:rsidP="007C2228">
            <w:pPr>
              <w:pStyle w:val="Header"/>
              <w:tabs>
                <w:tab w:val="clear" w:pos="4320"/>
                <w:tab w:val="clear" w:pos="8640"/>
              </w:tabs>
              <w:spacing w:before="40" w:after="40"/>
              <w:jc w:val="center"/>
              <w:rPr>
                <w:b/>
                <w:i/>
              </w:rPr>
            </w:pPr>
            <w:r w:rsidRPr="00746B2A">
              <w:rPr>
                <w:b/>
              </w:rPr>
              <w:t>RESULTS</w:t>
            </w:r>
          </w:p>
          <w:p w:rsidR="004327BF" w:rsidRPr="00746B2A" w:rsidRDefault="004327BF"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COMMENTS</w:t>
            </w:r>
          </w:p>
        </w:tc>
      </w:tr>
      <w:tr w:rsidR="004327BF" w:rsidRPr="00746B2A" w:rsidTr="0080305C">
        <w:trPr>
          <w:cantSplit/>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Launch link to test main dashboard page using an CSR account :</w:t>
            </w:r>
            <w:r w:rsidRPr="00746B2A">
              <w:rPr>
                <w:bCs/>
                <w:szCs w:val="20"/>
              </w:rPr>
              <w:br/>
            </w:r>
          </w:p>
          <w:p w:rsidR="004327BF" w:rsidRPr="00746B2A" w:rsidRDefault="00073CB3" w:rsidP="007C2228">
            <w:pPr>
              <w:pStyle w:val="CSETableText"/>
              <w:ind w:left="159"/>
              <w:rPr>
                <w:bCs/>
                <w:szCs w:val="20"/>
              </w:rPr>
            </w:pPr>
            <w:hyperlink r:id="rId20" w:history="1">
              <w:r w:rsidR="004327BF" w:rsidRPr="00746B2A">
                <w:rPr>
                  <w:rStyle w:val="Hyperlink"/>
                  <w:szCs w:val="20"/>
                </w:rPr>
                <w:t>https://vacmsmpmd01.vangent.local/coach3/default.aspx</w:t>
              </w:r>
            </w:hyperlink>
            <w:r w:rsidR="004327BF" w:rsidRPr="00746B2A">
              <w:rPr>
                <w:szCs w:val="20"/>
              </w:rPr>
              <w:t xml:space="preserve"> </w:t>
            </w:r>
          </w:p>
        </w:tc>
        <w:tc>
          <w:tcPr>
            <w:tcW w:w="4500" w:type="dxa"/>
          </w:tcPr>
          <w:p w:rsidR="004327BF" w:rsidRPr="00746B2A" w:rsidRDefault="004327BF" w:rsidP="007C2228">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t>P</w:t>
            </w:r>
          </w:p>
        </w:tc>
        <w:tc>
          <w:tcPr>
            <w:tcW w:w="2880" w:type="dxa"/>
          </w:tcPr>
          <w:p w:rsidR="004327BF" w:rsidRPr="00746B2A" w:rsidRDefault="004327BF" w:rsidP="007C2228">
            <w:pPr>
              <w:pStyle w:val="Header"/>
              <w:tabs>
                <w:tab w:val="clear" w:pos="4320"/>
                <w:tab w:val="clear" w:pos="8640"/>
              </w:tabs>
              <w:spacing w:before="40" w:after="40"/>
              <w:rPr>
                <w:i/>
              </w:rPr>
            </w:pPr>
          </w:p>
        </w:tc>
      </w:tr>
      <w:tr w:rsidR="004327BF" w:rsidRPr="00746B2A" w:rsidTr="0080305C">
        <w:trPr>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 xml:space="preserve">Select “My Dashboard” or “My Submissions” tab and open a record pending user’s review.  </w:t>
            </w:r>
          </w:p>
          <w:p w:rsidR="004327BF" w:rsidRPr="00746B2A" w:rsidRDefault="004327BF" w:rsidP="007C2228">
            <w:pPr>
              <w:pStyle w:val="CSETableText"/>
              <w:ind w:left="159"/>
              <w:rPr>
                <w:bCs/>
                <w:szCs w:val="20"/>
              </w:rPr>
            </w:pPr>
            <w:r w:rsidRPr="00746B2A">
              <w:rPr>
                <w:bCs/>
                <w:szCs w:val="20"/>
              </w:rPr>
              <w:t xml:space="preserve">   </w:t>
            </w:r>
          </w:p>
        </w:tc>
        <w:tc>
          <w:tcPr>
            <w:tcW w:w="4500" w:type="dxa"/>
          </w:tcPr>
          <w:p w:rsidR="008E0971" w:rsidRPr="00746B2A" w:rsidRDefault="008E0971" w:rsidP="007C2228">
            <w:pPr>
              <w:pStyle w:val="Header"/>
              <w:tabs>
                <w:tab w:val="clear" w:pos="4320"/>
                <w:tab w:val="clear" w:pos="8640"/>
              </w:tabs>
              <w:spacing w:before="40" w:after="40"/>
            </w:pPr>
            <w:r w:rsidRPr="00746B2A">
              <w:t xml:space="preserve">If user is level 2 - </w:t>
            </w:r>
            <w:r w:rsidR="00705EEA" w:rsidRPr="00746B2A">
              <w:t xml:space="preserve"> (e.g. Supervisor)</w:t>
            </w:r>
          </w:p>
          <w:p w:rsidR="008E0971" w:rsidRPr="00746B2A" w:rsidRDefault="004327BF" w:rsidP="007C2228">
            <w:pPr>
              <w:pStyle w:val="Header"/>
              <w:tabs>
                <w:tab w:val="clear" w:pos="4320"/>
                <w:tab w:val="clear" w:pos="8640"/>
              </w:tabs>
              <w:spacing w:before="40" w:after="40"/>
            </w:pPr>
            <w:r w:rsidRPr="00746B2A">
              <w:t xml:space="preserve">[IOPTION1] – </w:t>
            </w:r>
            <w:r w:rsidR="008E0971" w:rsidRPr="00746B2A">
              <w:t>if status is level 2 (e.g. Pending Supervisor Review)</w:t>
            </w:r>
            <w:r w:rsidR="00705EEA" w:rsidRPr="00746B2A">
              <w:t>:</w:t>
            </w:r>
          </w:p>
          <w:p w:rsidR="004327BF" w:rsidRPr="00746B2A" w:rsidRDefault="008E0971" w:rsidP="007C2228">
            <w:pPr>
              <w:pStyle w:val="Header"/>
              <w:tabs>
                <w:tab w:val="clear" w:pos="4320"/>
                <w:tab w:val="clear" w:pos="8640"/>
              </w:tabs>
              <w:spacing w:before="40" w:after="40"/>
            </w:pPr>
            <w:r w:rsidRPr="00746B2A">
              <w:t xml:space="preserve">If </w:t>
            </w:r>
            <w:r w:rsidR="004327BF" w:rsidRPr="00746B2A">
              <w:t>rec</w:t>
            </w:r>
            <w:r w:rsidRPr="00746B2A">
              <w:t>ord</w:t>
            </w:r>
            <w:r w:rsidR="00491B97" w:rsidRPr="00746B2A">
              <w:t xml:space="preserve"> source is “IQS” then display management notes, coaching notes and details of the behavior being coached if not blank</w:t>
            </w:r>
            <w:r w:rsidRPr="00746B2A">
              <w:t xml:space="preserve"> else display details of the behavior being coached and notes from manager</w:t>
            </w:r>
            <w:r w:rsidR="004327BF" w:rsidRPr="00746B2A">
              <w:t>.</w:t>
            </w:r>
            <w:r w:rsidR="00705EEA" w:rsidRPr="00746B2A">
              <w:t xml:space="preserve"> Also if record is CSR acknowledged then display monitor acknowledgement checkbox.</w:t>
            </w:r>
          </w:p>
          <w:p w:rsidR="004327BF" w:rsidRPr="00746B2A" w:rsidRDefault="004327BF" w:rsidP="007C2228">
            <w:pPr>
              <w:pStyle w:val="Header"/>
              <w:tabs>
                <w:tab w:val="clear" w:pos="4320"/>
                <w:tab w:val="clear" w:pos="8640"/>
              </w:tabs>
              <w:spacing w:before="40" w:after="40"/>
            </w:pPr>
          </w:p>
          <w:p w:rsidR="008E0971" w:rsidRPr="00746B2A" w:rsidRDefault="008E0971" w:rsidP="008E0971">
            <w:pPr>
              <w:pStyle w:val="Header"/>
              <w:tabs>
                <w:tab w:val="clear" w:pos="4320"/>
                <w:tab w:val="clear" w:pos="8640"/>
              </w:tabs>
              <w:spacing w:before="40" w:after="40"/>
            </w:pPr>
            <w:r w:rsidRPr="00746B2A">
              <w:t>[IOPTION2] – if status is level 4 (Pending Acknowledgement)</w:t>
            </w:r>
            <w:r w:rsidR="00705EEA" w:rsidRPr="00746B2A">
              <w:t>:</w:t>
            </w:r>
          </w:p>
          <w:p w:rsidR="008E0971" w:rsidRPr="00746B2A" w:rsidRDefault="008E0971" w:rsidP="008E0971">
            <w:pPr>
              <w:pStyle w:val="Header"/>
              <w:tabs>
                <w:tab w:val="clear" w:pos="4320"/>
                <w:tab w:val="clear" w:pos="8640"/>
              </w:tabs>
              <w:spacing w:before="40" w:after="40"/>
            </w:pPr>
            <w:r w:rsidRPr="00746B2A">
              <w:t>Display details of the behavior being coached and management notes if not blank. Also display monitor acknowledgement checkbox.</w:t>
            </w:r>
          </w:p>
          <w:p w:rsidR="008E0971" w:rsidRPr="00746B2A" w:rsidRDefault="008E0971" w:rsidP="007C2228">
            <w:pPr>
              <w:pStyle w:val="Header"/>
              <w:tabs>
                <w:tab w:val="clear" w:pos="4320"/>
                <w:tab w:val="clear" w:pos="8640"/>
              </w:tabs>
              <w:spacing w:before="40" w:after="40"/>
            </w:pPr>
          </w:p>
          <w:p w:rsidR="00705EEA" w:rsidRPr="00746B2A" w:rsidRDefault="004327BF" w:rsidP="00705EEA">
            <w:pPr>
              <w:pStyle w:val="Header"/>
              <w:tabs>
                <w:tab w:val="clear" w:pos="4320"/>
                <w:tab w:val="clear" w:pos="8640"/>
              </w:tabs>
              <w:spacing w:before="40" w:after="40"/>
            </w:pPr>
            <w:r w:rsidRPr="00746B2A">
              <w:t>[IOPTION</w:t>
            </w:r>
            <w:r w:rsidR="00705EEA" w:rsidRPr="00746B2A">
              <w:t>3</w:t>
            </w:r>
            <w:r w:rsidRPr="00746B2A">
              <w:t xml:space="preserve">] – </w:t>
            </w:r>
            <w:r w:rsidR="00705EEA" w:rsidRPr="00746B2A">
              <w:t>if status is not level 2 or level 4:</w:t>
            </w:r>
          </w:p>
          <w:p w:rsidR="00705EEA" w:rsidRPr="00746B2A" w:rsidRDefault="00705EEA" w:rsidP="00705EEA">
            <w:pPr>
              <w:pStyle w:val="Header"/>
              <w:tabs>
                <w:tab w:val="clear" w:pos="4320"/>
                <w:tab w:val="clear" w:pos="8640"/>
              </w:tabs>
              <w:spacing w:before="40" w:after="40"/>
            </w:pPr>
            <w:r w:rsidRPr="00746B2A">
              <w:t xml:space="preserve">Display details of the behavior being coached and management notes if not blank with no updatable </w:t>
            </w:r>
            <w:r w:rsidRPr="00746B2A">
              <w:lastRenderedPageBreak/>
              <w:t>fields.</w:t>
            </w:r>
          </w:p>
          <w:p w:rsidR="00705EEA" w:rsidRPr="00746B2A" w:rsidRDefault="00705EEA" w:rsidP="00705EEA">
            <w:pPr>
              <w:pStyle w:val="Header"/>
              <w:tabs>
                <w:tab w:val="clear" w:pos="4320"/>
                <w:tab w:val="clear" w:pos="8640"/>
              </w:tabs>
              <w:spacing w:before="40" w:after="40"/>
            </w:pPr>
          </w:p>
          <w:p w:rsidR="00705EEA" w:rsidRPr="00746B2A" w:rsidRDefault="00705EEA" w:rsidP="00705EEA">
            <w:pPr>
              <w:pStyle w:val="Header"/>
              <w:spacing w:before="40" w:after="40"/>
            </w:pPr>
            <w:r w:rsidRPr="00746B2A">
              <w:t>If user is level 3 – (e.g. Manager)</w:t>
            </w:r>
          </w:p>
          <w:p w:rsidR="00705EEA" w:rsidRPr="00746B2A" w:rsidRDefault="00705EEA" w:rsidP="00705EEA">
            <w:pPr>
              <w:pStyle w:val="Header"/>
              <w:spacing w:before="40" w:after="40"/>
            </w:pPr>
            <w:r w:rsidRPr="00746B2A">
              <w:t xml:space="preserve">[IOPTION1] – if status is level 2 (e.g. Pending </w:t>
            </w:r>
            <w:r w:rsidR="007C735F" w:rsidRPr="00746B2A">
              <w:t>Manager</w:t>
            </w:r>
            <w:r w:rsidRPr="00746B2A">
              <w:t xml:space="preserve"> Review):</w:t>
            </w:r>
          </w:p>
          <w:p w:rsidR="00E3198E" w:rsidRPr="00746B2A" w:rsidRDefault="00E3198E" w:rsidP="00705EEA">
            <w:pPr>
              <w:pStyle w:val="Header"/>
              <w:spacing w:before="40" w:after="40"/>
            </w:pPr>
            <w:r w:rsidRPr="00746B2A">
              <w:t xml:space="preserve">Display details of the behavior being coached and coaching notes. </w:t>
            </w:r>
          </w:p>
          <w:p w:rsidR="007C735F" w:rsidRPr="00746B2A" w:rsidRDefault="00705EEA" w:rsidP="00705EEA">
            <w:pPr>
              <w:pStyle w:val="Header"/>
              <w:spacing w:before="40" w:after="40"/>
            </w:pPr>
            <w:r w:rsidRPr="00746B2A">
              <w:t xml:space="preserve">If </w:t>
            </w:r>
            <w:r w:rsidR="007C735F" w:rsidRPr="00746B2A">
              <w:t>“Current Coaching Initiative” or “OMR / Exceptions” = “Research Required” then display</w:t>
            </w:r>
            <w:r w:rsidRPr="00746B2A">
              <w:t xml:space="preserve"> detail</w:t>
            </w:r>
            <w:r w:rsidR="007C735F" w:rsidRPr="00746B2A">
              <w:t>s of the behavior being coached. Also display coaching date, coaching required condition and supporting follow up rationale.</w:t>
            </w:r>
          </w:p>
          <w:p w:rsidR="00705EEA" w:rsidRPr="00746B2A" w:rsidRDefault="007C735F" w:rsidP="00705EEA">
            <w:pPr>
              <w:pStyle w:val="Header"/>
              <w:spacing w:before="40" w:after="40"/>
            </w:pPr>
            <w:r w:rsidRPr="00746B2A">
              <w:t>If not “Research Required” then display CSE question group</w:t>
            </w:r>
            <w:r w:rsidR="00DC03F9" w:rsidRPr="00746B2A">
              <w:t>. Also</w:t>
            </w:r>
            <w:r w:rsidR="00705EEA" w:rsidRPr="00746B2A">
              <w:t xml:space="preserve"> display details of the behavior being coached and </w:t>
            </w:r>
            <w:r w:rsidR="00DC03F9" w:rsidRPr="00746B2A">
              <w:t>coaching notes if not blank</w:t>
            </w:r>
            <w:r w:rsidR="00705EEA" w:rsidRPr="00746B2A">
              <w:t>.</w:t>
            </w:r>
          </w:p>
          <w:p w:rsidR="00DC03F9" w:rsidRPr="00746B2A" w:rsidRDefault="00DC03F9" w:rsidP="00705EEA">
            <w:pPr>
              <w:pStyle w:val="Header"/>
              <w:spacing w:before="40" w:after="40"/>
            </w:pPr>
          </w:p>
          <w:p w:rsidR="00DC03F9" w:rsidRPr="00746B2A" w:rsidRDefault="00705EEA" w:rsidP="00DC03F9">
            <w:pPr>
              <w:pStyle w:val="Header"/>
              <w:tabs>
                <w:tab w:val="clear" w:pos="4320"/>
                <w:tab w:val="clear" w:pos="8640"/>
              </w:tabs>
              <w:spacing w:before="40" w:after="40"/>
            </w:pPr>
            <w:r w:rsidRPr="00746B2A">
              <w:t xml:space="preserve">[IOPTION2] </w:t>
            </w:r>
            <w:r w:rsidR="00DC03F9" w:rsidRPr="00746B2A">
              <w:t>– if status is not level 3:</w:t>
            </w:r>
          </w:p>
          <w:p w:rsidR="00DC03F9" w:rsidRPr="00746B2A" w:rsidRDefault="00DC03F9" w:rsidP="00DC03F9">
            <w:pPr>
              <w:pStyle w:val="Header"/>
              <w:tabs>
                <w:tab w:val="clear" w:pos="4320"/>
                <w:tab w:val="clear" w:pos="8640"/>
              </w:tabs>
              <w:spacing w:before="40" w:after="40"/>
            </w:pPr>
            <w:r w:rsidRPr="00746B2A">
              <w:t>Display details of the behavior being coached and management notes if not blank with no updatable fields.</w:t>
            </w:r>
          </w:p>
          <w:p w:rsidR="00705EEA" w:rsidRPr="00746B2A" w:rsidRDefault="00705EEA" w:rsidP="00705EEA">
            <w:pPr>
              <w:pStyle w:val="Header"/>
              <w:spacing w:before="40" w:after="40"/>
            </w:pPr>
          </w:p>
          <w:p w:rsidR="00705EEA" w:rsidRPr="00746B2A" w:rsidRDefault="00705EEA" w:rsidP="00705EEA">
            <w:pPr>
              <w:pStyle w:val="Header"/>
              <w:spacing w:before="40" w:after="40"/>
            </w:pPr>
          </w:p>
          <w:p w:rsidR="00DC03F9" w:rsidRPr="00746B2A" w:rsidRDefault="00DC03F9" w:rsidP="00DC03F9">
            <w:pPr>
              <w:pStyle w:val="Header"/>
              <w:spacing w:before="40" w:after="40"/>
            </w:pPr>
            <w:r w:rsidRPr="00746B2A">
              <w:t>If user is level 1 – (e.g. Employee)</w:t>
            </w:r>
          </w:p>
          <w:p w:rsidR="00DC03F9" w:rsidRPr="00746B2A" w:rsidRDefault="00DC03F9" w:rsidP="00DC03F9">
            <w:pPr>
              <w:pStyle w:val="Header"/>
              <w:spacing w:before="40" w:after="40"/>
            </w:pPr>
            <w:r w:rsidRPr="00746B2A">
              <w:t>[IOPTION1] – if status is level 1 (e.g. Pending Employee Review):</w:t>
            </w:r>
          </w:p>
          <w:p w:rsidR="00DC03F9" w:rsidRPr="00746B2A" w:rsidRDefault="00DC03F9" w:rsidP="00DC03F9">
            <w:pPr>
              <w:pStyle w:val="Header"/>
              <w:spacing w:before="40" w:after="40"/>
            </w:pPr>
            <w:r w:rsidRPr="00746B2A">
              <w:t xml:space="preserve">Display details of the behavior being coached and coaching notes. </w:t>
            </w:r>
          </w:p>
          <w:p w:rsidR="00DC03F9" w:rsidRPr="00746B2A" w:rsidRDefault="00DC03F9" w:rsidP="00DC03F9">
            <w:pPr>
              <w:pStyle w:val="Header"/>
              <w:spacing w:before="40" w:after="40"/>
            </w:pPr>
            <w:r w:rsidRPr="00746B2A">
              <w:t xml:space="preserve">If </w:t>
            </w:r>
            <w:proofErr w:type="spellStart"/>
            <w:r w:rsidR="003E5BE8" w:rsidRPr="00746B2A">
              <w:t>strSource</w:t>
            </w:r>
            <w:proofErr w:type="spellEnd"/>
            <w:r w:rsidR="003E5BE8" w:rsidRPr="00746B2A">
              <w:t xml:space="preserve"> = “IQS”</w:t>
            </w:r>
            <w:r w:rsidRPr="00746B2A">
              <w:t xml:space="preserve"> </w:t>
            </w:r>
            <w:r w:rsidR="003E5BE8" w:rsidRPr="00746B2A">
              <w:t>supervisor has updated record then display monitor acknowledgement checkbox. Else display coaching acknowledgement checkbox and comments box.</w:t>
            </w:r>
          </w:p>
          <w:p w:rsidR="00DC03F9" w:rsidRPr="00746B2A" w:rsidRDefault="00DC03F9" w:rsidP="00DC03F9">
            <w:pPr>
              <w:pStyle w:val="Header"/>
              <w:spacing w:before="40" w:after="40"/>
            </w:pPr>
          </w:p>
          <w:p w:rsidR="00DC03F9" w:rsidRPr="00746B2A" w:rsidRDefault="00DC03F9" w:rsidP="00DC03F9">
            <w:pPr>
              <w:pStyle w:val="Header"/>
              <w:spacing w:before="40" w:after="40"/>
            </w:pPr>
            <w:r w:rsidRPr="00746B2A">
              <w:t xml:space="preserve">[IOPTION2] – if status is </w:t>
            </w:r>
            <w:r w:rsidR="003E5BE8" w:rsidRPr="00746B2A">
              <w:t>level 4</w:t>
            </w:r>
            <w:r w:rsidRPr="00746B2A">
              <w:t>:</w:t>
            </w:r>
          </w:p>
          <w:p w:rsidR="004327BF" w:rsidRPr="00746B2A" w:rsidRDefault="003E5BE8" w:rsidP="00DC03F9">
            <w:pPr>
              <w:pStyle w:val="Header"/>
              <w:tabs>
                <w:tab w:val="clear" w:pos="4320"/>
                <w:tab w:val="clear" w:pos="8640"/>
              </w:tabs>
              <w:spacing w:before="40" w:after="40"/>
            </w:pPr>
            <w:r w:rsidRPr="00746B2A">
              <w:lastRenderedPageBreak/>
              <w:t>Display monitor acknowledgement checkbox.</w:t>
            </w:r>
          </w:p>
          <w:p w:rsidR="003E5BE8" w:rsidRPr="00746B2A" w:rsidRDefault="003E5BE8" w:rsidP="00DC03F9">
            <w:pPr>
              <w:pStyle w:val="Header"/>
              <w:tabs>
                <w:tab w:val="clear" w:pos="4320"/>
                <w:tab w:val="clear" w:pos="8640"/>
              </w:tabs>
              <w:spacing w:before="40" w:after="40"/>
            </w:pPr>
          </w:p>
          <w:p w:rsidR="003E5BE8" w:rsidRPr="00746B2A" w:rsidRDefault="00014651" w:rsidP="00DC03F9">
            <w:pPr>
              <w:pStyle w:val="Header"/>
              <w:tabs>
                <w:tab w:val="clear" w:pos="4320"/>
                <w:tab w:val="clear" w:pos="8640"/>
              </w:tabs>
              <w:spacing w:before="40" w:after="40"/>
            </w:pPr>
            <w:r w:rsidRPr="00746B2A">
              <w:t>If user is submitter and not part of hierarchy –</w:t>
            </w:r>
          </w:p>
          <w:p w:rsidR="00014651" w:rsidRPr="00746B2A" w:rsidRDefault="00014651" w:rsidP="00DC03F9">
            <w:pPr>
              <w:pStyle w:val="Header"/>
              <w:tabs>
                <w:tab w:val="clear" w:pos="4320"/>
                <w:tab w:val="clear" w:pos="8640"/>
              </w:tabs>
              <w:spacing w:before="40" w:after="40"/>
            </w:pPr>
            <w:r w:rsidRPr="00746B2A">
              <w:t>Display details of the behavior being coached and management notes if not blank</w:t>
            </w:r>
          </w:p>
          <w:p w:rsidR="00300C08" w:rsidRPr="00746B2A" w:rsidRDefault="00300C08" w:rsidP="00DC03F9">
            <w:pPr>
              <w:pStyle w:val="Header"/>
              <w:tabs>
                <w:tab w:val="clear" w:pos="4320"/>
                <w:tab w:val="clear" w:pos="8640"/>
              </w:tabs>
              <w:spacing w:before="40" w:after="40"/>
            </w:pPr>
          </w:p>
          <w:p w:rsidR="00300C08" w:rsidRPr="00746B2A" w:rsidRDefault="00300C08" w:rsidP="00DC03F9">
            <w:pPr>
              <w:pStyle w:val="Header"/>
              <w:tabs>
                <w:tab w:val="clear" w:pos="4320"/>
                <w:tab w:val="clear" w:pos="8640"/>
              </w:tabs>
              <w:spacing w:before="40" w:after="40"/>
            </w:pPr>
            <w:r w:rsidRPr="00746B2A">
              <w:t xml:space="preserve">If record status = “Complete” </w:t>
            </w:r>
            <w:r w:rsidR="004445C8" w:rsidRPr="00746B2A">
              <w:t xml:space="preserve">display no updatable fields </w:t>
            </w:r>
            <w:r w:rsidRPr="00746B2A">
              <w:t xml:space="preserve">- </w:t>
            </w:r>
          </w:p>
          <w:p w:rsidR="00300C08" w:rsidRPr="00746B2A" w:rsidRDefault="00300C08" w:rsidP="00DC03F9">
            <w:pPr>
              <w:pStyle w:val="Header"/>
              <w:tabs>
                <w:tab w:val="clear" w:pos="4320"/>
                <w:tab w:val="clear" w:pos="8640"/>
              </w:tabs>
              <w:spacing w:before="40" w:after="40"/>
            </w:pPr>
            <w:r w:rsidRPr="00746B2A">
              <w:t xml:space="preserve">Display details of the behavior being coached. Also if record is CSE then display CSE text else display not CSE text. </w:t>
            </w:r>
          </w:p>
          <w:p w:rsidR="00300C08" w:rsidRPr="00746B2A" w:rsidRDefault="00300C08" w:rsidP="00DC03F9">
            <w:pPr>
              <w:pStyle w:val="Header"/>
              <w:tabs>
                <w:tab w:val="clear" w:pos="4320"/>
                <w:tab w:val="clear" w:pos="8640"/>
              </w:tabs>
              <w:spacing w:before="40" w:after="40"/>
            </w:pPr>
            <w:r w:rsidRPr="00746B2A">
              <w:t>Display management notes if not blank.</w:t>
            </w:r>
          </w:p>
          <w:p w:rsidR="00300C08" w:rsidRPr="00746B2A" w:rsidRDefault="00300C08" w:rsidP="00DC03F9">
            <w:pPr>
              <w:pStyle w:val="Header"/>
              <w:tabs>
                <w:tab w:val="clear" w:pos="4320"/>
                <w:tab w:val="clear" w:pos="8640"/>
              </w:tabs>
              <w:spacing w:before="40" w:after="40"/>
            </w:pPr>
            <w:r w:rsidRPr="00746B2A">
              <w:t>Display coaching notes.</w:t>
            </w:r>
          </w:p>
          <w:p w:rsidR="00300C08" w:rsidRPr="00746B2A" w:rsidRDefault="004445C8" w:rsidP="00DC03F9">
            <w:pPr>
              <w:pStyle w:val="Header"/>
              <w:tabs>
                <w:tab w:val="clear" w:pos="4320"/>
                <w:tab w:val="clear" w:pos="8640"/>
              </w:tabs>
              <w:spacing w:before="40" w:after="40"/>
            </w:pPr>
            <w:r w:rsidRPr="00746B2A">
              <w:t>If source = “IQS” display supervisor review and quality monitor acknowledgement information else display review and acknowledgement date info and CSR comments</w:t>
            </w:r>
          </w:p>
          <w:p w:rsidR="004445C8" w:rsidRPr="00746B2A" w:rsidRDefault="004445C8" w:rsidP="00DC03F9">
            <w:pPr>
              <w:pStyle w:val="Header"/>
              <w:tabs>
                <w:tab w:val="clear" w:pos="4320"/>
                <w:tab w:val="clear" w:pos="8640"/>
              </w:tabs>
              <w:spacing w:before="40" w:after="40"/>
            </w:pPr>
          </w:p>
          <w:p w:rsidR="003E5BE8" w:rsidRPr="00746B2A" w:rsidRDefault="003E5BE8" w:rsidP="00DC03F9">
            <w:pPr>
              <w:pStyle w:val="Header"/>
              <w:tabs>
                <w:tab w:val="clear" w:pos="4320"/>
                <w:tab w:val="clear" w:pos="8640"/>
              </w:tabs>
              <w:spacing w:before="40" w:after="40"/>
            </w:pP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lastRenderedPageBreak/>
              <w:t>P</w:t>
            </w:r>
          </w:p>
        </w:tc>
        <w:tc>
          <w:tcPr>
            <w:tcW w:w="2880" w:type="dxa"/>
          </w:tcPr>
          <w:p w:rsidR="004327BF" w:rsidRPr="00746B2A" w:rsidRDefault="004327BF" w:rsidP="007C2228">
            <w:pPr>
              <w:pStyle w:val="Header"/>
              <w:tabs>
                <w:tab w:val="clear" w:pos="4320"/>
                <w:tab w:val="clear" w:pos="8640"/>
              </w:tabs>
              <w:spacing w:before="40" w:after="40"/>
              <w:rPr>
                <w:i/>
              </w:rPr>
            </w:pPr>
          </w:p>
        </w:tc>
      </w:tr>
    </w:tbl>
    <w:p w:rsidR="004327BF" w:rsidRPr="00746B2A" w:rsidRDefault="004327BF" w:rsidP="004327BF"/>
    <w:p w:rsidR="004327BF" w:rsidRPr="00746B2A" w:rsidRDefault="004327BF" w:rsidP="004327BF"/>
    <w:p w:rsidR="007C2228" w:rsidRPr="00746B2A" w:rsidRDefault="007C2228" w:rsidP="004327BF"/>
    <w:p w:rsidR="007C2228" w:rsidRPr="00746B2A" w:rsidRDefault="007C2228" w:rsidP="004327BF"/>
    <w:p w:rsidR="007C2228" w:rsidRPr="00746B2A" w:rsidRDefault="007C2228" w:rsidP="004327BF"/>
    <w:p w:rsidR="007C2228" w:rsidRPr="00746B2A" w:rsidRDefault="007C2228" w:rsidP="004327BF"/>
    <w:p w:rsidR="004327BF" w:rsidRPr="00746B2A" w:rsidRDefault="004327BF"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7C222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C2228" w:rsidRPr="00746B2A" w:rsidTr="0080305C">
        <w:trPr>
          <w:tblHeader/>
          <w:jc w:val="center"/>
        </w:trPr>
        <w:tc>
          <w:tcPr>
            <w:tcW w:w="2549" w:type="dxa"/>
            <w:shd w:val="solid" w:color="auto" w:fill="000000"/>
          </w:tcPr>
          <w:p w:rsidR="007C2228" w:rsidRPr="00746B2A" w:rsidRDefault="007C2228" w:rsidP="007C2228">
            <w:pPr>
              <w:numPr>
                <w:ilvl w:val="12"/>
                <w:numId w:val="0"/>
              </w:numPr>
              <w:jc w:val="center"/>
              <w:rPr>
                <w:b/>
              </w:rPr>
            </w:pPr>
            <w:r w:rsidRPr="00746B2A">
              <w:rPr>
                <w:b/>
              </w:rPr>
              <w:t>Item</w:t>
            </w:r>
          </w:p>
        </w:tc>
        <w:tc>
          <w:tcPr>
            <w:tcW w:w="10951" w:type="dxa"/>
            <w:shd w:val="solid" w:color="auto" w:fill="000000"/>
          </w:tcPr>
          <w:p w:rsidR="007C2228" w:rsidRPr="00746B2A" w:rsidRDefault="007C2228" w:rsidP="007C2228">
            <w:pPr>
              <w:numPr>
                <w:ilvl w:val="12"/>
                <w:numId w:val="0"/>
              </w:numPr>
              <w:jc w:val="center"/>
              <w:rPr>
                <w:b/>
              </w:rPr>
            </w:pPr>
            <w:r w:rsidRPr="00746B2A">
              <w:rPr>
                <w:b/>
              </w:rPr>
              <w:t>Description</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Case ID</w:t>
            </w:r>
          </w:p>
        </w:tc>
        <w:tc>
          <w:tcPr>
            <w:tcW w:w="10951" w:type="dxa"/>
          </w:tcPr>
          <w:p w:rsidR="007C2228" w:rsidRPr="00746B2A" w:rsidRDefault="007C2228" w:rsidP="007C2228">
            <w:r w:rsidRPr="00746B2A">
              <w:t>ECUIDASH13</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Source Description</w:t>
            </w:r>
          </w:p>
        </w:tc>
        <w:tc>
          <w:tcPr>
            <w:tcW w:w="10951" w:type="dxa"/>
          </w:tcPr>
          <w:p w:rsidR="007C2228" w:rsidRPr="00746B2A" w:rsidRDefault="007C2228" w:rsidP="007C2228"/>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Location</w:t>
            </w:r>
          </w:p>
        </w:tc>
        <w:tc>
          <w:tcPr>
            <w:tcW w:w="10951" w:type="dxa"/>
          </w:tcPr>
          <w:p w:rsidR="007C2228" w:rsidRPr="00746B2A" w:rsidRDefault="007C2228" w:rsidP="007C2228">
            <w:r w:rsidRPr="00746B2A">
              <w:t xml:space="preserve">https://vacmsmpmd01.vangent.local/coach3/default.aspx </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Updated File(s)</w:t>
            </w:r>
          </w:p>
        </w:tc>
        <w:tc>
          <w:tcPr>
            <w:tcW w:w="10951" w:type="dxa"/>
          </w:tcPr>
          <w:p w:rsidR="007C2228" w:rsidRPr="00746B2A" w:rsidRDefault="007C2228" w:rsidP="007C2228">
            <w:r w:rsidRPr="00746B2A">
              <w:t>review.aspx, review2.aspx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Supporting Documentation</w:t>
            </w:r>
          </w:p>
        </w:tc>
        <w:tc>
          <w:tcPr>
            <w:tcW w:w="10951" w:type="dxa"/>
          </w:tcPr>
          <w:p w:rsidR="007C2228" w:rsidRPr="00746B2A" w:rsidRDefault="007C2228" w:rsidP="007C2228">
            <w:r w:rsidRPr="00746B2A">
              <w:t>eCoaching_Dashboard_DDD.docx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Notes</w:t>
            </w:r>
          </w:p>
        </w:tc>
        <w:tc>
          <w:tcPr>
            <w:tcW w:w="10951" w:type="dxa"/>
          </w:tcPr>
          <w:p w:rsidR="007C2228" w:rsidRPr="00746B2A" w:rsidRDefault="007C2228" w:rsidP="007C2228"/>
        </w:tc>
      </w:tr>
    </w:tbl>
    <w:p w:rsidR="007C2228" w:rsidRPr="00746B2A" w:rsidRDefault="007C2228" w:rsidP="007C2228"/>
    <w:p w:rsidR="007C2228" w:rsidRPr="00746B2A" w:rsidRDefault="007C2228" w:rsidP="007C2228"/>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C2228" w:rsidRPr="00746B2A" w:rsidTr="0080305C">
        <w:trPr>
          <w:cantSplit/>
          <w:tblHeader/>
          <w:jc w:val="center"/>
        </w:trPr>
        <w:tc>
          <w:tcPr>
            <w:tcW w:w="900" w:type="dxa"/>
            <w:shd w:val="clear" w:color="auto" w:fill="A6A6A6"/>
          </w:tcPr>
          <w:p w:rsidR="007C2228" w:rsidRPr="00746B2A" w:rsidRDefault="007C2228"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C2228" w:rsidRPr="00746B2A" w:rsidRDefault="007C2228"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C2228" w:rsidRPr="00746B2A" w:rsidRDefault="007C2228" w:rsidP="007C2228">
            <w:pPr>
              <w:pStyle w:val="Header"/>
              <w:tabs>
                <w:tab w:val="clear" w:pos="4320"/>
                <w:tab w:val="clear" w:pos="8640"/>
              </w:tabs>
              <w:spacing w:before="40" w:after="40"/>
              <w:jc w:val="center"/>
              <w:rPr>
                <w:b/>
                <w:i/>
              </w:rPr>
            </w:pPr>
            <w:r w:rsidRPr="00746B2A">
              <w:rPr>
                <w:b/>
              </w:rPr>
              <w:t>RESULTS</w:t>
            </w:r>
          </w:p>
          <w:p w:rsidR="007C2228" w:rsidRPr="00746B2A" w:rsidRDefault="007C2228"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COMMENTS</w:t>
            </w:r>
          </w:p>
        </w:tc>
      </w:tr>
      <w:tr w:rsidR="007C2228" w:rsidRPr="00746B2A" w:rsidTr="0080305C">
        <w:trPr>
          <w:cantSplit/>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Launch link to test main dashboard page using an CSR account :</w:t>
            </w:r>
            <w:r w:rsidRPr="00746B2A">
              <w:rPr>
                <w:bCs/>
                <w:szCs w:val="20"/>
              </w:rPr>
              <w:br/>
            </w:r>
          </w:p>
          <w:p w:rsidR="007C2228" w:rsidRPr="00746B2A" w:rsidRDefault="00073CB3" w:rsidP="007C2228">
            <w:pPr>
              <w:pStyle w:val="CSETableText"/>
              <w:ind w:left="159"/>
              <w:rPr>
                <w:bCs/>
                <w:szCs w:val="20"/>
              </w:rPr>
            </w:pPr>
            <w:hyperlink r:id="rId21" w:history="1">
              <w:r w:rsidR="007C2228" w:rsidRPr="00746B2A">
                <w:rPr>
                  <w:rStyle w:val="Hyperlink"/>
                  <w:szCs w:val="20"/>
                </w:rPr>
                <w:t>https://vacmsmpmd01.vangent.local/coach3/default.aspx</w:t>
              </w:r>
            </w:hyperlink>
            <w:r w:rsidR="007C2228" w:rsidRPr="00746B2A">
              <w:rPr>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p>
        </w:tc>
      </w:tr>
      <w:tr w:rsidR="007C2228" w:rsidRPr="00746B2A" w:rsidTr="0080305C">
        <w:trPr>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“My Dashboard” or “My Submissions” tab and 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r w:rsidR="007C2228" w:rsidRPr="00746B2A" w:rsidTr="0080305C">
        <w:trPr>
          <w:jc w:val="center"/>
        </w:trPr>
        <w:tc>
          <w:tcPr>
            <w:tcW w:w="900" w:type="dxa"/>
          </w:tcPr>
          <w:p w:rsidR="007C2228" w:rsidRPr="00746B2A" w:rsidRDefault="007C2228" w:rsidP="007C2228">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“Historical Dashboard” tab and </w:t>
            </w:r>
            <w:r w:rsidR="006E6DA4" w:rsidRPr="00746B2A">
              <w:rPr>
                <w:bCs/>
                <w:szCs w:val="20"/>
              </w:rPr>
              <w:t xml:space="preserve">search for and </w:t>
            </w:r>
            <w:r w:rsidRPr="00746B2A">
              <w:rPr>
                <w:bCs/>
                <w:szCs w:val="20"/>
              </w:rPr>
              <w:t xml:space="preserve">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bl>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BB176E"/>
    <w:p w:rsidR="007C2228" w:rsidRPr="00746B2A" w:rsidRDefault="007C2228"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64080" w:rsidRPr="00746B2A" w:rsidTr="0080305C">
        <w:trPr>
          <w:tblHeader/>
          <w:jc w:val="center"/>
        </w:trPr>
        <w:tc>
          <w:tcPr>
            <w:tcW w:w="2549" w:type="dxa"/>
            <w:shd w:val="solid" w:color="auto" w:fill="000000"/>
          </w:tcPr>
          <w:p w:rsidR="00A64080" w:rsidRPr="00746B2A" w:rsidRDefault="00A64080" w:rsidP="00180D2F">
            <w:pPr>
              <w:numPr>
                <w:ilvl w:val="12"/>
                <w:numId w:val="0"/>
              </w:numPr>
              <w:jc w:val="center"/>
              <w:rPr>
                <w:b/>
              </w:rPr>
            </w:pPr>
            <w:r w:rsidRPr="00746B2A">
              <w:rPr>
                <w:b/>
              </w:rPr>
              <w:t>Item</w:t>
            </w:r>
          </w:p>
        </w:tc>
        <w:tc>
          <w:tcPr>
            <w:tcW w:w="10951" w:type="dxa"/>
            <w:shd w:val="solid" w:color="auto" w:fill="000000"/>
          </w:tcPr>
          <w:p w:rsidR="00A64080" w:rsidRPr="00746B2A" w:rsidRDefault="00A64080" w:rsidP="00180D2F">
            <w:pPr>
              <w:numPr>
                <w:ilvl w:val="12"/>
                <w:numId w:val="0"/>
              </w:numPr>
              <w:jc w:val="center"/>
              <w:rPr>
                <w:b/>
              </w:rPr>
            </w:pPr>
            <w:r w:rsidRPr="00746B2A">
              <w:rPr>
                <w:b/>
              </w:rPr>
              <w:t>Description</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Case ID</w:t>
            </w:r>
          </w:p>
        </w:tc>
        <w:tc>
          <w:tcPr>
            <w:tcW w:w="10951" w:type="dxa"/>
          </w:tcPr>
          <w:p w:rsidR="00A64080" w:rsidRPr="00746B2A" w:rsidRDefault="00A64080" w:rsidP="00180D2F">
            <w:r w:rsidRPr="00746B2A">
              <w:t>ECUIDASH14</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Source Description</w:t>
            </w:r>
          </w:p>
        </w:tc>
        <w:tc>
          <w:tcPr>
            <w:tcW w:w="10951" w:type="dxa"/>
          </w:tcPr>
          <w:p w:rsidR="00A64080" w:rsidRPr="00746B2A" w:rsidRDefault="00A64080" w:rsidP="00180D2F"/>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Location</w:t>
            </w:r>
          </w:p>
        </w:tc>
        <w:tc>
          <w:tcPr>
            <w:tcW w:w="10951" w:type="dxa"/>
          </w:tcPr>
          <w:p w:rsidR="00A64080" w:rsidRPr="00746B2A" w:rsidRDefault="00A64080" w:rsidP="00180D2F">
            <w:r w:rsidRPr="00746B2A">
              <w:t xml:space="preserve">https://vacmsmpmd01.vangent.local/coach3/default.aspx </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Updated File(s)</w:t>
            </w:r>
          </w:p>
        </w:tc>
        <w:tc>
          <w:tcPr>
            <w:tcW w:w="10951" w:type="dxa"/>
          </w:tcPr>
          <w:p w:rsidR="00A64080" w:rsidRPr="00746B2A" w:rsidRDefault="00A64080" w:rsidP="00A64080">
            <w:r w:rsidRPr="00746B2A">
              <w:t>view2.aspx, review3.aspx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Supporting Documentation</w:t>
            </w:r>
          </w:p>
        </w:tc>
        <w:tc>
          <w:tcPr>
            <w:tcW w:w="10951" w:type="dxa"/>
          </w:tcPr>
          <w:p w:rsidR="00A64080" w:rsidRPr="00746B2A" w:rsidRDefault="00A64080" w:rsidP="00180D2F">
            <w:r w:rsidRPr="00746B2A">
              <w:t>eCoaching_Dashboard_DDD.docx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Notes</w:t>
            </w:r>
          </w:p>
        </w:tc>
        <w:tc>
          <w:tcPr>
            <w:tcW w:w="10951" w:type="dxa"/>
          </w:tcPr>
          <w:p w:rsidR="00A64080" w:rsidRPr="00746B2A" w:rsidRDefault="00A64080" w:rsidP="00180D2F"/>
        </w:tc>
      </w:tr>
    </w:tbl>
    <w:p w:rsidR="00A64080" w:rsidRPr="00746B2A" w:rsidRDefault="00A64080" w:rsidP="00A64080"/>
    <w:p w:rsidR="00A64080" w:rsidRPr="00746B2A" w:rsidRDefault="00A64080" w:rsidP="00A6408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64080" w:rsidRPr="00746B2A" w:rsidTr="0080305C">
        <w:trPr>
          <w:cantSplit/>
          <w:tblHeader/>
          <w:jc w:val="center"/>
        </w:trPr>
        <w:tc>
          <w:tcPr>
            <w:tcW w:w="900" w:type="dxa"/>
            <w:shd w:val="clear" w:color="auto" w:fill="A6A6A6"/>
          </w:tcPr>
          <w:p w:rsidR="00A64080" w:rsidRPr="00746B2A" w:rsidRDefault="00A64080" w:rsidP="00180D2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64080" w:rsidRPr="00746B2A" w:rsidRDefault="00A64080" w:rsidP="00180D2F">
            <w:pPr>
              <w:pStyle w:val="Header"/>
              <w:tabs>
                <w:tab w:val="clear" w:pos="4320"/>
                <w:tab w:val="clear" w:pos="8640"/>
              </w:tabs>
              <w:spacing w:before="20" w:after="20"/>
              <w:rPr>
                <w:b/>
                <w:i/>
              </w:rPr>
            </w:pPr>
            <w:r w:rsidRPr="00746B2A">
              <w:rPr>
                <w:b/>
              </w:rPr>
              <w:t>ACTION</w:t>
            </w:r>
          </w:p>
        </w:tc>
        <w:tc>
          <w:tcPr>
            <w:tcW w:w="450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4080" w:rsidRPr="00746B2A" w:rsidRDefault="00A64080" w:rsidP="00180D2F">
            <w:pPr>
              <w:pStyle w:val="Header"/>
              <w:tabs>
                <w:tab w:val="clear" w:pos="4320"/>
                <w:tab w:val="clear" w:pos="8640"/>
              </w:tabs>
              <w:spacing w:before="40" w:after="40"/>
              <w:jc w:val="center"/>
              <w:rPr>
                <w:b/>
                <w:i/>
              </w:rPr>
            </w:pPr>
            <w:r w:rsidRPr="00746B2A">
              <w:rPr>
                <w:b/>
              </w:rPr>
              <w:t>RESULTS</w:t>
            </w:r>
          </w:p>
          <w:p w:rsidR="00A64080" w:rsidRPr="00746B2A" w:rsidRDefault="00A64080" w:rsidP="00180D2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COMMENTS</w:t>
            </w:r>
          </w:p>
        </w:tc>
      </w:tr>
      <w:tr w:rsidR="00A64080" w:rsidRPr="00746B2A" w:rsidTr="0080305C">
        <w:trPr>
          <w:cantSplit/>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Launch link to test main dashboard page using an SUP or MGR account from CSR module :</w:t>
            </w:r>
            <w:r w:rsidRPr="00746B2A">
              <w:rPr>
                <w:bCs/>
                <w:szCs w:val="20"/>
              </w:rPr>
              <w:br/>
            </w:r>
          </w:p>
          <w:p w:rsidR="00A64080" w:rsidRPr="00746B2A" w:rsidRDefault="00073CB3" w:rsidP="00180D2F">
            <w:pPr>
              <w:pStyle w:val="CSETableText"/>
              <w:ind w:left="159"/>
              <w:rPr>
                <w:bCs/>
                <w:szCs w:val="20"/>
              </w:rPr>
            </w:pPr>
            <w:hyperlink r:id="rId22" w:history="1">
              <w:r w:rsidR="00A64080" w:rsidRPr="00746B2A">
                <w:rPr>
                  <w:rStyle w:val="Hyperlink"/>
                  <w:szCs w:val="20"/>
                </w:rPr>
                <w:t>https://vacmsmpmd01.vangent.local/coach3/default.aspx</w:t>
              </w:r>
            </w:hyperlink>
            <w:r w:rsidR="00A64080" w:rsidRPr="00746B2A">
              <w:rPr>
                <w:szCs w:val="20"/>
              </w:rPr>
              <w:t xml:space="preserve"> </w:t>
            </w:r>
          </w:p>
        </w:tc>
        <w:tc>
          <w:tcPr>
            <w:tcW w:w="4500" w:type="dxa"/>
          </w:tcPr>
          <w:p w:rsidR="00A64080" w:rsidRPr="00746B2A" w:rsidRDefault="00A64080" w:rsidP="00180D2F">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“My Dashboard” or “My Submissions” tab and open a record.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the following warning sections display:</w:t>
            </w:r>
            <w:r w:rsidRPr="00746B2A">
              <w:br/>
            </w:r>
            <w:r w:rsidRPr="00746B2A">
              <w:br/>
              <w:t xml:space="preserve">For SUP (WACS40) – “My Team’s Warning </w:t>
            </w:r>
            <w:proofErr w:type="spellStart"/>
            <w:r w:rsidRPr="00746B2A">
              <w:t>eCoaching</w:t>
            </w:r>
            <w:proofErr w:type="spellEnd"/>
            <w:r w:rsidRPr="00746B2A">
              <w:t xml:space="preserve"> Logs”</w:t>
            </w:r>
          </w:p>
          <w:p w:rsidR="00A64080" w:rsidRPr="00746B2A" w:rsidRDefault="00A64080" w:rsidP="00A64080">
            <w:pPr>
              <w:pStyle w:val="Header"/>
              <w:tabs>
                <w:tab w:val="clear" w:pos="4320"/>
                <w:tab w:val="clear" w:pos="8640"/>
              </w:tabs>
              <w:spacing w:before="40" w:after="40"/>
            </w:pPr>
            <w:r w:rsidRPr="00746B2A">
              <w:t xml:space="preserve">For MGR (WACS50, WACS60) – “My Team’s Warning </w:t>
            </w:r>
            <w:proofErr w:type="spellStart"/>
            <w:r w:rsidRPr="00746B2A">
              <w:t>eCoaching</w:t>
            </w:r>
            <w:proofErr w:type="spellEnd"/>
            <w:r w:rsidRPr="00746B2A">
              <w:t xml:space="preserve"> Logs”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F2084E">
            <w:pPr>
              <w:pStyle w:val="Header"/>
              <w:tabs>
                <w:tab w:val="clear" w:pos="4320"/>
                <w:tab w:val="clear" w:pos="8640"/>
              </w:tabs>
              <w:spacing w:before="40" w:after="40"/>
              <w:rPr>
                <w:i/>
              </w:rPr>
            </w:pPr>
            <w:r w:rsidRPr="00746B2A">
              <w:rPr>
                <w:i/>
              </w:rPr>
              <w:t xml:space="preserve">Perform the same test for </w:t>
            </w:r>
            <w:r w:rsidR="00F2084E" w:rsidRPr="00746B2A">
              <w:rPr>
                <w:i/>
              </w:rPr>
              <w:t>SUP and MGR</w:t>
            </w:r>
            <w:r w:rsidRPr="00746B2A">
              <w:rPr>
                <w:i/>
              </w:rPr>
              <w:t xml:space="preserve"> call center job code groups</w:t>
            </w:r>
            <w:r w:rsidR="00F2084E" w:rsidRPr="00746B2A">
              <w:rPr>
                <w:i/>
              </w:rPr>
              <w:t xml:space="preserve"> (WACS40, WACS50, </w:t>
            </w:r>
            <w:proofErr w:type="gramStart"/>
            <w:r w:rsidR="00F2084E" w:rsidRPr="00746B2A">
              <w:rPr>
                <w:i/>
              </w:rPr>
              <w:t>WACS60</w:t>
            </w:r>
            <w:proofErr w:type="gramEnd"/>
            <w:r w:rsidR="00F2084E" w:rsidRPr="00746B2A">
              <w:rPr>
                <w:i/>
              </w:rPr>
              <w:t>)</w:t>
            </w:r>
            <w:r w:rsidRPr="00746B2A">
              <w:rPr>
                <w:i/>
              </w:rPr>
              <w:t>.</w:t>
            </w: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a link from the Warning dashboard section.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selected record details open in a new review page “review3.aspx”</w:t>
            </w:r>
            <w:r w:rsidR="00EB4008" w:rsidRPr="00746B2A">
              <w:t xml:space="preserve"> with no updatable sections.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bl>
    <w:p w:rsidR="00A64080" w:rsidRPr="00746B2A" w:rsidRDefault="00A64080" w:rsidP="00A64080"/>
    <w:p w:rsidR="00A64080" w:rsidRPr="00746B2A" w:rsidRDefault="00A64080" w:rsidP="00A64080"/>
    <w:p w:rsidR="00A64080" w:rsidRPr="00746B2A" w:rsidRDefault="00A64080" w:rsidP="00BB176E"/>
    <w:p w:rsidR="007C2228" w:rsidRPr="00746B2A" w:rsidRDefault="007C2228" w:rsidP="00BB176E"/>
    <w:p w:rsidR="00B01C06" w:rsidRPr="00746B2A" w:rsidRDefault="00B01C06" w:rsidP="00BB176E"/>
    <w:p w:rsidR="00B01C06" w:rsidRPr="00746B2A" w:rsidRDefault="00B01C06" w:rsidP="00BB176E"/>
    <w:p w:rsidR="00B01C06" w:rsidRPr="00746B2A" w:rsidRDefault="00B01C06" w:rsidP="00BB176E"/>
    <w:p w:rsidR="00B01C06" w:rsidRPr="00746B2A" w:rsidRDefault="00B01C06"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01C06" w:rsidRPr="00746B2A" w:rsidTr="0080305C">
        <w:trPr>
          <w:tblHeader/>
          <w:jc w:val="center"/>
        </w:trPr>
        <w:tc>
          <w:tcPr>
            <w:tcW w:w="2549" w:type="dxa"/>
            <w:shd w:val="solid" w:color="auto" w:fill="000000"/>
          </w:tcPr>
          <w:p w:rsidR="00B01C06" w:rsidRPr="00746B2A" w:rsidRDefault="00B01C06" w:rsidP="00B01C06">
            <w:pPr>
              <w:rPr>
                <w:b/>
              </w:rPr>
            </w:pPr>
            <w:r w:rsidRPr="00746B2A">
              <w:rPr>
                <w:b/>
              </w:rPr>
              <w:lastRenderedPageBreak/>
              <w:t>Item</w:t>
            </w:r>
          </w:p>
        </w:tc>
        <w:tc>
          <w:tcPr>
            <w:tcW w:w="10951" w:type="dxa"/>
            <w:shd w:val="solid" w:color="auto" w:fill="000000"/>
          </w:tcPr>
          <w:p w:rsidR="00B01C06" w:rsidRPr="00746B2A" w:rsidRDefault="00B01C06" w:rsidP="00B01C06">
            <w:pPr>
              <w:rPr>
                <w:b/>
              </w:rPr>
            </w:pPr>
            <w:r w:rsidRPr="00746B2A">
              <w:rPr>
                <w:b/>
              </w:rPr>
              <w:t>Description</w:t>
            </w:r>
          </w:p>
        </w:tc>
      </w:tr>
      <w:tr w:rsidR="00B01C06" w:rsidRPr="00746B2A" w:rsidTr="0080305C">
        <w:trPr>
          <w:jc w:val="center"/>
        </w:trPr>
        <w:tc>
          <w:tcPr>
            <w:tcW w:w="2549" w:type="dxa"/>
          </w:tcPr>
          <w:p w:rsidR="00B01C06" w:rsidRPr="00746B2A" w:rsidRDefault="00B01C06" w:rsidP="00B01C06">
            <w:r w:rsidRPr="00746B2A">
              <w:t>Test Case ID</w:t>
            </w:r>
          </w:p>
        </w:tc>
        <w:tc>
          <w:tcPr>
            <w:tcW w:w="10951" w:type="dxa"/>
          </w:tcPr>
          <w:p w:rsidR="00B01C06" w:rsidRPr="00746B2A" w:rsidRDefault="00B01C06" w:rsidP="00B01C06">
            <w:r w:rsidRPr="00746B2A">
              <w:t>ECUIDASH15</w:t>
            </w:r>
          </w:p>
        </w:tc>
      </w:tr>
      <w:tr w:rsidR="00B01C06" w:rsidRPr="00746B2A" w:rsidTr="0080305C">
        <w:trPr>
          <w:jc w:val="center"/>
        </w:trPr>
        <w:tc>
          <w:tcPr>
            <w:tcW w:w="2549" w:type="dxa"/>
          </w:tcPr>
          <w:p w:rsidR="00B01C06" w:rsidRPr="00746B2A" w:rsidRDefault="00B01C06" w:rsidP="00B01C06">
            <w:r w:rsidRPr="00746B2A">
              <w:t>Source Description</w:t>
            </w:r>
          </w:p>
        </w:tc>
        <w:tc>
          <w:tcPr>
            <w:tcW w:w="10951" w:type="dxa"/>
          </w:tcPr>
          <w:p w:rsidR="00B01C06" w:rsidRPr="00746B2A" w:rsidRDefault="00B01C06" w:rsidP="00B01C06"/>
        </w:tc>
      </w:tr>
      <w:tr w:rsidR="00B01C06" w:rsidRPr="00746B2A" w:rsidTr="0080305C">
        <w:trPr>
          <w:jc w:val="center"/>
        </w:trPr>
        <w:tc>
          <w:tcPr>
            <w:tcW w:w="2549" w:type="dxa"/>
          </w:tcPr>
          <w:p w:rsidR="00B01C06" w:rsidRPr="00746B2A" w:rsidRDefault="00B01C06" w:rsidP="00B01C06">
            <w:r w:rsidRPr="00746B2A">
              <w:t>Test Location</w:t>
            </w:r>
          </w:p>
        </w:tc>
        <w:tc>
          <w:tcPr>
            <w:tcW w:w="10951" w:type="dxa"/>
          </w:tcPr>
          <w:p w:rsidR="00B01C06" w:rsidRPr="00746B2A" w:rsidRDefault="00B01C06" w:rsidP="00B01C06">
            <w:r w:rsidRPr="00746B2A">
              <w:t xml:space="preserve">https://vacmsmpmd01.vangent.local/coach3/default.aspx </w:t>
            </w:r>
          </w:p>
        </w:tc>
      </w:tr>
      <w:tr w:rsidR="00B01C06" w:rsidRPr="00746B2A" w:rsidTr="0080305C">
        <w:trPr>
          <w:jc w:val="center"/>
        </w:trPr>
        <w:tc>
          <w:tcPr>
            <w:tcW w:w="2549" w:type="dxa"/>
          </w:tcPr>
          <w:p w:rsidR="00B01C06" w:rsidRPr="00746B2A" w:rsidRDefault="00B01C06" w:rsidP="00B01C06">
            <w:r w:rsidRPr="00746B2A">
              <w:t>Updated File(s)</w:t>
            </w:r>
          </w:p>
        </w:tc>
        <w:tc>
          <w:tcPr>
            <w:tcW w:w="10951" w:type="dxa"/>
          </w:tcPr>
          <w:p w:rsidR="00B01C06" w:rsidRPr="00746B2A" w:rsidRDefault="00B01C06" w:rsidP="00B01C06">
            <w:r w:rsidRPr="00746B2A">
              <w:t>review.aspx</w:t>
            </w:r>
          </w:p>
        </w:tc>
      </w:tr>
      <w:tr w:rsidR="00B01C06" w:rsidRPr="00746B2A" w:rsidTr="0080305C">
        <w:trPr>
          <w:jc w:val="center"/>
        </w:trPr>
        <w:tc>
          <w:tcPr>
            <w:tcW w:w="2549" w:type="dxa"/>
          </w:tcPr>
          <w:p w:rsidR="00B01C06" w:rsidRPr="00746B2A" w:rsidRDefault="00B01C06" w:rsidP="00B01C06">
            <w:r w:rsidRPr="00746B2A">
              <w:t>Supporting Documentation</w:t>
            </w:r>
          </w:p>
        </w:tc>
        <w:tc>
          <w:tcPr>
            <w:tcW w:w="10951" w:type="dxa"/>
          </w:tcPr>
          <w:p w:rsidR="00B01C06" w:rsidRPr="00746B2A" w:rsidRDefault="00B01C06" w:rsidP="00B01C06">
            <w:r w:rsidRPr="00746B2A">
              <w:t>eCoaching_Dashboard_DDD.docx</w:t>
            </w:r>
          </w:p>
        </w:tc>
      </w:tr>
      <w:tr w:rsidR="00B01C06" w:rsidRPr="00746B2A" w:rsidTr="0080305C">
        <w:trPr>
          <w:jc w:val="center"/>
        </w:trPr>
        <w:tc>
          <w:tcPr>
            <w:tcW w:w="2549" w:type="dxa"/>
          </w:tcPr>
          <w:p w:rsidR="00B01C06" w:rsidRPr="00746B2A" w:rsidRDefault="00B01C06" w:rsidP="00B01C06">
            <w:r w:rsidRPr="00746B2A">
              <w:t>Notes</w:t>
            </w:r>
          </w:p>
        </w:tc>
        <w:tc>
          <w:tcPr>
            <w:tcW w:w="10951" w:type="dxa"/>
          </w:tcPr>
          <w:p w:rsidR="00B01C06" w:rsidRPr="00746B2A" w:rsidRDefault="00B01C06" w:rsidP="00B01C06"/>
        </w:tc>
      </w:tr>
    </w:tbl>
    <w:p w:rsidR="00B01C06" w:rsidRPr="00746B2A" w:rsidRDefault="00B01C06" w:rsidP="00B01C06"/>
    <w:p w:rsidR="00B01C06" w:rsidRPr="00746B2A" w:rsidRDefault="00B01C06" w:rsidP="00B01C0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01C06" w:rsidRPr="00746B2A" w:rsidTr="0080305C">
        <w:trPr>
          <w:cantSplit/>
          <w:tblHeader/>
          <w:jc w:val="center"/>
        </w:trPr>
        <w:tc>
          <w:tcPr>
            <w:tcW w:w="900" w:type="dxa"/>
            <w:shd w:val="clear" w:color="auto" w:fill="A6A6A6"/>
          </w:tcPr>
          <w:p w:rsidR="00B01C06" w:rsidRPr="00746B2A" w:rsidRDefault="00B01C06" w:rsidP="00B01C06">
            <w:pPr>
              <w:rPr>
                <w:b/>
                <w:i/>
              </w:rPr>
            </w:pPr>
            <w:r w:rsidRPr="00746B2A">
              <w:rPr>
                <w:b/>
              </w:rPr>
              <w:t>TEST#</w:t>
            </w:r>
          </w:p>
        </w:tc>
        <w:tc>
          <w:tcPr>
            <w:tcW w:w="3960" w:type="dxa"/>
            <w:shd w:val="clear" w:color="auto" w:fill="A6A6A6"/>
          </w:tcPr>
          <w:p w:rsidR="00B01C06" w:rsidRPr="00746B2A" w:rsidRDefault="00B01C06" w:rsidP="00B01C06">
            <w:pPr>
              <w:rPr>
                <w:b/>
                <w:i/>
              </w:rPr>
            </w:pPr>
            <w:r w:rsidRPr="00746B2A">
              <w:rPr>
                <w:b/>
              </w:rPr>
              <w:t>ACTION</w:t>
            </w:r>
          </w:p>
        </w:tc>
        <w:tc>
          <w:tcPr>
            <w:tcW w:w="4500" w:type="dxa"/>
            <w:shd w:val="clear" w:color="auto" w:fill="A6A6A6"/>
          </w:tcPr>
          <w:p w:rsidR="00B01C06" w:rsidRPr="00746B2A" w:rsidRDefault="00B01C06" w:rsidP="00B01C06">
            <w:pPr>
              <w:rPr>
                <w:b/>
                <w:i/>
              </w:rPr>
            </w:pPr>
            <w:r w:rsidRPr="00746B2A">
              <w:rPr>
                <w:b/>
              </w:rPr>
              <w:t xml:space="preserve">EXPECTED RESULTS </w:t>
            </w:r>
          </w:p>
        </w:tc>
        <w:tc>
          <w:tcPr>
            <w:tcW w:w="1260" w:type="dxa"/>
            <w:shd w:val="clear" w:color="auto" w:fill="A6A6A6"/>
          </w:tcPr>
          <w:p w:rsidR="00B01C06" w:rsidRPr="00746B2A" w:rsidRDefault="00B01C06" w:rsidP="00B01C06">
            <w:pPr>
              <w:rPr>
                <w:b/>
                <w:i/>
              </w:rPr>
            </w:pPr>
            <w:r w:rsidRPr="00746B2A">
              <w:rPr>
                <w:b/>
              </w:rPr>
              <w:t>RESULTS</w:t>
            </w:r>
          </w:p>
          <w:p w:rsidR="00B01C06" w:rsidRPr="00746B2A" w:rsidRDefault="00B01C06" w:rsidP="00B01C06">
            <w:pPr>
              <w:rPr>
                <w:b/>
                <w:i/>
              </w:rPr>
            </w:pPr>
            <w:r w:rsidRPr="00746B2A">
              <w:rPr>
                <w:b/>
              </w:rPr>
              <w:t>P/F/I</w:t>
            </w:r>
          </w:p>
        </w:tc>
        <w:tc>
          <w:tcPr>
            <w:tcW w:w="2880" w:type="dxa"/>
            <w:shd w:val="clear" w:color="auto" w:fill="A6A6A6"/>
          </w:tcPr>
          <w:p w:rsidR="00B01C06" w:rsidRPr="00746B2A" w:rsidRDefault="00B01C06" w:rsidP="00B01C06">
            <w:pPr>
              <w:rPr>
                <w:b/>
                <w:i/>
              </w:rPr>
            </w:pPr>
            <w:r w:rsidRPr="00746B2A">
              <w:rPr>
                <w:b/>
              </w:rPr>
              <w:t>COMMENTS</w:t>
            </w:r>
          </w:p>
        </w:tc>
      </w:tr>
      <w:tr w:rsidR="00B01C06" w:rsidRPr="00746B2A" w:rsidTr="0080305C">
        <w:trPr>
          <w:cantSplit/>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Launch link to test main dashboard page using a MGR account from CSR module :</w:t>
            </w:r>
            <w:r w:rsidRPr="00746B2A">
              <w:rPr>
                <w:bCs/>
              </w:rPr>
              <w:br/>
            </w:r>
          </w:p>
          <w:p w:rsidR="00B01C06" w:rsidRPr="00746B2A" w:rsidRDefault="00073CB3" w:rsidP="00B01C06">
            <w:pPr>
              <w:rPr>
                <w:bCs/>
              </w:rPr>
            </w:pPr>
            <w:hyperlink r:id="rId23" w:history="1">
              <w:r w:rsidR="00B01C06" w:rsidRPr="00746B2A">
                <w:rPr>
                  <w:rStyle w:val="Hyperlink"/>
                </w:rPr>
                <w:t>https://vacmsmpmd01.vangent.local/coach3/default.aspx</w:t>
              </w:r>
            </w:hyperlink>
            <w:r w:rsidR="00B01C06" w:rsidRPr="00746B2A">
              <w:t xml:space="preserve"> </w:t>
            </w:r>
          </w:p>
        </w:tc>
        <w:tc>
          <w:tcPr>
            <w:tcW w:w="4500" w:type="dxa"/>
          </w:tcPr>
          <w:p w:rsidR="00B01C06" w:rsidRPr="00746B2A" w:rsidRDefault="00B01C06" w:rsidP="00B01C06">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r w:rsidR="00B01C06" w:rsidRPr="00746B2A" w:rsidTr="0080305C">
        <w:trPr>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 xml:space="preserve">Select “My Dashboard” or “My Submissions” tab and open an OMR record.  </w:t>
            </w:r>
          </w:p>
          <w:p w:rsidR="00B01C06" w:rsidRPr="00746B2A" w:rsidRDefault="00B01C06" w:rsidP="00B01C06">
            <w:pPr>
              <w:rPr>
                <w:bCs/>
              </w:rPr>
            </w:pPr>
            <w:r w:rsidRPr="00746B2A">
              <w:rPr>
                <w:bCs/>
              </w:rPr>
              <w:t xml:space="preserve">   </w:t>
            </w:r>
          </w:p>
        </w:tc>
        <w:tc>
          <w:tcPr>
            <w:tcW w:w="4500" w:type="dxa"/>
          </w:tcPr>
          <w:p w:rsidR="00B01C06" w:rsidRPr="00746B2A" w:rsidRDefault="00B01C06" w:rsidP="00B01C06">
            <w:r w:rsidRPr="00746B2A">
              <w:t>Verify that the OMR SOP link opens successfully</w:t>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bl>
    <w:p w:rsidR="00B01C06" w:rsidRPr="00746B2A" w:rsidRDefault="00B01C06" w:rsidP="00B01C06"/>
    <w:p w:rsidR="00B01C06" w:rsidRPr="00746B2A" w:rsidRDefault="00B01C06" w:rsidP="00B01C06"/>
    <w:p w:rsidR="00B01C06" w:rsidRDefault="00B01C06"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Pr="00746B2A" w:rsidRDefault="0080305C" w:rsidP="00B01C06"/>
    <w:p w:rsidR="00B01C06" w:rsidRPr="00746B2A" w:rsidRDefault="00B01C06" w:rsidP="00B01C06"/>
    <w:p w:rsidR="00180D2F" w:rsidRPr="00746B2A" w:rsidRDefault="00180D2F" w:rsidP="00180D2F"/>
    <w:p w:rsidR="00180D2F" w:rsidRPr="00746B2A" w:rsidRDefault="00180D2F" w:rsidP="00180D2F"/>
    <w:p w:rsidR="00180D2F" w:rsidRPr="00746B2A" w:rsidRDefault="00180D2F" w:rsidP="00180D2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80D2F" w:rsidRPr="00746B2A" w:rsidTr="0080305C">
        <w:trPr>
          <w:tblHeader/>
          <w:jc w:val="center"/>
        </w:trPr>
        <w:tc>
          <w:tcPr>
            <w:tcW w:w="2549" w:type="dxa"/>
            <w:shd w:val="solid" w:color="auto" w:fill="000000"/>
          </w:tcPr>
          <w:p w:rsidR="00180D2F" w:rsidRPr="00746B2A" w:rsidRDefault="00180D2F" w:rsidP="00180D2F">
            <w:pPr>
              <w:rPr>
                <w:b/>
              </w:rPr>
            </w:pPr>
            <w:r w:rsidRPr="00746B2A">
              <w:rPr>
                <w:b/>
              </w:rPr>
              <w:lastRenderedPageBreak/>
              <w:t>Item</w:t>
            </w:r>
          </w:p>
        </w:tc>
        <w:tc>
          <w:tcPr>
            <w:tcW w:w="10951" w:type="dxa"/>
            <w:shd w:val="solid" w:color="auto" w:fill="000000"/>
          </w:tcPr>
          <w:p w:rsidR="00180D2F" w:rsidRPr="00746B2A" w:rsidRDefault="00180D2F" w:rsidP="00180D2F">
            <w:pPr>
              <w:rPr>
                <w:b/>
              </w:rPr>
            </w:pPr>
            <w:r w:rsidRPr="00746B2A">
              <w:rPr>
                <w:b/>
              </w:rPr>
              <w:t>Description</w:t>
            </w:r>
          </w:p>
        </w:tc>
      </w:tr>
      <w:tr w:rsidR="00180D2F" w:rsidRPr="00746B2A" w:rsidTr="0080305C">
        <w:trPr>
          <w:jc w:val="center"/>
        </w:trPr>
        <w:tc>
          <w:tcPr>
            <w:tcW w:w="2549" w:type="dxa"/>
          </w:tcPr>
          <w:p w:rsidR="00180D2F" w:rsidRPr="00746B2A" w:rsidRDefault="00180D2F" w:rsidP="00180D2F">
            <w:r w:rsidRPr="00746B2A">
              <w:t>Test Case ID</w:t>
            </w:r>
          </w:p>
        </w:tc>
        <w:tc>
          <w:tcPr>
            <w:tcW w:w="10951" w:type="dxa"/>
          </w:tcPr>
          <w:p w:rsidR="00180D2F" w:rsidRPr="00746B2A" w:rsidRDefault="00180D2F" w:rsidP="00180D2F">
            <w:r w:rsidRPr="00746B2A">
              <w:t>ECUIDASH1</w:t>
            </w:r>
            <w:r w:rsidR="002B1F16" w:rsidRPr="00746B2A">
              <w:t>6</w:t>
            </w:r>
          </w:p>
        </w:tc>
      </w:tr>
      <w:tr w:rsidR="00180D2F" w:rsidRPr="00746B2A" w:rsidTr="0080305C">
        <w:trPr>
          <w:jc w:val="center"/>
        </w:trPr>
        <w:tc>
          <w:tcPr>
            <w:tcW w:w="2549" w:type="dxa"/>
          </w:tcPr>
          <w:p w:rsidR="00180D2F" w:rsidRPr="00746B2A" w:rsidRDefault="00180D2F" w:rsidP="00180D2F">
            <w:r w:rsidRPr="00746B2A">
              <w:t>Source Description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Test Location</w:t>
            </w:r>
          </w:p>
        </w:tc>
        <w:tc>
          <w:tcPr>
            <w:tcW w:w="10951" w:type="dxa"/>
          </w:tcPr>
          <w:p w:rsidR="00180D2F" w:rsidRPr="00746B2A" w:rsidRDefault="00180D2F" w:rsidP="00180D2F">
            <w:r w:rsidRPr="00746B2A">
              <w:t xml:space="preserve">https://vacmsmpmd01.vangent.local/coach3/default.aspx </w:t>
            </w:r>
          </w:p>
        </w:tc>
      </w:tr>
      <w:tr w:rsidR="00180D2F" w:rsidRPr="00746B2A" w:rsidTr="0080305C">
        <w:trPr>
          <w:jc w:val="center"/>
        </w:trPr>
        <w:tc>
          <w:tcPr>
            <w:tcW w:w="2549" w:type="dxa"/>
          </w:tcPr>
          <w:p w:rsidR="00180D2F" w:rsidRPr="00746B2A" w:rsidRDefault="00180D2F" w:rsidP="00180D2F">
            <w:r w:rsidRPr="00746B2A">
              <w:t>Updated File(s)</w:t>
            </w:r>
          </w:p>
        </w:tc>
        <w:tc>
          <w:tcPr>
            <w:tcW w:w="10951" w:type="dxa"/>
          </w:tcPr>
          <w:p w:rsidR="00180D2F" w:rsidRPr="00746B2A" w:rsidRDefault="00180D2F" w:rsidP="00180D2F">
            <w:r w:rsidRPr="00746B2A">
              <w:t>review.aspx</w:t>
            </w:r>
            <w:r w:rsidR="002B1F16" w:rsidRPr="00746B2A">
              <w:t>, eCoachingFixed.dll</w:t>
            </w:r>
          </w:p>
        </w:tc>
      </w:tr>
      <w:tr w:rsidR="00180D2F" w:rsidRPr="00746B2A" w:rsidTr="0080305C">
        <w:trPr>
          <w:jc w:val="center"/>
        </w:trPr>
        <w:tc>
          <w:tcPr>
            <w:tcW w:w="2549" w:type="dxa"/>
          </w:tcPr>
          <w:p w:rsidR="00180D2F" w:rsidRPr="00746B2A" w:rsidRDefault="00180D2F" w:rsidP="00180D2F">
            <w:r w:rsidRPr="00746B2A">
              <w:t>Supporting Documentation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Notes</w:t>
            </w:r>
          </w:p>
        </w:tc>
        <w:tc>
          <w:tcPr>
            <w:tcW w:w="10951" w:type="dxa"/>
          </w:tcPr>
          <w:p w:rsidR="00180D2F" w:rsidRPr="00746B2A" w:rsidRDefault="00180D2F" w:rsidP="00180D2F"/>
        </w:tc>
      </w:tr>
    </w:tbl>
    <w:p w:rsidR="00180D2F" w:rsidRPr="00746B2A" w:rsidRDefault="00180D2F" w:rsidP="00180D2F"/>
    <w:p w:rsidR="00180D2F" w:rsidRPr="00746B2A" w:rsidRDefault="00180D2F" w:rsidP="00180D2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80D2F" w:rsidRPr="00746B2A" w:rsidTr="0080305C">
        <w:trPr>
          <w:cantSplit/>
          <w:tblHeader/>
          <w:jc w:val="center"/>
        </w:trPr>
        <w:tc>
          <w:tcPr>
            <w:tcW w:w="900" w:type="dxa"/>
            <w:shd w:val="clear" w:color="auto" w:fill="A6A6A6"/>
          </w:tcPr>
          <w:p w:rsidR="00180D2F" w:rsidRPr="00746B2A" w:rsidRDefault="00180D2F" w:rsidP="00180D2F">
            <w:pPr>
              <w:rPr>
                <w:b/>
                <w:i/>
              </w:rPr>
            </w:pPr>
            <w:r w:rsidRPr="00746B2A">
              <w:rPr>
                <w:b/>
              </w:rPr>
              <w:t>TEST#</w:t>
            </w:r>
          </w:p>
        </w:tc>
        <w:tc>
          <w:tcPr>
            <w:tcW w:w="3960" w:type="dxa"/>
            <w:shd w:val="clear" w:color="auto" w:fill="A6A6A6"/>
          </w:tcPr>
          <w:p w:rsidR="00180D2F" w:rsidRPr="00746B2A" w:rsidRDefault="00180D2F" w:rsidP="00180D2F">
            <w:pPr>
              <w:rPr>
                <w:b/>
                <w:i/>
              </w:rPr>
            </w:pPr>
            <w:r w:rsidRPr="00746B2A">
              <w:rPr>
                <w:b/>
              </w:rPr>
              <w:t>ACTION</w:t>
            </w:r>
          </w:p>
        </w:tc>
        <w:tc>
          <w:tcPr>
            <w:tcW w:w="4500" w:type="dxa"/>
            <w:shd w:val="clear" w:color="auto" w:fill="A6A6A6"/>
          </w:tcPr>
          <w:p w:rsidR="00180D2F" w:rsidRPr="00746B2A" w:rsidRDefault="00180D2F" w:rsidP="00180D2F">
            <w:pPr>
              <w:rPr>
                <w:b/>
                <w:i/>
              </w:rPr>
            </w:pPr>
            <w:r w:rsidRPr="00746B2A">
              <w:rPr>
                <w:b/>
              </w:rPr>
              <w:t xml:space="preserve">EXPECTED RESULTS </w:t>
            </w:r>
          </w:p>
        </w:tc>
        <w:tc>
          <w:tcPr>
            <w:tcW w:w="1260" w:type="dxa"/>
            <w:shd w:val="clear" w:color="auto" w:fill="A6A6A6"/>
          </w:tcPr>
          <w:p w:rsidR="00180D2F" w:rsidRPr="00746B2A" w:rsidRDefault="00180D2F" w:rsidP="00180D2F">
            <w:pPr>
              <w:rPr>
                <w:b/>
                <w:i/>
              </w:rPr>
            </w:pPr>
            <w:r w:rsidRPr="00746B2A">
              <w:rPr>
                <w:b/>
              </w:rPr>
              <w:t>RESULTS</w:t>
            </w:r>
          </w:p>
          <w:p w:rsidR="00180D2F" w:rsidRPr="00746B2A" w:rsidRDefault="00180D2F" w:rsidP="00180D2F">
            <w:pPr>
              <w:rPr>
                <w:b/>
                <w:i/>
              </w:rPr>
            </w:pPr>
            <w:r w:rsidRPr="00746B2A">
              <w:rPr>
                <w:b/>
              </w:rPr>
              <w:t>P/F/I</w:t>
            </w:r>
          </w:p>
        </w:tc>
        <w:tc>
          <w:tcPr>
            <w:tcW w:w="2880" w:type="dxa"/>
            <w:shd w:val="clear" w:color="auto" w:fill="A6A6A6"/>
          </w:tcPr>
          <w:p w:rsidR="00180D2F" w:rsidRPr="00746B2A" w:rsidRDefault="00180D2F" w:rsidP="00180D2F">
            <w:pPr>
              <w:rPr>
                <w:b/>
                <w:i/>
              </w:rPr>
            </w:pPr>
            <w:r w:rsidRPr="00746B2A">
              <w:rPr>
                <w:b/>
              </w:rPr>
              <w:t>COMMENTS</w:t>
            </w:r>
          </w:p>
        </w:tc>
      </w:tr>
      <w:tr w:rsidR="00180D2F" w:rsidRPr="00746B2A" w:rsidTr="0080305C">
        <w:trPr>
          <w:cantSplit/>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Launch link to test main dashboard page using a MGR account from CSR module :</w:t>
            </w:r>
            <w:r w:rsidRPr="00746B2A">
              <w:rPr>
                <w:bCs/>
              </w:rPr>
              <w:br/>
            </w:r>
          </w:p>
          <w:p w:rsidR="00180D2F" w:rsidRPr="00746B2A" w:rsidRDefault="00073CB3" w:rsidP="00180D2F">
            <w:pPr>
              <w:rPr>
                <w:bCs/>
              </w:rPr>
            </w:pPr>
            <w:hyperlink r:id="rId24" w:history="1">
              <w:r w:rsidR="00180D2F" w:rsidRPr="00746B2A">
                <w:rPr>
                  <w:rStyle w:val="Hyperlink"/>
                </w:rPr>
                <w:t>https://vacmsmpmd01.vangent.local/coach3/default.aspx</w:t>
              </w:r>
            </w:hyperlink>
            <w:r w:rsidR="00180D2F" w:rsidRPr="00746B2A">
              <w:t xml:space="preserve"> </w:t>
            </w:r>
          </w:p>
        </w:tc>
        <w:tc>
          <w:tcPr>
            <w:tcW w:w="4500" w:type="dxa"/>
          </w:tcPr>
          <w:p w:rsidR="00180D2F" w:rsidRPr="00746B2A" w:rsidRDefault="00180D2F" w:rsidP="00180D2F">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180D2F" w:rsidRPr="00746B2A" w:rsidTr="0080305C">
        <w:trPr>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Select “My Dashboard” or “My Submissions” tab and open a</w:t>
            </w:r>
            <w:r w:rsidR="002B1F16" w:rsidRPr="00746B2A">
              <w:rPr>
                <w:bCs/>
              </w:rPr>
              <w:t xml:space="preserve"> CSE </w:t>
            </w:r>
            <w:r w:rsidRPr="00746B2A">
              <w:rPr>
                <w:bCs/>
              </w:rPr>
              <w:t>record</w:t>
            </w:r>
            <w:r w:rsidR="002B1F16" w:rsidRPr="00746B2A">
              <w:rPr>
                <w:bCs/>
              </w:rPr>
              <w:t xml:space="preserve"> that is pending manager review</w:t>
            </w:r>
            <w:r w:rsidRPr="00746B2A">
              <w:rPr>
                <w:bCs/>
              </w:rPr>
              <w:t xml:space="preserve">.  </w:t>
            </w:r>
          </w:p>
          <w:p w:rsidR="00180D2F" w:rsidRPr="00746B2A" w:rsidRDefault="00180D2F" w:rsidP="00180D2F">
            <w:pPr>
              <w:rPr>
                <w:bCs/>
              </w:rPr>
            </w:pPr>
            <w:r w:rsidRPr="00746B2A">
              <w:rPr>
                <w:bCs/>
              </w:rPr>
              <w:t xml:space="preserve">   </w:t>
            </w:r>
          </w:p>
        </w:tc>
        <w:tc>
          <w:tcPr>
            <w:tcW w:w="4500" w:type="dxa"/>
          </w:tcPr>
          <w:p w:rsidR="00180D2F" w:rsidRPr="00746B2A" w:rsidRDefault="00180D2F" w:rsidP="002B1F16">
            <w:r w:rsidRPr="00746B2A">
              <w:t xml:space="preserve">Verify that the </w:t>
            </w:r>
            <w:r w:rsidR="002B1F16" w:rsidRPr="00746B2A">
              <w:t>record opens with options to indicate it is a CSE record</w:t>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2B1F16" w:rsidRPr="00746B2A" w:rsidTr="0080305C">
        <w:trPr>
          <w:jc w:val="center"/>
        </w:trPr>
        <w:tc>
          <w:tcPr>
            <w:tcW w:w="900" w:type="dxa"/>
          </w:tcPr>
          <w:p w:rsidR="002B1F16" w:rsidRPr="00746B2A" w:rsidRDefault="002B1F16" w:rsidP="00180D2F">
            <w:pPr>
              <w:numPr>
                <w:ilvl w:val="0"/>
                <w:numId w:val="18"/>
              </w:numPr>
              <w:rPr>
                <w:i/>
              </w:rPr>
            </w:pPr>
          </w:p>
        </w:tc>
        <w:tc>
          <w:tcPr>
            <w:tcW w:w="3960" w:type="dxa"/>
          </w:tcPr>
          <w:p w:rsidR="002B1F16" w:rsidRPr="00746B2A" w:rsidRDefault="002B1F16" w:rsidP="00180D2F">
            <w:pPr>
              <w:rPr>
                <w:bCs/>
              </w:rPr>
            </w:pPr>
            <w:r w:rsidRPr="00746B2A">
              <w:rPr>
                <w:bCs/>
              </w:rPr>
              <w:t>Select “Yes” and add management notes for CSE record and submit.</w:t>
            </w:r>
          </w:p>
        </w:tc>
        <w:tc>
          <w:tcPr>
            <w:tcW w:w="4500" w:type="dxa"/>
          </w:tcPr>
          <w:p w:rsidR="002B1F16" w:rsidRPr="00746B2A" w:rsidRDefault="002B1F16" w:rsidP="002B1F16">
            <w:r w:rsidRPr="00746B2A">
              <w:t xml:space="preserve">Verify that database record has updated management notes and auto review management date fields from update. </w:t>
            </w:r>
          </w:p>
        </w:tc>
        <w:tc>
          <w:tcPr>
            <w:tcW w:w="1260" w:type="dxa"/>
          </w:tcPr>
          <w:p w:rsidR="002B1F16" w:rsidRPr="00746B2A" w:rsidRDefault="002B1F16" w:rsidP="002B1F16">
            <w:pPr>
              <w:jc w:val="center"/>
              <w:rPr>
                <w:i/>
              </w:rPr>
            </w:pPr>
            <w:r w:rsidRPr="00746B2A">
              <w:rPr>
                <w:i/>
              </w:rPr>
              <w:t>P</w:t>
            </w:r>
          </w:p>
          <w:p w:rsidR="002B1F16" w:rsidRPr="00746B2A" w:rsidRDefault="002B1F16" w:rsidP="002B1F16">
            <w:pPr>
              <w:jc w:val="center"/>
              <w:rPr>
                <w:i/>
              </w:rPr>
            </w:pPr>
            <w:r w:rsidRPr="00746B2A">
              <w:rPr>
                <w:i/>
              </w:rPr>
              <w:t>11/03/2014</w:t>
            </w:r>
          </w:p>
        </w:tc>
        <w:tc>
          <w:tcPr>
            <w:tcW w:w="2880" w:type="dxa"/>
          </w:tcPr>
          <w:p w:rsidR="002B1F16" w:rsidRPr="00746B2A" w:rsidRDefault="002B1F16" w:rsidP="00180D2F">
            <w:pPr>
              <w:rPr>
                <w:i/>
              </w:rPr>
            </w:pPr>
          </w:p>
        </w:tc>
      </w:tr>
    </w:tbl>
    <w:p w:rsidR="00180D2F" w:rsidRPr="00746B2A" w:rsidRDefault="00180D2F" w:rsidP="00180D2F"/>
    <w:p w:rsidR="00180D2F" w:rsidRPr="00746B2A" w:rsidRDefault="00180D2F" w:rsidP="00180D2F"/>
    <w:p w:rsidR="00A272B7" w:rsidRDefault="00A272B7"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Pr="00746B2A" w:rsidRDefault="0080305C" w:rsidP="00A272B7"/>
    <w:p w:rsidR="00A272B7" w:rsidRPr="00746B2A" w:rsidRDefault="00A272B7" w:rsidP="00A272B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272B7" w:rsidRPr="00746B2A" w:rsidTr="0080305C">
        <w:trPr>
          <w:tblHeader/>
          <w:jc w:val="center"/>
        </w:trPr>
        <w:tc>
          <w:tcPr>
            <w:tcW w:w="2549" w:type="dxa"/>
            <w:shd w:val="solid" w:color="auto" w:fill="000000"/>
          </w:tcPr>
          <w:p w:rsidR="00A272B7" w:rsidRPr="00746B2A" w:rsidRDefault="00A272B7" w:rsidP="00A272B7">
            <w:pPr>
              <w:rPr>
                <w:b/>
              </w:rPr>
            </w:pPr>
            <w:r w:rsidRPr="00746B2A">
              <w:rPr>
                <w:b/>
              </w:rPr>
              <w:lastRenderedPageBreak/>
              <w:t>Item</w:t>
            </w:r>
          </w:p>
        </w:tc>
        <w:tc>
          <w:tcPr>
            <w:tcW w:w="10951" w:type="dxa"/>
            <w:shd w:val="solid" w:color="auto" w:fill="000000"/>
          </w:tcPr>
          <w:p w:rsidR="00A272B7" w:rsidRPr="00746B2A" w:rsidRDefault="00A272B7" w:rsidP="00A272B7">
            <w:pPr>
              <w:rPr>
                <w:b/>
              </w:rPr>
            </w:pPr>
            <w:r w:rsidRPr="00746B2A">
              <w:rPr>
                <w:b/>
              </w:rPr>
              <w:t>Description</w:t>
            </w:r>
          </w:p>
        </w:tc>
      </w:tr>
      <w:tr w:rsidR="00A272B7" w:rsidRPr="00746B2A" w:rsidTr="0080305C">
        <w:trPr>
          <w:jc w:val="center"/>
        </w:trPr>
        <w:tc>
          <w:tcPr>
            <w:tcW w:w="2549" w:type="dxa"/>
          </w:tcPr>
          <w:p w:rsidR="00A272B7" w:rsidRPr="00746B2A" w:rsidRDefault="00A272B7" w:rsidP="00A272B7">
            <w:r w:rsidRPr="00746B2A">
              <w:t>Test Case ID</w:t>
            </w:r>
          </w:p>
        </w:tc>
        <w:tc>
          <w:tcPr>
            <w:tcW w:w="10951" w:type="dxa"/>
          </w:tcPr>
          <w:p w:rsidR="00A272B7" w:rsidRPr="00746B2A" w:rsidRDefault="00A272B7" w:rsidP="00A272B7">
            <w:r w:rsidRPr="00746B2A">
              <w:t>ECUIDASH17</w:t>
            </w:r>
          </w:p>
        </w:tc>
      </w:tr>
      <w:tr w:rsidR="00A272B7" w:rsidRPr="00746B2A" w:rsidTr="0080305C">
        <w:trPr>
          <w:jc w:val="center"/>
        </w:trPr>
        <w:tc>
          <w:tcPr>
            <w:tcW w:w="2549" w:type="dxa"/>
          </w:tcPr>
          <w:p w:rsidR="00A272B7" w:rsidRPr="00746B2A" w:rsidRDefault="00A272B7" w:rsidP="00A272B7">
            <w:r w:rsidRPr="00746B2A">
              <w:t>Source Description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Test Location</w:t>
            </w:r>
          </w:p>
        </w:tc>
        <w:tc>
          <w:tcPr>
            <w:tcW w:w="10951" w:type="dxa"/>
          </w:tcPr>
          <w:p w:rsidR="00A272B7" w:rsidRPr="00746B2A" w:rsidRDefault="00A272B7" w:rsidP="00A272B7">
            <w:r w:rsidRPr="00746B2A">
              <w:t xml:space="preserve">https://vacmsmpmd01.vangent.local/coach3/default.aspx </w:t>
            </w:r>
          </w:p>
        </w:tc>
      </w:tr>
      <w:tr w:rsidR="00A272B7" w:rsidRPr="00746B2A" w:rsidTr="0080305C">
        <w:trPr>
          <w:jc w:val="center"/>
        </w:trPr>
        <w:tc>
          <w:tcPr>
            <w:tcW w:w="2549" w:type="dxa"/>
          </w:tcPr>
          <w:p w:rsidR="00A272B7" w:rsidRPr="00746B2A" w:rsidRDefault="00A272B7" w:rsidP="00A272B7">
            <w:r w:rsidRPr="00746B2A">
              <w:t>Updated File(s)</w:t>
            </w:r>
          </w:p>
        </w:tc>
        <w:tc>
          <w:tcPr>
            <w:tcW w:w="10951" w:type="dxa"/>
          </w:tcPr>
          <w:p w:rsidR="00A272B7" w:rsidRPr="00746B2A" w:rsidRDefault="00A272B7" w:rsidP="00A272B7">
            <w:r w:rsidRPr="00746B2A">
              <w:t>eCoachingFixed.dll</w:t>
            </w:r>
          </w:p>
        </w:tc>
      </w:tr>
      <w:tr w:rsidR="00A272B7" w:rsidRPr="00746B2A" w:rsidTr="0080305C">
        <w:trPr>
          <w:jc w:val="center"/>
        </w:trPr>
        <w:tc>
          <w:tcPr>
            <w:tcW w:w="2549" w:type="dxa"/>
          </w:tcPr>
          <w:p w:rsidR="00A272B7" w:rsidRPr="00746B2A" w:rsidRDefault="00A272B7" w:rsidP="00A272B7">
            <w:r w:rsidRPr="00746B2A">
              <w:t>Supporting Documentation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Notes</w:t>
            </w:r>
          </w:p>
        </w:tc>
        <w:tc>
          <w:tcPr>
            <w:tcW w:w="10951" w:type="dxa"/>
          </w:tcPr>
          <w:p w:rsidR="00A272B7" w:rsidRPr="00746B2A" w:rsidRDefault="00A272B7" w:rsidP="00A272B7"/>
        </w:tc>
      </w:tr>
    </w:tbl>
    <w:p w:rsidR="00A272B7" w:rsidRPr="00746B2A" w:rsidRDefault="00A272B7" w:rsidP="00A272B7"/>
    <w:p w:rsidR="00A272B7" w:rsidRPr="00746B2A" w:rsidRDefault="00A272B7" w:rsidP="00A272B7"/>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272B7" w:rsidRPr="00746B2A" w:rsidTr="0080305C">
        <w:trPr>
          <w:cantSplit/>
          <w:tblHeader/>
          <w:jc w:val="center"/>
        </w:trPr>
        <w:tc>
          <w:tcPr>
            <w:tcW w:w="900" w:type="dxa"/>
            <w:shd w:val="clear" w:color="auto" w:fill="A6A6A6"/>
          </w:tcPr>
          <w:p w:rsidR="00A272B7" w:rsidRPr="00746B2A" w:rsidRDefault="00A272B7" w:rsidP="00A272B7">
            <w:pPr>
              <w:rPr>
                <w:b/>
                <w:i/>
              </w:rPr>
            </w:pPr>
            <w:r w:rsidRPr="00746B2A">
              <w:rPr>
                <w:b/>
              </w:rPr>
              <w:t>TEST#</w:t>
            </w:r>
          </w:p>
        </w:tc>
        <w:tc>
          <w:tcPr>
            <w:tcW w:w="3960" w:type="dxa"/>
            <w:shd w:val="clear" w:color="auto" w:fill="A6A6A6"/>
          </w:tcPr>
          <w:p w:rsidR="00A272B7" w:rsidRPr="00746B2A" w:rsidRDefault="00A272B7" w:rsidP="00A272B7">
            <w:pPr>
              <w:rPr>
                <w:b/>
                <w:i/>
              </w:rPr>
            </w:pPr>
            <w:r w:rsidRPr="00746B2A">
              <w:rPr>
                <w:b/>
              </w:rPr>
              <w:t>ACTION</w:t>
            </w:r>
          </w:p>
        </w:tc>
        <w:tc>
          <w:tcPr>
            <w:tcW w:w="4500" w:type="dxa"/>
            <w:shd w:val="clear" w:color="auto" w:fill="A6A6A6"/>
          </w:tcPr>
          <w:p w:rsidR="00A272B7" w:rsidRPr="00746B2A" w:rsidRDefault="00A272B7" w:rsidP="00A272B7">
            <w:pPr>
              <w:rPr>
                <w:b/>
                <w:i/>
              </w:rPr>
            </w:pPr>
            <w:r w:rsidRPr="00746B2A">
              <w:rPr>
                <w:b/>
              </w:rPr>
              <w:t xml:space="preserve">EXPECTED RESULTS </w:t>
            </w:r>
          </w:p>
        </w:tc>
        <w:tc>
          <w:tcPr>
            <w:tcW w:w="1260" w:type="dxa"/>
            <w:shd w:val="clear" w:color="auto" w:fill="A6A6A6"/>
          </w:tcPr>
          <w:p w:rsidR="00A272B7" w:rsidRPr="00746B2A" w:rsidRDefault="00A272B7" w:rsidP="00A272B7">
            <w:pPr>
              <w:rPr>
                <w:b/>
                <w:i/>
              </w:rPr>
            </w:pPr>
            <w:r w:rsidRPr="00746B2A">
              <w:rPr>
                <w:b/>
              </w:rPr>
              <w:t>RESULTS</w:t>
            </w:r>
          </w:p>
          <w:p w:rsidR="00A272B7" w:rsidRPr="00746B2A" w:rsidRDefault="00A272B7" w:rsidP="00A272B7">
            <w:pPr>
              <w:rPr>
                <w:b/>
                <w:i/>
              </w:rPr>
            </w:pPr>
            <w:r w:rsidRPr="00746B2A">
              <w:rPr>
                <w:b/>
              </w:rPr>
              <w:t>P/F/I</w:t>
            </w:r>
          </w:p>
        </w:tc>
        <w:tc>
          <w:tcPr>
            <w:tcW w:w="2880" w:type="dxa"/>
            <w:shd w:val="clear" w:color="auto" w:fill="A6A6A6"/>
          </w:tcPr>
          <w:p w:rsidR="00A272B7" w:rsidRPr="00746B2A" w:rsidRDefault="00A272B7" w:rsidP="00A272B7">
            <w:pPr>
              <w:rPr>
                <w:b/>
                <w:i/>
              </w:rPr>
            </w:pPr>
            <w:r w:rsidRPr="00746B2A">
              <w:rPr>
                <w:b/>
              </w:rPr>
              <w:t>COMMENTS</w:t>
            </w:r>
          </w:p>
        </w:tc>
      </w:tr>
      <w:tr w:rsidR="00A272B7" w:rsidRPr="00746B2A" w:rsidTr="0080305C">
        <w:trPr>
          <w:cantSplit/>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Launch link to test main dashboard page using a user with job code WPWL51 :</w:t>
            </w:r>
            <w:r w:rsidRPr="00746B2A">
              <w:rPr>
                <w:bCs/>
              </w:rPr>
              <w:br/>
            </w:r>
          </w:p>
          <w:p w:rsidR="00A272B7" w:rsidRPr="00746B2A" w:rsidRDefault="00073CB3" w:rsidP="00A272B7">
            <w:pPr>
              <w:rPr>
                <w:bCs/>
              </w:rPr>
            </w:pPr>
            <w:hyperlink r:id="rId25" w:history="1">
              <w:r w:rsidR="00A272B7" w:rsidRPr="00746B2A">
                <w:rPr>
                  <w:rStyle w:val="Hyperlink"/>
                </w:rPr>
                <w:t>https://vacmsmpmd01.vangent.local/coach3/default.aspx</w:t>
              </w:r>
            </w:hyperlink>
            <w:r w:rsidR="00A272B7" w:rsidRPr="00746B2A">
              <w:t xml:space="preserve"> </w:t>
            </w:r>
          </w:p>
        </w:tc>
        <w:tc>
          <w:tcPr>
            <w:tcW w:w="4500" w:type="dxa"/>
          </w:tcPr>
          <w:p w:rsidR="00A272B7" w:rsidRPr="00746B2A" w:rsidRDefault="00A272B7" w:rsidP="00A272B7">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r w:rsidR="00A272B7" w:rsidRPr="00746B2A" w:rsidTr="0080305C">
        <w:trPr>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 xml:space="preserve">Select “My Dashboard” or “My Submissions” tab.  </w:t>
            </w:r>
          </w:p>
          <w:p w:rsidR="00A272B7" w:rsidRPr="00746B2A" w:rsidRDefault="00A272B7" w:rsidP="00A272B7">
            <w:pPr>
              <w:rPr>
                <w:bCs/>
              </w:rPr>
            </w:pPr>
            <w:r w:rsidRPr="00746B2A">
              <w:rPr>
                <w:bCs/>
              </w:rPr>
              <w:t xml:space="preserve">   </w:t>
            </w:r>
          </w:p>
        </w:tc>
        <w:tc>
          <w:tcPr>
            <w:tcW w:w="4500" w:type="dxa"/>
          </w:tcPr>
          <w:p w:rsidR="00A272B7" w:rsidRPr="00746B2A" w:rsidRDefault="00A272B7" w:rsidP="0083161E">
            <w:r w:rsidRPr="00746B2A">
              <w:t xml:space="preserve">Verify that </w:t>
            </w:r>
            <w:r w:rsidR="0083161E" w:rsidRPr="00746B2A">
              <w:t>the dashboard displays records that are viewable for the user</w:t>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bl>
    <w:p w:rsidR="00A272B7" w:rsidRPr="00746B2A" w:rsidRDefault="00A272B7" w:rsidP="00A272B7"/>
    <w:p w:rsidR="00A272B7" w:rsidRPr="00746B2A" w:rsidRDefault="00A272B7" w:rsidP="00A272B7"/>
    <w:p w:rsidR="00A272B7" w:rsidRPr="00746B2A" w:rsidRDefault="00A272B7" w:rsidP="00A272B7"/>
    <w:p w:rsidR="00A272B7" w:rsidRDefault="00A272B7"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Pr="00746B2A" w:rsidRDefault="0018021C" w:rsidP="00A272B7"/>
    <w:p w:rsidR="00A272B7" w:rsidRPr="00746B2A" w:rsidRDefault="00A272B7" w:rsidP="00A272B7"/>
    <w:p w:rsidR="0083161E" w:rsidRPr="00746B2A" w:rsidRDefault="0083161E" w:rsidP="0083161E"/>
    <w:p w:rsidR="0083161E" w:rsidRPr="00746B2A" w:rsidRDefault="0083161E" w:rsidP="0083161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161E" w:rsidRPr="00746B2A" w:rsidTr="0018021C">
        <w:trPr>
          <w:tblHeader/>
          <w:jc w:val="center"/>
        </w:trPr>
        <w:tc>
          <w:tcPr>
            <w:tcW w:w="2549" w:type="dxa"/>
            <w:shd w:val="solid" w:color="auto" w:fill="000000"/>
          </w:tcPr>
          <w:p w:rsidR="0083161E" w:rsidRPr="00746B2A" w:rsidRDefault="0083161E" w:rsidP="00153C21">
            <w:pPr>
              <w:rPr>
                <w:b/>
              </w:rPr>
            </w:pPr>
            <w:r w:rsidRPr="00746B2A">
              <w:rPr>
                <w:b/>
              </w:rPr>
              <w:lastRenderedPageBreak/>
              <w:t>Item</w:t>
            </w:r>
          </w:p>
        </w:tc>
        <w:tc>
          <w:tcPr>
            <w:tcW w:w="10951" w:type="dxa"/>
            <w:shd w:val="solid" w:color="auto" w:fill="000000"/>
          </w:tcPr>
          <w:p w:rsidR="0083161E" w:rsidRPr="00746B2A" w:rsidRDefault="0083161E" w:rsidP="00153C21">
            <w:pPr>
              <w:rPr>
                <w:b/>
              </w:rPr>
            </w:pPr>
            <w:r w:rsidRPr="00746B2A">
              <w:rPr>
                <w:b/>
              </w:rPr>
              <w:t>Description</w:t>
            </w:r>
          </w:p>
        </w:tc>
      </w:tr>
      <w:tr w:rsidR="0083161E" w:rsidRPr="00746B2A" w:rsidTr="0018021C">
        <w:trPr>
          <w:jc w:val="center"/>
        </w:trPr>
        <w:tc>
          <w:tcPr>
            <w:tcW w:w="2549" w:type="dxa"/>
          </w:tcPr>
          <w:p w:rsidR="0083161E" w:rsidRPr="00746B2A" w:rsidRDefault="0083161E" w:rsidP="00153C21">
            <w:r w:rsidRPr="00746B2A">
              <w:t>Test Case ID</w:t>
            </w:r>
          </w:p>
        </w:tc>
        <w:tc>
          <w:tcPr>
            <w:tcW w:w="10951" w:type="dxa"/>
          </w:tcPr>
          <w:p w:rsidR="0083161E" w:rsidRPr="00746B2A" w:rsidRDefault="0083161E" w:rsidP="0083161E">
            <w:r w:rsidRPr="00746B2A">
              <w:t>ECUIDASH18</w:t>
            </w:r>
          </w:p>
        </w:tc>
      </w:tr>
      <w:tr w:rsidR="0083161E" w:rsidRPr="00746B2A" w:rsidTr="0018021C">
        <w:trPr>
          <w:jc w:val="center"/>
        </w:trPr>
        <w:tc>
          <w:tcPr>
            <w:tcW w:w="2549" w:type="dxa"/>
          </w:tcPr>
          <w:p w:rsidR="0083161E" w:rsidRPr="00746B2A" w:rsidRDefault="0083161E" w:rsidP="00153C21">
            <w:r w:rsidRPr="00746B2A">
              <w:t>Source Description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Test Location</w:t>
            </w:r>
          </w:p>
        </w:tc>
        <w:tc>
          <w:tcPr>
            <w:tcW w:w="10951" w:type="dxa"/>
          </w:tcPr>
          <w:p w:rsidR="0083161E" w:rsidRPr="00746B2A" w:rsidRDefault="0083161E" w:rsidP="00153C21">
            <w:r w:rsidRPr="00746B2A">
              <w:t xml:space="preserve">https://vacmsmpmd01.vangent.local/coach3/default.aspx </w:t>
            </w:r>
          </w:p>
        </w:tc>
      </w:tr>
      <w:tr w:rsidR="0083161E" w:rsidRPr="00746B2A" w:rsidTr="0018021C">
        <w:trPr>
          <w:jc w:val="center"/>
        </w:trPr>
        <w:tc>
          <w:tcPr>
            <w:tcW w:w="2549" w:type="dxa"/>
          </w:tcPr>
          <w:p w:rsidR="0083161E" w:rsidRPr="00746B2A" w:rsidRDefault="0083161E" w:rsidP="00153C21">
            <w:r w:rsidRPr="00746B2A">
              <w:t>Updated File(s)</w:t>
            </w:r>
          </w:p>
        </w:tc>
        <w:tc>
          <w:tcPr>
            <w:tcW w:w="10951" w:type="dxa"/>
          </w:tcPr>
          <w:p w:rsidR="0083161E" w:rsidRPr="00746B2A" w:rsidRDefault="0083161E" w:rsidP="00153C21">
            <w:r w:rsidRPr="00746B2A">
              <w:t>eCoachingFixed.dll</w:t>
            </w:r>
          </w:p>
        </w:tc>
      </w:tr>
      <w:tr w:rsidR="0083161E" w:rsidRPr="00746B2A" w:rsidTr="0018021C">
        <w:trPr>
          <w:jc w:val="center"/>
        </w:trPr>
        <w:tc>
          <w:tcPr>
            <w:tcW w:w="2549" w:type="dxa"/>
          </w:tcPr>
          <w:p w:rsidR="0083161E" w:rsidRPr="00746B2A" w:rsidRDefault="0083161E" w:rsidP="00153C21">
            <w:r w:rsidRPr="00746B2A">
              <w:t>Supporting Documentation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Notes</w:t>
            </w:r>
          </w:p>
        </w:tc>
        <w:tc>
          <w:tcPr>
            <w:tcW w:w="10951" w:type="dxa"/>
          </w:tcPr>
          <w:p w:rsidR="0083161E" w:rsidRPr="00746B2A" w:rsidRDefault="0083161E" w:rsidP="00153C21"/>
        </w:tc>
      </w:tr>
    </w:tbl>
    <w:p w:rsidR="0083161E" w:rsidRPr="00746B2A" w:rsidRDefault="0083161E" w:rsidP="0083161E"/>
    <w:p w:rsidR="0083161E" w:rsidRPr="00746B2A" w:rsidRDefault="0083161E" w:rsidP="0083161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161E" w:rsidRPr="00746B2A" w:rsidTr="0018021C">
        <w:trPr>
          <w:cantSplit/>
          <w:tblHeader/>
          <w:jc w:val="center"/>
        </w:trPr>
        <w:tc>
          <w:tcPr>
            <w:tcW w:w="900" w:type="dxa"/>
            <w:shd w:val="clear" w:color="auto" w:fill="A6A6A6"/>
          </w:tcPr>
          <w:p w:rsidR="0083161E" w:rsidRPr="00746B2A" w:rsidRDefault="0083161E" w:rsidP="00153C21">
            <w:pPr>
              <w:rPr>
                <w:b/>
                <w:i/>
              </w:rPr>
            </w:pPr>
            <w:r w:rsidRPr="00746B2A">
              <w:rPr>
                <w:b/>
              </w:rPr>
              <w:t>TEST#</w:t>
            </w:r>
          </w:p>
        </w:tc>
        <w:tc>
          <w:tcPr>
            <w:tcW w:w="3960" w:type="dxa"/>
            <w:shd w:val="clear" w:color="auto" w:fill="A6A6A6"/>
          </w:tcPr>
          <w:p w:rsidR="0083161E" w:rsidRPr="00746B2A" w:rsidRDefault="0083161E" w:rsidP="00153C21">
            <w:pPr>
              <w:rPr>
                <w:b/>
                <w:i/>
              </w:rPr>
            </w:pPr>
            <w:r w:rsidRPr="00746B2A">
              <w:rPr>
                <w:b/>
              </w:rPr>
              <w:t>ACTION</w:t>
            </w:r>
          </w:p>
        </w:tc>
        <w:tc>
          <w:tcPr>
            <w:tcW w:w="4500" w:type="dxa"/>
            <w:shd w:val="clear" w:color="auto" w:fill="A6A6A6"/>
          </w:tcPr>
          <w:p w:rsidR="0083161E" w:rsidRPr="00746B2A" w:rsidRDefault="0083161E" w:rsidP="00153C21">
            <w:pPr>
              <w:rPr>
                <w:b/>
                <w:i/>
              </w:rPr>
            </w:pPr>
            <w:r w:rsidRPr="00746B2A">
              <w:rPr>
                <w:b/>
              </w:rPr>
              <w:t xml:space="preserve">EXPECTED RESULTS </w:t>
            </w:r>
          </w:p>
        </w:tc>
        <w:tc>
          <w:tcPr>
            <w:tcW w:w="1260" w:type="dxa"/>
            <w:shd w:val="clear" w:color="auto" w:fill="A6A6A6"/>
          </w:tcPr>
          <w:p w:rsidR="0083161E" w:rsidRPr="00746B2A" w:rsidRDefault="0083161E" w:rsidP="00153C21">
            <w:pPr>
              <w:rPr>
                <w:b/>
                <w:i/>
              </w:rPr>
            </w:pPr>
            <w:r w:rsidRPr="00746B2A">
              <w:rPr>
                <w:b/>
              </w:rPr>
              <w:t>RESULTS</w:t>
            </w:r>
          </w:p>
          <w:p w:rsidR="0083161E" w:rsidRPr="00746B2A" w:rsidRDefault="0083161E" w:rsidP="00153C21">
            <w:pPr>
              <w:rPr>
                <w:b/>
                <w:i/>
              </w:rPr>
            </w:pPr>
            <w:r w:rsidRPr="00746B2A">
              <w:rPr>
                <w:b/>
              </w:rPr>
              <w:t>P/F/I</w:t>
            </w:r>
          </w:p>
        </w:tc>
        <w:tc>
          <w:tcPr>
            <w:tcW w:w="2880" w:type="dxa"/>
            <w:shd w:val="clear" w:color="auto" w:fill="A6A6A6"/>
          </w:tcPr>
          <w:p w:rsidR="0083161E" w:rsidRPr="00746B2A" w:rsidRDefault="0083161E" w:rsidP="00153C21">
            <w:pPr>
              <w:rPr>
                <w:b/>
                <w:i/>
              </w:rPr>
            </w:pPr>
            <w:r w:rsidRPr="00746B2A">
              <w:rPr>
                <w:b/>
              </w:rPr>
              <w:t>COMMENTS</w:t>
            </w:r>
          </w:p>
        </w:tc>
      </w:tr>
      <w:tr w:rsidR="0083161E" w:rsidRPr="00746B2A" w:rsidTr="0018021C">
        <w:trPr>
          <w:cantSplit/>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Launch link to test main dashboard page using a user with job code WPWL51 :</w:t>
            </w:r>
            <w:r w:rsidRPr="00746B2A">
              <w:rPr>
                <w:bCs/>
              </w:rPr>
              <w:br/>
            </w:r>
          </w:p>
          <w:p w:rsidR="0083161E" w:rsidRPr="00746B2A" w:rsidRDefault="00073CB3" w:rsidP="00153C21">
            <w:pPr>
              <w:rPr>
                <w:bCs/>
              </w:rPr>
            </w:pPr>
            <w:hyperlink r:id="rId26" w:history="1">
              <w:r w:rsidR="0083161E" w:rsidRPr="00746B2A">
                <w:rPr>
                  <w:rStyle w:val="Hyperlink"/>
                </w:rPr>
                <w:t>https://vacmsmpmd01.vangent.local/coach3/default.aspx</w:t>
              </w:r>
            </w:hyperlink>
            <w:r w:rsidR="0083161E" w:rsidRPr="00746B2A">
              <w:t xml:space="preserve"> </w:t>
            </w:r>
          </w:p>
        </w:tc>
        <w:tc>
          <w:tcPr>
            <w:tcW w:w="4500" w:type="dxa"/>
          </w:tcPr>
          <w:p w:rsidR="0083161E" w:rsidRPr="00746B2A" w:rsidRDefault="0083161E" w:rsidP="00153C21">
            <w:r w:rsidRPr="00746B2A">
              <w:t xml:space="preserve">Main page successfully loads with credentials passed reflecting data in database </w:t>
            </w:r>
            <w:proofErr w:type="spellStart"/>
            <w:r w:rsidRPr="00746B2A">
              <w:t>db</w:t>
            </w:r>
            <w:proofErr w:type="spellEnd"/>
            <w:r w:rsidRPr="00746B2A">
              <w:t xml:space="preserve"> and historical dashboard tab is displayed</w:t>
            </w:r>
            <w:r w:rsidRPr="00746B2A">
              <w:br/>
            </w:r>
            <w:r w:rsidRPr="00746B2A">
              <w:br/>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r w:rsidR="0083161E" w:rsidRPr="00746B2A" w:rsidTr="0018021C">
        <w:trPr>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 xml:space="preserve">Select “Historical Dashboard” tab and select search options and submit.  </w:t>
            </w:r>
          </w:p>
          <w:p w:rsidR="0083161E" w:rsidRPr="00746B2A" w:rsidRDefault="0083161E" w:rsidP="00153C21">
            <w:pPr>
              <w:rPr>
                <w:bCs/>
              </w:rPr>
            </w:pPr>
            <w:r w:rsidRPr="00746B2A">
              <w:rPr>
                <w:bCs/>
              </w:rPr>
              <w:t xml:space="preserve">   </w:t>
            </w:r>
          </w:p>
        </w:tc>
        <w:tc>
          <w:tcPr>
            <w:tcW w:w="4500" w:type="dxa"/>
          </w:tcPr>
          <w:p w:rsidR="0083161E" w:rsidRPr="00746B2A" w:rsidRDefault="0083161E" w:rsidP="0083161E">
            <w:r w:rsidRPr="00746B2A">
              <w:t xml:space="preserve">Verify that the dashboard displays records that match the selected filter </w:t>
            </w:r>
            <w:proofErr w:type="spellStart"/>
            <w:r w:rsidRPr="00746B2A">
              <w:t>critieria</w:t>
            </w:r>
            <w:proofErr w:type="spellEnd"/>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bl>
    <w:p w:rsidR="0083161E" w:rsidRPr="00746B2A" w:rsidRDefault="0083161E" w:rsidP="0083161E"/>
    <w:p w:rsidR="00A272B7" w:rsidRPr="00746B2A" w:rsidRDefault="00A272B7" w:rsidP="00BB176E"/>
    <w:p w:rsidR="00B01C06" w:rsidRPr="00746B2A" w:rsidRDefault="00B01C06" w:rsidP="00BB176E"/>
    <w:p w:rsidR="00FF3AAE" w:rsidRDefault="00FF3AAE"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Pr="00746B2A" w:rsidRDefault="0018021C" w:rsidP="00BB176E"/>
    <w:p w:rsidR="00FF3AAE" w:rsidRPr="00746B2A" w:rsidRDefault="00FF3AAE" w:rsidP="00FF3AAE"/>
    <w:p w:rsidR="00FF3AAE" w:rsidRPr="00746B2A" w:rsidRDefault="00FF3AAE" w:rsidP="00FF3AAE"/>
    <w:p w:rsidR="00FF3AAE" w:rsidRPr="00746B2A" w:rsidRDefault="00FF3AAE" w:rsidP="00FF3AAE"/>
    <w:p w:rsidR="00FF3AAE" w:rsidRPr="00746B2A" w:rsidRDefault="00FF3AAE" w:rsidP="00FF3AA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F3AAE" w:rsidRPr="00746B2A" w:rsidTr="0018021C">
        <w:trPr>
          <w:tblHeader/>
          <w:jc w:val="center"/>
        </w:trPr>
        <w:tc>
          <w:tcPr>
            <w:tcW w:w="2549" w:type="dxa"/>
            <w:shd w:val="solid" w:color="auto" w:fill="000000"/>
          </w:tcPr>
          <w:p w:rsidR="00FF3AAE" w:rsidRPr="00746B2A" w:rsidRDefault="00FF3AAE" w:rsidP="00153C21">
            <w:pPr>
              <w:rPr>
                <w:b/>
              </w:rPr>
            </w:pPr>
            <w:r w:rsidRPr="00746B2A">
              <w:rPr>
                <w:b/>
              </w:rPr>
              <w:lastRenderedPageBreak/>
              <w:t>Item</w:t>
            </w:r>
          </w:p>
        </w:tc>
        <w:tc>
          <w:tcPr>
            <w:tcW w:w="10951" w:type="dxa"/>
            <w:shd w:val="solid" w:color="auto" w:fill="000000"/>
          </w:tcPr>
          <w:p w:rsidR="00FF3AAE" w:rsidRPr="00746B2A" w:rsidRDefault="00FF3AAE" w:rsidP="00153C21">
            <w:pPr>
              <w:rPr>
                <w:b/>
              </w:rPr>
            </w:pPr>
            <w:r w:rsidRPr="00746B2A">
              <w:rPr>
                <w:b/>
              </w:rPr>
              <w:t>Description</w:t>
            </w:r>
          </w:p>
        </w:tc>
      </w:tr>
      <w:tr w:rsidR="00FF3AAE" w:rsidRPr="00746B2A" w:rsidTr="0018021C">
        <w:trPr>
          <w:jc w:val="center"/>
        </w:trPr>
        <w:tc>
          <w:tcPr>
            <w:tcW w:w="2549" w:type="dxa"/>
          </w:tcPr>
          <w:p w:rsidR="00FF3AAE" w:rsidRPr="00746B2A" w:rsidRDefault="00FF3AAE" w:rsidP="00153C21">
            <w:r w:rsidRPr="00746B2A">
              <w:t>Test Case ID</w:t>
            </w:r>
          </w:p>
        </w:tc>
        <w:tc>
          <w:tcPr>
            <w:tcW w:w="10951" w:type="dxa"/>
          </w:tcPr>
          <w:p w:rsidR="00FF3AAE" w:rsidRPr="00746B2A" w:rsidRDefault="00FF3AAE" w:rsidP="00FF3AAE">
            <w:r w:rsidRPr="00746B2A">
              <w:t>ECUIDASH19</w:t>
            </w:r>
          </w:p>
        </w:tc>
      </w:tr>
      <w:tr w:rsidR="00FF3AAE" w:rsidRPr="00746B2A" w:rsidTr="0018021C">
        <w:trPr>
          <w:jc w:val="center"/>
        </w:trPr>
        <w:tc>
          <w:tcPr>
            <w:tcW w:w="2549" w:type="dxa"/>
          </w:tcPr>
          <w:p w:rsidR="00FF3AAE" w:rsidRPr="00746B2A" w:rsidRDefault="00FF3AAE" w:rsidP="00153C21">
            <w:r w:rsidRPr="00746B2A">
              <w:t>Source Description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Test Location</w:t>
            </w:r>
          </w:p>
        </w:tc>
        <w:tc>
          <w:tcPr>
            <w:tcW w:w="10951" w:type="dxa"/>
          </w:tcPr>
          <w:p w:rsidR="00FF3AAE" w:rsidRPr="00746B2A" w:rsidRDefault="00FF3AAE" w:rsidP="00153C21">
            <w:r w:rsidRPr="00746B2A">
              <w:t xml:space="preserve">https://vacmsmpmd01.vangent.local/coach3/default.aspx </w:t>
            </w:r>
          </w:p>
        </w:tc>
      </w:tr>
      <w:tr w:rsidR="00FF3AAE" w:rsidRPr="00746B2A" w:rsidTr="0018021C">
        <w:trPr>
          <w:jc w:val="center"/>
        </w:trPr>
        <w:tc>
          <w:tcPr>
            <w:tcW w:w="2549" w:type="dxa"/>
          </w:tcPr>
          <w:p w:rsidR="00FF3AAE" w:rsidRPr="00746B2A" w:rsidRDefault="00FF3AAE" w:rsidP="00153C21">
            <w:r w:rsidRPr="00746B2A">
              <w:t>Updated File(s)</w:t>
            </w:r>
          </w:p>
        </w:tc>
        <w:tc>
          <w:tcPr>
            <w:tcW w:w="10951" w:type="dxa"/>
          </w:tcPr>
          <w:p w:rsidR="00FF3AAE" w:rsidRPr="00746B2A" w:rsidRDefault="00FF3AAE" w:rsidP="00153C21">
            <w:r w:rsidRPr="00746B2A">
              <w:t>eCoachingFixed.dll</w:t>
            </w:r>
          </w:p>
        </w:tc>
      </w:tr>
      <w:tr w:rsidR="00FF3AAE" w:rsidRPr="00746B2A" w:rsidTr="0018021C">
        <w:trPr>
          <w:jc w:val="center"/>
        </w:trPr>
        <w:tc>
          <w:tcPr>
            <w:tcW w:w="2549" w:type="dxa"/>
          </w:tcPr>
          <w:p w:rsidR="00FF3AAE" w:rsidRPr="00746B2A" w:rsidRDefault="00FF3AAE" w:rsidP="00153C21">
            <w:r w:rsidRPr="00746B2A">
              <w:t>Supporting Documentation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Notes</w:t>
            </w:r>
          </w:p>
        </w:tc>
        <w:tc>
          <w:tcPr>
            <w:tcW w:w="10951" w:type="dxa"/>
          </w:tcPr>
          <w:p w:rsidR="00FF3AAE" w:rsidRPr="00746B2A" w:rsidRDefault="00FF3AAE" w:rsidP="00153C21"/>
        </w:tc>
      </w:tr>
    </w:tbl>
    <w:p w:rsidR="00FF3AAE" w:rsidRPr="00746B2A" w:rsidRDefault="00FF3AAE" w:rsidP="00FF3AAE"/>
    <w:p w:rsidR="00FF3AAE" w:rsidRPr="00746B2A" w:rsidRDefault="00FF3AAE" w:rsidP="00FF3AA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F3AAE" w:rsidRPr="00746B2A" w:rsidTr="0018021C">
        <w:trPr>
          <w:cantSplit/>
          <w:tblHeader/>
          <w:jc w:val="center"/>
        </w:trPr>
        <w:tc>
          <w:tcPr>
            <w:tcW w:w="900" w:type="dxa"/>
            <w:shd w:val="clear" w:color="auto" w:fill="A6A6A6"/>
          </w:tcPr>
          <w:p w:rsidR="00FF3AAE" w:rsidRPr="00746B2A" w:rsidRDefault="00FF3AAE" w:rsidP="00153C21">
            <w:pPr>
              <w:rPr>
                <w:b/>
                <w:i/>
              </w:rPr>
            </w:pPr>
            <w:r w:rsidRPr="00746B2A">
              <w:rPr>
                <w:b/>
              </w:rPr>
              <w:t>TEST#</w:t>
            </w:r>
          </w:p>
        </w:tc>
        <w:tc>
          <w:tcPr>
            <w:tcW w:w="3960" w:type="dxa"/>
            <w:shd w:val="clear" w:color="auto" w:fill="A6A6A6"/>
          </w:tcPr>
          <w:p w:rsidR="00FF3AAE" w:rsidRPr="00746B2A" w:rsidRDefault="00FF3AAE" w:rsidP="00153C21">
            <w:pPr>
              <w:rPr>
                <w:b/>
                <w:i/>
              </w:rPr>
            </w:pPr>
            <w:r w:rsidRPr="00746B2A">
              <w:rPr>
                <w:b/>
              </w:rPr>
              <w:t>ACTION</w:t>
            </w:r>
          </w:p>
        </w:tc>
        <w:tc>
          <w:tcPr>
            <w:tcW w:w="4500" w:type="dxa"/>
            <w:shd w:val="clear" w:color="auto" w:fill="A6A6A6"/>
          </w:tcPr>
          <w:p w:rsidR="00FF3AAE" w:rsidRPr="00746B2A" w:rsidRDefault="00FF3AAE" w:rsidP="00153C21">
            <w:pPr>
              <w:rPr>
                <w:b/>
                <w:i/>
              </w:rPr>
            </w:pPr>
            <w:r w:rsidRPr="00746B2A">
              <w:rPr>
                <w:b/>
              </w:rPr>
              <w:t xml:space="preserve">EXPECTED RESULTS </w:t>
            </w:r>
          </w:p>
        </w:tc>
        <w:tc>
          <w:tcPr>
            <w:tcW w:w="1260" w:type="dxa"/>
            <w:shd w:val="clear" w:color="auto" w:fill="A6A6A6"/>
          </w:tcPr>
          <w:p w:rsidR="00FF3AAE" w:rsidRPr="00746B2A" w:rsidRDefault="00FF3AAE" w:rsidP="00153C21">
            <w:pPr>
              <w:rPr>
                <w:b/>
                <w:i/>
              </w:rPr>
            </w:pPr>
            <w:r w:rsidRPr="00746B2A">
              <w:rPr>
                <w:b/>
              </w:rPr>
              <w:t>RESULTS</w:t>
            </w:r>
          </w:p>
          <w:p w:rsidR="00FF3AAE" w:rsidRPr="00746B2A" w:rsidRDefault="00FF3AAE" w:rsidP="00153C21">
            <w:pPr>
              <w:rPr>
                <w:b/>
                <w:i/>
              </w:rPr>
            </w:pPr>
            <w:r w:rsidRPr="00746B2A">
              <w:rPr>
                <w:b/>
              </w:rPr>
              <w:t>P/F/I</w:t>
            </w:r>
          </w:p>
        </w:tc>
        <w:tc>
          <w:tcPr>
            <w:tcW w:w="2880" w:type="dxa"/>
            <w:shd w:val="clear" w:color="auto" w:fill="A6A6A6"/>
          </w:tcPr>
          <w:p w:rsidR="00FF3AAE" w:rsidRPr="00746B2A" w:rsidRDefault="00FF3AAE" w:rsidP="00153C21">
            <w:pPr>
              <w:rPr>
                <w:b/>
                <w:i/>
              </w:rPr>
            </w:pPr>
            <w:r w:rsidRPr="00746B2A">
              <w:rPr>
                <w:b/>
              </w:rPr>
              <w:t>COMMENTS</w:t>
            </w:r>
          </w:p>
        </w:tc>
      </w:tr>
      <w:tr w:rsidR="00FF3AAE" w:rsidRPr="00746B2A" w:rsidTr="0018021C">
        <w:trPr>
          <w:cantSplit/>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Launch link to test main dashboard page using a user with job code of CSR (WACS*) :</w:t>
            </w:r>
            <w:r w:rsidRPr="00746B2A">
              <w:rPr>
                <w:bCs/>
              </w:rPr>
              <w:br/>
            </w:r>
          </w:p>
          <w:p w:rsidR="00FF3AAE" w:rsidRPr="00746B2A" w:rsidRDefault="00073CB3" w:rsidP="00153C21">
            <w:pPr>
              <w:rPr>
                <w:bCs/>
              </w:rPr>
            </w:pPr>
            <w:hyperlink r:id="rId27" w:history="1">
              <w:r w:rsidR="00FF3AAE" w:rsidRPr="00746B2A">
                <w:rPr>
                  <w:rStyle w:val="Hyperlink"/>
                </w:rPr>
                <w:t>https://vacmsmpmd01.vangent.local/coach3/default.aspx</w:t>
              </w:r>
            </w:hyperlink>
            <w:r w:rsidR="00FF3AAE" w:rsidRPr="00746B2A">
              <w:t xml:space="preserve"> </w:t>
            </w:r>
          </w:p>
        </w:tc>
        <w:tc>
          <w:tcPr>
            <w:tcW w:w="4500" w:type="dxa"/>
          </w:tcPr>
          <w:p w:rsidR="00FF3AAE" w:rsidRPr="00746B2A" w:rsidRDefault="00FF3AAE" w:rsidP="00FF3AAE">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r w:rsidRPr="00746B2A">
              <w:rPr>
                <w:i/>
              </w:rPr>
              <w:t xml:space="preserve">User should also be in table - </w:t>
            </w:r>
            <w:proofErr w:type="spellStart"/>
            <w:r w:rsidRPr="00746B2A">
              <w:rPr>
                <w:i/>
              </w:rPr>
              <w:t>EC.Historical_Dashboard_ACL</w:t>
            </w:r>
            <w:proofErr w:type="spellEnd"/>
            <w:r w:rsidRPr="00746B2A">
              <w:rPr>
                <w:i/>
              </w:rPr>
              <w:t xml:space="preserve"> – with Role of “ARC”</w:t>
            </w:r>
          </w:p>
        </w:tc>
      </w:tr>
      <w:tr w:rsidR="00FF3AAE" w:rsidRPr="00746B2A" w:rsidTr="0018021C">
        <w:trPr>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 xml:space="preserve">Select “My Submissions Dashboard” tab and select a record.  </w:t>
            </w:r>
          </w:p>
          <w:p w:rsidR="00FF3AAE" w:rsidRPr="00746B2A" w:rsidRDefault="00FF3AAE" w:rsidP="00153C21">
            <w:pPr>
              <w:rPr>
                <w:bCs/>
              </w:rPr>
            </w:pPr>
            <w:r w:rsidRPr="00746B2A">
              <w:rPr>
                <w:bCs/>
              </w:rPr>
              <w:t xml:space="preserve">   </w:t>
            </w:r>
          </w:p>
        </w:tc>
        <w:tc>
          <w:tcPr>
            <w:tcW w:w="4500" w:type="dxa"/>
          </w:tcPr>
          <w:p w:rsidR="00FF3AAE" w:rsidRPr="00746B2A" w:rsidRDefault="00FF3AAE" w:rsidP="00FF3AAE">
            <w:r w:rsidRPr="00746B2A">
              <w:t>Verify that the review page popup redirects the user to the unauthorized access page</w:t>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p>
        </w:tc>
      </w:tr>
    </w:tbl>
    <w:p w:rsidR="00FF3AAE" w:rsidRPr="00746B2A" w:rsidRDefault="00FF3AAE" w:rsidP="00FF3AAE"/>
    <w:p w:rsidR="00FF3AAE" w:rsidRPr="00746B2A" w:rsidRDefault="00FF3AAE" w:rsidP="00FF3AAE"/>
    <w:p w:rsidR="00FF3AAE" w:rsidRDefault="00FF3AAE"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Pr="00746B2A" w:rsidRDefault="0018021C" w:rsidP="00FF3AAE"/>
    <w:p w:rsidR="007F30EE" w:rsidRPr="00746B2A" w:rsidRDefault="007F30EE" w:rsidP="007F30EE"/>
    <w:p w:rsidR="007F30EE" w:rsidRPr="00746B2A" w:rsidRDefault="007F30EE" w:rsidP="007F30EE"/>
    <w:p w:rsidR="007F30EE" w:rsidRPr="00746B2A" w:rsidRDefault="007F30EE" w:rsidP="007F30EE"/>
    <w:p w:rsidR="007F30EE" w:rsidRPr="00746B2A" w:rsidRDefault="007F30EE" w:rsidP="007F30E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0EE" w:rsidRPr="00746B2A" w:rsidTr="0018021C">
        <w:trPr>
          <w:tblHeader/>
          <w:jc w:val="center"/>
        </w:trPr>
        <w:tc>
          <w:tcPr>
            <w:tcW w:w="2549" w:type="dxa"/>
            <w:shd w:val="solid" w:color="auto" w:fill="000000"/>
          </w:tcPr>
          <w:p w:rsidR="007F30EE" w:rsidRPr="00746B2A" w:rsidRDefault="007F30EE" w:rsidP="00153C21">
            <w:pPr>
              <w:rPr>
                <w:b/>
              </w:rPr>
            </w:pPr>
            <w:r w:rsidRPr="00746B2A">
              <w:rPr>
                <w:b/>
              </w:rPr>
              <w:lastRenderedPageBreak/>
              <w:t>Item</w:t>
            </w:r>
          </w:p>
        </w:tc>
        <w:tc>
          <w:tcPr>
            <w:tcW w:w="10951" w:type="dxa"/>
            <w:shd w:val="solid" w:color="auto" w:fill="000000"/>
          </w:tcPr>
          <w:p w:rsidR="007F30EE" w:rsidRPr="00746B2A" w:rsidRDefault="007F30EE" w:rsidP="00153C21">
            <w:pPr>
              <w:rPr>
                <w:b/>
              </w:rPr>
            </w:pPr>
            <w:r w:rsidRPr="00746B2A">
              <w:rPr>
                <w:b/>
              </w:rPr>
              <w:t>Description</w:t>
            </w:r>
          </w:p>
        </w:tc>
      </w:tr>
      <w:tr w:rsidR="007F30EE" w:rsidRPr="00746B2A" w:rsidTr="0018021C">
        <w:trPr>
          <w:jc w:val="center"/>
        </w:trPr>
        <w:tc>
          <w:tcPr>
            <w:tcW w:w="2549" w:type="dxa"/>
          </w:tcPr>
          <w:p w:rsidR="007F30EE" w:rsidRPr="00746B2A" w:rsidRDefault="007F30EE" w:rsidP="00153C21">
            <w:r w:rsidRPr="00746B2A">
              <w:t>Test Case ID</w:t>
            </w:r>
          </w:p>
        </w:tc>
        <w:tc>
          <w:tcPr>
            <w:tcW w:w="10951" w:type="dxa"/>
          </w:tcPr>
          <w:p w:rsidR="007F30EE" w:rsidRPr="00746B2A" w:rsidRDefault="007F30EE" w:rsidP="007F30EE">
            <w:r w:rsidRPr="00746B2A">
              <w:t>ECUIDASH20</w:t>
            </w:r>
          </w:p>
        </w:tc>
      </w:tr>
      <w:tr w:rsidR="007F30EE" w:rsidRPr="00746B2A" w:rsidTr="0018021C">
        <w:trPr>
          <w:jc w:val="center"/>
        </w:trPr>
        <w:tc>
          <w:tcPr>
            <w:tcW w:w="2549" w:type="dxa"/>
          </w:tcPr>
          <w:p w:rsidR="007F30EE" w:rsidRPr="00746B2A" w:rsidRDefault="007F30EE" w:rsidP="00153C21">
            <w:r w:rsidRPr="00746B2A">
              <w:t>Source Description</w:t>
            </w:r>
          </w:p>
        </w:tc>
        <w:tc>
          <w:tcPr>
            <w:tcW w:w="10951" w:type="dxa"/>
          </w:tcPr>
          <w:p w:rsidR="007F30EE" w:rsidRPr="00746B2A" w:rsidRDefault="004426AA" w:rsidP="00153C21">
            <w:r w:rsidRPr="00746B2A">
              <w:t>SCCB-P13895</w:t>
            </w:r>
          </w:p>
        </w:tc>
      </w:tr>
      <w:tr w:rsidR="007F30EE" w:rsidRPr="00746B2A" w:rsidTr="0018021C">
        <w:trPr>
          <w:jc w:val="center"/>
        </w:trPr>
        <w:tc>
          <w:tcPr>
            <w:tcW w:w="2549" w:type="dxa"/>
          </w:tcPr>
          <w:p w:rsidR="007F30EE" w:rsidRPr="00746B2A" w:rsidRDefault="007F30EE" w:rsidP="00153C21">
            <w:r w:rsidRPr="00746B2A">
              <w:t>Test Location</w:t>
            </w:r>
          </w:p>
        </w:tc>
        <w:tc>
          <w:tcPr>
            <w:tcW w:w="10951" w:type="dxa"/>
          </w:tcPr>
          <w:p w:rsidR="007F30EE" w:rsidRPr="00746B2A" w:rsidRDefault="007F30EE" w:rsidP="00153C21">
            <w:r w:rsidRPr="00746B2A">
              <w:t xml:space="preserve">https://vacmsmpmd01.vangent.local/coach3/default.aspx </w:t>
            </w:r>
          </w:p>
        </w:tc>
      </w:tr>
      <w:tr w:rsidR="007F30EE" w:rsidRPr="00746B2A" w:rsidTr="0018021C">
        <w:trPr>
          <w:jc w:val="center"/>
        </w:trPr>
        <w:tc>
          <w:tcPr>
            <w:tcW w:w="2549" w:type="dxa"/>
          </w:tcPr>
          <w:p w:rsidR="007F30EE" w:rsidRPr="00746B2A" w:rsidRDefault="007F30EE" w:rsidP="00153C21">
            <w:r w:rsidRPr="00746B2A">
              <w:t>Updated File(s)</w:t>
            </w:r>
          </w:p>
        </w:tc>
        <w:tc>
          <w:tcPr>
            <w:tcW w:w="10951" w:type="dxa"/>
          </w:tcPr>
          <w:p w:rsidR="007F30EE" w:rsidRPr="00746B2A" w:rsidRDefault="007F30EE" w:rsidP="00153C21">
            <w:r w:rsidRPr="00746B2A">
              <w:t>eCoachingFixed.dll</w:t>
            </w:r>
          </w:p>
        </w:tc>
      </w:tr>
      <w:tr w:rsidR="007F30EE" w:rsidRPr="00746B2A" w:rsidTr="0018021C">
        <w:trPr>
          <w:jc w:val="center"/>
        </w:trPr>
        <w:tc>
          <w:tcPr>
            <w:tcW w:w="2549" w:type="dxa"/>
          </w:tcPr>
          <w:p w:rsidR="007F30EE" w:rsidRPr="00746B2A" w:rsidRDefault="007F30EE" w:rsidP="00153C21">
            <w:r w:rsidRPr="00746B2A">
              <w:t>Supporting Documentation</w:t>
            </w:r>
          </w:p>
        </w:tc>
        <w:tc>
          <w:tcPr>
            <w:tcW w:w="10951" w:type="dxa"/>
          </w:tcPr>
          <w:p w:rsidR="007F30EE" w:rsidRPr="00746B2A" w:rsidRDefault="007F30EE" w:rsidP="00153C21"/>
        </w:tc>
      </w:tr>
      <w:tr w:rsidR="007F30EE" w:rsidRPr="00746B2A" w:rsidTr="0018021C">
        <w:trPr>
          <w:jc w:val="center"/>
        </w:trPr>
        <w:tc>
          <w:tcPr>
            <w:tcW w:w="2549" w:type="dxa"/>
          </w:tcPr>
          <w:p w:rsidR="007F30EE" w:rsidRPr="00746B2A" w:rsidRDefault="007F30EE" w:rsidP="00153C21">
            <w:r w:rsidRPr="00746B2A">
              <w:t>Notes</w:t>
            </w:r>
          </w:p>
        </w:tc>
        <w:tc>
          <w:tcPr>
            <w:tcW w:w="10951" w:type="dxa"/>
          </w:tcPr>
          <w:p w:rsidR="007F30EE" w:rsidRPr="00746B2A" w:rsidRDefault="007F30EE" w:rsidP="00153C21"/>
        </w:tc>
      </w:tr>
    </w:tbl>
    <w:p w:rsidR="007F30EE" w:rsidRPr="00746B2A" w:rsidRDefault="007F30EE" w:rsidP="007F30EE"/>
    <w:p w:rsidR="007F30EE" w:rsidRPr="00746B2A" w:rsidRDefault="007F30EE" w:rsidP="007F30E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0EE" w:rsidRPr="00746B2A" w:rsidTr="0018021C">
        <w:trPr>
          <w:cantSplit/>
          <w:tblHeader/>
          <w:jc w:val="center"/>
        </w:trPr>
        <w:tc>
          <w:tcPr>
            <w:tcW w:w="900" w:type="dxa"/>
            <w:shd w:val="clear" w:color="auto" w:fill="A6A6A6"/>
          </w:tcPr>
          <w:p w:rsidR="007F30EE" w:rsidRPr="00746B2A" w:rsidRDefault="007F30EE" w:rsidP="00153C21">
            <w:pPr>
              <w:rPr>
                <w:b/>
                <w:i/>
              </w:rPr>
            </w:pPr>
            <w:r w:rsidRPr="00746B2A">
              <w:rPr>
                <w:b/>
              </w:rPr>
              <w:t>TEST#</w:t>
            </w:r>
          </w:p>
        </w:tc>
        <w:tc>
          <w:tcPr>
            <w:tcW w:w="3960" w:type="dxa"/>
            <w:shd w:val="clear" w:color="auto" w:fill="A6A6A6"/>
          </w:tcPr>
          <w:p w:rsidR="007F30EE" w:rsidRPr="00746B2A" w:rsidRDefault="007F30EE" w:rsidP="00153C21">
            <w:pPr>
              <w:rPr>
                <w:b/>
                <w:i/>
              </w:rPr>
            </w:pPr>
            <w:r w:rsidRPr="00746B2A">
              <w:rPr>
                <w:b/>
              </w:rPr>
              <w:t>ACTION</w:t>
            </w:r>
          </w:p>
        </w:tc>
        <w:tc>
          <w:tcPr>
            <w:tcW w:w="4500" w:type="dxa"/>
            <w:shd w:val="clear" w:color="auto" w:fill="A6A6A6"/>
          </w:tcPr>
          <w:p w:rsidR="007F30EE" w:rsidRPr="00746B2A" w:rsidRDefault="007F30EE" w:rsidP="00153C21">
            <w:pPr>
              <w:rPr>
                <w:b/>
                <w:i/>
              </w:rPr>
            </w:pPr>
            <w:r w:rsidRPr="00746B2A">
              <w:rPr>
                <w:b/>
              </w:rPr>
              <w:t xml:space="preserve">EXPECTED RESULTS </w:t>
            </w:r>
          </w:p>
        </w:tc>
        <w:tc>
          <w:tcPr>
            <w:tcW w:w="1260" w:type="dxa"/>
            <w:shd w:val="clear" w:color="auto" w:fill="A6A6A6"/>
          </w:tcPr>
          <w:p w:rsidR="007F30EE" w:rsidRPr="00746B2A" w:rsidRDefault="007F30EE" w:rsidP="00153C21">
            <w:pPr>
              <w:rPr>
                <w:b/>
                <w:i/>
              </w:rPr>
            </w:pPr>
            <w:r w:rsidRPr="00746B2A">
              <w:rPr>
                <w:b/>
              </w:rPr>
              <w:t>RESULTS</w:t>
            </w:r>
          </w:p>
          <w:p w:rsidR="007F30EE" w:rsidRPr="00746B2A" w:rsidRDefault="007F30EE" w:rsidP="00153C21">
            <w:pPr>
              <w:rPr>
                <w:b/>
                <w:i/>
              </w:rPr>
            </w:pPr>
            <w:r w:rsidRPr="00746B2A">
              <w:rPr>
                <w:b/>
              </w:rPr>
              <w:t>P/F/I</w:t>
            </w:r>
          </w:p>
        </w:tc>
        <w:tc>
          <w:tcPr>
            <w:tcW w:w="2880" w:type="dxa"/>
            <w:shd w:val="clear" w:color="auto" w:fill="A6A6A6"/>
          </w:tcPr>
          <w:p w:rsidR="007F30EE" w:rsidRPr="00746B2A" w:rsidRDefault="007F30EE" w:rsidP="00153C21">
            <w:pPr>
              <w:rPr>
                <w:b/>
                <w:i/>
              </w:rPr>
            </w:pPr>
            <w:r w:rsidRPr="00746B2A">
              <w:rPr>
                <w:b/>
              </w:rPr>
              <w:t>COMMENTS</w:t>
            </w:r>
          </w:p>
        </w:tc>
      </w:tr>
      <w:tr w:rsidR="007F30EE" w:rsidRPr="00746B2A" w:rsidTr="0018021C">
        <w:trPr>
          <w:cantSplit/>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Launch link to test main dashboard page:</w:t>
            </w:r>
            <w:r w:rsidRPr="00746B2A">
              <w:rPr>
                <w:bCs/>
              </w:rPr>
              <w:br/>
            </w:r>
          </w:p>
          <w:p w:rsidR="007F30EE" w:rsidRPr="00746B2A" w:rsidRDefault="00073CB3" w:rsidP="00153C21">
            <w:pPr>
              <w:rPr>
                <w:bCs/>
              </w:rPr>
            </w:pPr>
            <w:hyperlink r:id="rId28" w:history="1">
              <w:r w:rsidR="007F30EE" w:rsidRPr="00746B2A">
                <w:rPr>
                  <w:rStyle w:val="Hyperlink"/>
                </w:rPr>
                <w:t>https://vacmsmpmd01.vangent.local/coach3/default.aspx</w:t>
              </w:r>
            </w:hyperlink>
            <w:r w:rsidR="007F30EE" w:rsidRPr="00746B2A">
              <w:t xml:space="preserve"> </w:t>
            </w:r>
          </w:p>
        </w:tc>
        <w:tc>
          <w:tcPr>
            <w:tcW w:w="4500" w:type="dxa"/>
          </w:tcPr>
          <w:p w:rsidR="007F30EE" w:rsidRPr="00746B2A" w:rsidRDefault="007F30EE" w:rsidP="00153C21">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r w:rsidR="007F30EE" w:rsidRPr="00746B2A" w:rsidTr="0018021C">
        <w:trPr>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 xml:space="preserve">Select “My Dashboard” tab and select a record that has </w:t>
            </w:r>
            <w:proofErr w:type="spellStart"/>
            <w:r w:rsidRPr="00746B2A">
              <w:rPr>
                <w:bCs/>
              </w:rPr>
              <w:t>isVerintMonitor</w:t>
            </w:r>
            <w:proofErr w:type="spellEnd"/>
            <w:r w:rsidRPr="00746B2A">
              <w:rPr>
                <w:bCs/>
              </w:rPr>
              <w:t xml:space="preserve"> = “True” and status = “Complete”.  </w:t>
            </w:r>
          </w:p>
          <w:p w:rsidR="007F30EE" w:rsidRPr="00746B2A" w:rsidRDefault="007F30EE" w:rsidP="00153C21">
            <w:pPr>
              <w:rPr>
                <w:bCs/>
              </w:rPr>
            </w:pPr>
            <w:r w:rsidRPr="00746B2A">
              <w:rPr>
                <w:bCs/>
              </w:rPr>
              <w:t xml:space="preserve">   </w:t>
            </w:r>
          </w:p>
        </w:tc>
        <w:tc>
          <w:tcPr>
            <w:tcW w:w="4500" w:type="dxa"/>
          </w:tcPr>
          <w:p w:rsidR="007F30EE" w:rsidRPr="00746B2A" w:rsidRDefault="007F30EE" w:rsidP="007F30EE">
            <w:r w:rsidRPr="00746B2A">
              <w:t>Verify that the review page popup opens the record and that the Scorecard Name value is displayed in the left-hand side of the screen</w:t>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bl>
    <w:p w:rsidR="007F30EE" w:rsidRPr="00746B2A" w:rsidRDefault="007F30EE" w:rsidP="007F30EE"/>
    <w:p w:rsidR="00655F4B" w:rsidRDefault="00655F4B">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153" w:rsidRPr="00746B2A" w:rsidTr="00655F4B">
        <w:trPr>
          <w:tblHeader/>
          <w:jc w:val="center"/>
        </w:trPr>
        <w:tc>
          <w:tcPr>
            <w:tcW w:w="2549" w:type="dxa"/>
            <w:shd w:val="solid" w:color="auto" w:fill="000000"/>
          </w:tcPr>
          <w:p w:rsidR="007F3153" w:rsidRPr="00746B2A" w:rsidRDefault="007F3153" w:rsidP="009E56CC">
            <w:pPr>
              <w:rPr>
                <w:b/>
              </w:rPr>
            </w:pPr>
            <w:r w:rsidRPr="00746B2A">
              <w:rPr>
                <w:b/>
              </w:rPr>
              <w:lastRenderedPageBreak/>
              <w:t>Item</w:t>
            </w:r>
          </w:p>
        </w:tc>
        <w:tc>
          <w:tcPr>
            <w:tcW w:w="10951" w:type="dxa"/>
            <w:shd w:val="solid" w:color="auto" w:fill="000000"/>
          </w:tcPr>
          <w:p w:rsidR="007F3153" w:rsidRPr="00746B2A" w:rsidRDefault="007F3153" w:rsidP="009E56CC">
            <w:pPr>
              <w:rPr>
                <w:b/>
              </w:rPr>
            </w:pPr>
            <w:r w:rsidRPr="00746B2A">
              <w:rPr>
                <w:b/>
              </w:rPr>
              <w:t>Description</w:t>
            </w:r>
          </w:p>
        </w:tc>
      </w:tr>
      <w:tr w:rsidR="007F3153" w:rsidRPr="00746B2A" w:rsidTr="00655F4B">
        <w:trPr>
          <w:jc w:val="center"/>
        </w:trPr>
        <w:tc>
          <w:tcPr>
            <w:tcW w:w="2549" w:type="dxa"/>
          </w:tcPr>
          <w:p w:rsidR="007F3153" w:rsidRPr="00746B2A" w:rsidRDefault="007F3153" w:rsidP="009E56CC">
            <w:r w:rsidRPr="00746B2A">
              <w:t>Test Case ID</w:t>
            </w:r>
          </w:p>
        </w:tc>
        <w:tc>
          <w:tcPr>
            <w:tcW w:w="10951" w:type="dxa"/>
          </w:tcPr>
          <w:p w:rsidR="007F3153" w:rsidRPr="00746B2A" w:rsidRDefault="007F3153" w:rsidP="007F3153">
            <w:r w:rsidRPr="00746B2A">
              <w:t>ECUIDASH21</w:t>
            </w:r>
          </w:p>
        </w:tc>
      </w:tr>
      <w:tr w:rsidR="007F3153" w:rsidRPr="00746B2A" w:rsidTr="00655F4B">
        <w:trPr>
          <w:jc w:val="center"/>
        </w:trPr>
        <w:tc>
          <w:tcPr>
            <w:tcW w:w="2549" w:type="dxa"/>
          </w:tcPr>
          <w:p w:rsidR="007F3153" w:rsidRPr="00746B2A" w:rsidRDefault="007F3153" w:rsidP="009E56CC">
            <w:r w:rsidRPr="00746B2A">
              <w:t>Source Description</w:t>
            </w:r>
          </w:p>
        </w:tc>
        <w:tc>
          <w:tcPr>
            <w:tcW w:w="10951" w:type="dxa"/>
          </w:tcPr>
          <w:p w:rsidR="007F3153" w:rsidRPr="00746B2A" w:rsidRDefault="007F3153" w:rsidP="007F3153">
            <w:r w:rsidRPr="00746B2A">
              <w:t>SCCB-P13891</w:t>
            </w:r>
          </w:p>
        </w:tc>
      </w:tr>
      <w:tr w:rsidR="007F3153" w:rsidRPr="00746B2A" w:rsidTr="00655F4B">
        <w:trPr>
          <w:jc w:val="center"/>
        </w:trPr>
        <w:tc>
          <w:tcPr>
            <w:tcW w:w="2549" w:type="dxa"/>
          </w:tcPr>
          <w:p w:rsidR="007F3153" w:rsidRPr="00746B2A" w:rsidRDefault="007F3153" w:rsidP="009E56CC">
            <w:r w:rsidRPr="00746B2A">
              <w:t>Test Location</w:t>
            </w:r>
          </w:p>
        </w:tc>
        <w:tc>
          <w:tcPr>
            <w:tcW w:w="10951" w:type="dxa"/>
          </w:tcPr>
          <w:p w:rsidR="007F3153" w:rsidRPr="00746B2A" w:rsidRDefault="007F3153" w:rsidP="009E56CC">
            <w:r w:rsidRPr="00746B2A">
              <w:t xml:space="preserve">https://vacmsmpmd01.vangent.local/coach3/default.aspx </w:t>
            </w:r>
          </w:p>
        </w:tc>
      </w:tr>
      <w:tr w:rsidR="007F3153" w:rsidRPr="00746B2A" w:rsidTr="00655F4B">
        <w:trPr>
          <w:jc w:val="center"/>
        </w:trPr>
        <w:tc>
          <w:tcPr>
            <w:tcW w:w="2549" w:type="dxa"/>
          </w:tcPr>
          <w:p w:rsidR="007F3153" w:rsidRPr="00746B2A" w:rsidRDefault="007F3153" w:rsidP="009E56CC">
            <w:r w:rsidRPr="00746B2A">
              <w:t>Updated File(s)</w:t>
            </w:r>
          </w:p>
        </w:tc>
        <w:tc>
          <w:tcPr>
            <w:tcW w:w="10951" w:type="dxa"/>
          </w:tcPr>
          <w:p w:rsidR="007F3153" w:rsidRPr="00746B2A" w:rsidRDefault="007F3153" w:rsidP="009E56CC">
            <w:r w:rsidRPr="00746B2A">
              <w:t>review.aspx, review2.aspx, eCoachingFixed.dll</w:t>
            </w:r>
          </w:p>
        </w:tc>
      </w:tr>
      <w:tr w:rsidR="007F3153" w:rsidRPr="00746B2A" w:rsidTr="00655F4B">
        <w:trPr>
          <w:jc w:val="center"/>
        </w:trPr>
        <w:tc>
          <w:tcPr>
            <w:tcW w:w="2549" w:type="dxa"/>
          </w:tcPr>
          <w:p w:rsidR="007F3153" w:rsidRPr="00746B2A" w:rsidRDefault="007F3153" w:rsidP="009E56CC">
            <w:r w:rsidRPr="00746B2A">
              <w:t>Supporting Documentation</w:t>
            </w:r>
          </w:p>
        </w:tc>
        <w:tc>
          <w:tcPr>
            <w:tcW w:w="10951" w:type="dxa"/>
          </w:tcPr>
          <w:p w:rsidR="007F3153" w:rsidRPr="00746B2A" w:rsidRDefault="007F3153" w:rsidP="009E56CC"/>
        </w:tc>
      </w:tr>
      <w:tr w:rsidR="007F3153" w:rsidRPr="00746B2A" w:rsidTr="00655F4B">
        <w:trPr>
          <w:jc w:val="center"/>
        </w:trPr>
        <w:tc>
          <w:tcPr>
            <w:tcW w:w="2549" w:type="dxa"/>
          </w:tcPr>
          <w:p w:rsidR="007F3153" w:rsidRPr="00746B2A" w:rsidRDefault="007F3153" w:rsidP="009E56CC">
            <w:r w:rsidRPr="00746B2A">
              <w:t>Notes</w:t>
            </w:r>
          </w:p>
        </w:tc>
        <w:tc>
          <w:tcPr>
            <w:tcW w:w="10951" w:type="dxa"/>
          </w:tcPr>
          <w:p w:rsidR="007F3153" w:rsidRPr="00746B2A" w:rsidRDefault="007F3153" w:rsidP="009E56CC"/>
        </w:tc>
      </w:tr>
    </w:tbl>
    <w:p w:rsidR="007F3153" w:rsidRPr="00746B2A" w:rsidRDefault="007F3153" w:rsidP="007F3153"/>
    <w:p w:rsidR="007F3153" w:rsidRPr="00746B2A" w:rsidRDefault="007F3153" w:rsidP="007F315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153" w:rsidRPr="00746B2A" w:rsidTr="00655F4B">
        <w:trPr>
          <w:cantSplit/>
          <w:tblHeader/>
          <w:jc w:val="center"/>
        </w:trPr>
        <w:tc>
          <w:tcPr>
            <w:tcW w:w="900" w:type="dxa"/>
            <w:shd w:val="clear" w:color="auto" w:fill="A6A6A6"/>
          </w:tcPr>
          <w:p w:rsidR="007F3153" w:rsidRPr="00746B2A" w:rsidRDefault="007F3153" w:rsidP="009E56CC">
            <w:pPr>
              <w:rPr>
                <w:b/>
                <w:i/>
              </w:rPr>
            </w:pPr>
            <w:r w:rsidRPr="00746B2A">
              <w:rPr>
                <w:b/>
              </w:rPr>
              <w:t>TEST#</w:t>
            </w:r>
          </w:p>
        </w:tc>
        <w:tc>
          <w:tcPr>
            <w:tcW w:w="3960" w:type="dxa"/>
            <w:shd w:val="clear" w:color="auto" w:fill="A6A6A6"/>
          </w:tcPr>
          <w:p w:rsidR="007F3153" w:rsidRPr="00746B2A" w:rsidRDefault="007F3153" w:rsidP="009E56CC">
            <w:pPr>
              <w:rPr>
                <w:b/>
                <w:i/>
              </w:rPr>
            </w:pPr>
            <w:r w:rsidRPr="00746B2A">
              <w:rPr>
                <w:b/>
              </w:rPr>
              <w:t>ACTION</w:t>
            </w:r>
          </w:p>
        </w:tc>
        <w:tc>
          <w:tcPr>
            <w:tcW w:w="4500" w:type="dxa"/>
            <w:shd w:val="clear" w:color="auto" w:fill="A6A6A6"/>
          </w:tcPr>
          <w:p w:rsidR="007F3153" w:rsidRPr="00746B2A" w:rsidRDefault="007F3153" w:rsidP="009E56CC">
            <w:pPr>
              <w:rPr>
                <w:b/>
                <w:i/>
              </w:rPr>
            </w:pPr>
            <w:r w:rsidRPr="00746B2A">
              <w:rPr>
                <w:b/>
              </w:rPr>
              <w:t xml:space="preserve">EXPECTED RESULTS </w:t>
            </w:r>
          </w:p>
        </w:tc>
        <w:tc>
          <w:tcPr>
            <w:tcW w:w="1260" w:type="dxa"/>
            <w:shd w:val="clear" w:color="auto" w:fill="A6A6A6"/>
          </w:tcPr>
          <w:p w:rsidR="007F3153" w:rsidRPr="00746B2A" w:rsidRDefault="007F3153" w:rsidP="009E56CC">
            <w:pPr>
              <w:rPr>
                <w:b/>
                <w:i/>
              </w:rPr>
            </w:pPr>
            <w:r w:rsidRPr="00746B2A">
              <w:rPr>
                <w:b/>
              </w:rPr>
              <w:t>RESULTS</w:t>
            </w:r>
          </w:p>
          <w:p w:rsidR="007F3153" w:rsidRPr="00746B2A" w:rsidRDefault="007F3153" w:rsidP="009E56CC">
            <w:pPr>
              <w:rPr>
                <w:b/>
                <w:i/>
              </w:rPr>
            </w:pPr>
            <w:r w:rsidRPr="00746B2A">
              <w:rPr>
                <w:b/>
              </w:rPr>
              <w:t>P/F/I</w:t>
            </w:r>
          </w:p>
        </w:tc>
        <w:tc>
          <w:tcPr>
            <w:tcW w:w="2880" w:type="dxa"/>
            <w:shd w:val="clear" w:color="auto" w:fill="A6A6A6"/>
          </w:tcPr>
          <w:p w:rsidR="007F3153" w:rsidRPr="00746B2A" w:rsidRDefault="007F3153" w:rsidP="009E56CC">
            <w:pPr>
              <w:rPr>
                <w:b/>
                <w:i/>
              </w:rPr>
            </w:pPr>
            <w:r w:rsidRPr="00746B2A">
              <w:rPr>
                <w:b/>
              </w:rPr>
              <w:t>COMMENTS</w:t>
            </w:r>
          </w:p>
        </w:tc>
      </w:tr>
      <w:tr w:rsidR="007F3153" w:rsidRPr="00746B2A" w:rsidTr="00655F4B">
        <w:trPr>
          <w:cantSplit/>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Launch link to test main dashboard page:</w:t>
            </w:r>
            <w:r w:rsidRPr="00746B2A">
              <w:rPr>
                <w:bCs/>
              </w:rPr>
              <w:br/>
            </w:r>
          </w:p>
          <w:p w:rsidR="007F3153" w:rsidRPr="00746B2A" w:rsidRDefault="00073CB3" w:rsidP="009E56CC">
            <w:pPr>
              <w:rPr>
                <w:bCs/>
              </w:rPr>
            </w:pPr>
            <w:hyperlink r:id="rId29" w:history="1">
              <w:r w:rsidR="007F3153" w:rsidRPr="00746B2A">
                <w:rPr>
                  <w:rStyle w:val="Hyperlink"/>
                </w:rPr>
                <w:t>https://vacmsmpmd01.vangent.local/coach3/default.aspx</w:t>
              </w:r>
            </w:hyperlink>
            <w:r w:rsidR="007F3153" w:rsidRPr="00746B2A">
              <w:t xml:space="preserve"> </w:t>
            </w:r>
          </w:p>
        </w:tc>
        <w:tc>
          <w:tcPr>
            <w:tcW w:w="4500" w:type="dxa"/>
          </w:tcPr>
          <w:p w:rsidR="007F3153" w:rsidRPr="00746B2A" w:rsidRDefault="007F3153" w:rsidP="009E56CC">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7F3153" w:rsidRPr="00746B2A" w:rsidTr="00655F4B">
        <w:trPr>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Select “My Dashboard” tab and select a</w:t>
            </w:r>
            <w:r w:rsidR="0027439C" w:rsidRPr="00746B2A">
              <w:rPr>
                <w:bCs/>
              </w:rPr>
              <w:t xml:space="preserve"> completed IQS</w:t>
            </w:r>
            <w:r w:rsidRPr="00746B2A">
              <w:rPr>
                <w:bCs/>
              </w:rPr>
              <w:t xml:space="preserve"> record that has a super</w:t>
            </w:r>
            <w:r w:rsidR="0027439C" w:rsidRPr="00746B2A">
              <w:rPr>
                <w:bCs/>
              </w:rPr>
              <w:t>visor</w:t>
            </w:r>
            <w:r w:rsidRPr="00746B2A">
              <w:rPr>
                <w:bCs/>
              </w:rPr>
              <w:t xml:space="preserve"> signing different than current hierarchy.  </w:t>
            </w:r>
          </w:p>
          <w:p w:rsidR="007F3153" w:rsidRPr="00746B2A" w:rsidRDefault="007F3153" w:rsidP="009E56CC">
            <w:pPr>
              <w:rPr>
                <w:bCs/>
              </w:rPr>
            </w:pPr>
            <w:r w:rsidRPr="00746B2A">
              <w:rPr>
                <w:bCs/>
              </w:rPr>
              <w:t xml:space="preserve">   </w:t>
            </w:r>
          </w:p>
        </w:tc>
        <w:tc>
          <w:tcPr>
            <w:tcW w:w="4500" w:type="dxa"/>
          </w:tcPr>
          <w:p w:rsidR="007F3153" w:rsidRPr="00746B2A" w:rsidRDefault="007F3153" w:rsidP="007F3153">
            <w:r w:rsidRPr="00746B2A">
              <w:t>Verify that the review page popup opens the record and that the supervisor</w:t>
            </w:r>
            <w:r w:rsidR="0027439C" w:rsidRPr="00746B2A">
              <w:t xml:space="preserve"> name that signed the record appears in “Supervisor Review Information” section and current hierarchy supervisor shows up in left-hand side of page.</w:t>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9578FC" w:rsidRPr="00746B2A" w:rsidTr="00655F4B">
        <w:trPr>
          <w:jc w:val="center"/>
        </w:trPr>
        <w:tc>
          <w:tcPr>
            <w:tcW w:w="900" w:type="dxa"/>
          </w:tcPr>
          <w:p w:rsidR="009578FC" w:rsidRPr="00746B2A" w:rsidRDefault="009578FC" w:rsidP="007F3153">
            <w:pPr>
              <w:numPr>
                <w:ilvl w:val="0"/>
                <w:numId w:val="23"/>
              </w:numPr>
              <w:rPr>
                <w:i/>
              </w:rPr>
            </w:pPr>
          </w:p>
        </w:tc>
        <w:tc>
          <w:tcPr>
            <w:tcW w:w="3960" w:type="dxa"/>
          </w:tcPr>
          <w:p w:rsidR="009578FC" w:rsidRPr="00746B2A" w:rsidRDefault="009578FC" w:rsidP="009E56CC">
            <w:pPr>
              <w:rPr>
                <w:bCs/>
              </w:rPr>
            </w:pPr>
            <w:r w:rsidRPr="00746B2A">
              <w:rPr>
                <w:bCs/>
              </w:rPr>
              <w:t xml:space="preserve">Select “Historical dashboard” tab and query for a completed IQS record that has a supervisor signing different than current hierarchy.  </w:t>
            </w:r>
          </w:p>
          <w:p w:rsidR="009578FC" w:rsidRPr="00746B2A" w:rsidRDefault="009578FC" w:rsidP="009E56CC">
            <w:pPr>
              <w:rPr>
                <w:bCs/>
              </w:rPr>
            </w:pPr>
            <w:r w:rsidRPr="00746B2A">
              <w:rPr>
                <w:bCs/>
              </w:rPr>
              <w:t xml:space="preserve">   </w:t>
            </w:r>
          </w:p>
        </w:tc>
        <w:tc>
          <w:tcPr>
            <w:tcW w:w="4500" w:type="dxa"/>
          </w:tcPr>
          <w:p w:rsidR="009578FC" w:rsidRPr="00746B2A" w:rsidRDefault="009578FC" w:rsidP="007F3153">
            <w:r w:rsidRPr="00746B2A">
              <w:t>Verify that the review page popup opens the record and that the supervisor name that signed the record appears in “Supervisor Review Information” section and current hierarchy supervisor shows up in left-hand side of page.</w:t>
            </w:r>
          </w:p>
        </w:tc>
        <w:tc>
          <w:tcPr>
            <w:tcW w:w="1260" w:type="dxa"/>
          </w:tcPr>
          <w:p w:rsidR="009578FC" w:rsidRPr="00746B2A" w:rsidRDefault="009578FC" w:rsidP="009E56CC">
            <w:pPr>
              <w:jc w:val="center"/>
              <w:rPr>
                <w:i/>
              </w:rPr>
            </w:pPr>
            <w:r w:rsidRPr="00746B2A">
              <w:rPr>
                <w:i/>
              </w:rPr>
              <w:t>P</w:t>
            </w:r>
          </w:p>
          <w:p w:rsidR="009578FC" w:rsidRPr="00746B2A" w:rsidRDefault="009578FC" w:rsidP="009E56CC">
            <w:pPr>
              <w:jc w:val="center"/>
              <w:rPr>
                <w:i/>
              </w:rPr>
            </w:pPr>
            <w:r w:rsidRPr="00746B2A">
              <w:rPr>
                <w:i/>
              </w:rPr>
              <w:t>12/17/2014</w:t>
            </w:r>
          </w:p>
        </w:tc>
        <w:tc>
          <w:tcPr>
            <w:tcW w:w="2880" w:type="dxa"/>
          </w:tcPr>
          <w:p w:rsidR="009578FC" w:rsidRPr="00746B2A" w:rsidRDefault="009578FC" w:rsidP="009E56CC">
            <w:pPr>
              <w:rPr>
                <w:i/>
              </w:rPr>
            </w:pPr>
          </w:p>
        </w:tc>
      </w:tr>
    </w:tbl>
    <w:p w:rsidR="007F3153" w:rsidRPr="00746B2A" w:rsidRDefault="007F3153" w:rsidP="007F3153"/>
    <w:p w:rsidR="007F3153" w:rsidRPr="00746B2A" w:rsidRDefault="007F3153" w:rsidP="007F3153"/>
    <w:p w:rsidR="007F3153" w:rsidRPr="00746B2A" w:rsidRDefault="007F3153" w:rsidP="007F30EE"/>
    <w:p w:rsidR="00FF3AAE" w:rsidRPr="00746B2A" w:rsidRDefault="00FF3AAE"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56EA3" w:rsidRPr="00746B2A" w:rsidTr="00655F4B">
        <w:trPr>
          <w:tblHeader/>
          <w:jc w:val="center"/>
        </w:trPr>
        <w:tc>
          <w:tcPr>
            <w:tcW w:w="2549" w:type="dxa"/>
            <w:shd w:val="solid" w:color="auto" w:fill="000000"/>
          </w:tcPr>
          <w:p w:rsidR="00F56EA3" w:rsidRPr="00746B2A" w:rsidRDefault="00F56EA3" w:rsidP="009E56CC">
            <w:pPr>
              <w:rPr>
                <w:b/>
              </w:rPr>
            </w:pPr>
            <w:r w:rsidRPr="00746B2A">
              <w:rPr>
                <w:b/>
              </w:rPr>
              <w:t>Item</w:t>
            </w:r>
          </w:p>
        </w:tc>
        <w:tc>
          <w:tcPr>
            <w:tcW w:w="10951" w:type="dxa"/>
            <w:shd w:val="solid" w:color="auto" w:fill="000000"/>
          </w:tcPr>
          <w:p w:rsidR="00F56EA3" w:rsidRPr="00746B2A" w:rsidRDefault="00F56EA3" w:rsidP="009E56CC">
            <w:pPr>
              <w:rPr>
                <w:b/>
              </w:rPr>
            </w:pPr>
            <w:r w:rsidRPr="00746B2A">
              <w:rPr>
                <w:b/>
              </w:rPr>
              <w:t>Description</w:t>
            </w:r>
          </w:p>
        </w:tc>
      </w:tr>
      <w:tr w:rsidR="00F56EA3" w:rsidRPr="00746B2A" w:rsidTr="00655F4B">
        <w:trPr>
          <w:jc w:val="center"/>
        </w:trPr>
        <w:tc>
          <w:tcPr>
            <w:tcW w:w="2549" w:type="dxa"/>
          </w:tcPr>
          <w:p w:rsidR="00F56EA3" w:rsidRPr="00746B2A" w:rsidRDefault="00F56EA3" w:rsidP="009E56CC">
            <w:r w:rsidRPr="00746B2A">
              <w:t>Test Case ID</w:t>
            </w:r>
          </w:p>
        </w:tc>
        <w:tc>
          <w:tcPr>
            <w:tcW w:w="10951" w:type="dxa"/>
          </w:tcPr>
          <w:p w:rsidR="00F56EA3" w:rsidRPr="00746B2A" w:rsidRDefault="00F56EA3" w:rsidP="00F56EA3">
            <w:r w:rsidRPr="00746B2A">
              <w:t>ECUIDASH22</w:t>
            </w:r>
          </w:p>
        </w:tc>
      </w:tr>
      <w:tr w:rsidR="00F56EA3" w:rsidRPr="00746B2A" w:rsidTr="00655F4B">
        <w:trPr>
          <w:jc w:val="center"/>
        </w:trPr>
        <w:tc>
          <w:tcPr>
            <w:tcW w:w="2549" w:type="dxa"/>
          </w:tcPr>
          <w:p w:rsidR="00F56EA3" w:rsidRPr="00746B2A" w:rsidRDefault="00F56EA3" w:rsidP="009E56CC">
            <w:r w:rsidRPr="00746B2A">
              <w:t>Source Description</w:t>
            </w:r>
          </w:p>
        </w:tc>
        <w:tc>
          <w:tcPr>
            <w:tcW w:w="10951" w:type="dxa"/>
          </w:tcPr>
          <w:p w:rsidR="00F56EA3" w:rsidRPr="00746B2A" w:rsidRDefault="00F56EA3" w:rsidP="00F56EA3">
            <w:r w:rsidRPr="00746B2A">
              <w:t>SCCB-P14043</w:t>
            </w:r>
          </w:p>
        </w:tc>
      </w:tr>
      <w:tr w:rsidR="00F56EA3" w:rsidRPr="00746B2A" w:rsidTr="00655F4B">
        <w:trPr>
          <w:jc w:val="center"/>
        </w:trPr>
        <w:tc>
          <w:tcPr>
            <w:tcW w:w="2549" w:type="dxa"/>
          </w:tcPr>
          <w:p w:rsidR="00F56EA3" w:rsidRPr="00746B2A" w:rsidRDefault="00F56EA3" w:rsidP="009E56CC">
            <w:r w:rsidRPr="00746B2A">
              <w:t>Test Location</w:t>
            </w:r>
          </w:p>
        </w:tc>
        <w:tc>
          <w:tcPr>
            <w:tcW w:w="10951" w:type="dxa"/>
          </w:tcPr>
          <w:p w:rsidR="00F56EA3" w:rsidRPr="00746B2A" w:rsidRDefault="00F56EA3" w:rsidP="009E56CC">
            <w:r w:rsidRPr="00746B2A">
              <w:t xml:space="preserve">https://vacmsmpmd01.vangent.local/coach3/default.aspx </w:t>
            </w:r>
          </w:p>
        </w:tc>
      </w:tr>
      <w:tr w:rsidR="00F56EA3" w:rsidRPr="00746B2A" w:rsidTr="00655F4B">
        <w:trPr>
          <w:jc w:val="center"/>
        </w:trPr>
        <w:tc>
          <w:tcPr>
            <w:tcW w:w="2549" w:type="dxa"/>
          </w:tcPr>
          <w:p w:rsidR="00F56EA3" w:rsidRPr="00746B2A" w:rsidRDefault="00F56EA3" w:rsidP="009E56CC">
            <w:r w:rsidRPr="00746B2A">
              <w:t>Updated File(s)</w:t>
            </w:r>
          </w:p>
        </w:tc>
        <w:tc>
          <w:tcPr>
            <w:tcW w:w="10951" w:type="dxa"/>
          </w:tcPr>
          <w:p w:rsidR="00F56EA3" w:rsidRPr="00746B2A" w:rsidRDefault="00F56EA3" w:rsidP="00F56EA3">
            <w:r w:rsidRPr="00746B2A">
              <w:t>review.aspx, eCoachingFixed.dll</w:t>
            </w:r>
          </w:p>
        </w:tc>
      </w:tr>
      <w:tr w:rsidR="00F56EA3" w:rsidRPr="00746B2A" w:rsidTr="00655F4B">
        <w:trPr>
          <w:jc w:val="center"/>
        </w:trPr>
        <w:tc>
          <w:tcPr>
            <w:tcW w:w="2549" w:type="dxa"/>
          </w:tcPr>
          <w:p w:rsidR="00F56EA3" w:rsidRPr="00746B2A" w:rsidRDefault="00F56EA3" w:rsidP="009E56CC">
            <w:r w:rsidRPr="00746B2A">
              <w:t>Supporting Documentation</w:t>
            </w:r>
          </w:p>
        </w:tc>
        <w:tc>
          <w:tcPr>
            <w:tcW w:w="10951" w:type="dxa"/>
          </w:tcPr>
          <w:p w:rsidR="00F56EA3" w:rsidRPr="00746B2A" w:rsidRDefault="00F56EA3" w:rsidP="009E56CC"/>
        </w:tc>
      </w:tr>
      <w:tr w:rsidR="00F56EA3" w:rsidRPr="00746B2A" w:rsidTr="00655F4B">
        <w:trPr>
          <w:jc w:val="center"/>
        </w:trPr>
        <w:tc>
          <w:tcPr>
            <w:tcW w:w="2549" w:type="dxa"/>
          </w:tcPr>
          <w:p w:rsidR="00F56EA3" w:rsidRPr="00746B2A" w:rsidRDefault="00F56EA3" w:rsidP="009E56CC">
            <w:r w:rsidRPr="00746B2A">
              <w:t>Notes</w:t>
            </w:r>
          </w:p>
        </w:tc>
        <w:tc>
          <w:tcPr>
            <w:tcW w:w="10951" w:type="dxa"/>
          </w:tcPr>
          <w:p w:rsidR="00F56EA3" w:rsidRPr="00746B2A" w:rsidRDefault="00F56EA3" w:rsidP="009E56CC"/>
        </w:tc>
      </w:tr>
    </w:tbl>
    <w:p w:rsidR="00F56EA3" w:rsidRPr="00746B2A" w:rsidRDefault="00F56EA3" w:rsidP="00F56EA3"/>
    <w:p w:rsidR="00F56EA3" w:rsidRPr="00746B2A" w:rsidRDefault="00F56EA3" w:rsidP="00F56EA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56EA3" w:rsidRPr="00746B2A" w:rsidTr="00655F4B">
        <w:trPr>
          <w:cantSplit/>
          <w:tblHeader/>
          <w:jc w:val="center"/>
        </w:trPr>
        <w:tc>
          <w:tcPr>
            <w:tcW w:w="900" w:type="dxa"/>
            <w:shd w:val="clear" w:color="auto" w:fill="A6A6A6"/>
          </w:tcPr>
          <w:p w:rsidR="00F56EA3" w:rsidRPr="00746B2A" w:rsidRDefault="00F56EA3" w:rsidP="009E56CC">
            <w:pPr>
              <w:rPr>
                <w:b/>
                <w:i/>
              </w:rPr>
            </w:pPr>
            <w:r w:rsidRPr="00746B2A">
              <w:rPr>
                <w:b/>
              </w:rPr>
              <w:t>TEST#</w:t>
            </w:r>
          </w:p>
        </w:tc>
        <w:tc>
          <w:tcPr>
            <w:tcW w:w="3960" w:type="dxa"/>
            <w:shd w:val="clear" w:color="auto" w:fill="A6A6A6"/>
          </w:tcPr>
          <w:p w:rsidR="00F56EA3" w:rsidRPr="00746B2A" w:rsidRDefault="00F56EA3" w:rsidP="009E56CC">
            <w:pPr>
              <w:rPr>
                <w:b/>
                <w:i/>
              </w:rPr>
            </w:pPr>
            <w:r w:rsidRPr="00746B2A">
              <w:rPr>
                <w:b/>
              </w:rPr>
              <w:t>ACTION</w:t>
            </w:r>
          </w:p>
        </w:tc>
        <w:tc>
          <w:tcPr>
            <w:tcW w:w="4500" w:type="dxa"/>
            <w:shd w:val="clear" w:color="auto" w:fill="A6A6A6"/>
          </w:tcPr>
          <w:p w:rsidR="00F56EA3" w:rsidRPr="00746B2A" w:rsidRDefault="00F56EA3" w:rsidP="009E56CC">
            <w:pPr>
              <w:rPr>
                <w:b/>
                <w:i/>
              </w:rPr>
            </w:pPr>
            <w:r w:rsidRPr="00746B2A">
              <w:rPr>
                <w:b/>
              </w:rPr>
              <w:t xml:space="preserve">EXPECTED RESULTS </w:t>
            </w:r>
          </w:p>
        </w:tc>
        <w:tc>
          <w:tcPr>
            <w:tcW w:w="1260" w:type="dxa"/>
            <w:shd w:val="clear" w:color="auto" w:fill="A6A6A6"/>
          </w:tcPr>
          <w:p w:rsidR="00F56EA3" w:rsidRPr="00746B2A" w:rsidRDefault="00F56EA3" w:rsidP="009E56CC">
            <w:pPr>
              <w:rPr>
                <w:b/>
                <w:i/>
              </w:rPr>
            </w:pPr>
            <w:r w:rsidRPr="00746B2A">
              <w:rPr>
                <w:b/>
              </w:rPr>
              <w:t>RESULTS</w:t>
            </w:r>
          </w:p>
          <w:p w:rsidR="00F56EA3" w:rsidRPr="00746B2A" w:rsidRDefault="00F56EA3" w:rsidP="009E56CC">
            <w:pPr>
              <w:rPr>
                <w:b/>
                <w:i/>
              </w:rPr>
            </w:pPr>
            <w:r w:rsidRPr="00746B2A">
              <w:rPr>
                <w:b/>
              </w:rPr>
              <w:t>P/F/I</w:t>
            </w:r>
          </w:p>
        </w:tc>
        <w:tc>
          <w:tcPr>
            <w:tcW w:w="2880" w:type="dxa"/>
            <w:shd w:val="clear" w:color="auto" w:fill="A6A6A6"/>
          </w:tcPr>
          <w:p w:rsidR="00F56EA3" w:rsidRPr="00746B2A" w:rsidRDefault="00F56EA3" w:rsidP="009E56CC">
            <w:pPr>
              <w:rPr>
                <w:b/>
                <w:i/>
              </w:rPr>
            </w:pPr>
            <w:r w:rsidRPr="00746B2A">
              <w:rPr>
                <w:b/>
              </w:rPr>
              <w:t>COMMENTS</w:t>
            </w:r>
          </w:p>
        </w:tc>
      </w:tr>
      <w:tr w:rsidR="00F56EA3" w:rsidRPr="00746B2A" w:rsidTr="00655F4B">
        <w:trPr>
          <w:cantSplit/>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Launch link to test main dashboard page:</w:t>
            </w:r>
            <w:r w:rsidRPr="00746B2A">
              <w:rPr>
                <w:bCs/>
              </w:rPr>
              <w:br/>
            </w:r>
          </w:p>
          <w:p w:rsidR="00F56EA3" w:rsidRPr="00746B2A" w:rsidRDefault="00073CB3" w:rsidP="009E56CC">
            <w:pPr>
              <w:rPr>
                <w:bCs/>
              </w:rPr>
            </w:pPr>
            <w:hyperlink r:id="rId30" w:history="1">
              <w:r w:rsidR="00F56EA3" w:rsidRPr="00746B2A">
                <w:rPr>
                  <w:rStyle w:val="Hyperlink"/>
                </w:rPr>
                <w:t>https://vacmsmpmd01.vangent.local/coach3/default.aspx</w:t>
              </w:r>
            </w:hyperlink>
            <w:r w:rsidR="00F56EA3" w:rsidRPr="00746B2A">
              <w:t xml:space="preserve"> </w:t>
            </w:r>
          </w:p>
        </w:tc>
        <w:tc>
          <w:tcPr>
            <w:tcW w:w="4500" w:type="dxa"/>
          </w:tcPr>
          <w:p w:rsidR="00F56EA3" w:rsidRPr="00746B2A" w:rsidRDefault="00F56EA3" w:rsidP="009E56CC">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F56EA3" w:rsidRPr="00746B2A" w:rsidRDefault="00F56EA3" w:rsidP="009E56CC">
            <w:pPr>
              <w:jc w:val="center"/>
              <w:rPr>
                <w:i/>
              </w:rPr>
            </w:pPr>
            <w:r w:rsidRPr="00746B2A">
              <w:rPr>
                <w:i/>
              </w:rPr>
              <w:t>P</w:t>
            </w:r>
          </w:p>
          <w:p w:rsidR="00F56EA3" w:rsidRPr="00746B2A" w:rsidRDefault="00F56EA3" w:rsidP="00F56EA3">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“My Dashboard” tab and select a completed Research Required record that is pending level 3 user review.  </w:t>
            </w:r>
          </w:p>
          <w:p w:rsidR="00F56EA3" w:rsidRPr="00746B2A" w:rsidRDefault="00F56EA3" w:rsidP="009E56CC">
            <w:pPr>
              <w:rPr>
                <w:bCs/>
              </w:rPr>
            </w:pPr>
            <w:r w:rsidRPr="00746B2A">
              <w:rPr>
                <w:bCs/>
              </w:rPr>
              <w:t xml:space="preserve">   </w:t>
            </w:r>
          </w:p>
        </w:tc>
        <w:tc>
          <w:tcPr>
            <w:tcW w:w="4500" w:type="dxa"/>
          </w:tcPr>
          <w:p w:rsidR="009E56CC" w:rsidRPr="00746B2A" w:rsidRDefault="00F56EA3" w:rsidP="00F52AEB">
            <w:r w:rsidRPr="00746B2A">
              <w:t>Verify that the review page displays with reference to OMR SOP and corresponding hyperlink</w:t>
            </w:r>
            <w:r w:rsidR="00F52AEB" w:rsidRPr="00746B2A">
              <w:t xml:space="preserve"> </w:t>
            </w:r>
            <w:r w:rsidR="009E56CC" w:rsidRPr="00746B2A">
              <w:t>text from the following text:</w:t>
            </w:r>
            <w:r w:rsidR="009E56CC" w:rsidRPr="00746B2A">
              <w:br/>
            </w:r>
            <w:r w:rsidR="009E56CC" w:rsidRPr="00746B2A">
              <w:br/>
            </w:r>
            <w:r w:rsidR="009E56CC" w:rsidRPr="00746B2A">
              <w:rPr>
                <w:i/>
              </w:rPr>
              <w:t>Contact Center Operations 46.0 Outlier Management Report (OMR): Outlier Research Process SOP</w:t>
            </w:r>
          </w:p>
          <w:p w:rsidR="009E56CC" w:rsidRPr="00746B2A" w:rsidRDefault="009E56CC" w:rsidP="00F52AEB"/>
          <w:p w:rsidR="009E56CC" w:rsidRPr="00746B2A" w:rsidRDefault="009E56CC" w:rsidP="00F52AEB"/>
          <w:p w:rsidR="00F56EA3" w:rsidRPr="00746B2A" w:rsidRDefault="009E56CC" w:rsidP="00F52AEB">
            <w:pPr>
              <w:rPr>
                <w:i/>
              </w:rPr>
            </w:pPr>
            <w:r w:rsidRPr="00746B2A">
              <w:t xml:space="preserve">Verify that the hyper link </w:t>
            </w:r>
            <w:r w:rsidR="00935C70" w:rsidRPr="00746B2A">
              <w:t xml:space="preserve">occurs after the </w:t>
            </w:r>
            <w:r w:rsidR="00F52AEB" w:rsidRPr="00746B2A">
              <w:t>following text</w:t>
            </w:r>
            <w:proofErr w:type="gramStart"/>
            <w:r w:rsidR="00F52AEB" w:rsidRPr="00746B2A">
              <w:t>:</w:t>
            </w:r>
            <w:proofErr w:type="gramEnd"/>
            <w:r w:rsidR="00F52AEB" w:rsidRPr="00746B2A">
              <w:br/>
            </w:r>
            <w:r w:rsidR="00F52AEB" w:rsidRPr="00746B2A">
              <w:br/>
            </w:r>
            <w:r w:rsidR="00F52AEB" w:rsidRPr="00746B2A">
              <w:rPr>
                <w:i/>
              </w:rPr>
              <w:t xml:space="preserve">You are receiving this </w:t>
            </w:r>
            <w:proofErr w:type="spellStart"/>
            <w:r w:rsidR="00F52AEB" w:rsidRPr="00746B2A">
              <w:rPr>
                <w:i/>
              </w:rPr>
              <w:t>eCL</w:t>
            </w:r>
            <w:proofErr w:type="spellEnd"/>
            <w:r w:rsidR="00F52AEB" w:rsidRPr="00746B2A">
              <w:rPr>
                <w:i/>
              </w:rPr>
              <w:t xml:space="preserve"> record because an Employee on your team was identified in an Outlier Management Report (OMR). Please research this item in accordance with the latest</w:t>
            </w:r>
          </w:p>
          <w:p w:rsidR="00935C70" w:rsidRPr="00746B2A" w:rsidRDefault="00935C70" w:rsidP="00F52AEB">
            <w:pPr>
              <w:rPr>
                <w:i/>
              </w:rPr>
            </w:pPr>
          </w:p>
          <w:p w:rsidR="00F52AEB" w:rsidRPr="00746B2A" w:rsidRDefault="00F52AEB" w:rsidP="00F52AEB"/>
        </w:tc>
        <w:tc>
          <w:tcPr>
            <w:tcW w:w="1260" w:type="dxa"/>
          </w:tcPr>
          <w:p w:rsidR="00F56EA3" w:rsidRPr="00746B2A" w:rsidRDefault="00F56EA3" w:rsidP="009E56CC">
            <w:pPr>
              <w:jc w:val="center"/>
              <w:rPr>
                <w:i/>
              </w:rPr>
            </w:pPr>
            <w:r w:rsidRPr="00746B2A">
              <w:rPr>
                <w:i/>
              </w:rPr>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OMR SOP hyperlink.  </w:t>
            </w:r>
          </w:p>
          <w:p w:rsidR="00F56EA3" w:rsidRPr="00746B2A" w:rsidRDefault="00F56EA3" w:rsidP="009E56CC">
            <w:pPr>
              <w:rPr>
                <w:bCs/>
              </w:rPr>
            </w:pPr>
            <w:r w:rsidRPr="00746B2A">
              <w:rPr>
                <w:bCs/>
              </w:rPr>
              <w:t xml:space="preserve">   </w:t>
            </w:r>
          </w:p>
        </w:tc>
        <w:tc>
          <w:tcPr>
            <w:tcW w:w="4500" w:type="dxa"/>
          </w:tcPr>
          <w:p w:rsidR="00F56EA3" w:rsidRPr="00746B2A" w:rsidRDefault="00F56EA3" w:rsidP="00935C70">
            <w:r w:rsidRPr="00746B2A">
              <w:t xml:space="preserve">Verify that new window opens to </w:t>
            </w:r>
            <w:r w:rsidR="00935C70" w:rsidRPr="00746B2A">
              <w:t xml:space="preserve">the </w:t>
            </w:r>
            <w:r w:rsidRPr="00746B2A">
              <w:t>all SOP list page with OMR SOP included in list of available documents</w:t>
            </w:r>
            <w:r w:rsidR="00935C70" w:rsidRPr="00746B2A">
              <w:t xml:space="preserve"> at the following URL:</w:t>
            </w:r>
            <w:r w:rsidR="00935C70" w:rsidRPr="00746B2A">
              <w:br/>
            </w:r>
            <w:r w:rsidR="00935C70" w:rsidRPr="00746B2A">
              <w:br/>
            </w:r>
            <w:hyperlink r:id="rId31" w:history="1">
              <w:r w:rsidR="00935C70" w:rsidRPr="00746B2A">
                <w:rPr>
                  <w:rStyle w:val="Hyperlink"/>
                </w:rPr>
                <w:t>https://cco.gdit.com/Resources/SOP/Contact Center Operations/Forms/AllItems.aspx</w:t>
              </w:r>
            </w:hyperlink>
          </w:p>
          <w:p w:rsidR="00935C70" w:rsidRPr="00746B2A" w:rsidRDefault="00935C70" w:rsidP="00935C70"/>
        </w:tc>
        <w:tc>
          <w:tcPr>
            <w:tcW w:w="1260" w:type="dxa"/>
          </w:tcPr>
          <w:p w:rsidR="00F56EA3" w:rsidRPr="00746B2A" w:rsidRDefault="00F56EA3" w:rsidP="009E56CC">
            <w:pPr>
              <w:jc w:val="center"/>
              <w:rPr>
                <w:i/>
              </w:rPr>
            </w:pPr>
            <w:r w:rsidRPr="00746B2A">
              <w:rPr>
                <w:i/>
              </w:rPr>
              <w:lastRenderedPageBreak/>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bl>
    <w:p w:rsidR="00F56EA3" w:rsidRPr="00746B2A" w:rsidRDefault="00F56EA3" w:rsidP="00F56EA3"/>
    <w:p w:rsidR="00F56EA3" w:rsidRPr="00746B2A" w:rsidRDefault="00F56EA3" w:rsidP="00F56EA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6045" w:rsidRPr="00746B2A" w:rsidTr="00655F4B">
        <w:trPr>
          <w:tblHeader/>
          <w:jc w:val="center"/>
        </w:trPr>
        <w:tc>
          <w:tcPr>
            <w:tcW w:w="2549" w:type="dxa"/>
            <w:shd w:val="solid" w:color="auto" w:fill="000000"/>
          </w:tcPr>
          <w:p w:rsidR="00836045" w:rsidRPr="00746B2A" w:rsidRDefault="00836045" w:rsidP="00B64486">
            <w:pPr>
              <w:rPr>
                <w:b/>
              </w:rPr>
            </w:pPr>
            <w:r w:rsidRPr="00746B2A">
              <w:rPr>
                <w:b/>
              </w:rPr>
              <w:t>Item</w:t>
            </w:r>
          </w:p>
        </w:tc>
        <w:tc>
          <w:tcPr>
            <w:tcW w:w="10951" w:type="dxa"/>
            <w:shd w:val="solid" w:color="auto" w:fill="000000"/>
          </w:tcPr>
          <w:p w:rsidR="00836045" w:rsidRPr="00746B2A" w:rsidRDefault="00836045" w:rsidP="00B64486">
            <w:pPr>
              <w:rPr>
                <w:b/>
              </w:rPr>
            </w:pPr>
            <w:r w:rsidRPr="00746B2A">
              <w:rPr>
                <w:b/>
              </w:rPr>
              <w:t>Description</w:t>
            </w:r>
          </w:p>
        </w:tc>
      </w:tr>
      <w:tr w:rsidR="00836045" w:rsidRPr="00746B2A" w:rsidTr="00655F4B">
        <w:trPr>
          <w:jc w:val="center"/>
        </w:trPr>
        <w:tc>
          <w:tcPr>
            <w:tcW w:w="2549" w:type="dxa"/>
          </w:tcPr>
          <w:p w:rsidR="00836045" w:rsidRPr="00746B2A" w:rsidRDefault="00836045" w:rsidP="00B64486">
            <w:r w:rsidRPr="00746B2A">
              <w:t>Test Case ID</w:t>
            </w:r>
          </w:p>
        </w:tc>
        <w:tc>
          <w:tcPr>
            <w:tcW w:w="10951" w:type="dxa"/>
          </w:tcPr>
          <w:p w:rsidR="00836045" w:rsidRPr="00746B2A" w:rsidRDefault="00836045" w:rsidP="00B64486">
            <w:r w:rsidRPr="00746B2A">
              <w:t>ECUIDASH23</w:t>
            </w:r>
          </w:p>
        </w:tc>
      </w:tr>
      <w:tr w:rsidR="00836045" w:rsidRPr="00746B2A" w:rsidTr="00655F4B">
        <w:trPr>
          <w:jc w:val="center"/>
        </w:trPr>
        <w:tc>
          <w:tcPr>
            <w:tcW w:w="2549" w:type="dxa"/>
          </w:tcPr>
          <w:p w:rsidR="00836045" w:rsidRPr="00746B2A" w:rsidRDefault="00836045" w:rsidP="00B64486">
            <w:r w:rsidRPr="00746B2A">
              <w:t>Source Description</w:t>
            </w:r>
          </w:p>
        </w:tc>
        <w:tc>
          <w:tcPr>
            <w:tcW w:w="10951" w:type="dxa"/>
          </w:tcPr>
          <w:p w:rsidR="00836045" w:rsidRPr="00746B2A" w:rsidRDefault="00836045" w:rsidP="00B64486">
            <w:r w:rsidRPr="00746B2A">
              <w:t>SCCB-P13653</w:t>
            </w:r>
          </w:p>
        </w:tc>
      </w:tr>
      <w:tr w:rsidR="00836045" w:rsidRPr="00746B2A" w:rsidTr="00655F4B">
        <w:trPr>
          <w:jc w:val="center"/>
        </w:trPr>
        <w:tc>
          <w:tcPr>
            <w:tcW w:w="2549" w:type="dxa"/>
          </w:tcPr>
          <w:p w:rsidR="00836045" w:rsidRPr="00746B2A" w:rsidRDefault="00836045" w:rsidP="00B64486">
            <w:r w:rsidRPr="00746B2A">
              <w:t>Test Location</w:t>
            </w:r>
          </w:p>
        </w:tc>
        <w:tc>
          <w:tcPr>
            <w:tcW w:w="10951" w:type="dxa"/>
          </w:tcPr>
          <w:p w:rsidR="00836045" w:rsidRPr="00746B2A" w:rsidRDefault="00836045" w:rsidP="00B64486">
            <w:r w:rsidRPr="00746B2A">
              <w:t xml:space="preserve">https://vacmsmpmd01.vangent.local/coach3/default.aspx </w:t>
            </w:r>
          </w:p>
        </w:tc>
      </w:tr>
      <w:tr w:rsidR="00836045" w:rsidRPr="00746B2A" w:rsidTr="00655F4B">
        <w:trPr>
          <w:jc w:val="center"/>
        </w:trPr>
        <w:tc>
          <w:tcPr>
            <w:tcW w:w="2549" w:type="dxa"/>
          </w:tcPr>
          <w:p w:rsidR="00836045" w:rsidRPr="00746B2A" w:rsidRDefault="00836045" w:rsidP="00B64486">
            <w:r w:rsidRPr="00746B2A">
              <w:t>Updated File(s)</w:t>
            </w:r>
          </w:p>
        </w:tc>
        <w:tc>
          <w:tcPr>
            <w:tcW w:w="10951" w:type="dxa"/>
          </w:tcPr>
          <w:p w:rsidR="00836045" w:rsidRPr="00746B2A" w:rsidRDefault="00836045" w:rsidP="00B64486">
            <w:r w:rsidRPr="00746B2A">
              <w:t>eCoachingFixed.dll</w:t>
            </w:r>
          </w:p>
        </w:tc>
      </w:tr>
      <w:tr w:rsidR="00836045" w:rsidRPr="00746B2A" w:rsidTr="00655F4B">
        <w:trPr>
          <w:jc w:val="center"/>
        </w:trPr>
        <w:tc>
          <w:tcPr>
            <w:tcW w:w="2549" w:type="dxa"/>
          </w:tcPr>
          <w:p w:rsidR="00836045" w:rsidRPr="00746B2A" w:rsidRDefault="00836045" w:rsidP="00B64486">
            <w:r w:rsidRPr="00746B2A">
              <w:t>Supporting Documentation</w:t>
            </w:r>
          </w:p>
        </w:tc>
        <w:tc>
          <w:tcPr>
            <w:tcW w:w="10951" w:type="dxa"/>
          </w:tcPr>
          <w:p w:rsidR="00836045" w:rsidRPr="00746B2A" w:rsidRDefault="00836045" w:rsidP="00B64486"/>
        </w:tc>
      </w:tr>
      <w:tr w:rsidR="00836045" w:rsidRPr="00746B2A" w:rsidTr="00655F4B">
        <w:trPr>
          <w:jc w:val="center"/>
        </w:trPr>
        <w:tc>
          <w:tcPr>
            <w:tcW w:w="2549" w:type="dxa"/>
          </w:tcPr>
          <w:p w:rsidR="00836045" w:rsidRPr="00746B2A" w:rsidRDefault="00836045" w:rsidP="00B64486">
            <w:r w:rsidRPr="00746B2A">
              <w:t>Notes</w:t>
            </w:r>
          </w:p>
        </w:tc>
        <w:tc>
          <w:tcPr>
            <w:tcW w:w="10951" w:type="dxa"/>
          </w:tcPr>
          <w:p w:rsidR="00836045" w:rsidRPr="00746B2A" w:rsidRDefault="00836045" w:rsidP="00B64486">
            <w:r w:rsidRPr="00746B2A">
              <w:t>Perform same test for records that are “Pending Supervisor Review”</w:t>
            </w:r>
          </w:p>
        </w:tc>
      </w:tr>
    </w:tbl>
    <w:p w:rsidR="00836045" w:rsidRPr="00746B2A" w:rsidRDefault="00836045" w:rsidP="00836045"/>
    <w:p w:rsidR="00836045" w:rsidRPr="00746B2A" w:rsidRDefault="00836045" w:rsidP="00836045"/>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6045" w:rsidRPr="00746B2A" w:rsidTr="00655F4B">
        <w:trPr>
          <w:cantSplit/>
          <w:tblHeader/>
          <w:jc w:val="center"/>
        </w:trPr>
        <w:tc>
          <w:tcPr>
            <w:tcW w:w="900" w:type="dxa"/>
            <w:shd w:val="clear" w:color="auto" w:fill="A6A6A6"/>
          </w:tcPr>
          <w:p w:rsidR="00836045" w:rsidRPr="00746B2A" w:rsidRDefault="00836045" w:rsidP="00B64486">
            <w:pPr>
              <w:rPr>
                <w:b/>
                <w:i/>
              </w:rPr>
            </w:pPr>
            <w:r w:rsidRPr="00746B2A">
              <w:rPr>
                <w:b/>
              </w:rPr>
              <w:t>TEST#</w:t>
            </w:r>
          </w:p>
        </w:tc>
        <w:tc>
          <w:tcPr>
            <w:tcW w:w="3960" w:type="dxa"/>
            <w:shd w:val="clear" w:color="auto" w:fill="A6A6A6"/>
          </w:tcPr>
          <w:p w:rsidR="00836045" w:rsidRPr="00746B2A" w:rsidRDefault="00836045" w:rsidP="00B64486">
            <w:pPr>
              <w:rPr>
                <w:b/>
                <w:i/>
              </w:rPr>
            </w:pPr>
            <w:r w:rsidRPr="00746B2A">
              <w:rPr>
                <w:b/>
              </w:rPr>
              <w:t>ACTION</w:t>
            </w:r>
          </w:p>
        </w:tc>
        <w:tc>
          <w:tcPr>
            <w:tcW w:w="4500" w:type="dxa"/>
            <w:shd w:val="clear" w:color="auto" w:fill="A6A6A6"/>
          </w:tcPr>
          <w:p w:rsidR="00836045" w:rsidRPr="00746B2A" w:rsidRDefault="00836045" w:rsidP="00B64486">
            <w:pPr>
              <w:rPr>
                <w:b/>
                <w:i/>
              </w:rPr>
            </w:pPr>
            <w:r w:rsidRPr="00746B2A">
              <w:rPr>
                <w:b/>
              </w:rPr>
              <w:t xml:space="preserve">EXPECTED RESULTS </w:t>
            </w:r>
          </w:p>
        </w:tc>
        <w:tc>
          <w:tcPr>
            <w:tcW w:w="1260" w:type="dxa"/>
            <w:shd w:val="clear" w:color="auto" w:fill="A6A6A6"/>
          </w:tcPr>
          <w:p w:rsidR="00836045" w:rsidRPr="00746B2A" w:rsidRDefault="00836045" w:rsidP="00B64486">
            <w:pPr>
              <w:rPr>
                <w:b/>
                <w:i/>
              </w:rPr>
            </w:pPr>
            <w:r w:rsidRPr="00746B2A">
              <w:rPr>
                <w:b/>
              </w:rPr>
              <w:t>RESULTS</w:t>
            </w:r>
          </w:p>
          <w:p w:rsidR="00836045" w:rsidRPr="00746B2A" w:rsidRDefault="00836045" w:rsidP="00B64486">
            <w:pPr>
              <w:rPr>
                <w:b/>
                <w:i/>
              </w:rPr>
            </w:pPr>
            <w:r w:rsidRPr="00746B2A">
              <w:rPr>
                <w:b/>
              </w:rPr>
              <w:t>P/F/I</w:t>
            </w:r>
          </w:p>
        </w:tc>
        <w:tc>
          <w:tcPr>
            <w:tcW w:w="2880" w:type="dxa"/>
            <w:shd w:val="clear" w:color="auto" w:fill="A6A6A6"/>
          </w:tcPr>
          <w:p w:rsidR="00836045" w:rsidRPr="00746B2A" w:rsidRDefault="00836045" w:rsidP="00B64486">
            <w:pPr>
              <w:rPr>
                <w:b/>
                <w:i/>
              </w:rPr>
            </w:pPr>
            <w:r w:rsidRPr="00746B2A">
              <w:rPr>
                <w:b/>
              </w:rPr>
              <w:t>COMMENTS</w:t>
            </w:r>
          </w:p>
        </w:tc>
      </w:tr>
      <w:tr w:rsidR="00836045" w:rsidRPr="00746B2A" w:rsidTr="00655F4B">
        <w:trPr>
          <w:cantSplit/>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Launch link to test page using an LSA user account capable of submission:</w:t>
            </w:r>
          </w:p>
          <w:p w:rsidR="00836045" w:rsidRPr="00746B2A" w:rsidRDefault="00836045" w:rsidP="00836045">
            <w:pPr>
              <w:pStyle w:val="CSETableText"/>
              <w:ind w:left="159"/>
              <w:rPr>
                <w:bCs/>
                <w:szCs w:val="20"/>
              </w:rPr>
            </w:pPr>
          </w:p>
          <w:p w:rsidR="00836045" w:rsidRPr="00746B2A" w:rsidRDefault="00836045" w:rsidP="00836045">
            <w:pPr>
              <w:rPr>
                <w:bCs/>
              </w:rPr>
            </w:pPr>
            <w:r w:rsidRPr="00746B2A">
              <w:rPr>
                <w:bCs/>
              </w:rPr>
              <w:t xml:space="preserve">https://vacmsmpmd01.vangent.local/coach3/default.aspx </w:t>
            </w:r>
          </w:p>
        </w:tc>
        <w:tc>
          <w:tcPr>
            <w:tcW w:w="4500" w:type="dxa"/>
          </w:tcPr>
          <w:p w:rsidR="00836045" w:rsidRPr="00746B2A" w:rsidRDefault="00836045" w:rsidP="00B64486">
            <w:r w:rsidRPr="00746B2A">
              <w:t xml:space="preserve">Main page successfully loads with credentials passed reflecting data in database </w:t>
            </w:r>
            <w:proofErr w:type="spellStart"/>
            <w:r w:rsidRPr="00746B2A">
              <w:t>db</w:t>
            </w:r>
            <w:proofErr w:type="spellEnd"/>
          </w:p>
        </w:tc>
        <w:tc>
          <w:tcPr>
            <w:tcW w:w="1260" w:type="dxa"/>
          </w:tcPr>
          <w:p w:rsidR="00836045" w:rsidRPr="00746B2A" w:rsidRDefault="00836045" w:rsidP="00B64486">
            <w:pPr>
              <w:jc w:val="center"/>
              <w:rPr>
                <w:i/>
              </w:rPr>
            </w:pPr>
            <w:r w:rsidRPr="00746B2A">
              <w:rPr>
                <w:i/>
              </w:rPr>
              <w:t>P</w:t>
            </w:r>
          </w:p>
          <w:p w:rsidR="00836045" w:rsidRPr="00746B2A" w:rsidRDefault="00836045" w:rsidP="00836045">
            <w:pPr>
              <w:jc w:val="center"/>
              <w:rPr>
                <w:i/>
              </w:rPr>
            </w:pPr>
            <w:r w:rsidRPr="00746B2A">
              <w:rPr>
                <w:i/>
              </w:rPr>
              <w:t>01/15/2015</w:t>
            </w:r>
          </w:p>
        </w:tc>
        <w:tc>
          <w:tcPr>
            <w:tcW w:w="2880" w:type="dxa"/>
          </w:tcPr>
          <w:p w:rsidR="00836045" w:rsidRPr="00746B2A" w:rsidRDefault="00836045" w:rsidP="00B64486">
            <w:pPr>
              <w:rPr>
                <w:i/>
              </w:rPr>
            </w:pPr>
          </w:p>
        </w:tc>
      </w:tr>
      <w:tr w:rsidR="00836045" w:rsidRPr="00746B2A" w:rsidTr="00655F4B">
        <w:trPr>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Select “My Dashboard” tab and select a record submitted with LSA module that is “Pending Employee Review”</w:t>
            </w:r>
          </w:p>
          <w:p w:rsidR="00836045" w:rsidRPr="00746B2A" w:rsidRDefault="00836045" w:rsidP="00836045">
            <w:pPr>
              <w:rPr>
                <w:bCs/>
              </w:rPr>
            </w:pPr>
            <w:r w:rsidRPr="00746B2A">
              <w:rPr>
                <w:bCs/>
              </w:rPr>
              <w:t xml:space="preserve">   </w:t>
            </w:r>
          </w:p>
        </w:tc>
        <w:tc>
          <w:tcPr>
            <w:tcW w:w="4500" w:type="dxa"/>
          </w:tcPr>
          <w:p w:rsidR="00836045" w:rsidRPr="00746B2A" w:rsidRDefault="00836045" w:rsidP="00B64486">
            <w:r w:rsidRPr="00746B2A">
              <w:t>Verify that the record opens in review page with correct corresponding fields and submits successfully.</w:t>
            </w:r>
          </w:p>
        </w:tc>
        <w:tc>
          <w:tcPr>
            <w:tcW w:w="1260" w:type="dxa"/>
          </w:tcPr>
          <w:p w:rsidR="00836045" w:rsidRPr="00746B2A" w:rsidRDefault="00836045" w:rsidP="00B64486">
            <w:pPr>
              <w:jc w:val="center"/>
              <w:rPr>
                <w:i/>
              </w:rPr>
            </w:pPr>
            <w:r w:rsidRPr="00746B2A">
              <w:rPr>
                <w:i/>
              </w:rPr>
              <w:t>P</w:t>
            </w:r>
          </w:p>
          <w:p w:rsidR="00836045" w:rsidRPr="00746B2A" w:rsidRDefault="00836045" w:rsidP="00B64486">
            <w:pPr>
              <w:jc w:val="center"/>
              <w:rPr>
                <w:i/>
              </w:rPr>
            </w:pPr>
            <w:r w:rsidRPr="00746B2A">
              <w:rPr>
                <w:i/>
              </w:rPr>
              <w:t>01/15/2015</w:t>
            </w:r>
          </w:p>
        </w:tc>
        <w:tc>
          <w:tcPr>
            <w:tcW w:w="2880" w:type="dxa"/>
          </w:tcPr>
          <w:p w:rsidR="00836045" w:rsidRPr="00746B2A" w:rsidRDefault="00836045" w:rsidP="00B64486">
            <w:pPr>
              <w:rPr>
                <w:i/>
              </w:rPr>
            </w:pPr>
          </w:p>
        </w:tc>
      </w:tr>
    </w:tbl>
    <w:p w:rsidR="00836045" w:rsidRPr="00746B2A" w:rsidRDefault="00836045" w:rsidP="00836045"/>
    <w:p w:rsidR="00836045" w:rsidRPr="00746B2A" w:rsidRDefault="00836045" w:rsidP="00836045"/>
    <w:p w:rsidR="00836045" w:rsidRPr="00746B2A" w:rsidRDefault="00836045"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81256" w:rsidRPr="00746B2A" w:rsidTr="00655F4B">
        <w:trPr>
          <w:tblHeader/>
          <w:jc w:val="center"/>
        </w:trPr>
        <w:tc>
          <w:tcPr>
            <w:tcW w:w="2549" w:type="dxa"/>
            <w:shd w:val="solid" w:color="auto" w:fill="000000"/>
          </w:tcPr>
          <w:p w:rsidR="00681256" w:rsidRPr="00746B2A" w:rsidRDefault="00681256" w:rsidP="00B64486">
            <w:pPr>
              <w:rPr>
                <w:b/>
              </w:rPr>
            </w:pPr>
            <w:r w:rsidRPr="00746B2A">
              <w:rPr>
                <w:b/>
              </w:rPr>
              <w:lastRenderedPageBreak/>
              <w:t>Item</w:t>
            </w:r>
          </w:p>
        </w:tc>
        <w:tc>
          <w:tcPr>
            <w:tcW w:w="10951" w:type="dxa"/>
            <w:shd w:val="solid" w:color="auto" w:fill="000000"/>
          </w:tcPr>
          <w:p w:rsidR="00681256" w:rsidRPr="00746B2A" w:rsidRDefault="00681256" w:rsidP="00B64486">
            <w:pPr>
              <w:rPr>
                <w:b/>
              </w:rPr>
            </w:pPr>
            <w:r w:rsidRPr="00746B2A">
              <w:rPr>
                <w:b/>
              </w:rPr>
              <w:t>Description</w:t>
            </w:r>
          </w:p>
        </w:tc>
      </w:tr>
      <w:tr w:rsidR="00681256" w:rsidRPr="00746B2A" w:rsidTr="00655F4B">
        <w:trPr>
          <w:jc w:val="center"/>
        </w:trPr>
        <w:tc>
          <w:tcPr>
            <w:tcW w:w="2549" w:type="dxa"/>
          </w:tcPr>
          <w:p w:rsidR="00681256" w:rsidRPr="00746B2A" w:rsidRDefault="00681256" w:rsidP="00B64486">
            <w:r w:rsidRPr="00746B2A">
              <w:t>Test Case ID</w:t>
            </w:r>
          </w:p>
        </w:tc>
        <w:tc>
          <w:tcPr>
            <w:tcW w:w="10951" w:type="dxa"/>
          </w:tcPr>
          <w:p w:rsidR="00681256" w:rsidRPr="00746B2A" w:rsidRDefault="00681256" w:rsidP="00681256">
            <w:r w:rsidRPr="00746B2A">
              <w:t>ECUIDASH24</w:t>
            </w:r>
          </w:p>
        </w:tc>
      </w:tr>
      <w:tr w:rsidR="00681256" w:rsidRPr="00746B2A" w:rsidTr="00655F4B">
        <w:trPr>
          <w:jc w:val="center"/>
        </w:trPr>
        <w:tc>
          <w:tcPr>
            <w:tcW w:w="2549" w:type="dxa"/>
          </w:tcPr>
          <w:p w:rsidR="00681256" w:rsidRPr="00746B2A" w:rsidRDefault="00681256" w:rsidP="00B64486">
            <w:r w:rsidRPr="00746B2A">
              <w:t>Source Description</w:t>
            </w:r>
          </w:p>
        </w:tc>
        <w:tc>
          <w:tcPr>
            <w:tcW w:w="10951" w:type="dxa"/>
          </w:tcPr>
          <w:p w:rsidR="00681256" w:rsidRPr="00746B2A" w:rsidRDefault="00681256" w:rsidP="00681256">
            <w:r w:rsidRPr="00746B2A">
              <w:t>SCCB-P14066</w:t>
            </w:r>
          </w:p>
        </w:tc>
      </w:tr>
      <w:tr w:rsidR="00681256" w:rsidRPr="00746B2A" w:rsidTr="00655F4B">
        <w:trPr>
          <w:jc w:val="center"/>
        </w:trPr>
        <w:tc>
          <w:tcPr>
            <w:tcW w:w="2549" w:type="dxa"/>
          </w:tcPr>
          <w:p w:rsidR="00681256" w:rsidRPr="00746B2A" w:rsidRDefault="00681256" w:rsidP="00B64486">
            <w:r w:rsidRPr="00746B2A">
              <w:t>Test Location</w:t>
            </w:r>
          </w:p>
        </w:tc>
        <w:tc>
          <w:tcPr>
            <w:tcW w:w="10951" w:type="dxa"/>
          </w:tcPr>
          <w:p w:rsidR="00681256" w:rsidRPr="00746B2A" w:rsidRDefault="00681256" w:rsidP="00B64486">
            <w:r w:rsidRPr="00746B2A">
              <w:t xml:space="preserve">https://vacmsmpmd01.vangent.local/coach3/default.aspx </w:t>
            </w:r>
          </w:p>
        </w:tc>
      </w:tr>
      <w:tr w:rsidR="00681256" w:rsidRPr="00746B2A" w:rsidTr="00655F4B">
        <w:trPr>
          <w:jc w:val="center"/>
        </w:trPr>
        <w:tc>
          <w:tcPr>
            <w:tcW w:w="2549" w:type="dxa"/>
          </w:tcPr>
          <w:p w:rsidR="00681256" w:rsidRPr="00746B2A" w:rsidRDefault="00681256" w:rsidP="00B64486">
            <w:r w:rsidRPr="00746B2A">
              <w:t>Updated File(s)</w:t>
            </w:r>
          </w:p>
        </w:tc>
        <w:tc>
          <w:tcPr>
            <w:tcW w:w="10951" w:type="dxa"/>
          </w:tcPr>
          <w:p w:rsidR="00681256" w:rsidRPr="00746B2A" w:rsidRDefault="00681256" w:rsidP="00B64486">
            <w:r w:rsidRPr="00746B2A">
              <w:t>review.aspx, eCoachingFixed.dll</w:t>
            </w:r>
          </w:p>
        </w:tc>
      </w:tr>
      <w:tr w:rsidR="00681256" w:rsidRPr="00746B2A" w:rsidTr="00655F4B">
        <w:trPr>
          <w:jc w:val="center"/>
        </w:trPr>
        <w:tc>
          <w:tcPr>
            <w:tcW w:w="2549" w:type="dxa"/>
          </w:tcPr>
          <w:p w:rsidR="00681256" w:rsidRPr="00746B2A" w:rsidRDefault="00681256" w:rsidP="00B64486">
            <w:r w:rsidRPr="00746B2A">
              <w:t>Supporting Documentation</w:t>
            </w:r>
          </w:p>
        </w:tc>
        <w:tc>
          <w:tcPr>
            <w:tcW w:w="10951" w:type="dxa"/>
          </w:tcPr>
          <w:p w:rsidR="00681256" w:rsidRPr="00746B2A" w:rsidRDefault="00681256" w:rsidP="00B64486"/>
        </w:tc>
      </w:tr>
      <w:tr w:rsidR="00681256" w:rsidRPr="00746B2A" w:rsidTr="00655F4B">
        <w:trPr>
          <w:jc w:val="center"/>
        </w:trPr>
        <w:tc>
          <w:tcPr>
            <w:tcW w:w="2549" w:type="dxa"/>
          </w:tcPr>
          <w:p w:rsidR="00681256" w:rsidRPr="00746B2A" w:rsidRDefault="00681256" w:rsidP="00B64486">
            <w:r w:rsidRPr="00746B2A">
              <w:t>Notes</w:t>
            </w:r>
          </w:p>
        </w:tc>
        <w:tc>
          <w:tcPr>
            <w:tcW w:w="10951" w:type="dxa"/>
          </w:tcPr>
          <w:p w:rsidR="00681256" w:rsidRPr="00746B2A" w:rsidRDefault="00681256" w:rsidP="00681256">
            <w:r w:rsidRPr="00746B2A">
              <w:t>Perform same test for other IQS records</w:t>
            </w:r>
          </w:p>
        </w:tc>
      </w:tr>
    </w:tbl>
    <w:p w:rsidR="00681256" w:rsidRPr="00746B2A" w:rsidRDefault="00681256" w:rsidP="00681256"/>
    <w:p w:rsidR="00681256" w:rsidRPr="00746B2A" w:rsidRDefault="00681256" w:rsidP="0068125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1256" w:rsidRPr="00746B2A" w:rsidTr="00655F4B">
        <w:trPr>
          <w:cantSplit/>
          <w:tblHeader/>
          <w:jc w:val="center"/>
        </w:trPr>
        <w:tc>
          <w:tcPr>
            <w:tcW w:w="900" w:type="dxa"/>
            <w:shd w:val="clear" w:color="auto" w:fill="A6A6A6"/>
          </w:tcPr>
          <w:p w:rsidR="00681256" w:rsidRPr="00746B2A" w:rsidRDefault="00681256" w:rsidP="00B64486">
            <w:pPr>
              <w:rPr>
                <w:b/>
                <w:i/>
              </w:rPr>
            </w:pPr>
            <w:r w:rsidRPr="00746B2A">
              <w:rPr>
                <w:b/>
              </w:rPr>
              <w:t>TEST#</w:t>
            </w:r>
          </w:p>
        </w:tc>
        <w:tc>
          <w:tcPr>
            <w:tcW w:w="3960" w:type="dxa"/>
            <w:shd w:val="clear" w:color="auto" w:fill="A6A6A6"/>
          </w:tcPr>
          <w:p w:rsidR="00681256" w:rsidRPr="00746B2A" w:rsidRDefault="00681256" w:rsidP="00B64486">
            <w:pPr>
              <w:rPr>
                <w:b/>
                <w:i/>
              </w:rPr>
            </w:pPr>
            <w:r w:rsidRPr="00746B2A">
              <w:rPr>
                <w:b/>
              </w:rPr>
              <w:t>ACTION</w:t>
            </w:r>
          </w:p>
        </w:tc>
        <w:tc>
          <w:tcPr>
            <w:tcW w:w="4500" w:type="dxa"/>
            <w:shd w:val="clear" w:color="auto" w:fill="A6A6A6"/>
          </w:tcPr>
          <w:p w:rsidR="00681256" w:rsidRPr="00746B2A" w:rsidRDefault="00681256" w:rsidP="00B64486">
            <w:pPr>
              <w:rPr>
                <w:b/>
                <w:i/>
              </w:rPr>
            </w:pPr>
            <w:r w:rsidRPr="00746B2A">
              <w:rPr>
                <w:b/>
              </w:rPr>
              <w:t xml:space="preserve">EXPECTED RESULTS </w:t>
            </w:r>
          </w:p>
        </w:tc>
        <w:tc>
          <w:tcPr>
            <w:tcW w:w="1260" w:type="dxa"/>
            <w:shd w:val="clear" w:color="auto" w:fill="A6A6A6"/>
          </w:tcPr>
          <w:p w:rsidR="00681256" w:rsidRPr="00746B2A" w:rsidRDefault="00681256" w:rsidP="00B64486">
            <w:pPr>
              <w:rPr>
                <w:b/>
                <w:i/>
              </w:rPr>
            </w:pPr>
            <w:r w:rsidRPr="00746B2A">
              <w:rPr>
                <w:b/>
              </w:rPr>
              <w:t>RESULTS</w:t>
            </w:r>
          </w:p>
          <w:p w:rsidR="00681256" w:rsidRPr="00746B2A" w:rsidRDefault="00681256" w:rsidP="00B64486">
            <w:pPr>
              <w:rPr>
                <w:b/>
                <w:i/>
              </w:rPr>
            </w:pPr>
            <w:r w:rsidRPr="00746B2A">
              <w:rPr>
                <w:b/>
              </w:rPr>
              <w:t>P/F/I</w:t>
            </w:r>
          </w:p>
        </w:tc>
        <w:tc>
          <w:tcPr>
            <w:tcW w:w="2880" w:type="dxa"/>
            <w:shd w:val="clear" w:color="auto" w:fill="A6A6A6"/>
          </w:tcPr>
          <w:p w:rsidR="00681256" w:rsidRPr="00746B2A" w:rsidRDefault="00681256" w:rsidP="00B64486">
            <w:pPr>
              <w:rPr>
                <w:b/>
                <w:i/>
              </w:rPr>
            </w:pPr>
            <w:r w:rsidRPr="00746B2A">
              <w:rPr>
                <w:b/>
              </w:rPr>
              <w:t>COMMENTS</w:t>
            </w:r>
          </w:p>
        </w:tc>
      </w:tr>
      <w:tr w:rsidR="00681256" w:rsidRPr="00746B2A" w:rsidTr="00655F4B">
        <w:trPr>
          <w:cantSplit/>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Launch link to test page using an user account capable of reviewing:</w:t>
            </w:r>
          </w:p>
          <w:p w:rsidR="00681256" w:rsidRPr="00746B2A" w:rsidRDefault="00681256" w:rsidP="00B64486">
            <w:pPr>
              <w:pStyle w:val="CSETableText"/>
              <w:ind w:left="159"/>
              <w:rPr>
                <w:bCs/>
                <w:szCs w:val="20"/>
              </w:rPr>
            </w:pPr>
          </w:p>
          <w:p w:rsidR="00681256" w:rsidRPr="00746B2A" w:rsidRDefault="00681256" w:rsidP="00B64486">
            <w:pPr>
              <w:rPr>
                <w:bCs/>
              </w:rPr>
            </w:pPr>
            <w:r w:rsidRPr="00746B2A">
              <w:rPr>
                <w:bCs/>
              </w:rPr>
              <w:t xml:space="preserve">https://vacmsmpmd01.vangent.local/coach3/default.aspx </w:t>
            </w:r>
          </w:p>
        </w:tc>
        <w:tc>
          <w:tcPr>
            <w:tcW w:w="4500" w:type="dxa"/>
          </w:tcPr>
          <w:p w:rsidR="00681256" w:rsidRPr="00746B2A" w:rsidRDefault="00681256" w:rsidP="00B64486">
            <w:r w:rsidRPr="00746B2A">
              <w:t xml:space="preserve">Main page successfully loads with credentials passed reflecting data in database </w:t>
            </w:r>
            <w:proofErr w:type="spellStart"/>
            <w:r w:rsidRPr="00746B2A">
              <w:t>db</w:t>
            </w:r>
            <w:proofErr w:type="spellEnd"/>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r w:rsidR="00681256" w:rsidRPr="00746B2A" w:rsidTr="00655F4B">
        <w:trPr>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Select “My Dashboard” tab and select an IQS record to open for review.</w:t>
            </w:r>
          </w:p>
          <w:p w:rsidR="00681256" w:rsidRPr="00746B2A" w:rsidRDefault="00681256" w:rsidP="00B64486">
            <w:pPr>
              <w:rPr>
                <w:bCs/>
              </w:rPr>
            </w:pPr>
            <w:r w:rsidRPr="00746B2A">
              <w:rPr>
                <w:bCs/>
              </w:rPr>
              <w:t xml:space="preserve">   </w:t>
            </w:r>
          </w:p>
        </w:tc>
        <w:tc>
          <w:tcPr>
            <w:tcW w:w="4500" w:type="dxa"/>
          </w:tcPr>
          <w:p w:rsidR="00681256" w:rsidRPr="00746B2A" w:rsidRDefault="00681256" w:rsidP="00681256">
            <w:r w:rsidRPr="00746B2A">
              <w:t>Verify that the record opened displays the correct IQS source.</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bl>
    <w:p w:rsidR="00681256" w:rsidRPr="00746B2A" w:rsidRDefault="00681256" w:rsidP="00681256"/>
    <w:p w:rsidR="00681256" w:rsidRPr="00746B2A" w:rsidRDefault="00681256" w:rsidP="00681256"/>
    <w:p w:rsidR="00681256" w:rsidRPr="00746B2A" w:rsidRDefault="00681256" w:rsidP="00836045"/>
    <w:p w:rsidR="00836045" w:rsidRPr="00746B2A" w:rsidRDefault="00836045"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ECUIDASH25</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 xml:space="preserve">Main page successfully loads with credentials passed reflecting data in database </w:t>
            </w:r>
            <w:proofErr w:type="spellStart"/>
            <w:r w:rsidRPr="00746B2A">
              <w:t>db</w:t>
            </w:r>
            <w:proofErr w:type="spellEnd"/>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w:t>
            </w:r>
          </w:p>
          <w:p w:rsidR="00B64486" w:rsidRPr="00746B2A" w:rsidRDefault="00B64486" w:rsidP="00B64486">
            <w:pPr>
              <w:rPr>
                <w:bCs/>
              </w:rPr>
            </w:pPr>
            <w:r w:rsidRPr="00746B2A">
              <w:rPr>
                <w:bCs/>
              </w:rPr>
              <w:t xml:space="preserve">   </w:t>
            </w:r>
          </w:p>
        </w:tc>
        <w:tc>
          <w:tcPr>
            <w:tcW w:w="4500" w:type="dxa"/>
          </w:tcPr>
          <w:p w:rsidR="00B64486" w:rsidRPr="00746B2A" w:rsidRDefault="00B64486" w:rsidP="00691B23">
            <w:r w:rsidRPr="00746B2A">
              <w:t xml:space="preserve">Verify that the Historical Dashboard tab </w:t>
            </w:r>
            <w:r w:rsidR="00691B23" w:rsidRPr="00746B2A">
              <w:t xml:space="preserve">is the only tab </w:t>
            </w:r>
            <w:r w:rsidRPr="00746B2A">
              <w:t>display</w:t>
            </w:r>
            <w:r w:rsidR="00691B23" w:rsidRPr="00746B2A">
              <w:t>ed</w:t>
            </w:r>
            <w:r w:rsidRPr="00746B2A">
              <w:t xml:space="preserve"> for the user.</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ECUIDASH26</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 xml:space="preserve">Main page successfully loads with credentials passed reflecting data in database </w:t>
            </w:r>
            <w:proofErr w:type="spellStart"/>
            <w:r w:rsidRPr="00746B2A">
              <w:t>db</w:t>
            </w:r>
            <w:proofErr w:type="spellEnd"/>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non-warning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B6448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ECUIDASH27</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 xml:space="preserve">Main page successfully loads with credentials passed reflecting data in database </w:t>
            </w:r>
            <w:proofErr w:type="spellStart"/>
            <w:r w:rsidRPr="00746B2A">
              <w:t>db</w:t>
            </w:r>
            <w:proofErr w:type="spellEnd"/>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3D29A6" w:rsidRPr="00746B2A" w:rsidRDefault="003D29A6" w:rsidP="00BB176E"/>
    <w:p w:rsidR="003D29A6" w:rsidRPr="00746B2A" w:rsidRDefault="003D29A6" w:rsidP="00BB176E"/>
    <w:p w:rsidR="003D29A6" w:rsidRPr="00746B2A" w:rsidRDefault="003D29A6" w:rsidP="00BB176E"/>
    <w:p w:rsidR="003D29A6" w:rsidRPr="00746B2A" w:rsidRDefault="003D29A6" w:rsidP="00BB176E"/>
    <w:p w:rsidR="003D29A6" w:rsidRDefault="003D29A6" w:rsidP="00BB176E"/>
    <w:p w:rsidR="00E4708E" w:rsidRPr="00746B2A" w:rsidRDefault="00E4708E" w:rsidP="00BB176E"/>
    <w:p w:rsidR="003D29A6" w:rsidRPr="00746B2A" w:rsidRDefault="003D29A6" w:rsidP="003D29A6"/>
    <w:p w:rsidR="003D29A6" w:rsidRPr="00746B2A" w:rsidRDefault="003D29A6" w:rsidP="003D29A6"/>
    <w:p w:rsidR="003D29A6" w:rsidRPr="00746B2A" w:rsidRDefault="003D29A6" w:rsidP="003D29A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D29A6" w:rsidRPr="00746B2A" w:rsidTr="00655F4B">
        <w:trPr>
          <w:tblHeader/>
          <w:jc w:val="center"/>
        </w:trPr>
        <w:tc>
          <w:tcPr>
            <w:tcW w:w="2549" w:type="dxa"/>
            <w:shd w:val="solid" w:color="auto" w:fill="000000"/>
          </w:tcPr>
          <w:p w:rsidR="003D29A6" w:rsidRPr="00746B2A" w:rsidRDefault="003D29A6" w:rsidP="00691B23">
            <w:pPr>
              <w:rPr>
                <w:b/>
              </w:rPr>
            </w:pPr>
            <w:r w:rsidRPr="00746B2A">
              <w:rPr>
                <w:b/>
              </w:rPr>
              <w:lastRenderedPageBreak/>
              <w:t>Item</w:t>
            </w:r>
          </w:p>
        </w:tc>
        <w:tc>
          <w:tcPr>
            <w:tcW w:w="10951" w:type="dxa"/>
            <w:shd w:val="solid" w:color="auto" w:fill="000000"/>
          </w:tcPr>
          <w:p w:rsidR="003D29A6" w:rsidRPr="00746B2A" w:rsidRDefault="003D29A6" w:rsidP="00691B23">
            <w:pPr>
              <w:rPr>
                <w:b/>
              </w:rPr>
            </w:pPr>
            <w:r w:rsidRPr="00746B2A">
              <w:rPr>
                <w:b/>
              </w:rPr>
              <w:t>Description</w:t>
            </w:r>
          </w:p>
        </w:tc>
      </w:tr>
      <w:tr w:rsidR="003D29A6" w:rsidRPr="00746B2A" w:rsidTr="00655F4B">
        <w:trPr>
          <w:jc w:val="center"/>
        </w:trPr>
        <w:tc>
          <w:tcPr>
            <w:tcW w:w="2549" w:type="dxa"/>
          </w:tcPr>
          <w:p w:rsidR="003D29A6" w:rsidRPr="00746B2A" w:rsidRDefault="003D29A6" w:rsidP="00691B23">
            <w:r w:rsidRPr="00746B2A">
              <w:t>Test Case ID</w:t>
            </w:r>
          </w:p>
        </w:tc>
        <w:tc>
          <w:tcPr>
            <w:tcW w:w="10951" w:type="dxa"/>
          </w:tcPr>
          <w:p w:rsidR="003D29A6" w:rsidRPr="00746B2A" w:rsidRDefault="003D29A6" w:rsidP="003D29A6">
            <w:r w:rsidRPr="00746B2A">
              <w:t>ECUIDASH28</w:t>
            </w:r>
          </w:p>
        </w:tc>
      </w:tr>
      <w:tr w:rsidR="003D29A6" w:rsidRPr="00746B2A" w:rsidTr="00655F4B">
        <w:trPr>
          <w:jc w:val="center"/>
        </w:trPr>
        <w:tc>
          <w:tcPr>
            <w:tcW w:w="2549" w:type="dxa"/>
          </w:tcPr>
          <w:p w:rsidR="003D29A6" w:rsidRPr="00746B2A" w:rsidRDefault="003D29A6" w:rsidP="00691B23">
            <w:r w:rsidRPr="00746B2A">
              <w:t>Source Description</w:t>
            </w:r>
          </w:p>
        </w:tc>
        <w:tc>
          <w:tcPr>
            <w:tcW w:w="10951" w:type="dxa"/>
          </w:tcPr>
          <w:p w:rsidR="003D29A6" w:rsidRPr="00746B2A" w:rsidRDefault="003D29A6" w:rsidP="003D29A6">
            <w:r w:rsidRPr="00746B2A">
              <w:t>SCCB-P14251</w:t>
            </w:r>
          </w:p>
        </w:tc>
      </w:tr>
      <w:tr w:rsidR="003D29A6" w:rsidRPr="00746B2A" w:rsidTr="00655F4B">
        <w:trPr>
          <w:jc w:val="center"/>
        </w:trPr>
        <w:tc>
          <w:tcPr>
            <w:tcW w:w="2549" w:type="dxa"/>
          </w:tcPr>
          <w:p w:rsidR="003D29A6" w:rsidRPr="00746B2A" w:rsidRDefault="003D29A6" w:rsidP="00691B23">
            <w:r w:rsidRPr="00746B2A">
              <w:t>Test Location</w:t>
            </w:r>
          </w:p>
        </w:tc>
        <w:tc>
          <w:tcPr>
            <w:tcW w:w="10951" w:type="dxa"/>
          </w:tcPr>
          <w:p w:rsidR="003D29A6" w:rsidRPr="00746B2A" w:rsidRDefault="003D29A6" w:rsidP="00691B23">
            <w:r w:rsidRPr="00746B2A">
              <w:t xml:space="preserve">https://vacmsmpmd01.vangent.local/coach3/default.aspx </w:t>
            </w:r>
          </w:p>
        </w:tc>
      </w:tr>
      <w:tr w:rsidR="003D29A6" w:rsidRPr="00746B2A" w:rsidTr="00655F4B">
        <w:trPr>
          <w:jc w:val="center"/>
        </w:trPr>
        <w:tc>
          <w:tcPr>
            <w:tcW w:w="2549" w:type="dxa"/>
          </w:tcPr>
          <w:p w:rsidR="003D29A6" w:rsidRPr="00746B2A" w:rsidRDefault="003D29A6" w:rsidP="00691B23">
            <w:r w:rsidRPr="00746B2A">
              <w:t>Updated File(s)</w:t>
            </w:r>
          </w:p>
        </w:tc>
        <w:tc>
          <w:tcPr>
            <w:tcW w:w="10951" w:type="dxa"/>
          </w:tcPr>
          <w:p w:rsidR="003D29A6" w:rsidRPr="00746B2A" w:rsidRDefault="003D29A6" w:rsidP="00691B23">
            <w:r w:rsidRPr="00746B2A">
              <w:t>Review2.aspx, eCoachingFixed.dll</w:t>
            </w:r>
          </w:p>
        </w:tc>
      </w:tr>
      <w:tr w:rsidR="003D29A6" w:rsidRPr="00746B2A" w:rsidTr="00655F4B">
        <w:trPr>
          <w:jc w:val="center"/>
        </w:trPr>
        <w:tc>
          <w:tcPr>
            <w:tcW w:w="2549" w:type="dxa"/>
          </w:tcPr>
          <w:p w:rsidR="003D29A6" w:rsidRPr="00746B2A" w:rsidRDefault="003D29A6" w:rsidP="00691B23">
            <w:r w:rsidRPr="00746B2A">
              <w:t>Supporting Documentation</w:t>
            </w:r>
          </w:p>
        </w:tc>
        <w:tc>
          <w:tcPr>
            <w:tcW w:w="10951" w:type="dxa"/>
          </w:tcPr>
          <w:p w:rsidR="003D29A6" w:rsidRPr="00746B2A" w:rsidRDefault="003D29A6" w:rsidP="00691B23"/>
        </w:tc>
      </w:tr>
      <w:tr w:rsidR="003D29A6" w:rsidRPr="00746B2A" w:rsidTr="00655F4B">
        <w:trPr>
          <w:jc w:val="center"/>
        </w:trPr>
        <w:tc>
          <w:tcPr>
            <w:tcW w:w="2549" w:type="dxa"/>
          </w:tcPr>
          <w:p w:rsidR="003D29A6" w:rsidRPr="00746B2A" w:rsidRDefault="003D29A6" w:rsidP="00691B23">
            <w:r w:rsidRPr="00746B2A">
              <w:t>Notes</w:t>
            </w:r>
          </w:p>
        </w:tc>
        <w:tc>
          <w:tcPr>
            <w:tcW w:w="10951" w:type="dxa"/>
          </w:tcPr>
          <w:p w:rsidR="003D29A6" w:rsidRPr="00746B2A" w:rsidRDefault="003D29A6" w:rsidP="00691B23"/>
        </w:tc>
      </w:tr>
    </w:tbl>
    <w:p w:rsidR="003D29A6" w:rsidRPr="00746B2A" w:rsidRDefault="003D29A6" w:rsidP="003D29A6"/>
    <w:p w:rsidR="003D29A6" w:rsidRPr="00746B2A" w:rsidRDefault="003D29A6" w:rsidP="003D29A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D29A6" w:rsidRPr="00746B2A" w:rsidTr="00655F4B">
        <w:trPr>
          <w:cantSplit/>
          <w:tblHeader/>
          <w:jc w:val="center"/>
        </w:trPr>
        <w:tc>
          <w:tcPr>
            <w:tcW w:w="900" w:type="dxa"/>
            <w:shd w:val="clear" w:color="auto" w:fill="A6A6A6"/>
          </w:tcPr>
          <w:p w:rsidR="003D29A6" w:rsidRPr="00746B2A" w:rsidRDefault="003D29A6" w:rsidP="00691B23">
            <w:pPr>
              <w:rPr>
                <w:b/>
                <w:i/>
              </w:rPr>
            </w:pPr>
            <w:r w:rsidRPr="00746B2A">
              <w:rPr>
                <w:b/>
              </w:rPr>
              <w:t>TEST#</w:t>
            </w:r>
          </w:p>
        </w:tc>
        <w:tc>
          <w:tcPr>
            <w:tcW w:w="3960" w:type="dxa"/>
            <w:shd w:val="clear" w:color="auto" w:fill="A6A6A6"/>
          </w:tcPr>
          <w:p w:rsidR="003D29A6" w:rsidRPr="00746B2A" w:rsidRDefault="003D29A6" w:rsidP="00691B23">
            <w:pPr>
              <w:rPr>
                <w:b/>
                <w:i/>
              </w:rPr>
            </w:pPr>
            <w:r w:rsidRPr="00746B2A">
              <w:rPr>
                <w:b/>
              </w:rPr>
              <w:t>ACTION</w:t>
            </w:r>
          </w:p>
        </w:tc>
        <w:tc>
          <w:tcPr>
            <w:tcW w:w="4500" w:type="dxa"/>
            <w:shd w:val="clear" w:color="auto" w:fill="A6A6A6"/>
          </w:tcPr>
          <w:p w:rsidR="003D29A6" w:rsidRPr="00746B2A" w:rsidRDefault="003D29A6" w:rsidP="00691B23">
            <w:pPr>
              <w:rPr>
                <w:b/>
                <w:i/>
              </w:rPr>
            </w:pPr>
            <w:r w:rsidRPr="00746B2A">
              <w:rPr>
                <w:b/>
              </w:rPr>
              <w:t xml:space="preserve">EXPECTED RESULTS </w:t>
            </w:r>
          </w:p>
        </w:tc>
        <w:tc>
          <w:tcPr>
            <w:tcW w:w="1260" w:type="dxa"/>
            <w:shd w:val="clear" w:color="auto" w:fill="A6A6A6"/>
          </w:tcPr>
          <w:p w:rsidR="003D29A6" w:rsidRPr="00746B2A" w:rsidRDefault="003D29A6" w:rsidP="00691B23">
            <w:pPr>
              <w:rPr>
                <w:b/>
                <w:i/>
              </w:rPr>
            </w:pPr>
            <w:r w:rsidRPr="00746B2A">
              <w:rPr>
                <w:b/>
              </w:rPr>
              <w:t>RESULTS</w:t>
            </w:r>
          </w:p>
          <w:p w:rsidR="003D29A6" w:rsidRPr="00746B2A" w:rsidRDefault="003D29A6" w:rsidP="00691B23">
            <w:pPr>
              <w:rPr>
                <w:b/>
                <w:i/>
              </w:rPr>
            </w:pPr>
            <w:r w:rsidRPr="00746B2A">
              <w:rPr>
                <w:b/>
              </w:rPr>
              <w:t>P/F/I</w:t>
            </w:r>
          </w:p>
        </w:tc>
        <w:tc>
          <w:tcPr>
            <w:tcW w:w="2880" w:type="dxa"/>
            <w:shd w:val="clear" w:color="auto" w:fill="A6A6A6"/>
          </w:tcPr>
          <w:p w:rsidR="003D29A6" w:rsidRPr="00746B2A" w:rsidRDefault="003D29A6" w:rsidP="00691B23">
            <w:pPr>
              <w:rPr>
                <w:b/>
                <w:i/>
              </w:rPr>
            </w:pPr>
            <w:r w:rsidRPr="00746B2A">
              <w:rPr>
                <w:b/>
              </w:rPr>
              <w:t>COMMENTS</w:t>
            </w:r>
          </w:p>
        </w:tc>
      </w:tr>
      <w:tr w:rsidR="003D29A6" w:rsidRPr="00746B2A" w:rsidTr="00655F4B">
        <w:trPr>
          <w:cantSplit/>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Launch link to test page using a user with </w:t>
            </w:r>
            <w:r w:rsidR="00167FA2" w:rsidRPr="00746B2A">
              <w:rPr>
                <w:bCs/>
                <w:szCs w:val="20"/>
              </w:rPr>
              <w:t>historical dashboard access</w:t>
            </w:r>
            <w:r w:rsidRPr="00746B2A">
              <w:rPr>
                <w:bCs/>
                <w:szCs w:val="20"/>
              </w:rPr>
              <w:t>:</w:t>
            </w:r>
          </w:p>
          <w:p w:rsidR="003D29A6" w:rsidRPr="00746B2A" w:rsidRDefault="003D29A6" w:rsidP="00691B23">
            <w:pPr>
              <w:pStyle w:val="CSETableText"/>
              <w:ind w:left="159"/>
              <w:rPr>
                <w:bCs/>
                <w:szCs w:val="20"/>
              </w:rPr>
            </w:pPr>
          </w:p>
          <w:p w:rsidR="003D29A6" w:rsidRPr="00746B2A" w:rsidRDefault="003D29A6" w:rsidP="00691B23">
            <w:pPr>
              <w:rPr>
                <w:bCs/>
              </w:rPr>
            </w:pPr>
            <w:r w:rsidRPr="00746B2A">
              <w:rPr>
                <w:bCs/>
              </w:rPr>
              <w:t xml:space="preserve">https://vacmsmpmd01.vangent.local/coach3/default.aspx </w:t>
            </w:r>
          </w:p>
        </w:tc>
        <w:tc>
          <w:tcPr>
            <w:tcW w:w="4500" w:type="dxa"/>
          </w:tcPr>
          <w:p w:rsidR="003D29A6" w:rsidRPr="00746B2A" w:rsidRDefault="003D29A6" w:rsidP="00691B23">
            <w:r w:rsidRPr="00746B2A">
              <w:t xml:space="preserve">Main page successfully loads with credentials passed reflecting data in database </w:t>
            </w:r>
            <w:proofErr w:type="spellStart"/>
            <w:r w:rsidRPr="00746B2A">
              <w:t>db</w:t>
            </w:r>
            <w:proofErr w:type="spellEnd"/>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Select “Historical Dashboard” tab and select/enter criteria to query for </w:t>
            </w:r>
            <w:r w:rsidR="00167FA2" w:rsidRPr="00746B2A">
              <w:rPr>
                <w:b/>
                <w:bCs/>
                <w:szCs w:val="20"/>
              </w:rPr>
              <w:t>IQS</w:t>
            </w:r>
            <w:r w:rsidRPr="00746B2A">
              <w:rPr>
                <w:bCs/>
                <w:szCs w:val="20"/>
              </w:rPr>
              <w:t xml:space="preserve"> records.</w:t>
            </w:r>
          </w:p>
          <w:p w:rsidR="003D29A6" w:rsidRPr="00746B2A" w:rsidRDefault="003D29A6" w:rsidP="00691B23">
            <w:pPr>
              <w:rPr>
                <w:bCs/>
              </w:rPr>
            </w:pPr>
            <w:r w:rsidRPr="00746B2A">
              <w:rPr>
                <w:bCs/>
              </w:rPr>
              <w:t xml:space="preserve">   </w:t>
            </w:r>
          </w:p>
        </w:tc>
        <w:tc>
          <w:tcPr>
            <w:tcW w:w="4500" w:type="dxa"/>
          </w:tcPr>
          <w:p w:rsidR="003D29A6" w:rsidRPr="00746B2A" w:rsidRDefault="003D29A6" w:rsidP="00691B23">
            <w:r w:rsidRPr="00746B2A">
              <w:t>Verify that query results are displayed on the page.</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Select a hyperlink of one of the returned results.</w:t>
            </w:r>
          </w:p>
        </w:tc>
        <w:tc>
          <w:tcPr>
            <w:tcW w:w="4500" w:type="dxa"/>
          </w:tcPr>
          <w:p w:rsidR="003D29A6" w:rsidRPr="00746B2A" w:rsidRDefault="003D29A6" w:rsidP="00691B23">
            <w:r w:rsidRPr="00746B2A">
              <w:t>Verify that a new page opens with the details of the record selected</w:t>
            </w:r>
            <w:r w:rsidR="00167FA2" w:rsidRPr="00746B2A">
              <w:t xml:space="preserve"> displaying employee information section and supervisor information section</w:t>
            </w:r>
            <w:r w:rsidRPr="00746B2A">
              <w:t>.</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bl>
    <w:p w:rsidR="003D29A6" w:rsidRPr="00746B2A" w:rsidRDefault="003D29A6" w:rsidP="003D29A6"/>
    <w:p w:rsidR="003D29A6" w:rsidRPr="00746B2A" w:rsidRDefault="003D29A6" w:rsidP="003D29A6"/>
    <w:p w:rsidR="003D29A6" w:rsidRPr="00746B2A" w:rsidRDefault="003D29A6" w:rsidP="003D29A6"/>
    <w:p w:rsidR="003D29A6" w:rsidRPr="00746B2A" w:rsidRDefault="003D29A6" w:rsidP="00BB176E"/>
    <w:p w:rsidR="00691B23" w:rsidRPr="00746B2A" w:rsidRDefault="00691B23" w:rsidP="00BB176E"/>
    <w:p w:rsidR="00691B23" w:rsidRPr="00746B2A" w:rsidRDefault="00691B23" w:rsidP="00691B23"/>
    <w:p w:rsidR="00691B23" w:rsidRPr="00746B2A" w:rsidRDefault="00691B23" w:rsidP="00691B23"/>
    <w:p w:rsidR="00691B23" w:rsidRPr="00746B2A" w:rsidRDefault="00691B23"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91B23" w:rsidRPr="00746B2A" w:rsidRDefault="00691B23" w:rsidP="00691B2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1B23" w:rsidRPr="00746B2A" w:rsidTr="00655F4B">
        <w:trPr>
          <w:tblHeader/>
          <w:jc w:val="center"/>
        </w:trPr>
        <w:tc>
          <w:tcPr>
            <w:tcW w:w="2549" w:type="dxa"/>
            <w:shd w:val="solid" w:color="auto" w:fill="000000"/>
          </w:tcPr>
          <w:p w:rsidR="00691B23" w:rsidRPr="00746B2A" w:rsidRDefault="00691B23" w:rsidP="00691B23">
            <w:pPr>
              <w:rPr>
                <w:b/>
              </w:rPr>
            </w:pPr>
            <w:r w:rsidRPr="00746B2A">
              <w:rPr>
                <w:b/>
              </w:rPr>
              <w:t>Item</w:t>
            </w:r>
          </w:p>
        </w:tc>
        <w:tc>
          <w:tcPr>
            <w:tcW w:w="10951" w:type="dxa"/>
            <w:shd w:val="solid" w:color="auto" w:fill="000000"/>
          </w:tcPr>
          <w:p w:rsidR="00691B23" w:rsidRPr="00746B2A" w:rsidRDefault="00691B23" w:rsidP="00691B23">
            <w:pPr>
              <w:rPr>
                <w:b/>
              </w:rPr>
            </w:pPr>
            <w:r w:rsidRPr="00746B2A">
              <w:rPr>
                <w:b/>
              </w:rPr>
              <w:t>Description</w:t>
            </w:r>
          </w:p>
        </w:tc>
      </w:tr>
      <w:tr w:rsidR="00691B23" w:rsidRPr="00746B2A" w:rsidTr="00655F4B">
        <w:trPr>
          <w:jc w:val="center"/>
        </w:trPr>
        <w:tc>
          <w:tcPr>
            <w:tcW w:w="2549" w:type="dxa"/>
          </w:tcPr>
          <w:p w:rsidR="00691B23" w:rsidRPr="00746B2A" w:rsidRDefault="00691B23" w:rsidP="00691B23">
            <w:r w:rsidRPr="00746B2A">
              <w:t>Test Case ID</w:t>
            </w:r>
          </w:p>
        </w:tc>
        <w:tc>
          <w:tcPr>
            <w:tcW w:w="10951" w:type="dxa"/>
          </w:tcPr>
          <w:p w:rsidR="00691B23" w:rsidRPr="00746B2A" w:rsidRDefault="00691B23" w:rsidP="00691B23">
            <w:r w:rsidRPr="00746B2A">
              <w:t>ECUIDASH29</w:t>
            </w:r>
          </w:p>
        </w:tc>
      </w:tr>
      <w:tr w:rsidR="00691B23" w:rsidRPr="00746B2A" w:rsidTr="00655F4B">
        <w:trPr>
          <w:jc w:val="center"/>
        </w:trPr>
        <w:tc>
          <w:tcPr>
            <w:tcW w:w="2549" w:type="dxa"/>
          </w:tcPr>
          <w:p w:rsidR="00691B23" w:rsidRPr="00746B2A" w:rsidRDefault="00691B23" w:rsidP="00691B23">
            <w:r w:rsidRPr="00746B2A">
              <w:t>Source Description</w:t>
            </w:r>
          </w:p>
        </w:tc>
        <w:tc>
          <w:tcPr>
            <w:tcW w:w="10951" w:type="dxa"/>
          </w:tcPr>
          <w:p w:rsidR="00691B23" w:rsidRPr="00746B2A" w:rsidRDefault="00691B23" w:rsidP="00691B23">
            <w:r w:rsidRPr="00746B2A">
              <w:t>SCCB-P14251</w:t>
            </w:r>
          </w:p>
        </w:tc>
      </w:tr>
      <w:tr w:rsidR="00691B23" w:rsidRPr="00746B2A" w:rsidTr="00655F4B">
        <w:trPr>
          <w:jc w:val="center"/>
        </w:trPr>
        <w:tc>
          <w:tcPr>
            <w:tcW w:w="2549" w:type="dxa"/>
          </w:tcPr>
          <w:p w:rsidR="00691B23" w:rsidRPr="00746B2A" w:rsidRDefault="00691B23" w:rsidP="00691B23">
            <w:r w:rsidRPr="00746B2A">
              <w:t>Test Location</w:t>
            </w:r>
          </w:p>
        </w:tc>
        <w:tc>
          <w:tcPr>
            <w:tcW w:w="10951" w:type="dxa"/>
          </w:tcPr>
          <w:p w:rsidR="00691B23" w:rsidRPr="00746B2A" w:rsidRDefault="00691B23" w:rsidP="00691B23">
            <w:r w:rsidRPr="00746B2A">
              <w:t xml:space="preserve">https://vacmsmpmd01.vangent.local/coach3/default.aspx </w:t>
            </w:r>
          </w:p>
        </w:tc>
      </w:tr>
      <w:tr w:rsidR="00691B23" w:rsidRPr="00746B2A" w:rsidTr="00655F4B">
        <w:trPr>
          <w:jc w:val="center"/>
        </w:trPr>
        <w:tc>
          <w:tcPr>
            <w:tcW w:w="2549" w:type="dxa"/>
          </w:tcPr>
          <w:p w:rsidR="00691B23" w:rsidRPr="00746B2A" w:rsidRDefault="00691B23" w:rsidP="00691B23">
            <w:r w:rsidRPr="00746B2A">
              <w:t>Updated File(s)</w:t>
            </w:r>
          </w:p>
        </w:tc>
        <w:tc>
          <w:tcPr>
            <w:tcW w:w="10951" w:type="dxa"/>
          </w:tcPr>
          <w:p w:rsidR="00691B23" w:rsidRPr="00746B2A" w:rsidRDefault="00691B23" w:rsidP="00691B23">
            <w:r w:rsidRPr="00746B2A">
              <w:t>View4.aspx</w:t>
            </w:r>
          </w:p>
        </w:tc>
      </w:tr>
      <w:tr w:rsidR="00691B23" w:rsidRPr="00746B2A" w:rsidTr="00655F4B">
        <w:trPr>
          <w:jc w:val="center"/>
        </w:trPr>
        <w:tc>
          <w:tcPr>
            <w:tcW w:w="2549" w:type="dxa"/>
          </w:tcPr>
          <w:p w:rsidR="00691B23" w:rsidRPr="00746B2A" w:rsidRDefault="00691B23" w:rsidP="00691B23">
            <w:r w:rsidRPr="00746B2A">
              <w:t>Supporting Documentation</w:t>
            </w:r>
          </w:p>
        </w:tc>
        <w:tc>
          <w:tcPr>
            <w:tcW w:w="10951" w:type="dxa"/>
          </w:tcPr>
          <w:p w:rsidR="00691B23" w:rsidRPr="00746B2A" w:rsidRDefault="00691B23" w:rsidP="00691B23"/>
        </w:tc>
      </w:tr>
      <w:tr w:rsidR="00691B23" w:rsidRPr="00746B2A" w:rsidTr="00655F4B">
        <w:trPr>
          <w:jc w:val="center"/>
        </w:trPr>
        <w:tc>
          <w:tcPr>
            <w:tcW w:w="2549" w:type="dxa"/>
          </w:tcPr>
          <w:p w:rsidR="00691B23" w:rsidRPr="00746B2A" w:rsidRDefault="00691B23" w:rsidP="00691B23">
            <w:r w:rsidRPr="00746B2A">
              <w:t>Notes</w:t>
            </w:r>
          </w:p>
        </w:tc>
        <w:tc>
          <w:tcPr>
            <w:tcW w:w="10951" w:type="dxa"/>
          </w:tcPr>
          <w:p w:rsidR="00691B23" w:rsidRPr="00746B2A" w:rsidRDefault="00691B23" w:rsidP="00691B23"/>
        </w:tc>
      </w:tr>
    </w:tbl>
    <w:p w:rsidR="00691B23" w:rsidRPr="00746B2A" w:rsidRDefault="00691B23" w:rsidP="00691B23"/>
    <w:p w:rsidR="00691B23" w:rsidRPr="00746B2A" w:rsidRDefault="00691B23" w:rsidP="00691B2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1B23" w:rsidRPr="00746B2A" w:rsidTr="00655F4B">
        <w:trPr>
          <w:cantSplit/>
          <w:tblHeader/>
          <w:jc w:val="center"/>
        </w:trPr>
        <w:tc>
          <w:tcPr>
            <w:tcW w:w="900" w:type="dxa"/>
            <w:shd w:val="clear" w:color="auto" w:fill="A6A6A6"/>
          </w:tcPr>
          <w:p w:rsidR="00691B23" w:rsidRPr="00746B2A" w:rsidRDefault="00691B23" w:rsidP="00691B23">
            <w:pPr>
              <w:rPr>
                <w:b/>
                <w:i/>
              </w:rPr>
            </w:pPr>
            <w:r w:rsidRPr="00746B2A">
              <w:rPr>
                <w:b/>
              </w:rPr>
              <w:t>TEST#</w:t>
            </w:r>
          </w:p>
        </w:tc>
        <w:tc>
          <w:tcPr>
            <w:tcW w:w="3960" w:type="dxa"/>
            <w:shd w:val="clear" w:color="auto" w:fill="A6A6A6"/>
          </w:tcPr>
          <w:p w:rsidR="00691B23" w:rsidRPr="00746B2A" w:rsidRDefault="00691B23" w:rsidP="00691B23">
            <w:pPr>
              <w:rPr>
                <w:b/>
                <w:i/>
              </w:rPr>
            </w:pPr>
            <w:r w:rsidRPr="00746B2A">
              <w:rPr>
                <w:b/>
              </w:rPr>
              <w:t>ACTION</w:t>
            </w:r>
          </w:p>
        </w:tc>
        <w:tc>
          <w:tcPr>
            <w:tcW w:w="4500" w:type="dxa"/>
            <w:shd w:val="clear" w:color="auto" w:fill="A6A6A6"/>
          </w:tcPr>
          <w:p w:rsidR="00691B23" w:rsidRPr="00746B2A" w:rsidRDefault="00691B23" w:rsidP="00691B23">
            <w:pPr>
              <w:rPr>
                <w:b/>
                <w:i/>
              </w:rPr>
            </w:pPr>
            <w:r w:rsidRPr="00746B2A">
              <w:rPr>
                <w:b/>
              </w:rPr>
              <w:t xml:space="preserve">EXPECTED RESULTS </w:t>
            </w:r>
          </w:p>
        </w:tc>
        <w:tc>
          <w:tcPr>
            <w:tcW w:w="1260" w:type="dxa"/>
            <w:shd w:val="clear" w:color="auto" w:fill="A6A6A6"/>
          </w:tcPr>
          <w:p w:rsidR="00691B23" w:rsidRPr="00746B2A" w:rsidRDefault="00691B23" w:rsidP="00691B23">
            <w:pPr>
              <w:rPr>
                <w:b/>
                <w:i/>
              </w:rPr>
            </w:pPr>
            <w:r w:rsidRPr="00746B2A">
              <w:rPr>
                <w:b/>
              </w:rPr>
              <w:t>RESULTS</w:t>
            </w:r>
          </w:p>
          <w:p w:rsidR="00691B23" w:rsidRPr="00746B2A" w:rsidRDefault="00691B23" w:rsidP="00691B23">
            <w:pPr>
              <w:rPr>
                <w:b/>
                <w:i/>
              </w:rPr>
            </w:pPr>
            <w:r w:rsidRPr="00746B2A">
              <w:rPr>
                <w:b/>
              </w:rPr>
              <w:t>P/F/I</w:t>
            </w:r>
          </w:p>
        </w:tc>
        <w:tc>
          <w:tcPr>
            <w:tcW w:w="2880" w:type="dxa"/>
            <w:shd w:val="clear" w:color="auto" w:fill="A6A6A6"/>
          </w:tcPr>
          <w:p w:rsidR="00691B23" w:rsidRPr="00746B2A" w:rsidRDefault="00691B23" w:rsidP="00691B23">
            <w:pPr>
              <w:rPr>
                <w:b/>
                <w:i/>
              </w:rPr>
            </w:pPr>
            <w:r w:rsidRPr="00746B2A">
              <w:rPr>
                <w:b/>
              </w:rPr>
              <w:t>COMMENTS</w:t>
            </w:r>
          </w:p>
        </w:tc>
      </w:tr>
      <w:tr w:rsidR="00691B23" w:rsidRPr="00746B2A" w:rsidTr="00655F4B">
        <w:trPr>
          <w:cantSplit/>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Launch link to test page using a</w:t>
            </w:r>
            <w:r w:rsidR="00191400" w:rsidRPr="00746B2A">
              <w:rPr>
                <w:bCs/>
                <w:szCs w:val="20"/>
              </w:rPr>
              <w:t>n HR user</w:t>
            </w:r>
            <w:r w:rsidRPr="00746B2A">
              <w:rPr>
                <w:bCs/>
                <w:szCs w:val="20"/>
              </w:rPr>
              <w:t>:</w:t>
            </w:r>
          </w:p>
          <w:p w:rsidR="00691B23" w:rsidRPr="00746B2A" w:rsidRDefault="00691B23" w:rsidP="00691B23">
            <w:pPr>
              <w:pStyle w:val="CSETableText"/>
              <w:ind w:left="159"/>
              <w:rPr>
                <w:bCs/>
                <w:szCs w:val="20"/>
              </w:rPr>
            </w:pPr>
          </w:p>
          <w:p w:rsidR="00691B23" w:rsidRPr="00746B2A" w:rsidRDefault="00691B23" w:rsidP="00691B23">
            <w:pPr>
              <w:rPr>
                <w:bCs/>
              </w:rPr>
            </w:pPr>
            <w:r w:rsidRPr="00746B2A">
              <w:rPr>
                <w:bCs/>
              </w:rPr>
              <w:t xml:space="preserve">https://vacmsmpmd01.vangent.local/coach3/default.aspx </w:t>
            </w:r>
          </w:p>
        </w:tc>
        <w:tc>
          <w:tcPr>
            <w:tcW w:w="4500" w:type="dxa"/>
          </w:tcPr>
          <w:p w:rsidR="00691B23" w:rsidRPr="00746B2A" w:rsidRDefault="00691B23" w:rsidP="00691B23">
            <w:r w:rsidRPr="00746B2A">
              <w:t>Main page successfully loads with credentials passed reflecting data in database db</w:t>
            </w:r>
            <w:r w:rsidR="00191400" w:rsidRPr="00746B2A">
              <w:t>.</w:t>
            </w:r>
          </w:p>
        </w:tc>
        <w:tc>
          <w:tcPr>
            <w:tcW w:w="1260" w:type="dxa"/>
          </w:tcPr>
          <w:p w:rsidR="00691B23" w:rsidRPr="00746B2A" w:rsidRDefault="00691B23" w:rsidP="00691B23">
            <w:pPr>
              <w:jc w:val="center"/>
              <w:rPr>
                <w:i/>
              </w:rPr>
            </w:pPr>
            <w:r w:rsidRPr="00746B2A">
              <w:rPr>
                <w:i/>
              </w:rPr>
              <w:t>P</w:t>
            </w:r>
          </w:p>
          <w:p w:rsidR="00691B23" w:rsidRPr="00746B2A" w:rsidRDefault="00691B23" w:rsidP="00B703F3">
            <w:pPr>
              <w:jc w:val="center"/>
              <w:rPr>
                <w:i/>
              </w:rPr>
            </w:pPr>
            <w:r w:rsidRPr="00746B2A">
              <w:rPr>
                <w:i/>
              </w:rPr>
              <w:t>02/</w:t>
            </w:r>
            <w:r w:rsidR="00B703F3" w:rsidRPr="00746B2A">
              <w:rPr>
                <w:i/>
              </w:rPr>
              <w:t>13</w:t>
            </w:r>
            <w:r w:rsidRPr="00746B2A">
              <w:rPr>
                <w:i/>
              </w:rPr>
              <w:t>/2015</w:t>
            </w:r>
          </w:p>
        </w:tc>
        <w:tc>
          <w:tcPr>
            <w:tcW w:w="2880" w:type="dxa"/>
          </w:tcPr>
          <w:p w:rsidR="00691B23" w:rsidRPr="00746B2A" w:rsidRDefault="00691B23" w:rsidP="00691B23">
            <w:pPr>
              <w:rPr>
                <w:i/>
              </w:rPr>
            </w:pPr>
          </w:p>
        </w:tc>
      </w:tr>
      <w:tr w:rsidR="00691B23" w:rsidRPr="00746B2A" w:rsidTr="00655F4B">
        <w:trPr>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Select “Historical Dashboard” tab and select</w:t>
            </w:r>
            <w:r w:rsidR="00B703F3" w:rsidRPr="00746B2A">
              <w:rPr>
                <w:bCs/>
                <w:szCs w:val="20"/>
              </w:rPr>
              <w:t xml:space="preserve"> Source dropdown menu</w:t>
            </w:r>
            <w:r w:rsidRPr="00746B2A">
              <w:rPr>
                <w:bCs/>
                <w:szCs w:val="20"/>
              </w:rPr>
              <w:t>.</w:t>
            </w:r>
          </w:p>
          <w:p w:rsidR="00691B23" w:rsidRPr="00746B2A" w:rsidRDefault="00691B23" w:rsidP="00691B23">
            <w:pPr>
              <w:rPr>
                <w:bCs/>
              </w:rPr>
            </w:pPr>
            <w:r w:rsidRPr="00746B2A">
              <w:rPr>
                <w:bCs/>
              </w:rPr>
              <w:t xml:space="preserve">   </w:t>
            </w:r>
          </w:p>
        </w:tc>
        <w:tc>
          <w:tcPr>
            <w:tcW w:w="4500" w:type="dxa"/>
          </w:tcPr>
          <w:p w:rsidR="00691B23" w:rsidRPr="00746B2A" w:rsidRDefault="00691B23" w:rsidP="00B703F3">
            <w:r w:rsidRPr="00746B2A">
              <w:t xml:space="preserve">Verify that </w:t>
            </w:r>
            <w:r w:rsidR="00B703F3" w:rsidRPr="00746B2A">
              <w:t>source dropdown menu displays “Warning” option</w:t>
            </w:r>
            <w:r w:rsidRPr="00746B2A">
              <w:t>.</w:t>
            </w:r>
          </w:p>
        </w:tc>
        <w:tc>
          <w:tcPr>
            <w:tcW w:w="1260" w:type="dxa"/>
          </w:tcPr>
          <w:p w:rsidR="00B703F3" w:rsidRPr="00746B2A" w:rsidRDefault="00B703F3" w:rsidP="00B703F3">
            <w:pPr>
              <w:jc w:val="center"/>
              <w:rPr>
                <w:i/>
              </w:rPr>
            </w:pPr>
            <w:r w:rsidRPr="00746B2A">
              <w:rPr>
                <w:i/>
              </w:rPr>
              <w:t>P</w:t>
            </w:r>
          </w:p>
          <w:p w:rsidR="00691B23" w:rsidRPr="00746B2A" w:rsidRDefault="00B703F3" w:rsidP="00B703F3">
            <w:pPr>
              <w:jc w:val="center"/>
              <w:rPr>
                <w:i/>
              </w:rPr>
            </w:pPr>
            <w:r w:rsidRPr="00746B2A">
              <w:rPr>
                <w:i/>
              </w:rPr>
              <w:t>02/13/2015</w:t>
            </w:r>
          </w:p>
        </w:tc>
        <w:tc>
          <w:tcPr>
            <w:tcW w:w="2880" w:type="dxa"/>
          </w:tcPr>
          <w:p w:rsidR="00691B23" w:rsidRPr="00746B2A" w:rsidRDefault="00691B23"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Launch link to test page using a non-HR user with Historical Dashboard access:</w:t>
            </w:r>
          </w:p>
          <w:p w:rsidR="00191400" w:rsidRPr="00746B2A" w:rsidRDefault="00191400" w:rsidP="006F3A79">
            <w:pPr>
              <w:pStyle w:val="CSETableText"/>
              <w:ind w:left="159"/>
              <w:rPr>
                <w:bCs/>
                <w:szCs w:val="20"/>
              </w:rPr>
            </w:pPr>
          </w:p>
          <w:p w:rsidR="00191400" w:rsidRPr="00746B2A" w:rsidRDefault="00191400" w:rsidP="00691B23">
            <w:pPr>
              <w:pStyle w:val="CSETableText"/>
              <w:ind w:left="159"/>
              <w:rPr>
                <w:bCs/>
                <w:szCs w:val="20"/>
              </w:rPr>
            </w:pPr>
            <w:r w:rsidRPr="00746B2A">
              <w:rPr>
                <w:bCs/>
                <w:szCs w:val="20"/>
              </w:rPr>
              <w:t xml:space="preserve">https://vacmsmpmd01.vangent.local/coach3/default.aspx </w:t>
            </w:r>
          </w:p>
        </w:tc>
        <w:tc>
          <w:tcPr>
            <w:tcW w:w="4500" w:type="dxa"/>
          </w:tcPr>
          <w:p w:rsidR="00191400" w:rsidRPr="00746B2A" w:rsidRDefault="00191400" w:rsidP="00B703F3">
            <w:r w:rsidRPr="00746B2A">
              <w:t>Main page successfully loads with credentials passed reflecting data in database db.</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Select “Historical Dashboard” tab and select Source dropdown menu.</w:t>
            </w:r>
          </w:p>
        </w:tc>
        <w:tc>
          <w:tcPr>
            <w:tcW w:w="4500" w:type="dxa"/>
          </w:tcPr>
          <w:p w:rsidR="00191400" w:rsidRPr="00746B2A" w:rsidRDefault="00191400" w:rsidP="00B703F3">
            <w:r w:rsidRPr="00746B2A">
              <w:t>Verify that source dropdown menu does not display “Warning” option.</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bl>
    <w:p w:rsidR="00691B23" w:rsidRPr="00746B2A" w:rsidRDefault="00691B23" w:rsidP="00691B23"/>
    <w:p w:rsidR="00691B23" w:rsidRPr="00746B2A" w:rsidRDefault="00691B23" w:rsidP="00691B23"/>
    <w:p w:rsidR="00691B23" w:rsidRPr="00746B2A" w:rsidRDefault="00691B23" w:rsidP="00691B23"/>
    <w:p w:rsidR="006F3A79" w:rsidRDefault="006F3A79" w:rsidP="006F3A79"/>
    <w:p w:rsidR="0025218C" w:rsidRDefault="0025218C" w:rsidP="006F3A79"/>
    <w:p w:rsidR="0025218C" w:rsidRDefault="0025218C" w:rsidP="006F3A79"/>
    <w:p w:rsidR="0025218C" w:rsidRDefault="0025218C" w:rsidP="006F3A79"/>
    <w:p w:rsidR="0025218C" w:rsidRPr="00746B2A" w:rsidRDefault="0025218C" w:rsidP="006F3A79"/>
    <w:p w:rsidR="006F3A79" w:rsidRPr="00746B2A" w:rsidRDefault="006F3A79" w:rsidP="006F3A7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F3A79" w:rsidRPr="00746B2A" w:rsidTr="00655F4B">
        <w:trPr>
          <w:tblHeader/>
          <w:jc w:val="center"/>
        </w:trPr>
        <w:tc>
          <w:tcPr>
            <w:tcW w:w="2549" w:type="dxa"/>
            <w:shd w:val="solid" w:color="auto" w:fill="000000"/>
          </w:tcPr>
          <w:p w:rsidR="006F3A79" w:rsidRPr="00746B2A" w:rsidRDefault="006F3A79" w:rsidP="006F3A79">
            <w:pPr>
              <w:rPr>
                <w:b/>
              </w:rPr>
            </w:pPr>
            <w:r w:rsidRPr="00746B2A">
              <w:rPr>
                <w:b/>
              </w:rPr>
              <w:lastRenderedPageBreak/>
              <w:t>Item</w:t>
            </w:r>
          </w:p>
        </w:tc>
        <w:tc>
          <w:tcPr>
            <w:tcW w:w="10951" w:type="dxa"/>
            <w:shd w:val="solid" w:color="auto" w:fill="000000"/>
          </w:tcPr>
          <w:p w:rsidR="006F3A79" w:rsidRPr="00746B2A" w:rsidRDefault="006F3A79" w:rsidP="006F3A79">
            <w:pPr>
              <w:rPr>
                <w:b/>
              </w:rPr>
            </w:pPr>
            <w:r w:rsidRPr="00746B2A">
              <w:rPr>
                <w:b/>
              </w:rPr>
              <w:t>Description</w:t>
            </w:r>
          </w:p>
        </w:tc>
      </w:tr>
      <w:tr w:rsidR="006F3A79" w:rsidRPr="00746B2A" w:rsidTr="00655F4B">
        <w:trPr>
          <w:jc w:val="center"/>
        </w:trPr>
        <w:tc>
          <w:tcPr>
            <w:tcW w:w="2549" w:type="dxa"/>
          </w:tcPr>
          <w:p w:rsidR="006F3A79" w:rsidRPr="00746B2A" w:rsidRDefault="006F3A79" w:rsidP="006F3A79">
            <w:r w:rsidRPr="00746B2A">
              <w:t>Test Case ID</w:t>
            </w:r>
          </w:p>
        </w:tc>
        <w:tc>
          <w:tcPr>
            <w:tcW w:w="10951" w:type="dxa"/>
          </w:tcPr>
          <w:p w:rsidR="006F3A79" w:rsidRPr="00746B2A" w:rsidRDefault="006F3A79" w:rsidP="006F3A79">
            <w:r w:rsidRPr="00746B2A">
              <w:t>ECUIDASH30</w:t>
            </w:r>
          </w:p>
        </w:tc>
      </w:tr>
      <w:tr w:rsidR="006F3A79" w:rsidRPr="00746B2A" w:rsidTr="00655F4B">
        <w:trPr>
          <w:jc w:val="center"/>
        </w:trPr>
        <w:tc>
          <w:tcPr>
            <w:tcW w:w="2549" w:type="dxa"/>
          </w:tcPr>
          <w:p w:rsidR="006F3A79" w:rsidRPr="00746B2A" w:rsidRDefault="006F3A79" w:rsidP="006F3A79">
            <w:r w:rsidRPr="00746B2A">
              <w:t>Source Description</w:t>
            </w:r>
          </w:p>
        </w:tc>
        <w:tc>
          <w:tcPr>
            <w:tcW w:w="10951" w:type="dxa"/>
          </w:tcPr>
          <w:p w:rsidR="006F3A79" w:rsidRPr="00746B2A" w:rsidRDefault="006F3A79" w:rsidP="006F3A79">
            <w:r w:rsidRPr="00746B2A">
              <w:t>SCCB-P14322</w:t>
            </w:r>
          </w:p>
        </w:tc>
      </w:tr>
      <w:tr w:rsidR="006F3A79" w:rsidRPr="00746B2A" w:rsidTr="00655F4B">
        <w:trPr>
          <w:jc w:val="center"/>
        </w:trPr>
        <w:tc>
          <w:tcPr>
            <w:tcW w:w="2549" w:type="dxa"/>
          </w:tcPr>
          <w:p w:rsidR="006F3A79" w:rsidRPr="00746B2A" w:rsidRDefault="006F3A79" w:rsidP="006F3A79">
            <w:r w:rsidRPr="00746B2A">
              <w:t>Test Location</w:t>
            </w:r>
          </w:p>
        </w:tc>
        <w:tc>
          <w:tcPr>
            <w:tcW w:w="10951" w:type="dxa"/>
          </w:tcPr>
          <w:p w:rsidR="006F3A79" w:rsidRPr="00746B2A" w:rsidRDefault="006F3A79" w:rsidP="006F3A79">
            <w:r w:rsidRPr="00746B2A">
              <w:t xml:space="preserve">https://vacmsmpmd01.vangent.local/coach3/default.aspx </w:t>
            </w:r>
          </w:p>
        </w:tc>
      </w:tr>
      <w:tr w:rsidR="006F3A79" w:rsidRPr="00746B2A" w:rsidTr="00655F4B">
        <w:trPr>
          <w:jc w:val="center"/>
        </w:trPr>
        <w:tc>
          <w:tcPr>
            <w:tcW w:w="2549" w:type="dxa"/>
          </w:tcPr>
          <w:p w:rsidR="006F3A79" w:rsidRPr="00746B2A" w:rsidRDefault="006F3A79" w:rsidP="006F3A79">
            <w:r w:rsidRPr="00746B2A">
              <w:t>Updated File(s)</w:t>
            </w:r>
          </w:p>
        </w:tc>
        <w:tc>
          <w:tcPr>
            <w:tcW w:w="10951" w:type="dxa"/>
          </w:tcPr>
          <w:p w:rsidR="006F3A79" w:rsidRPr="00746B2A" w:rsidRDefault="006F3A79" w:rsidP="006F3A79">
            <w:r w:rsidRPr="00746B2A">
              <w:t>review.aspx</w:t>
            </w:r>
          </w:p>
        </w:tc>
      </w:tr>
      <w:tr w:rsidR="006F3A79" w:rsidRPr="00746B2A" w:rsidTr="00655F4B">
        <w:trPr>
          <w:jc w:val="center"/>
        </w:trPr>
        <w:tc>
          <w:tcPr>
            <w:tcW w:w="2549" w:type="dxa"/>
          </w:tcPr>
          <w:p w:rsidR="006F3A79" w:rsidRPr="00746B2A" w:rsidRDefault="006F3A79" w:rsidP="006F3A79">
            <w:r w:rsidRPr="00746B2A">
              <w:t>Supporting Documentation</w:t>
            </w:r>
          </w:p>
        </w:tc>
        <w:tc>
          <w:tcPr>
            <w:tcW w:w="10951" w:type="dxa"/>
          </w:tcPr>
          <w:p w:rsidR="006F3A79" w:rsidRPr="00746B2A" w:rsidRDefault="006F3A79" w:rsidP="006F3A79"/>
        </w:tc>
      </w:tr>
      <w:tr w:rsidR="006F3A79" w:rsidRPr="00746B2A" w:rsidTr="00655F4B">
        <w:trPr>
          <w:jc w:val="center"/>
        </w:trPr>
        <w:tc>
          <w:tcPr>
            <w:tcW w:w="2549" w:type="dxa"/>
          </w:tcPr>
          <w:p w:rsidR="006F3A79" w:rsidRPr="00746B2A" w:rsidRDefault="006F3A79" w:rsidP="006F3A79">
            <w:r w:rsidRPr="00746B2A">
              <w:t>Notes</w:t>
            </w:r>
          </w:p>
        </w:tc>
        <w:tc>
          <w:tcPr>
            <w:tcW w:w="10951" w:type="dxa"/>
          </w:tcPr>
          <w:p w:rsidR="006F3A79" w:rsidRPr="00746B2A" w:rsidRDefault="006F3A79" w:rsidP="006F3A79"/>
        </w:tc>
      </w:tr>
    </w:tbl>
    <w:p w:rsidR="006F3A79" w:rsidRPr="00746B2A" w:rsidRDefault="006F3A79" w:rsidP="006F3A79"/>
    <w:p w:rsidR="006F3A79" w:rsidRPr="00746B2A" w:rsidRDefault="006F3A79" w:rsidP="006F3A79"/>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F3A79" w:rsidRPr="00746B2A" w:rsidTr="00655F4B">
        <w:trPr>
          <w:cantSplit/>
          <w:tblHeader/>
          <w:jc w:val="center"/>
        </w:trPr>
        <w:tc>
          <w:tcPr>
            <w:tcW w:w="900" w:type="dxa"/>
            <w:shd w:val="clear" w:color="auto" w:fill="A6A6A6"/>
          </w:tcPr>
          <w:p w:rsidR="006F3A79" w:rsidRPr="00746B2A" w:rsidRDefault="006F3A79" w:rsidP="006F3A79">
            <w:pPr>
              <w:rPr>
                <w:b/>
                <w:i/>
              </w:rPr>
            </w:pPr>
            <w:r w:rsidRPr="00746B2A">
              <w:rPr>
                <w:b/>
              </w:rPr>
              <w:t>TEST#</w:t>
            </w:r>
          </w:p>
        </w:tc>
        <w:tc>
          <w:tcPr>
            <w:tcW w:w="3960" w:type="dxa"/>
            <w:shd w:val="clear" w:color="auto" w:fill="A6A6A6"/>
          </w:tcPr>
          <w:p w:rsidR="006F3A79" w:rsidRPr="00746B2A" w:rsidRDefault="006F3A79" w:rsidP="006F3A79">
            <w:pPr>
              <w:rPr>
                <w:b/>
                <w:i/>
              </w:rPr>
            </w:pPr>
            <w:r w:rsidRPr="00746B2A">
              <w:rPr>
                <w:b/>
              </w:rPr>
              <w:t>ACTION</w:t>
            </w:r>
          </w:p>
        </w:tc>
        <w:tc>
          <w:tcPr>
            <w:tcW w:w="4500" w:type="dxa"/>
            <w:shd w:val="clear" w:color="auto" w:fill="A6A6A6"/>
          </w:tcPr>
          <w:p w:rsidR="006F3A79" w:rsidRPr="00746B2A" w:rsidRDefault="006F3A79" w:rsidP="006F3A79">
            <w:pPr>
              <w:rPr>
                <w:b/>
                <w:i/>
              </w:rPr>
            </w:pPr>
            <w:r w:rsidRPr="00746B2A">
              <w:rPr>
                <w:b/>
              </w:rPr>
              <w:t xml:space="preserve">EXPECTED RESULTS </w:t>
            </w:r>
          </w:p>
        </w:tc>
        <w:tc>
          <w:tcPr>
            <w:tcW w:w="1260" w:type="dxa"/>
            <w:shd w:val="clear" w:color="auto" w:fill="A6A6A6"/>
          </w:tcPr>
          <w:p w:rsidR="006F3A79" w:rsidRPr="00746B2A" w:rsidRDefault="006F3A79" w:rsidP="006F3A79">
            <w:pPr>
              <w:rPr>
                <w:b/>
                <w:i/>
              </w:rPr>
            </w:pPr>
            <w:r w:rsidRPr="00746B2A">
              <w:rPr>
                <w:b/>
              </w:rPr>
              <w:t>RESULTS</w:t>
            </w:r>
          </w:p>
          <w:p w:rsidR="006F3A79" w:rsidRPr="00746B2A" w:rsidRDefault="006F3A79" w:rsidP="006F3A79">
            <w:pPr>
              <w:rPr>
                <w:b/>
                <w:i/>
              </w:rPr>
            </w:pPr>
            <w:r w:rsidRPr="00746B2A">
              <w:rPr>
                <w:b/>
              </w:rPr>
              <w:t>P/F/I</w:t>
            </w:r>
          </w:p>
        </w:tc>
        <w:tc>
          <w:tcPr>
            <w:tcW w:w="2880" w:type="dxa"/>
            <w:shd w:val="clear" w:color="auto" w:fill="A6A6A6"/>
          </w:tcPr>
          <w:p w:rsidR="006F3A79" w:rsidRPr="00746B2A" w:rsidRDefault="006F3A79" w:rsidP="006F3A79">
            <w:pPr>
              <w:rPr>
                <w:b/>
                <w:i/>
              </w:rPr>
            </w:pPr>
            <w:r w:rsidRPr="00746B2A">
              <w:rPr>
                <w:b/>
              </w:rPr>
              <w:t>COMMENTS</w:t>
            </w:r>
          </w:p>
        </w:tc>
      </w:tr>
      <w:tr w:rsidR="006F3A79" w:rsidRPr="00746B2A" w:rsidTr="00655F4B">
        <w:trPr>
          <w:cantSplit/>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supervisor user account:</w:t>
            </w:r>
          </w:p>
          <w:p w:rsidR="006F3A79" w:rsidRPr="00746B2A" w:rsidRDefault="006F3A79" w:rsidP="006F3A79">
            <w:pPr>
              <w:pStyle w:val="CSETableText"/>
              <w:ind w:left="159"/>
              <w:rPr>
                <w:bCs/>
                <w:szCs w:val="20"/>
              </w:rPr>
            </w:pPr>
          </w:p>
          <w:p w:rsidR="006F3A79" w:rsidRPr="00746B2A" w:rsidRDefault="006F3A79" w:rsidP="006F3A79">
            <w:pPr>
              <w:rPr>
                <w:bCs/>
              </w:rPr>
            </w:pPr>
            <w:r w:rsidRPr="00746B2A">
              <w:rPr>
                <w:bCs/>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Select “My Dashboard” tab and select an IQS record that is pending supervisor review or pending acknowledgment.</w:t>
            </w:r>
          </w:p>
          <w:p w:rsidR="006F3A79" w:rsidRPr="00746B2A" w:rsidRDefault="006F3A79" w:rsidP="006F3A79">
            <w:pPr>
              <w:rPr>
                <w:bCs/>
              </w:rPr>
            </w:pPr>
            <w:r w:rsidRPr="00746B2A">
              <w:rPr>
                <w:bCs/>
              </w:rPr>
              <w:t xml:space="preserve">   </w:t>
            </w:r>
          </w:p>
        </w:tc>
        <w:tc>
          <w:tcPr>
            <w:tcW w:w="4500" w:type="dxa"/>
          </w:tcPr>
          <w:p w:rsidR="006F3A79" w:rsidRPr="00746B2A" w:rsidRDefault="006F3A79" w:rsidP="006F3A79">
            <w:r w:rsidRPr="00746B2A">
              <w:t>Verify that the spelling of “acknowledgment”.</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CSR user account:</w:t>
            </w:r>
          </w:p>
          <w:p w:rsidR="006F3A79" w:rsidRPr="00746B2A" w:rsidRDefault="006F3A79" w:rsidP="006F3A79">
            <w:pPr>
              <w:pStyle w:val="CSETableText"/>
              <w:ind w:left="159"/>
              <w:rPr>
                <w:bCs/>
                <w:szCs w:val="20"/>
              </w:rPr>
            </w:pPr>
          </w:p>
          <w:p w:rsidR="006F3A79" w:rsidRPr="00746B2A" w:rsidRDefault="006F3A79" w:rsidP="006F3A79">
            <w:pPr>
              <w:pStyle w:val="CSETableText"/>
              <w:ind w:left="159"/>
              <w:rPr>
                <w:bCs/>
                <w:szCs w:val="20"/>
              </w:rPr>
            </w:pPr>
            <w:r w:rsidRPr="00746B2A">
              <w:rPr>
                <w:bCs/>
                <w:szCs w:val="20"/>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2A7289" w:rsidRPr="00746B2A" w:rsidTr="00655F4B">
        <w:trPr>
          <w:jc w:val="center"/>
        </w:trPr>
        <w:tc>
          <w:tcPr>
            <w:tcW w:w="900" w:type="dxa"/>
          </w:tcPr>
          <w:p w:rsidR="002A7289" w:rsidRPr="00746B2A" w:rsidRDefault="002A7289" w:rsidP="00AF1BEF">
            <w:pPr>
              <w:numPr>
                <w:ilvl w:val="0"/>
                <w:numId w:val="32"/>
              </w:numPr>
              <w:rPr>
                <w:i/>
              </w:rPr>
            </w:pPr>
          </w:p>
        </w:tc>
        <w:tc>
          <w:tcPr>
            <w:tcW w:w="3960" w:type="dxa"/>
          </w:tcPr>
          <w:p w:rsidR="002A7289" w:rsidRPr="00746B2A" w:rsidRDefault="002A7289" w:rsidP="002A7289">
            <w:pPr>
              <w:pStyle w:val="CSETableText"/>
              <w:ind w:left="159"/>
              <w:rPr>
                <w:bCs/>
                <w:szCs w:val="20"/>
              </w:rPr>
            </w:pPr>
            <w:r w:rsidRPr="00746B2A">
              <w:rPr>
                <w:bCs/>
                <w:szCs w:val="20"/>
              </w:rPr>
              <w:t>Select “My Dashboard” tab and select an IQS record that is pending employee status or a pending acknowledgment record.</w:t>
            </w:r>
          </w:p>
        </w:tc>
        <w:tc>
          <w:tcPr>
            <w:tcW w:w="4500" w:type="dxa"/>
          </w:tcPr>
          <w:p w:rsidR="002A7289" w:rsidRPr="00746B2A" w:rsidRDefault="002A7289" w:rsidP="006F3A79">
            <w:r w:rsidRPr="00746B2A">
              <w:t>Verify that the spelling of “acknowledgment”.</w:t>
            </w:r>
          </w:p>
        </w:tc>
        <w:tc>
          <w:tcPr>
            <w:tcW w:w="1260" w:type="dxa"/>
          </w:tcPr>
          <w:p w:rsidR="002A7289" w:rsidRPr="00746B2A" w:rsidRDefault="002A7289" w:rsidP="006F3A79">
            <w:pPr>
              <w:jc w:val="center"/>
              <w:rPr>
                <w:i/>
              </w:rPr>
            </w:pPr>
            <w:r w:rsidRPr="00746B2A">
              <w:rPr>
                <w:i/>
              </w:rPr>
              <w:t>P</w:t>
            </w:r>
          </w:p>
          <w:p w:rsidR="002A7289" w:rsidRPr="00746B2A" w:rsidRDefault="002A7289" w:rsidP="006F3A79">
            <w:pPr>
              <w:jc w:val="center"/>
              <w:rPr>
                <w:i/>
              </w:rPr>
            </w:pPr>
            <w:r w:rsidRPr="00746B2A">
              <w:rPr>
                <w:i/>
              </w:rPr>
              <w:t>02/16/2015</w:t>
            </w:r>
          </w:p>
        </w:tc>
        <w:tc>
          <w:tcPr>
            <w:tcW w:w="2880" w:type="dxa"/>
          </w:tcPr>
          <w:p w:rsidR="002A7289" w:rsidRPr="00746B2A" w:rsidRDefault="002A7289" w:rsidP="006F3A79">
            <w:pPr>
              <w:rPr>
                <w:i/>
              </w:rPr>
            </w:pPr>
          </w:p>
        </w:tc>
      </w:tr>
    </w:tbl>
    <w:p w:rsidR="006F3A79" w:rsidRPr="00746B2A" w:rsidRDefault="006F3A79" w:rsidP="006F3A79"/>
    <w:p w:rsidR="006F3A79" w:rsidRPr="00746B2A" w:rsidRDefault="006F3A79" w:rsidP="006F3A79"/>
    <w:p w:rsidR="006F3A79" w:rsidRPr="00746B2A" w:rsidRDefault="006F3A79" w:rsidP="006F3A79"/>
    <w:p w:rsidR="00691B23" w:rsidRPr="00746B2A" w:rsidRDefault="00691B23" w:rsidP="00BB176E"/>
    <w:p w:rsidR="00AF1BEF" w:rsidRPr="00746B2A" w:rsidRDefault="00AF1BEF" w:rsidP="00BB176E"/>
    <w:p w:rsidR="00AF1BEF" w:rsidRPr="00746B2A" w:rsidRDefault="00AF1BEF" w:rsidP="00BB176E"/>
    <w:p w:rsidR="00AF1BEF" w:rsidRPr="00746B2A" w:rsidRDefault="00AF1BEF"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F1BEF" w:rsidRPr="00746B2A" w:rsidTr="00655F4B">
        <w:trPr>
          <w:tblHeader/>
          <w:jc w:val="center"/>
        </w:trPr>
        <w:tc>
          <w:tcPr>
            <w:tcW w:w="2549" w:type="dxa"/>
            <w:shd w:val="solid" w:color="auto" w:fill="000000"/>
          </w:tcPr>
          <w:p w:rsidR="00AF1BEF" w:rsidRPr="00746B2A" w:rsidRDefault="00AF1BEF" w:rsidP="00C03A64">
            <w:pPr>
              <w:rPr>
                <w:b/>
              </w:rPr>
            </w:pPr>
            <w:r w:rsidRPr="00746B2A">
              <w:rPr>
                <w:b/>
              </w:rPr>
              <w:lastRenderedPageBreak/>
              <w:t>Item</w:t>
            </w:r>
          </w:p>
        </w:tc>
        <w:tc>
          <w:tcPr>
            <w:tcW w:w="10951" w:type="dxa"/>
            <w:shd w:val="solid" w:color="auto" w:fill="000000"/>
          </w:tcPr>
          <w:p w:rsidR="00AF1BEF" w:rsidRPr="00746B2A" w:rsidRDefault="00AF1BEF" w:rsidP="00C03A64">
            <w:pPr>
              <w:rPr>
                <w:b/>
              </w:rPr>
            </w:pPr>
            <w:r w:rsidRPr="00746B2A">
              <w:rPr>
                <w:b/>
              </w:rPr>
              <w:t>Description</w:t>
            </w:r>
          </w:p>
        </w:tc>
      </w:tr>
      <w:tr w:rsidR="00AF1BEF" w:rsidRPr="00746B2A" w:rsidTr="00655F4B">
        <w:trPr>
          <w:jc w:val="center"/>
        </w:trPr>
        <w:tc>
          <w:tcPr>
            <w:tcW w:w="2549" w:type="dxa"/>
          </w:tcPr>
          <w:p w:rsidR="00AF1BEF" w:rsidRPr="00746B2A" w:rsidRDefault="00AF1BEF" w:rsidP="00C03A64">
            <w:r w:rsidRPr="00746B2A">
              <w:t>Test Case ID</w:t>
            </w:r>
          </w:p>
        </w:tc>
        <w:tc>
          <w:tcPr>
            <w:tcW w:w="10951" w:type="dxa"/>
          </w:tcPr>
          <w:p w:rsidR="00AF1BEF" w:rsidRPr="00746B2A" w:rsidRDefault="00AF1BEF" w:rsidP="00AF1BEF">
            <w:r w:rsidRPr="00746B2A">
              <w:t>ECUIDASH31</w:t>
            </w:r>
          </w:p>
        </w:tc>
      </w:tr>
      <w:tr w:rsidR="00AF1BEF" w:rsidRPr="00746B2A" w:rsidTr="00655F4B">
        <w:trPr>
          <w:jc w:val="center"/>
        </w:trPr>
        <w:tc>
          <w:tcPr>
            <w:tcW w:w="2549" w:type="dxa"/>
          </w:tcPr>
          <w:p w:rsidR="00AF1BEF" w:rsidRPr="00746B2A" w:rsidRDefault="00AF1BEF" w:rsidP="00C03A64">
            <w:r w:rsidRPr="00746B2A">
              <w:t>Source Description</w:t>
            </w:r>
          </w:p>
        </w:tc>
        <w:tc>
          <w:tcPr>
            <w:tcW w:w="10951" w:type="dxa"/>
          </w:tcPr>
          <w:p w:rsidR="00AF1BEF" w:rsidRPr="00746B2A" w:rsidRDefault="00AF1BEF" w:rsidP="00AF1BEF">
            <w:r w:rsidRPr="00746B2A">
              <w:t>SCCB-P14304</w:t>
            </w:r>
          </w:p>
        </w:tc>
      </w:tr>
      <w:tr w:rsidR="00AF1BEF" w:rsidRPr="00746B2A" w:rsidTr="00655F4B">
        <w:trPr>
          <w:jc w:val="center"/>
        </w:trPr>
        <w:tc>
          <w:tcPr>
            <w:tcW w:w="2549" w:type="dxa"/>
          </w:tcPr>
          <w:p w:rsidR="00AF1BEF" w:rsidRPr="00746B2A" w:rsidRDefault="00AF1BEF" w:rsidP="00C03A64">
            <w:r w:rsidRPr="00746B2A">
              <w:t>Test Location</w:t>
            </w:r>
          </w:p>
        </w:tc>
        <w:tc>
          <w:tcPr>
            <w:tcW w:w="10951" w:type="dxa"/>
          </w:tcPr>
          <w:p w:rsidR="00AF1BEF" w:rsidRPr="00746B2A" w:rsidRDefault="00AF1BEF" w:rsidP="00C03A64">
            <w:r w:rsidRPr="00746B2A">
              <w:t xml:space="preserve">https://vacmsmpmd01.vangent.local/coach3/default.aspx </w:t>
            </w:r>
          </w:p>
        </w:tc>
      </w:tr>
      <w:tr w:rsidR="00AF1BEF" w:rsidRPr="00746B2A" w:rsidTr="00655F4B">
        <w:trPr>
          <w:jc w:val="center"/>
        </w:trPr>
        <w:tc>
          <w:tcPr>
            <w:tcW w:w="2549" w:type="dxa"/>
          </w:tcPr>
          <w:p w:rsidR="00AF1BEF" w:rsidRPr="00746B2A" w:rsidRDefault="00AF1BEF" w:rsidP="00C03A64">
            <w:r w:rsidRPr="00746B2A">
              <w:t>Updated File(s)</w:t>
            </w:r>
          </w:p>
        </w:tc>
        <w:tc>
          <w:tcPr>
            <w:tcW w:w="10951" w:type="dxa"/>
          </w:tcPr>
          <w:p w:rsidR="00AF1BEF" w:rsidRPr="00746B2A" w:rsidRDefault="00AF1BEF" w:rsidP="00C03A64">
            <w:r w:rsidRPr="00746B2A">
              <w:t>View2.aspx, eCoachingFixed.dll</w:t>
            </w:r>
          </w:p>
        </w:tc>
      </w:tr>
      <w:tr w:rsidR="00AF1BEF" w:rsidRPr="00746B2A" w:rsidTr="00655F4B">
        <w:trPr>
          <w:jc w:val="center"/>
        </w:trPr>
        <w:tc>
          <w:tcPr>
            <w:tcW w:w="2549" w:type="dxa"/>
          </w:tcPr>
          <w:p w:rsidR="00AF1BEF" w:rsidRPr="00746B2A" w:rsidRDefault="00AF1BEF" w:rsidP="00C03A64">
            <w:r w:rsidRPr="00746B2A">
              <w:t>Supporting Documentation</w:t>
            </w:r>
          </w:p>
        </w:tc>
        <w:tc>
          <w:tcPr>
            <w:tcW w:w="10951" w:type="dxa"/>
          </w:tcPr>
          <w:p w:rsidR="00AF1BEF" w:rsidRPr="00746B2A" w:rsidRDefault="00AF1BEF" w:rsidP="00C03A64"/>
        </w:tc>
      </w:tr>
      <w:tr w:rsidR="00AF1BEF" w:rsidRPr="00746B2A" w:rsidTr="00655F4B">
        <w:trPr>
          <w:jc w:val="center"/>
        </w:trPr>
        <w:tc>
          <w:tcPr>
            <w:tcW w:w="2549" w:type="dxa"/>
          </w:tcPr>
          <w:p w:rsidR="00AF1BEF" w:rsidRPr="00746B2A" w:rsidRDefault="00AF1BEF" w:rsidP="00C03A64">
            <w:r w:rsidRPr="00746B2A">
              <w:t>Notes</w:t>
            </w:r>
          </w:p>
        </w:tc>
        <w:tc>
          <w:tcPr>
            <w:tcW w:w="10951" w:type="dxa"/>
          </w:tcPr>
          <w:p w:rsidR="00AF1BEF" w:rsidRPr="00746B2A" w:rsidRDefault="00AF1BEF" w:rsidP="00C03A64">
            <w:r w:rsidRPr="00746B2A">
              <w:t>Verify for both supervisor and manager user account</w:t>
            </w:r>
          </w:p>
        </w:tc>
      </w:tr>
    </w:tbl>
    <w:p w:rsidR="00AF1BEF" w:rsidRPr="00746B2A" w:rsidRDefault="00AF1BEF" w:rsidP="00AF1BEF"/>
    <w:p w:rsidR="00AF1BEF" w:rsidRPr="00746B2A" w:rsidRDefault="00AF1BEF" w:rsidP="00AF1BE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F1BEF" w:rsidRPr="00746B2A" w:rsidTr="00655F4B">
        <w:trPr>
          <w:cantSplit/>
          <w:tblHeader/>
          <w:jc w:val="center"/>
        </w:trPr>
        <w:tc>
          <w:tcPr>
            <w:tcW w:w="900" w:type="dxa"/>
            <w:shd w:val="clear" w:color="auto" w:fill="A6A6A6"/>
          </w:tcPr>
          <w:p w:rsidR="00AF1BEF" w:rsidRPr="00746B2A" w:rsidRDefault="00AF1BEF" w:rsidP="00C03A64">
            <w:pPr>
              <w:rPr>
                <w:b/>
                <w:i/>
              </w:rPr>
            </w:pPr>
            <w:r w:rsidRPr="00746B2A">
              <w:rPr>
                <w:b/>
              </w:rPr>
              <w:t>TEST#</w:t>
            </w:r>
          </w:p>
        </w:tc>
        <w:tc>
          <w:tcPr>
            <w:tcW w:w="3960" w:type="dxa"/>
            <w:shd w:val="clear" w:color="auto" w:fill="A6A6A6"/>
          </w:tcPr>
          <w:p w:rsidR="00AF1BEF" w:rsidRPr="00746B2A" w:rsidRDefault="00AF1BEF" w:rsidP="00C03A64">
            <w:pPr>
              <w:rPr>
                <w:b/>
                <w:i/>
              </w:rPr>
            </w:pPr>
            <w:r w:rsidRPr="00746B2A">
              <w:rPr>
                <w:b/>
              </w:rPr>
              <w:t>ACTION</w:t>
            </w:r>
          </w:p>
        </w:tc>
        <w:tc>
          <w:tcPr>
            <w:tcW w:w="4500" w:type="dxa"/>
            <w:shd w:val="clear" w:color="auto" w:fill="A6A6A6"/>
          </w:tcPr>
          <w:p w:rsidR="00AF1BEF" w:rsidRPr="00746B2A" w:rsidRDefault="00AF1BEF" w:rsidP="00C03A64">
            <w:pPr>
              <w:rPr>
                <w:b/>
                <w:i/>
              </w:rPr>
            </w:pPr>
            <w:r w:rsidRPr="00746B2A">
              <w:rPr>
                <w:b/>
              </w:rPr>
              <w:t xml:space="preserve">EXPECTED RESULTS </w:t>
            </w:r>
          </w:p>
        </w:tc>
        <w:tc>
          <w:tcPr>
            <w:tcW w:w="1260" w:type="dxa"/>
            <w:shd w:val="clear" w:color="auto" w:fill="A6A6A6"/>
          </w:tcPr>
          <w:p w:rsidR="00AF1BEF" w:rsidRPr="00746B2A" w:rsidRDefault="00AF1BEF" w:rsidP="00C03A64">
            <w:pPr>
              <w:rPr>
                <w:b/>
                <w:i/>
              </w:rPr>
            </w:pPr>
            <w:r w:rsidRPr="00746B2A">
              <w:rPr>
                <w:b/>
              </w:rPr>
              <w:t>RESULTS</w:t>
            </w:r>
          </w:p>
          <w:p w:rsidR="00AF1BEF" w:rsidRPr="00746B2A" w:rsidRDefault="00AF1BEF" w:rsidP="00C03A64">
            <w:pPr>
              <w:rPr>
                <w:b/>
                <w:i/>
              </w:rPr>
            </w:pPr>
            <w:r w:rsidRPr="00746B2A">
              <w:rPr>
                <w:b/>
              </w:rPr>
              <w:t>P/F/I</w:t>
            </w:r>
          </w:p>
        </w:tc>
        <w:tc>
          <w:tcPr>
            <w:tcW w:w="2880" w:type="dxa"/>
            <w:shd w:val="clear" w:color="auto" w:fill="A6A6A6"/>
          </w:tcPr>
          <w:p w:rsidR="00AF1BEF" w:rsidRPr="00746B2A" w:rsidRDefault="00AF1BEF" w:rsidP="00C03A64">
            <w:pPr>
              <w:rPr>
                <w:b/>
                <w:i/>
              </w:rPr>
            </w:pPr>
            <w:r w:rsidRPr="00746B2A">
              <w:rPr>
                <w:b/>
              </w:rPr>
              <w:t>COMMENTS</w:t>
            </w:r>
          </w:p>
        </w:tc>
      </w:tr>
      <w:tr w:rsidR="00AF1BEF" w:rsidRPr="00746B2A" w:rsidTr="00655F4B">
        <w:trPr>
          <w:cantSplit/>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Launch link to test page using a supervisor or manager user account:</w:t>
            </w:r>
          </w:p>
          <w:p w:rsidR="00AF1BEF" w:rsidRPr="00746B2A" w:rsidRDefault="00AF1BEF" w:rsidP="00C03A64">
            <w:pPr>
              <w:pStyle w:val="CSETableText"/>
              <w:ind w:left="159"/>
              <w:rPr>
                <w:bCs/>
                <w:szCs w:val="20"/>
              </w:rPr>
            </w:pPr>
          </w:p>
          <w:p w:rsidR="00AF1BEF" w:rsidRPr="00746B2A" w:rsidRDefault="00AF1BEF" w:rsidP="00C03A64">
            <w:pPr>
              <w:rPr>
                <w:bCs/>
              </w:rPr>
            </w:pPr>
            <w:r w:rsidRPr="00746B2A">
              <w:rPr>
                <w:bCs/>
              </w:rPr>
              <w:t xml:space="preserve">https://vacmsmpmd01.vangent.local/coach3/default.aspx </w:t>
            </w:r>
          </w:p>
        </w:tc>
        <w:tc>
          <w:tcPr>
            <w:tcW w:w="4500" w:type="dxa"/>
          </w:tcPr>
          <w:p w:rsidR="00AF1BEF" w:rsidRPr="00746B2A" w:rsidRDefault="00AF1BEF" w:rsidP="00C03A64">
            <w:r w:rsidRPr="00746B2A">
              <w:t>Main page successfully loads with credentials passed reflecting data in database db.</w:t>
            </w:r>
          </w:p>
        </w:tc>
        <w:tc>
          <w:tcPr>
            <w:tcW w:w="1260" w:type="dxa"/>
          </w:tcPr>
          <w:p w:rsidR="00AF1BEF" w:rsidRPr="00746B2A" w:rsidRDefault="00AF1BEF" w:rsidP="00C03A64">
            <w:pPr>
              <w:jc w:val="center"/>
              <w:rPr>
                <w:i/>
              </w:rPr>
            </w:pPr>
            <w:r w:rsidRPr="00746B2A">
              <w:rPr>
                <w:i/>
              </w:rPr>
              <w:t>P</w:t>
            </w:r>
          </w:p>
          <w:p w:rsidR="00AF1BEF" w:rsidRPr="00746B2A" w:rsidRDefault="00AF1BEF" w:rsidP="00AF1BEF">
            <w:pPr>
              <w:jc w:val="center"/>
              <w:rPr>
                <w:i/>
              </w:rPr>
            </w:pPr>
            <w:r w:rsidRPr="00746B2A">
              <w:rPr>
                <w:i/>
              </w:rPr>
              <w:t>02/18/2015</w:t>
            </w:r>
          </w:p>
        </w:tc>
        <w:tc>
          <w:tcPr>
            <w:tcW w:w="2880" w:type="dxa"/>
          </w:tcPr>
          <w:p w:rsidR="00AF1BEF" w:rsidRPr="00746B2A" w:rsidRDefault="00AF1BEF" w:rsidP="00C03A64">
            <w:pPr>
              <w:rPr>
                <w:i/>
              </w:rPr>
            </w:pPr>
          </w:p>
        </w:tc>
      </w:tr>
      <w:tr w:rsidR="00AF1BEF" w:rsidRPr="00746B2A" w:rsidTr="00655F4B">
        <w:trPr>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Select “My Dashboard” tab and scroll to the warnings table.</w:t>
            </w:r>
          </w:p>
          <w:p w:rsidR="00AF1BEF" w:rsidRPr="00746B2A" w:rsidRDefault="00AF1BEF" w:rsidP="00C03A64">
            <w:pPr>
              <w:rPr>
                <w:bCs/>
              </w:rPr>
            </w:pPr>
            <w:r w:rsidRPr="00746B2A">
              <w:rPr>
                <w:bCs/>
              </w:rPr>
              <w:t xml:space="preserve">   </w:t>
            </w:r>
          </w:p>
        </w:tc>
        <w:tc>
          <w:tcPr>
            <w:tcW w:w="4500" w:type="dxa"/>
          </w:tcPr>
          <w:p w:rsidR="00AF1BEF" w:rsidRPr="00746B2A" w:rsidRDefault="00AF1BEF" w:rsidP="00AF1BEF">
            <w:r w:rsidRPr="00746B2A">
              <w:t>Verify that the warnings table includes the columns “Warning Type” and “Warning Reason(s)”.</w:t>
            </w:r>
            <w:r w:rsidR="00011DCE" w:rsidRPr="00746B2A">
              <w:t xml:space="preserve"> </w:t>
            </w:r>
          </w:p>
          <w:p w:rsidR="00011DCE" w:rsidRPr="00746B2A" w:rsidRDefault="00011DCE" w:rsidP="00AF1BEF"/>
          <w:p w:rsidR="00011DCE" w:rsidRPr="00746B2A" w:rsidRDefault="00011DCE" w:rsidP="00AF1BEF">
            <w:r w:rsidRPr="00746B2A">
              <w:t xml:space="preserve">Also verify that the </w:t>
            </w:r>
            <w:proofErr w:type="spellStart"/>
            <w:r w:rsidRPr="00746B2A">
              <w:t>strFormStatus</w:t>
            </w:r>
            <w:proofErr w:type="spellEnd"/>
            <w:r w:rsidRPr="00746B2A">
              <w:t xml:space="preserve"> column has been removed.</w:t>
            </w:r>
          </w:p>
        </w:tc>
        <w:tc>
          <w:tcPr>
            <w:tcW w:w="1260" w:type="dxa"/>
          </w:tcPr>
          <w:p w:rsidR="00AF1BEF" w:rsidRPr="00746B2A" w:rsidRDefault="00AF1BEF" w:rsidP="00C03A64">
            <w:pPr>
              <w:jc w:val="center"/>
              <w:rPr>
                <w:i/>
              </w:rPr>
            </w:pPr>
            <w:r w:rsidRPr="00746B2A">
              <w:rPr>
                <w:i/>
              </w:rPr>
              <w:t>P</w:t>
            </w:r>
          </w:p>
          <w:p w:rsidR="00AF1BEF" w:rsidRPr="00746B2A" w:rsidRDefault="00AF1BEF" w:rsidP="00011DCE">
            <w:pPr>
              <w:jc w:val="center"/>
              <w:rPr>
                <w:i/>
              </w:rPr>
            </w:pPr>
            <w:r w:rsidRPr="00746B2A">
              <w:rPr>
                <w:i/>
              </w:rPr>
              <w:t>02/1</w:t>
            </w:r>
            <w:r w:rsidR="00011DCE" w:rsidRPr="00746B2A">
              <w:rPr>
                <w:i/>
              </w:rPr>
              <w:t>9</w:t>
            </w:r>
            <w:r w:rsidRPr="00746B2A">
              <w:rPr>
                <w:i/>
              </w:rPr>
              <w:t>/2015</w:t>
            </w:r>
          </w:p>
        </w:tc>
        <w:tc>
          <w:tcPr>
            <w:tcW w:w="2880" w:type="dxa"/>
          </w:tcPr>
          <w:p w:rsidR="00AF1BEF" w:rsidRPr="00746B2A" w:rsidRDefault="00AF1BEF" w:rsidP="00C03A64">
            <w:pPr>
              <w:rPr>
                <w:i/>
              </w:rPr>
            </w:pPr>
          </w:p>
        </w:tc>
      </w:tr>
    </w:tbl>
    <w:p w:rsidR="00AF1BEF" w:rsidRPr="00746B2A" w:rsidRDefault="00AF1BEF" w:rsidP="00AF1BEF"/>
    <w:p w:rsidR="00AF1BEF" w:rsidRPr="00746B2A" w:rsidRDefault="00AF1BEF" w:rsidP="00AF1BEF"/>
    <w:p w:rsidR="00AF1BEF" w:rsidRPr="00746B2A" w:rsidRDefault="00AF1BEF" w:rsidP="00AF1BEF"/>
    <w:p w:rsidR="00AF1BEF" w:rsidRPr="00746B2A" w:rsidRDefault="00AF1BEF"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C03A64" w:rsidRPr="00746B2A" w:rsidTr="00655F4B">
        <w:trPr>
          <w:tblHeader/>
          <w:jc w:val="center"/>
        </w:trPr>
        <w:tc>
          <w:tcPr>
            <w:tcW w:w="2549" w:type="dxa"/>
            <w:shd w:val="solid" w:color="auto" w:fill="000000"/>
          </w:tcPr>
          <w:p w:rsidR="00C03A64" w:rsidRPr="00746B2A" w:rsidRDefault="00C03A64" w:rsidP="00C03A64">
            <w:pPr>
              <w:rPr>
                <w:b/>
              </w:rPr>
            </w:pPr>
            <w:r w:rsidRPr="00746B2A">
              <w:rPr>
                <w:b/>
              </w:rPr>
              <w:lastRenderedPageBreak/>
              <w:t>Item</w:t>
            </w:r>
          </w:p>
        </w:tc>
        <w:tc>
          <w:tcPr>
            <w:tcW w:w="10951" w:type="dxa"/>
            <w:shd w:val="solid" w:color="auto" w:fill="000000"/>
          </w:tcPr>
          <w:p w:rsidR="00C03A64" w:rsidRPr="00746B2A" w:rsidRDefault="00C03A64" w:rsidP="00C03A64">
            <w:pPr>
              <w:rPr>
                <w:b/>
              </w:rPr>
            </w:pPr>
            <w:r w:rsidRPr="00746B2A">
              <w:rPr>
                <w:b/>
              </w:rPr>
              <w:t>Description</w:t>
            </w:r>
          </w:p>
        </w:tc>
      </w:tr>
      <w:tr w:rsidR="00C03A64" w:rsidRPr="00746B2A" w:rsidTr="00655F4B">
        <w:trPr>
          <w:jc w:val="center"/>
        </w:trPr>
        <w:tc>
          <w:tcPr>
            <w:tcW w:w="2549" w:type="dxa"/>
          </w:tcPr>
          <w:p w:rsidR="00C03A64" w:rsidRPr="00746B2A" w:rsidRDefault="00C03A64" w:rsidP="00C03A64">
            <w:r w:rsidRPr="00746B2A">
              <w:t>Test Case ID</w:t>
            </w:r>
          </w:p>
        </w:tc>
        <w:tc>
          <w:tcPr>
            <w:tcW w:w="10951" w:type="dxa"/>
          </w:tcPr>
          <w:p w:rsidR="00C03A64" w:rsidRPr="00746B2A" w:rsidRDefault="00C03A64" w:rsidP="00C03A64">
            <w:r w:rsidRPr="00746B2A">
              <w:t>ECUIDASH32</w:t>
            </w:r>
          </w:p>
        </w:tc>
      </w:tr>
      <w:tr w:rsidR="00C03A64" w:rsidRPr="00746B2A" w:rsidTr="00655F4B">
        <w:trPr>
          <w:jc w:val="center"/>
        </w:trPr>
        <w:tc>
          <w:tcPr>
            <w:tcW w:w="2549" w:type="dxa"/>
          </w:tcPr>
          <w:p w:rsidR="00C03A64" w:rsidRPr="00746B2A" w:rsidRDefault="00C03A64" w:rsidP="00C03A64">
            <w:r w:rsidRPr="00746B2A">
              <w:t>Source Description</w:t>
            </w:r>
          </w:p>
        </w:tc>
        <w:tc>
          <w:tcPr>
            <w:tcW w:w="10951" w:type="dxa"/>
          </w:tcPr>
          <w:p w:rsidR="00C03A64" w:rsidRPr="00746B2A" w:rsidRDefault="00C03A64" w:rsidP="00C03A64">
            <w:r w:rsidRPr="00746B2A">
              <w:t>SCCB-P14422</w:t>
            </w:r>
          </w:p>
        </w:tc>
      </w:tr>
      <w:tr w:rsidR="00C03A64" w:rsidRPr="00746B2A" w:rsidTr="00655F4B">
        <w:trPr>
          <w:jc w:val="center"/>
        </w:trPr>
        <w:tc>
          <w:tcPr>
            <w:tcW w:w="2549" w:type="dxa"/>
          </w:tcPr>
          <w:p w:rsidR="00C03A64" w:rsidRPr="00746B2A" w:rsidRDefault="00C03A64" w:rsidP="00C03A64">
            <w:r w:rsidRPr="00746B2A">
              <w:t>Test Location</w:t>
            </w:r>
          </w:p>
        </w:tc>
        <w:tc>
          <w:tcPr>
            <w:tcW w:w="10951" w:type="dxa"/>
          </w:tcPr>
          <w:p w:rsidR="00C03A64" w:rsidRPr="00746B2A" w:rsidRDefault="00C03A64" w:rsidP="00C03A64">
            <w:r w:rsidRPr="00746B2A">
              <w:t xml:space="preserve">https://f3420-mpmd01.vangent.local/coach3/default.aspx </w:t>
            </w:r>
          </w:p>
        </w:tc>
      </w:tr>
      <w:tr w:rsidR="00C03A64" w:rsidRPr="00746B2A" w:rsidTr="00655F4B">
        <w:trPr>
          <w:jc w:val="center"/>
        </w:trPr>
        <w:tc>
          <w:tcPr>
            <w:tcW w:w="2549" w:type="dxa"/>
          </w:tcPr>
          <w:p w:rsidR="00C03A64" w:rsidRPr="00746B2A" w:rsidRDefault="00C03A64" w:rsidP="00C03A64">
            <w:r w:rsidRPr="00746B2A">
              <w:t>Updated File(s)</w:t>
            </w:r>
          </w:p>
        </w:tc>
        <w:tc>
          <w:tcPr>
            <w:tcW w:w="10951" w:type="dxa"/>
          </w:tcPr>
          <w:p w:rsidR="00C03A64" w:rsidRPr="00746B2A" w:rsidRDefault="00C03A64" w:rsidP="00C03A64">
            <w:r w:rsidRPr="00746B2A">
              <w:t>View2.aspx, eCoachingFixed.dll</w:t>
            </w:r>
          </w:p>
        </w:tc>
      </w:tr>
      <w:tr w:rsidR="00C03A64" w:rsidRPr="00746B2A" w:rsidTr="00655F4B">
        <w:trPr>
          <w:jc w:val="center"/>
        </w:trPr>
        <w:tc>
          <w:tcPr>
            <w:tcW w:w="2549" w:type="dxa"/>
          </w:tcPr>
          <w:p w:rsidR="00C03A64" w:rsidRPr="00746B2A" w:rsidRDefault="00C03A64" w:rsidP="00C03A64">
            <w:r w:rsidRPr="00746B2A">
              <w:t>Supporting Documentation</w:t>
            </w:r>
          </w:p>
        </w:tc>
        <w:tc>
          <w:tcPr>
            <w:tcW w:w="10951" w:type="dxa"/>
          </w:tcPr>
          <w:p w:rsidR="00C03A64" w:rsidRPr="00746B2A" w:rsidRDefault="00C03A64" w:rsidP="00C03A64"/>
        </w:tc>
      </w:tr>
      <w:tr w:rsidR="00C03A64" w:rsidRPr="00746B2A" w:rsidTr="00655F4B">
        <w:trPr>
          <w:jc w:val="center"/>
        </w:trPr>
        <w:tc>
          <w:tcPr>
            <w:tcW w:w="2549" w:type="dxa"/>
          </w:tcPr>
          <w:p w:rsidR="00C03A64" w:rsidRPr="00746B2A" w:rsidRDefault="00C03A64" w:rsidP="00C03A64">
            <w:r w:rsidRPr="00746B2A">
              <w:t>Notes</w:t>
            </w:r>
          </w:p>
        </w:tc>
        <w:tc>
          <w:tcPr>
            <w:tcW w:w="10951" w:type="dxa"/>
          </w:tcPr>
          <w:p w:rsidR="00C03A64" w:rsidRPr="00746B2A" w:rsidRDefault="00C03A64" w:rsidP="00C03A64">
            <w:r w:rsidRPr="00746B2A">
              <w:t>Verify for CSR, Supervisor, manager and miscellaneous/fictional user account</w:t>
            </w:r>
          </w:p>
        </w:tc>
      </w:tr>
    </w:tbl>
    <w:p w:rsidR="00C03A64" w:rsidRPr="00746B2A" w:rsidRDefault="00C03A64" w:rsidP="00C03A64"/>
    <w:p w:rsidR="00C03A64" w:rsidRPr="00746B2A" w:rsidRDefault="00C03A64" w:rsidP="00C03A6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03A64" w:rsidRPr="00746B2A" w:rsidTr="00655F4B">
        <w:trPr>
          <w:cantSplit/>
          <w:tblHeader/>
          <w:jc w:val="center"/>
        </w:trPr>
        <w:tc>
          <w:tcPr>
            <w:tcW w:w="900" w:type="dxa"/>
            <w:shd w:val="clear" w:color="auto" w:fill="A6A6A6"/>
          </w:tcPr>
          <w:p w:rsidR="00C03A64" w:rsidRPr="00746B2A" w:rsidRDefault="00C03A64" w:rsidP="00C03A64">
            <w:pPr>
              <w:rPr>
                <w:b/>
                <w:i/>
              </w:rPr>
            </w:pPr>
            <w:r w:rsidRPr="00746B2A">
              <w:rPr>
                <w:b/>
              </w:rPr>
              <w:t>TEST#</w:t>
            </w:r>
          </w:p>
        </w:tc>
        <w:tc>
          <w:tcPr>
            <w:tcW w:w="3960" w:type="dxa"/>
            <w:shd w:val="clear" w:color="auto" w:fill="A6A6A6"/>
          </w:tcPr>
          <w:p w:rsidR="00C03A64" w:rsidRPr="00746B2A" w:rsidRDefault="00C03A64" w:rsidP="00C03A64">
            <w:pPr>
              <w:rPr>
                <w:b/>
                <w:i/>
              </w:rPr>
            </w:pPr>
            <w:r w:rsidRPr="00746B2A">
              <w:rPr>
                <w:b/>
              </w:rPr>
              <w:t>ACTION</w:t>
            </w:r>
          </w:p>
        </w:tc>
        <w:tc>
          <w:tcPr>
            <w:tcW w:w="4500" w:type="dxa"/>
            <w:shd w:val="clear" w:color="auto" w:fill="A6A6A6"/>
          </w:tcPr>
          <w:p w:rsidR="00C03A64" w:rsidRPr="00746B2A" w:rsidRDefault="00C03A64" w:rsidP="00C03A64">
            <w:pPr>
              <w:rPr>
                <w:b/>
                <w:i/>
              </w:rPr>
            </w:pPr>
            <w:r w:rsidRPr="00746B2A">
              <w:rPr>
                <w:b/>
              </w:rPr>
              <w:t xml:space="preserve">EXPECTED RESULTS </w:t>
            </w:r>
          </w:p>
        </w:tc>
        <w:tc>
          <w:tcPr>
            <w:tcW w:w="1260" w:type="dxa"/>
            <w:shd w:val="clear" w:color="auto" w:fill="A6A6A6"/>
          </w:tcPr>
          <w:p w:rsidR="00C03A64" w:rsidRPr="00746B2A" w:rsidRDefault="00C03A64" w:rsidP="00C03A64">
            <w:pPr>
              <w:rPr>
                <w:b/>
                <w:i/>
              </w:rPr>
            </w:pPr>
            <w:r w:rsidRPr="00746B2A">
              <w:rPr>
                <w:b/>
              </w:rPr>
              <w:t>RESULTS</w:t>
            </w:r>
          </w:p>
          <w:p w:rsidR="00C03A64" w:rsidRPr="00746B2A" w:rsidRDefault="00C03A64" w:rsidP="00C03A64">
            <w:pPr>
              <w:rPr>
                <w:b/>
                <w:i/>
              </w:rPr>
            </w:pPr>
            <w:r w:rsidRPr="00746B2A">
              <w:rPr>
                <w:b/>
              </w:rPr>
              <w:t>P/F/I</w:t>
            </w:r>
          </w:p>
        </w:tc>
        <w:tc>
          <w:tcPr>
            <w:tcW w:w="2880" w:type="dxa"/>
            <w:shd w:val="clear" w:color="auto" w:fill="A6A6A6"/>
          </w:tcPr>
          <w:p w:rsidR="00C03A64" w:rsidRPr="00746B2A" w:rsidRDefault="00C03A64" w:rsidP="00C03A64">
            <w:pPr>
              <w:rPr>
                <w:b/>
                <w:i/>
              </w:rPr>
            </w:pPr>
            <w:r w:rsidRPr="00746B2A">
              <w:rPr>
                <w:b/>
              </w:rPr>
              <w:t>COMMENTS</w:t>
            </w:r>
          </w:p>
        </w:tc>
      </w:tr>
      <w:tr w:rsidR="00C03A64" w:rsidRPr="00746B2A" w:rsidTr="00655F4B">
        <w:trPr>
          <w:cantSplit/>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Launch link to test page using a CSR user account:</w:t>
            </w:r>
          </w:p>
          <w:p w:rsidR="00C03A64" w:rsidRPr="00746B2A" w:rsidRDefault="00C03A64" w:rsidP="00C03A64">
            <w:pPr>
              <w:pStyle w:val="CSETableText"/>
              <w:ind w:left="159"/>
              <w:rPr>
                <w:bCs/>
                <w:szCs w:val="20"/>
              </w:rPr>
            </w:pPr>
          </w:p>
          <w:p w:rsidR="00C03A64" w:rsidRPr="00746B2A" w:rsidRDefault="00C03A64" w:rsidP="00520E25">
            <w:pPr>
              <w:rPr>
                <w:bCs/>
              </w:rPr>
            </w:pPr>
            <w:r w:rsidRPr="00746B2A">
              <w:rPr>
                <w:bCs/>
              </w:rPr>
              <w:t>https://</w:t>
            </w:r>
            <w:r w:rsidR="00520E25" w:rsidRPr="00746B2A">
              <w:rPr>
                <w:bCs/>
              </w:rPr>
              <w:t>f3420-</w:t>
            </w:r>
            <w:r w:rsidRPr="00746B2A">
              <w:rPr>
                <w:bCs/>
              </w:rPr>
              <w:t xml:space="preserve">mpmd01.vangent.local/coach3/default.aspx </w:t>
            </w:r>
          </w:p>
        </w:tc>
        <w:tc>
          <w:tcPr>
            <w:tcW w:w="4500" w:type="dxa"/>
          </w:tcPr>
          <w:p w:rsidR="00C03A64" w:rsidRPr="00746B2A" w:rsidRDefault="00C03A64" w:rsidP="00C03A64">
            <w:r w:rsidRPr="00746B2A">
              <w:t>Main page successfully loads with credentials passed reflecting data in database db.</w:t>
            </w:r>
          </w:p>
        </w:tc>
        <w:tc>
          <w:tcPr>
            <w:tcW w:w="1260" w:type="dxa"/>
          </w:tcPr>
          <w:p w:rsidR="00C03A64" w:rsidRPr="00746B2A" w:rsidRDefault="00C03A64" w:rsidP="00C03A64">
            <w:pPr>
              <w:jc w:val="center"/>
              <w:rPr>
                <w:i/>
              </w:rPr>
            </w:pPr>
            <w:r w:rsidRPr="00746B2A">
              <w:rPr>
                <w:i/>
              </w:rPr>
              <w:t>P</w:t>
            </w:r>
          </w:p>
          <w:p w:rsidR="00C03A64" w:rsidRPr="00746B2A" w:rsidRDefault="00C03A64" w:rsidP="00520E25">
            <w:pPr>
              <w:jc w:val="center"/>
              <w:rPr>
                <w:i/>
              </w:rPr>
            </w:pPr>
            <w:r w:rsidRPr="00746B2A">
              <w:rPr>
                <w:i/>
              </w:rPr>
              <w:t>0</w:t>
            </w:r>
            <w:r w:rsidR="00520E25" w:rsidRPr="00746B2A">
              <w:rPr>
                <w:i/>
              </w:rPr>
              <w:t>3</w:t>
            </w:r>
            <w:r w:rsidRPr="00746B2A">
              <w:rPr>
                <w:i/>
              </w:rPr>
              <w:t>/</w:t>
            </w:r>
            <w:r w:rsidR="00520E25" w:rsidRPr="00746B2A">
              <w:rPr>
                <w:i/>
              </w:rPr>
              <w:t>20</w:t>
            </w:r>
            <w:r w:rsidRPr="00746B2A">
              <w:rPr>
                <w:i/>
              </w:rPr>
              <w:t>/2015</w:t>
            </w:r>
          </w:p>
        </w:tc>
        <w:tc>
          <w:tcPr>
            <w:tcW w:w="2880" w:type="dxa"/>
          </w:tcPr>
          <w:p w:rsidR="00C03A64" w:rsidRPr="00746B2A" w:rsidRDefault="00C03A64" w:rsidP="00C03A64">
            <w:pPr>
              <w:rPr>
                <w:i/>
              </w:rPr>
            </w:pPr>
          </w:p>
        </w:tc>
      </w:tr>
      <w:tr w:rsidR="00C03A64" w:rsidRPr="00746B2A" w:rsidTr="00655F4B">
        <w:trPr>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 xml:space="preserve">Select “My Dashboard” tab and </w:t>
            </w:r>
            <w:r w:rsidR="00520E25" w:rsidRPr="00746B2A">
              <w:rPr>
                <w:bCs/>
                <w:szCs w:val="20"/>
              </w:rPr>
              <w:t>view displayed tables</w:t>
            </w:r>
            <w:r w:rsidRPr="00746B2A">
              <w:rPr>
                <w:bCs/>
                <w:szCs w:val="20"/>
              </w:rPr>
              <w:t>.</w:t>
            </w:r>
          </w:p>
          <w:p w:rsidR="00C03A64" w:rsidRPr="00746B2A" w:rsidRDefault="00C03A64" w:rsidP="00C03A64">
            <w:pPr>
              <w:rPr>
                <w:bCs/>
              </w:rPr>
            </w:pPr>
            <w:r w:rsidRPr="00746B2A">
              <w:rPr>
                <w:bCs/>
              </w:rPr>
              <w:t xml:space="preserve">   </w:t>
            </w:r>
          </w:p>
        </w:tc>
        <w:tc>
          <w:tcPr>
            <w:tcW w:w="4500" w:type="dxa"/>
          </w:tcPr>
          <w:p w:rsidR="00520E25" w:rsidRPr="00746B2A" w:rsidRDefault="00C03A64" w:rsidP="00C03A64">
            <w:r w:rsidRPr="00746B2A">
              <w:t xml:space="preserve">Verify that the </w:t>
            </w:r>
            <w:r w:rsidR="00520E25" w:rsidRPr="00746B2A">
              <w:t>following conditions exists:</w:t>
            </w:r>
          </w:p>
          <w:p w:rsidR="00C03A64"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“Coaching Reason”, “</w:t>
            </w:r>
            <w:r w:rsidRPr="00746B2A">
              <w:rPr>
                <w:rFonts w:ascii="Times New Roman" w:hAnsi="Times New Roman" w:cs="Times New Roman"/>
                <w:sz w:val="20"/>
                <w:szCs w:val="20"/>
              </w:rPr>
              <w:t>Sub-coaching Reason” and “Value” columns except for Warning table</w:t>
            </w:r>
            <w:r w:rsidR="00C03A64" w:rsidRPr="00746B2A">
              <w:rPr>
                <w:rFonts w:ascii="Times New Roman" w:hAnsi="Times New Roman" w:cs="Times New Roman"/>
                <w:sz w:val="20"/>
                <w:szCs w:val="20"/>
              </w:rPr>
              <w:t xml:space="preserve"> </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strFormStatus</w:t>
            </w:r>
            <w:proofErr w:type="spellEnd"/>
            <w:r w:rsidRPr="00746B2A">
              <w:rPr>
                <w:rFonts w:ascii="Times New Roman" w:hAnsi="Times New Roman" w:cs="Times New Roman"/>
                <w:sz w:val="20"/>
                <w:szCs w:val="20"/>
              </w:rPr>
              <w:t>” to “Status”</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strSource</w:t>
            </w:r>
            <w:proofErr w:type="spellEnd"/>
            <w:r w:rsidRPr="00746B2A">
              <w:rPr>
                <w:rFonts w:ascii="Times New Roman" w:hAnsi="Times New Roman" w:cs="Times New Roman"/>
                <w:sz w:val="20"/>
                <w:szCs w:val="20"/>
              </w:rPr>
              <w:t>” to “Source”</w:t>
            </w:r>
          </w:p>
          <w:p w:rsidR="00C03A64" w:rsidRPr="00746B2A" w:rsidRDefault="00C03A64" w:rsidP="00C03A64"/>
        </w:tc>
        <w:tc>
          <w:tcPr>
            <w:tcW w:w="1260" w:type="dxa"/>
          </w:tcPr>
          <w:p w:rsidR="00520E25" w:rsidRPr="00746B2A" w:rsidRDefault="00520E25" w:rsidP="00520E25">
            <w:pPr>
              <w:jc w:val="center"/>
              <w:rPr>
                <w:i/>
              </w:rPr>
            </w:pPr>
            <w:r w:rsidRPr="00746B2A">
              <w:rPr>
                <w:i/>
              </w:rPr>
              <w:t>P</w:t>
            </w:r>
          </w:p>
          <w:p w:rsidR="00C03A64" w:rsidRPr="00746B2A" w:rsidRDefault="00520E25" w:rsidP="00520E25">
            <w:pPr>
              <w:jc w:val="center"/>
              <w:rPr>
                <w:i/>
              </w:rPr>
            </w:pPr>
            <w:r w:rsidRPr="00746B2A">
              <w:rPr>
                <w:i/>
              </w:rPr>
              <w:t>03/20/2015</w:t>
            </w:r>
          </w:p>
        </w:tc>
        <w:tc>
          <w:tcPr>
            <w:tcW w:w="2880" w:type="dxa"/>
          </w:tcPr>
          <w:p w:rsidR="00C03A64" w:rsidRPr="00746B2A" w:rsidRDefault="00C03A64" w:rsidP="00C03A64">
            <w:pPr>
              <w:rPr>
                <w:i/>
              </w:rPr>
            </w:pPr>
          </w:p>
        </w:tc>
      </w:tr>
    </w:tbl>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BB176E"/>
    <w:p w:rsidR="004C2CB2" w:rsidRPr="00746B2A" w:rsidRDefault="004C2CB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ECUIDASH33</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View3.aspx,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FC185F">
            <w:r w:rsidRPr="00746B2A">
              <w:t>Verify for ARC CSR, Supervisor, manager and miscellaneous/fictional user account</w:t>
            </w:r>
          </w:p>
        </w:tc>
      </w:tr>
    </w:tbl>
    <w:p w:rsidR="004C2CB2" w:rsidRPr="00746B2A" w:rsidRDefault="004C2CB2" w:rsidP="004C2CB2"/>
    <w:p w:rsidR="004C2CB2" w:rsidRPr="00746B2A" w:rsidRDefault="004C2CB2" w:rsidP="004C2CB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an ARC CSR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Select “My Submissions”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 xml:space="preserve">“Coaching Reason”, </w:t>
            </w:r>
            <w:r w:rsidRPr="00746B2A">
              <w:rPr>
                <w:rFonts w:ascii="Times New Roman" w:hAnsi="Times New Roman" w:cs="Times New Roman"/>
                <w:sz w:val="20"/>
                <w:szCs w:val="20"/>
              </w:rPr>
              <w:t xml:space="preserve">“Sub-coaching Reason” and “Value” columns </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strFormStatus</w:t>
            </w:r>
            <w:proofErr w:type="spellEnd"/>
            <w:r w:rsidRPr="00746B2A">
              <w:rPr>
                <w:rFonts w:ascii="Times New Roman" w:hAnsi="Times New Roman" w:cs="Times New Roman"/>
                <w:sz w:val="20"/>
                <w:szCs w:val="20"/>
              </w:rPr>
              <w:t>” to “Status”</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strSource</w:t>
            </w:r>
            <w:proofErr w:type="spellEnd"/>
            <w:r w:rsidRPr="00746B2A">
              <w:rPr>
                <w:rFonts w:ascii="Times New Roman" w:hAnsi="Times New Roman" w:cs="Times New Roman"/>
                <w:sz w:val="20"/>
                <w:szCs w:val="20"/>
              </w:rPr>
              <w:t>”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4C2CB2" w:rsidRPr="00746B2A" w:rsidRDefault="004C2CB2" w:rsidP="004C2CB2"/>
    <w:p w:rsidR="004C2CB2" w:rsidRPr="00746B2A" w:rsidRDefault="004C2CB2" w:rsidP="004C2CB2"/>
    <w:p w:rsidR="004C2CB2" w:rsidRPr="00746B2A" w:rsidRDefault="004C2CB2" w:rsidP="00BB176E"/>
    <w:p w:rsidR="004C2CB2" w:rsidRPr="00746B2A" w:rsidRDefault="004C2CB2" w:rsidP="00BB176E"/>
    <w:p w:rsidR="004C2CB2" w:rsidRPr="00746B2A" w:rsidRDefault="004C2CB2" w:rsidP="00BB176E"/>
    <w:p w:rsidR="004C2CB2" w:rsidRPr="00746B2A" w:rsidRDefault="004C2CB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ECUIDASH34</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View4.aspx,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4C2CB2">
            <w:r w:rsidRPr="00746B2A">
              <w:t xml:space="preserve">Verify for Supervisor or manager user account with “ECL” role in </w:t>
            </w:r>
            <w:proofErr w:type="spellStart"/>
            <w:r w:rsidRPr="00746B2A">
              <w:t>EC.Historical_Dashboard_ACL</w:t>
            </w:r>
            <w:proofErr w:type="spellEnd"/>
            <w:r w:rsidRPr="00746B2A">
              <w:t xml:space="preserve"> table</w:t>
            </w:r>
          </w:p>
        </w:tc>
      </w:tr>
    </w:tbl>
    <w:p w:rsidR="004C2CB2" w:rsidRPr="00746B2A" w:rsidRDefault="004C2CB2" w:rsidP="004C2CB2"/>
    <w:p w:rsidR="004C2CB2" w:rsidRPr="00746B2A" w:rsidRDefault="004C2CB2" w:rsidP="004C2CB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 Supervisor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Select “Historical Dashboard”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w:t>
            </w:r>
            <w:r w:rsidR="004C2CB2" w:rsidRPr="00746B2A">
              <w:rPr>
                <w:rFonts w:ascii="Times New Roman" w:hAnsi="Times New Roman" w:cs="Times New Roman"/>
                <w:sz w:val="20"/>
                <w:szCs w:val="20"/>
              </w:rPr>
              <w:t>able include</w:t>
            </w:r>
            <w:r w:rsidRPr="00746B2A">
              <w:rPr>
                <w:rFonts w:ascii="Times New Roman" w:hAnsi="Times New Roman" w:cs="Times New Roman"/>
                <w:sz w:val="20"/>
                <w:szCs w:val="20"/>
              </w:rPr>
              <w:t>s</w:t>
            </w:r>
            <w:r w:rsidR="004C2CB2" w:rsidRPr="00746B2A">
              <w:rPr>
                <w:rFonts w:ascii="Times New Roman" w:hAnsi="Times New Roman" w:cs="Times New Roman"/>
                <w:sz w:val="20"/>
                <w:szCs w:val="20"/>
              </w:rPr>
              <w:t xml:space="preserve"> header change from “CSR Name” to “Employee Name”</w:t>
            </w:r>
          </w:p>
          <w:p w:rsidR="004C2CB2" w:rsidRPr="00746B2A" w:rsidRDefault="004C2CB2"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filter</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Name” column</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“Opportunity” and “Reinforcement” filters have been replaced with new “Value” filter</w:t>
            </w:r>
          </w:p>
          <w:p w:rsidR="007E0CF6" w:rsidRPr="00746B2A" w:rsidRDefault="007E0CF6" w:rsidP="007E0CF6">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strFormStatus</w:t>
            </w:r>
            <w:proofErr w:type="spellEnd"/>
            <w:r w:rsidRPr="00746B2A">
              <w:rPr>
                <w:rFonts w:ascii="Times New Roman" w:hAnsi="Times New Roman" w:cs="Times New Roman"/>
                <w:sz w:val="20"/>
                <w:szCs w:val="20"/>
              </w:rPr>
              <w:t>” to “Status”</w:t>
            </w:r>
          </w:p>
          <w:p w:rsidR="007E0CF6" w:rsidRPr="00746B2A" w:rsidRDefault="007E0CF6"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strSource</w:t>
            </w:r>
            <w:proofErr w:type="spellEnd"/>
            <w:r w:rsidRPr="00746B2A">
              <w:rPr>
                <w:rFonts w:ascii="Times New Roman" w:hAnsi="Times New Roman" w:cs="Times New Roman"/>
                <w:sz w:val="20"/>
                <w:szCs w:val="20"/>
              </w:rPr>
              <w:t>”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8C74B1" w:rsidRPr="00746B2A" w:rsidRDefault="008C74B1" w:rsidP="00BB176E"/>
    <w:p w:rsidR="008C74B1" w:rsidRPr="00746B2A" w:rsidRDefault="008C74B1" w:rsidP="00BB176E"/>
    <w:p w:rsidR="008C74B1" w:rsidRPr="00746B2A" w:rsidRDefault="008C74B1" w:rsidP="008C74B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655F4B">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655F4B">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ECUIDASH35</w:t>
            </w:r>
          </w:p>
        </w:tc>
      </w:tr>
      <w:tr w:rsidR="008C74B1" w:rsidRPr="00746B2A" w:rsidTr="00655F4B">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8C74B1">
            <w:r w:rsidRPr="00746B2A">
              <w:t>SCCB-P14423</w:t>
            </w:r>
          </w:p>
        </w:tc>
      </w:tr>
      <w:tr w:rsidR="008C74B1" w:rsidRPr="00746B2A" w:rsidTr="00655F4B">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655F4B">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8C74B1">
            <w:r w:rsidRPr="00746B2A">
              <w:t xml:space="preserve">View2.aspx, </w:t>
            </w:r>
            <w:r w:rsidR="002977C8" w:rsidRPr="00746B2A">
              <w:t xml:space="preserve">review2.aspx, review3.aspx, </w:t>
            </w:r>
            <w:r w:rsidRPr="00746B2A">
              <w:t>eCoachingFixed.dll</w:t>
            </w:r>
          </w:p>
        </w:tc>
      </w:tr>
      <w:tr w:rsidR="008C74B1" w:rsidRPr="00746B2A" w:rsidTr="00655F4B">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655F4B">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8C74B1">
            <w:r w:rsidRPr="00746B2A">
              <w:t xml:space="preserve">Verify for user with “SRMGR” role in </w:t>
            </w:r>
            <w:proofErr w:type="spellStart"/>
            <w:r w:rsidRPr="00746B2A">
              <w:t>EC.Historical_Dashboard_ACL</w:t>
            </w:r>
            <w:proofErr w:type="spellEnd"/>
            <w:r w:rsidRPr="00746B2A">
              <w:t xml:space="preserve"> table</w:t>
            </w:r>
          </w:p>
        </w:tc>
      </w:tr>
    </w:tbl>
    <w:p w:rsidR="008C74B1" w:rsidRPr="00746B2A" w:rsidRDefault="008C74B1" w:rsidP="008C74B1"/>
    <w:p w:rsidR="008C74B1" w:rsidRPr="00746B2A" w:rsidRDefault="008C74B1" w:rsidP="008C74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72399F">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72399F">
        <w:trPr>
          <w:cantSplit/>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 xml:space="preserve">Launch link to test page using a user account which has been added to </w:t>
            </w:r>
            <w:proofErr w:type="spellStart"/>
            <w:r w:rsidRPr="00746B2A">
              <w:rPr>
                <w:bCs/>
                <w:szCs w:val="20"/>
              </w:rPr>
              <w:t>EC.Historical_Dashboard_ACL</w:t>
            </w:r>
            <w:proofErr w:type="spellEnd"/>
            <w:r w:rsidRPr="00746B2A">
              <w:rPr>
                <w:bCs/>
                <w:szCs w:val="20"/>
              </w:rPr>
              <w:t xml:space="preserve">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8C74B1">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72399F">
        <w:trPr>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 xml:space="preserve">ierarchy </w:t>
            </w:r>
            <w:proofErr w:type="spellStart"/>
            <w:r w:rsidRPr="00746B2A">
              <w:rPr>
                <w:rFonts w:ascii="Times New Roman" w:hAnsi="Times New Roman" w:cs="Times New Roman"/>
                <w:sz w:val="20"/>
                <w:szCs w:val="20"/>
              </w:rPr>
              <w:t>eCoaching</w:t>
            </w:r>
            <w:proofErr w:type="spellEnd"/>
            <w:r w:rsidRPr="00746B2A">
              <w:rPr>
                <w:rFonts w:ascii="Times New Roman" w:hAnsi="Times New Roman" w:cs="Times New Roman"/>
                <w:sz w:val="20"/>
                <w:szCs w:val="20"/>
              </w:rPr>
              <w:t xml:space="preserve"> Logs” is displayed with data</w:t>
            </w:r>
          </w:p>
          <w:p w:rsidR="002977C8" w:rsidRPr="00746B2A" w:rsidRDefault="002977C8"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 xml:space="preserve">Table “My Hierarchy Warning </w:t>
            </w:r>
            <w:proofErr w:type="spellStart"/>
            <w:r w:rsidRPr="00746B2A">
              <w:rPr>
                <w:rFonts w:ascii="Times New Roman" w:hAnsi="Times New Roman" w:cs="Times New Roman"/>
                <w:sz w:val="20"/>
                <w:szCs w:val="20"/>
              </w:rPr>
              <w:t>eCoaching</w:t>
            </w:r>
            <w:proofErr w:type="spellEnd"/>
            <w:r w:rsidRPr="00746B2A">
              <w:rPr>
                <w:rFonts w:ascii="Times New Roman" w:hAnsi="Times New Roman" w:cs="Times New Roman"/>
                <w:sz w:val="20"/>
                <w:szCs w:val="20"/>
              </w:rPr>
              <w:t xml:space="preserve"> Logs” is displayed with data</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03/2</w:t>
            </w:r>
            <w:r w:rsidR="002977C8" w:rsidRPr="00746B2A">
              <w:rPr>
                <w:i/>
              </w:rPr>
              <w:t>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Default="008C74B1" w:rsidP="00BB176E"/>
    <w:p w:rsidR="000070D2" w:rsidRDefault="000070D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B83F08">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B83F08">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ECUIDASH36</w:t>
            </w:r>
          </w:p>
        </w:tc>
      </w:tr>
      <w:tr w:rsidR="008C74B1" w:rsidRPr="00746B2A" w:rsidTr="00B83F08">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FC185F">
            <w:r w:rsidRPr="00746B2A">
              <w:t>SCCB-P14423</w:t>
            </w:r>
          </w:p>
        </w:tc>
      </w:tr>
      <w:tr w:rsidR="008C74B1" w:rsidRPr="00746B2A" w:rsidTr="00B83F08">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B83F08">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FC185F">
            <w:r w:rsidRPr="00746B2A">
              <w:t xml:space="preserve">View2.aspx, </w:t>
            </w:r>
            <w:r w:rsidR="002977C8" w:rsidRPr="00746B2A">
              <w:t xml:space="preserve">review2.aspx, review3.aspx, </w:t>
            </w:r>
            <w:r w:rsidRPr="00746B2A">
              <w:t>eCoachingFixed.dll</w:t>
            </w:r>
          </w:p>
        </w:tc>
      </w:tr>
      <w:tr w:rsidR="008C74B1" w:rsidRPr="00746B2A" w:rsidTr="00B83F08">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B83F08">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FC185F">
            <w:r w:rsidRPr="00746B2A">
              <w:t xml:space="preserve">Verify for user without “SRMGR” role in </w:t>
            </w:r>
            <w:proofErr w:type="spellStart"/>
            <w:r w:rsidRPr="00746B2A">
              <w:t>EC.Historical_Dashboard_ACL</w:t>
            </w:r>
            <w:proofErr w:type="spellEnd"/>
            <w:r w:rsidRPr="00746B2A">
              <w:t xml:space="preserve"> table</w:t>
            </w:r>
          </w:p>
        </w:tc>
      </w:tr>
    </w:tbl>
    <w:p w:rsidR="008C74B1" w:rsidRPr="00746B2A" w:rsidRDefault="008C74B1" w:rsidP="008C74B1"/>
    <w:p w:rsidR="008C74B1" w:rsidRPr="00746B2A" w:rsidRDefault="008C74B1" w:rsidP="008C74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B83F08">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B83F08">
        <w:trPr>
          <w:cantSplit/>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 xml:space="preserve">Launch link to test page using a user account which has not been added to </w:t>
            </w:r>
            <w:proofErr w:type="spellStart"/>
            <w:r w:rsidRPr="00746B2A">
              <w:rPr>
                <w:bCs/>
                <w:szCs w:val="20"/>
              </w:rPr>
              <w:t>EC.Historical_Dashboard_ACL</w:t>
            </w:r>
            <w:proofErr w:type="spellEnd"/>
            <w:r w:rsidRPr="00746B2A">
              <w:rPr>
                <w:bCs/>
                <w:szCs w:val="20"/>
              </w:rPr>
              <w:t xml:space="preserve">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FC185F">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B83F08">
        <w:trPr>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 xml:space="preserve">ierarchy </w:t>
            </w:r>
            <w:proofErr w:type="spellStart"/>
            <w:r w:rsidRPr="00746B2A">
              <w:rPr>
                <w:rFonts w:ascii="Times New Roman" w:hAnsi="Times New Roman" w:cs="Times New Roman"/>
                <w:sz w:val="20"/>
                <w:szCs w:val="20"/>
              </w:rPr>
              <w:t>eCoaching</w:t>
            </w:r>
            <w:proofErr w:type="spellEnd"/>
            <w:r w:rsidRPr="00746B2A">
              <w:rPr>
                <w:rFonts w:ascii="Times New Roman" w:hAnsi="Times New Roman" w:cs="Times New Roman"/>
                <w:sz w:val="20"/>
                <w:szCs w:val="20"/>
              </w:rPr>
              <w:t xml:space="preserve"> Logs” is not displayed</w:t>
            </w:r>
          </w:p>
          <w:p w:rsidR="002977C8" w:rsidRPr="00746B2A" w:rsidRDefault="002977C8"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 xml:space="preserve">Table “My Hierarchy Warning </w:t>
            </w:r>
            <w:proofErr w:type="spellStart"/>
            <w:r w:rsidRPr="00746B2A">
              <w:rPr>
                <w:rFonts w:ascii="Times New Roman" w:hAnsi="Times New Roman" w:cs="Times New Roman"/>
                <w:sz w:val="20"/>
                <w:szCs w:val="20"/>
              </w:rPr>
              <w:t>eCoaching</w:t>
            </w:r>
            <w:proofErr w:type="spellEnd"/>
            <w:r w:rsidRPr="00746B2A">
              <w:rPr>
                <w:rFonts w:ascii="Times New Roman" w:hAnsi="Times New Roman" w:cs="Times New Roman"/>
                <w:sz w:val="20"/>
                <w:szCs w:val="20"/>
              </w:rPr>
              <w:t xml:space="preserve"> Logs” is not displayed</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w:t>
            </w:r>
            <w:r w:rsidR="002977C8" w:rsidRPr="00746B2A">
              <w:rPr>
                <w:i/>
              </w:rPr>
              <w:t>27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EF4163"/>
    <w:p w:rsidR="00EF4163" w:rsidRPr="00746B2A" w:rsidRDefault="00EF4163" w:rsidP="00EF4163"/>
    <w:p w:rsidR="00EF4163" w:rsidRPr="00746B2A" w:rsidRDefault="00EF4163" w:rsidP="00EF416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EF4163" w:rsidRPr="00746B2A" w:rsidTr="00B83F08">
        <w:trPr>
          <w:tblHeader/>
          <w:jc w:val="center"/>
        </w:trPr>
        <w:tc>
          <w:tcPr>
            <w:tcW w:w="2549" w:type="dxa"/>
            <w:shd w:val="solid" w:color="auto" w:fill="000000"/>
          </w:tcPr>
          <w:p w:rsidR="00EF4163" w:rsidRPr="00746B2A" w:rsidRDefault="00EF4163" w:rsidP="00FC185F">
            <w:pPr>
              <w:rPr>
                <w:b/>
              </w:rPr>
            </w:pPr>
            <w:r w:rsidRPr="00746B2A">
              <w:rPr>
                <w:b/>
              </w:rPr>
              <w:lastRenderedPageBreak/>
              <w:t>Item</w:t>
            </w:r>
          </w:p>
        </w:tc>
        <w:tc>
          <w:tcPr>
            <w:tcW w:w="10951" w:type="dxa"/>
            <w:shd w:val="solid" w:color="auto" w:fill="000000"/>
          </w:tcPr>
          <w:p w:rsidR="00EF4163" w:rsidRPr="00746B2A" w:rsidRDefault="00EF4163" w:rsidP="00FC185F">
            <w:pPr>
              <w:rPr>
                <w:b/>
              </w:rPr>
            </w:pPr>
            <w:r w:rsidRPr="00746B2A">
              <w:rPr>
                <w:b/>
              </w:rPr>
              <w:t>Description</w:t>
            </w:r>
          </w:p>
        </w:tc>
      </w:tr>
      <w:tr w:rsidR="00EF4163" w:rsidRPr="00746B2A" w:rsidTr="00B83F08">
        <w:trPr>
          <w:jc w:val="center"/>
        </w:trPr>
        <w:tc>
          <w:tcPr>
            <w:tcW w:w="2549" w:type="dxa"/>
          </w:tcPr>
          <w:p w:rsidR="00EF4163" w:rsidRPr="00746B2A" w:rsidRDefault="00EF4163" w:rsidP="00FC185F">
            <w:r w:rsidRPr="00746B2A">
              <w:t>Test Case ID</w:t>
            </w:r>
          </w:p>
        </w:tc>
        <w:tc>
          <w:tcPr>
            <w:tcW w:w="10951" w:type="dxa"/>
          </w:tcPr>
          <w:p w:rsidR="00EF4163" w:rsidRPr="00746B2A" w:rsidRDefault="00EF4163" w:rsidP="00EF4163">
            <w:r w:rsidRPr="00746B2A">
              <w:t>ECUIDASH37</w:t>
            </w:r>
          </w:p>
        </w:tc>
      </w:tr>
      <w:tr w:rsidR="00EF4163" w:rsidRPr="00746B2A" w:rsidTr="00B83F08">
        <w:trPr>
          <w:jc w:val="center"/>
        </w:trPr>
        <w:tc>
          <w:tcPr>
            <w:tcW w:w="2549" w:type="dxa"/>
          </w:tcPr>
          <w:p w:rsidR="00EF4163" w:rsidRPr="00746B2A" w:rsidRDefault="00EF4163" w:rsidP="00FC185F">
            <w:r w:rsidRPr="00746B2A">
              <w:t>Source Description</w:t>
            </w:r>
          </w:p>
        </w:tc>
        <w:tc>
          <w:tcPr>
            <w:tcW w:w="10951" w:type="dxa"/>
          </w:tcPr>
          <w:p w:rsidR="00EF4163" w:rsidRPr="00746B2A" w:rsidRDefault="00EF4163" w:rsidP="00EF4163">
            <w:r w:rsidRPr="00746B2A">
              <w:t>SCCB-P14422</w:t>
            </w:r>
          </w:p>
        </w:tc>
      </w:tr>
      <w:tr w:rsidR="00EF4163" w:rsidRPr="00746B2A" w:rsidTr="00B83F08">
        <w:trPr>
          <w:jc w:val="center"/>
        </w:trPr>
        <w:tc>
          <w:tcPr>
            <w:tcW w:w="2549" w:type="dxa"/>
          </w:tcPr>
          <w:p w:rsidR="00EF4163" w:rsidRPr="00746B2A" w:rsidRDefault="00EF4163" w:rsidP="00FC185F">
            <w:r w:rsidRPr="00746B2A">
              <w:t>Test Location</w:t>
            </w:r>
          </w:p>
        </w:tc>
        <w:tc>
          <w:tcPr>
            <w:tcW w:w="10951" w:type="dxa"/>
          </w:tcPr>
          <w:p w:rsidR="00EF4163" w:rsidRPr="00746B2A" w:rsidRDefault="00EF4163" w:rsidP="00FC185F">
            <w:r w:rsidRPr="00746B2A">
              <w:t xml:space="preserve">https://f3420-mpmd01.vangent.local/coach3/default.aspx </w:t>
            </w:r>
          </w:p>
        </w:tc>
      </w:tr>
      <w:tr w:rsidR="00EF4163" w:rsidRPr="00746B2A" w:rsidTr="00B83F08">
        <w:trPr>
          <w:jc w:val="center"/>
        </w:trPr>
        <w:tc>
          <w:tcPr>
            <w:tcW w:w="2549" w:type="dxa"/>
          </w:tcPr>
          <w:p w:rsidR="00EF4163" w:rsidRPr="00746B2A" w:rsidRDefault="00EF4163" w:rsidP="00FC185F">
            <w:r w:rsidRPr="00746B2A">
              <w:t>Updated File(s)</w:t>
            </w:r>
          </w:p>
        </w:tc>
        <w:tc>
          <w:tcPr>
            <w:tcW w:w="10951" w:type="dxa"/>
          </w:tcPr>
          <w:p w:rsidR="00EF4163" w:rsidRPr="00746B2A" w:rsidRDefault="00EF4163" w:rsidP="00EF4163">
            <w:r w:rsidRPr="00746B2A">
              <w:t>View4.aspx, eCoachingFixed.dll</w:t>
            </w:r>
          </w:p>
        </w:tc>
      </w:tr>
      <w:tr w:rsidR="00EF4163" w:rsidRPr="00746B2A" w:rsidTr="00B83F08">
        <w:trPr>
          <w:jc w:val="center"/>
        </w:trPr>
        <w:tc>
          <w:tcPr>
            <w:tcW w:w="2549" w:type="dxa"/>
          </w:tcPr>
          <w:p w:rsidR="00EF4163" w:rsidRPr="00746B2A" w:rsidRDefault="00EF4163" w:rsidP="00FC185F">
            <w:r w:rsidRPr="00746B2A">
              <w:t>Supporting Documentation</w:t>
            </w:r>
          </w:p>
        </w:tc>
        <w:tc>
          <w:tcPr>
            <w:tcW w:w="10951" w:type="dxa"/>
          </w:tcPr>
          <w:p w:rsidR="00EF4163" w:rsidRPr="00746B2A" w:rsidRDefault="00EF4163" w:rsidP="00FC185F"/>
        </w:tc>
      </w:tr>
      <w:tr w:rsidR="00EF4163" w:rsidRPr="00746B2A" w:rsidTr="00B83F08">
        <w:trPr>
          <w:jc w:val="center"/>
        </w:trPr>
        <w:tc>
          <w:tcPr>
            <w:tcW w:w="2549" w:type="dxa"/>
          </w:tcPr>
          <w:p w:rsidR="00EF4163" w:rsidRPr="00746B2A" w:rsidRDefault="00EF4163" w:rsidP="00FC185F">
            <w:r w:rsidRPr="00746B2A">
              <w:t>Notes</w:t>
            </w:r>
          </w:p>
        </w:tc>
        <w:tc>
          <w:tcPr>
            <w:tcW w:w="10951" w:type="dxa"/>
          </w:tcPr>
          <w:p w:rsidR="00EF4163" w:rsidRPr="00746B2A" w:rsidRDefault="00EF4163" w:rsidP="00EF4163">
            <w:r w:rsidRPr="00746B2A">
              <w:t>Verify replaced columns in historical dashboard table</w:t>
            </w:r>
          </w:p>
        </w:tc>
      </w:tr>
    </w:tbl>
    <w:p w:rsidR="00EF4163" w:rsidRPr="00746B2A" w:rsidRDefault="00EF4163" w:rsidP="00EF4163"/>
    <w:p w:rsidR="00EF4163" w:rsidRPr="00746B2A" w:rsidRDefault="00EF4163" w:rsidP="00EF416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F4163" w:rsidRPr="00746B2A" w:rsidTr="00B83F08">
        <w:trPr>
          <w:cantSplit/>
          <w:tblHeader/>
          <w:jc w:val="center"/>
        </w:trPr>
        <w:tc>
          <w:tcPr>
            <w:tcW w:w="900" w:type="dxa"/>
            <w:shd w:val="clear" w:color="auto" w:fill="A6A6A6"/>
          </w:tcPr>
          <w:p w:rsidR="00EF4163" w:rsidRPr="00746B2A" w:rsidRDefault="00EF4163" w:rsidP="00FC185F">
            <w:pPr>
              <w:rPr>
                <w:b/>
                <w:i/>
              </w:rPr>
            </w:pPr>
            <w:r w:rsidRPr="00746B2A">
              <w:rPr>
                <w:b/>
              </w:rPr>
              <w:t>TEST#</w:t>
            </w:r>
          </w:p>
        </w:tc>
        <w:tc>
          <w:tcPr>
            <w:tcW w:w="3960" w:type="dxa"/>
            <w:shd w:val="clear" w:color="auto" w:fill="A6A6A6"/>
          </w:tcPr>
          <w:p w:rsidR="00EF4163" w:rsidRPr="00746B2A" w:rsidRDefault="00EF4163" w:rsidP="00FC185F">
            <w:pPr>
              <w:rPr>
                <w:b/>
                <w:i/>
              </w:rPr>
            </w:pPr>
            <w:r w:rsidRPr="00746B2A">
              <w:rPr>
                <w:b/>
              </w:rPr>
              <w:t>ACTION</w:t>
            </w:r>
          </w:p>
        </w:tc>
        <w:tc>
          <w:tcPr>
            <w:tcW w:w="4500" w:type="dxa"/>
            <w:shd w:val="clear" w:color="auto" w:fill="A6A6A6"/>
          </w:tcPr>
          <w:p w:rsidR="00EF4163" w:rsidRPr="00746B2A" w:rsidRDefault="00EF4163" w:rsidP="00FC185F">
            <w:pPr>
              <w:rPr>
                <w:b/>
                <w:i/>
              </w:rPr>
            </w:pPr>
            <w:r w:rsidRPr="00746B2A">
              <w:rPr>
                <w:b/>
              </w:rPr>
              <w:t xml:space="preserve">EXPECTED RESULTS </w:t>
            </w:r>
          </w:p>
        </w:tc>
        <w:tc>
          <w:tcPr>
            <w:tcW w:w="1260" w:type="dxa"/>
            <w:shd w:val="clear" w:color="auto" w:fill="A6A6A6"/>
          </w:tcPr>
          <w:p w:rsidR="00EF4163" w:rsidRPr="00746B2A" w:rsidRDefault="00EF4163" w:rsidP="00FC185F">
            <w:pPr>
              <w:rPr>
                <w:b/>
                <w:i/>
              </w:rPr>
            </w:pPr>
            <w:r w:rsidRPr="00746B2A">
              <w:rPr>
                <w:b/>
              </w:rPr>
              <w:t>RESULTS</w:t>
            </w:r>
          </w:p>
          <w:p w:rsidR="00EF4163" w:rsidRPr="00746B2A" w:rsidRDefault="00EF4163" w:rsidP="00FC185F">
            <w:pPr>
              <w:rPr>
                <w:b/>
                <w:i/>
              </w:rPr>
            </w:pPr>
            <w:r w:rsidRPr="00746B2A">
              <w:rPr>
                <w:b/>
              </w:rPr>
              <w:t>P/F/I</w:t>
            </w:r>
          </w:p>
        </w:tc>
        <w:tc>
          <w:tcPr>
            <w:tcW w:w="2880" w:type="dxa"/>
            <w:shd w:val="clear" w:color="auto" w:fill="A6A6A6"/>
          </w:tcPr>
          <w:p w:rsidR="00EF4163" w:rsidRPr="00746B2A" w:rsidRDefault="00EF4163" w:rsidP="00FC185F">
            <w:pPr>
              <w:rPr>
                <w:b/>
                <w:i/>
              </w:rPr>
            </w:pPr>
            <w:r w:rsidRPr="00746B2A">
              <w:rPr>
                <w:b/>
              </w:rPr>
              <w:t>COMMENTS</w:t>
            </w:r>
          </w:p>
        </w:tc>
      </w:tr>
      <w:tr w:rsidR="00EF4163" w:rsidRPr="00746B2A" w:rsidTr="00B83F08">
        <w:trPr>
          <w:cantSplit/>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Launch link to test page using a user account which has historical dashboard access:</w:t>
            </w:r>
          </w:p>
          <w:p w:rsidR="00EF4163" w:rsidRPr="00746B2A" w:rsidRDefault="00EF4163" w:rsidP="00FC185F">
            <w:pPr>
              <w:pStyle w:val="CSETableText"/>
              <w:ind w:left="159"/>
              <w:rPr>
                <w:bCs/>
                <w:szCs w:val="20"/>
              </w:rPr>
            </w:pPr>
          </w:p>
          <w:p w:rsidR="00EF4163" w:rsidRPr="00746B2A" w:rsidRDefault="00EF4163" w:rsidP="00FC185F">
            <w:pPr>
              <w:rPr>
                <w:bCs/>
              </w:rPr>
            </w:pPr>
            <w:r w:rsidRPr="00746B2A">
              <w:rPr>
                <w:bCs/>
              </w:rPr>
              <w:t xml:space="preserve">https://f3420-mpmd01.vangent.local/coach3/default.aspx </w:t>
            </w:r>
          </w:p>
        </w:tc>
        <w:tc>
          <w:tcPr>
            <w:tcW w:w="4500" w:type="dxa"/>
          </w:tcPr>
          <w:p w:rsidR="00EF4163" w:rsidRPr="00746B2A" w:rsidRDefault="00EF4163" w:rsidP="00FC185F">
            <w:r w:rsidRPr="00746B2A">
              <w:t>Main page successfully loads with credentials passed reflecting data in database db.</w:t>
            </w:r>
          </w:p>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r w:rsidR="00EF4163" w:rsidRPr="00746B2A" w:rsidTr="00B83F08">
        <w:trPr>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Select “Historical Dashboard” tab and view displayed tables.</w:t>
            </w:r>
          </w:p>
          <w:p w:rsidR="00EF4163" w:rsidRPr="00746B2A" w:rsidRDefault="00EF4163" w:rsidP="00FC185F">
            <w:pPr>
              <w:rPr>
                <w:bCs/>
              </w:rPr>
            </w:pPr>
            <w:r w:rsidRPr="00746B2A">
              <w:rPr>
                <w:bCs/>
              </w:rPr>
              <w:t xml:space="preserve">   </w:t>
            </w:r>
          </w:p>
        </w:tc>
        <w:tc>
          <w:tcPr>
            <w:tcW w:w="4500" w:type="dxa"/>
          </w:tcPr>
          <w:p w:rsidR="00EF4163" w:rsidRPr="00746B2A" w:rsidRDefault="00EF4163" w:rsidP="00FC185F">
            <w:r w:rsidRPr="00746B2A">
              <w:t>Verify that the following conditions exists:</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“Opportunity” and “Reinforcement” columns are no longer displayed</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“Coaching Reason”, Sub-Coaching Reason” and “Value” columns are displayed</w:t>
            </w:r>
          </w:p>
          <w:p w:rsidR="00EF4163" w:rsidRPr="00746B2A" w:rsidRDefault="00EF4163" w:rsidP="00FC185F"/>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bl>
    <w:p w:rsidR="00EF4163" w:rsidRPr="00746B2A" w:rsidRDefault="00EF4163" w:rsidP="00EF4163"/>
    <w:p w:rsidR="00EF4163" w:rsidRPr="00746B2A" w:rsidRDefault="00EF4163" w:rsidP="00EF4163"/>
    <w:p w:rsidR="00306134" w:rsidRPr="00746B2A" w:rsidRDefault="00306134" w:rsidP="00C26734">
      <w:pPr>
        <w:overflowPunct/>
        <w:autoSpaceDE/>
        <w:autoSpaceDN/>
        <w:adjustRightInd/>
        <w:textAlignment w:val="auto"/>
      </w:pPr>
    </w:p>
    <w:p w:rsidR="00306134" w:rsidRPr="00746B2A" w:rsidRDefault="00306134">
      <w:pPr>
        <w:overflowPunct/>
        <w:autoSpaceDE/>
        <w:autoSpaceDN/>
        <w:adjustRightInd/>
        <w:textAlignment w:val="auto"/>
      </w:pPr>
      <w:r w:rsidRPr="00746B2A">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06134" w:rsidRPr="00746B2A" w:rsidTr="00B83F08">
        <w:trPr>
          <w:tblHeader/>
          <w:jc w:val="center"/>
        </w:trPr>
        <w:tc>
          <w:tcPr>
            <w:tcW w:w="2549" w:type="dxa"/>
            <w:shd w:val="solid" w:color="auto" w:fill="000000"/>
          </w:tcPr>
          <w:p w:rsidR="00306134" w:rsidRPr="00746B2A" w:rsidRDefault="00306134" w:rsidP="001920EA">
            <w:pPr>
              <w:rPr>
                <w:b/>
              </w:rPr>
            </w:pPr>
            <w:r w:rsidRPr="00746B2A">
              <w:rPr>
                <w:b/>
              </w:rPr>
              <w:lastRenderedPageBreak/>
              <w:t>Item</w:t>
            </w:r>
          </w:p>
        </w:tc>
        <w:tc>
          <w:tcPr>
            <w:tcW w:w="10951" w:type="dxa"/>
            <w:shd w:val="solid" w:color="auto" w:fill="000000"/>
          </w:tcPr>
          <w:p w:rsidR="00306134" w:rsidRPr="00746B2A" w:rsidRDefault="00306134" w:rsidP="001920EA">
            <w:pPr>
              <w:rPr>
                <w:b/>
              </w:rPr>
            </w:pPr>
            <w:r w:rsidRPr="00746B2A">
              <w:rPr>
                <w:b/>
              </w:rPr>
              <w:t>Description</w:t>
            </w:r>
          </w:p>
        </w:tc>
      </w:tr>
      <w:tr w:rsidR="00306134" w:rsidRPr="00746B2A" w:rsidTr="00B83F08">
        <w:trPr>
          <w:jc w:val="center"/>
        </w:trPr>
        <w:tc>
          <w:tcPr>
            <w:tcW w:w="2549" w:type="dxa"/>
          </w:tcPr>
          <w:p w:rsidR="00306134" w:rsidRPr="00746B2A" w:rsidRDefault="00306134" w:rsidP="001920EA">
            <w:r w:rsidRPr="00746B2A">
              <w:t>Test Case ID</w:t>
            </w:r>
          </w:p>
        </w:tc>
        <w:tc>
          <w:tcPr>
            <w:tcW w:w="10951" w:type="dxa"/>
          </w:tcPr>
          <w:p w:rsidR="00306134" w:rsidRPr="00746B2A" w:rsidRDefault="00306134" w:rsidP="001920EA">
            <w:r w:rsidRPr="00746B2A">
              <w:t>ECUIDASH3</w:t>
            </w:r>
            <w:r w:rsidR="0044780C" w:rsidRPr="00746B2A">
              <w:t>8</w:t>
            </w:r>
          </w:p>
        </w:tc>
      </w:tr>
      <w:tr w:rsidR="00306134" w:rsidRPr="00746B2A" w:rsidTr="00B83F08">
        <w:trPr>
          <w:jc w:val="center"/>
        </w:trPr>
        <w:tc>
          <w:tcPr>
            <w:tcW w:w="2549" w:type="dxa"/>
          </w:tcPr>
          <w:p w:rsidR="00306134" w:rsidRPr="00746B2A" w:rsidRDefault="00306134" w:rsidP="001920EA">
            <w:r w:rsidRPr="00746B2A">
              <w:t>Source Description</w:t>
            </w:r>
          </w:p>
        </w:tc>
        <w:tc>
          <w:tcPr>
            <w:tcW w:w="10951" w:type="dxa"/>
          </w:tcPr>
          <w:p w:rsidR="00306134" w:rsidRPr="00746B2A" w:rsidRDefault="00306134" w:rsidP="00203460">
            <w:r w:rsidRPr="00746B2A">
              <w:t>SCCB-P14</w:t>
            </w:r>
            <w:r w:rsidR="00203460" w:rsidRPr="00746B2A">
              <w:t>676</w:t>
            </w:r>
          </w:p>
        </w:tc>
      </w:tr>
      <w:tr w:rsidR="00306134" w:rsidRPr="00746B2A" w:rsidTr="00B83F08">
        <w:trPr>
          <w:jc w:val="center"/>
        </w:trPr>
        <w:tc>
          <w:tcPr>
            <w:tcW w:w="2549" w:type="dxa"/>
          </w:tcPr>
          <w:p w:rsidR="00306134" w:rsidRPr="00746B2A" w:rsidRDefault="00306134" w:rsidP="001920EA">
            <w:r w:rsidRPr="00746B2A">
              <w:t>Test Location</w:t>
            </w:r>
          </w:p>
        </w:tc>
        <w:tc>
          <w:tcPr>
            <w:tcW w:w="10951" w:type="dxa"/>
          </w:tcPr>
          <w:p w:rsidR="00306134" w:rsidRPr="00746B2A" w:rsidRDefault="00306134" w:rsidP="001920EA">
            <w:r w:rsidRPr="00746B2A">
              <w:t xml:space="preserve">https://vacmsmpmd01.vangent.local/coach3/default.aspx </w:t>
            </w:r>
          </w:p>
        </w:tc>
      </w:tr>
      <w:tr w:rsidR="00306134" w:rsidRPr="00746B2A" w:rsidTr="00B83F08">
        <w:trPr>
          <w:jc w:val="center"/>
        </w:trPr>
        <w:tc>
          <w:tcPr>
            <w:tcW w:w="2549" w:type="dxa"/>
          </w:tcPr>
          <w:p w:rsidR="00306134" w:rsidRPr="00746B2A" w:rsidRDefault="00306134" w:rsidP="001920EA">
            <w:r w:rsidRPr="00746B2A">
              <w:t>Updated File(s)</w:t>
            </w:r>
          </w:p>
        </w:tc>
        <w:tc>
          <w:tcPr>
            <w:tcW w:w="10951" w:type="dxa"/>
          </w:tcPr>
          <w:p w:rsidR="00306134" w:rsidRPr="00746B2A" w:rsidRDefault="00153D4C" w:rsidP="00264E19">
            <w:r w:rsidRPr="00746B2A">
              <w:t xml:space="preserve">Site2.Master, </w:t>
            </w:r>
            <w:r w:rsidR="00264E19" w:rsidRPr="00746B2A">
              <w:t>v</w:t>
            </w:r>
            <w:r w:rsidR="00306134" w:rsidRPr="00746B2A">
              <w:t>iew</w:t>
            </w:r>
            <w:r w:rsidR="00264E19" w:rsidRPr="00746B2A">
              <w:t>4</w:t>
            </w:r>
            <w:r w:rsidR="00306134" w:rsidRPr="00746B2A">
              <w:t xml:space="preserve">.aspx, </w:t>
            </w:r>
            <w:r w:rsidR="00264E19" w:rsidRPr="00746B2A">
              <w:t xml:space="preserve">view4.aspx.vb, </w:t>
            </w:r>
            <w:r w:rsidR="00306134" w:rsidRPr="00746B2A">
              <w:t>eCoachingFixed.dll</w:t>
            </w:r>
          </w:p>
        </w:tc>
      </w:tr>
      <w:tr w:rsidR="00D960AC" w:rsidRPr="00746B2A" w:rsidTr="00B83F08">
        <w:trPr>
          <w:jc w:val="center"/>
        </w:trPr>
        <w:tc>
          <w:tcPr>
            <w:tcW w:w="2549" w:type="dxa"/>
          </w:tcPr>
          <w:p w:rsidR="00D960AC" w:rsidRPr="00746B2A" w:rsidRDefault="00D960AC" w:rsidP="001920EA">
            <w:r w:rsidRPr="00746B2A">
              <w:t>Added Files(s)</w:t>
            </w:r>
          </w:p>
        </w:tc>
        <w:tc>
          <w:tcPr>
            <w:tcW w:w="10951" w:type="dxa"/>
          </w:tcPr>
          <w:p w:rsidR="00D960AC" w:rsidRPr="00746B2A" w:rsidRDefault="00767C7C" w:rsidP="001920EA">
            <w:r w:rsidRPr="00746B2A">
              <w:t>bin\ICSharpCode.SharpZipLib.dll, NPOI.dll, NPOI.OOXML.dll, NPOI.OpenXml4Net.dll, NPOI.OpenXmlFormats.dll</w:t>
            </w:r>
          </w:p>
          <w:p w:rsidR="00767C7C" w:rsidRPr="00746B2A" w:rsidRDefault="00767C7C" w:rsidP="001920EA">
            <w:r w:rsidRPr="00746B2A">
              <w:t>scripts\jquery.cookie.js</w:t>
            </w:r>
          </w:p>
        </w:tc>
      </w:tr>
      <w:tr w:rsidR="00306134" w:rsidRPr="00746B2A" w:rsidTr="00B83F08">
        <w:trPr>
          <w:jc w:val="center"/>
        </w:trPr>
        <w:tc>
          <w:tcPr>
            <w:tcW w:w="2549" w:type="dxa"/>
          </w:tcPr>
          <w:p w:rsidR="00306134" w:rsidRPr="00746B2A" w:rsidRDefault="00306134" w:rsidP="001920EA">
            <w:r w:rsidRPr="00746B2A">
              <w:t>Supporting Documentation</w:t>
            </w:r>
          </w:p>
        </w:tc>
        <w:tc>
          <w:tcPr>
            <w:tcW w:w="10951" w:type="dxa"/>
          </w:tcPr>
          <w:p w:rsidR="00306134" w:rsidRPr="00746B2A" w:rsidRDefault="00306134" w:rsidP="001920EA"/>
        </w:tc>
      </w:tr>
      <w:tr w:rsidR="00306134" w:rsidRPr="00746B2A" w:rsidTr="00B83F08">
        <w:trPr>
          <w:jc w:val="center"/>
        </w:trPr>
        <w:tc>
          <w:tcPr>
            <w:tcW w:w="2549" w:type="dxa"/>
          </w:tcPr>
          <w:p w:rsidR="00306134" w:rsidRPr="00746B2A" w:rsidRDefault="00306134" w:rsidP="001920EA">
            <w:r w:rsidRPr="00746B2A">
              <w:t>Notes</w:t>
            </w:r>
          </w:p>
        </w:tc>
        <w:tc>
          <w:tcPr>
            <w:tcW w:w="10951" w:type="dxa"/>
          </w:tcPr>
          <w:p w:rsidR="00306134" w:rsidRPr="00746B2A" w:rsidRDefault="00306134" w:rsidP="003A09F6">
            <w:r w:rsidRPr="00746B2A">
              <w:t>Verify</w:t>
            </w:r>
            <w:r w:rsidR="003A09F6" w:rsidRPr="00746B2A">
              <w:t xml:space="preserve"> excel file (.</w:t>
            </w:r>
            <w:proofErr w:type="spellStart"/>
            <w:r w:rsidR="003A09F6" w:rsidRPr="00746B2A">
              <w:t>xlsx</w:t>
            </w:r>
            <w:proofErr w:type="spellEnd"/>
            <w:r w:rsidR="003A09F6" w:rsidRPr="00746B2A">
              <w:t>) gets generated with the criteria chosen by the user on Historical Dashboard page;</w:t>
            </w:r>
          </w:p>
          <w:p w:rsidR="003A09F6" w:rsidRPr="00746B2A" w:rsidRDefault="003A09F6" w:rsidP="003A09F6">
            <w:r w:rsidRPr="00746B2A">
              <w:t>Verify all required information is included in the generated excel file. Refer to “CCO_eCoaching_Log_FS.docx section 6.1.2 Data” for required information.</w:t>
            </w:r>
          </w:p>
        </w:tc>
      </w:tr>
    </w:tbl>
    <w:p w:rsidR="00306134" w:rsidRPr="00746B2A" w:rsidRDefault="00306134" w:rsidP="00BB176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E6BA9" w:rsidRPr="00746B2A" w:rsidTr="00B83F08">
        <w:trPr>
          <w:cantSplit/>
          <w:tblHeader/>
          <w:jc w:val="center"/>
        </w:trPr>
        <w:tc>
          <w:tcPr>
            <w:tcW w:w="900" w:type="dxa"/>
            <w:shd w:val="clear" w:color="auto" w:fill="A6A6A6"/>
          </w:tcPr>
          <w:p w:rsidR="003E6BA9" w:rsidRPr="00746B2A" w:rsidRDefault="003E6BA9"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3E6BA9" w:rsidRPr="00746B2A" w:rsidRDefault="003E6BA9"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E6BA9" w:rsidRPr="00746B2A" w:rsidRDefault="003E6BA9" w:rsidP="001920EA">
            <w:pPr>
              <w:pStyle w:val="Header"/>
              <w:tabs>
                <w:tab w:val="clear" w:pos="4320"/>
                <w:tab w:val="clear" w:pos="8640"/>
              </w:tabs>
              <w:spacing w:before="40" w:after="40"/>
              <w:jc w:val="center"/>
              <w:rPr>
                <w:b/>
                <w:i/>
              </w:rPr>
            </w:pPr>
            <w:r w:rsidRPr="00746B2A">
              <w:rPr>
                <w:b/>
              </w:rPr>
              <w:t>RESULTS</w:t>
            </w:r>
          </w:p>
          <w:p w:rsidR="003E6BA9" w:rsidRPr="00746B2A" w:rsidRDefault="003E6BA9"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COMMENTS</w:t>
            </w:r>
          </w:p>
        </w:tc>
      </w:tr>
      <w:tr w:rsidR="003E6BA9" w:rsidRPr="00746B2A" w:rsidTr="00B83F08">
        <w:trPr>
          <w:cantSplit/>
          <w:jc w:val="center"/>
        </w:trPr>
        <w:tc>
          <w:tcPr>
            <w:tcW w:w="900" w:type="dxa"/>
          </w:tcPr>
          <w:p w:rsidR="003E6BA9" w:rsidRPr="00746B2A" w:rsidRDefault="00FF27EE" w:rsidP="00FF27EE">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3E6BA9" w:rsidRPr="00746B2A" w:rsidRDefault="003E6BA9" w:rsidP="001920EA">
            <w:pPr>
              <w:pStyle w:val="CSETableText"/>
              <w:ind w:left="159"/>
              <w:rPr>
                <w:bCs/>
                <w:szCs w:val="20"/>
              </w:rPr>
            </w:pPr>
            <w:r w:rsidRPr="00746B2A">
              <w:rPr>
                <w:bCs/>
                <w:szCs w:val="20"/>
              </w:rPr>
              <w:t xml:space="preserve">Launch </w:t>
            </w:r>
            <w:proofErr w:type="spellStart"/>
            <w:r w:rsidR="00D36B32" w:rsidRPr="00746B2A">
              <w:rPr>
                <w:bCs/>
                <w:szCs w:val="20"/>
              </w:rPr>
              <w:t>eCoaching</w:t>
            </w:r>
            <w:proofErr w:type="spellEnd"/>
            <w:r w:rsidRPr="00746B2A">
              <w:rPr>
                <w:bCs/>
                <w:szCs w:val="20"/>
              </w:rPr>
              <w:t xml:space="preserve"> using an application account :</w:t>
            </w:r>
            <w:r w:rsidRPr="00746B2A">
              <w:rPr>
                <w:bCs/>
                <w:szCs w:val="20"/>
              </w:rPr>
              <w:br/>
            </w:r>
          </w:p>
          <w:p w:rsidR="003E6BA9" w:rsidRPr="00746B2A" w:rsidRDefault="00073CB3" w:rsidP="001920EA">
            <w:pPr>
              <w:pStyle w:val="CSETableText"/>
              <w:ind w:left="159"/>
              <w:rPr>
                <w:bCs/>
                <w:szCs w:val="20"/>
              </w:rPr>
            </w:pPr>
            <w:hyperlink r:id="rId32" w:history="1">
              <w:r w:rsidR="003E6BA9" w:rsidRPr="00746B2A">
                <w:rPr>
                  <w:rStyle w:val="Hyperlink"/>
                  <w:szCs w:val="20"/>
                </w:rPr>
                <w:t>https://vacmsmpmd01.vangent.local/coach3/default.aspx</w:t>
              </w:r>
            </w:hyperlink>
            <w:r w:rsidR="003E6BA9" w:rsidRPr="00746B2A">
              <w:rPr>
                <w:szCs w:val="20"/>
              </w:rPr>
              <w:t xml:space="preserve"> </w:t>
            </w:r>
          </w:p>
        </w:tc>
        <w:tc>
          <w:tcPr>
            <w:tcW w:w="4500" w:type="dxa"/>
          </w:tcPr>
          <w:p w:rsidR="003E6BA9" w:rsidRPr="00746B2A" w:rsidRDefault="003E6BA9" w:rsidP="001920EA">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B55CD5" w:rsidP="00B55CD5">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3E6BA9" w:rsidRPr="00746B2A" w:rsidRDefault="003E6BA9" w:rsidP="00D44DA1">
            <w:pPr>
              <w:pStyle w:val="CSETableText"/>
              <w:ind w:left="159"/>
              <w:rPr>
                <w:bCs/>
                <w:szCs w:val="20"/>
              </w:rPr>
            </w:pPr>
            <w:r w:rsidRPr="00746B2A">
              <w:rPr>
                <w:bCs/>
                <w:szCs w:val="20"/>
              </w:rPr>
              <w:t>Select “</w:t>
            </w:r>
            <w:r w:rsidR="00D44DA1" w:rsidRPr="00746B2A">
              <w:rPr>
                <w:bCs/>
                <w:szCs w:val="20"/>
              </w:rPr>
              <w:t>Historical Dashboard</w:t>
            </w:r>
            <w:r w:rsidRPr="00746B2A">
              <w:rPr>
                <w:bCs/>
                <w:szCs w:val="20"/>
              </w:rPr>
              <w:t>” tab</w:t>
            </w:r>
          </w:p>
        </w:tc>
        <w:tc>
          <w:tcPr>
            <w:tcW w:w="4500" w:type="dxa"/>
          </w:tcPr>
          <w:p w:rsidR="003E6BA9" w:rsidRPr="00746B2A" w:rsidRDefault="00691FA7" w:rsidP="0002275C">
            <w:pPr>
              <w:pStyle w:val="Header"/>
              <w:tabs>
                <w:tab w:val="clear" w:pos="4320"/>
                <w:tab w:val="clear" w:pos="8640"/>
              </w:tabs>
              <w:spacing w:before="40" w:after="40"/>
            </w:pPr>
            <w:r w:rsidRPr="00746B2A">
              <w:t>“Export to Excel” button displays</w:t>
            </w:r>
            <w:r w:rsidR="00205546" w:rsidRPr="00746B2A">
              <w:t xml:space="preserve"> </w:t>
            </w:r>
            <w:r w:rsidR="0002275C" w:rsidRPr="00746B2A">
              <w:t>on the page.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2F05A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3E6BA9" w:rsidRPr="00746B2A" w:rsidRDefault="00195664" w:rsidP="00195664">
            <w:pPr>
              <w:pStyle w:val="CSETableText"/>
              <w:ind w:left="159"/>
              <w:rPr>
                <w:bCs/>
                <w:szCs w:val="20"/>
              </w:rPr>
            </w:pPr>
            <w:r w:rsidRPr="00746B2A">
              <w:rPr>
                <w:bCs/>
                <w:szCs w:val="20"/>
              </w:rPr>
              <w:t>On “Historical Dashboard” page, choose filter criteria by selecting specific values from dropdowns;</w:t>
            </w:r>
          </w:p>
          <w:p w:rsidR="00195664" w:rsidRPr="00746B2A" w:rsidRDefault="00195664" w:rsidP="00195664">
            <w:pPr>
              <w:pStyle w:val="CSETableText"/>
              <w:ind w:left="159"/>
              <w:rPr>
                <w:bCs/>
                <w:szCs w:val="20"/>
              </w:rPr>
            </w:pPr>
            <w:r w:rsidRPr="00746B2A">
              <w:rPr>
                <w:bCs/>
                <w:szCs w:val="20"/>
              </w:rPr>
              <w:t>Click “Export to Excel”</w:t>
            </w:r>
          </w:p>
        </w:tc>
        <w:tc>
          <w:tcPr>
            <w:tcW w:w="4500" w:type="dxa"/>
          </w:tcPr>
          <w:p w:rsidR="003E6BA9" w:rsidRPr="00746B2A" w:rsidRDefault="00195664" w:rsidP="001920EA">
            <w:pPr>
              <w:pStyle w:val="Header"/>
              <w:tabs>
                <w:tab w:val="clear" w:pos="4320"/>
                <w:tab w:val="clear" w:pos="8640"/>
              </w:tabs>
              <w:spacing w:before="40" w:after="40"/>
            </w:pPr>
            <w:r w:rsidRPr="00746B2A">
              <w:t>Modal dialog “Please wait while we process your request…” displays blocking UI;</w:t>
            </w:r>
          </w:p>
          <w:p w:rsidR="00195664" w:rsidRPr="00746B2A" w:rsidRDefault="00195664" w:rsidP="001920EA">
            <w:pPr>
              <w:pStyle w:val="Header"/>
              <w:tabs>
                <w:tab w:val="clear" w:pos="4320"/>
                <w:tab w:val="clear" w:pos="8640"/>
              </w:tabs>
              <w:spacing w:before="40" w:after="40"/>
            </w:pPr>
            <w:r w:rsidRPr="00746B2A">
              <w:t xml:space="preserve">Once the excel </w:t>
            </w:r>
            <w:r w:rsidR="00BA3BEC" w:rsidRPr="00746B2A">
              <w:t xml:space="preserve">file </w:t>
            </w:r>
            <w:r w:rsidRPr="00746B2A">
              <w:t>is generated, modal dialog disappears, UI is enabled, and the download file dialog displays allowing user to either Open or Save the file.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A3BEC" w:rsidRPr="00746B2A" w:rsidRDefault="00BA3BEC" w:rsidP="00195664">
            <w:pPr>
              <w:pStyle w:val="CSETableText"/>
              <w:ind w:left="159"/>
              <w:rPr>
                <w:bCs/>
                <w:szCs w:val="20"/>
              </w:rPr>
            </w:pPr>
            <w:r w:rsidRPr="00746B2A">
              <w:rPr>
                <w:bCs/>
                <w:szCs w:val="20"/>
              </w:rPr>
              <w:t>Click Open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successfully opens using Microsoft Excel.</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A3BEC" w:rsidRPr="00746B2A" w:rsidRDefault="00BA3BEC" w:rsidP="00195664">
            <w:pPr>
              <w:pStyle w:val="CSETableText"/>
              <w:ind w:left="159"/>
              <w:rPr>
                <w:bCs/>
                <w:szCs w:val="20"/>
              </w:rPr>
            </w:pPr>
            <w:r w:rsidRPr="00746B2A">
              <w:rPr>
                <w:bCs/>
                <w:szCs w:val="20"/>
              </w:rPr>
              <w:t>Click Save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is successfully saved on your local drive.</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EA7030" w:rsidRPr="00746B2A" w:rsidTr="00B83F08">
        <w:trPr>
          <w:cantSplit/>
          <w:jc w:val="center"/>
        </w:trPr>
        <w:tc>
          <w:tcPr>
            <w:tcW w:w="900" w:type="dxa"/>
          </w:tcPr>
          <w:p w:rsidR="00EA7030" w:rsidRPr="00746B2A" w:rsidRDefault="00EA7030"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EA7030" w:rsidRPr="00746B2A" w:rsidRDefault="00EA7030" w:rsidP="00195664">
            <w:pPr>
              <w:pStyle w:val="CSETableText"/>
              <w:ind w:left="159"/>
              <w:rPr>
                <w:bCs/>
                <w:szCs w:val="20"/>
              </w:rPr>
            </w:pPr>
            <w:r w:rsidRPr="00746B2A">
              <w:rPr>
                <w:bCs/>
                <w:szCs w:val="20"/>
              </w:rPr>
              <w:t xml:space="preserve">Open the generated excel file to verify the content meets the requirement </w:t>
            </w:r>
          </w:p>
        </w:tc>
        <w:tc>
          <w:tcPr>
            <w:tcW w:w="4500" w:type="dxa"/>
          </w:tcPr>
          <w:p w:rsidR="00EA7030" w:rsidRPr="00746B2A" w:rsidRDefault="00A17459" w:rsidP="001920EA">
            <w:pPr>
              <w:pStyle w:val="Header"/>
              <w:tabs>
                <w:tab w:val="clear" w:pos="4320"/>
                <w:tab w:val="clear" w:pos="8640"/>
              </w:tabs>
              <w:spacing w:before="40" w:after="40"/>
            </w:pPr>
            <w:r w:rsidRPr="00746B2A">
              <w:t>All required information in the generated excel file.</w:t>
            </w:r>
          </w:p>
        </w:tc>
        <w:tc>
          <w:tcPr>
            <w:tcW w:w="1260" w:type="dxa"/>
          </w:tcPr>
          <w:p w:rsidR="00EA7030" w:rsidRPr="00746B2A" w:rsidRDefault="00A17459" w:rsidP="001920EA">
            <w:pPr>
              <w:pStyle w:val="Header"/>
              <w:tabs>
                <w:tab w:val="clear" w:pos="4320"/>
                <w:tab w:val="clear" w:pos="8640"/>
              </w:tabs>
              <w:spacing w:before="40" w:after="40"/>
              <w:jc w:val="center"/>
              <w:rPr>
                <w:i/>
              </w:rPr>
            </w:pPr>
            <w:r w:rsidRPr="00746B2A">
              <w:rPr>
                <w:i/>
              </w:rPr>
              <w:t>P</w:t>
            </w:r>
          </w:p>
        </w:tc>
        <w:tc>
          <w:tcPr>
            <w:tcW w:w="2880" w:type="dxa"/>
          </w:tcPr>
          <w:p w:rsidR="00EA7030" w:rsidRPr="00746B2A" w:rsidRDefault="00EA7030" w:rsidP="001920EA">
            <w:pPr>
              <w:pStyle w:val="Header"/>
              <w:tabs>
                <w:tab w:val="clear" w:pos="4320"/>
                <w:tab w:val="clear" w:pos="8640"/>
              </w:tabs>
              <w:spacing w:before="40" w:after="40"/>
              <w:rPr>
                <w:i/>
              </w:rPr>
            </w:pPr>
          </w:p>
        </w:tc>
      </w:tr>
    </w:tbl>
    <w:p w:rsidR="003E6BA9" w:rsidRPr="00746B2A" w:rsidRDefault="003E6BA9" w:rsidP="00BB176E"/>
    <w:p w:rsidR="001920EA" w:rsidRPr="00746B2A" w:rsidRDefault="001920EA"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920EA" w:rsidRPr="00746B2A" w:rsidTr="00B83F08">
        <w:trPr>
          <w:tblHeader/>
          <w:jc w:val="center"/>
        </w:trPr>
        <w:tc>
          <w:tcPr>
            <w:tcW w:w="2549" w:type="dxa"/>
            <w:shd w:val="solid" w:color="auto" w:fill="000000"/>
          </w:tcPr>
          <w:p w:rsidR="001920EA" w:rsidRPr="00746B2A" w:rsidRDefault="001920EA" w:rsidP="001920EA">
            <w:pPr>
              <w:rPr>
                <w:b/>
              </w:rPr>
            </w:pPr>
            <w:r w:rsidRPr="00746B2A">
              <w:rPr>
                <w:b/>
              </w:rPr>
              <w:lastRenderedPageBreak/>
              <w:t>Item</w:t>
            </w:r>
          </w:p>
        </w:tc>
        <w:tc>
          <w:tcPr>
            <w:tcW w:w="10951" w:type="dxa"/>
            <w:shd w:val="solid" w:color="auto" w:fill="000000"/>
          </w:tcPr>
          <w:p w:rsidR="001920EA" w:rsidRPr="00746B2A" w:rsidRDefault="001920EA" w:rsidP="001920EA">
            <w:pPr>
              <w:rPr>
                <w:b/>
              </w:rPr>
            </w:pPr>
            <w:r w:rsidRPr="00746B2A">
              <w:rPr>
                <w:b/>
              </w:rPr>
              <w:t>Description</w:t>
            </w:r>
          </w:p>
        </w:tc>
      </w:tr>
      <w:tr w:rsidR="001920EA" w:rsidRPr="00746B2A" w:rsidTr="00B83F08">
        <w:trPr>
          <w:jc w:val="center"/>
        </w:trPr>
        <w:tc>
          <w:tcPr>
            <w:tcW w:w="2549" w:type="dxa"/>
          </w:tcPr>
          <w:p w:rsidR="001920EA" w:rsidRPr="00746B2A" w:rsidRDefault="001920EA" w:rsidP="001920EA">
            <w:r w:rsidRPr="00746B2A">
              <w:t>Test Case ID</w:t>
            </w:r>
          </w:p>
        </w:tc>
        <w:tc>
          <w:tcPr>
            <w:tcW w:w="10951" w:type="dxa"/>
          </w:tcPr>
          <w:p w:rsidR="001920EA" w:rsidRPr="00746B2A" w:rsidRDefault="001920EA" w:rsidP="001920EA">
            <w:r w:rsidRPr="00746B2A">
              <w:t>ECUIDASH39</w:t>
            </w:r>
          </w:p>
        </w:tc>
      </w:tr>
      <w:tr w:rsidR="001920EA" w:rsidRPr="00746B2A" w:rsidTr="00B83F08">
        <w:trPr>
          <w:jc w:val="center"/>
        </w:trPr>
        <w:tc>
          <w:tcPr>
            <w:tcW w:w="2549" w:type="dxa"/>
          </w:tcPr>
          <w:p w:rsidR="001920EA" w:rsidRPr="00746B2A" w:rsidRDefault="001920EA" w:rsidP="001920EA">
            <w:r w:rsidRPr="00746B2A">
              <w:t>Source Description</w:t>
            </w:r>
          </w:p>
        </w:tc>
        <w:tc>
          <w:tcPr>
            <w:tcW w:w="10951" w:type="dxa"/>
          </w:tcPr>
          <w:p w:rsidR="001920EA" w:rsidRPr="00746B2A" w:rsidRDefault="001920EA" w:rsidP="001920EA">
            <w:r w:rsidRPr="00746B2A">
              <w:t>SCCB-P14840</w:t>
            </w:r>
          </w:p>
        </w:tc>
      </w:tr>
      <w:tr w:rsidR="001920EA" w:rsidRPr="00746B2A" w:rsidTr="00B83F08">
        <w:trPr>
          <w:jc w:val="center"/>
        </w:trPr>
        <w:tc>
          <w:tcPr>
            <w:tcW w:w="2549" w:type="dxa"/>
          </w:tcPr>
          <w:p w:rsidR="001920EA" w:rsidRPr="00746B2A" w:rsidRDefault="001920EA" w:rsidP="001920EA">
            <w:r w:rsidRPr="00746B2A">
              <w:t>Test Location</w:t>
            </w:r>
          </w:p>
        </w:tc>
        <w:tc>
          <w:tcPr>
            <w:tcW w:w="10951" w:type="dxa"/>
          </w:tcPr>
          <w:p w:rsidR="001920EA" w:rsidRPr="00746B2A" w:rsidRDefault="001920EA" w:rsidP="001920EA">
            <w:r w:rsidRPr="00746B2A">
              <w:t xml:space="preserve">https://vacmsmpmd01.vangent.local/coach3/default.aspx </w:t>
            </w:r>
          </w:p>
        </w:tc>
      </w:tr>
      <w:tr w:rsidR="001920EA" w:rsidRPr="00746B2A" w:rsidTr="00B83F08">
        <w:trPr>
          <w:jc w:val="center"/>
        </w:trPr>
        <w:tc>
          <w:tcPr>
            <w:tcW w:w="2549" w:type="dxa"/>
          </w:tcPr>
          <w:p w:rsidR="001920EA" w:rsidRPr="00746B2A" w:rsidRDefault="001920EA" w:rsidP="001920EA">
            <w:r w:rsidRPr="00746B2A">
              <w:t>Updated File(s)</w:t>
            </w:r>
          </w:p>
        </w:tc>
        <w:tc>
          <w:tcPr>
            <w:tcW w:w="10951" w:type="dxa"/>
          </w:tcPr>
          <w:p w:rsidR="001920EA" w:rsidRPr="00746B2A" w:rsidRDefault="001920EA" w:rsidP="001920EA">
            <w:r w:rsidRPr="00746B2A">
              <w:t>View4.aspx, view4.aspx.vb, view4.aspx.designer.vb</w:t>
            </w:r>
          </w:p>
        </w:tc>
      </w:tr>
      <w:tr w:rsidR="001920EA" w:rsidRPr="00746B2A" w:rsidTr="00B83F08">
        <w:trPr>
          <w:jc w:val="center"/>
        </w:trPr>
        <w:tc>
          <w:tcPr>
            <w:tcW w:w="2549" w:type="dxa"/>
          </w:tcPr>
          <w:p w:rsidR="001920EA" w:rsidRPr="00746B2A" w:rsidRDefault="001920EA" w:rsidP="001920EA">
            <w:r w:rsidRPr="00746B2A">
              <w:t>Added Files(s)</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Supporting Documentation</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Notes</w:t>
            </w:r>
          </w:p>
        </w:tc>
        <w:tc>
          <w:tcPr>
            <w:tcW w:w="10951" w:type="dxa"/>
          </w:tcPr>
          <w:p w:rsidR="001920EA" w:rsidRPr="00746B2A" w:rsidRDefault="001920EA" w:rsidP="001920EA"/>
        </w:tc>
      </w:tr>
    </w:tbl>
    <w:p w:rsidR="001920EA" w:rsidRPr="00746B2A" w:rsidRDefault="001920EA" w:rsidP="001920EA"/>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920EA" w:rsidRPr="00746B2A" w:rsidTr="00B83F08">
        <w:trPr>
          <w:cantSplit/>
          <w:tblHeader/>
          <w:jc w:val="center"/>
        </w:trPr>
        <w:tc>
          <w:tcPr>
            <w:tcW w:w="900" w:type="dxa"/>
            <w:shd w:val="clear" w:color="auto" w:fill="A6A6A6"/>
          </w:tcPr>
          <w:p w:rsidR="001920EA" w:rsidRPr="00746B2A" w:rsidRDefault="001920EA"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920EA" w:rsidRPr="00746B2A" w:rsidRDefault="001920EA"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20EA" w:rsidRPr="00746B2A" w:rsidRDefault="001920EA" w:rsidP="001920EA">
            <w:pPr>
              <w:pStyle w:val="Header"/>
              <w:tabs>
                <w:tab w:val="clear" w:pos="4320"/>
                <w:tab w:val="clear" w:pos="8640"/>
              </w:tabs>
              <w:spacing w:before="40" w:after="40"/>
              <w:jc w:val="center"/>
              <w:rPr>
                <w:b/>
                <w:i/>
              </w:rPr>
            </w:pPr>
            <w:r w:rsidRPr="00746B2A">
              <w:rPr>
                <w:b/>
              </w:rPr>
              <w:t>RESULTS</w:t>
            </w:r>
          </w:p>
          <w:p w:rsidR="001920EA" w:rsidRPr="00746B2A" w:rsidRDefault="001920EA"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COMMENTS</w:t>
            </w: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920EA" w:rsidRPr="00746B2A" w:rsidRDefault="001920EA" w:rsidP="001920EA">
            <w:pPr>
              <w:pStyle w:val="CSETableText"/>
              <w:ind w:left="159"/>
              <w:rPr>
                <w:bCs/>
                <w:szCs w:val="20"/>
              </w:rPr>
            </w:pPr>
            <w:r w:rsidRPr="00746B2A">
              <w:rPr>
                <w:bCs/>
                <w:szCs w:val="20"/>
              </w:rPr>
              <w:t xml:space="preserve">Launch </w:t>
            </w:r>
            <w:proofErr w:type="spellStart"/>
            <w:r w:rsidRPr="00746B2A">
              <w:rPr>
                <w:bCs/>
                <w:szCs w:val="20"/>
              </w:rPr>
              <w:t>eCoaching</w:t>
            </w:r>
            <w:proofErr w:type="spellEnd"/>
            <w:r w:rsidRPr="00746B2A">
              <w:rPr>
                <w:bCs/>
                <w:szCs w:val="20"/>
              </w:rPr>
              <w:t xml:space="preserve"> using an application account with Sr. MGR user access :</w:t>
            </w:r>
            <w:r w:rsidRPr="00746B2A">
              <w:rPr>
                <w:bCs/>
                <w:szCs w:val="20"/>
              </w:rPr>
              <w:br/>
            </w:r>
          </w:p>
          <w:p w:rsidR="001920EA" w:rsidRPr="00746B2A" w:rsidRDefault="00073CB3" w:rsidP="001920EA">
            <w:pPr>
              <w:pStyle w:val="CSETableText"/>
              <w:ind w:left="159"/>
              <w:rPr>
                <w:bCs/>
                <w:szCs w:val="20"/>
              </w:rPr>
            </w:pPr>
            <w:hyperlink r:id="rId33" w:history="1">
              <w:r w:rsidR="001920EA" w:rsidRPr="00746B2A">
                <w:rPr>
                  <w:rStyle w:val="Hyperlink"/>
                  <w:szCs w:val="20"/>
                </w:rPr>
                <w:t>https://vacmsmpmd01.vangent.local/coach3/default.aspx</w:t>
              </w:r>
            </w:hyperlink>
            <w:r w:rsidR="001920EA" w:rsidRPr="00746B2A">
              <w:rPr>
                <w:szCs w:val="20"/>
              </w:rPr>
              <w:t xml:space="preserve"> </w:t>
            </w:r>
          </w:p>
        </w:tc>
        <w:tc>
          <w:tcPr>
            <w:tcW w:w="4500" w:type="dxa"/>
          </w:tcPr>
          <w:p w:rsidR="001920EA" w:rsidRPr="00746B2A" w:rsidRDefault="001920EA" w:rsidP="001920EA">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p>
        </w:tc>
        <w:tc>
          <w:tcPr>
            <w:tcW w:w="1260" w:type="dxa"/>
          </w:tcPr>
          <w:p w:rsidR="001920EA" w:rsidRPr="00746B2A" w:rsidRDefault="001920EA" w:rsidP="001920EA">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920EA" w:rsidRPr="00746B2A" w:rsidRDefault="001920EA" w:rsidP="001920EA">
            <w:pPr>
              <w:pStyle w:val="CSETableText"/>
              <w:ind w:left="159"/>
              <w:rPr>
                <w:bCs/>
                <w:szCs w:val="20"/>
              </w:rPr>
            </w:pPr>
            <w:r w:rsidRPr="00746B2A">
              <w:rPr>
                <w:bCs/>
                <w:szCs w:val="20"/>
              </w:rPr>
              <w:t>Select “Historical Dashboard” tab</w:t>
            </w:r>
          </w:p>
        </w:tc>
        <w:tc>
          <w:tcPr>
            <w:tcW w:w="4500" w:type="dxa"/>
          </w:tcPr>
          <w:p w:rsidR="001920EA" w:rsidRPr="00746B2A" w:rsidRDefault="001920EA" w:rsidP="001920EA">
            <w:pPr>
              <w:pStyle w:val="Header"/>
              <w:tabs>
                <w:tab w:val="clear" w:pos="4320"/>
                <w:tab w:val="clear" w:pos="8640"/>
              </w:tabs>
              <w:spacing w:before="40" w:after="40"/>
            </w:pPr>
            <w:r w:rsidRPr="00746B2A">
              <w:t>Verify that Sr. MGR dashboard table section displays</w:t>
            </w:r>
            <w:r w:rsidR="007216B0" w:rsidRPr="00746B2A">
              <w:t xml:space="preserve"> and Submitted date range appears as a filter option</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1920EA"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bl>
    <w:p w:rsidR="001920EA" w:rsidRPr="00746B2A" w:rsidRDefault="001920EA" w:rsidP="001920EA"/>
    <w:p w:rsidR="001920EA" w:rsidRPr="00746B2A" w:rsidRDefault="001920EA" w:rsidP="00BB176E"/>
    <w:p w:rsidR="007216B0" w:rsidRPr="00746B2A" w:rsidRDefault="007216B0" w:rsidP="007216B0"/>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216B0" w:rsidRPr="00746B2A" w:rsidTr="00B83F08">
        <w:trPr>
          <w:tblHeader/>
          <w:jc w:val="center"/>
        </w:trPr>
        <w:tc>
          <w:tcPr>
            <w:tcW w:w="2549" w:type="dxa"/>
            <w:shd w:val="solid" w:color="auto" w:fill="000000"/>
          </w:tcPr>
          <w:p w:rsidR="007216B0" w:rsidRPr="00746B2A" w:rsidRDefault="007216B0" w:rsidP="003B3AE9">
            <w:pPr>
              <w:rPr>
                <w:b/>
              </w:rPr>
            </w:pPr>
            <w:r w:rsidRPr="00746B2A">
              <w:rPr>
                <w:b/>
              </w:rPr>
              <w:t>Item</w:t>
            </w:r>
          </w:p>
        </w:tc>
        <w:tc>
          <w:tcPr>
            <w:tcW w:w="10951" w:type="dxa"/>
            <w:shd w:val="solid" w:color="auto" w:fill="000000"/>
          </w:tcPr>
          <w:p w:rsidR="007216B0" w:rsidRPr="00746B2A" w:rsidRDefault="007216B0" w:rsidP="003B3AE9">
            <w:pPr>
              <w:rPr>
                <w:b/>
              </w:rPr>
            </w:pPr>
            <w:r w:rsidRPr="00746B2A">
              <w:rPr>
                <w:b/>
              </w:rPr>
              <w:t>Description</w:t>
            </w:r>
          </w:p>
        </w:tc>
      </w:tr>
      <w:tr w:rsidR="007216B0" w:rsidRPr="00746B2A" w:rsidTr="00B83F08">
        <w:trPr>
          <w:jc w:val="center"/>
        </w:trPr>
        <w:tc>
          <w:tcPr>
            <w:tcW w:w="2549" w:type="dxa"/>
          </w:tcPr>
          <w:p w:rsidR="007216B0" w:rsidRPr="00746B2A" w:rsidRDefault="007216B0" w:rsidP="003B3AE9">
            <w:r w:rsidRPr="00746B2A">
              <w:t>Test Case ID</w:t>
            </w:r>
          </w:p>
        </w:tc>
        <w:tc>
          <w:tcPr>
            <w:tcW w:w="10951" w:type="dxa"/>
          </w:tcPr>
          <w:p w:rsidR="007216B0" w:rsidRPr="00746B2A" w:rsidRDefault="007216B0" w:rsidP="007216B0">
            <w:r w:rsidRPr="00746B2A">
              <w:t>ECUIDASH40</w:t>
            </w:r>
          </w:p>
        </w:tc>
      </w:tr>
      <w:tr w:rsidR="007216B0" w:rsidRPr="00746B2A" w:rsidTr="00B83F08">
        <w:trPr>
          <w:jc w:val="center"/>
        </w:trPr>
        <w:tc>
          <w:tcPr>
            <w:tcW w:w="2549" w:type="dxa"/>
          </w:tcPr>
          <w:p w:rsidR="007216B0" w:rsidRPr="00746B2A" w:rsidRDefault="007216B0" w:rsidP="003B3AE9">
            <w:r w:rsidRPr="00746B2A">
              <w:t>Source Description</w:t>
            </w:r>
          </w:p>
        </w:tc>
        <w:tc>
          <w:tcPr>
            <w:tcW w:w="10951" w:type="dxa"/>
          </w:tcPr>
          <w:p w:rsidR="007216B0" w:rsidRPr="00746B2A" w:rsidRDefault="007216B0" w:rsidP="003B3AE9">
            <w:r w:rsidRPr="00746B2A">
              <w:t>SCCB-P14840</w:t>
            </w:r>
          </w:p>
        </w:tc>
      </w:tr>
      <w:tr w:rsidR="007216B0" w:rsidRPr="00746B2A" w:rsidTr="00B83F08">
        <w:trPr>
          <w:jc w:val="center"/>
        </w:trPr>
        <w:tc>
          <w:tcPr>
            <w:tcW w:w="2549" w:type="dxa"/>
          </w:tcPr>
          <w:p w:rsidR="007216B0" w:rsidRPr="00746B2A" w:rsidRDefault="007216B0" w:rsidP="003B3AE9">
            <w:r w:rsidRPr="00746B2A">
              <w:t>Test Location</w:t>
            </w:r>
          </w:p>
        </w:tc>
        <w:tc>
          <w:tcPr>
            <w:tcW w:w="10951" w:type="dxa"/>
          </w:tcPr>
          <w:p w:rsidR="007216B0" w:rsidRPr="00746B2A" w:rsidRDefault="007216B0" w:rsidP="003B3AE9">
            <w:r w:rsidRPr="00746B2A">
              <w:t xml:space="preserve">https://vacmsmpmd01.vangent.local/coach3/default.aspx </w:t>
            </w:r>
          </w:p>
        </w:tc>
      </w:tr>
      <w:tr w:rsidR="007216B0" w:rsidRPr="00746B2A" w:rsidTr="00B83F08">
        <w:trPr>
          <w:jc w:val="center"/>
        </w:trPr>
        <w:tc>
          <w:tcPr>
            <w:tcW w:w="2549" w:type="dxa"/>
          </w:tcPr>
          <w:p w:rsidR="007216B0" w:rsidRPr="00746B2A" w:rsidRDefault="007216B0" w:rsidP="003B3AE9">
            <w:r w:rsidRPr="00746B2A">
              <w:t>Updated File(s)</w:t>
            </w:r>
          </w:p>
        </w:tc>
        <w:tc>
          <w:tcPr>
            <w:tcW w:w="10951" w:type="dxa"/>
          </w:tcPr>
          <w:p w:rsidR="007216B0" w:rsidRPr="00746B2A" w:rsidRDefault="007216B0" w:rsidP="003B3AE9">
            <w:r w:rsidRPr="00746B2A">
              <w:t xml:space="preserve">Default.aspx, </w:t>
            </w:r>
            <w:proofErr w:type="spellStart"/>
            <w:r w:rsidRPr="00746B2A">
              <w:t>default.aspx.vb</w:t>
            </w:r>
            <w:proofErr w:type="spellEnd"/>
          </w:p>
        </w:tc>
      </w:tr>
      <w:tr w:rsidR="007216B0" w:rsidRPr="00746B2A" w:rsidTr="00B83F08">
        <w:trPr>
          <w:jc w:val="center"/>
        </w:trPr>
        <w:tc>
          <w:tcPr>
            <w:tcW w:w="2549" w:type="dxa"/>
          </w:tcPr>
          <w:p w:rsidR="007216B0" w:rsidRPr="00746B2A" w:rsidRDefault="007216B0" w:rsidP="003B3AE9">
            <w:r w:rsidRPr="00746B2A">
              <w:t>Added Files(s)</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Supporting Documentation</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Notes</w:t>
            </w:r>
          </w:p>
        </w:tc>
        <w:tc>
          <w:tcPr>
            <w:tcW w:w="10951" w:type="dxa"/>
          </w:tcPr>
          <w:p w:rsidR="007216B0" w:rsidRPr="00746B2A" w:rsidRDefault="007216B0" w:rsidP="003B3AE9"/>
        </w:tc>
      </w:tr>
    </w:tbl>
    <w:p w:rsidR="007216B0" w:rsidRPr="00746B2A" w:rsidRDefault="007216B0" w:rsidP="007216B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16B0" w:rsidRPr="00746B2A" w:rsidTr="00B83F08">
        <w:trPr>
          <w:cantSplit/>
          <w:tblHeader/>
          <w:jc w:val="center"/>
        </w:trPr>
        <w:tc>
          <w:tcPr>
            <w:tcW w:w="900" w:type="dxa"/>
            <w:shd w:val="clear" w:color="auto" w:fill="A6A6A6"/>
          </w:tcPr>
          <w:p w:rsidR="007216B0" w:rsidRPr="00746B2A" w:rsidRDefault="007216B0"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216B0" w:rsidRPr="00746B2A" w:rsidRDefault="007216B0"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216B0" w:rsidRPr="00746B2A" w:rsidRDefault="007216B0" w:rsidP="003B3AE9">
            <w:pPr>
              <w:pStyle w:val="Header"/>
              <w:tabs>
                <w:tab w:val="clear" w:pos="4320"/>
                <w:tab w:val="clear" w:pos="8640"/>
              </w:tabs>
              <w:spacing w:before="40" w:after="40"/>
              <w:jc w:val="center"/>
              <w:rPr>
                <w:b/>
                <w:i/>
              </w:rPr>
            </w:pPr>
            <w:r w:rsidRPr="00746B2A">
              <w:rPr>
                <w:b/>
              </w:rPr>
              <w:t>RESULTS</w:t>
            </w:r>
          </w:p>
          <w:p w:rsidR="007216B0" w:rsidRPr="00746B2A" w:rsidRDefault="007216B0"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COMMENTS</w:t>
            </w: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216B0" w:rsidRPr="00746B2A" w:rsidRDefault="007216B0" w:rsidP="003B3AE9">
            <w:pPr>
              <w:pStyle w:val="CSETableText"/>
              <w:ind w:left="159"/>
              <w:rPr>
                <w:bCs/>
                <w:szCs w:val="20"/>
              </w:rPr>
            </w:pPr>
            <w:r w:rsidRPr="00746B2A">
              <w:rPr>
                <w:bCs/>
                <w:szCs w:val="20"/>
              </w:rPr>
              <w:t xml:space="preserve">Launch </w:t>
            </w:r>
            <w:proofErr w:type="spellStart"/>
            <w:r w:rsidRPr="00746B2A">
              <w:rPr>
                <w:bCs/>
                <w:szCs w:val="20"/>
              </w:rPr>
              <w:t>eCoaching</w:t>
            </w:r>
            <w:proofErr w:type="spellEnd"/>
            <w:r w:rsidRPr="00746B2A">
              <w:rPr>
                <w:bCs/>
                <w:szCs w:val="20"/>
              </w:rPr>
              <w:t xml:space="preserve"> using an application account with any access :</w:t>
            </w:r>
            <w:r w:rsidRPr="00746B2A">
              <w:rPr>
                <w:bCs/>
                <w:szCs w:val="20"/>
              </w:rPr>
              <w:br/>
            </w:r>
          </w:p>
          <w:p w:rsidR="007216B0" w:rsidRPr="00746B2A" w:rsidRDefault="00073CB3" w:rsidP="003B3AE9">
            <w:pPr>
              <w:pStyle w:val="CSETableText"/>
              <w:ind w:left="159"/>
              <w:rPr>
                <w:bCs/>
                <w:szCs w:val="20"/>
              </w:rPr>
            </w:pPr>
            <w:hyperlink r:id="rId34" w:history="1">
              <w:r w:rsidR="007216B0" w:rsidRPr="00746B2A">
                <w:rPr>
                  <w:rStyle w:val="Hyperlink"/>
                  <w:szCs w:val="20"/>
                </w:rPr>
                <w:t>https://vacmsmpmd01.vangent.local/coach3/default.aspx</w:t>
              </w:r>
            </w:hyperlink>
            <w:r w:rsidR="007216B0" w:rsidRPr="00746B2A">
              <w:rPr>
                <w:szCs w:val="20"/>
              </w:rPr>
              <w:t xml:space="preserve"> </w:t>
            </w:r>
          </w:p>
        </w:tc>
        <w:tc>
          <w:tcPr>
            <w:tcW w:w="4500" w:type="dxa"/>
          </w:tcPr>
          <w:p w:rsidR="007216B0" w:rsidRPr="00746B2A" w:rsidRDefault="007216B0" w:rsidP="003B3AE9">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216B0" w:rsidRPr="00746B2A" w:rsidRDefault="007216B0" w:rsidP="007216B0">
            <w:pPr>
              <w:pStyle w:val="CSETableText"/>
              <w:ind w:left="159"/>
              <w:rPr>
                <w:bCs/>
                <w:szCs w:val="20"/>
              </w:rPr>
            </w:pPr>
            <w:r w:rsidRPr="00746B2A">
              <w:rPr>
                <w:bCs/>
                <w:szCs w:val="20"/>
              </w:rPr>
              <w:t>Select any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7216B0">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216B0" w:rsidRPr="00746B2A" w:rsidRDefault="007216B0" w:rsidP="007216B0">
            <w:pPr>
              <w:pStyle w:val="CSETableText"/>
              <w:ind w:left="159"/>
              <w:rPr>
                <w:bCs/>
                <w:szCs w:val="20"/>
              </w:rPr>
            </w:pPr>
            <w:r w:rsidRPr="00746B2A">
              <w:rPr>
                <w:bCs/>
                <w:szCs w:val="20"/>
              </w:rPr>
              <w:t>Select another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7216B0" w:rsidRPr="00746B2A" w:rsidRDefault="007216B0" w:rsidP="007216B0">
            <w:pPr>
              <w:pStyle w:val="CSETableText"/>
              <w:ind w:left="159"/>
              <w:rPr>
                <w:bCs/>
                <w:szCs w:val="20"/>
              </w:rPr>
            </w:pPr>
            <w:r w:rsidRPr="00746B2A">
              <w:rPr>
                <w:bCs/>
                <w:szCs w:val="20"/>
              </w:rPr>
              <w:t>Return to original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does not reload but displays last existing content</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bl>
    <w:p w:rsidR="007216B0" w:rsidRPr="00746B2A" w:rsidRDefault="007216B0" w:rsidP="007216B0"/>
    <w:p w:rsidR="007216B0" w:rsidRPr="00746B2A" w:rsidRDefault="007216B0" w:rsidP="007216B0"/>
    <w:p w:rsidR="0014385B" w:rsidRPr="00746B2A" w:rsidRDefault="0014385B">
      <w:pPr>
        <w:overflowPunct/>
        <w:autoSpaceDE/>
        <w:autoSpaceDN/>
        <w:adjustRightInd/>
        <w:textAlignment w:val="auto"/>
      </w:pPr>
      <w:r w:rsidRPr="00746B2A">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4385B" w:rsidRPr="00746B2A" w:rsidTr="00B83F08">
        <w:trPr>
          <w:tblHeader/>
          <w:jc w:val="center"/>
        </w:trPr>
        <w:tc>
          <w:tcPr>
            <w:tcW w:w="2549" w:type="dxa"/>
            <w:shd w:val="solid" w:color="auto" w:fill="000000"/>
          </w:tcPr>
          <w:p w:rsidR="0014385B" w:rsidRPr="00746B2A" w:rsidRDefault="0014385B" w:rsidP="003B3AE9">
            <w:pPr>
              <w:rPr>
                <w:b/>
              </w:rPr>
            </w:pPr>
            <w:r w:rsidRPr="00746B2A">
              <w:rPr>
                <w:b/>
              </w:rPr>
              <w:lastRenderedPageBreak/>
              <w:t>Item</w:t>
            </w:r>
          </w:p>
        </w:tc>
        <w:tc>
          <w:tcPr>
            <w:tcW w:w="10951" w:type="dxa"/>
            <w:shd w:val="solid" w:color="auto" w:fill="000000"/>
          </w:tcPr>
          <w:p w:rsidR="0014385B" w:rsidRPr="00746B2A" w:rsidRDefault="0014385B" w:rsidP="003B3AE9">
            <w:pPr>
              <w:rPr>
                <w:b/>
              </w:rPr>
            </w:pPr>
            <w:r w:rsidRPr="00746B2A">
              <w:rPr>
                <w:b/>
              </w:rPr>
              <w:t>Description</w:t>
            </w:r>
          </w:p>
        </w:tc>
      </w:tr>
      <w:tr w:rsidR="0014385B" w:rsidRPr="00746B2A" w:rsidTr="00B83F08">
        <w:trPr>
          <w:jc w:val="center"/>
        </w:trPr>
        <w:tc>
          <w:tcPr>
            <w:tcW w:w="2549" w:type="dxa"/>
          </w:tcPr>
          <w:p w:rsidR="0014385B" w:rsidRPr="00746B2A" w:rsidRDefault="0014385B" w:rsidP="003B3AE9">
            <w:r w:rsidRPr="00746B2A">
              <w:t>Test Case ID</w:t>
            </w:r>
          </w:p>
        </w:tc>
        <w:tc>
          <w:tcPr>
            <w:tcW w:w="10951" w:type="dxa"/>
          </w:tcPr>
          <w:p w:rsidR="0014385B" w:rsidRPr="00746B2A" w:rsidRDefault="0014385B" w:rsidP="003B3AE9">
            <w:r w:rsidRPr="00746B2A">
              <w:t>ECUIDASH</w:t>
            </w:r>
            <w:r w:rsidR="00916FBB" w:rsidRPr="00746B2A">
              <w:t>4</w:t>
            </w:r>
            <w:r w:rsidR="00B43758" w:rsidRPr="00746B2A">
              <w:t>1</w:t>
            </w:r>
          </w:p>
        </w:tc>
      </w:tr>
      <w:tr w:rsidR="0014385B" w:rsidRPr="00746B2A" w:rsidTr="00B83F08">
        <w:trPr>
          <w:jc w:val="center"/>
        </w:trPr>
        <w:tc>
          <w:tcPr>
            <w:tcW w:w="2549" w:type="dxa"/>
          </w:tcPr>
          <w:p w:rsidR="0014385B" w:rsidRPr="00746B2A" w:rsidRDefault="0014385B" w:rsidP="003B3AE9">
            <w:r w:rsidRPr="00746B2A">
              <w:t>Source Description</w:t>
            </w:r>
          </w:p>
        </w:tc>
        <w:tc>
          <w:tcPr>
            <w:tcW w:w="10951" w:type="dxa"/>
          </w:tcPr>
          <w:p w:rsidR="0014385B" w:rsidRPr="00746B2A" w:rsidRDefault="0014385B" w:rsidP="00867F04">
            <w:r w:rsidRPr="00746B2A">
              <w:t>SCCB-P14</w:t>
            </w:r>
            <w:r w:rsidR="00867F04" w:rsidRPr="00746B2A">
              <w:t>881</w:t>
            </w:r>
            <w:r w:rsidR="004B07E5" w:rsidRPr="00746B2A">
              <w:t xml:space="preserve"> – Authentication and authorization</w:t>
            </w:r>
          </w:p>
        </w:tc>
      </w:tr>
      <w:tr w:rsidR="0014385B" w:rsidRPr="00746B2A" w:rsidTr="00B83F08">
        <w:trPr>
          <w:jc w:val="center"/>
        </w:trPr>
        <w:tc>
          <w:tcPr>
            <w:tcW w:w="2549" w:type="dxa"/>
          </w:tcPr>
          <w:p w:rsidR="0014385B" w:rsidRPr="00746B2A" w:rsidRDefault="0014385B" w:rsidP="003B3AE9">
            <w:r w:rsidRPr="00746B2A">
              <w:t>Test Location</w:t>
            </w:r>
          </w:p>
        </w:tc>
        <w:tc>
          <w:tcPr>
            <w:tcW w:w="10951" w:type="dxa"/>
          </w:tcPr>
          <w:p w:rsidR="0014385B" w:rsidRPr="00746B2A" w:rsidRDefault="0014385B" w:rsidP="003B3AE9">
            <w:r w:rsidRPr="00746B2A">
              <w:t xml:space="preserve">https://vacmsmpmd01.vangent.local/coach3/default.aspx </w:t>
            </w:r>
          </w:p>
        </w:tc>
      </w:tr>
      <w:tr w:rsidR="0014385B" w:rsidRPr="00746B2A" w:rsidTr="00B83F08">
        <w:trPr>
          <w:jc w:val="center"/>
        </w:trPr>
        <w:tc>
          <w:tcPr>
            <w:tcW w:w="2549" w:type="dxa"/>
          </w:tcPr>
          <w:p w:rsidR="0014385B" w:rsidRPr="00746B2A" w:rsidRDefault="0014385B" w:rsidP="003B3AE9">
            <w:r w:rsidRPr="00746B2A">
              <w:t>Updated File(s)</w:t>
            </w:r>
          </w:p>
        </w:tc>
        <w:tc>
          <w:tcPr>
            <w:tcW w:w="10951" w:type="dxa"/>
          </w:tcPr>
          <w:p w:rsidR="0014385B" w:rsidRPr="00746B2A" w:rsidRDefault="00DB2531" w:rsidP="003B3AE9">
            <w:r w:rsidRPr="00746B2A">
              <w:t xml:space="preserve">default.aspx, </w:t>
            </w:r>
            <w:proofErr w:type="spellStart"/>
            <w:r w:rsidRPr="00746B2A">
              <w:t>default.aspx.designer.vb</w:t>
            </w:r>
            <w:proofErr w:type="spellEnd"/>
            <w:r w:rsidRPr="00746B2A">
              <w:t xml:space="preserve">, </w:t>
            </w:r>
            <w:proofErr w:type="spellStart"/>
            <w:r w:rsidRPr="00746B2A">
              <w:t>default.aspx.vb</w:t>
            </w:r>
            <w:proofErr w:type="spellEnd"/>
            <w:r w:rsidRPr="00746B2A">
              <w:t>, default2.aspx, default2.aspx.vb, review2.aspx, review2.aspx.designer.vb, review2.aspx.vb, review3.aspx, review3.aspx.designer.vb, review3.aspx.vb, view2.aspx, view2.aspx.designer.vb, view2.aspx.vb, view3.aspx, view3.aspx.designer.vb, view3.asp</w:t>
            </w:r>
            <w:r w:rsidR="00E226C1" w:rsidRPr="00746B2A">
              <w:t xml:space="preserve">x.vb, view4.aspx.vb, </w:t>
            </w:r>
            <w:proofErr w:type="spellStart"/>
            <w:r w:rsidR="00E226C1" w:rsidRPr="00746B2A">
              <w:t>Web.config</w:t>
            </w:r>
            <w:proofErr w:type="spellEnd"/>
            <w:r w:rsidR="00E226C1" w:rsidRPr="00746B2A">
              <w:t xml:space="preserve">, </w:t>
            </w:r>
            <w:r w:rsidR="0014385B" w:rsidRPr="00746B2A">
              <w:t>eCoachingFixed.dll</w:t>
            </w:r>
          </w:p>
        </w:tc>
      </w:tr>
      <w:tr w:rsidR="0014385B" w:rsidRPr="00746B2A" w:rsidTr="00B83F08">
        <w:trPr>
          <w:jc w:val="center"/>
        </w:trPr>
        <w:tc>
          <w:tcPr>
            <w:tcW w:w="2549" w:type="dxa"/>
          </w:tcPr>
          <w:p w:rsidR="0014385B" w:rsidRPr="00746B2A" w:rsidRDefault="0014385B" w:rsidP="003B3AE9">
            <w:r w:rsidRPr="00746B2A">
              <w:t>Added Files(s)</w:t>
            </w:r>
          </w:p>
        </w:tc>
        <w:tc>
          <w:tcPr>
            <w:tcW w:w="10951" w:type="dxa"/>
          </w:tcPr>
          <w:p w:rsidR="0014385B" w:rsidRPr="00746B2A" w:rsidRDefault="00DE26BE" w:rsidP="003B3AE9">
            <w:r w:rsidRPr="00746B2A">
              <w:t>common\</w:t>
            </w:r>
            <w:proofErr w:type="spellStart"/>
            <w:r w:rsidRPr="00746B2A">
              <w:t>BasePage.vb</w:t>
            </w:r>
            <w:proofErr w:type="spellEnd"/>
          </w:p>
        </w:tc>
      </w:tr>
      <w:tr w:rsidR="0014385B" w:rsidRPr="00746B2A" w:rsidTr="00B83F08">
        <w:trPr>
          <w:jc w:val="center"/>
        </w:trPr>
        <w:tc>
          <w:tcPr>
            <w:tcW w:w="2549" w:type="dxa"/>
          </w:tcPr>
          <w:p w:rsidR="0014385B" w:rsidRPr="00746B2A" w:rsidRDefault="0014385B" w:rsidP="003B3AE9">
            <w:r w:rsidRPr="00746B2A">
              <w:t>Supporting Documentation</w:t>
            </w:r>
          </w:p>
        </w:tc>
        <w:tc>
          <w:tcPr>
            <w:tcW w:w="10951" w:type="dxa"/>
          </w:tcPr>
          <w:p w:rsidR="0014385B" w:rsidRPr="00746B2A" w:rsidRDefault="0014385B" w:rsidP="003B3AE9"/>
        </w:tc>
      </w:tr>
      <w:tr w:rsidR="0014385B" w:rsidRPr="00746B2A" w:rsidTr="00B83F08">
        <w:trPr>
          <w:jc w:val="center"/>
        </w:trPr>
        <w:tc>
          <w:tcPr>
            <w:tcW w:w="2549" w:type="dxa"/>
          </w:tcPr>
          <w:p w:rsidR="0014385B" w:rsidRPr="00746B2A" w:rsidRDefault="0014385B" w:rsidP="003B3AE9">
            <w:r w:rsidRPr="00746B2A">
              <w:t>Notes</w:t>
            </w:r>
          </w:p>
        </w:tc>
        <w:tc>
          <w:tcPr>
            <w:tcW w:w="10951" w:type="dxa"/>
          </w:tcPr>
          <w:p w:rsidR="0014385B" w:rsidRPr="00746B2A" w:rsidRDefault="0014385B" w:rsidP="003B3AE9"/>
        </w:tc>
      </w:tr>
    </w:tbl>
    <w:p w:rsidR="0014385B" w:rsidRPr="00746B2A" w:rsidRDefault="0014385B" w:rsidP="0014385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4385B" w:rsidRPr="00746B2A" w:rsidTr="00B83F08">
        <w:trPr>
          <w:cantSplit/>
          <w:tblHeader/>
          <w:jc w:val="center"/>
        </w:trPr>
        <w:tc>
          <w:tcPr>
            <w:tcW w:w="900" w:type="dxa"/>
            <w:shd w:val="clear" w:color="auto" w:fill="A6A6A6"/>
          </w:tcPr>
          <w:p w:rsidR="0014385B" w:rsidRPr="00746B2A" w:rsidRDefault="0014385B"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4385B" w:rsidRPr="00746B2A" w:rsidRDefault="0014385B"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4385B" w:rsidRPr="00746B2A" w:rsidRDefault="0014385B" w:rsidP="003B3AE9">
            <w:pPr>
              <w:pStyle w:val="Header"/>
              <w:tabs>
                <w:tab w:val="clear" w:pos="4320"/>
                <w:tab w:val="clear" w:pos="8640"/>
              </w:tabs>
              <w:spacing w:before="40" w:after="40"/>
              <w:jc w:val="center"/>
              <w:rPr>
                <w:b/>
                <w:i/>
              </w:rPr>
            </w:pPr>
            <w:r w:rsidRPr="00746B2A">
              <w:rPr>
                <w:b/>
              </w:rPr>
              <w:t>RESULTS</w:t>
            </w:r>
          </w:p>
          <w:p w:rsidR="0014385B" w:rsidRPr="00746B2A" w:rsidRDefault="0014385B"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COMMENTS</w:t>
            </w: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23500" w:rsidRPr="00746B2A" w:rsidRDefault="00623500" w:rsidP="003B3AE9">
            <w:pPr>
              <w:pStyle w:val="CSETableText"/>
              <w:ind w:left="159"/>
              <w:rPr>
                <w:bCs/>
                <w:szCs w:val="20"/>
              </w:rPr>
            </w:pPr>
            <w:r w:rsidRPr="00746B2A">
              <w:rPr>
                <w:bCs/>
                <w:szCs w:val="20"/>
              </w:rPr>
              <w:t>Launch link to test page using an account with access to dashboard tabs:</w:t>
            </w:r>
          </w:p>
          <w:p w:rsidR="00623500" w:rsidRPr="00746B2A" w:rsidRDefault="00623500" w:rsidP="003B3AE9">
            <w:pPr>
              <w:pStyle w:val="CSETableText"/>
              <w:ind w:left="159"/>
              <w:rPr>
                <w:bCs/>
                <w:szCs w:val="20"/>
              </w:rPr>
            </w:pPr>
          </w:p>
          <w:p w:rsidR="0014385B" w:rsidRPr="00746B2A" w:rsidRDefault="00073CB3" w:rsidP="003B3AE9">
            <w:pPr>
              <w:pStyle w:val="CSETableText"/>
              <w:ind w:left="159"/>
              <w:rPr>
                <w:bCs/>
                <w:szCs w:val="20"/>
              </w:rPr>
            </w:pPr>
            <w:hyperlink r:id="rId35" w:history="1">
              <w:r w:rsidR="0014385B" w:rsidRPr="00746B2A">
                <w:rPr>
                  <w:rStyle w:val="Hyperlink"/>
                  <w:szCs w:val="20"/>
                </w:rPr>
                <w:t>https://vacmsmpmd01.vangent.local/coach3/default.aspx</w:t>
              </w:r>
            </w:hyperlink>
            <w:r w:rsidR="0014385B" w:rsidRPr="00746B2A">
              <w:rPr>
                <w:szCs w:val="20"/>
              </w:rPr>
              <w:t xml:space="preserve"> </w:t>
            </w:r>
          </w:p>
        </w:tc>
        <w:tc>
          <w:tcPr>
            <w:tcW w:w="4500" w:type="dxa"/>
          </w:tcPr>
          <w:p w:rsidR="0014385B" w:rsidRPr="00746B2A" w:rsidRDefault="004129BF" w:rsidP="003B3AE9">
            <w:pPr>
              <w:pStyle w:val="Header"/>
              <w:tabs>
                <w:tab w:val="clear" w:pos="4320"/>
                <w:tab w:val="clear" w:pos="8640"/>
              </w:tabs>
              <w:spacing w:before="40" w:after="40"/>
            </w:pPr>
            <w:r w:rsidRPr="00746B2A">
              <w:t>“Authentication Required” dialog displays asking for User Name and Password:</w:t>
            </w:r>
          </w:p>
          <w:p w:rsidR="004129BF" w:rsidRPr="00746B2A" w:rsidRDefault="004129BF" w:rsidP="003B3AE9">
            <w:pPr>
              <w:pStyle w:val="Header"/>
              <w:tabs>
                <w:tab w:val="clear" w:pos="4320"/>
                <w:tab w:val="clear" w:pos="8640"/>
              </w:tabs>
              <w:spacing w:before="40" w:after="40"/>
            </w:pPr>
            <w:r w:rsidRPr="00746B2A">
              <w:t>Enter User Name and Password, Click OK;</w:t>
            </w:r>
          </w:p>
          <w:p w:rsidR="004706DE" w:rsidRPr="00746B2A" w:rsidRDefault="00264E29" w:rsidP="003B3AE9">
            <w:pPr>
              <w:pStyle w:val="Header"/>
              <w:tabs>
                <w:tab w:val="clear" w:pos="4320"/>
                <w:tab w:val="clear" w:pos="8640"/>
              </w:tabs>
              <w:spacing w:before="40" w:after="40"/>
            </w:pPr>
            <w:r w:rsidRPr="00746B2A">
              <w:t>User is authenticated</w:t>
            </w:r>
            <w:r w:rsidR="004706DE" w:rsidRPr="00746B2A">
              <w:t>;</w:t>
            </w:r>
          </w:p>
          <w:p w:rsidR="00F05146" w:rsidRPr="00746B2A" w:rsidRDefault="004706DE" w:rsidP="003B3AE9">
            <w:pPr>
              <w:pStyle w:val="Header"/>
              <w:tabs>
                <w:tab w:val="clear" w:pos="4320"/>
                <w:tab w:val="clear" w:pos="8640"/>
              </w:tabs>
              <w:spacing w:before="40" w:after="40"/>
            </w:pPr>
            <w:r w:rsidRPr="00746B2A">
              <w:t>U</w:t>
            </w:r>
            <w:r w:rsidR="00F05146" w:rsidRPr="00746B2A">
              <w:t>ser information (</w:t>
            </w:r>
            <w:proofErr w:type="spellStart"/>
            <w:r w:rsidR="00F05146" w:rsidRPr="00746B2A">
              <w:t>jobcode$email$name</w:t>
            </w:r>
            <w:proofErr w:type="spellEnd"/>
            <w:r w:rsidR="00F05146" w:rsidRPr="00746B2A">
              <w:t xml:space="preserve">) is saved </w:t>
            </w:r>
            <w:r w:rsidR="00264E29" w:rsidRPr="00746B2A">
              <w:t>in Session;</w:t>
            </w:r>
          </w:p>
          <w:p w:rsidR="00264E29" w:rsidRPr="00746B2A" w:rsidRDefault="00264E29" w:rsidP="003B3AE9">
            <w:pPr>
              <w:pStyle w:val="Header"/>
              <w:tabs>
                <w:tab w:val="clear" w:pos="4320"/>
                <w:tab w:val="clear" w:pos="8640"/>
              </w:tabs>
              <w:spacing w:before="40" w:after="40"/>
            </w:pPr>
            <w:r w:rsidRPr="00746B2A">
              <w:t>User is authorized;</w:t>
            </w:r>
            <w:r w:rsidR="003B3AE9" w:rsidRPr="00746B2A">
              <w:t xml:space="preserve"> </w:t>
            </w:r>
            <w:r w:rsidR="003B50FF" w:rsidRPr="00746B2A">
              <w:t>User’s job code controls which tabs display</w:t>
            </w:r>
          </w:p>
          <w:p w:rsidR="004129BF" w:rsidRPr="00746B2A" w:rsidRDefault="00A6719A" w:rsidP="00FB2A9A">
            <w:pPr>
              <w:pStyle w:val="Header"/>
              <w:tabs>
                <w:tab w:val="clear" w:pos="4320"/>
                <w:tab w:val="clear" w:pos="8640"/>
              </w:tabs>
              <w:spacing w:before="40" w:after="40"/>
            </w:pPr>
            <w:proofErr w:type="spellStart"/>
            <w:proofErr w:type="gramStart"/>
            <w:r w:rsidRPr="00746B2A">
              <w:t>eCoachingLog</w:t>
            </w:r>
            <w:proofErr w:type="spellEnd"/>
            <w:proofErr w:type="gramEnd"/>
            <w:r w:rsidRPr="00746B2A">
              <w:t xml:space="preserve"> main page displays</w:t>
            </w:r>
            <w:r w:rsidR="00F05146" w:rsidRPr="00746B2A">
              <w:t xml:space="preserve">. </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4385B" w:rsidRPr="00746B2A" w:rsidRDefault="002F1CA0" w:rsidP="003B3AE9">
            <w:pPr>
              <w:pStyle w:val="CSETableText"/>
              <w:ind w:left="159"/>
              <w:rPr>
                <w:bCs/>
                <w:szCs w:val="20"/>
              </w:rPr>
            </w:pPr>
            <w:r w:rsidRPr="00746B2A">
              <w:rPr>
                <w:bCs/>
                <w:szCs w:val="20"/>
              </w:rPr>
              <w:t xml:space="preserve">Click any </w:t>
            </w:r>
            <w:r w:rsidR="001D24FF" w:rsidRPr="00746B2A">
              <w:rPr>
                <w:bCs/>
                <w:szCs w:val="20"/>
              </w:rPr>
              <w:t xml:space="preserve">dashboard </w:t>
            </w:r>
            <w:r w:rsidRPr="00746B2A">
              <w:rPr>
                <w:bCs/>
                <w:szCs w:val="20"/>
              </w:rPr>
              <w:t>tab other than the main page tab</w:t>
            </w:r>
          </w:p>
        </w:tc>
        <w:tc>
          <w:tcPr>
            <w:tcW w:w="4500" w:type="dxa"/>
          </w:tcPr>
          <w:p w:rsidR="0014385B" w:rsidRPr="00746B2A" w:rsidRDefault="00695C0D" w:rsidP="002F1CA0">
            <w:pPr>
              <w:pStyle w:val="Header"/>
              <w:tabs>
                <w:tab w:val="clear" w:pos="4320"/>
                <w:tab w:val="clear" w:pos="8640"/>
              </w:tabs>
              <w:spacing w:before="40" w:after="40"/>
            </w:pPr>
            <w:r w:rsidRPr="00746B2A">
              <w:t xml:space="preserve">Authentication </w:t>
            </w:r>
            <w:r w:rsidR="002F1CA0" w:rsidRPr="00746B2A">
              <w:t>is</w:t>
            </w:r>
            <w:r w:rsidRPr="00746B2A">
              <w:t xml:space="preserve"> skipped</w:t>
            </w:r>
            <w:r w:rsidR="002F1CA0" w:rsidRPr="00746B2A">
              <w:t>;</w:t>
            </w:r>
          </w:p>
          <w:p w:rsidR="002F1CA0" w:rsidRPr="00746B2A" w:rsidRDefault="002F1CA0" w:rsidP="002F1CA0">
            <w:pPr>
              <w:pStyle w:val="Header"/>
              <w:tabs>
                <w:tab w:val="clear" w:pos="4320"/>
                <w:tab w:val="clear" w:pos="8640"/>
              </w:tabs>
              <w:spacing w:before="40" w:after="40"/>
            </w:pPr>
            <w:r w:rsidRPr="00746B2A">
              <w:t>Authorization is further done to control what the user sees on this page</w:t>
            </w:r>
            <w:r w:rsidR="00E328B0" w:rsidRPr="00746B2A">
              <w:t xml:space="preserve"> – since this is page initial display (none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4385B" w:rsidRPr="00746B2A" w:rsidRDefault="00E328B0" w:rsidP="003B3AE9">
            <w:pPr>
              <w:pStyle w:val="CSETableText"/>
              <w:ind w:left="159"/>
              <w:rPr>
                <w:bCs/>
                <w:szCs w:val="20"/>
              </w:rPr>
            </w:pPr>
            <w:r w:rsidRPr="00746B2A">
              <w:rPr>
                <w:bCs/>
                <w:szCs w:val="20"/>
              </w:rPr>
              <w:t>On the page in Test#2, change any filter value and submit the page</w:t>
            </w:r>
          </w:p>
        </w:tc>
        <w:tc>
          <w:tcPr>
            <w:tcW w:w="4500" w:type="dxa"/>
          </w:tcPr>
          <w:p w:rsidR="002F1CA0" w:rsidRPr="00746B2A" w:rsidRDefault="002F1CA0" w:rsidP="002F1CA0">
            <w:pPr>
              <w:pStyle w:val="Header"/>
              <w:tabs>
                <w:tab w:val="clear" w:pos="4320"/>
                <w:tab w:val="clear" w:pos="8640"/>
              </w:tabs>
              <w:spacing w:before="40" w:after="40"/>
            </w:pPr>
            <w:r w:rsidRPr="00746B2A">
              <w:t>Authentication is skipped;</w:t>
            </w:r>
          </w:p>
          <w:p w:rsidR="004B74CD" w:rsidRPr="00746B2A" w:rsidRDefault="002F1CA0" w:rsidP="00E328B0">
            <w:pPr>
              <w:pStyle w:val="Header"/>
              <w:tabs>
                <w:tab w:val="clear" w:pos="4320"/>
                <w:tab w:val="clear" w:pos="8640"/>
              </w:tabs>
              <w:spacing w:before="40" w:after="40"/>
            </w:pPr>
            <w:r w:rsidRPr="00746B2A">
              <w:t xml:space="preserve">Authorization </w:t>
            </w:r>
            <w:r w:rsidR="00E328B0" w:rsidRPr="00746B2A">
              <w:t>is skipped – since this is page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bl>
    <w:p w:rsidR="007216B0" w:rsidRPr="00746B2A" w:rsidRDefault="007216B0"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43758" w:rsidRPr="00746B2A" w:rsidTr="00B83F08">
        <w:trPr>
          <w:tblHeader/>
          <w:jc w:val="center"/>
        </w:trPr>
        <w:tc>
          <w:tcPr>
            <w:tcW w:w="2549" w:type="dxa"/>
            <w:shd w:val="solid" w:color="auto" w:fill="000000"/>
          </w:tcPr>
          <w:p w:rsidR="00B43758" w:rsidRPr="00746B2A" w:rsidRDefault="00B43758" w:rsidP="00694C8F">
            <w:pPr>
              <w:rPr>
                <w:b/>
              </w:rPr>
            </w:pPr>
            <w:r w:rsidRPr="00746B2A">
              <w:rPr>
                <w:b/>
              </w:rPr>
              <w:lastRenderedPageBreak/>
              <w:t>Item</w:t>
            </w:r>
          </w:p>
        </w:tc>
        <w:tc>
          <w:tcPr>
            <w:tcW w:w="10951" w:type="dxa"/>
            <w:shd w:val="solid" w:color="auto" w:fill="000000"/>
          </w:tcPr>
          <w:p w:rsidR="00B43758" w:rsidRPr="00746B2A" w:rsidRDefault="00B43758" w:rsidP="00694C8F">
            <w:pPr>
              <w:rPr>
                <w:b/>
              </w:rPr>
            </w:pPr>
            <w:r w:rsidRPr="00746B2A">
              <w:rPr>
                <w:b/>
              </w:rPr>
              <w:t>Description</w:t>
            </w:r>
          </w:p>
        </w:tc>
      </w:tr>
      <w:tr w:rsidR="00B43758" w:rsidRPr="00746B2A" w:rsidTr="00B83F08">
        <w:trPr>
          <w:jc w:val="center"/>
        </w:trPr>
        <w:tc>
          <w:tcPr>
            <w:tcW w:w="2549" w:type="dxa"/>
          </w:tcPr>
          <w:p w:rsidR="00B43758" w:rsidRPr="00746B2A" w:rsidRDefault="00B43758" w:rsidP="00694C8F">
            <w:r w:rsidRPr="00746B2A">
              <w:t>Test Case ID</w:t>
            </w:r>
          </w:p>
        </w:tc>
        <w:tc>
          <w:tcPr>
            <w:tcW w:w="10951" w:type="dxa"/>
          </w:tcPr>
          <w:p w:rsidR="00B43758" w:rsidRPr="00746B2A" w:rsidRDefault="00B43758" w:rsidP="00B43758">
            <w:r w:rsidRPr="00746B2A">
              <w:t>ECUIDASH42</w:t>
            </w:r>
          </w:p>
        </w:tc>
      </w:tr>
      <w:tr w:rsidR="00B43758" w:rsidRPr="00746B2A" w:rsidTr="00B83F08">
        <w:trPr>
          <w:jc w:val="center"/>
        </w:trPr>
        <w:tc>
          <w:tcPr>
            <w:tcW w:w="2549" w:type="dxa"/>
          </w:tcPr>
          <w:p w:rsidR="00B43758" w:rsidRPr="00746B2A" w:rsidRDefault="00B43758" w:rsidP="00694C8F">
            <w:r w:rsidRPr="00746B2A">
              <w:t>Source Description</w:t>
            </w:r>
          </w:p>
        </w:tc>
        <w:tc>
          <w:tcPr>
            <w:tcW w:w="10951" w:type="dxa"/>
          </w:tcPr>
          <w:p w:rsidR="00B43758" w:rsidRPr="00746B2A" w:rsidRDefault="00B43758" w:rsidP="00B43758">
            <w:r w:rsidRPr="00746B2A">
              <w:t xml:space="preserve">SCCB-P14948 – </w:t>
            </w:r>
            <w:proofErr w:type="spellStart"/>
            <w:r w:rsidRPr="00746B2A">
              <w:t>eCoaching</w:t>
            </w:r>
            <w:proofErr w:type="spellEnd"/>
            <w:r w:rsidRPr="00746B2A">
              <w:t xml:space="preserve"> - Historical Dashboard data shared when sorting </w:t>
            </w:r>
          </w:p>
        </w:tc>
      </w:tr>
      <w:tr w:rsidR="00B43758" w:rsidRPr="00746B2A" w:rsidTr="00B83F08">
        <w:trPr>
          <w:jc w:val="center"/>
        </w:trPr>
        <w:tc>
          <w:tcPr>
            <w:tcW w:w="2549" w:type="dxa"/>
          </w:tcPr>
          <w:p w:rsidR="00B43758" w:rsidRPr="00746B2A" w:rsidRDefault="00B43758" w:rsidP="00694C8F">
            <w:r w:rsidRPr="00746B2A">
              <w:t>Test Location</w:t>
            </w:r>
          </w:p>
        </w:tc>
        <w:tc>
          <w:tcPr>
            <w:tcW w:w="10951" w:type="dxa"/>
          </w:tcPr>
          <w:p w:rsidR="00B43758" w:rsidRPr="00746B2A" w:rsidRDefault="00B43758" w:rsidP="00694C8F">
            <w:r w:rsidRPr="00746B2A">
              <w:t xml:space="preserve">https://vacmsmpmd01.vangent.local/coach3/default.aspx </w:t>
            </w:r>
          </w:p>
        </w:tc>
      </w:tr>
      <w:tr w:rsidR="00B43758" w:rsidRPr="00746B2A" w:rsidTr="00B83F08">
        <w:trPr>
          <w:jc w:val="center"/>
        </w:trPr>
        <w:tc>
          <w:tcPr>
            <w:tcW w:w="2549" w:type="dxa"/>
          </w:tcPr>
          <w:p w:rsidR="00B43758" w:rsidRPr="00746B2A" w:rsidRDefault="00B43758" w:rsidP="00694C8F">
            <w:r w:rsidRPr="00746B2A">
              <w:t>Updated File(s)</w:t>
            </w:r>
          </w:p>
        </w:tc>
        <w:tc>
          <w:tcPr>
            <w:tcW w:w="10951" w:type="dxa"/>
          </w:tcPr>
          <w:p w:rsidR="00B43758" w:rsidRPr="00746B2A" w:rsidRDefault="00B43758" w:rsidP="00694C8F">
            <w:r w:rsidRPr="00746B2A">
              <w:t xml:space="preserve">view4.aspx.vb, </w:t>
            </w:r>
            <w:proofErr w:type="spellStart"/>
            <w:r w:rsidRPr="00746B2A">
              <w:t>Web.config</w:t>
            </w:r>
            <w:proofErr w:type="spellEnd"/>
            <w:r w:rsidRPr="00746B2A">
              <w:t>, eCoachingFixed.dll</w:t>
            </w:r>
          </w:p>
        </w:tc>
      </w:tr>
      <w:tr w:rsidR="00B43758" w:rsidRPr="00746B2A" w:rsidTr="00B83F08">
        <w:trPr>
          <w:jc w:val="center"/>
        </w:trPr>
        <w:tc>
          <w:tcPr>
            <w:tcW w:w="2549" w:type="dxa"/>
          </w:tcPr>
          <w:p w:rsidR="00B43758" w:rsidRPr="00746B2A" w:rsidRDefault="00B43758" w:rsidP="00694C8F">
            <w:r w:rsidRPr="00746B2A">
              <w:t>Added Files(s)</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Supporting Documentation</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Notes</w:t>
            </w:r>
          </w:p>
        </w:tc>
        <w:tc>
          <w:tcPr>
            <w:tcW w:w="10951" w:type="dxa"/>
          </w:tcPr>
          <w:p w:rsidR="00B43758" w:rsidRPr="00746B2A" w:rsidRDefault="00B43758" w:rsidP="00694C8F"/>
        </w:tc>
      </w:tr>
    </w:tbl>
    <w:p w:rsidR="00B43758" w:rsidRPr="00746B2A" w:rsidRDefault="00B43758" w:rsidP="00B43758"/>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43758" w:rsidRPr="00746B2A" w:rsidTr="00B83F08">
        <w:trPr>
          <w:cantSplit/>
          <w:tblHeader/>
          <w:jc w:val="center"/>
        </w:trPr>
        <w:tc>
          <w:tcPr>
            <w:tcW w:w="900" w:type="dxa"/>
            <w:shd w:val="clear" w:color="auto" w:fill="A6A6A6"/>
          </w:tcPr>
          <w:p w:rsidR="00B43758" w:rsidRPr="00746B2A" w:rsidRDefault="00B43758"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43758" w:rsidRPr="00746B2A" w:rsidRDefault="00B43758"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43758" w:rsidRPr="00746B2A" w:rsidRDefault="00B43758" w:rsidP="00694C8F">
            <w:pPr>
              <w:pStyle w:val="Header"/>
              <w:tabs>
                <w:tab w:val="clear" w:pos="4320"/>
                <w:tab w:val="clear" w:pos="8640"/>
              </w:tabs>
              <w:spacing w:before="40" w:after="40"/>
              <w:jc w:val="center"/>
              <w:rPr>
                <w:b/>
                <w:i/>
              </w:rPr>
            </w:pPr>
            <w:r w:rsidRPr="00746B2A">
              <w:rPr>
                <w:b/>
              </w:rPr>
              <w:t>RESULTS</w:t>
            </w:r>
          </w:p>
          <w:p w:rsidR="00B43758" w:rsidRPr="00746B2A" w:rsidRDefault="00B43758"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COMMENTS</w:t>
            </w: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43758" w:rsidRPr="00746B2A" w:rsidRDefault="00B43758" w:rsidP="00694C8F">
            <w:pPr>
              <w:pStyle w:val="CSETableText"/>
              <w:ind w:left="159"/>
              <w:rPr>
                <w:bCs/>
                <w:szCs w:val="20"/>
              </w:rPr>
            </w:pPr>
            <w:r w:rsidRPr="00746B2A">
              <w:rPr>
                <w:bCs/>
                <w:szCs w:val="20"/>
              </w:rPr>
              <w:t>Launch link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073CB3" w:rsidP="00694C8F">
            <w:pPr>
              <w:pStyle w:val="CSETableText"/>
              <w:ind w:left="159"/>
              <w:rPr>
                <w:bCs/>
                <w:szCs w:val="20"/>
              </w:rPr>
            </w:pPr>
            <w:hyperlink r:id="rId36"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B43758">
            <w:pPr>
              <w:pStyle w:val="Header"/>
              <w:tabs>
                <w:tab w:val="clear" w:pos="4320"/>
                <w:tab w:val="clear" w:pos="8640"/>
              </w:tabs>
              <w:spacing w:before="40" w:after="40"/>
            </w:pPr>
            <w:r w:rsidRPr="00746B2A">
              <w:t>“</w:t>
            </w:r>
            <w:proofErr w:type="spellStart"/>
            <w:proofErr w:type="gramStart"/>
            <w:r w:rsidRPr="00746B2A">
              <w:t>eCoachingLog</w:t>
            </w:r>
            <w:proofErr w:type="spellEnd"/>
            <w:proofErr w:type="gramEnd"/>
            <w:r w:rsidRPr="00746B2A">
              <w:t xml:space="preserve">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43758" w:rsidRPr="00746B2A" w:rsidRDefault="00B43758" w:rsidP="00B43758">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B43758" w:rsidRPr="00746B2A" w:rsidRDefault="00B43758" w:rsidP="00694C8F">
            <w:pPr>
              <w:pStyle w:val="CSETableText"/>
              <w:ind w:left="159"/>
              <w:rPr>
                <w:bCs/>
                <w:szCs w:val="20"/>
              </w:rPr>
            </w:pPr>
            <w:r w:rsidRPr="00746B2A">
              <w:rPr>
                <w:bCs/>
                <w:szCs w:val="20"/>
              </w:rPr>
              <w:t>Launch link in new browser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073CB3" w:rsidP="00694C8F">
            <w:pPr>
              <w:pStyle w:val="CSETableText"/>
              <w:ind w:left="159"/>
              <w:rPr>
                <w:bCs/>
                <w:szCs w:val="20"/>
              </w:rPr>
            </w:pPr>
            <w:hyperlink r:id="rId37"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694C8F">
            <w:pPr>
              <w:pStyle w:val="Header"/>
              <w:tabs>
                <w:tab w:val="clear" w:pos="4320"/>
                <w:tab w:val="clear" w:pos="8640"/>
              </w:tabs>
              <w:spacing w:before="40" w:after="40"/>
            </w:pPr>
            <w:r w:rsidRPr="00746B2A">
              <w:t>“</w:t>
            </w:r>
            <w:proofErr w:type="spellStart"/>
            <w:proofErr w:type="gramStart"/>
            <w:r w:rsidRPr="00746B2A">
              <w:t>eCoachingLog</w:t>
            </w:r>
            <w:proofErr w:type="spellEnd"/>
            <w:proofErr w:type="gramEnd"/>
            <w:r w:rsidRPr="00746B2A">
              <w:t xml:space="preserve">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43758" w:rsidRPr="00746B2A" w:rsidRDefault="00B43758" w:rsidP="00694C8F">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43758" w:rsidRPr="00746B2A" w:rsidRDefault="00B43758" w:rsidP="00694C8F">
            <w:pPr>
              <w:pStyle w:val="CSETableText"/>
              <w:ind w:left="159"/>
              <w:rPr>
                <w:bCs/>
                <w:szCs w:val="20"/>
              </w:rPr>
            </w:pPr>
            <w:r w:rsidRPr="00746B2A">
              <w:rPr>
                <w:bCs/>
                <w:szCs w:val="20"/>
              </w:rPr>
              <w:t>Select a sort column from one dashboard browser display to rearrange data.</w:t>
            </w:r>
          </w:p>
        </w:tc>
        <w:tc>
          <w:tcPr>
            <w:tcW w:w="4500" w:type="dxa"/>
          </w:tcPr>
          <w:p w:rsidR="00B43758" w:rsidRPr="00746B2A" w:rsidRDefault="00B43758" w:rsidP="00694C8F">
            <w:pPr>
              <w:pStyle w:val="Header"/>
              <w:tabs>
                <w:tab w:val="clear" w:pos="4320"/>
                <w:tab w:val="clear" w:pos="8640"/>
              </w:tabs>
              <w:spacing w:before="40" w:after="40"/>
            </w:pPr>
            <w:r w:rsidRPr="00746B2A">
              <w:t>Verify that sorting applies to displayed data</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B43758" w:rsidRPr="00746B2A" w:rsidRDefault="00B43758" w:rsidP="00694C8F">
            <w:pPr>
              <w:pStyle w:val="CSETableText"/>
              <w:ind w:left="159"/>
              <w:rPr>
                <w:bCs/>
                <w:szCs w:val="20"/>
              </w:rPr>
            </w:pPr>
            <w:r w:rsidRPr="00746B2A">
              <w:rPr>
                <w:bCs/>
                <w:szCs w:val="20"/>
              </w:rPr>
              <w:t>Open other browser and chose to regenerate existing results</w:t>
            </w:r>
          </w:p>
        </w:tc>
        <w:tc>
          <w:tcPr>
            <w:tcW w:w="4500" w:type="dxa"/>
          </w:tcPr>
          <w:p w:rsidR="00B43758" w:rsidRPr="00746B2A" w:rsidRDefault="00B43758" w:rsidP="00694C8F">
            <w:pPr>
              <w:pStyle w:val="Header"/>
              <w:tabs>
                <w:tab w:val="clear" w:pos="4320"/>
                <w:tab w:val="clear" w:pos="8640"/>
              </w:tabs>
              <w:spacing w:before="40" w:after="40"/>
            </w:pPr>
            <w:r w:rsidRPr="00746B2A">
              <w:t>Verify that data is not same data as other browser and not using same sorting applied in other browser</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bl>
    <w:p w:rsidR="00B43758" w:rsidRPr="00746B2A" w:rsidRDefault="00B43758" w:rsidP="00B43758"/>
    <w:p w:rsidR="00A70693" w:rsidRPr="00746B2A" w:rsidRDefault="00A70693" w:rsidP="00B43758"/>
    <w:p w:rsidR="00A70693" w:rsidRPr="00746B2A" w:rsidRDefault="00A70693"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70693" w:rsidRPr="00746B2A" w:rsidTr="00B83F08">
        <w:trPr>
          <w:tblHeader/>
          <w:jc w:val="center"/>
        </w:trPr>
        <w:tc>
          <w:tcPr>
            <w:tcW w:w="2549" w:type="dxa"/>
            <w:shd w:val="solid" w:color="auto" w:fill="000000"/>
          </w:tcPr>
          <w:p w:rsidR="00A70693" w:rsidRPr="00746B2A" w:rsidRDefault="00A70693" w:rsidP="00694C8F">
            <w:pPr>
              <w:rPr>
                <w:b/>
              </w:rPr>
            </w:pPr>
            <w:r w:rsidRPr="00746B2A">
              <w:rPr>
                <w:b/>
              </w:rPr>
              <w:lastRenderedPageBreak/>
              <w:t>Item</w:t>
            </w:r>
          </w:p>
        </w:tc>
        <w:tc>
          <w:tcPr>
            <w:tcW w:w="10951" w:type="dxa"/>
            <w:shd w:val="solid" w:color="auto" w:fill="000000"/>
          </w:tcPr>
          <w:p w:rsidR="00A70693" w:rsidRPr="00746B2A" w:rsidRDefault="00A70693" w:rsidP="00694C8F">
            <w:pPr>
              <w:rPr>
                <w:b/>
              </w:rPr>
            </w:pPr>
            <w:r w:rsidRPr="00746B2A">
              <w:rPr>
                <w:b/>
              </w:rPr>
              <w:t>Description</w:t>
            </w:r>
          </w:p>
        </w:tc>
      </w:tr>
      <w:tr w:rsidR="00A70693" w:rsidRPr="00746B2A" w:rsidTr="00B83F08">
        <w:trPr>
          <w:jc w:val="center"/>
        </w:trPr>
        <w:tc>
          <w:tcPr>
            <w:tcW w:w="2549" w:type="dxa"/>
          </w:tcPr>
          <w:p w:rsidR="00A70693" w:rsidRPr="00746B2A" w:rsidRDefault="00A70693" w:rsidP="00694C8F">
            <w:r w:rsidRPr="00746B2A">
              <w:t>Test Case ID</w:t>
            </w:r>
          </w:p>
        </w:tc>
        <w:tc>
          <w:tcPr>
            <w:tcW w:w="10951" w:type="dxa"/>
          </w:tcPr>
          <w:p w:rsidR="00A70693" w:rsidRPr="00746B2A" w:rsidRDefault="00A70693" w:rsidP="00694C8F">
            <w:r w:rsidRPr="00746B2A">
              <w:t>ECUIDASH43</w:t>
            </w:r>
          </w:p>
        </w:tc>
      </w:tr>
      <w:tr w:rsidR="00A70693" w:rsidRPr="00746B2A" w:rsidTr="00B83F08">
        <w:trPr>
          <w:jc w:val="center"/>
        </w:trPr>
        <w:tc>
          <w:tcPr>
            <w:tcW w:w="2549" w:type="dxa"/>
          </w:tcPr>
          <w:p w:rsidR="00A70693" w:rsidRPr="00746B2A" w:rsidRDefault="00A70693" w:rsidP="00694C8F">
            <w:r w:rsidRPr="00746B2A">
              <w:t>Source Description</w:t>
            </w:r>
          </w:p>
        </w:tc>
        <w:tc>
          <w:tcPr>
            <w:tcW w:w="10951" w:type="dxa"/>
          </w:tcPr>
          <w:p w:rsidR="00A70693" w:rsidRPr="00746B2A" w:rsidRDefault="00A70693" w:rsidP="00A70693">
            <w:r w:rsidRPr="00746B2A">
              <w:t xml:space="preserve">SCCB-P14951 – </w:t>
            </w:r>
            <w:proofErr w:type="spellStart"/>
            <w:r w:rsidRPr="00746B2A">
              <w:t>eCoaching</w:t>
            </w:r>
            <w:proofErr w:type="spellEnd"/>
            <w:r w:rsidRPr="00746B2A">
              <w:t xml:space="preserve"> - Historical Dashboard not showing warnings for HR  </w:t>
            </w:r>
          </w:p>
        </w:tc>
      </w:tr>
      <w:tr w:rsidR="00A70693" w:rsidRPr="00746B2A" w:rsidTr="00B83F08">
        <w:trPr>
          <w:jc w:val="center"/>
        </w:trPr>
        <w:tc>
          <w:tcPr>
            <w:tcW w:w="2549" w:type="dxa"/>
          </w:tcPr>
          <w:p w:rsidR="00A70693" w:rsidRPr="00746B2A" w:rsidRDefault="00A70693" w:rsidP="00694C8F">
            <w:r w:rsidRPr="00746B2A">
              <w:t>Test Location</w:t>
            </w:r>
          </w:p>
        </w:tc>
        <w:tc>
          <w:tcPr>
            <w:tcW w:w="10951" w:type="dxa"/>
          </w:tcPr>
          <w:p w:rsidR="00A70693" w:rsidRPr="00746B2A" w:rsidRDefault="00A70693" w:rsidP="00694C8F">
            <w:r w:rsidRPr="00746B2A">
              <w:t xml:space="preserve">https://vacmsmpmd01.vangent.local/coach3/default.aspx </w:t>
            </w:r>
          </w:p>
        </w:tc>
      </w:tr>
      <w:tr w:rsidR="00A70693" w:rsidRPr="00746B2A" w:rsidTr="00B83F08">
        <w:trPr>
          <w:jc w:val="center"/>
        </w:trPr>
        <w:tc>
          <w:tcPr>
            <w:tcW w:w="2549" w:type="dxa"/>
          </w:tcPr>
          <w:p w:rsidR="00A70693" w:rsidRPr="00746B2A" w:rsidRDefault="00A70693" w:rsidP="00694C8F">
            <w:r w:rsidRPr="00746B2A">
              <w:t>Updated File(s)</w:t>
            </w:r>
          </w:p>
        </w:tc>
        <w:tc>
          <w:tcPr>
            <w:tcW w:w="10951" w:type="dxa"/>
          </w:tcPr>
          <w:p w:rsidR="00A70693" w:rsidRPr="00746B2A" w:rsidRDefault="00A70693" w:rsidP="00A70693">
            <w:r w:rsidRPr="00746B2A">
              <w:t>view4.aspx.vb, eCoachingFixed.dll</w:t>
            </w:r>
          </w:p>
        </w:tc>
      </w:tr>
      <w:tr w:rsidR="00A70693" w:rsidRPr="00746B2A" w:rsidTr="00B83F08">
        <w:trPr>
          <w:jc w:val="center"/>
        </w:trPr>
        <w:tc>
          <w:tcPr>
            <w:tcW w:w="2549" w:type="dxa"/>
          </w:tcPr>
          <w:p w:rsidR="00A70693" w:rsidRPr="00746B2A" w:rsidRDefault="00A70693" w:rsidP="00694C8F">
            <w:r w:rsidRPr="00746B2A">
              <w:t>Added Files(s)</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Supporting Documentation</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Notes</w:t>
            </w:r>
          </w:p>
        </w:tc>
        <w:tc>
          <w:tcPr>
            <w:tcW w:w="10951" w:type="dxa"/>
          </w:tcPr>
          <w:p w:rsidR="00A70693" w:rsidRPr="00746B2A" w:rsidRDefault="00A70693" w:rsidP="00694C8F"/>
        </w:tc>
      </w:tr>
    </w:tbl>
    <w:p w:rsidR="00A70693" w:rsidRPr="00746B2A" w:rsidRDefault="00A70693" w:rsidP="00A7069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70693" w:rsidRPr="00746B2A" w:rsidTr="00B83F08">
        <w:trPr>
          <w:cantSplit/>
          <w:tblHeader/>
          <w:jc w:val="center"/>
        </w:trPr>
        <w:tc>
          <w:tcPr>
            <w:tcW w:w="900" w:type="dxa"/>
            <w:shd w:val="clear" w:color="auto" w:fill="A6A6A6"/>
          </w:tcPr>
          <w:p w:rsidR="00A70693" w:rsidRPr="00746B2A" w:rsidRDefault="00A70693"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70693" w:rsidRPr="00746B2A" w:rsidRDefault="00A70693"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70693" w:rsidRPr="00746B2A" w:rsidRDefault="00A70693" w:rsidP="00694C8F">
            <w:pPr>
              <w:pStyle w:val="Header"/>
              <w:tabs>
                <w:tab w:val="clear" w:pos="4320"/>
                <w:tab w:val="clear" w:pos="8640"/>
              </w:tabs>
              <w:spacing w:before="40" w:after="40"/>
              <w:jc w:val="center"/>
              <w:rPr>
                <w:b/>
                <w:i/>
              </w:rPr>
            </w:pPr>
            <w:r w:rsidRPr="00746B2A">
              <w:rPr>
                <w:b/>
              </w:rPr>
              <w:t>RESULTS</w:t>
            </w:r>
          </w:p>
          <w:p w:rsidR="00A70693" w:rsidRPr="00746B2A" w:rsidRDefault="00A70693"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COMMENTS</w:t>
            </w: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A70693" w:rsidRPr="00746B2A" w:rsidRDefault="00A70693" w:rsidP="00694C8F">
            <w:pPr>
              <w:pStyle w:val="CSETableText"/>
              <w:ind w:left="159"/>
              <w:rPr>
                <w:bCs/>
                <w:szCs w:val="20"/>
              </w:rPr>
            </w:pPr>
            <w:r w:rsidRPr="00746B2A">
              <w:rPr>
                <w:bCs/>
                <w:szCs w:val="20"/>
              </w:rPr>
              <w:t>Launch link to test page using an HR user account with access to historical dashboard tab:</w:t>
            </w:r>
          </w:p>
          <w:p w:rsidR="00A70693" w:rsidRPr="00746B2A" w:rsidRDefault="00A70693" w:rsidP="00694C8F">
            <w:pPr>
              <w:pStyle w:val="CSETableText"/>
              <w:ind w:left="159"/>
              <w:rPr>
                <w:bCs/>
                <w:szCs w:val="20"/>
              </w:rPr>
            </w:pPr>
          </w:p>
          <w:p w:rsidR="00A70693" w:rsidRPr="00746B2A" w:rsidRDefault="00073CB3" w:rsidP="00694C8F">
            <w:pPr>
              <w:pStyle w:val="CSETableText"/>
              <w:ind w:left="159"/>
              <w:rPr>
                <w:bCs/>
                <w:szCs w:val="20"/>
              </w:rPr>
            </w:pPr>
            <w:hyperlink r:id="rId38" w:history="1">
              <w:r w:rsidR="00A70693" w:rsidRPr="00746B2A">
                <w:rPr>
                  <w:rStyle w:val="Hyperlink"/>
                  <w:szCs w:val="20"/>
                </w:rPr>
                <w:t>https://vacmsmpmd01.vangent.local/coach3/default.aspx</w:t>
              </w:r>
            </w:hyperlink>
            <w:r w:rsidR="00A70693" w:rsidRPr="00746B2A">
              <w:rPr>
                <w:szCs w:val="20"/>
              </w:rPr>
              <w:t xml:space="preserve"> </w:t>
            </w:r>
          </w:p>
        </w:tc>
        <w:tc>
          <w:tcPr>
            <w:tcW w:w="4500" w:type="dxa"/>
          </w:tcPr>
          <w:p w:rsidR="00A70693" w:rsidRPr="00746B2A" w:rsidRDefault="00A70693" w:rsidP="00694C8F">
            <w:pPr>
              <w:pStyle w:val="Header"/>
              <w:tabs>
                <w:tab w:val="clear" w:pos="4320"/>
                <w:tab w:val="clear" w:pos="8640"/>
              </w:tabs>
              <w:spacing w:before="40" w:after="40"/>
            </w:pPr>
            <w:r w:rsidRPr="00746B2A">
              <w:t>“</w:t>
            </w:r>
            <w:proofErr w:type="spellStart"/>
            <w:proofErr w:type="gramStart"/>
            <w:r w:rsidRPr="00746B2A">
              <w:t>eCoachingLog</w:t>
            </w:r>
            <w:proofErr w:type="spellEnd"/>
            <w:proofErr w:type="gramEnd"/>
            <w:r w:rsidRPr="00746B2A">
              <w:t xml:space="preserve"> main page displays. </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A70693" w:rsidRPr="00746B2A" w:rsidRDefault="00A70693" w:rsidP="00694C8F">
            <w:pPr>
              <w:pStyle w:val="CSETableText"/>
              <w:ind w:left="159"/>
              <w:rPr>
                <w:bCs/>
                <w:szCs w:val="20"/>
              </w:rPr>
            </w:pPr>
            <w:r w:rsidRPr="00746B2A">
              <w:rPr>
                <w:bCs/>
                <w:szCs w:val="20"/>
              </w:rPr>
              <w:t>Select historical dashboard tab and select filter values including source of “Warning” to display and submit</w:t>
            </w:r>
          </w:p>
        </w:tc>
        <w:tc>
          <w:tcPr>
            <w:tcW w:w="4500" w:type="dxa"/>
          </w:tcPr>
          <w:p w:rsidR="00A70693" w:rsidRPr="00746B2A" w:rsidRDefault="00A70693" w:rsidP="00694C8F">
            <w:pPr>
              <w:pStyle w:val="Header"/>
              <w:tabs>
                <w:tab w:val="clear" w:pos="4320"/>
                <w:tab w:val="clear" w:pos="8640"/>
              </w:tabs>
              <w:spacing w:before="40" w:after="40"/>
            </w:pPr>
            <w:r w:rsidRPr="00746B2A">
              <w:t>Data displays in table</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bl>
    <w:p w:rsidR="00A70693" w:rsidRPr="00746B2A" w:rsidRDefault="00A70693" w:rsidP="00A70693"/>
    <w:p w:rsidR="00A70693" w:rsidRPr="00746B2A" w:rsidRDefault="00A70693" w:rsidP="00B43758"/>
    <w:p w:rsidR="00205B91" w:rsidRPr="00746B2A" w:rsidRDefault="00205B91" w:rsidP="00B43758"/>
    <w:p w:rsidR="00B83F08" w:rsidRDefault="00B83F08">
      <w:pPr>
        <w:overflowPunct/>
        <w:autoSpaceDE/>
        <w:autoSpaceDN/>
        <w:adjustRightInd/>
        <w:textAlignment w:val="auto"/>
      </w:pPr>
      <w:r>
        <w:br w:type="page"/>
      </w:r>
    </w:p>
    <w:p w:rsidR="00205B91" w:rsidRPr="00746B2A" w:rsidRDefault="00205B91"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205B91" w:rsidRPr="00746B2A" w:rsidTr="00277192">
        <w:trPr>
          <w:tblHeader/>
          <w:jc w:val="center"/>
        </w:trPr>
        <w:tc>
          <w:tcPr>
            <w:tcW w:w="2549" w:type="dxa"/>
            <w:shd w:val="solid" w:color="auto" w:fill="000000"/>
          </w:tcPr>
          <w:p w:rsidR="00205B91" w:rsidRPr="00746B2A" w:rsidRDefault="00205B91" w:rsidP="00694C8F">
            <w:pPr>
              <w:rPr>
                <w:b/>
              </w:rPr>
            </w:pPr>
            <w:r w:rsidRPr="00746B2A">
              <w:rPr>
                <w:b/>
              </w:rPr>
              <w:t>Item</w:t>
            </w:r>
          </w:p>
        </w:tc>
        <w:tc>
          <w:tcPr>
            <w:tcW w:w="10951" w:type="dxa"/>
            <w:shd w:val="solid" w:color="auto" w:fill="000000"/>
          </w:tcPr>
          <w:p w:rsidR="00205B91" w:rsidRPr="00746B2A" w:rsidRDefault="00205B91" w:rsidP="00694C8F">
            <w:pPr>
              <w:rPr>
                <w:b/>
              </w:rPr>
            </w:pPr>
            <w:r w:rsidRPr="00746B2A">
              <w:rPr>
                <w:b/>
              </w:rPr>
              <w:t>Description</w:t>
            </w:r>
          </w:p>
        </w:tc>
      </w:tr>
      <w:tr w:rsidR="00205B91" w:rsidRPr="00746B2A" w:rsidTr="00277192">
        <w:trPr>
          <w:jc w:val="center"/>
        </w:trPr>
        <w:tc>
          <w:tcPr>
            <w:tcW w:w="2549" w:type="dxa"/>
          </w:tcPr>
          <w:p w:rsidR="00205B91" w:rsidRPr="00746B2A" w:rsidRDefault="00205B91" w:rsidP="00694C8F">
            <w:r w:rsidRPr="00746B2A">
              <w:t>Test Case ID</w:t>
            </w:r>
          </w:p>
        </w:tc>
        <w:tc>
          <w:tcPr>
            <w:tcW w:w="10951" w:type="dxa"/>
          </w:tcPr>
          <w:p w:rsidR="00205B91" w:rsidRPr="00746B2A" w:rsidRDefault="00205B91" w:rsidP="00205B91">
            <w:r w:rsidRPr="00746B2A">
              <w:t>ECUIDASH44</w:t>
            </w:r>
          </w:p>
        </w:tc>
      </w:tr>
      <w:tr w:rsidR="00205B91" w:rsidRPr="00746B2A" w:rsidTr="00277192">
        <w:trPr>
          <w:jc w:val="center"/>
        </w:trPr>
        <w:tc>
          <w:tcPr>
            <w:tcW w:w="2549" w:type="dxa"/>
          </w:tcPr>
          <w:p w:rsidR="00205B91" w:rsidRPr="00746B2A" w:rsidRDefault="00205B91" w:rsidP="00694C8F">
            <w:r w:rsidRPr="00746B2A">
              <w:t>Source Description</w:t>
            </w:r>
          </w:p>
        </w:tc>
        <w:tc>
          <w:tcPr>
            <w:tcW w:w="10951" w:type="dxa"/>
          </w:tcPr>
          <w:p w:rsidR="00205B91" w:rsidRPr="00746B2A" w:rsidRDefault="00205B91" w:rsidP="00205B91">
            <w:r w:rsidRPr="00746B2A">
              <w:t xml:space="preserve">SCCB-P14818 – CCO </w:t>
            </w:r>
            <w:proofErr w:type="spellStart"/>
            <w:r w:rsidRPr="00746B2A">
              <w:t>eCoaching</w:t>
            </w:r>
            <w:proofErr w:type="spellEnd"/>
            <w:r w:rsidRPr="00746B2A">
              <w:t xml:space="preserve"> - Incorporate Low CSAT feed into </w:t>
            </w:r>
            <w:proofErr w:type="spellStart"/>
            <w:r w:rsidRPr="00746B2A">
              <w:t>eCL</w:t>
            </w:r>
            <w:proofErr w:type="spellEnd"/>
            <w:r w:rsidRPr="00746B2A">
              <w:t xml:space="preserve">  </w:t>
            </w:r>
          </w:p>
        </w:tc>
      </w:tr>
      <w:tr w:rsidR="00205B91" w:rsidRPr="00746B2A" w:rsidTr="00277192">
        <w:trPr>
          <w:jc w:val="center"/>
        </w:trPr>
        <w:tc>
          <w:tcPr>
            <w:tcW w:w="2549" w:type="dxa"/>
          </w:tcPr>
          <w:p w:rsidR="00205B91" w:rsidRPr="00746B2A" w:rsidRDefault="00205B91" w:rsidP="00694C8F">
            <w:r w:rsidRPr="00746B2A">
              <w:t>Test Location</w:t>
            </w:r>
          </w:p>
        </w:tc>
        <w:tc>
          <w:tcPr>
            <w:tcW w:w="10951" w:type="dxa"/>
          </w:tcPr>
          <w:p w:rsidR="00205B91" w:rsidRPr="00746B2A" w:rsidRDefault="00205B91" w:rsidP="00694C8F">
            <w:r w:rsidRPr="00746B2A">
              <w:t xml:space="preserve">https://vacmsmpmd01.vangent.local/coach3/default.aspx </w:t>
            </w:r>
          </w:p>
        </w:tc>
      </w:tr>
      <w:tr w:rsidR="00205B91" w:rsidRPr="00746B2A" w:rsidTr="00277192">
        <w:trPr>
          <w:jc w:val="center"/>
        </w:trPr>
        <w:tc>
          <w:tcPr>
            <w:tcW w:w="2549" w:type="dxa"/>
          </w:tcPr>
          <w:p w:rsidR="00205B91" w:rsidRPr="00746B2A" w:rsidRDefault="00205B91" w:rsidP="00694C8F">
            <w:r w:rsidRPr="00746B2A">
              <w:t>Updated File(s)</w:t>
            </w:r>
          </w:p>
        </w:tc>
        <w:tc>
          <w:tcPr>
            <w:tcW w:w="10951" w:type="dxa"/>
          </w:tcPr>
          <w:p w:rsidR="00205B91" w:rsidRPr="00746B2A" w:rsidRDefault="00205B91" w:rsidP="00694C8F">
            <w:r w:rsidRPr="00746B2A">
              <w:t xml:space="preserve">Review.aspx, </w:t>
            </w:r>
            <w:proofErr w:type="spellStart"/>
            <w:r w:rsidRPr="00746B2A">
              <w:t>review.aspx.vb</w:t>
            </w:r>
            <w:proofErr w:type="spellEnd"/>
            <w:r w:rsidRPr="00746B2A">
              <w:t>, eCoachingFixed.dll</w:t>
            </w:r>
          </w:p>
        </w:tc>
      </w:tr>
      <w:tr w:rsidR="00205B91" w:rsidRPr="00746B2A" w:rsidTr="00277192">
        <w:trPr>
          <w:jc w:val="center"/>
        </w:trPr>
        <w:tc>
          <w:tcPr>
            <w:tcW w:w="2549" w:type="dxa"/>
          </w:tcPr>
          <w:p w:rsidR="00205B91" w:rsidRPr="00746B2A" w:rsidRDefault="00205B91" w:rsidP="00694C8F">
            <w:r w:rsidRPr="00746B2A">
              <w:t>Added Files(s)</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Supporting Documentation</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Notes</w:t>
            </w:r>
          </w:p>
        </w:tc>
        <w:tc>
          <w:tcPr>
            <w:tcW w:w="10951" w:type="dxa"/>
          </w:tcPr>
          <w:p w:rsidR="00205B91" w:rsidRPr="00746B2A" w:rsidRDefault="00205B91" w:rsidP="00694C8F"/>
        </w:tc>
      </w:tr>
    </w:tbl>
    <w:p w:rsidR="00205B91" w:rsidRPr="00746B2A" w:rsidRDefault="00205B91" w:rsidP="00205B9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05B91" w:rsidRPr="00746B2A" w:rsidTr="00277192">
        <w:trPr>
          <w:cantSplit/>
          <w:tblHeader/>
          <w:jc w:val="center"/>
        </w:trPr>
        <w:tc>
          <w:tcPr>
            <w:tcW w:w="900" w:type="dxa"/>
            <w:shd w:val="clear" w:color="auto" w:fill="A6A6A6"/>
          </w:tcPr>
          <w:p w:rsidR="00205B91" w:rsidRPr="00746B2A" w:rsidRDefault="00205B91"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205B91" w:rsidRPr="00746B2A" w:rsidRDefault="00205B91"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05B91" w:rsidRPr="00746B2A" w:rsidRDefault="00205B91" w:rsidP="00694C8F">
            <w:pPr>
              <w:pStyle w:val="Header"/>
              <w:tabs>
                <w:tab w:val="clear" w:pos="4320"/>
                <w:tab w:val="clear" w:pos="8640"/>
              </w:tabs>
              <w:spacing w:before="40" w:after="40"/>
              <w:jc w:val="center"/>
              <w:rPr>
                <w:b/>
                <w:i/>
              </w:rPr>
            </w:pPr>
            <w:r w:rsidRPr="00746B2A">
              <w:rPr>
                <w:b/>
              </w:rPr>
              <w:t>RESULTS</w:t>
            </w:r>
          </w:p>
          <w:p w:rsidR="00205B91" w:rsidRPr="00746B2A" w:rsidRDefault="00205B91"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COMMENTS</w:t>
            </w: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205B91" w:rsidRPr="00746B2A" w:rsidRDefault="00205B91" w:rsidP="00694C8F">
            <w:pPr>
              <w:pStyle w:val="CSETableText"/>
              <w:ind w:left="159"/>
              <w:rPr>
                <w:bCs/>
                <w:szCs w:val="20"/>
              </w:rPr>
            </w:pPr>
            <w:r w:rsidRPr="00746B2A">
              <w:rPr>
                <w:bCs/>
                <w:szCs w:val="20"/>
              </w:rPr>
              <w:t>Launch link to test page using an HR user account with main dashboard access to a record that has same person as supervisor and manager for one or more records:</w:t>
            </w:r>
          </w:p>
          <w:p w:rsidR="00205B91" w:rsidRPr="00746B2A" w:rsidRDefault="00205B91" w:rsidP="00694C8F">
            <w:pPr>
              <w:pStyle w:val="CSETableText"/>
              <w:ind w:left="159"/>
              <w:rPr>
                <w:bCs/>
                <w:szCs w:val="20"/>
              </w:rPr>
            </w:pPr>
          </w:p>
          <w:p w:rsidR="00205B91" w:rsidRPr="00746B2A" w:rsidRDefault="00073CB3" w:rsidP="00694C8F">
            <w:pPr>
              <w:pStyle w:val="CSETableText"/>
              <w:ind w:left="159"/>
              <w:rPr>
                <w:bCs/>
                <w:szCs w:val="20"/>
              </w:rPr>
            </w:pPr>
            <w:hyperlink r:id="rId39" w:history="1">
              <w:r w:rsidR="00205B91" w:rsidRPr="00746B2A">
                <w:rPr>
                  <w:rStyle w:val="Hyperlink"/>
                  <w:szCs w:val="20"/>
                </w:rPr>
                <w:t>https://vacmsmpmd01.vangent.local/coach3/default.aspx</w:t>
              </w:r>
            </w:hyperlink>
            <w:r w:rsidR="00205B91" w:rsidRPr="00746B2A">
              <w:rPr>
                <w:szCs w:val="20"/>
              </w:rPr>
              <w:t xml:space="preserve"> </w:t>
            </w:r>
          </w:p>
        </w:tc>
        <w:tc>
          <w:tcPr>
            <w:tcW w:w="4500" w:type="dxa"/>
          </w:tcPr>
          <w:p w:rsidR="00205B91" w:rsidRPr="00746B2A" w:rsidRDefault="00205B91" w:rsidP="00694C8F">
            <w:pPr>
              <w:pStyle w:val="Header"/>
              <w:tabs>
                <w:tab w:val="clear" w:pos="4320"/>
                <w:tab w:val="clear" w:pos="8640"/>
              </w:tabs>
              <w:spacing w:before="40" w:after="40"/>
            </w:pPr>
            <w:proofErr w:type="spellStart"/>
            <w:proofErr w:type="gramStart"/>
            <w:r w:rsidRPr="00746B2A">
              <w:t>eCoachingLog</w:t>
            </w:r>
            <w:proofErr w:type="spellEnd"/>
            <w:proofErr w:type="gramEnd"/>
            <w:r w:rsidRPr="00746B2A">
              <w:t xml:space="preserve"> main page displays. </w:t>
            </w: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205B91" w:rsidRPr="00746B2A" w:rsidRDefault="00205B91" w:rsidP="00205B91">
            <w:pPr>
              <w:pStyle w:val="CSETableText"/>
              <w:ind w:left="159"/>
              <w:rPr>
                <w:bCs/>
                <w:szCs w:val="20"/>
              </w:rPr>
            </w:pPr>
            <w:r w:rsidRPr="00746B2A">
              <w:rPr>
                <w:bCs/>
                <w:szCs w:val="20"/>
              </w:rPr>
              <w:t>Select My Dashboard tab and choose a record that has a user as supervisor and manager</w:t>
            </w:r>
          </w:p>
        </w:tc>
        <w:tc>
          <w:tcPr>
            <w:tcW w:w="4500" w:type="dxa"/>
          </w:tcPr>
          <w:p w:rsidR="00205B91" w:rsidRPr="00746B2A" w:rsidRDefault="00205B91" w:rsidP="00205B91">
            <w:pPr>
              <w:pStyle w:val="Header"/>
              <w:tabs>
                <w:tab w:val="clear" w:pos="4320"/>
                <w:tab w:val="clear" w:pos="8640"/>
              </w:tabs>
              <w:spacing w:before="40" w:after="40"/>
            </w:pPr>
            <w:r w:rsidRPr="00746B2A">
              <w:t>Data displays in table with the following conditions:</w:t>
            </w:r>
            <w:r w:rsidRPr="00746B2A">
              <w:br/>
              <w:t>1. “Details of the behavior being coached” section only displays once</w:t>
            </w:r>
          </w:p>
          <w:p w:rsidR="00205B91" w:rsidRPr="00746B2A" w:rsidRDefault="00205B91" w:rsidP="00205B91">
            <w:pPr>
              <w:pStyle w:val="Header"/>
              <w:tabs>
                <w:tab w:val="clear" w:pos="4320"/>
                <w:tab w:val="clear" w:pos="8640"/>
              </w:tabs>
              <w:spacing w:before="40" w:after="40"/>
            </w:pPr>
            <w:r w:rsidRPr="00746B2A">
              <w:t>2. Management Notes appears only once if contains content</w:t>
            </w:r>
          </w:p>
          <w:p w:rsidR="00205B91" w:rsidRPr="00746B2A" w:rsidRDefault="00205B91" w:rsidP="00DC279C">
            <w:pPr>
              <w:pStyle w:val="Header"/>
              <w:tabs>
                <w:tab w:val="clear" w:pos="4320"/>
                <w:tab w:val="clear" w:pos="8640"/>
              </w:tabs>
              <w:spacing w:before="40" w:after="40"/>
              <w:ind w:left="360"/>
            </w:pP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bl>
    <w:p w:rsidR="00205B91" w:rsidRPr="00746B2A" w:rsidRDefault="00205B91" w:rsidP="00205B91"/>
    <w:p w:rsidR="00205B91" w:rsidRPr="00746B2A" w:rsidRDefault="00205B91" w:rsidP="00205B91"/>
    <w:p w:rsidR="00A017DC" w:rsidRDefault="00A017DC">
      <w:pPr>
        <w:overflowPunct/>
        <w:autoSpaceDE/>
        <w:autoSpaceDN/>
        <w:adjustRightInd/>
        <w:textAlignment w:val="auto"/>
      </w:pPr>
      <w:r>
        <w:br w:type="page"/>
      </w:r>
    </w:p>
    <w:p w:rsidR="00205B91" w:rsidRPr="00746B2A" w:rsidRDefault="00205B91" w:rsidP="00B43758"/>
    <w:p w:rsidR="00694C8F" w:rsidRPr="00746B2A" w:rsidRDefault="00694C8F"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4C8F" w:rsidRPr="00746B2A" w:rsidTr="0055713C">
        <w:trPr>
          <w:tblHeader/>
          <w:jc w:val="center"/>
        </w:trPr>
        <w:tc>
          <w:tcPr>
            <w:tcW w:w="2549" w:type="dxa"/>
            <w:shd w:val="solid" w:color="auto" w:fill="000000"/>
          </w:tcPr>
          <w:p w:rsidR="00694C8F" w:rsidRPr="00746B2A" w:rsidRDefault="00694C8F" w:rsidP="00694C8F">
            <w:pPr>
              <w:rPr>
                <w:b/>
              </w:rPr>
            </w:pPr>
            <w:r w:rsidRPr="00746B2A">
              <w:rPr>
                <w:b/>
              </w:rPr>
              <w:t>Item</w:t>
            </w:r>
          </w:p>
        </w:tc>
        <w:tc>
          <w:tcPr>
            <w:tcW w:w="10951" w:type="dxa"/>
            <w:shd w:val="solid" w:color="auto" w:fill="000000"/>
          </w:tcPr>
          <w:p w:rsidR="00694C8F" w:rsidRPr="00746B2A" w:rsidRDefault="00694C8F" w:rsidP="00694C8F">
            <w:pPr>
              <w:rPr>
                <w:b/>
              </w:rPr>
            </w:pPr>
            <w:r w:rsidRPr="00746B2A">
              <w:rPr>
                <w:b/>
              </w:rPr>
              <w:t>Description</w:t>
            </w:r>
          </w:p>
        </w:tc>
      </w:tr>
      <w:tr w:rsidR="00694C8F" w:rsidRPr="00746B2A" w:rsidTr="0055713C">
        <w:trPr>
          <w:jc w:val="center"/>
        </w:trPr>
        <w:tc>
          <w:tcPr>
            <w:tcW w:w="2549" w:type="dxa"/>
          </w:tcPr>
          <w:p w:rsidR="00694C8F" w:rsidRPr="00746B2A" w:rsidRDefault="00694C8F" w:rsidP="00694C8F">
            <w:r w:rsidRPr="00746B2A">
              <w:t>Test Case ID</w:t>
            </w:r>
          </w:p>
        </w:tc>
        <w:tc>
          <w:tcPr>
            <w:tcW w:w="10951" w:type="dxa"/>
          </w:tcPr>
          <w:p w:rsidR="00694C8F" w:rsidRPr="00746B2A" w:rsidRDefault="00694C8F" w:rsidP="00694C8F">
            <w:r w:rsidRPr="00746B2A">
              <w:t>ECUIDASH45</w:t>
            </w:r>
          </w:p>
        </w:tc>
      </w:tr>
      <w:tr w:rsidR="00694C8F" w:rsidRPr="00746B2A" w:rsidTr="0055713C">
        <w:trPr>
          <w:jc w:val="center"/>
        </w:trPr>
        <w:tc>
          <w:tcPr>
            <w:tcW w:w="2549" w:type="dxa"/>
          </w:tcPr>
          <w:p w:rsidR="00694C8F" w:rsidRPr="00746B2A" w:rsidRDefault="00694C8F" w:rsidP="00694C8F">
            <w:r w:rsidRPr="00746B2A">
              <w:t>Source Description</w:t>
            </w:r>
          </w:p>
        </w:tc>
        <w:tc>
          <w:tcPr>
            <w:tcW w:w="10951" w:type="dxa"/>
          </w:tcPr>
          <w:p w:rsidR="00694C8F" w:rsidRPr="00746B2A" w:rsidRDefault="00694C8F" w:rsidP="00694C8F">
            <w:r w:rsidRPr="00746B2A">
              <w:t xml:space="preserve">SCCB-P14818 – CCO </w:t>
            </w:r>
            <w:proofErr w:type="spellStart"/>
            <w:r w:rsidRPr="00746B2A">
              <w:t>eCoaching</w:t>
            </w:r>
            <w:proofErr w:type="spellEnd"/>
            <w:r w:rsidRPr="00746B2A">
              <w:t xml:space="preserve"> - Incorporate Low CSAT feed into </w:t>
            </w:r>
            <w:proofErr w:type="spellStart"/>
            <w:r w:rsidRPr="00746B2A">
              <w:t>eCL</w:t>
            </w:r>
            <w:proofErr w:type="spellEnd"/>
            <w:r w:rsidRPr="00746B2A">
              <w:t xml:space="preserve">  </w:t>
            </w:r>
          </w:p>
        </w:tc>
      </w:tr>
      <w:tr w:rsidR="00694C8F" w:rsidRPr="00746B2A" w:rsidTr="0055713C">
        <w:trPr>
          <w:jc w:val="center"/>
        </w:trPr>
        <w:tc>
          <w:tcPr>
            <w:tcW w:w="2549" w:type="dxa"/>
          </w:tcPr>
          <w:p w:rsidR="00694C8F" w:rsidRPr="00746B2A" w:rsidRDefault="00694C8F" w:rsidP="00694C8F">
            <w:r w:rsidRPr="00746B2A">
              <w:t>Test Location</w:t>
            </w:r>
          </w:p>
        </w:tc>
        <w:tc>
          <w:tcPr>
            <w:tcW w:w="10951" w:type="dxa"/>
          </w:tcPr>
          <w:p w:rsidR="00694C8F" w:rsidRPr="00746B2A" w:rsidRDefault="00694C8F" w:rsidP="00694C8F">
            <w:r w:rsidRPr="00746B2A">
              <w:t xml:space="preserve">https://vacmsmpmd01.vangent.local/coach3/default.aspx </w:t>
            </w:r>
          </w:p>
        </w:tc>
      </w:tr>
      <w:tr w:rsidR="00694C8F" w:rsidRPr="00746B2A" w:rsidTr="0055713C">
        <w:trPr>
          <w:jc w:val="center"/>
        </w:trPr>
        <w:tc>
          <w:tcPr>
            <w:tcW w:w="2549" w:type="dxa"/>
          </w:tcPr>
          <w:p w:rsidR="00694C8F" w:rsidRPr="00746B2A" w:rsidRDefault="00694C8F" w:rsidP="00694C8F">
            <w:r w:rsidRPr="00746B2A">
              <w:t>Updated File(s)</w:t>
            </w:r>
          </w:p>
        </w:tc>
        <w:tc>
          <w:tcPr>
            <w:tcW w:w="10951" w:type="dxa"/>
          </w:tcPr>
          <w:p w:rsidR="00694C8F" w:rsidRPr="00746B2A" w:rsidRDefault="00694C8F" w:rsidP="00694C8F">
            <w:r w:rsidRPr="00746B2A">
              <w:t xml:space="preserve">Review.aspx, </w:t>
            </w:r>
            <w:proofErr w:type="spellStart"/>
            <w:r w:rsidRPr="00746B2A">
              <w:t>review.aspx.vb</w:t>
            </w:r>
            <w:proofErr w:type="spellEnd"/>
            <w:r w:rsidRPr="00746B2A">
              <w:t>, eCoachingFixed.dll</w:t>
            </w:r>
          </w:p>
        </w:tc>
      </w:tr>
      <w:tr w:rsidR="00694C8F" w:rsidRPr="00746B2A" w:rsidTr="0055713C">
        <w:trPr>
          <w:jc w:val="center"/>
        </w:trPr>
        <w:tc>
          <w:tcPr>
            <w:tcW w:w="2549" w:type="dxa"/>
          </w:tcPr>
          <w:p w:rsidR="00694C8F" w:rsidRPr="00746B2A" w:rsidRDefault="00694C8F" w:rsidP="00694C8F">
            <w:r w:rsidRPr="00746B2A">
              <w:t>Added Files(s)</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Supporting Documentation</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Notes</w:t>
            </w:r>
          </w:p>
        </w:tc>
        <w:tc>
          <w:tcPr>
            <w:tcW w:w="10951" w:type="dxa"/>
          </w:tcPr>
          <w:p w:rsidR="00694C8F" w:rsidRPr="00746B2A" w:rsidRDefault="00694C8F" w:rsidP="00694C8F"/>
        </w:tc>
      </w:tr>
    </w:tbl>
    <w:p w:rsidR="00694C8F" w:rsidRPr="00746B2A" w:rsidRDefault="00694C8F" w:rsidP="00694C8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4C8F" w:rsidRPr="00746B2A" w:rsidTr="0055713C">
        <w:trPr>
          <w:cantSplit/>
          <w:tblHeader/>
          <w:jc w:val="center"/>
        </w:trPr>
        <w:tc>
          <w:tcPr>
            <w:tcW w:w="900" w:type="dxa"/>
            <w:shd w:val="clear" w:color="auto" w:fill="A6A6A6"/>
          </w:tcPr>
          <w:p w:rsidR="00694C8F" w:rsidRPr="00746B2A" w:rsidRDefault="00694C8F"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694C8F" w:rsidRPr="00746B2A" w:rsidRDefault="00694C8F"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94C8F" w:rsidRPr="00746B2A" w:rsidRDefault="00694C8F" w:rsidP="00694C8F">
            <w:pPr>
              <w:pStyle w:val="Header"/>
              <w:tabs>
                <w:tab w:val="clear" w:pos="4320"/>
                <w:tab w:val="clear" w:pos="8640"/>
              </w:tabs>
              <w:spacing w:before="40" w:after="40"/>
              <w:jc w:val="center"/>
              <w:rPr>
                <w:b/>
                <w:i/>
              </w:rPr>
            </w:pPr>
            <w:r w:rsidRPr="00746B2A">
              <w:rPr>
                <w:b/>
              </w:rPr>
              <w:t>RESULTS</w:t>
            </w:r>
          </w:p>
          <w:p w:rsidR="00694C8F" w:rsidRPr="00746B2A" w:rsidRDefault="00694C8F"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COMMENTS</w:t>
            </w: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94C8F" w:rsidRPr="00746B2A" w:rsidRDefault="00694C8F" w:rsidP="00694C8F">
            <w:pPr>
              <w:pStyle w:val="CSETableText"/>
              <w:ind w:left="159"/>
              <w:rPr>
                <w:bCs/>
                <w:szCs w:val="20"/>
              </w:rPr>
            </w:pPr>
            <w:r w:rsidRPr="00746B2A">
              <w:rPr>
                <w:bCs/>
                <w:szCs w:val="20"/>
              </w:rPr>
              <w:t xml:space="preserve">Launch link to test page using a user account with </w:t>
            </w:r>
            <w:r w:rsidR="008C75D8" w:rsidRPr="00746B2A">
              <w:rPr>
                <w:bCs/>
                <w:szCs w:val="20"/>
              </w:rPr>
              <w:t xml:space="preserve">manager </w:t>
            </w:r>
            <w:r w:rsidRPr="00746B2A">
              <w:rPr>
                <w:bCs/>
                <w:szCs w:val="20"/>
              </w:rPr>
              <w:t>access to a Low CSAT record :</w:t>
            </w:r>
          </w:p>
          <w:p w:rsidR="00694C8F" w:rsidRPr="00746B2A" w:rsidRDefault="00694C8F" w:rsidP="00694C8F">
            <w:pPr>
              <w:pStyle w:val="CSETableText"/>
              <w:ind w:left="159"/>
              <w:rPr>
                <w:bCs/>
                <w:szCs w:val="20"/>
              </w:rPr>
            </w:pPr>
          </w:p>
          <w:p w:rsidR="00694C8F" w:rsidRPr="00746B2A" w:rsidRDefault="00073CB3" w:rsidP="00694C8F">
            <w:pPr>
              <w:pStyle w:val="CSETableText"/>
              <w:ind w:left="159"/>
              <w:rPr>
                <w:bCs/>
                <w:szCs w:val="20"/>
              </w:rPr>
            </w:pPr>
            <w:hyperlink r:id="rId40" w:history="1">
              <w:r w:rsidR="00694C8F" w:rsidRPr="00746B2A">
                <w:rPr>
                  <w:rStyle w:val="Hyperlink"/>
                  <w:szCs w:val="20"/>
                </w:rPr>
                <w:t>https://vacmsmpmd01.vangent.local/coach3/default.aspx</w:t>
              </w:r>
            </w:hyperlink>
            <w:r w:rsidR="00694C8F" w:rsidRPr="00746B2A">
              <w:rPr>
                <w:szCs w:val="20"/>
              </w:rPr>
              <w:t xml:space="preserve"> </w:t>
            </w:r>
          </w:p>
        </w:tc>
        <w:tc>
          <w:tcPr>
            <w:tcW w:w="4500" w:type="dxa"/>
          </w:tcPr>
          <w:p w:rsidR="00694C8F" w:rsidRPr="00746B2A" w:rsidRDefault="00694C8F" w:rsidP="00694C8F">
            <w:pPr>
              <w:pStyle w:val="Header"/>
              <w:tabs>
                <w:tab w:val="clear" w:pos="4320"/>
                <w:tab w:val="clear" w:pos="8640"/>
              </w:tabs>
              <w:spacing w:before="40" w:after="40"/>
            </w:pPr>
            <w:proofErr w:type="spellStart"/>
            <w:proofErr w:type="gramStart"/>
            <w:r w:rsidRPr="00746B2A">
              <w:t>eCoachingLog</w:t>
            </w:r>
            <w:proofErr w:type="spellEnd"/>
            <w:proofErr w:type="gramEnd"/>
            <w:r w:rsidRPr="00746B2A">
              <w:t xml:space="preserve"> main page displays. </w:t>
            </w: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694C8F">
            <w:pPr>
              <w:pStyle w:val="Header"/>
              <w:tabs>
                <w:tab w:val="clear" w:pos="4320"/>
                <w:tab w:val="clear" w:pos="8640"/>
              </w:tabs>
              <w:spacing w:before="40" w:after="40"/>
              <w:jc w:val="center"/>
              <w:rPr>
                <w:i/>
              </w:rPr>
            </w:pPr>
            <w:r w:rsidRPr="00746B2A">
              <w:rPr>
                <w:i/>
              </w:rPr>
              <w:t>05/28/2015</w:t>
            </w:r>
          </w:p>
        </w:tc>
        <w:tc>
          <w:tcPr>
            <w:tcW w:w="2880" w:type="dxa"/>
          </w:tcPr>
          <w:p w:rsidR="00694C8F" w:rsidRPr="00746B2A" w:rsidRDefault="00694C8F" w:rsidP="00694C8F">
            <w:pPr>
              <w:pStyle w:val="Header"/>
              <w:tabs>
                <w:tab w:val="clear" w:pos="4320"/>
                <w:tab w:val="clear" w:pos="8640"/>
              </w:tabs>
              <w:spacing w:before="40" w:after="40"/>
              <w:rPr>
                <w:i/>
              </w:rPr>
            </w:pP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694C8F" w:rsidRPr="00746B2A" w:rsidRDefault="00694C8F" w:rsidP="008C75D8">
            <w:pPr>
              <w:pStyle w:val="CSETableText"/>
              <w:ind w:left="159"/>
              <w:rPr>
                <w:bCs/>
                <w:szCs w:val="20"/>
              </w:rPr>
            </w:pPr>
            <w:r w:rsidRPr="00746B2A">
              <w:rPr>
                <w:bCs/>
                <w:szCs w:val="20"/>
              </w:rPr>
              <w:t xml:space="preserve">Select My Dashboard tab and choose a </w:t>
            </w:r>
            <w:r w:rsidR="008C75D8" w:rsidRPr="00746B2A">
              <w:rPr>
                <w:bCs/>
                <w:szCs w:val="20"/>
              </w:rPr>
              <w:t>Low CSAT record with “Pending Manager Review” status</w:t>
            </w:r>
          </w:p>
        </w:tc>
        <w:tc>
          <w:tcPr>
            <w:tcW w:w="4500" w:type="dxa"/>
          </w:tcPr>
          <w:p w:rsidR="00694C8F" w:rsidRPr="00746B2A" w:rsidRDefault="008C75D8" w:rsidP="00694C8F">
            <w:pPr>
              <w:pStyle w:val="Header"/>
              <w:tabs>
                <w:tab w:val="clear" w:pos="4320"/>
                <w:tab w:val="clear" w:pos="8640"/>
              </w:tabs>
              <w:spacing w:before="40" w:after="40"/>
            </w:pPr>
            <w:r w:rsidRPr="00746B2A">
              <w:t>Verify that the following message text displays prior to question group</w:t>
            </w:r>
            <w:proofErr w:type="gramStart"/>
            <w:r w:rsidRPr="00746B2A">
              <w:t>:</w:t>
            </w:r>
            <w:proofErr w:type="gramEnd"/>
            <w:r w:rsidRPr="00746B2A">
              <w:br/>
            </w:r>
            <w:r w:rsidRPr="00746B2A">
              <w:br/>
              <w:t xml:space="preserve">“You are receiving this </w:t>
            </w:r>
            <w:proofErr w:type="spellStart"/>
            <w:r w:rsidRPr="00746B2A">
              <w:t>eCL</w:t>
            </w:r>
            <w:proofErr w:type="spellEnd"/>
            <w:r w:rsidRPr="00746B2A">
              <w:t xml:space="preserve"> because you have been assigned to listen to and provide feedback on a call that was identified as having low customer satisfaction.  Please review the call from a </w:t>
            </w:r>
            <w:proofErr w:type="spellStart"/>
            <w:r w:rsidRPr="00746B2A">
              <w:t>PPoM</w:t>
            </w:r>
            <w:proofErr w:type="spellEnd"/>
            <w:r w:rsidRPr="00746B2A">
              <w:t xml:space="preserve"> perspective and provide details on the specific </w:t>
            </w:r>
            <w:proofErr w:type="gramStart"/>
            <w:r w:rsidRPr="00746B2A">
              <w:t>opportunities  requiring</w:t>
            </w:r>
            <w:proofErr w:type="gramEnd"/>
            <w:r w:rsidRPr="00746B2A">
              <w:t xml:space="preserve"> coaching in the record below.”</w:t>
            </w:r>
          </w:p>
          <w:p w:rsidR="00694C8F" w:rsidRPr="00746B2A" w:rsidRDefault="00694C8F" w:rsidP="00694C8F">
            <w:pPr>
              <w:pStyle w:val="Header"/>
              <w:tabs>
                <w:tab w:val="clear" w:pos="4320"/>
                <w:tab w:val="clear" w:pos="8640"/>
              </w:tabs>
              <w:spacing w:before="40" w:after="40"/>
              <w:ind w:left="360"/>
            </w:pP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8C75D8">
            <w:pPr>
              <w:pStyle w:val="Header"/>
              <w:tabs>
                <w:tab w:val="clear" w:pos="4320"/>
                <w:tab w:val="clear" w:pos="8640"/>
              </w:tabs>
              <w:spacing w:before="40" w:after="40"/>
              <w:jc w:val="center"/>
              <w:rPr>
                <w:i/>
              </w:rPr>
            </w:pPr>
            <w:r w:rsidRPr="00746B2A">
              <w:rPr>
                <w:i/>
              </w:rPr>
              <w:t>05/2</w:t>
            </w:r>
            <w:r w:rsidR="008C75D8" w:rsidRPr="00746B2A">
              <w:rPr>
                <w:i/>
              </w:rPr>
              <w:t>8</w:t>
            </w:r>
            <w:r w:rsidRPr="00746B2A">
              <w:rPr>
                <w:i/>
              </w:rPr>
              <w:t>/2015</w:t>
            </w:r>
          </w:p>
        </w:tc>
        <w:tc>
          <w:tcPr>
            <w:tcW w:w="2880" w:type="dxa"/>
          </w:tcPr>
          <w:p w:rsidR="00694C8F" w:rsidRPr="00746B2A" w:rsidRDefault="00694C8F" w:rsidP="00694C8F">
            <w:pPr>
              <w:pStyle w:val="Header"/>
              <w:tabs>
                <w:tab w:val="clear" w:pos="4320"/>
                <w:tab w:val="clear" w:pos="8640"/>
              </w:tabs>
              <w:spacing w:before="40" w:after="40"/>
              <w:rPr>
                <w:i/>
              </w:rPr>
            </w:pPr>
          </w:p>
        </w:tc>
      </w:tr>
    </w:tbl>
    <w:p w:rsidR="00694C8F" w:rsidRDefault="00694C8F" w:rsidP="00694C8F"/>
    <w:p w:rsidR="000070D2" w:rsidRDefault="000070D2" w:rsidP="00694C8F"/>
    <w:p w:rsidR="000070D2" w:rsidRPr="00746B2A" w:rsidRDefault="000070D2" w:rsidP="00694C8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16090" w:rsidRPr="00746B2A" w:rsidTr="0055713C">
        <w:trPr>
          <w:tblHeader/>
          <w:jc w:val="center"/>
        </w:trPr>
        <w:tc>
          <w:tcPr>
            <w:tcW w:w="2549" w:type="dxa"/>
            <w:shd w:val="solid" w:color="auto" w:fill="000000"/>
          </w:tcPr>
          <w:p w:rsidR="00B16090" w:rsidRPr="00746B2A" w:rsidRDefault="00B16090" w:rsidP="007877FF">
            <w:pPr>
              <w:rPr>
                <w:b/>
              </w:rPr>
            </w:pPr>
            <w:r w:rsidRPr="00746B2A">
              <w:rPr>
                <w:b/>
              </w:rPr>
              <w:t>Item</w:t>
            </w:r>
          </w:p>
        </w:tc>
        <w:tc>
          <w:tcPr>
            <w:tcW w:w="10951" w:type="dxa"/>
            <w:shd w:val="solid" w:color="auto" w:fill="000000"/>
          </w:tcPr>
          <w:p w:rsidR="00B16090" w:rsidRPr="00746B2A" w:rsidRDefault="00B16090" w:rsidP="007877FF">
            <w:pPr>
              <w:rPr>
                <w:b/>
              </w:rPr>
            </w:pPr>
            <w:r w:rsidRPr="00746B2A">
              <w:rPr>
                <w:b/>
              </w:rPr>
              <w:t>Description</w:t>
            </w:r>
          </w:p>
        </w:tc>
      </w:tr>
      <w:tr w:rsidR="00B16090" w:rsidRPr="00746B2A" w:rsidTr="0055713C">
        <w:trPr>
          <w:jc w:val="center"/>
        </w:trPr>
        <w:tc>
          <w:tcPr>
            <w:tcW w:w="2549" w:type="dxa"/>
          </w:tcPr>
          <w:p w:rsidR="00B16090" w:rsidRPr="00746B2A" w:rsidRDefault="00B16090" w:rsidP="007877FF">
            <w:r w:rsidRPr="00746B2A">
              <w:t>Test Case ID</w:t>
            </w:r>
          </w:p>
        </w:tc>
        <w:tc>
          <w:tcPr>
            <w:tcW w:w="10951" w:type="dxa"/>
          </w:tcPr>
          <w:p w:rsidR="00B16090" w:rsidRPr="00746B2A" w:rsidRDefault="00B16090" w:rsidP="007877FF">
            <w:r w:rsidRPr="00746B2A">
              <w:t>ECUIDASH4</w:t>
            </w:r>
            <w:r w:rsidR="002C02C4" w:rsidRPr="00746B2A">
              <w:t>6</w:t>
            </w:r>
          </w:p>
        </w:tc>
      </w:tr>
      <w:tr w:rsidR="00B16090" w:rsidRPr="00746B2A" w:rsidTr="0055713C">
        <w:trPr>
          <w:jc w:val="center"/>
        </w:trPr>
        <w:tc>
          <w:tcPr>
            <w:tcW w:w="2549" w:type="dxa"/>
          </w:tcPr>
          <w:p w:rsidR="00B16090" w:rsidRPr="00746B2A" w:rsidRDefault="00B16090" w:rsidP="007877FF">
            <w:r w:rsidRPr="00746B2A">
              <w:t>Source Description</w:t>
            </w:r>
          </w:p>
        </w:tc>
        <w:tc>
          <w:tcPr>
            <w:tcW w:w="10951" w:type="dxa"/>
          </w:tcPr>
          <w:p w:rsidR="00B16090" w:rsidRPr="00746B2A" w:rsidRDefault="00B16090" w:rsidP="00C45AEF">
            <w:r w:rsidRPr="00746B2A">
              <w:t>SCCB-P148</w:t>
            </w:r>
            <w:r w:rsidR="00C45AEF" w:rsidRPr="00746B2A">
              <w:t>93</w:t>
            </w:r>
            <w:r w:rsidRPr="00746B2A">
              <w:t xml:space="preserve"> – </w:t>
            </w:r>
            <w:r w:rsidR="00C45AEF" w:rsidRPr="00746B2A">
              <w:t>Historical Dashboard Round 2 (Custom Paging)</w:t>
            </w:r>
          </w:p>
        </w:tc>
      </w:tr>
      <w:tr w:rsidR="00B16090" w:rsidRPr="00746B2A" w:rsidTr="0055713C">
        <w:trPr>
          <w:jc w:val="center"/>
        </w:trPr>
        <w:tc>
          <w:tcPr>
            <w:tcW w:w="2549" w:type="dxa"/>
          </w:tcPr>
          <w:p w:rsidR="00B16090" w:rsidRPr="00746B2A" w:rsidRDefault="00B16090" w:rsidP="007877FF">
            <w:r w:rsidRPr="00746B2A">
              <w:lastRenderedPageBreak/>
              <w:t>Test Location</w:t>
            </w:r>
          </w:p>
        </w:tc>
        <w:tc>
          <w:tcPr>
            <w:tcW w:w="10951" w:type="dxa"/>
          </w:tcPr>
          <w:p w:rsidR="00B16090" w:rsidRPr="00746B2A" w:rsidRDefault="00CA7841" w:rsidP="007877FF">
            <w:r w:rsidRPr="00746B2A">
              <w:t>https://f3420-mpmd01.vangent.local/coach3/default.aspx</w:t>
            </w:r>
          </w:p>
        </w:tc>
      </w:tr>
      <w:tr w:rsidR="00B16090" w:rsidRPr="00746B2A" w:rsidTr="0055713C">
        <w:trPr>
          <w:jc w:val="center"/>
        </w:trPr>
        <w:tc>
          <w:tcPr>
            <w:tcW w:w="2549" w:type="dxa"/>
          </w:tcPr>
          <w:p w:rsidR="00B16090" w:rsidRPr="00746B2A" w:rsidRDefault="00B16090" w:rsidP="007877FF">
            <w:r w:rsidRPr="00746B2A">
              <w:t>Updated File(s)</w:t>
            </w:r>
          </w:p>
        </w:tc>
        <w:tc>
          <w:tcPr>
            <w:tcW w:w="10951" w:type="dxa"/>
          </w:tcPr>
          <w:p w:rsidR="00B16090" w:rsidRPr="00746B2A" w:rsidRDefault="00FE7E9B" w:rsidP="00175F9D">
            <w:r w:rsidRPr="00746B2A">
              <w:t>View4.aspx, view4.aspx.vb</w:t>
            </w:r>
            <w:r w:rsidR="008C79CB" w:rsidRPr="00746B2A">
              <w:t>,eCoachingFixed.dll</w:t>
            </w:r>
          </w:p>
        </w:tc>
      </w:tr>
      <w:tr w:rsidR="00B16090" w:rsidRPr="00746B2A" w:rsidTr="0055713C">
        <w:trPr>
          <w:jc w:val="center"/>
        </w:trPr>
        <w:tc>
          <w:tcPr>
            <w:tcW w:w="2549" w:type="dxa"/>
          </w:tcPr>
          <w:p w:rsidR="00B16090" w:rsidRPr="00746B2A" w:rsidRDefault="00B16090" w:rsidP="007877FF">
            <w:r w:rsidRPr="00746B2A">
              <w:t>Added Files(s)</w:t>
            </w:r>
          </w:p>
        </w:tc>
        <w:tc>
          <w:tcPr>
            <w:tcW w:w="10951" w:type="dxa"/>
          </w:tcPr>
          <w:p w:rsidR="00175F9D" w:rsidRPr="00746B2A" w:rsidRDefault="00175F9D" w:rsidP="007877FF">
            <w:r w:rsidRPr="00746B2A">
              <w:t>BLL\</w:t>
            </w:r>
            <w:proofErr w:type="spellStart"/>
            <w:r w:rsidRPr="00746B2A">
              <w:t>HsitoricalDashboardhandler.vb</w:t>
            </w:r>
            <w:proofErr w:type="spellEnd"/>
            <w:r w:rsidRPr="00746B2A">
              <w:t xml:space="preserve">, </w:t>
            </w:r>
          </w:p>
          <w:p w:rsidR="00175F9D" w:rsidRPr="00746B2A" w:rsidRDefault="00175F9D" w:rsidP="007877FF">
            <w:r w:rsidRPr="00746B2A">
              <w:t>DAL\</w:t>
            </w:r>
            <w:proofErr w:type="spellStart"/>
            <w:r w:rsidRPr="00746B2A">
              <w:t>DBUtility.vb</w:t>
            </w:r>
            <w:proofErr w:type="spellEnd"/>
            <w:r w:rsidRPr="00746B2A">
              <w:t>,</w:t>
            </w:r>
          </w:p>
          <w:p w:rsidR="00175F9D" w:rsidRPr="00746B2A" w:rsidRDefault="00175F9D" w:rsidP="007877FF">
            <w:r w:rsidRPr="00746B2A">
              <w:t>DAL\</w:t>
            </w:r>
            <w:proofErr w:type="spellStart"/>
            <w:r w:rsidRPr="00746B2A">
              <w:t>HistoricalDashboardDBAccess.vb</w:t>
            </w:r>
            <w:proofErr w:type="spellEnd"/>
            <w:r w:rsidRPr="00746B2A">
              <w:t xml:space="preserve">, </w:t>
            </w:r>
          </w:p>
          <w:p w:rsidR="00175F9D" w:rsidRPr="00746B2A" w:rsidRDefault="00175F9D" w:rsidP="007877FF">
            <w:r w:rsidRPr="00746B2A">
              <w:t>Models\</w:t>
            </w:r>
            <w:proofErr w:type="spellStart"/>
            <w:r w:rsidRPr="00746B2A">
              <w:t>HistoricalDashboard.vb</w:t>
            </w:r>
            <w:proofErr w:type="spellEnd"/>
            <w:r w:rsidRPr="00746B2A">
              <w:t xml:space="preserve">, </w:t>
            </w:r>
          </w:p>
          <w:p w:rsidR="00B16090" w:rsidRPr="00746B2A" w:rsidRDefault="00175F9D" w:rsidP="007877FF">
            <w:r w:rsidRPr="00746B2A">
              <w:t>Models\</w:t>
            </w:r>
            <w:proofErr w:type="spellStart"/>
            <w:r w:rsidRPr="00746B2A">
              <w:t>HistoricalDashboardFilter.vb</w:t>
            </w:r>
            <w:proofErr w:type="spellEnd"/>
          </w:p>
        </w:tc>
      </w:tr>
      <w:tr w:rsidR="00B16090" w:rsidRPr="00746B2A" w:rsidTr="0055713C">
        <w:trPr>
          <w:jc w:val="center"/>
        </w:trPr>
        <w:tc>
          <w:tcPr>
            <w:tcW w:w="2549" w:type="dxa"/>
          </w:tcPr>
          <w:p w:rsidR="00B16090" w:rsidRPr="00746B2A" w:rsidRDefault="00B16090" w:rsidP="007877FF">
            <w:r w:rsidRPr="00746B2A">
              <w:t>Supporting Documentation</w:t>
            </w:r>
          </w:p>
        </w:tc>
        <w:tc>
          <w:tcPr>
            <w:tcW w:w="10951" w:type="dxa"/>
          </w:tcPr>
          <w:p w:rsidR="00B16090" w:rsidRPr="00746B2A" w:rsidRDefault="00B16090" w:rsidP="007877FF"/>
        </w:tc>
      </w:tr>
      <w:tr w:rsidR="00B16090" w:rsidRPr="00746B2A" w:rsidTr="0055713C">
        <w:trPr>
          <w:jc w:val="center"/>
        </w:trPr>
        <w:tc>
          <w:tcPr>
            <w:tcW w:w="2549" w:type="dxa"/>
          </w:tcPr>
          <w:p w:rsidR="00B16090" w:rsidRPr="00746B2A" w:rsidRDefault="00B16090" w:rsidP="007877FF">
            <w:r w:rsidRPr="00746B2A">
              <w:t>Notes</w:t>
            </w:r>
          </w:p>
        </w:tc>
        <w:tc>
          <w:tcPr>
            <w:tcW w:w="10951" w:type="dxa"/>
          </w:tcPr>
          <w:p w:rsidR="00B16090" w:rsidRPr="00746B2A" w:rsidRDefault="00B16090" w:rsidP="007877FF"/>
        </w:tc>
      </w:tr>
    </w:tbl>
    <w:p w:rsidR="00B16090" w:rsidRPr="00746B2A" w:rsidRDefault="00B16090" w:rsidP="00B1609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16090" w:rsidRPr="00746B2A" w:rsidTr="0055713C">
        <w:trPr>
          <w:cantSplit/>
          <w:tblHeader/>
          <w:jc w:val="center"/>
        </w:trPr>
        <w:tc>
          <w:tcPr>
            <w:tcW w:w="900" w:type="dxa"/>
            <w:shd w:val="clear" w:color="auto" w:fill="A6A6A6"/>
          </w:tcPr>
          <w:p w:rsidR="00B16090" w:rsidRPr="00746B2A" w:rsidRDefault="00B16090"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16090" w:rsidRPr="00746B2A" w:rsidRDefault="00B16090"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16090" w:rsidRPr="00746B2A" w:rsidRDefault="00B16090" w:rsidP="007877FF">
            <w:pPr>
              <w:pStyle w:val="Header"/>
              <w:tabs>
                <w:tab w:val="clear" w:pos="4320"/>
                <w:tab w:val="clear" w:pos="8640"/>
              </w:tabs>
              <w:spacing w:before="40" w:after="40"/>
              <w:jc w:val="center"/>
              <w:rPr>
                <w:b/>
                <w:i/>
              </w:rPr>
            </w:pPr>
            <w:r w:rsidRPr="00746B2A">
              <w:rPr>
                <w:b/>
              </w:rPr>
              <w:t>RESULTS</w:t>
            </w:r>
          </w:p>
          <w:p w:rsidR="00B16090" w:rsidRPr="00746B2A" w:rsidRDefault="00B16090"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COMMENTS</w:t>
            </w: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16090" w:rsidRPr="00746B2A" w:rsidRDefault="00B16090" w:rsidP="007877FF">
            <w:pPr>
              <w:pStyle w:val="CSETableText"/>
              <w:ind w:left="159"/>
              <w:rPr>
                <w:bCs/>
                <w:szCs w:val="20"/>
              </w:rPr>
            </w:pPr>
            <w:r w:rsidRPr="00746B2A">
              <w:rPr>
                <w:bCs/>
                <w:szCs w:val="20"/>
              </w:rPr>
              <w:t xml:space="preserve">Launch link to test page using an account with access to </w:t>
            </w:r>
            <w:r w:rsidR="00564843" w:rsidRPr="00746B2A">
              <w:rPr>
                <w:bCs/>
                <w:szCs w:val="20"/>
              </w:rPr>
              <w:t xml:space="preserve">historical </w:t>
            </w:r>
            <w:r w:rsidRPr="00746B2A">
              <w:rPr>
                <w:bCs/>
                <w:szCs w:val="20"/>
              </w:rPr>
              <w:t>dashboard tab:</w:t>
            </w:r>
          </w:p>
          <w:p w:rsidR="00B16090" w:rsidRPr="00746B2A" w:rsidRDefault="00B16090" w:rsidP="007877FF">
            <w:pPr>
              <w:pStyle w:val="CSETableText"/>
              <w:ind w:left="159"/>
              <w:rPr>
                <w:bCs/>
                <w:szCs w:val="20"/>
              </w:rPr>
            </w:pPr>
          </w:p>
          <w:p w:rsidR="00B16090" w:rsidRPr="00746B2A" w:rsidRDefault="006E60FE" w:rsidP="007877FF">
            <w:pPr>
              <w:pStyle w:val="CSETableText"/>
              <w:ind w:left="159"/>
              <w:rPr>
                <w:bCs/>
                <w:szCs w:val="20"/>
              </w:rPr>
            </w:pPr>
            <w:r w:rsidRPr="00746B2A">
              <w:rPr>
                <w:szCs w:val="20"/>
              </w:rPr>
              <w:t>https://f3420-mpmd01.vangent.local/coach3/default.aspx</w:t>
            </w:r>
            <w:r w:rsidR="00B16090" w:rsidRPr="00746B2A">
              <w:rPr>
                <w:szCs w:val="20"/>
              </w:rPr>
              <w:t xml:space="preserve"> </w:t>
            </w:r>
          </w:p>
        </w:tc>
        <w:tc>
          <w:tcPr>
            <w:tcW w:w="4500" w:type="dxa"/>
          </w:tcPr>
          <w:p w:rsidR="00B16090" w:rsidRPr="00746B2A" w:rsidRDefault="00B16090" w:rsidP="007877FF">
            <w:pPr>
              <w:pStyle w:val="Header"/>
              <w:tabs>
                <w:tab w:val="clear" w:pos="4320"/>
                <w:tab w:val="clear" w:pos="8640"/>
              </w:tabs>
              <w:spacing w:before="40" w:after="40"/>
            </w:pPr>
            <w:r w:rsidRPr="00746B2A">
              <w:t>“Authentication Required” dialog displays as</w:t>
            </w:r>
            <w:r w:rsidR="00EE01D8" w:rsidRPr="00746B2A">
              <w:t>king for User Name and Password</w:t>
            </w:r>
          </w:p>
          <w:p w:rsidR="00B16090" w:rsidRPr="00746B2A" w:rsidRDefault="00B16090" w:rsidP="007877FF">
            <w:pPr>
              <w:pStyle w:val="Header"/>
              <w:tabs>
                <w:tab w:val="clear" w:pos="4320"/>
                <w:tab w:val="clear" w:pos="8640"/>
              </w:tabs>
              <w:spacing w:before="40" w:after="40"/>
            </w:pPr>
            <w:r w:rsidRPr="00746B2A">
              <w:t>Enter User Name and Password, Click OK;</w:t>
            </w:r>
          </w:p>
          <w:p w:rsidR="00B16090" w:rsidRPr="00746B2A" w:rsidRDefault="00B16090" w:rsidP="007877FF">
            <w:pPr>
              <w:pStyle w:val="Header"/>
              <w:tabs>
                <w:tab w:val="clear" w:pos="4320"/>
                <w:tab w:val="clear" w:pos="8640"/>
              </w:tabs>
              <w:spacing w:before="40" w:after="40"/>
            </w:pPr>
            <w:r w:rsidRPr="00746B2A">
              <w:t>User is authenticated;</w:t>
            </w:r>
          </w:p>
          <w:p w:rsidR="00B16090" w:rsidRPr="00746B2A" w:rsidRDefault="00B16090" w:rsidP="007877FF">
            <w:pPr>
              <w:pStyle w:val="Header"/>
              <w:tabs>
                <w:tab w:val="clear" w:pos="4320"/>
                <w:tab w:val="clear" w:pos="8640"/>
              </w:tabs>
              <w:spacing w:before="40" w:after="40"/>
            </w:pPr>
            <w:r w:rsidRPr="00746B2A">
              <w:t xml:space="preserve"> </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16090" w:rsidRPr="00746B2A" w:rsidRDefault="00B16090" w:rsidP="00EE01D8">
            <w:pPr>
              <w:pStyle w:val="CSETableText"/>
              <w:ind w:left="159"/>
              <w:rPr>
                <w:bCs/>
                <w:szCs w:val="20"/>
              </w:rPr>
            </w:pPr>
            <w:r w:rsidRPr="00746B2A">
              <w:rPr>
                <w:bCs/>
                <w:szCs w:val="20"/>
              </w:rPr>
              <w:t xml:space="preserve">Click </w:t>
            </w:r>
            <w:r w:rsidR="00EE01D8" w:rsidRPr="00746B2A">
              <w:rPr>
                <w:bCs/>
                <w:szCs w:val="20"/>
              </w:rPr>
              <w:t>Historical D</w:t>
            </w:r>
            <w:r w:rsidRPr="00746B2A">
              <w:rPr>
                <w:bCs/>
                <w:szCs w:val="20"/>
              </w:rPr>
              <w:t>ashboard tab</w:t>
            </w:r>
          </w:p>
        </w:tc>
        <w:tc>
          <w:tcPr>
            <w:tcW w:w="4500" w:type="dxa"/>
          </w:tcPr>
          <w:p w:rsidR="00B16090" w:rsidRPr="00746B2A" w:rsidRDefault="00E15515" w:rsidP="007877FF">
            <w:pPr>
              <w:pStyle w:val="Header"/>
              <w:tabs>
                <w:tab w:val="clear" w:pos="4320"/>
                <w:tab w:val="clear" w:pos="8640"/>
              </w:tabs>
              <w:spacing w:before="40" w:after="40"/>
            </w:pPr>
            <w:r w:rsidRPr="00746B2A">
              <w:t>Historical Dashboard page displays</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95139A" w:rsidRPr="00746B2A" w:rsidTr="0055713C">
        <w:trPr>
          <w:cantSplit/>
          <w:jc w:val="center"/>
        </w:trPr>
        <w:tc>
          <w:tcPr>
            <w:tcW w:w="900" w:type="dxa"/>
          </w:tcPr>
          <w:p w:rsidR="0095139A" w:rsidRPr="00746B2A" w:rsidRDefault="0095139A"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95139A" w:rsidRPr="00746B2A" w:rsidRDefault="0095139A" w:rsidP="00EE01D8">
            <w:pPr>
              <w:pStyle w:val="CSETableText"/>
              <w:ind w:left="159"/>
              <w:rPr>
                <w:bCs/>
                <w:szCs w:val="20"/>
              </w:rPr>
            </w:pPr>
            <w:r w:rsidRPr="00746B2A">
              <w:rPr>
                <w:bCs/>
                <w:szCs w:val="20"/>
              </w:rPr>
              <w:t>Leave all filters as default values, click “Apply”</w:t>
            </w:r>
          </w:p>
        </w:tc>
        <w:tc>
          <w:tcPr>
            <w:tcW w:w="4500" w:type="dxa"/>
          </w:tcPr>
          <w:p w:rsidR="0095139A" w:rsidRPr="00746B2A" w:rsidRDefault="002C6928" w:rsidP="002C6928">
            <w:pPr>
              <w:pStyle w:val="Header"/>
              <w:tabs>
                <w:tab w:val="clear" w:pos="4320"/>
                <w:tab w:val="clear" w:pos="8640"/>
              </w:tabs>
              <w:spacing w:before="40" w:after="40"/>
            </w:pPr>
            <w:r w:rsidRPr="00746B2A">
              <w:t>First 50 records requested (if the total number of records is greater than 50)</w:t>
            </w:r>
            <w:r w:rsidR="0089025A" w:rsidRPr="00746B2A">
              <w:t xml:space="preserve"> </w:t>
            </w:r>
            <w:r w:rsidR="00F7436A" w:rsidRPr="00746B2A">
              <w:t xml:space="preserve">are </w:t>
            </w:r>
            <w:r w:rsidR="0089025A" w:rsidRPr="00746B2A">
              <w:t>display</w:t>
            </w:r>
            <w:r w:rsidR="00F7436A" w:rsidRPr="00746B2A">
              <w:t>ed</w:t>
            </w:r>
            <w:r w:rsidR="0089025A" w:rsidRPr="00746B2A">
              <w:t xml:space="preserve"> on page 1.</w:t>
            </w:r>
          </w:p>
        </w:tc>
        <w:tc>
          <w:tcPr>
            <w:tcW w:w="1260" w:type="dxa"/>
          </w:tcPr>
          <w:p w:rsidR="0095139A" w:rsidRPr="00746B2A" w:rsidRDefault="0089025A" w:rsidP="007877FF">
            <w:pPr>
              <w:pStyle w:val="Header"/>
              <w:tabs>
                <w:tab w:val="clear" w:pos="4320"/>
                <w:tab w:val="clear" w:pos="8640"/>
              </w:tabs>
              <w:spacing w:before="40" w:after="40"/>
              <w:jc w:val="center"/>
              <w:rPr>
                <w:i/>
              </w:rPr>
            </w:pPr>
            <w:r w:rsidRPr="00746B2A">
              <w:rPr>
                <w:i/>
              </w:rPr>
              <w:t>P</w:t>
            </w:r>
          </w:p>
        </w:tc>
        <w:tc>
          <w:tcPr>
            <w:tcW w:w="2880" w:type="dxa"/>
          </w:tcPr>
          <w:p w:rsidR="0095139A" w:rsidRPr="00746B2A" w:rsidRDefault="0095139A"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3A7C36"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3A7C36" w:rsidRPr="00746B2A" w:rsidRDefault="00BE3972" w:rsidP="007877FF">
            <w:pPr>
              <w:pStyle w:val="CSETableText"/>
              <w:ind w:left="159"/>
              <w:rPr>
                <w:bCs/>
                <w:szCs w:val="20"/>
              </w:rPr>
            </w:pPr>
            <w:r w:rsidRPr="00746B2A">
              <w:rPr>
                <w:bCs/>
                <w:szCs w:val="20"/>
              </w:rPr>
              <w:t xml:space="preserve">Continue with step 3, click page 2 </w:t>
            </w:r>
          </w:p>
        </w:tc>
        <w:tc>
          <w:tcPr>
            <w:tcW w:w="4500" w:type="dxa"/>
          </w:tcPr>
          <w:p w:rsidR="003A7C36" w:rsidRPr="00746B2A" w:rsidRDefault="00BE3972" w:rsidP="00BE3972">
            <w:pPr>
              <w:pStyle w:val="Header"/>
              <w:tabs>
                <w:tab w:val="clear" w:pos="4320"/>
                <w:tab w:val="clear" w:pos="8640"/>
              </w:tabs>
              <w:spacing w:before="40" w:after="40"/>
            </w:pPr>
            <w:r w:rsidRPr="00746B2A">
              <w:t>The next set of records starting with record #51</w:t>
            </w:r>
            <w:r w:rsidR="003A7C36" w:rsidRPr="00746B2A">
              <w:t xml:space="preserve"> </w:t>
            </w:r>
            <w:r w:rsidR="00F7436A" w:rsidRPr="00746B2A">
              <w:t xml:space="preserve">are </w:t>
            </w:r>
            <w:r w:rsidR="003A7C36" w:rsidRPr="00746B2A">
              <w:t>display</w:t>
            </w:r>
            <w:r w:rsidR="00F7436A" w:rsidRPr="00746B2A">
              <w:t>ed</w:t>
            </w:r>
            <w:r w:rsidR="003A7C36" w:rsidRPr="00746B2A">
              <w:t xml:space="preserve"> on page </w:t>
            </w:r>
            <w:r w:rsidRPr="00746B2A">
              <w:t>2</w:t>
            </w:r>
            <w:r w:rsidR="003A7C36" w:rsidRPr="00746B2A">
              <w:t>.</w:t>
            </w:r>
          </w:p>
        </w:tc>
        <w:tc>
          <w:tcPr>
            <w:tcW w:w="1260" w:type="dxa"/>
          </w:tcPr>
          <w:p w:rsidR="003A7C36" w:rsidRPr="00746B2A" w:rsidRDefault="003A7C36"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865C70" w:rsidRPr="00746B2A" w:rsidTr="0055713C">
        <w:trPr>
          <w:cantSplit/>
          <w:jc w:val="center"/>
        </w:trPr>
        <w:tc>
          <w:tcPr>
            <w:tcW w:w="900" w:type="dxa"/>
          </w:tcPr>
          <w:p w:rsidR="00865C70" w:rsidRPr="00746B2A" w:rsidRDefault="00865C7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865C70" w:rsidRPr="00746B2A" w:rsidRDefault="00865C70" w:rsidP="001565BF">
            <w:pPr>
              <w:pStyle w:val="CSETableText"/>
              <w:ind w:left="159"/>
              <w:rPr>
                <w:bCs/>
                <w:szCs w:val="20"/>
              </w:rPr>
            </w:pPr>
            <w:r w:rsidRPr="00746B2A">
              <w:rPr>
                <w:bCs/>
                <w:szCs w:val="20"/>
              </w:rPr>
              <w:t>Continue with step 4, click last page</w:t>
            </w:r>
          </w:p>
        </w:tc>
        <w:tc>
          <w:tcPr>
            <w:tcW w:w="4500" w:type="dxa"/>
          </w:tcPr>
          <w:p w:rsidR="00865C70" w:rsidRPr="00746B2A" w:rsidRDefault="00865C70" w:rsidP="00372BDE">
            <w:pPr>
              <w:pStyle w:val="Header"/>
              <w:tabs>
                <w:tab w:val="clear" w:pos="4320"/>
                <w:tab w:val="clear" w:pos="8640"/>
              </w:tabs>
              <w:spacing w:before="40" w:after="40"/>
            </w:pPr>
            <w:r w:rsidRPr="00746B2A">
              <w:t>The last set of records are displayed on the last page</w:t>
            </w:r>
          </w:p>
        </w:tc>
        <w:tc>
          <w:tcPr>
            <w:tcW w:w="1260" w:type="dxa"/>
          </w:tcPr>
          <w:p w:rsidR="00865C70" w:rsidRPr="00746B2A" w:rsidRDefault="00865C70" w:rsidP="007877FF">
            <w:pPr>
              <w:pStyle w:val="Header"/>
              <w:tabs>
                <w:tab w:val="clear" w:pos="4320"/>
                <w:tab w:val="clear" w:pos="8640"/>
              </w:tabs>
              <w:spacing w:before="40" w:after="40"/>
              <w:jc w:val="center"/>
              <w:rPr>
                <w:i/>
              </w:rPr>
            </w:pPr>
            <w:r w:rsidRPr="00746B2A">
              <w:rPr>
                <w:i/>
              </w:rPr>
              <w:t>P</w:t>
            </w:r>
          </w:p>
        </w:tc>
        <w:tc>
          <w:tcPr>
            <w:tcW w:w="2880" w:type="dxa"/>
          </w:tcPr>
          <w:p w:rsidR="00865C70" w:rsidRPr="00746B2A" w:rsidRDefault="00865C70" w:rsidP="007877FF">
            <w:pPr>
              <w:pStyle w:val="Header"/>
              <w:tabs>
                <w:tab w:val="clear" w:pos="4320"/>
                <w:tab w:val="clear" w:pos="8640"/>
              </w:tabs>
              <w:spacing w:before="40" w:after="40"/>
              <w:rPr>
                <w:i/>
              </w:rPr>
            </w:pPr>
          </w:p>
        </w:tc>
      </w:tr>
      <w:tr w:rsidR="00F72604" w:rsidRPr="00746B2A" w:rsidTr="0055713C">
        <w:trPr>
          <w:cantSplit/>
          <w:jc w:val="center"/>
        </w:trPr>
        <w:tc>
          <w:tcPr>
            <w:tcW w:w="900" w:type="dxa"/>
          </w:tcPr>
          <w:p w:rsidR="00F72604"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F72604" w:rsidRPr="00746B2A" w:rsidRDefault="00F72604" w:rsidP="001565BF">
            <w:pPr>
              <w:pStyle w:val="CSETableText"/>
              <w:ind w:left="159"/>
              <w:rPr>
                <w:bCs/>
                <w:szCs w:val="20"/>
              </w:rPr>
            </w:pPr>
            <w:r w:rsidRPr="00746B2A">
              <w:rPr>
                <w:bCs/>
                <w:szCs w:val="20"/>
              </w:rPr>
              <w:t xml:space="preserve">Select a specific Site </w:t>
            </w:r>
          </w:p>
        </w:tc>
        <w:tc>
          <w:tcPr>
            <w:tcW w:w="4500" w:type="dxa"/>
          </w:tcPr>
          <w:p w:rsidR="00F72604" w:rsidRPr="00746B2A" w:rsidRDefault="00F72604" w:rsidP="00372BDE">
            <w:pPr>
              <w:pStyle w:val="Header"/>
              <w:tabs>
                <w:tab w:val="clear" w:pos="4320"/>
                <w:tab w:val="clear" w:pos="8640"/>
              </w:tabs>
              <w:spacing w:before="40" w:after="40"/>
            </w:pPr>
            <w:r w:rsidRPr="00746B2A">
              <w:t>CSR dropdown, Supervisor dropdown, and Manager dropdown are properly populated</w:t>
            </w:r>
          </w:p>
        </w:tc>
        <w:tc>
          <w:tcPr>
            <w:tcW w:w="1260" w:type="dxa"/>
          </w:tcPr>
          <w:p w:rsidR="00F72604" w:rsidRPr="00746B2A" w:rsidRDefault="00F72604" w:rsidP="007877FF">
            <w:pPr>
              <w:pStyle w:val="Header"/>
              <w:tabs>
                <w:tab w:val="clear" w:pos="4320"/>
                <w:tab w:val="clear" w:pos="8640"/>
              </w:tabs>
              <w:spacing w:before="40" w:after="40"/>
              <w:jc w:val="center"/>
              <w:rPr>
                <w:i/>
              </w:rPr>
            </w:pPr>
            <w:r w:rsidRPr="00746B2A">
              <w:rPr>
                <w:i/>
              </w:rPr>
              <w:t>P</w:t>
            </w:r>
          </w:p>
        </w:tc>
        <w:tc>
          <w:tcPr>
            <w:tcW w:w="2880" w:type="dxa"/>
          </w:tcPr>
          <w:p w:rsidR="00F72604" w:rsidRPr="00746B2A" w:rsidRDefault="00F72604" w:rsidP="007877FF">
            <w:pPr>
              <w:pStyle w:val="Header"/>
              <w:tabs>
                <w:tab w:val="clear" w:pos="4320"/>
                <w:tab w:val="clear" w:pos="8640"/>
              </w:tabs>
              <w:spacing w:before="40" w:after="40"/>
              <w:rPr>
                <w:i/>
              </w:rPr>
            </w:pPr>
          </w:p>
        </w:tc>
      </w:tr>
      <w:tr w:rsidR="00FB6B05" w:rsidRPr="00746B2A" w:rsidTr="0055713C">
        <w:trPr>
          <w:cantSplit/>
          <w:jc w:val="center"/>
        </w:trPr>
        <w:tc>
          <w:tcPr>
            <w:tcW w:w="900" w:type="dxa"/>
          </w:tcPr>
          <w:p w:rsidR="00FB6B05"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7</w:t>
            </w:r>
          </w:p>
        </w:tc>
        <w:tc>
          <w:tcPr>
            <w:tcW w:w="3960" w:type="dxa"/>
          </w:tcPr>
          <w:p w:rsidR="00FB6B05" w:rsidRPr="00746B2A" w:rsidRDefault="00FB6B05" w:rsidP="00194BE0">
            <w:pPr>
              <w:pStyle w:val="CSETableText"/>
              <w:ind w:left="159"/>
              <w:rPr>
                <w:bCs/>
                <w:szCs w:val="20"/>
              </w:rPr>
            </w:pPr>
            <w:r w:rsidRPr="00746B2A">
              <w:rPr>
                <w:bCs/>
                <w:szCs w:val="20"/>
              </w:rPr>
              <w:t xml:space="preserve">Continue with step </w:t>
            </w:r>
            <w:r w:rsidR="00194BE0" w:rsidRPr="00746B2A">
              <w:rPr>
                <w:bCs/>
                <w:szCs w:val="20"/>
              </w:rPr>
              <w:t>6</w:t>
            </w:r>
            <w:r w:rsidRPr="00746B2A">
              <w:rPr>
                <w:bCs/>
                <w:szCs w:val="20"/>
              </w:rPr>
              <w:t>, click “Apply”</w:t>
            </w:r>
          </w:p>
        </w:tc>
        <w:tc>
          <w:tcPr>
            <w:tcW w:w="4500" w:type="dxa"/>
          </w:tcPr>
          <w:p w:rsidR="00FB6B05" w:rsidRPr="00746B2A" w:rsidRDefault="00372BDE" w:rsidP="00372BDE">
            <w:pPr>
              <w:pStyle w:val="Header"/>
              <w:tabs>
                <w:tab w:val="clear" w:pos="4320"/>
                <w:tab w:val="clear" w:pos="8640"/>
              </w:tabs>
              <w:spacing w:before="40" w:after="40"/>
            </w:pPr>
            <w:r w:rsidRPr="00746B2A">
              <w:t>Records requested are correctly displayed</w:t>
            </w:r>
            <w:r w:rsidR="00500D04" w:rsidRPr="00746B2A">
              <w:t xml:space="preserve"> on page 1.</w:t>
            </w:r>
          </w:p>
        </w:tc>
        <w:tc>
          <w:tcPr>
            <w:tcW w:w="1260" w:type="dxa"/>
          </w:tcPr>
          <w:p w:rsidR="00FB6B05" w:rsidRPr="00746B2A" w:rsidRDefault="00372BDE" w:rsidP="007877FF">
            <w:pPr>
              <w:pStyle w:val="Header"/>
              <w:tabs>
                <w:tab w:val="clear" w:pos="4320"/>
                <w:tab w:val="clear" w:pos="8640"/>
              </w:tabs>
              <w:spacing w:before="40" w:after="40"/>
              <w:jc w:val="center"/>
              <w:rPr>
                <w:i/>
              </w:rPr>
            </w:pPr>
            <w:r w:rsidRPr="00746B2A">
              <w:rPr>
                <w:i/>
              </w:rPr>
              <w:t>P</w:t>
            </w:r>
          </w:p>
        </w:tc>
        <w:tc>
          <w:tcPr>
            <w:tcW w:w="2880" w:type="dxa"/>
          </w:tcPr>
          <w:p w:rsidR="00FB6B05" w:rsidRPr="00746B2A" w:rsidRDefault="00FB6B05"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8</w:t>
            </w:r>
          </w:p>
        </w:tc>
        <w:tc>
          <w:tcPr>
            <w:tcW w:w="3960" w:type="dxa"/>
          </w:tcPr>
          <w:p w:rsidR="003A7C36" w:rsidRPr="00746B2A" w:rsidRDefault="00D86861" w:rsidP="001565BF">
            <w:pPr>
              <w:pStyle w:val="CSETableText"/>
              <w:ind w:left="159"/>
              <w:rPr>
                <w:bCs/>
                <w:szCs w:val="20"/>
              </w:rPr>
            </w:pPr>
            <w:r w:rsidRPr="00746B2A">
              <w:rPr>
                <w:bCs/>
                <w:szCs w:val="20"/>
              </w:rPr>
              <w:t>Click “</w:t>
            </w:r>
            <w:proofErr w:type="spellStart"/>
            <w:r w:rsidRPr="00746B2A">
              <w:rPr>
                <w:bCs/>
                <w:szCs w:val="20"/>
              </w:rPr>
              <w:t>FormID</w:t>
            </w:r>
            <w:proofErr w:type="spellEnd"/>
            <w:r w:rsidRPr="00746B2A">
              <w:rPr>
                <w:bCs/>
                <w:szCs w:val="20"/>
              </w:rPr>
              <w:t>” column header to sort by Form</w:t>
            </w:r>
            <w:r w:rsidR="001565BF" w:rsidRPr="00746B2A">
              <w:rPr>
                <w:bCs/>
                <w:szCs w:val="20"/>
              </w:rPr>
              <w:t xml:space="preserve"> </w:t>
            </w:r>
            <w:r w:rsidRPr="00746B2A">
              <w:rPr>
                <w:bCs/>
                <w:szCs w:val="20"/>
              </w:rPr>
              <w:t>ID</w:t>
            </w:r>
          </w:p>
        </w:tc>
        <w:tc>
          <w:tcPr>
            <w:tcW w:w="4500" w:type="dxa"/>
          </w:tcPr>
          <w:p w:rsidR="003A7C36" w:rsidRPr="00746B2A" w:rsidRDefault="00D86861" w:rsidP="002C6928">
            <w:pPr>
              <w:pStyle w:val="Header"/>
              <w:tabs>
                <w:tab w:val="clear" w:pos="4320"/>
                <w:tab w:val="clear" w:pos="8640"/>
              </w:tabs>
              <w:spacing w:before="40" w:after="40"/>
            </w:pPr>
            <w:r w:rsidRPr="00746B2A">
              <w:t>Records are correctly sorted.</w:t>
            </w:r>
          </w:p>
        </w:tc>
        <w:tc>
          <w:tcPr>
            <w:tcW w:w="1260" w:type="dxa"/>
          </w:tcPr>
          <w:p w:rsidR="003A7C36" w:rsidRPr="00746B2A" w:rsidRDefault="00D86861"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9</w:t>
            </w:r>
          </w:p>
        </w:tc>
        <w:tc>
          <w:tcPr>
            <w:tcW w:w="3960" w:type="dxa"/>
          </w:tcPr>
          <w:p w:rsidR="001565BF" w:rsidRPr="00746B2A" w:rsidRDefault="001565BF" w:rsidP="001565BF">
            <w:pPr>
              <w:pStyle w:val="CSETableText"/>
              <w:ind w:left="159"/>
              <w:rPr>
                <w:bCs/>
                <w:szCs w:val="20"/>
              </w:rPr>
            </w:pPr>
            <w:r w:rsidRPr="00746B2A">
              <w:rPr>
                <w:bCs/>
                <w:szCs w:val="20"/>
              </w:rPr>
              <w:t>Click “Employee Name” column header to sort by Employee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10</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Supervisor Name</w:t>
            </w:r>
            <w:r w:rsidRPr="00746B2A">
              <w:rPr>
                <w:bCs/>
                <w:szCs w:val="20"/>
              </w:rPr>
              <w:t xml:space="preserve">” column header to sort by </w:t>
            </w:r>
            <w:r w:rsidR="00667DE8" w:rsidRPr="00746B2A">
              <w:rPr>
                <w:bCs/>
                <w:szCs w:val="20"/>
              </w:rPr>
              <w:t>Supervisor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1</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Manager Name</w:t>
            </w:r>
            <w:r w:rsidRPr="00746B2A">
              <w:rPr>
                <w:bCs/>
                <w:szCs w:val="20"/>
              </w:rPr>
              <w:t xml:space="preserve">” column header to sort by </w:t>
            </w:r>
            <w:r w:rsidR="00667DE8" w:rsidRPr="00746B2A">
              <w:rPr>
                <w:bCs/>
                <w:szCs w:val="20"/>
              </w:rPr>
              <w:t>Manager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2</w:t>
            </w:r>
          </w:p>
        </w:tc>
        <w:tc>
          <w:tcPr>
            <w:tcW w:w="3960" w:type="dxa"/>
          </w:tcPr>
          <w:p w:rsidR="001565BF" w:rsidRPr="00746B2A" w:rsidRDefault="001565BF" w:rsidP="001C2D51">
            <w:pPr>
              <w:pStyle w:val="CSETableText"/>
              <w:ind w:left="159"/>
              <w:rPr>
                <w:bCs/>
                <w:szCs w:val="20"/>
              </w:rPr>
            </w:pPr>
            <w:r w:rsidRPr="00746B2A">
              <w:rPr>
                <w:bCs/>
                <w:szCs w:val="20"/>
              </w:rPr>
              <w:t>Click “</w:t>
            </w:r>
            <w:r w:rsidR="001C2D51" w:rsidRPr="00746B2A">
              <w:rPr>
                <w:bCs/>
                <w:szCs w:val="20"/>
              </w:rPr>
              <w:t>Submitter Name</w:t>
            </w:r>
            <w:r w:rsidRPr="00746B2A">
              <w:rPr>
                <w:bCs/>
                <w:szCs w:val="20"/>
              </w:rPr>
              <w:t xml:space="preserve">” column header to sort by </w:t>
            </w:r>
            <w:r w:rsidR="001C2D51" w:rsidRPr="00746B2A">
              <w:rPr>
                <w:bCs/>
                <w:szCs w:val="20"/>
              </w:rPr>
              <w:t>Submitter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3</w:t>
            </w:r>
          </w:p>
        </w:tc>
        <w:tc>
          <w:tcPr>
            <w:tcW w:w="3960" w:type="dxa"/>
          </w:tcPr>
          <w:p w:rsidR="001565BF" w:rsidRPr="00746B2A" w:rsidRDefault="001565BF" w:rsidP="00E52C40">
            <w:pPr>
              <w:pStyle w:val="CSETableText"/>
              <w:ind w:left="159"/>
              <w:rPr>
                <w:bCs/>
                <w:szCs w:val="20"/>
              </w:rPr>
            </w:pPr>
            <w:r w:rsidRPr="00746B2A">
              <w:rPr>
                <w:bCs/>
                <w:szCs w:val="20"/>
              </w:rPr>
              <w:t>Click “</w:t>
            </w:r>
            <w:r w:rsidR="00E52C40" w:rsidRPr="00746B2A">
              <w:rPr>
                <w:bCs/>
                <w:szCs w:val="20"/>
              </w:rPr>
              <w:t>Source</w:t>
            </w:r>
            <w:r w:rsidRPr="00746B2A">
              <w:rPr>
                <w:bCs/>
                <w:szCs w:val="20"/>
              </w:rPr>
              <w:t xml:space="preserve">” column header to sort by </w:t>
            </w:r>
            <w:r w:rsidR="00E52C40" w:rsidRPr="00746B2A">
              <w:rPr>
                <w:bCs/>
                <w:szCs w:val="20"/>
              </w:rPr>
              <w:t>Source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79051A" w:rsidRPr="00746B2A" w:rsidTr="0055713C">
        <w:trPr>
          <w:cantSplit/>
          <w:jc w:val="center"/>
        </w:trPr>
        <w:tc>
          <w:tcPr>
            <w:tcW w:w="900" w:type="dxa"/>
          </w:tcPr>
          <w:p w:rsidR="0079051A"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4</w:t>
            </w:r>
          </w:p>
        </w:tc>
        <w:tc>
          <w:tcPr>
            <w:tcW w:w="3960" w:type="dxa"/>
          </w:tcPr>
          <w:p w:rsidR="0079051A" w:rsidRPr="00746B2A" w:rsidRDefault="0079051A" w:rsidP="0079051A">
            <w:pPr>
              <w:pStyle w:val="CSETableText"/>
              <w:ind w:left="159"/>
              <w:rPr>
                <w:bCs/>
                <w:szCs w:val="20"/>
              </w:rPr>
            </w:pPr>
            <w:r w:rsidRPr="00746B2A">
              <w:rPr>
                <w:bCs/>
                <w:szCs w:val="20"/>
              </w:rPr>
              <w:t>Click “Status” column header to sort by Status</w:t>
            </w:r>
          </w:p>
        </w:tc>
        <w:tc>
          <w:tcPr>
            <w:tcW w:w="4500" w:type="dxa"/>
          </w:tcPr>
          <w:p w:rsidR="0079051A" w:rsidRPr="00746B2A" w:rsidRDefault="0079051A" w:rsidP="007877FF">
            <w:pPr>
              <w:pStyle w:val="Header"/>
              <w:tabs>
                <w:tab w:val="clear" w:pos="4320"/>
                <w:tab w:val="clear" w:pos="8640"/>
              </w:tabs>
              <w:spacing w:before="40" w:after="40"/>
            </w:pPr>
            <w:r w:rsidRPr="00746B2A">
              <w:t>Records are correctly sorted.</w:t>
            </w:r>
          </w:p>
        </w:tc>
        <w:tc>
          <w:tcPr>
            <w:tcW w:w="1260" w:type="dxa"/>
          </w:tcPr>
          <w:p w:rsidR="0079051A" w:rsidRPr="00746B2A" w:rsidRDefault="0079051A" w:rsidP="007877FF">
            <w:pPr>
              <w:pStyle w:val="Header"/>
              <w:tabs>
                <w:tab w:val="clear" w:pos="4320"/>
                <w:tab w:val="clear" w:pos="8640"/>
              </w:tabs>
              <w:spacing w:before="40" w:after="40"/>
              <w:jc w:val="center"/>
              <w:rPr>
                <w:i/>
              </w:rPr>
            </w:pPr>
            <w:r w:rsidRPr="00746B2A">
              <w:rPr>
                <w:i/>
              </w:rPr>
              <w:t>P</w:t>
            </w:r>
          </w:p>
        </w:tc>
        <w:tc>
          <w:tcPr>
            <w:tcW w:w="2880" w:type="dxa"/>
          </w:tcPr>
          <w:p w:rsidR="0079051A" w:rsidRPr="00746B2A" w:rsidRDefault="0079051A" w:rsidP="007877FF">
            <w:pPr>
              <w:pStyle w:val="Header"/>
              <w:tabs>
                <w:tab w:val="clear" w:pos="4320"/>
                <w:tab w:val="clear" w:pos="8640"/>
              </w:tabs>
              <w:spacing w:before="40" w:after="40"/>
              <w:rPr>
                <w:i/>
              </w:rPr>
            </w:pPr>
          </w:p>
        </w:tc>
      </w:tr>
      <w:tr w:rsidR="00F058A1" w:rsidRPr="00746B2A" w:rsidTr="0055713C">
        <w:trPr>
          <w:cantSplit/>
          <w:jc w:val="center"/>
        </w:trPr>
        <w:tc>
          <w:tcPr>
            <w:tcW w:w="900" w:type="dxa"/>
          </w:tcPr>
          <w:p w:rsidR="00F058A1"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5</w:t>
            </w:r>
          </w:p>
        </w:tc>
        <w:tc>
          <w:tcPr>
            <w:tcW w:w="3960" w:type="dxa"/>
          </w:tcPr>
          <w:p w:rsidR="00F058A1" w:rsidRPr="00746B2A" w:rsidRDefault="00F058A1" w:rsidP="00E667CB">
            <w:pPr>
              <w:pStyle w:val="CSETableText"/>
              <w:ind w:left="159"/>
              <w:rPr>
                <w:bCs/>
                <w:szCs w:val="20"/>
              </w:rPr>
            </w:pPr>
            <w:r w:rsidRPr="00746B2A">
              <w:rPr>
                <w:bCs/>
                <w:szCs w:val="20"/>
              </w:rPr>
              <w:t>Click “</w:t>
            </w:r>
            <w:r w:rsidR="00E667CB" w:rsidRPr="00746B2A">
              <w:rPr>
                <w:bCs/>
                <w:szCs w:val="20"/>
              </w:rPr>
              <w:t>Created Date</w:t>
            </w:r>
            <w:r w:rsidRPr="00746B2A">
              <w:rPr>
                <w:bCs/>
                <w:szCs w:val="20"/>
              </w:rPr>
              <w:t xml:space="preserve">” column header to sort by </w:t>
            </w:r>
            <w:r w:rsidR="00E667CB" w:rsidRPr="00746B2A">
              <w:rPr>
                <w:bCs/>
                <w:szCs w:val="20"/>
              </w:rPr>
              <w:t>Created Date</w:t>
            </w:r>
          </w:p>
        </w:tc>
        <w:tc>
          <w:tcPr>
            <w:tcW w:w="4500" w:type="dxa"/>
          </w:tcPr>
          <w:p w:rsidR="00F058A1" w:rsidRPr="00746B2A" w:rsidRDefault="00F058A1" w:rsidP="007877FF">
            <w:pPr>
              <w:pStyle w:val="Header"/>
              <w:tabs>
                <w:tab w:val="clear" w:pos="4320"/>
                <w:tab w:val="clear" w:pos="8640"/>
              </w:tabs>
              <w:spacing w:before="40" w:after="40"/>
            </w:pPr>
            <w:r w:rsidRPr="00746B2A">
              <w:t>Records are correctly sorted.</w:t>
            </w:r>
          </w:p>
        </w:tc>
        <w:tc>
          <w:tcPr>
            <w:tcW w:w="1260" w:type="dxa"/>
          </w:tcPr>
          <w:p w:rsidR="00F058A1" w:rsidRPr="00746B2A" w:rsidRDefault="00F058A1" w:rsidP="007877FF">
            <w:pPr>
              <w:pStyle w:val="Header"/>
              <w:tabs>
                <w:tab w:val="clear" w:pos="4320"/>
                <w:tab w:val="clear" w:pos="8640"/>
              </w:tabs>
              <w:spacing w:before="40" w:after="40"/>
              <w:jc w:val="center"/>
              <w:rPr>
                <w:i/>
              </w:rPr>
            </w:pPr>
            <w:r w:rsidRPr="00746B2A">
              <w:rPr>
                <w:i/>
              </w:rPr>
              <w:t>P</w:t>
            </w:r>
          </w:p>
        </w:tc>
        <w:tc>
          <w:tcPr>
            <w:tcW w:w="2880" w:type="dxa"/>
          </w:tcPr>
          <w:p w:rsidR="00F058A1" w:rsidRPr="00746B2A" w:rsidRDefault="00F058A1" w:rsidP="007877FF">
            <w:pPr>
              <w:pStyle w:val="Header"/>
              <w:tabs>
                <w:tab w:val="clear" w:pos="4320"/>
                <w:tab w:val="clear" w:pos="8640"/>
              </w:tabs>
              <w:spacing w:before="40" w:after="40"/>
              <w:rPr>
                <w:i/>
              </w:rPr>
            </w:pPr>
          </w:p>
        </w:tc>
      </w:tr>
    </w:tbl>
    <w:p w:rsidR="00694C8F" w:rsidRPr="00746B2A" w:rsidRDefault="00694C8F" w:rsidP="00B43758"/>
    <w:p w:rsidR="007877FF" w:rsidRPr="00746B2A" w:rsidRDefault="007877FF" w:rsidP="00B43758"/>
    <w:p w:rsidR="006F559B" w:rsidRDefault="006F559B">
      <w:pPr>
        <w:overflowPunct/>
        <w:autoSpaceDE/>
        <w:autoSpaceDN/>
        <w:adjustRightInd/>
        <w:textAlignment w:val="auto"/>
      </w:pPr>
      <w:r>
        <w:br w:type="page"/>
      </w:r>
    </w:p>
    <w:p w:rsidR="007877FF" w:rsidRPr="00746B2A" w:rsidRDefault="007877FF" w:rsidP="00B43758"/>
    <w:p w:rsidR="007877FF" w:rsidRPr="00746B2A" w:rsidRDefault="007877FF" w:rsidP="00B43758"/>
    <w:p w:rsidR="007877FF" w:rsidRPr="00746B2A" w:rsidRDefault="007877FF" w:rsidP="007877F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877FF" w:rsidRPr="00746B2A" w:rsidTr="008F2F22">
        <w:trPr>
          <w:tblHeader/>
          <w:jc w:val="center"/>
        </w:trPr>
        <w:tc>
          <w:tcPr>
            <w:tcW w:w="2549" w:type="dxa"/>
            <w:shd w:val="solid" w:color="auto" w:fill="000000"/>
          </w:tcPr>
          <w:p w:rsidR="007877FF" w:rsidRPr="00746B2A" w:rsidRDefault="007877FF" w:rsidP="007877FF">
            <w:pPr>
              <w:rPr>
                <w:b/>
              </w:rPr>
            </w:pPr>
            <w:r w:rsidRPr="00746B2A">
              <w:rPr>
                <w:b/>
              </w:rPr>
              <w:t>Item</w:t>
            </w:r>
          </w:p>
        </w:tc>
        <w:tc>
          <w:tcPr>
            <w:tcW w:w="10951" w:type="dxa"/>
            <w:shd w:val="solid" w:color="auto" w:fill="000000"/>
          </w:tcPr>
          <w:p w:rsidR="007877FF" w:rsidRPr="00746B2A" w:rsidRDefault="007877FF" w:rsidP="007877FF">
            <w:pPr>
              <w:rPr>
                <w:b/>
              </w:rPr>
            </w:pPr>
            <w:r w:rsidRPr="00746B2A">
              <w:rPr>
                <w:b/>
              </w:rPr>
              <w:t>Description</w:t>
            </w:r>
          </w:p>
        </w:tc>
      </w:tr>
      <w:tr w:rsidR="007877FF" w:rsidRPr="00746B2A" w:rsidTr="008F2F22">
        <w:trPr>
          <w:jc w:val="center"/>
        </w:trPr>
        <w:tc>
          <w:tcPr>
            <w:tcW w:w="2549" w:type="dxa"/>
          </w:tcPr>
          <w:p w:rsidR="007877FF" w:rsidRPr="00746B2A" w:rsidRDefault="007877FF" w:rsidP="007877FF">
            <w:r w:rsidRPr="00746B2A">
              <w:t>Test Case ID</w:t>
            </w:r>
          </w:p>
        </w:tc>
        <w:tc>
          <w:tcPr>
            <w:tcW w:w="10951" w:type="dxa"/>
          </w:tcPr>
          <w:p w:rsidR="007877FF" w:rsidRPr="00746B2A" w:rsidRDefault="007877FF" w:rsidP="007877FF">
            <w:r w:rsidRPr="00746B2A">
              <w:t>ECUIDASH47</w:t>
            </w:r>
          </w:p>
        </w:tc>
      </w:tr>
      <w:tr w:rsidR="007877FF" w:rsidRPr="00746B2A" w:rsidTr="008F2F22">
        <w:trPr>
          <w:jc w:val="center"/>
        </w:trPr>
        <w:tc>
          <w:tcPr>
            <w:tcW w:w="2549" w:type="dxa"/>
          </w:tcPr>
          <w:p w:rsidR="007877FF" w:rsidRPr="00746B2A" w:rsidRDefault="007877FF" w:rsidP="007877FF">
            <w:r w:rsidRPr="00746B2A">
              <w:t>Source Description</w:t>
            </w:r>
          </w:p>
        </w:tc>
        <w:tc>
          <w:tcPr>
            <w:tcW w:w="10951" w:type="dxa"/>
          </w:tcPr>
          <w:p w:rsidR="007877FF" w:rsidRPr="00746B2A" w:rsidRDefault="007877FF" w:rsidP="007877FF">
            <w:r w:rsidRPr="00746B2A">
              <w:t xml:space="preserve">SCCB-P15059 – </w:t>
            </w:r>
            <w:proofErr w:type="spellStart"/>
            <w:r w:rsidRPr="00746B2A">
              <w:t>eCoaching</w:t>
            </w:r>
            <w:proofErr w:type="spellEnd"/>
            <w:r w:rsidRPr="00746B2A">
              <w:t xml:space="preserve"> - OMR Low CSAT not updating at manager review </w:t>
            </w:r>
          </w:p>
        </w:tc>
      </w:tr>
      <w:tr w:rsidR="007877FF" w:rsidRPr="00746B2A" w:rsidTr="008F2F22">
        <w:trPr>
          <w:jc w:val="center"/>
        </w:trPr>
        <w:tc>
          <w:tcPr>
            <w:tcW w:w="2549" w:type="dxa"/>
          </w:tcPr>
          <w:p w:rsidR="007877FF" w:rsidRPr="00746B2A" w:rsidRDefault="007877FF" w:rsidP="007877FF">
            <w:r w:rsidRPr="00746B2A">
              <w:t>Test Location</w:t>
            </w:r>
          </w:p>
        </w:tc>
        <w:tc>
          <w:tcPr>
            <w:tcW w:w="10951" w:type="dxa"/>
          </w:tcPr>
          <w:p w:rsidR="007877FF" w:rsidRPr="00746B2A" w:rsidRDefault="007877FF" w:rsidP="007877FF">
            <w:r w:rsidRPr="00746B2A">
              <w:t>https://f3420-mpmd01.vangent.local/coach3_backup/default.aspx</w:t>
            </w:r>
          </w:p>
        </w:tc>
      </w:tr>
      <w:tr w:rsidR="007877FF" w:rsidRPr="00746B2A" w:rsidTr="008F2F22">
        <w:trPr>
          <w:jc w:val="center"/>
        </w:trPr>
        <w:tc>
          <w:tcPr>
            <w:tcW w:w="2549" w:type="dxa"/>
          </w:tcPr>
          <w:p w:rsidR="007877FF" w:rsidRPr="00746B2A" w:rsidRDefault="007877FF" w:rsidP="007877FF">
            <w:r w:rsidRPr="00746B2A">
              <w:t>Updated File(s)</w:t>
            </w:r>
          </w:p>
        </w:tc>
        <w:tc>
          <w:tcPr>
            <w:tcW w:w="10951" w:type="dxa"/>
          </w:tcPr>
          <w:p w:rsidR="007877FF" w:rsidRPr="00746B2A" w:rsidRDefault="007877FF" w:rsidP="007877FF">
            <w:r w:rsidRPr="00746B2A">
              <w:t>Review.aspx.vb,eCoachingFixed.dll</w:t>
            </w:r>
          </w:p>
        </w:tc>
      </w:tr>
      <w:tr w:rsidR="007877FF" w:rsidRPr="00746B2A" w:rsidTr="008F2F22">
        <w:trPr>
          <w:jc w:val="center"/>
        </w:trPr>
        <w:tc>
          <w:tcPr>
            <w:tcW w:w="2549" w:type="dxa"/>
          </w:tcPr>
          <w:p w:rsidR="007877FF" w:rsidRPr="00746B2A" w:rsidRDefault="007877FF" w:rsidP="007877FF">
            <w:r w:rsidRPr="00746B2A">
              <w:t>Added Files(s)</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Supporting Documentation</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Notes</w:t>
            </w:r>
          </w:p>
        </w:tc>
        <w:tc>
          <w:tcPr>
            <w:tcW w:w="10951" w:type="dxa"/>
          </w:tcPr>
          <w:p w:rsidR="007877FF" w:rsidRPr="00746B2A" w:rsidRDefault="007877FF" w:rsidP="007877FF"/>
        </w:tc>
      </w:tr>
    </w:tbl>
    <w:p w:rsidR="007877FF" w:rsidRPr="00746B2A" w:rsidRDefault="007877FF" w:rsidP="007877F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877FF" w:rsidRPr="00746B2A" w:rsidTr="008F2F22">
        <w:trPr>
          <w:cantSplit/>
          <w:tblHeader/>
          <w:jc w:val="center"/>
        </w:trPr>
        <w:tc>
          <w:tcPr>
            <w:tcW w:w="900" w:type="dxa"/>
            <w:shd w:val="clear" w:color="auto" w:fill="A6A6A6"/>
          </w:tcPr>
          <w:p w:rsidR="007877FF" w:rsidRPr="00746B2A" w:rsidRDefault="007877FF"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877FF" w:rsidRPr="00746B2A" w:rsidRDefault="007877FF"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877FF" w:rsidRPr="00746B2A" w:rsidRDefault="007877FF" w:rsidP="007877FF">
            <w:pPr>
              <w:pStyle w:val="Header"/>
              <w:tabs>
                <w:tab w:val="clear" w:pos="4320"/>
                <w:tab w:val="clear" w:pos="8640"/>
              </w:tabs>
              <w:spacing w:before="40" w:after="40"/>
              <w:jc w:val="center"/>
              <w:rPr>
                <w:b/>
                <w:i/>
              </w:rPr>
            </w:pPr>
            <w:r w:rsidRPr="00746B2A">
              <w:rPr>
                <w:b/>
              </w:rPr>
              <w:t>RESULTS</w:t>
            </w:r>
          </w:p>
          <w:p w:rsidR="007877FF" w:rsidRPr="00746B2A" w:rsidRDefault="007877FF"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COMMENTS</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877FF" w:rsidRPr="00746B2A" w:rsidRDefault="007877FF" w:rsidP="007877FF">
            <w:pPr>
              <w:pStyle w:val="CSETableText"/>
              <w:ind w:left="159"/>
              <w:rPr>
                <w:bCs/>
                <w:szCs w:val="20"/>
              </w:rPr>
            </w:pPr>
            <w:r w:rsidRPr="00746B2A">
              <w:rPr>
                <w:bCs/>
                <w:szCs w:val="20"/>
              </w:rPr>
              <w:t>Launch link to test page using an account with access to a pending manager review Low CSAT record:</w:t>
            </w:r>
          </w:p>
          <w:p w:rsidR="007877FF" w:rsidRPr="00746B2A" w:rsidRDefault="007877FF" w:rsidP="007877FF">
            <w:pPr>
              <w:pStyle w:val="CSETableText"/>
              <w:ind w:left="159"/>
              <w:rPr>
                <w:bCs/>
                <w:szCs w:val="20"/>
              </w:rPr>
            </w:pPr>
          </w:p>
          <w:p w:rsidR="007877FF" w:rsidRPr="00746B2A" w:rsidRDefault="007877FF" w:rsidP="007877FF">
            <w:pPr>
              <w:pStyle w:val="CSETableText"/>
              <w:ind w:left="159"/>
              <w:rPr>
                <w:bCs/>
                <w:szCs w:val="20"/>
              </w:rPr>
            </w:pPr>
            <w:r w:rsidRPr="00746B2A">
              <w:rPr>
                <w:szCs w:val="20"/>
              </w:rPr>
              <w:t xml:space="preserve">https://f3420-mpmd01.vangent.local/coach3_backup/default.aspx </w:t>
            </w:r>
          </w:p>
        </w:tc>
        <w:tc>
          <w:tcPr>
            <w:tcW w:w="4500" w:type="dxa"/>
          </w:tcPr>
          <w:p w:rsidR="007877FF" w:rsidRPr="00746B2A" w:rsidRDefault="007877FF" w:rsidP="007877FF">
            <w:pPr>
              <w:pStyle w:val="Header"/>
              <w:tabs>
                <w:tab w:val="clear" w:pos="4320"/>
                <w:tab w:val="clear" w:pos="8640"/>
              </w:tabs>
              <w:spacing w:before="40" w:after="40"/>
            </w:pPr>
            <w:proofErr w:type="spellStart"/>
            <w:r w:rsidRPr="00746B2A">
              <w:t>eCoaching</w:t>
            </w:r>
            <w:proofErr w:type="spellEnd"/>
            <w:r w:rsidRPr="00746B2A">
              <w:t xml:space="preserve"> application displays successfully</w:t>
            </w:r>
          </w:p>
          <w:p w:rsidR="007877FF" w:rsidRPr="00746B2A" w:rsidRDefault="007877FF" w:rsidP="007877FF">
            <w:pPr>
              <w:pStyle w:val="Header"/>
              <w:tabs>
                <w:tab w:val="clear" w:pos="4320"/>
                <w:tab w:val="clear" w:pos="8640"/>
              </w:tabs>
              <w:spacing w:before="40" w:after="40"/>
            </w:pPr>
            <w:r w:rsidRPr="00746B2A">
              <w:t xml:space="preserve"> </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Application loads successfully</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877FF" w:rsidRPr="00746B2A" w:rsidRDefault="007877FF" w:rsidP="007877FF">
            <w:pPr>
              <w:pStyle w:val="CSETableText"/>
              <w:ind w:left="159"/>
              <w:rPr>
                <w:bCs/>
                <w:szCs w:val="20"/>
              </w:rPr>
            </w:pPr>
            <w:r w:rsidRPr="00746B2A">
              <w:rPr>
                <w:bCs/>
                <w:szCs w:val="20"/>
              </w:rPr>
              <w:t>Click My Dashboard tab and locate a Low CSAT record that is pending manager review.</w:t>
            </w:r>
          </w:p>
        </w:tc>
        <w:tc>
          <w:tcPr>
            <w:tcW w:w="4500" w:type="dxa"/>
          </w:tcPr>
          <w:p w:rsidR="007877FF" w:rsidRPr="00746B2A" w:rsidRDefault="007877FF" w:rsidP="007877FF">
            <w:pPr>
              <w:pStyle w:val="Header"/>
              <w:tabs>
                <w:tab w:val="clear" w:pos="4320"/>
                <w:tab w:val="clear" w:pos="8640"/>
              </w:tabs>
              <w:spacing w:before="40" w:after="40"/>
            </w:pPr>
            <w:r w:rsidRPr="00746B2A">
              <w:t>Review page displays with correct question group.</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Review page displays research required question group with Low CSAT specific text</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877FF" w:rsidRPr="00746B2A" w:rsidRDefault="007877FF" w:rsidP="007877FF">
            <w:pPr>
              <w:pStyle w:val="CSETableText"/>
              <w:ind w:left="159"/>
              <w:rPr>
                <w:bCs/>
                <w:szCs w:val="20"/>
              </w:rPr>
            </w:pPr>
            <w:r w:rsidRPr="00746B2A">
              <w:rPr>
                <w:bCs/>
                <w:szCs w:val="20"/>
              </w:rPr>
              <w:t>Complete question group</w:t>
            </w:r>
            <w:r w:rsidR="00E86EBE" w:rsidRPr="00746B2A">
              <w:rPr>
                <w:bCs/>
                <w:szCs w:val="20"/>
              </w:rPr>
              <w:t xml:space="preserve"> options and select “Yes” for research required question and choose to submit.</w:t>
            </w:r>
          </w:p>
        </w:tc>
        <w:tc>
          <w:tcPr>
            <w:tcW w:w="4500" w:type="dxa"/>
          </w:tcPr>
          <w:p w:rsidR="007877FF" w:rsidRPr="00746B2A" w:rsidRDefault="00E86EBE" w:rsidP="007877FF">
            <w:pPr>
              <w:pStyle w:val="Header"/>
              <w:tabs>
                <w:tab w:val="clear" w:pos="4320"/>
                <w:tab w:val="clear" w:pos="8640"/>
              </w:tabs>
              <w:spacing w:before="40" w:after="40"/>
            </w:pPr>
            <w:r w:rsidRPr="00746B2A">
              <w:t>Record should submit successfully and populate database.</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E86EBE" w:rsidRPr="00746B2A" w:rsidRDefault="00E86EBE"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E86EBE" w:rsidP="007877FF">
            <w:pPr>
              <w:pStyle w:val="Header"/>
              <w:tabs>
                <w:tab w:val="clear" w:pos="4320"/>
                <w:tab w:val="clear" w:pos="8640"/>
              </w:tabs>
              <w:spacing w:before="40" w:after="40"/>
              <w:rPr>
                <w:i/>
              </w:rPr>
            </w:pPr>
            <w:r w:rsidRPr="00746B2A">
              <w:rPr>
                <w:i/>
              </w:rPr>
              <w:t>Update completes successfully with no errors and database is updated with new status of pending supervisor review.</w:t>
            </w:r>
          </w:p>
        </w:tc>
      </w:tr>
    </w:tbl>
    <w:p w:rsidR="007877FF" w:rsidRPr="00746B2A" w:rsidRDefault="007877FF" w:rsidP="007877FF"/>
    <w:p w:rsidR="001D1DE0" w:rsidRPr="00746B2A" w:rsidRDefault="001D1DE0">
      <w:pPr>
        <w:overflowPunct/>
        <w:autoSpaceDE/>
        <w:autoSpaceDN/>
        <w:adjustRightInd/>
        <w:textAlignment w:val="auto"/>
      </w:pPr>
      <w:r w:rsidRPr="00746B2A">
        <w:br w:type="page"/>
      </w:r>
    </w:p>
    <w:p w:rsidR="001E5780" w:rsidRPr="00746B2A" w:rsidRDefault="001E5780" w:rsidP="007877F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E5780" w:rsidRPr="00746B2A" w:rsidTr="008F2F22">
        <w:trPr>
          <w:tblHeader/>
          <w:jc w:val="center"/>
        </w:trPr>
        <w:tc>
          <w:tcPr>
            <w:tcW w:w="2549" w:type="dxa"/>
            <w:shd w:val="solid" w:color="auto" w:fill="000000"/>
          </w:tcPr>
          <w:p w:rsidR="001E5780" w:rsidRPr="00746B2A" w:rsidRDefault="001E5780" w:rsidP="002F5AB2">
            <w:pPr>
              <w:rPr>
                <w:b/>
              </w:rPr>
            </w:pPr>
            <w:r w:rsidRPr="00746B2A">
              <w:rPr>
                <w:b/>
              </w:rPr>
              <w:t>Item</w:t>
            </w:r>
          </w:p>
        </w:tc>
        <w:tc>
          <w:tcPr>
            <w:tcW w:w="10951" w:type="dxa"/>
            <w:shd w:val="solid" w:color="auto" w:fill="000000"/>
          </w:tcPr>
          <w:p w:rsidR="001E5780" w:rsidRPr="00746B2A" w:rsidRDefault="001E5780" w:rsidP="002F5AB2">
            <w:pPr>
              <w:rPr>
                <w:b/>
              </w:rPr>
            </w:pPr>
            <w:r w:rsidRPr="00746B2A">
              <w:rPr>
                <w:b/>
              </w:rPr>
              <w:t>Description</w:t>
            </w:r>
          </w:p>
        </w:tc>
      </w:tr>
      <w:tr w:rsidR="001E5780" w:rsidRPr="00746B2A" w:rsidTr="008F2F22">
        <w:trPr>
          <w:jc w:val="center"/>
        </w:trPr>
        <w:tc>
          <w:tcPr>
            <w:tcW w:w="2549" w:type="dxa"/>
          </w:tcPr>
          <w:p w:rsidR="001E5780" w:rsidRPr="00746B2A" w:rsidRDefault="001E5780" w:rsidP="002F5AB2">
            <w:r w:rsidRPr="00746B2A">
              <w:t>Test Case ID</w:t>
            </w:r>
          </w:p>
        </w:tc>
        <w:tc>
          <w:tcPr>
            <w:tcW w:w="10951" w:type="dxa"/>
          </w:tcPr>
          <w:p w:rsidR="001E5780" w:rsidRPr="00746B2A" w:rsidRDefault="001E5780" w:rsidP="002F5AB2">
            <w:r w:rsidRPr="00746B2A">
              <w:t>ECUIDASH4</w:t>
            </w:r>
            <w:r w:rsidR="000438D3" w:rsidRPr="00746B2A">
              <w:t>8</w:t>
            </w:r>
          </w:p>
        </w:tc>
      </w:tr>
      <w:tr w:rsidR="001E5780" w:rsidRPr="00746B2A" w:rsidTr="008F2F22">
        <w:trPr>
          <w:jc w:val="center"/>
        </w:trPr>
        <w:tc>
          <w:tcPr>
            <w:tcW w:w="2549" w:type="dxa"/>
          </w:tcPr>
          <w:p w:rsidR="001E5780" w:rsidRPr="00746B2A" w:rsidRDefault="001E5780" w:rsidP="002F5AB2">
            <w:r w:rsidRPr="00746B2A">
              <w:t>Source Description</w:t>
            </w:r>
          </w:p>
        </w:tc>
        <w:tc>
          <w:tcPr>
            <w:tcW w:w="10951" w:type="dxa"/>
          </w:tcPr>
          <w:p w:rsidR="001E5780" w:rsidRPr="00746B2A" w:rsidRDefault="001E5780" w:rsidP="002F5AB2">
            <w:r w:rsidRPr="00746B2A">
              <w:t>SCCB-P14916 – Added WHRC* users to have access to Historical Dashboard/Review</w:t>
            </w:r>
          </w:p>
        </w:tc>
      </w:tr>
      <w:tr w:rsidR="001E5780" w:rsidRPr="00746B2A" w:rsidTr="008F2F22">
        <w:trPr>
          <w:jc w:val="center"/>
        </w:trPr>
        <w:tc>
          <w:tcPr>
            <w:tcW w:w="2549" w:type="dxa"/>
          </w:tcPr>
          <w:p w:rsidR="001E5780" w:rsidRPr="00746B2A" w:rsidRDefault="001E5780" w:rsidP="002F5AB2">
            <w:r w:rsidRPr="00746B2A">
              <w:t>Test Location</w:t>
            </w:r>
          </w:p>
        </w:tc>
        <w:tc>
          <w:tcPr>
            <w:tcW w:w="10951" w:type="dxa"/>
          </w:tcPr>
          <w:p w:rsidR="001E5780" w:rsidRPr="00746B2A" w:rsidRDefault="001E5780" w:rsidP="002F5AB2">
            <w:r w:rsidRPr="00746B2A">
              <w:t xml:space="preserve">https://vacmsmpmd01.vangent.local/coach3/default.aspx </w:t>
            </w:r>
          </w:p>
        </w:tc>
      </w:tr>
      <w:tr w:rsidR="001E5780" w:rsidRPr="00746B2A" w:rsidTr="008F2F22">
        <w:trPr>
          <w:jc w:val="center"/>
        </w:trPr>
        <w:tc>
          <w:tcPr>
            <w:tcW w:w="2549" w:type="dxa"/>
          </w:tcPr>
          <w:p w:rsidR="001E5780" w:rsidRPr="00746B2A" w:rsidRDefault="001E5780" w:rsidP="002F5AB2">
            <w:r w:rsidRPr="00746B2A">
              <w:t>Updated File(s)</w:t>
            </w:r>
          </w:p>
        </w:tc>
        <w:tc>
          <w:tcPr>
            <w:tcW w:w="10951" w:type="dxa"/>
          </w:tcPr>
          <w:p w:rsidR="001E5780" w:rsidRPr="00746B2A" w:rsidRDefault="001E5780" w:rsidP="002F5AB2">
            <w:proofErr w:type="spellStart"/>
            <w:r w:rsidRPr="00746B2A">
              <w:t>default.aspx.vb</w:t>
            </w:r>
            <w:proofErr w:type="spellEnd"/>
            <w:r w:rsidRPr="00746B2A">
              <w:t>, review2.aspx.vb, review3.aspx.vb, view4.aspx.vb, eCoachingFixed.dll</w:t>
            </w:r>
          </w:p>
        </w:tc>
      </w:tr>
      <w:tr w:rsidR="001E5780" w:rsidRPr="00746B2A" w:rsidTr="008F2F22">
        <w:trPr>
          <w:jc w:val="center"/>
        </w:trPr>
        <w:tc>
          <w:tcPr>
            <w:tcW w:w="2549" w:type="dxa"/>
          </w:tcPr>
          <w:p w:rsidR="001E5780" w:rsidRPr="00746B2A" w:rsidRDefault="001E5780" w:rsidP="002F5AB2">
            <w:r w:rsidRPr="00746B2A">
              <w:t>Added Files(s)</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Supporting Documentation</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Notes</w:t>
            </w:r>
          </w:p>
        </w:tc>
        <w:tc>
          <w:tcPr>
            <w:tcW w:w="10951" w:type="dxa"/>
          </w:tcPr>
          <w:p w:rsidR="001E5780" w:rsidRPr="00746B2A" w:rsidRDefault="001E5780" w:rsidP="002F5AB2"/>
        </w:tc>
      </w:tr>
    </w:tbl>
    <w:p w:rsidR="001E5780" w:rsidRPr="00746B2A" w:rsidRDefault="001E5780" w:rsidP="007877F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D1DE0" w:rsidRPr="00746B2A" w:rsidTr="008F2F22">
        <w:trPr>
          <w:cantSplit/>
          <w:tblHeader/>
          <w:jc w:val="center"/>
        </w:trPr>
        <w:tc>
          <w:tcPr>
            <w:tcW w:w="900" w:type="dxa"/>
            <w:shd w:val="clear" w:color="auto" w:fill="A6A6A6"/>
          </w:tcPr>
          <w:p w:rsidR="001D1DE0" w:rsidRPr="00746B2A" w:rsidRDefault="001D1DE0" w:rsidP="002F5AB2">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D1DE0" w:rsidRPr="00746B2A" w:rsidRDefault="001D1DE0"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D1DE0" w:rsidRPr="00746B2A" w:rsidRDefault="001D1DE0" w:rsidP="002F5AB2">
            <w:pPr>
              <w:pStyle w:val="Header"/>
              <w:tabs>
                <w:tab w:val="clear" w:pos="4320"/>
                <w:tab w:val="clear" w:pos="8640"/>
              </w:tabs>
              <w:spacing w:before="40" w:after="40"/>
              <w:jc w:val="center"/>
              <w:rPr>
                <w:b/>
                <w:i/>
              </w:rPr>
            </w:pPr>
            <w:r w:rsidRPr="00746B2A">
              <w:rPr>
                <w:b/>
              </w:rPr>
              <w:t>RESULTS</w:t>
            </w:r>
          </w:p>
          <w:p w:rsidR="001D1DE0" w:rsidRPr="00746B2A" w:rsidRDefault="001D1DE0"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COMMENTS</w:t>
            </w: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D1DE0" w:rsidRPr="00746B2A" w:rsidRDefault="001D1DE0" w:rsidP="002F5AB2">
            <w:pPr>
              <w:pStyle w:val="CSETableText"/>
              <w:ind w:left="159"/>
              <w:rPr>
                <w:bCs/>
                <w:szCs w:val="20"/>
              </w:rPr>
            </w:pPr>
            <w:r w:rsidRPr="00746B2A">
              <w:rPr>
                <w:bCs/>
                <w:szCs w:val="20"/>
              </w:rPr>
              <w:t xml:space="preserve">Launch the following link (update database, set </w:t>
            </w:r>
            <w:proofErr w:type="spellStart"/>
            <w:r w:rsidRPr="00746B2A">
              <w:rPr>
                <w:bCs/>
                <w:szCs w:val="20"/>
              </w:rPr>
              <w:t>EC.Employee_Hierarchy.Emp_Job_Code</w:t>
            </w:r>
            <w:proofErr w:type="spellEnd"/>
            <w:r w:rsidRPr="00746B2A">
              <w:rPr>
                <w:bCs/>
                <w:szCs w:val="20"/>
              </w:rPr>
              <w:t xml:space="preserve"> to be “WHRC11” before this step)</w:t>
            </w:r>
          </w:p>
          <w:p w:rsidR="001D1DE0" w:rsidRPr="00746B2A" w:rsidRDefault="001D1DE0" w:rsidP="002F5AB2">
            <w:pPr>
              <w:pStyle w:val="CSETableText"/>
              <w:ind w:left="159"/>
              <w:rPr>
                <w:bCs/>
                <w:szCs w:val="20"/>
              </w:rPr>
            </w:pPr>
          </w:p>
          <w:p w:rsidR="001D1DE0" w:rsidRPr="00746B2A" w:rsidRDefault="001D1DE0" w:rsidP="002F5AB2">
            <w:pPr>
              <w:pStyle w:val="CSETableText"/>
              <w:ind w:left="159"/>
              <w:rPr>
                <w:bCs/>
                <w:szCs w:val="20"/>
              </w:rPr>
            </w:pPr>
            <w:r w:rsidRPr="00746B2A">
              <w:rPr>
                <w:szCs w:val="20"/>
              </w:rPr>
              <w:t xml:space="preserve">https://f3420-mpmd01.vangent.local/coach3/default.aspx </w:t>
            </w:r>
          </w:p>
        </w:tc>
        <w:tc>
          <w:tcPr>
            <w:tcW w:w="4500" w:type="dxa"/>
          </w:tcPr>
          <w:p w:rsidR="001D1DE0" w:rsidRPr="00746B2A" w:rsidRDefault="001D1DE0" w:rsidP="002F5AB2">
            <w:pPr>
              <w:pStyle w:val="Header"/>
              <w:tabs>
                <w:tab w:val="clear" w:pos="4320"/>
                <w:tab w:val="clear" w:pos="8640"/>
              </w:tabs>
              <w:spacing w:before="40" w:after="40"/>
            </w:pPr>
            <w:r w:rsidRPr="00746B2A">
              <w:t>Historical Dashboard is the only tab displayed</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D1DE0" w:rsidRPr="00746B2A" w:rsidRDefault="001D1DE0" w:rsidP="002F5AB2">
            <w:pPr>
              <w:pStyle w:val="CSETableText"/>
              <w:ind w:left="159"/>
              <w:rPr>
                <w:bCs/>
                <w:szCs w:val="20"/>
              </w:rPr>
            </w:pPr>
            <w:r w:rsidRPr="00746B2A">
              <w:rPr>
                <w:bCs/>
                <w:szCs w:val="20"/>
              </w:rPr>
              <w:t>Click Apply button</w:t>
            </w:r>
          </w:p>
        </w:tc>
        <w:tc>
          <w:tcPr>
            <w:tcW w:w="4500" w:type="dxa"/>
          </w:tcPr>
          <w:p w:rsidR="001D1DE0" w:rsidRPr="00746B2A" w:rsidRDefault="001D1DE0" w:rsidP="002F5AB2">
            <w:pPr>
              <w:pStyle w:val="Header"/>
              <w:tabs>
                <w:tab w:val="clear" w:pos="4320"/>
                <w:tab w:val="clear" w:pos="8640"/>
              </w:tabs>
              <w:spacing w:before="40" w:after="40"/>
            </w:pPr>
            <w:r w:rsidRPr="00746B2A">
              <w:t>Coaching Logs display on the page</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D1DE0" w:rsidRPr="00746B2A" w:rsidRDefault="001D1DE0" w:rsidP="002F5AB2">
            <w:pPr>
              <w:pStyle w:val="CSETableText"/>
              <w:ind w:left="159"/>
              <w:rPr>
                <w:bCs/>
                <w:szCs w:val="20"/>
              </w:rPr>
            </w:pPr>
            <w:r w:rsidRPr="00746B2A">
              <w:rPr>
                <w:bCs/>
                <w:szCs w:val="20"/>
              </w:rPr>
              <w:t xml:space="preserve">Click any form name in </w:t>
            </w:r>
            <w:proofErr w:type="spellStart"/>
            <w:r w:rsidRPr="00746B2A">
              <w:rPr>
                <w:bCs/>
                <w:szCs w:val="20"/>
              </w:rPr>
              <w:t>FormID</w:t>
            </w:r>
            <w:proofErr w:type="spellEnd"/>
            <w:r w:rsidRPr="00746B2A">
              <w:rPr>
                <w:bCs/>
                <w:szCs w:val="20"/>
              </w:rPr>
              <w:t xml:space="preserve"> column</w:t>
            </w:r>
          </w:p>
        </w:tc>
        <w:tc>
          <w:tcPr>
            <w:tcW w:w="4500" w:type="dxa"/>
          </w:tcPr>
          <w:p w:rsidR="001D1DE0" w:rsidRPr="00746B2A" w:rsidRDefault="001D1DE0" w:rsidP="002F5AB2">
            <w:pPr>
              <w:pStyle w:val="Header"/>
              <w:tabs>
                <w:tab w:val="clear" w:pos="4320"/>
                <w:tab w:val="clear" w:pos="8640"/>
              </w:tabs>
              <w:spacing w:before="40" w:after="40"/>
            </w:pPr>
            <w:r w:rsidRPr="00746B2A">
              <w:t>Review log page displays in a separate window</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1D1DE0" w:rsidRPr="00746B2A" w:rsidRDefault="001D1DE0" w:rsidP="002F5AB2">
            <w:pPr>
              <w:pStyle w:val="CSETableText"/>
              <w:ind w:left="159"/>
              <w:rPr>
                <w:bCs/>
                <w:szCs w:val="20"/>
              </w:rPr>
            </w:pPr>
            <w:r w:rsidRPr="00746B2A">
              <w:rPr>
                <w:bCs/>
                <w:szCs w:val="20"/>
              </w:rPr>
              <w:t>Close browser;</w:t>
            </w:r>
          </w:p>
          <w:p w:rsidR="001D1DE0" w:rsidRPr="00746B2A" w:rsidRDefault="001D1DE0" w:rsidP="002F5AB2">
            <w:pPr>
              <w:pStyle w:val="CSETableText"/>
              <w:ind w:left="159"/>
              <w:rPr>
                <w:bCs/>
                <w:szCs w:val="20"/>
              </w:rPr>
            </w:pPr>
            <w:r w:rsidRPr="00746B2A">
              <w:rPr>
                <w:bCs/>
                <w:szCs w:val="20"/>
              </w:rPr>
              <w:t>Repeat steps 1-3 for job codes:</w:t>
            </w:r>
          </w:p>
          <w:p w:rsidR="001D1DE0" w:rsidRPr="00746B2A" w:rsidRDefault="001D1DE0" w:rsidP="002F5AB2">
            <w:pPr>
              <w:pStyle w:val="CSETableText"/>
              <w:ind w:left="159"/>
              <w:rPr>
                <w:bCs/>
                <w:szCs w:val="20"/>
              </w:rPr>
            </w:pPr>
            <w:r w:rsidRPr="00746B2A">
              <w:rPr>
                <w:bCs/>
                <w:szCs w:val="20"/>
              </w:rPr>
              <w:t>WHRC12, WHRC13, and WHHR11</w:t>
            </w:r>
          </w:p>
        </w:tc>
        <w:tc>
          <w:tcPr>
            <w:tcW w:w="4500" w:type="dxa"/>
          </w:tcPr>
          <w:p w:rsidR="001D1DE0" w:rsidRPr="00746B2A" w:rsidRDefault="001D1DE0" w:rsidP="002F5AB2">
            <w:pPr>
              <w:pStyle w:val="Header"/>
              <w:tabs>
                <w:tab w:val="clear" w:pos="4320"/>
                <w:tab w:val="clear" w:pos="8640"/>
              </w:tabs>
              <w:spacing w:before="40" w:after="40"/>
            </w:pPr>
            <w:r w:rsidRPr="00746B2A">
              <w:t>Same as “Expected Results” in Steps 1-3</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bl>
    <w:p w:rsidR="007877FF" w:rsidRPr="00746B2A" w:rsidRDefault="007877FF"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B7CF3" w:rsidRPr="00746B2A" w:rsidTr="008F2F22">
        <w:trPr>
          <w:tblHeader/>
          <w:jc w:val="center"/>
        </w:trPr>
        <w:tc>
          <w:tcPr>
            <w:tcW w:w="2549" w:type="dxa"/>
            <w:gridSpan w:val="2"/>
            <w:shd w:val="solid" w:color="auto" w:fill="000000"/>
          </w:tcPr>
          <w:p w:rsidR="008B7CF3" w:rsidRPr="00746B2A" w:rsidRDefault="008B7CF3" w:rsidP="002F5AB2">
            <w:pPr>
              <w:rPr>
                <w:b/>
              </w:rPr>
            </w:pPr>
            <w:r w:rsidRPr="00746B2A">
              <w:rPr>
                <w:b/>
              </w:rPr>
              <w:t>Item</w:t>
            </w:r>
          </w:p>
        </w:tc>
        <w:tc>
          <w:tcPr>
            <w:tcW w:w="10951" w:type="dxa"/>
            <w:gridSpan w:val="4"/>
            <w:shd w:val="solid" w:color="auto" w:fill="000000"/>
          </w:tcPr>
          <w:p w:rsidR="008B7CF3" w:rsidRPr="00746B2A" w:rsidRDefault="008B7CF3" w:rsidP="002F5AB2">
            <w:pPr>
              <w:rPr>
                <w:b/>
              </w:rPr>
            </w:pPr>
            <w:r w:rsidRPr="00746B2A">
              <w:rPr>
                <w:b/>
              </w:rPr>
              <w:t>Description</w:t>
            </w:r>
          </w:p>
        </w:tc>
      </w:tr>
      <w:tr w:rsidR="008B7CF3" w:rsidRPr="00746B2A" w:rsidTr="008F2F22">
        <w:trPr>
          <w:jc w:val="center"/>
        </w:trPr>
        <w:tc>
          <w:tcPr>
            <w:tcW w:w="2549" w:type="dxa"/>
            <w:gridSpan w:val="2"/>
          </w:tcPr>
          <w:p w:rsidR="008B7CF3" w:rsidRPr="00746B2A" w:rsidRDefault="008B7CF3" w:rsidP="002F5AB2">
            <w:r w:rsidRPr="00746B2A">
              <w:t>Test Case ID</w:t>
            </w:r>
          </w:p>
        </w:tc>
        <w:tc>
          <w:tcPr>
            <w:tcW w:w="10951" w:type="dxa"/>
            <w:gridSpan w:val="4"/>
          </w:tcPr>
          <w:p w:rsidR="008B7CF3" w:rsidRPr="00746B2A" w:rsidRDefault="008B7CF3" w:rsidP="002F5AB2">
            <w:r w:rsidRPr="00746B2A">
              <w:t>ECUIDASH49</w:t>
            </w:r>
          </w:p>
        </w:tc>
      </w:tr>
      <w:tr w:rsidR="008B7CF3" w:rsidRPr="00746B2A" w:rsidTr="008F2F22">
        <w:trPr>
          <w:jc w:val="center"/>
        </w:trPr>
        <w:tc>
          <w:tcPr>
            <w:tcW w:w="2549" w:type="dxa"/>
            <w:gridSpan w:val="2"/>
          </w:tcPr>
          <w:p w:rsidR="008B7CF3" w:rsidRPr="00746B2A" w:rsidRDefault="008B7CF3" w:rsidP="002F5AB2">
            <w:r w:rsidRPr="00746B2A">
              <w:t>Source Description</w:t>
            </w:r>
          </w:p>
        </w:tc>
        <w:tc>
          <w:tcPr>
            <w:tcW w:w="10951" w:type="dxa"/>
            <w:gridSpan w:val="4"/>
          </w:tcPr>
          <w:p w:rsidR="008B7CF3" w:rsidRPr="00746B2A" w:rsidRDefault="00D80D4B" w:rsidP="008B7CF3">
            <w:r>
              <w:t>14966</w:t>
            </w:r>
            <w:r w:rsidR="008B7CF3" w:rsidRPr="00746B2A">
              <w:t xml:space="preserve"> – Duplicate Lan IDs</w:t>
            </w:r>
          </w:p>
        </w:tc>
      </w:tr>
      <w:tr w:rsidR="008B7CF3" w:rsidRPr="00746B2A" w:rsidTr="008F2F22">
        <w:trPr>
          <w:jc w:val="center"/>
        </w:trPr>
        <w:tc>
          <w:tcPr>
            <w:tcW w:w="2549" w:type="dxa"/>
            <w:gridSpan w:val="2"/>
          </w:tcPr>
          <w:p w:rsidR="008B7CF3" w:rsidRPr="00746B2A" w:rsidRDefault="008B7CF3" w:rsidP="002F5AB2">
            <w:r w:rsidRPr="00746B2A">
              <w:t>Test Location</w:t>
            </w:r>
          </w:p>
        </w:tc>
        <w:tc>
          <w:tcPr>
            <w:tcW w:w="10951" w:type="dxa"/>
            <w:gridSpan w:val="4"/>
          </w:tcPr>
          <w:p w:rsidR="008B7CF3" w:rsidRPr="00746B2A" w:rsidRDefault="008B7CF3" w:rsidP="00691120">
            <w:r w:rsidRPr="00746B2A">
              <w:t>https://f3420-mpmd01.vangent.local/coach3/default.aspx</w:t>
            </w:r>
          </w:p>
        </w:tc>
      </w:tr>
      <w:tr w:rsidR="008B7CF3" w:rsidRPr="00746B2A" w:rsidTr="008F2F22">
        <w:trPr>
          <w:jc w:val="center"/>
        </w:trPr>
        <w:tc>
          <w:tcPr>
            <w:tcW w:w="2549" w:type="dxa"/>
            <w:gridSpan w:val="2"/>
          </w:tcPr>
          <w:p w:rsidR="008B7CF3" w:rsidRPr="00746B2A" w:rsidRDefault="008B7CF3" w:rsidP="002F5AB2">
            <w:r w:rsidRPr="00746B2A">
              <w:t>Updated File(s)</w:t>
            </w:r>
          </w:p>
        </w:tc>
        <w:tc>
          <w:tcPr>
            <w:tcW w:w="10951" w:type="dxa"/>
            <w:gridSpan w:val="4"/>
          </w:tcPr>
          <w:p w:rsidR="008B7CF3" w:rsidRPr="00746B2A" w:rsidRDefault="00960274" w:rsidP="002F5AB2">
            <w:r w:rsidRPr="00746B2A">
              <w:t>common\</w:t>
            </w:r>
            <w:proofErr w:type="spellStart"/>
            <w:r w:rsidRPr="00746B2A">
              <w:t>BasePage.vb</w:t>
            </w:r>
            <w:proofErr w:type="spellEnd"/>
            <w:r w:rsidRPr="00746B2A">
              <w:t>, DAL\</w:t>
            </w:r>
            <w:proofErr w:type="spellStart"/>
            <w:r w:rsidRPr="00746B2A">
              <w:t>UserDBAccess.vb</w:t>
            </w:r>
            <w:proofErr w:type="spellEnd"/>
            <w:r w:rsidRPr="00746B2A">
              <w:t>, Models\</w:t>
            </w:r>
            <w:proofErr w:type="spellStart"/>
            <w:r w:rsidRPr="00746B2A">
              <w:t>User.vb</w:t>
            </w:r>
            <w:proofErr w:type="spellEnd"/>
            <w:r w:rsidRPr="00746B2A">
              <w:t>,</w:t>
            </w:r>
          </w:p>
          <w:p w:rsidR="00960274" w:rsidRPr="00746B2A" w:rsidRDefault="00960274" w:rsidP="002F5AB2">
            <w:r w:rsidRPr="00746B2A">
              <w:t xml:space="preserve">review.aspx, </w:t>
            </w:r>
            <w:proofErr w:type="spellStart"/>
            <w:r w:rsidRPr="00746B2A">
              <w:t>review.aspx.vb</w:t>
            </w:r>
            <w:proofErr w:type="spellEnd"/>
            <w:r w:rsidRPr="00746B2A">
              <w:t>, review2.aspx, review2.aspx.vb, review3.aspx, review3.aspx.vb</w:t>
            </w:r>
            <w:r w:rsidR="00872D0C" w:rsidRPr="00746B2A">
              <w:t>, eCoachingLogFixed.dll</w:t>
            </w:r>
          </w:p>
        </w:tc>
      </w:tr>
      <w:tr w:rsidR="008B7CF3" w:rsidRPr="00746B2A" w:rsidTr="008F2F22">
        <w:trPr>
          <w:jc w:val="center"/>
        </w:trPr>
        <w:tc>
          <w:tcPr>
            <w:tcW w:w="2549" w:type="dxa"/>
            <w:gridSpan w:val="2"/>
          </w:tcPr>
          <w:p w:rsidR="008B7CF3" w:rsidRPr="00746B2A" w:rsidRDefault="008B7CF3" w:rsidP="002F5AB2">
            <w:r w:rsidRPr="00746B2A">
              <w:t>Added Files(s)</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Supporting Documentation</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Notes</w:t>
            </w:r>
          </w:p>
        </w:tc>
        <w:tc>
          <w:tcPr>
            <w:tcW w:w="10951" w:type="dxa"/>
            <w:gridSpan w:val="4"/>
          </w:tcPr>
          <w:p w:rsidR="008B7CF3" w:rsidRPr="00746B2A" w:rsidRDefault="008B7CF3" w:rsidP="002F5AB2"/>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2F5AB2" w:rsidRPr="00746B2A" w:rsidRDefault="002F5AB2" w:rsidP="002F5AB2">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2F5AB2" w:rsidRPr="00746B2A" w:rsidRDefault="002F5AB2"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F5AB2" w:rsidRPr="00746B2A" w:rsidRDefault="002F5AB2" w:rsidP="002F5AB2">
            <w:pPr>
              <w:pStyle w:val="Header"/>
              <w:tabs>
                <w:tab w:val="clear" w:pos="4320"/>
                <w:tab w:val="clear" w:pos="8640"/>
              </w:tabs>
              <w:spacing w:before="40" w:after="40"/>
              <w:jc w:val="center"/>
              <w:rPr>
                <w:b/>
                <w:i/>
              </w:rPr>
            </w:pPr>
            <w:r w:rsidRPr="00746B2A">
              <w:rPr>
                <w:b/>
              </w:rPr>
              <w:t>RESULTS</w:t>
            </w:r>
          </w:p>
          <w:p w:rsidR="002F5AB2" w:rsidRPr="00746B2A" w:rsidRDefault="002F5AB2"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COMMENTS</w:t>
            </w: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2F5AB2"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2F5AB2" w:rsidRPr="00746B2A" w:rsidRDefault="002F5AB2" w:rsidP="002F5AB2">
            <w:pPr>
              <w:pStyle w:val="CSETableText"/>
              <w:ind w:left="159"/>
              <w:rPr>
                <w:bCs/>
                <w:szCs w:val="20"/>
              </w:rPr>
            </w:pPr>
            <w:r w:rsidRPr="00746B2A">
              <w:rPr>
                <w:bCs/>
                <w:szCs w:val="20"/>
              </w:rPr>
              <w:t xml:space="preserve">Launch the following </w:t>
            </w:r>
            <w:r w:rsidR="001A17EF" w:rsidRPr="00746B2A">
              <w:rPr>
                <w:bCs/>
                <w:szCs w:val="20"/>
              </w:rPr>
              <w:t>link</w:t>
            </w:r>
          </w:p>
          <w:p w:rsidR="002F5AB2" w:rsidRPr="00746B2A" w:rsidRDefault="002F5AB2" w:rsidP="002F5AB2">
            <w:pPr>
              <w:pStyle w:val="CSETableText"/>
              <w:ind w:left="159"/>
              <w:rPr>
                <w:bCs/>
                <w:szCs w:val="20"/>
              </w:rPr>
            </w:pPr>
          </w:p>
          <w:p w:rsidR="002F5AB2" w:rsidRPr="00746B2A" w:rsidRDefault="002F5AB2" w:rsidP="002F5AB2">
            <w:pPr>
              <w:pStyle w:val="CSETableText"/>
              <w:ind w:left="159"/>
              <w:rPr>
                <w:bCs/>
                <w:szCs w:val="20"/>
              </w:rPr>
            </w:pPr>
            <w:r w:rsidRPr="00746B2A">
              <w:rPr>
                <w:szCs w:val="20"/>
              </w:rPr>
              <w:t xml:space="preserve">https://f3420-mpmd01.vangent.local/coach3/default.aspx </w:t>
            </w:r>
          </w:p>
        </w:tc>
        <w:tc>
          <w:tcPr>
            <w:tcW w:w="4500" w:type="dxa"/>
          </w:tcPr>
          <w:p w:rsidR="002F5AB2" w:rsidRPr="00746B2A" w:rsidRDefault="00AB71B3" w:rsidP="002F5AB2">
            <w:pPr>
              <w:pStyle w:val="Header"/>
              <w:tabs>
                <w:tab w:val="clear" w:pos="4320"/>
                <w:tab w:val="clear" w:pos="8640"/>
              </w:tabs>
              <w:spacing w:before="40" w:after="40"/>
            </w:pPr>
            <w:r w:rsidRPr="00746B2A">
              <w:t>“Authentication Required” Dialog displays asking for User Name and Password.</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AB71B3"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B71B3" w:rsidRPr="00746B2A" w:rsidRDefault="00AB71B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AB71B3" w:rsidRPr="00746B2A" w:rsidRDefault="00AB71B3" w:rsidP="002F5AB2">
            <w:pPr>
              <w:pStyle w:val="CSETableText"/>
              <w:ind w:left="159"/>
              <w:rPr>
                <w:bCs/>
                <w:szCs w:val="20"/>
              </w:rPr>
            </w:pPr>
            <w:r w:rsidRPr="00746B2A">
              <w:rPr>
                <w:bCs/>
                <w:szCs w:val="20"/>
              </w:rPr>
              <w:t>Enter your AD domain User Name and Password, Click Ok.</w:t>
            </w:r>
          </w:p>
        </w:tc>
        <w:tc>
          <w:tcPr>
            <w:tcW w:w="4500" w:type="dxa"/>
          </w:tcPr>
          <w:p w:rsidR="00AB71B3" w:rsidRPr="00746B2A" w:rsidRDefault="00AB71B3" w:rsidP="002F5AB2">
            <w:pPr>
              <w:pStyle w:val="Header"/>
              <w:tabs>
                <w:tab w:val="clear" w:pos="4320"/>
                <w:tab w:val="clear" w:pos="8640"/>
              </w:tabs>
              <w:spacing w:before="40" w:after="40"/>
            </w:pPr>
            <w:proofErr w:type="spellStart"/>
            <w:proofErr w:type="gramStart"/>
            <w:r w:rsidRPr="00746B2A">
              <w:t>eCoaching</w:t>
            </w:r>
            <w:proofErr w:type="spellEnd"/>
            <w:proofErr w:type="gramEnd"/>
            <w:r w:rsidRPr="00746B2A">
              <w:t xml:space="preserve"> Log main page displays</w:t>
            </w:r>
            <w:r w:rsidR="007D7F61" w:rsidRPr="00746B2A">
              <w:t>.</w:t>
            </w:r>
          </w:p>
        </w:tc>
        <w:tc>
          <w:tcPr>
            <w:tcW w:w="1260" w:type="dxa"/>
          </w:tcPr>
          <w:p w:rsidR="00AB71B3" w:rsidRPr="00746B2A" w:rsidRDefault="00AB71B3" w:rsidP="002F5AB2">
            <w:pPr>
              <w:pStyle w:val="Header"/>
              <w:tabs>
                <w:tab w:val="clear" w:pos="4320"/>
                <w:tab w:val="clear" w:pos="8640"/>
              </w:tabs>
              <w:spacing w:before="40" w:after="40"/>
              <w:jc w:val="center"/>
              <w:rPr>
                <w:i/>
              </w:rPr>
            </w:pPr>
          </w:p>
        </w:tc>
        <w:tc>
          <w:tcPr>
            <w:tcW w:w="2880" w:type="dxa"/>
          </w:tcPr>
          <w:p w:rsidR="00AB71B3" w:rsidRPr="00746B2A" w:rsidRDefault="00AB71B3"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r w:rsidR="002F5AB2" w:rsidRPr="00746B2A">
              <w:rPr>
                <w:i/>
              </w:rPr>
              <w:t>.</w:t>
            </w:r>
          </w:p>
        </w:tc>
        <w:tc>
          <w:tcPr>
            <w:tcW w:w="3960" w:type="dxa"/>
            <w:gridSpan w:val="2"/>
          </w:tcPr>
          <w:p w:rsidR="00F13527" w:rsidRPr="00746B2A" w:rsidRDefault="001A17EF" w:rsidP="002F5AB2">
            <w:pPr>
              <w:pStyle w:val="CSETableText"/>
              <w:ind w:left="159"/>
              <w:rPr>
                <w:bCs/>
                <w:szCs w:val="20"/>
              </w:rPr>
            </w:pPr>
            <w:r w:rsidRPr="00746B2A">
              <w:rPr>
                <w:bCs/>
                <w:szCs w:val="20"/>
              </w:rPr>
              <w:t xml:space="preserve">Click “My Dashboard” tab and locate a log </w:t>
            </w:r>
            <w:r w:rsidR="007D7F61" w:rsidRPr="00746B2A">
              <w:rPr>
                <w:bCs/>
                <w:szCs w:val="20"/>
              </w:rPr>
              <w:t xml:space="preserve">that belongs to someone else </w:t>
            </w:r>
            <w:r w:rsidR="00AB71B3" w:rsidRPr="00746B2A">
              <w:rPr>
                <w:bCs/>
                <w:szCs w:val="20"/>
              </w:rPr>
              <w:t>on the page</w:t>
            </w:r>
            <w:r w:rsidR="00F13527" w:rsidRPr="00746B2A">
              <w:rPr>
                <w:bCs/>
                <w:szCs w:val="20"/>
              </w:rPr>
              <w:t>;</w:t>
            </w:r>
          </w:p>
          <w:p w:rsidR="002F5AB2" w:rsidRPr="00746B2A" w:rsidRDefault="00F13527" w:rsidP="002F5AB2">
            <w:pPr>
              <w:pStyle w:val="CSETableText"/>
              <w:ind w:left="159"/>
              <w:rPr>
                <w:bCs/>
                <w:szCs w:val="20"/>
              </w:rPr>
            </w:pPr>
            <w:r w:rsidRPr="00746B2A">
              <w:rPr>
                <w:bCs/>
                <w:szCs w:val="20"/>
              </w:rPr>
              <w:t>U</w:t>
            </w:r>
            <w:r w:rsidR="00AB71B3" w:rsidRPr="00746B2A">
              <w:rPr>
                <w:bCs/>
                <w:szCs w:val="20"/>
              </w:rPr>
              <w:t xml:space="preserve">pdate the log in database to have </w:t>
            </w:r>
            <w:proofErr w:type="spellStart"/>
            <w:r w:rsidR="00AB71B3" w:rsidRPr="00746B2A">
              <w:rPr>
                <w:bCs/>
                <w:szCs w:val="20"/>
              </w:rPr>
              <w:t>EmpLanID</w:t>
            </w:r>
            <w:proofErr w:type="spellEnd"/>
            <w:r w:rsidR="00AB71B3" w:rsidRPr="00746B2A">
              <w:rPr>
                <w:bCs/>
                <w:szCs w:val="20"/>
              </w:rPr>
              <w:t xml:space="preserve"> to be your </w:t>
            </w:r>
            <w:proofErr w:type="spellStart"/>
            <w:r w:rsidR="00AB71B3" w:rsidRPr="00746B2A">
              <w:rPr>
                <w:bCs/>
                <w:szCs w:val="20"/>
              </w:rPr>
              <w:t>lan</w:t>
            </w:r>
            <w:proofErr w:type="spellEnd"/>
            <w:r w:rsidR="00AB71B3" w:rsidRPr="00746B2A">
              <w:rPr>
                <w:bCs/>
                <w:szCs w:val="20"/>
              </w:rPr>
              <w:t xml:space="preserve"> ID</w:t>
            </w:r>
            <w:r w:rsidRPr="00746B2A">
              <w:rPr>
                <w:bCs/>
                <w:szCs w:val="20"/>
              </w:rPr>
              <w:t>;</w:t>
            </w:r>
          </w:p>
          <w:p w:rsidR="007D7F61" w:rsidRPr="00746B2A" w:rsidRDefault="007D7F61" w:rsidP="002F5AB2">
            <w:pPr>
              <w:pStyle w:val="CSETableText"/>
              <w:ind w:left="159"/>
              <w:rPr>
                <w:bCs/>
                <w:szCs w:val="20"/>
              </w:rPr>
            </w:pPr>
            <w:r w:rsidRPr="00746B2A">
              <w:rPr>
                <w:bCs/>
                <w:szCs w:val="20"/>
              </w:rPr>
              <w:t>Click the log.</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2F5AB2" w:rsidRPr="00746B2A" w:rsidRDefault="007D7F61" w:rsidP="007D7F61">
            <w:pPr>
              <w:pStyle w:val="CSETableText"/>
              <w:ind w:left="159"/>
              <w:rPr>
                <w:bCs/>
                <w:szCs w:val="20"/>
              </w:rPr>
            </w:pPr>
            <w:r w:rsidRPr="00746B2A">
              <w:rPr>
                <w:bCs/>
                <w:szCs w:val="20"/>
              </w:rPr>
              <w:t>Repeat step 3 with “My Submissions” tab</w:t>
            </w:r>
            <w:r w:rsidR="00E05C72" w:rsidRPr="00746B2A">
              <w:rPr>
                <w:bCs/>
                <w:szCs w:val="20"/>
              </w:rPr>
              <w:t>.</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D53FF9"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53FF9" w:rsidRPr="00746B2A" w:rsidRDefault="00C4484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gridSpan w:val="2"/>
          </w:tcPr>
          <w:p w:rsidR="00D53FF9" w:rsidRPr="00746B2A" w:rsidRDefault="00D53FF9" w:rsidP="007D7F61">
            <w:pPr>
              <w:pStyle w:val="CSETableText"/>
              <w:ind w:left="159"/>
              <w:rPr>
                <w:bCs/>
                <w:szCs w:val="20"/>
              </w:rPr>
            </w:pPr>
            <w:r w:rsidRPr="00746B2A">
              <w:rPr>
                <w:bCs/>
                <w:szCs w:val="20"/>
              </w:rPr>
              <w:t>Repeat step 3 with “Historical Dashboard” tab.</w:t>
            </w:r>
          </w:p>
        </w:tc>
        <w:tc>
          <w:tcPr>
            <w:tcW w:w="4500" w:type="dxa"/>
          </w:tcPr>
          <w:p w:rsidR="00D53FF9" w:rsidRPr="00746B2A" w:rsidRDefault="00D53FF9" w:rsidP="002F5AB2">
            <w:pPr>
              <w:pStyle w:val="Header"/>
              <w:tabs>
                <w:tab w:val="clear" w:pos="4320"/>
                <w:tab w:val="clear" w:pos="8640"/>
              </w:tabs>
              <w:spacing w:before="40" w:after="40"/>
            </w:pPr>
            <w:r w:rsidRPr="00746B2A">
              <w:rPr>
                <w:bCs/>
              </w:rPr>
              <w:t>Repeat step 3 with “My Submissions” tab.</w:t>
            </w:r>
          </w:p>
        </w:tc>
        <w:tc>
          <w:tcPr>
            <w:tcW w:w="1260" w:type="dxa"/>
          </w:tcPr>
          <w:p w:rsidR="00D53FF9" w:rsidRPr="00746B2A" w:rsidRDefault="00D53FF9" w:rsidP="002F5AB2">
            <w:pPr>
              <w:pStyle w:val="Header"/>
              <w:tabs>
                <w:tab w:val="clear" w:pos="4320"/>
                <w:tab w:val="clear" w:pos="8640"/>
              </w:tabs>
              <w:spacing w:before="40" w:after="40"/>
              <w:jc w:val="center"/>
              <w:rPr>
                <w:i/>
              </w:rPr>
            </w:pPr>
            <w:r w:rsidRPr="00746B2A">
              <w:t>P</w:t>
            </w:r>
          </w:p>
        </w:tc>
        <w:tc>
          <w:tcPr>
            <w:tcW w:w="2880" w:type="dxa"/>
          </w:tcPr>
          <w:p w:rsidR="00D53FF9" w:rsidRPr="00746B2A" w:rsidRDefault="00D53FF9" w:rsidP="002F5AB2">
            <w:pPr>
              <w:pStyle w:val="Header"/>
              <w:tabs>
                <w:tab w:val="clear" w:pos="4320"/>
                <w:tab w:val="clear" w:pos="8640"/>
              </w:tabs>
              <w:spacing w:before="40" w:after="40"/>
              <w:rPr>
                <w:i/>
              </w:rPr>
            </w:pPr>
          </w:p>
        </w:tc>
      </w:tr>
    </w:tbl>
    <w:p w:rsidR="005672CB" w:rsidRDefault="005672CB" w:rsidP="00B43758"/>
    <w:p w:rsidR="005672CB" w:rsidRDefault="005672CB">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5672CB" w:rsidRPr="00746B2A" w:rsidTr="005E21CD">
        <w:trPr>
          <w:tblHeader/>
          <w:jc w:val="center"/>
        </w:trPr>
        <w:tc>
          <w:tcPr>
            <w:tcW w:w="2549" w:type="dxa"/>
            <w:gridSpan w:val="2"/>
            <w:shd w:val="solid" w:color="auto" w:fill="000000"/>
          </w:tcPr>
          <w:p w:rsidR="005672CB" w:rsidRPr="00746B2A" w:rsidRDefault="005672CB" w:rsidP="005E21CD">
            <w:pPr>
              <w:rPr>
                <w:b/>
              </w:rPr>
            </w:pPr>
            <w:r w:rsidRPr="00746B2A">
              <w:rPr>
                <w:b/>
              </w:rPr>
              <w:lastRenderedPageBreak/>
              <w:t>Item</w:t>
            </w:r>
          </w:p>
        </w:tc>
        <w:tc>
          <w:tcPr>
            <w:tcW w:w="10951" w:type="dxa"/>
            <w:gridSpan w:val="4"/>
            <w:shd w:val="solid" w:color="auto" w:fill="000000"/>
          </w:tcPr>
          <w:p w:rsidR="005672CB" w:rsidRPr="00746B2A" w:rsidRDefault="005672CB" w:rsidP="005E21CD">
            <w:pPr>
              <w:rPr>
                <w:b/>
              </w:rPr>
            </w:pPr>
            <w:r w:rsidRPr="00746B2A">
              <w:rPr>
                <w:b/>
              </w:rPr>
              <w:t>Description</w:t>
            </w:r>
          </w:p>
        </w:tc>
      </w:tr>
      <w:tr w:rsidR="005672CB" w:rsidRPr="00746B2A" w:rsidTr="005E21CD">
        <w:trPr>
          <w:jc w:val="center"/>
        </w:trPr>
        <w:tc>
          <w:tcPr>
            <w:tcW w:w="2549" w:type="dxa"/>
            <w:gridSpan w:val="2"/>
          </w:tcPr>
          <w:p w:rsidR="005672CB" w:rsidRPr="00746B2A" w:rsidRDefault="005672CB" w:rsidP="005E21CD">
            <w:r w:rsidRPr="00746B2A">
              <w:t>Test Case ID</w:t>
            </w:r>
          </w:p>
        </w:tc>
        <w:tc>
          <w:tcPr>
            <w:tcW w:w="10951" w:type="dxa"/>
            <w:gridSpan w:val="4"/>
          </w:tcPr>
          <w:p w:rsidR="005672CB" w:rsidRPr="00746B2A" w:rsidRDefault="005672CB" w:rsidP="005E21CD">
            <w:r w:rsidRPr="00746B2A">
              <w:t>ECUIDASH</w:t>
            </w:r>
            <w:r w:rsidR="00FB467C">
              <w:t>50</w:t>
            </w:r>
          </w:p>
        </w:tc>
      </w:tr>
      <w:tr w:rsidR="005672CB" w:rsidRPr="00746B2A" w:rsidTr="005E21CD">
        <w:trPr>
          <w:jc w:val="center"/>
        </w:trPr>
        <w:tc>
          <w:tcPr>
            <w:tcW w:w="2549" w:type="dxa"/>
            <w:gridSpan w:val="2"/>
          </w:tcPr>
          <w:p w:rsidR="005672CB" w:rsidRPr="00746B2A" w:rsidRDefault="005672CB" w:rsidP="005E21CD">
            <w:r w:rsidRPr="00746B2A">
              <w:t>Source Description</w:t>
            </w:r>
          </w:p>
        </w:tc>
        <w:tc>
          <w:tcPr>
            <w:tcW w:w="10951" w:type="dxa"/>
            <w:gridSpan w:val="4"/>
          </w:tcPr>
          <w:p w:rsidR="005672CB" w:rsidRPr="00746B2A" w:rsidRDefault="005672CB" w:rsidP="003C02F4">
            <w:r w:rsidRPr="00746B2A">
              <w:t>1</w:t>
            </w:r>
            <w:r w:rsidR="009D63D9">
              <w:t>3631</w:t>
            </w:r>
            <w:r w:rsidRPr="00746B2A">
              <w:t xml:space="preserve"> – </w:t>
            </w:r>
            <w:r w:rsidR="009D63D9">
              <w:t>Coaching Notes overwritten</w:t>
            </w:r>
          </w:p>
        </w:tc>
      </w:tr>
      <w:tr w:rsidR="005672CB" w:rsidRPr="00746B2A" w:rsidTr="005E21CD">
        <w:trPr>
          <w:jc w:val="center"/>
        </w:trPr>
        <w:tc>
          <w:tcPr>
            <w:tcW w:w="2549" w:type="dxa"/>
            <w:gridSpan w:val="2"/>
          </w:tcPr>
          <w:p w:rsidR="005672CB" w:rsidRPr="00746B2A" w:rsidRDefault="005672CB" w:rsidP="005E21CD">
            <w:r w:rsidRPr="00746B2A">
              <w:t>Test Location</w:t>
            </w:r>
          </w:p>
        </w:tc>
        <w:tc>
          <w:tcPr>
            <w:tcW w:w="10951" w:type="dxa"/>
            <w:gridSpan w:val="4"/>
          </w:tcPr>
          <w:p w:rsidR="005672CB" w:rsidRPr="00746B2A" w:rsidRDefault="005672CB" w:rsidP="00DD7DB5">
            <w:r w:rsidRPr="00746B2A">
              <w:t>https://f3420-mpmd01.vangent.local/coach3/default.aspx</w:t>
            </w:r>
          </w:p>
        </w:tc>
      </w:tr>
      <w:tr w:rsidR="005672CB" w:rsidRPr="00746B2A" w:rsidTr="005E21CD">
        <w:trPr>
          <w:jc w:val="center"/>
        </w:trPr>
        <w:tc>
          <w:tcPr>
            <w:tcW w:w="2549" w:type="dxa"/>
            <w:gridSpan w:val="2"/>
          </w:tcPr>
          <w:p w:rsidR="005672CB" w:rsidRPr="00746B2A" w:rsidRDefault="005672CB" w:rsidP="005E21CD">
            <w:r w:rsidRPr="00746B2A">
              <w:t>Updated File(s)</w:t>
            </w:r>
          </w:p>
        </w:tc>
        <w:tc>
          <w:tcPr>
            <w:tcW w:w="10951" w:type="dxa"/>
            <w:gridSpan w:val="4"/>
          </w:tcPr>
          <w:p w:rsidR="005672CB" w:rsidRPr="00746B2A" w:rsidRDefault="005672CB" w:rsidP="00AA59CB">
            <w:r w:rsidRPr="00746B2A">
              <w:t xml:space="preserve">review.aspx, </w:t>
            </w:r>
            <w:proofErr w:type="spellStart"/>
            <w:r w:rsidRPr="00746B2A">
              <w:t>review.aspx.vb</w:t>
            </w:r>
            <w:proofErr w:type="spellEnd"/>
            <w:r w:rsidRPr="00746B2A">
              <w:t>, eCoachingLogFixed.dll</w:t>
            </w:r>
          </w:p>
        </w:tc>
      </w:tr>
      <w:tr w:rsidR="005672CB" w:rsidRPr="00746B2A" w:rsidTr="005E21CD">
        <w:trPr>
          <w:jc w:val="center"/>
        </w:trPr>
        <w:tc>
          <w:tcPr>
            <w:tcW w:w="2549" w:type="dxa"/>
            <w:gridSpan w:val="2"/>
          </w:tcPr>
          <w:p w:rsidR="005672CB" w:rsidRPr="00746B2A" w:rsidRDefault="005672CB" w:rsidP="005E21CD">
            <w:r w:rsidRPr="00746B2A">
              <w:t>Added Files(s)</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Supporting Documentation</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Notes</w:t>
            </w:r>
          </w:p>
        </w:tc>
        <w:tc>
          <w:tcPr>
            <w:tcW w:w="10951" w:type="dxa"/>
            <w:gridSpan w:val="4"/>
          </w:tcPr>
          <w:p w:rsidR="005672CB" w:rsidRPr="00746B2A" w:rsidRDefault="005672CB" w:rsidP="005E21CD"/>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5672CB" w:rsidRPr="00746B2A" w:rsidRDefault="005672CB" w:rsidP="005E21CD">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5672CB" w:rsidRPr="00746B2A" w:rsidRDefault="005672CB" w:rsidP="005E21CD">
            <w:pPr>
              <w:pStyle w:val="Header"/>
              <w:tabs>
                <w:tab w:val="clear" w:pos="4320"/>
                <w:tab w:val="clear" w:pos="8640"/>
              </w:tabs>
              <w:spacing w:before="20" w:after="20"/>
              <w:rPr>
                <w:b/>
                <w:i/>
              </w:rPr>
            </w:pPr>
            <w:r w:rsidRPr="00746B2A">
              <w:rPr>
                <w:b/>
              </w:rPr>
              <w:t>ACTION</w:t>
            </w:r>
          </w:p>
        </w:tc>
        <w:tc>
          <w:tcPr>
            <w:tcW w:w="450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5672CB" w:rsidRPr="00746B2A" w:rsidRDefault="005672CB" w:rsidP="005E21CD">
            <w:pPr>
              <w:pStyle w:val="Header"/>
              <w:tabs>
                <w:tab w:val="clear" w:pos="4320"/>
                <w:tab w:val="clear" w:pos="8640"/>
              </w:tabs>
              <w:spacing w:before="40" w:after="40"/>
              <w:jc w:val="center"/>
              <w:rPr>
                <w:b/>
                <w:i/>
              </w:rPr>
            </w:pPr>
            <w:r w:rsidRPr="00746B2A">
              <w:rPr>
                <w:b/>
              </w:rPr>
              <w:t>RESULTS</w:t>
            </w:r>
          </w:p>
          <w:p w:rsidR="005672CB" w:rsidRPr="00746B2A" w:rsidRDefault="005672CB" w:rsidP="005E21CD">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COMMENTS</w:t>
            </w: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5672CB" w:rsidRPr="00746B2A" w:rsidRDefault="005672CB" w:rsidP="005E21CD">
            <w:pPr>
              <w:pStyle w:val="CSETableText"/>
              <w:ind w:left="159"/>
              <w:rPr>
                <w:bCs/>
                <w:szCs w:val="20"/>
              </w:rPr>
            </w:pPr>
            <w:r w:rsidRPr="00746B2A">
              <w:rPr>
                <w:bCs/>
                <w:szCs w:val="20"/>
              </w:rPr>
              <w:t>Launch the following link</w:t>
            </w:r>
          </w:p>
          <w:p w:rsidR="005672CB" w:rsidRPr="00746B2A" w:rsidRDefault="005672CB" w:rsidP="005E21CD">
            <w:pPr>
              <w:pStyle w:val="CSETableText"/>
              <w:ind w:left="159"/>
              <w:rPr>
                <w:bCs/>
                <w:szCs w:val="20"/>
              </w:rPr>
            </w:pPr>
          </w:p>
          <w:p w:rsidR="005672CB" w:rsidRDefault="005672CB" w:rsidP="005E21CD">
            <w:pPr>
              <w:pStyle w:val="CSETableText"/>
              <w:ind w:left="159"/>
              <w:rPr>
                <w:szCs w:val="20"/>
              </w:rPr>
            </w:pPr>
            <w:r w:rsidRPr="00746B2A">
              <w:rPr>
                <w:szCs w:val="20"/>
              </w:rPr>
              <w:t xml:space="preserve">https://f3420-mpmd01.vangent.local/coach3/default.aspx </w:t>
            </w:r>
          </w:p>
          <w:p w:rsidR="005E21CD" w:rsidRPr="00746B2A" w:rsidRDefault="005E21CD" w:rsidP="005E21CD">
            <w:pPr>
              <w:pStyle w:val="CSETableText"/>
              <w:ind w:left="159"/>
              <w:rPr>
                <w:bCs/>
                <w:szCs w:val="20"/>
              </w:rPr>
            </w:pPr>
            <w:r>
              <w:rPr>
                <w:szCs w:val="20"/>
              </w:rPr>
              <w:t>With job code WISO12</w:t>
            </w:r>
          </w:p>
        </w:tc>
        <w:tc>
          <w:tcPr>
            <w:tcW w:w="4500" w:type="dxa"/>
          </w:tcPr>
          <w:p w:rsidR="005672CB" w:rsidRDefault="005E21CD" w:rsidP="005E21CD">
            <w:pPr>
              <w:pStyle w:val="Header"/>
              <w:tabs>
                <w:tab w:val="clear" w:pos="4320"/>
                <w:tab w:val="clear" w:pos="8640"/>
              </w:tabs>
              <w:spacing w:before="40" w:after="40"/>
            </w:pPr>
            <w:r>
              <w:t>Authentication Dialog displays;</w:t>
            </w:r>
          </w:p>
          <w:p w:rsidR="005E21CD" w:rsidRDefault="005E21CD" w:rsidP="005E21CD">
            <w:pPr>
              <w:pStyle w:val="Header"/>
              <w:tabs>
                <w:tab w:val="clear" w:pos="4320"/>
                <w:tab w:val="clear" w:pos="8640"/>
              </w:tabs>
              <w:spacing w:before="40" w:after="40"/>
            </w:pPr>
            <w:r>
              <w:t>Enter user id and password;</w:t>
            </w:r>
          </w:p>
          <w:p w:rsidR="005E21CD" w:rsidRDefault="005E21CD" w:rsidP="005E21CD">
            <w:pPr>
              <w:pStyle w:val="Header"/>
              <w:tabs>
                <w:tab w:val="clear" w:pos="4320"/>
                <w:tab w:val="clear" w:pos="8640"/>
              </w:tabs>
              <w:spacing w:before="40" w:after="40"/>
            </w:pPr>
          </w:p>
          <w:p w:rsidR="005E21CD" w:rsidRPr="00746B2A" w:rsidRDefault="005E21CD" w:rsidP="005E21CD">
            <w:pPr>
              <w:pStyle w:val="Header"/>
              <w:tabs>
                <w:tab w:val="clear" w:pos="4320"/>
                <w:tab w:val="clear" w:pos="8640"/>
              </w:tabs>
              <w:spacing w:before="40" w:after="40"/>
            </w:pPr>
            <w:r>
              <w:t>Main page (New Submission) displays.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E1FA0" w:rsidRDefault="003E1FA0" w:rsidP="005E21CD">
            <w:pPr>
              <w:pStyle w:val="CSETableText"/>
              <w:ind w:left="159"/>
              <w:rPr>
                <w:bCs/>
                <w:szCs w:val="20"/>
              </w:rPr>
            </w:pPr>
            <w:r>
              <w:rPr>
                <w:bCs/>
                <w:szCs w:val="20"/>
              </w:rPr>
              <w:t>Submit a coaching Direct/CSE record for a CSR;</w:t>
            </w:r>
          </w:p>
          <w:p w:rsidR="003E1FA0" w:rsidRDefault="003E1FA0" w:rsidP="005E21CD">
            <w:pPr>
              <w:pStyle w:val="CSETableText"/>
              <w:ind w:left="159"/>
              <w:rPr>
                <w:bCs/>
                <w:szCs w:val="20"/>
              </w:rPr>
            </w:pPr>
          </w:p>
          <w:p w:rsidR="005672CB" w:rsidRDefault="005E21CD" w:rsidP="005E21CD">
            <w:pPr>
              <w:pStyle w:val="CSETableText"/>
              <w:ind w:left="159"/>
              <w:rPr>
                <w:bCs/>
                <w:szCs w:val="20"/>
              </w:rPr>
            </w:pPr>
            <w:r>
              <w:rPr>
                <w:bCs/>
                <w:szCs w:val="20"/>
              </w:rPr>
              <w:t>Data setup:</w:t>
            </w:r>
          </w:p>
          <w:p w:rsidR="005E21CD" w:rsidRDefault="005E21CD" w:rsidP="003E1FA0">
            <w:pPr>
              <w:pStyle w:val="CSETableText"/>
              <w:ind w:left="159"/>
              <w:rPr>
                <w:bCs/>
                <w:szCs w:val="20"/>
              </w:rPr>
            </w:pPr>
            <w:r>
              <w:rPr>
                <w:bCs/>
                <w:szCs w:val="20"/>
              </w:rPr>
              <w:t xml:space="preserve">Set up the user as the CSR’s </w:t>
            </w:r>
            <w:r w:rsidR="003E1FA0">
              <w:rPr>
                <w:bCs/>
                <w:szCs w:val="20"/>
              </w:rPr>
              <w:t>manager</w:t>
            </w:r>
          </w:p>
          <w:p w:rsidR="003E1FA0" w:rsidRPr="00746B2A" w:rsidRDefault="003E1FA0" w:rsidP="000A0CEB">
            <w:pPr>
              <w:pStyle w:val="CSETableText"/>
              <w:ind w:left="159"/>
              <w:rPr>
                <w:bCs/>
                <w:szCs w:val="20"/>
              </w:rPr>
            </w:pPr>
            <w:r w:rsidRPr="003E1FA0">
              <w:rPr>
                <w:bCs/>
                <w:szCs w:val="20"/>
              </w:rPr>
              <w:t xml:space="preserve">update </w:t>
            </w:r>
            <w:proofErr w:type="spellStart"/>
            <w:r w:rsidRPr="003E1FA0">
              <w:rPr>
                <w:bCs/>
                <w:szCs w:val="20"/>
              </w:rPr>
              <w:t>EC.Employee_Hierarchy</w:t>
            </w:r>
            <w:proofErr w:type="spellEnd"/>
            <w:r w:rsidRPr="003E1FA0">
              <w:rPr>
                <w:bCs/>
                <w:szCs w:val="20"/>
              </w:rPr>
              <w:t xml:space="preserve"> set </w:t>
            </w:r>
            <w:proofErr w:type="spellStart"/>
            <w:r>
              <w:rPr>
                <w:bCs/>
                <w:szCs w:val="20"/>
              </w:rPr>
              <w:t>Mgr_ID</w:t>
            </w:r>
            <w:proofErr w:type="spellEnd"/>
            <w:r>
              <w:rPr>
                <w:bCs/>
                <w:szCs w:val="20"/>
              </w:rPr>
              <w:t xml:space="preserve">=user </w:t>
            </w:r>
            <w:proofErr w:type="spellStart"/>
            <w:r>
              <w:rPr>
                <w:bCs/>
                <w:szCs w:val="20"/>
              </w:rPr>
              <w:t>emp</w:t>
            </w:r>
            <w:proofErr w:type="spellEnd"/>
            <w:r>
              <w:rPr>
                <w:bCs/>
                <w:szCs w:val="20"/>
              </w:rPr>
              <w:t xml:space="preserve"> ID</w:t>
            </w:r>
            <w:r w:rsidRPr="003E1FA0">
              <w:rPr>
                <w:bCs/>
                <w:szCs w:val="20"/>
              </w:rPr>
              <w:t xml:space="preserve">, </w:t>
            </w:r>
            <w:proofErr w:type="spellStart"/>
            <w:r w:rsidRPr="003E1FA0">
              <w:rPr>
                <w:bCs/>
                <w:szCs w:val="20"/>
              </w:rPr>
              <w:t>Mgr_Email</w:t>
            </w:r>
            <w:proofErr w:type="spellEnd"/>
            <w:r w:rsidRPr="003E1FA0">
              <w:rPr>
                <w:bCs/>
                <w:szCs w:val="20"/>
              </w:rPr>
              <w:t>=</w:t>
            </w:r>
            <w:r>
              <w:rPr>
                <w:bCs/>
                <w:szCs w:val="20"/>
              </w:rPr>
              <w:t>user email</w:t>
            </w:r>
            <w:r w:rsidRPr="003E1FA0">
              <w:rPr>
                <w:bCs/>
                <w:szCs w:val="20"/>
              </w:rPr>
              <w:t xml:space="preserve">, </w:t>
            </w:r>
            <w:proofErr w:type="spellStart"/>
            <w:r w:rsidRPr="003E1FA0">
              <w:rPr>
                <w:bCs/>
                <w:szCs w:val="20"/>
              </w:rPr>
              <w:t>Mgr_LanID</w:t>
            </w:r>
            <w:proofErr w:type="spellEnd"/>
            <w:r w:rsidRPr="003E1FA0">
              <w:rPr>
                <w:bCs/>
                <w:szCs w:val="20"/>
              </w:rPr>
              <w:t>=</w:t>
            </w:r>
            <w:r>
              <w:rPr>
                <w:bCs/>
                <w:szCs w:val="20"/>
              </w:rPr>
              <w:t xml:space="preserve">user </w:t>
            </w:r>
            <w:proofErr w:type="spellStart"/>
            <w:r>
              <w:rPr>
                <w:bCs/>
                <w:szCs w:val="20"/>
              </w:rPr>
              <w:t>lan</w:t>
            </w:r>
            <w:proofErr w:type="spellEnd"/>
            <w:r>
              <w:rPr>
                <w:bCs/>
                <w:szCs w:val="20"/>
              </w:rPr>
              <w:t xml:space="preserve"> ID</w:t>
            </w:r>
            <w:r w:rsidRPr="003E1FA0">
              <w:rPr>
                <w:bCs/>
                <w:szCs w:val="20"/>
              </w:rPr>
              <w:t xml:space="preserve"> where </w:t>
            </w:r>
            <w:proofErr w:type="spellStart"/>
            <w:r w:rsidRPr="003E1FA0">
              <w:rPr>
                <w:bCs/>
                <w:szCs w:val="20"/>
              </w:rPr>
              <w:t>Emp_ID</w:t>
            </w:r>
            <w:proofErr w:type="spellEnd"/>
            <w:r w:rsidRPr="003E1FA0">
              <w:rPr>
                <w:bCs/>
                <w:szCs w:val="20"/>
              </w:rPr>
              <w:t>=</w:t>
            </w:r>
            <w:r>
              <w:rPr>
                <w:bCs/>
                <w:szCs w:val="20"/>
              </w:rPr>
              <w:t xml:space="preserve">CSR </w:t>
            </w:r>
            <w:proofErr w:type="spellStart"/>
            <w:r>
              <w:rPr>
                <w:bCs/>
                <w:szCs w:val="20"/>
              </w:rPr>
              <w:t>emp</w:t>
            </w:r>
            <w:proofErr w:type="spellEnd"/>
            <w:r>
              <w:rPr>
                <w:bCs/>
                <w:szCs w:val="20"/>
              </w:rPr>
              <w:t xml:space="preserve"> ID</w:t>
            </w:r>
          </w:p>
        </w:tc>
        <w:tc>
          <w:tcPr>
            <w:tcW w:w="4500" w:type="dxa"/>
          </w:tcPr>
          <w:p w:rsidR="005672CB" w:rsidRPr="00746B2A" w:rsidRDefault="003E1FA0" w:rsidP="003E1FA0">
            <w:pPr>
              <w:pStyle w:val="Header"/>
              <w:tabs>
                <w:tab w:val="clear" w:pos="4320"/>
                <w:tab w:val="clear" w:pos="8640"/>
              </w:tabs>
              <w:spacing w:before="40" w:after="40"/>
            </w:pPr>
            <w:r>
              <w:t xml:space="preserve">The coaching record is created in </w:t>
            </w:r>
            <w:proofErr w:type="spellStart"/>
            <w:r>
              <w:t>coaching_log</w:t>
            </w:r>
            <w:proofErr w:type="spellEnd"/>
            <w:r>
              <w:t xml:space="preserve"> table</w:t>
            </w:r>
          </w:p>
        </w:tc>
        <w:tc>
          <w:tcPr>
            <w:tcW w:w="1260" w:type="dxa"/>
          </w:tcPr>
          <w:p w:rsidR="005672CB" w:rsidRPr="00746B2A" w:rsidRDefault="003E1FA0" w:rsidP="005E21CD">
            <w:pPr>
              <w:pStyle w:val="Header"/>
              <w:tabs>
                <w:tab w:val="clear" w:pos="4320"/>
                <w:tab w:val="clear" w:pos="8640"/>
              </w:tabs>
              <w:spacing w:before="40" w:after="40"/>
              <w:jc w:val="center"/>
              <w:rPr>
                <w:i/>
              </w:rPr>
            </w:pPr>
            <w:r>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gridSpan w:val="2"/>
          </w:tcPr>
          <w:p w:rsidR="005672CB" w:rsidRDefault="000A0CEB" w:rsidP="005E21CD">
            <w:pPr>
              <w:pStyle w:val="CSETableText"/>
              <w:ind w:left="159"/>
              <w:rPr>
                <w:bCs/>
                <w:szCs w:val="20"/>
              </w:rPr>
            </w:pPr>
            <w:r>
              <w:rPr>
                <w:bCs/>
                <w:szCs w:val="20"/>
              </w:rPr>
              <w:t>Refresh the page by pressing Ctrl + F5;</w:t>
            </w:r>
          </w:p>
          <w:p w:rsidR="000A0CEB" w:rsidRPr="00746B2A" w:rsidRDefault="000A0CEB" w:rsidP="005E21CD">
            <w:pPr>
              <w:pStyle w:val="CSETableText"/>
              <w:ind w:left="159"/>
              <w:rPr>
                <w:bCs/>
                <w:szCs w:val="20"/>
              </w:rPr>
            </w:pPr>
            <w:r>
              <w:rPr>
                <w:bCs/>
                <w:szCs w:val="20"/>
              </w:rPr>
              <w:t>Go to My Dashboard</w:t>
            </w:r>
          </w:p>
        </w:tc>
        <w:tc>
          <w:tcPr>
            <w:tcW w:w="4500" w:type="dxa"/>
          </w:tcPr>
          <w:p w:rsidR="005672CB" w:rsidRPr="00746B2A" w:rsidRDefault="000A0CEB" w:rsidP="005E21CD">
            <w:pPr>
              <w:pStyle w:val="Header"/>
              <w:tabs>
                <w:tab w:val="clear" w:pos="4320"/>
                <w:tab w:val="clear" w:pos="8640"/>
              </w:tabs>
              <w:spacing w:before="40" w:after="40"/>
            </w:pPr>
            <w:r>
              <w:t xml:space="preserve">The record created in step 2 displays under “My Pending </w:t>
            </w:r>
            <w:proofErr w:type="spellStart"/>
            <w:r>
              <w:t>eCoaching</w:t>
            </w:r>
            <w:proofErr w:type="spellEnd"/>
            <w:r>
              <w:t xml:space="preserve"> Logs”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5672CB" w:rsidRPr="00746B2A" w:rsidRDefault="000A0CEB" w:rsidP="005E21CD">
            <w:pPr>
              <w:pStyle w:val="CSETableText"/>
              <w:ind w:left="159"/>
              <w:rPr>
                <w:bCs/>
                <w:szCs w:val="20"/>
              </w:rPr>
            </w:pPr>
            <w:r>
              <w:rPr>
                <w:bCs/>
                <w:szCs w:val="20"/>
              </w:rPr>
              <w:t>Click the record in step 3</w:t>
            </w:r>
          </w:p>
        </w:tc>
        <w:tc>
          <w:tcPr>
            <w:tcW w:w="4500" w:type="dxa"/>
          </w:tcPr>
          <w:p w:rsidR="005672CB" w:rsidRPr="00746B2A" w:rsidRDefault="000A0CEB" w:rsidP="005E21CD">
            <w:pPr>
              <w:pStyle w:val="Header"/>
              <w:tabs>
                <w:tab w:val="clear" w:pos="4320"/>
                <w:tab w:val="clear" w:pos="8640"/>
              </w:tabs>
              <w:spacing w:before="40" w:after="40"/>
            </w:pPr>
            <w:r>
              <w:t>Review page displays in a separate window</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5</w:t>
            </w:r>
          </w:p>
        </w:tc>
        <w:tc>
          <w:tcPr>
            <w:tcW w:w="3960" w:type="dxa"/>
            <w:gridSpan w:val="2"/>
          </w:tcPr>
          <w:p w:rsidR="000A0CEB" w:rsidRDefault="000A0CEB" w:rsidP="000A0CEB">
            <w:pPr>
              <w:pStyle w:val="CSETableText"/>
              <w:ind w:left="159"/>
              <w:rPr>
                <w:bCs/>
                <w:szCs w:val="20"/>
              </w:rPr>
            </w:pPr>
            <w:r>
              <w:rPr>
                <w:bCs/>
                <w:szCs w:val="20"/>
              </w:rPr>
              <w:t>For “1. Is the coaching opportunity a confirmed Customer Service Escalation (CSE)?</w:t>
            </w:r>
            <w:proofErr w:type="gramStart"/>
            <w:r>
              <w:rPr>
                <w:bCs/>
                <w:szCs w:val="20"/>
              </w:rPr>
              <w:t>”,</w:t>
            </w:r>
            <w:proofErr w:type="gramEnd"/>
            <w:r>
              <w:rPr>
                <w:bCs/>
                <w:szCs w:val="20"/>
              </w:rPr>
              <w:t xml:space="preserve"> </w:t>
            </w:r>
          </w:p>
          <w:p w:rsidR="005672CB" w:rsidRDefault="000A0CEB" w:rsidP="000A0CEB">
            <w:pPr>
              <w:pStyle w:val="CSETableText"/>
              <w:ind w:left="159"/>
              <w:rPr>
                <w:bCs/>
                <w:szCs w:val="20"/>
              </w:rPr>
            </w:pPr>
            <w:r>
              <w:rPr>
                <w:bCs/>
                <w:szCs w:val="20"/>
              </w:rPr>
              <w:t>Select “Yes, this is a confirmed Customer Service Escalation.</w:t>
            </w:r>
            <w:proofErr w:type="gramStart"/>
            <w:r>
              <w:rPr>
                <w:bCs/>
                <w:szCs w:val="20"/>
              </w:rPr>
              <w:t>” ;</w:t>
            </w:r>
            <w:proofErr w:type="gramEnd"/>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a date under “</w:t>
            </w:r>
            <w:r w:rsidR="001E4536">
              <w:rPr>
                <w:bCs/>
                <w:szCs w:val="20"/>
              </w:rPr>
              <w:t xml:space="preserve">2. </w:t>
            </w:r>
            <w:r>
              <w:rPr>
                <w:bCs/>
                <w:szCs w:val="20"/>
              </w:rPr>
              <w:t>Enter the date coached:”;</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notes under “</w:t>
            </w:r>
            <w:r w:rsidR="001E4536">
              <w:rPr>
                <w:bCs/>
                <w:szCs w:val="20"/>
              </w:rPr>
              <w:t>3. Provide the details from the coaching session including action plans developed:”;</w:t>
            </w:r>
          </w:p>
          <w:p w:rsidR="001E4536" w:rsidRDefault="001E4536" w:rsidP="000A0CEB">
            <w:pPr>
              <w:pStyle w:val="CSETableText"/>
              <w:ind w:left="159"/>
              <w:rPr>
                <w:bCs/>
                <w:szCs w:val="20"/>
              </w:rPr>
            </w:pPr>
          </w:p>
          <w:p w:rsidR="001E4536" w:rsidRPr="00746B2A" w:rsidRDefault="001E4536" w:rsidP="000A0CEB">
            <w:pPr>
              <w:pStyle w:val="CSETableText"/>
              <w:ind w:left="159"/>
              <w:rPr>
                <w:bCs/>
                <w:szCs w:val="20"/>
              </w:rPr>
            </w:pPr>
            <w:r>
              <w:rPr>
                <w:bCs/>
                <w:szCs w:val="20"/>
              </w:rPr>
              <w:t>Click Submit</w:t>
            </w:r>
          </w:p>
        </w:tc>
        <w:tc>
          <w:tcPr>
            <w:tcW w:w="4500" w:type="dxa"/>
          </w:tcPr>
          <w:p w:rsidR="00E50476" w:rsidRDefault="00E50476" w:rsidP="005E21CD">
            <w:pPr>
              <w:pStyle w:val="Header"/>
              <w:tabs>
                <w:tab w:val="clear" w:pos="4320"/>
                <w:tab w:val="clear" w:pos="8640"/>
              </w:tabs>
              <w:spacing w:before="40" w:after="40"/>
            </w:pPr>
            <w:r>
              <w:t xml:space="preserve">Date saved in </w:t>
            </w:r>
            <w:proofErr w:type="spellStart"/>
            <w:r>
              <w:t>coaching_log.MgrManualDate</w:t>
            </w:r>
            <w:proofErr w:type="spellEnd"/>
            <w:r>
              <w:t>;</w:t>
            </w:r>
          </w:p>
          <w:p w:rsidR="00E50476" w:rsidRDefault="00E50476" w:rsidP="005E21CD">
            <w:pPr>
              <w:pStyle w:val="Header"/>
              <w:tabs>
                <w:tab w:val="clear" w:pos="4320"/>
                <w:tab w:val="clear" w:pos="8640"/>
              </w:tabs>
              <w:spacing w:before="40" w:after="40"/>
            </w:pPr>
            <w:r>
              <w:t xml:space="preserve">Notes saved in </w:t>
            </w:r>
            <w:proofErr w:type="spellStart"/>
            <w:r>
              <w:t>coaching_log.MgrNotes</w:t>
            </w:r>
            <w:proofErr w:type="spellEnd"/>
            <w:r>
              <w:t>;</w:t>
            </w:r>
          </w:p>
          <w:p w:rsidR="00E50476" w:rsidRPr="00746B2A" w:rsidRDefault="000D5F0D" w:rsidP="005E21CD">
            <w:pPr>
              <w:pStyle w:val="Header"/>
              <w:tabs>
                <w:tab w:val="clear" w:pos="4320"/>
                <w:tab w:val="clear" w:pos="8640"/>
              </w:tabs>
              <w:spacing w:before="40" w:after="40"/>
            </w:pPr>
            <w:proofErr w:type="spellStart"/>
            <w:r>
              <w:t>Coaching_log.</w:t>
            </w:r>
            <w:r w:rsidR="00E50476">
              <w:t>MgrReviewAutoDate</w:t>
            </w:r>
            <w:proofErr w:type="spellEnd"/>
            <w:r w:rsidR="00E50476">
              <w:t xml:space="preserve"> populated with the system date/time when submit;</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t>P</w:t>
            </w:r>
          </w:p>
        </w:tc>
        <w:tc>
          <w:tcPr>
            <w:tcW w:w="2880" w:type="dxa"/>
          </w:tcPr>
          <w:p w:rsidR="005672CB" w:rsidRPr="00746B2A" w:rsidRDefault="005672CB" w:rsidP="005E21CD">
            <w:pPr>
              <w:pStyle w:val="Header"/>
              <w:tabs>
                <w:tab w:val="clear" w:pos="4320"/>
                <w:tab w:val="clear" w:pos="8640"/>
              </w:tabs>
              <w:spacing w:before="40" w:after="40"/>
              <w:rPr>
                <w:i/>
              </w:rPr>
            </w:pPr>
          </w:p>
        </w:tc>
      </w:tr>
      <w:tr w:rsidR="007B2CD1"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B2CD1" w:rsidRPr="00746B2A" w:rsidRDefault="007B2CD1" w:rsidP="005E21CD">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7B2CD1" w:rsidRDefault="007B2CD1" w:rsidP="007B2CD1">
            <w:pPr>
              <w:pStyle w:val="CSETableText"/>
              <w:ind w:left="159"/>
              <w:rPr>
                <w:bCs/>
                <w:szCs w:val="20"/>
              </w:rPr>
            </w:pPr>
            <w:r>
              <w:rPr>
                <w:bCs/>
                <w:szCs w:val="20"/>
              </w:rPr>
              <w:t xml:space="preserve">Repeat </w:t>
            </w:r>
            <w:r w:rsidR="001C1F8F">
              <w:rPr>
                <w:bCs/>
                <w:szCs w:val="20"/>
              </w:rPr>
              <w:t xml:space="preserve">step </w:t>
            </w:r>
            <w:r>
              <w:rPr>
                <w:bCs/>
                <w:szCs w:val="20"/>
              </w:rPr>
              <w:t>5, except For “1. Is the coaching opportunity a confirmed Customer Service Escalation (CSE)?</w:t>
            </w:r>
            <w:proofErr w:type="gramStart"/>
            <w:r>
              <w:rPr>
                <w:bCs/>
                <w:szCs w:val="20"/>
              </w:rPr>
              <w:t>”,</w:t>
            </w:r>
            <w:proofErr w:type="gramEnd"/>
            <w:r>
              <w:rPr>
                <w:bCs/>
                <w:szCs w:val="20"/>
              </w:rPr>
              <w:t xml:space="preserve"> </w:t>
            </w:r>
          </w:p>
          <w:p w:rsidR="007B2CD1" w:rsidRDefault="007B2CD1" w:rsidP="007B2CD1">
            <w:pPr>
              <w:pStyle w:val="CSETableText"/>
              <w:ind w:left="159"/>
              <w:rPr>
                <w:bCs/>
                <w:szCs w:val="20"/>
              </w:rPr>
            </w:pPr>
            <w:r>
              <w:rPr>
                <w:bCs/>
                <w:szCs w:val="20"/>
              </w:rPr>
              <w:t>Select “No, this is not a confirmed Customer Service Escalation.”</w:t>
            </w:r>
          </w:p>
          <w:p w:rsidR="007B2CD1" w:rsidRDefault="007B2CD1" w:rsidP="000A0CEB">
            <w:pPr>
              <w:pStyle w:val="CSETableText"/>
              <w:ind w:left="159"/>
              <w:rPr>
                <w:bCs/>
                <w:szCs w:val="20"/>
              </w:rPr>
            </w:pPr>
          </w:p>
        </w:tc>
        <w:tc>
          <w:tcPr>
            <w:tcW w:w="4500" w:type="dxa"/>
          </w:tcPr>
          <w:p w:rsidR="007B2CD1" w:rsidRDefault="007B2CD1" w:rsidP="005E21CD">
            <w:pPr>
              <w:pStyle w:val="Header"/>
              <w:tabs>
                <w:tab w:val="clear" w:pos="4320"/>
                <w:tab w:val="clear" w:pos="8640"/>
              </w:tabs>
              <w:spacing w:before="40" w:after="40"/>
            </w:pPr>
            <w:r>
              <w:t>Same as 5</w:t>
            </w:r>
          </w:p>
        </w:tc>
        <w:tc>
          <w:tcPr>
            <w:tcW w:w="1260" w:type="dxa"/>
          </w:tcPr>
          <w:p w:rsidR="007B2CD1" w:rsidRPr="00746B2A" w:rsidRDefault="007B2CD1" w:rsidP="005E21CD">
            <w:pPr>
              <w:pStyle w:val="Header"/>
              <w:tabs>
                <w:tab w:val="clear" w:pos="4320"/>
                <w:tab w:val="clear" w:pos="8640"/>
              </w:tabs>
              <w:spacing w:before="40" w:after="40"/>
              <w:jc w:val="center"/>
            </w:pPr>
            <w:r>
              <w:t>P</w:t>
            </w:r>
          </w:p>
        </w:tc>
        <w:tc>
          <w:tcPr>
            <w:tcW w:w="2880" w:type="dxa"/>
          </w:tcPr>
          <w:p w:rsidR="007B2CD1" w:rsidRPr="00746B2A" w:rsidRDefault="007B2CD1" w:rsidP="005E21CD">
            <w:pPr>
              <w:pStyle w:val="Header"/>
              <w:tabs>
                <w:tab w:val="clear" w:pos="4320"/>
                <w:tab w:val="clear" w:pos="8640"/>
              </w:tabs>
              <w:spacing w:before="40" w:after="40"/>
              <w:rPr>
                <w:i/>
              </w:rPr>
            </w:pPr>
          </w:p>
        </w:tc>
      </w:tr>
      <w:tr w:rsidR="00683147"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83147" w:rsidRDefault="00683147" w:rsidP="005E21CD">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A17EF5" w:rsidRDefault="00A17EF5" w:rsidP="007B2CD1">
            <w:pPr>
              <w:pStyle w:val="CSETableText"/>
              <w:ind w:left="159"/>
              <w:rPr>
                <w:bCs/>
                <w:szCs w:val="20"/>
              </w:rPr>
            </w:pPr>
            <w:r>
              <w:rPr>
                <w:bCs/>
                <w:szCs w:val="20"/>
              </w:rPr>
              <w:t>Update the user as the CSR’s Supervisor in employee hierarchy table:</w:t>
            </w:r>
          </w:p>
          <w:p w:rsidR="00683147" w:rsidRDefault="00A17EF5" w:rsidP="00A17EF5">
            <w:pPr>
              <w:pStyle w:val="CSETableText"/>
              <w:ind w:left="159"/>
              <w:rPr>
                <w:bCs/>
                <w:szCs w:val="20"/>
              </w:rPr>
            </w:pPr>
            <w:r w:rsidRPr="003E1FA0">
              <w:rPr>
                <w:bCs/>
                <w:szCs w:val="20"/>
              </w:rPr>
              <w:t xml:space="preserve">update </w:t>
            </w:r>
            <w:proofErr w:type="spellStart"/>
            <w:r w:rsidRPr="003E1FA0">
              <w:rPr>
                <w:bCs/>
                <w:szCs w:val="20"/>
              </w:rPr>
              <w:t>EC.Employee_Hierarchy</w:t>
            </w:r>
            <w:proofErr w:type="spellEnd"/>
            <w:r w:rsidRPr="003E1FA0">
              <w:rPr>
                <w:bCs/>
                <w:szCs w:val="20"/>
              </w:rPr>
              <w:t xml:space="preserve"> set </w:t>
            </w:r>
            <w:proofErr w:type="spellStart"/>
            <w:r>
              <w:rPr>
                <w:bCs/>
                <w:szCs w:val="20"/>
              </w:rPr>
              <w:t>Sup_ID</w:t>
            </w:r>
            <w:proofErr w:type="spellEnd"/>
            <w:r>
              <w:rPr>
                <w:bCs/>
                <w:szCs w:val="20"/>
              </w:rPr>
              <w:t xml:space="preserve">=user </w:t>
            </w:r>
            <w:proofErr w:type="spellStart"/>
            <w:r>
              <w:rPr>
                <w:bCs/>
                <w:szCs w:val="20"/>
              </w:rPr>
              <w:t>emp</w:t>
            </w:r>
            <w:proofErr w:type="spellEnd"/>
            <w:r>
              <w:rPr>
                <w:bCs/>
                <w:szCs w:val="20"/>
              </w:rPr>
              <w:t xml:space="preserve"> ID</w:t>
            </w:r>
            <w:r w:rsidRPr="003E1FA0">
              <w:rPr>
                <w:bCs/>
                <w:szCs w:val="20"/>
              </w:rPr>
              <w:t xml:space="preserve">, </w:t>
            </w:r>
            <w:proofErr w:type="spellStart"/>
            <w:r>
              <w:rPr>
                <w:bCs/>
                <w:szCs w:val="20"/>
              </w:rPr>
              <w:t>Sup</w:t>
            </w:r>
            <w:r w:rsidRPr="003E1FA0">
              <w:rPr>
                <w:bCs/>
                <w:szCs w:val="20"/>
              </w:rPr>
              <w:t>_Email</w:t>
            </w:r>
            <w:proofErr w:type="spellEnd"/>
            <w:r w:rsidRPr="003E1FA0">
              <w:rPr>
                <w:bCs/>
                <w:szCs w:val="20"/>
              </w:rPr>
              <w:t>=</w:t>
            </w:r>
            <w:r>
              <w:rPr>
                <w:bCs/>
                <w:szCs w:val="20"/>
              </w:rPr>
              <w:t>user email</w:t>
            </w:r>
            <w:r w:rsidRPr="003E1FA0">
              <w:rPr>
                <w:bCs/>
                <w:szCs w:val="20"/>
              </w:rPr>
              <w:t xml:space="preserve">, </w:t>
            </w:r>
            <w:proofErr w:type="spellStart"/>
            <w:r>
              <w:rPr>
                <w:bCs/>
                <w:szCs w:val="20"/>
              </w:rPr>
              <w:t>Sup</w:t>
            </w:r>
            <w:r w:rsidRPr="003E1FA0">
              <w:rPr>
                <w:bCs/>
                <w:szCs w:val="20"/>
              </w:rPr>
              <w:t>_LanID</w:t>
            </w:r>
            <w:proofErr w:type="spellEnd"/>
            <w:r w:rsidRPr="003E1FA0">
              <w:rPr>
                <w:bCs/>
                <w:szCs w:val="20"/>
              </w:rPr>
              <w:t>=</w:t>
            </w:r>
            <w:r>
              <w:rPr>
                <w:bCs/>
                <w:szCs w:val="20"/>
              </w:rPr>
              <w:t xml:space="preserve">user </w:t>
            </w:r>
            <w:proofErr w:type="spellStart"/>
            <w:r>
              <w:rPr>
                <w:bCs/>
                <w:szCs w:val="20"/>
              </w:rPr>
              <w:t>lan</w:t>
            </w:r>
            <w:proofErr w:type="spellEnd"/>
            <w:r>
              <w:rPr>
                <w:bCs/>
                <w:szCs w:val="20"/>
              </w:rPr>
              <w:t xml:space="preserve"> ID</w:t>
            </w:r>
            <w:r w:rsidRPr="003E1FA0">
              <w:rPr>
                <w:bCs/>
                <w:szCs w:val="20"/>
              </w:rPr>
              <w:t xml:space="preserve"> where </w:t>
            </w:r>
            <w:proofErr w:type="spellStart"/>
            <w:r w:rsidRPr="003E1FA0">
              <w:rPr>
                <w:bCs/>
                <w:szCs w:val="20"/>
              </w:rPr>
              <w:t>Emp_ID</w:t>
            </w:r>
            <w:proofErr w:type="spellEnd"/>
            <w:r w:rsidRPr="003E1FA0">
              <w:rPr>
                <w:bCs/>
                <w:szCs w:val="20"/>
              </w:rPr>
              <w:t>=</w:t>
            </w:r>
            <w:r>
              <w:rPr>
                <w:bCs/>
                <w:szCs w:val="20"/>
              </w:rPr>
              <w:t xml:space="preserve">CSR </w:t>
            </w:r>
            <w:proofErr w:type="spellStart"/>
            <w:r>
              <w:rPr>
                <w:bCs/>
                <w:szCs w:val="20"/>
              </w:rPr>
              <w:t>emp</w:t>
            </w:r>
            <w:proofErr w:type="spellEnd"/>
            <w:r>
              <w:rPr>
                <w:bCs/>
                <w:szCs w:val="20"/>
              </w:rPr>
              <w:t xml:space="preserve"> ID</w:t>
            </w:r>
          </w:p>
          <w:p w:rsidR="00A17EF5" w:rsidRDefault="00A17EF5" w:rsidP="00A17EF5">
            <w:pPr>
              <w:pStyle w:val="CSETableText"/>
              <w:ind w:left="159"/>
              <w:rPr>
                <w:bCs/>
                <w:szCs w:val="20"/>
              </w:rPr>
            </w:pPr>
          </w:p>
          <w:p w:rsidR="00A17EF5" w:rsidRDefault="00A17EF5" w:rsidP="00A17EF5">
            <w:pPr>
              <w:pStyle w:val="CSETableText"/>
              <w:ind w:left="159"/>
              <w:rPr>
                <w:bCs/>
                <w:szCs w:val="20"/>
              </w:rPr>
            </w:pPr>
            <w:r>
              <w:rPr>
                <w:bCs/>
                <w:szCs w:val="20"/>
              </w:rPr>
              <w:t>Update the user as the CSR’s Supervisor in coaching log table:</w:t>
            </w:r>
          </w:p>
          <w:p w:rsidR="00A17EF5" w:rsidRDefault="00A17EF5" w:rsidP="00B70305">
            <w:pPr>
              <w:pStyle w:val="CSETableText"/>
              <w:ind w:left="159"/>
              <w:rPr>
                <w:bCs/>
                <w:szCs w:val="20"/>
              </w:rPr>
            </w:pPr>
            <w:r w:rsidRPr="003E1FA0">
              <w:rPr>
                <w:bCs/>
                <w:szCs w:val="20"/>
              </w:rPr>
              <w:t xml:space="preserve">update </w:t>
            </w:r>
            <w:proofErr w:type="spellStart"/>
            <w:r w:rsidRPr="003E1FA0">
              <w:rPr>
                <w:bCs/>
                <w:szCs w:val="20"/>
              </w:rPr>
              <w:t>EC.</w:t>
            </w:r>
            <w:r w:rsidR="003029DE">
              <w:rPr>
                <w:bCs/>
                <w:szCs w:val="20"/>
              </w:rPr>
              <w:t>Coaching_Log</w:t>
            </w:r>
            <w:proofErr w:type="spellEnd"/>
            <w:r w:rsidRPr="003E1FA0">
              <w:rPr>
                <w:bCs/>
                <w:szCs w:val="20"/>
              </w:rPr>
              <w:t xml:space="preserve"> set </w:t>
            </w:r>
            <w:proofErr w:type="spellStart"/>
            <w:r>
              <w:rPr>
                <w:bCs/>
                <w:szCs w:val="20"/>
              </w:rPr>
              <w:t>SupID</w:t>
            </w:r>
            <w:proofErr w:type="spellEnd"/>
            <w:r>
              <w:rPr>
                <w:bCs/>
                <w:szCs w:val="20"/>
              </w:rPr>
              <w:t xml:space="preserve">=user </w:t>
            </w:r>
            <w:proofErr w:type="spellStart"/>
            <w:r>
              <w:rPr>
                <w:bCs/>
                <w:szCs w:val="20"/>
              </w:rPr>
              <w:t>emp</w:t>
            </w:r>
            <w:proofErr w:type="spellEnd"/>
            <w:r>
              <w:rPr>
                <w:bCs/>
                <w:szCs w:val="20"/>
              </w:rPr>
              <w:t xml:space="preserve"> ID</w:t>
            </w:r>
            <w:r w:rsidR="00B70305">
              <w:rPr>
                <w:bCs/>
                <w:szCs w:val="20"/>
              </w:rPr>
              <w:t xml:space="preserve"> </w:t>
            </w:r>
            <w:r w:rsidRPr="003E1FA0">
              <w:rPr>
                <w:bCs/>
                <w:szCs w:val="20"/>
              </w:rPr>
              <w:t xml:space="preserve">where </w:t>
            </w:r>
            <w:proofErr w:type="spellStart"/>
            <w:r w:rsidR="00B70305">
              <w:rPr>
                <w:bCs/>
                <w:szCs w:val="20"/>
              </w:rPr>
              <w:t>CoachingID</w:t>
            </w:r>
            <w:proofErr w:type="spellEnd"/>
            <w:r w:rsidR="00B70305">
              <w:rPr>
                <w:bCs/>
                <w:szCs w:val="20"/>
              </w:rPr>
              <w:t xml:space="preserve">=the record </w:t>
            </w:r>
            <w:proofErr w:type="spellStart"/>
            <w:r w:rsidR="00B70305">
              <w:rPr>
                <w:bCs/>
                <w:szCs w:val="20"/>
              </w:rPr>
              <w:t>coachingID</w:t>
            </w:r>
            <w:proofErr w:type="spellEnd"/>
            <w:r w:rsidR="00B70305">
              <w:rPr>
                <w:bCs/>
                <w:szCs w:val="20"/>
              </w:rPr>
              <w:t xml:space="preserve"> from step 2</w:t>
            </w:r>
          </w:p>
          <w:p w:rsidR="004D0661" w:rsidRDefault="004D0661" w:rsidP="00B70305">
            <w:pPr>
              <w:pStyle w:val="CSETableText"/>
              <w:ind w:left="159"/>
              <w:rPr>
                <w:bCs/>
                <w:szCs w:val="20"/>
              </w:rPr>
            </w:pPr>
          </w:p>
          <w:p w:rsidR="004D0661" w:rsidRDefault="004D0661" w:rsidP="00B70305">
            <w:pPr>
              <w:pStyle w:val="CSETableText"/>
              <w:ind w:left="159"/>
              <w:rPr>
                <w:bCs/>
                <w:szCs w:val="20"/>
              </w:rPr>
            </w:pPr>
            <w:r>
              <w:rPr>
                <w:bCs/>
                <w:szCs w:val="20"/>
              </w:rPr>
              <w:t>Refresh the page by pressing Ctrl + F5</w:t>
            </w:r>
          </w:p>
        </w:tc>
        <w:tc>
          <w:tcPr>
            <w:tcW w:w="4500" w:type="dxa"/>
          </w:tcPr>
          <w:p w:rsidR="00683147" w:rsidRDefault="00AD11EE" w:rsidP="005E21CD">
            <w:pPr>
              <w:pStyle w:val="Header"/>
              <w:tabs>
                <w:tab w:val="clear" w:pos="4320"/>
                <w:tab w:val="clear" w:pos="8640"/>
              </w:tabs>
              <w:spacing w:before="40" w:after="40"/>
            </w:pPr>
            <w:r>
              <w:t xml:space="preserve">The record created in step 2 displays under “My Pending </w:t>
            </w:r>
            <w:proofErr w:type="spellStart"/>
            <w:r>
              <w:t>eCoaching</w:t>
            </w:r>
            <w:proofErr w:type="spellEnd"/>
            <w:r>
              <w:t xml:space="preserve"> Logs”</w:t>
            </w:r>
          </w:p>
        </w:tc>
        <w:tc>
          <w:tcPr>
            <w:tcW w:w="1260" w:type="dxa"/>
          </w:tcPr>
          <w:p w:rsidR="00683147" w:rsidRDefault="00683147" w:rsidP="005E21CD">
            <w:pPr>
              <w:pStyle w:val="Header"/>
              <w:tabs>
                <w:tab w:val="clear" w:pos="4320"/>
                <w:tab w:val="clear" w:pos="8640"/>
              </w:tabs>
              <w:spacing w:before="40" w:after="40"/>
              <w:jc w:val="center"/>
            </w:pPr>
          </w:p>
        </w:tc>
        <w:tc>
          <w:tcPr>
            <w:tcW w:w="2880" w:type="dxa"/>
          </w:tcPr>
          <w:p w:rsidR="00683147" w:rsidRPr="00746B2A" w:rsidRDefault="00683147" w:rsidP="005E21CD">
            <w:pPr>
              <w:pStyle w:val="Header"/>
              <w:tabs>
                <w:tab w:val="clear" w:pos="4320"/>
                <w:tab w:val="clear" w:pos="8640"/>
              </w:tabs>
              <w:spacing w:before="40" w:after="40"/>
              <w:rPr>
                <w:i/>
              </w:rPr>
            </w:pPr>
          </w:p>
        </w:tc>
      </w:tr>
      <w:tr w:rsidR="00612FC5"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12FC5" w:rsidRDefault="00612FC5" w:rsidP="005E21CD">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FA2721" w:rsidRDefault="00FA2721" w:rsidP="00FA2721">
            <w:pPr>
              <w:pStyle w:val="CSETableText"/>
              <w:ind w:left="159"/>
              <w:rPr>
                <w:bCs/>
                <w:szCs w:val="20"/>
              </w:rPr>
            </w:pPr>
            <w:r>
              <w:rPr>
                <w:bCs/>
                <w:szCs w:val="20"/>
              </w:rPr>
              <w:t>Enter a date under “1. Enter the date coaching:”;</w:t>
            </w:r>
          </w:p>
          <w:p w:rsidR="00FA2721" w:rsidRDefault="00FA2721" w:rsidP="00FA2721">
            <w:pPr>
              <w:pStyle w:val="CSETableText"/>
              <w:ind w:left="159"/>
              <w:rPr>
                <w:bCs/>
                <w:szCs w:val="20"/>
              </w:rPr>
            </w:pPr>
          </w:p>
          <w:p w:rsidR="00FA2721" w:rsidRDefault="00FA2721" w:rsidP="00FA2721">
            <w:pPr>
              <w:pStyle w:val="CSETableText"/>
              <w:ind w:left="159"/>
              <w:rPr>
                <w:bCs/>
                <w:szCs w:val="20"/>
              </w:rPr>
            </w:pPr>
            <w:r>
              <w:rPr>
                <w:bCs/>
                <w:szCs w:val="20"/>
              </w:rPr>
              <w:t>Enter notes under “</w:t>
            </w:r>
            <w:r w:rsidR="00D76C23">
              <w:rPr>
                <w:bCs/>
                <w:szCs w:val="20"/>
              </w:rPr>
              <w:t>2</w:t>
            </w:r>
            <w:r>
              <w:rPr>
                <w:bCs/>
                <w:szCs w:val="20"/>
              </w:rPr>
              <w:t>. Provide the details from the coaching session including action plans developed:”;</w:t>
            </w:r>
          </w:p>
          <w:p w:rsidR="00FA2721" w:rsidRDefault="00FA2721" w:rsidP="00FA2721">
            <w:pPr>
              <w:pStyle w:val="CSETableText"/>
              <w:ind w:left="159"/>
              <w:rPr>
                <w:bCs/>
                <w:szCs w:val="20"/>
              </w:rPr>
            </w:pPr>
          </w:p>
          <w:p w:rsidR="00612FC5" w:rsidRDefault="00FA2721" w:rsidP="00FA2721">
            <w:pPr>
              <w:pStyle w:val="CSETableText"/>
              <w:ind w:left="159"/>
              <w:rPr>
                <w:bCs/>
                <w:szCs w:val="20"/>
              </w:rPr>
            </w:pPr>
            <w:r>
              <w:rPr>
                <w:bCs/>
                <w:szCs w:val="20"/>
              </w:rPr>
              <w:t>Click Submit</w:t>
            </w:r>
          </w:p>
        </w:tc>
        <w:tc>
          <w:tcPr>
            <w:tcW w:w="4500" w:type="dxa"/>
          </w:tcPr>
          <w:p w:rsidR="001C1F8F" w:rsidRDefault="001C1F8F" w:rsidP="001C1F8F">
            <w:pPr>
              <w:pStyle w:val="Header"/>
              <w:tabs>
                <w:tab w:val="clear" w:pos="4320"/>
                <w:tab w:val="clear" w:pos="8640"/>
              </w:tabs>
              <w:spacing w:before="40" w:after="40"/>
            </w:pPr>
            <w:r>
              <w:t>Notes</w:t>
            </w:r>
            <w:r w:rsidR="003972AA">
              <w:t xml:space="preserve"> and Date entered on the review page got </w:t>
            </w:r>
            <w:r>
              <w:t xml:space="preserve"> appended to </w:t>
            </w:r>
            <w:proofErr w:type="spellStart"/>
            <w:r>
              <w:t>coaching_log.Coa</w:t>
            </w:r>
            <w:r w:rsidR="003972AA">
              <w:t>chingNotes</w:t>
            </w:r>
            <w:proofErr w:type="spellEnd"/>
            <w:r w:rsidR="003972AA">
              <w:t xml:space="preserve"> as below:</w:t>
            </w:r>
          </w:p>
          <w:p w:rsidR="003972AA" w:rsidRDefault="003972AA" w:rsidP="001C1F8F">
            <w:pPr>
              <w:pStyle w:val="Header"/>
              <w:tabs>
                <w:tab w:val="clear" w:pos="4320"/>
                <w:tab w:val="clear" w:pos="8640"/>
              </w:tabs>
              <w:spacing w:before="40" w:after="40"/>
            </w:pPr>
            <w:r>
              <w:t xml:space="preserve">Existing </w:t>
            </w:r>
            <w:proofErr w:type="spellStart"/>
            <w:r>
              <w:t>coachingNotes</w:t>
            </w:r>
            <w:proofErr w:type="spellEnd"/>
          </w:p>
          <w:p w:rsidR="003972AA" w:rsidRDefault="003972AA" w:rsidP="001C1F8F">
            <w:pPr>
              <w:pStyle w:val="Header"/>
              <w:tabs>
                <w:tab w:val="clear" w:pos="4320"/>
                <w:tab w:val="clear" w:pos="8640"/>
              </w:tabs>
              <w:spacing w:before="40" w:after="40"/>
            </w:pPr>
            <w:r>
              <w:t>Supervisor Name + (System Date/Time) – date entered on the review page + notes entered on the review page.</w:t>
            </w:r>
          </w:p>
          <w:p w:rsidR="003972AA" w:rsidRDefault="003972AA" w:rsidP="001C1F8F">
            <w:pPr>
              <w:pStyle w:val="Header"/>
              <w:tabs>
                <w:tab w:val="clear" w:pos="4320"/>
                <w:tab w:val="clear" w:pos="8640"/>
              </w:tabs>
              <w:spacing w:before="40" w:after="40"/>
            </w:pPr>
          </w:p>
          <w:p w:rsidR="00612FC5" w:rsidRDefault="001C1F8F" w:rsidP="001C1F8F">
            <w:pPr>
              <w:pStyle w:val="Header"/>
              <w:tabs>
                <w:tab w:val="clear" w:pos="4320"/>
                <w:tab w:val="clear" w:pos="8640"/>
              </w:tabs>
              <w:spacing w:before="40" w:after="40"/>
            </w:pPr>
            <w:proofErr w:type="spellStart"/>
            <w:r>
              <w:t>Coaching_log.SupReviewedAutoDate</w:t>
            </w:r>
            <w:proofErr w:type="spellEnd"/>
            <w:r>
              <w:t xml:space="preserve"> populated with the system date/time when submit;</w:t>
            </w:r>
          </w:p>
        </w:tc>
        <w:tc>
          <w:tcPr>
            <w:tcW w:w="1260" w:type="dxa"/>
          </w:tcPr>
          <w:p w:rsidR="00612FC5" w:rsidRDefault="00BF2446" w:rsidP="005E21CD">
            <w:pPr>
              <w:pStyle w:val="Header"/>
              <w:tabs>
                <w:tab w:val="clear" w:pos="4320"/>
                <w:tab w:val="clear" w:pos="8640"/>
              </w:tabs>
              <w:spacing w:before="40" w:after="40"/>
              <w:jc w:val="center"/>
            </w:pPr>
            <w:r>
              <w:t>P</w:t>
            </w:r>
          </w:p>
        </w:tc>
        <w:tc>
          <w:tcPr>
            <w:tcW w:w="2880" w:type="dxa"/>
          </w:tcPr>
          <w:p w:rsidR="00612FC5" w:rsidRPr="00746B2A" w:rsidRDefault="00612FC5" w:rsidP="005E21CD">
            <w:pPr>
              <w:pStyle w:val="Header"/>
              <w:tabs>
                <w:tab w:val="clear" w:pos="4320"/>
                <w:tab w:val="clear" w:pos="8640"/>
              </w:tabs>
              <w:spacing w:before="40" w:after="40"/>
              <w:rPr>
                <w:i/>
              </w:rPr>
            </w:pPr>
          </w:p>
        </w:tc>
      </w:tr>
    </w:tbl>
    <w:p w:rsidR="005672CB" w:rsidRDefault="005672CB"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363669" w:rsidRPr="00746B2A" w:rsidTr="00D85807">
        <w:trPr>
          <w:tblHeader/>
          <w:jc w:val="center"/>
        </w:trPr>
        <w:tc>
          <w:tcPr>
            <w:tcW w:w="2549" w:type="dxa"/>
            <w:gridSpan w:val="2"/>
            <w:shd w:val="solid" w:color="auto" w:fill="000000"/>
          </w:tcPr>
          <w:p w:rsidR="00363669" w:rsidRPr="00746B2A" w:rsidRDefault="00363669" w:rsidP="00D85807">
            <w:pPr>
              <w:rPr>
                <w:b/>
              </w:rPr>
            </w:pPr>
            <w:r w:rsidRPr="00746B2A">
              <w:rPr>
                <w:b/>
              </w:rPr>
              <w:t>Item</w:t>
            </w:r>
          </w:p>
        </w:tc>
        <w:tc>
          <w:tcPr>
            <w:tcW w:w="10951" w:type="dxa"/>
            <w:gridSpan w:val="4"/>
            <w:shd w:val="solid" w:color="auto" w:fill="000000"/>
          </w:tcPr>
          <w:p w:rsidR="00363669" w:rsidRPr="00746B2A" w:rsidRDefault="00363669" w:rsidP="00D85807">
            <w:pPr>
              <w:rPr>
                <w:b/>
              </w:rPr>
            </w:pPr>
            <w:r w:rsidRPr="00746B2A">
              <w:rPr>
                <w:b/>
              </w:rPr>
              <w:t>Description</w:t>
            </w:r>
          </w:p>
        </w:tc>
      </w:tr>
      <w:tr w:rsidR="00363669" w:rsidRPr="00746B2A" w:rsidTr="00D85807">
        <w:trPr>
          <w:jc w:val="center"/>
        </w:trPr>
        <w:tc>
          <w:tcPr>
            <w:tcW w:w="2549" w:type="dxa"/>
            <w:gridSpan w:val="2"/>
          </w:tcPr>
          <w:p w:rsidR="00363669" w:rsidRPr="00746B2A" w:rsidRDefault="00363669" w:rsidP="00D85807">
            <w:r w:rsidRPr="00746B2A">
              <w:t>Test Case ID</w:t>
            </w:r>
          </w:p>
        </w:tc>
        <w:tc>
          <w:tcPr>
            <w:tcW w:w="10951" w:type="dxa"/>
            <w:gridSpan w:val="4"/>
          </w:tcPr>
          <w:p w:rsidR="00363669" w:rsidRPr="00746B2A" w:rsidRDefault="00363669" w:rsidP="00D85807">
            <w:r w:rsidRPr="00746B2A">
              <w:t>ECUIDASH</w:t>
            </w:r>
            <w:r>
              <w:t>51</w:t>
            </w:r>
          </w:p>
        </w:tc>
      </w:tr>
      <w:tr w:rsidR="00363669" w:rsidRPr="00746B2A" w:rsidTr="00D85807">
        <w:trPr>
          <w:jc w:val="center"/>
        </w:trPr>
        <w:tc>
          <w:tcPr>
            <w:tcW w:w="2549" w:type="dxa"/>
            <w:gridSpan w:val="2"/>
          </w:tcPr>
          <w:p w:rsidR="00363669" w:rsidRPr="00746B2A" w:rsidRDefault="00363669" w:rsidP="00D85807">
            <w:r w:rsidRPr="00746B2A">
              <w:t>Source Description</w:t>
            </w:r>
          </w:p>
        </w:tc>
        <w:tc>
          <w:tcPr>
            <w:tcW w:w="10951" w:type="dxa"/>
            <w:gridSpan w:val="4"/>
          </w:tcPr>
          <w:p w:rsidR="00363669" w:rsidRPr="00363669" w:rsidRDefault="00363669" w:rsidP="00363669">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tc>
      </w:tr>
      <w:tr w:rsidR="00363669" w:rsidRPr="00746B2A" w:rsidTr="00D85807">
        <w:trPr>
          <w:jc w:val="center"/>
        </w:trPr>
        <w:tc>
          <w:tcPr>
            <w:tcW w:w="2549" w:type="dxa"/>
            <w:gridSpan w:val="2"/>
          </w:tcPr>
          <w:p w:rsidR="00363669" w:rsidRPr="00746B2A" w:rsidRDefault="00363669" w:rsidP="00D85807">
            <w:r w:rsidRPr="00746B2A">
              <w:t>Test Location</w:t>
            </w:r>
          </w:p>
        </w:tc>
        <w:tc>
          <w:tcPr>
            <w:tcW w:w="10951" w:type="dxa"/>
            <w:gridSpan w:val="4"/>
          </w:tcPr>
          <w:p w:rsidR="00363669" w:rsidRPr="00746B2A" w:rsidRDefault="00363669" w:rsidP="00D85807">
            <w:r w:rsidRPr="00746B2A">
              <w:t>https://f3420-mpmd01.vangent.local/coach3/default.aspx</w:t>
            </w:r>
          </w:p>
        </w:tc>
      </w:tr>
      <w:tr w:rsidR="00363669" w:rsidRPr="00746B2A" w:rsidTr="00D85807">
        <w:trPr>
          <w:jc w:val="center"/>
        </w:trPr>
        <w:tc>
          <w:tcPr>
            <w:tcW w:w="2549" w:type="dxa"/>
            <w:gridSpan w:val="2"/>
          </w:tcPr>
          <w:p w:rsidR="00363669" w:rsidRPr="00746B2A" w:rsidRDefault="00363669" w:rsidP="00D85807">
            <w:r w:rsidRPr="00746B2A">
              <w:t>Updated File(s)</w:t>
            </w:r>
          </w:p>
        </w:tc>
        <w:tc>
          <w:tcPr>
            <w:tcW w:w="10951" w:type="dxa"/>
            <w:gridSpan w:val="4"/>
          </w:tcPr>
          <w:p w:rsidR="00363669" w:rsidRPr="00746B2A" w:rsidRDefault="00363669" w:rsidP="00D85807">
            <w:r w:rsidRPr="00746B2A">
              <w:t xml:space="preserve">review.aspx, </w:t>
            </w:r>
            <w:proofErr w:type="spellStart"/>
            <w:r w:rsidRPr="00746B2A">
              <w:t>review.aspx.vb</w:t>
            </w:r>
            <w:proofErr w:type="spellEnd"/>
            <w:r w:rsidRPr="00746B2A">
              <w:t>, eCoachingLogFixed.dll</w:t>
            </w:r>
          </w:p>
        </w:tc>
      </w:tr>
      <w:tr w:rsidR="00363669" w:rsidRPr="00746B2A" w:rsidTr="00D85807">
        <w:trPr>
          <w:jc w:val="center"/>
        </w:trPr>
        <w:tc>
          <w:tcPr>
            <w:tcW w:w="2549" w:type="dxa"/>
            <w:gridSpan w:val="2"/>
          </w:tcPr>
          <w:p w:rsidR="00363669" w:rsidRPr="00746B2A" w:rsidRDefault="00363669" w:rsidP="00D85807">
            <w:r w:rsidRPr="00746B2A">
              <w:t>Added Files(s)</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Supporting Documentation</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Notes</w:t>
            </w:r>
          </w:p>
        </w:tc>
        <w:tc>
          <w:tcPr>
            <w:tcW w:w="10951" w:type="dxa"/>
            <w:gridSpan w:val="4"/>
          </w:tcPr>
          <w:p w:rsidR="00363669" w:rsidRPr="00746B2A" w:rsidRDefault="00363669" w:rsidP="00D85807"/>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363669" w:rsidRPr="00746B2A" w:rsidRDefault="00363669" w:rsidP="00D85807">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363669" w:rsidRPr="00746B2A" w:rsidRDefault="00363669"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63669" w:rsidRPr="00746B2A" w:rsidRDefault="00363669" w:rsidP="00D85807">
            <w:pPr>
              <w:pStyle w:val="Header"/>
              <w:tabs>
                <w:tab w:val="clear" w:pos="4320"/>
                <w:tab w:val="clear" w:pos="8640"/>
              </w:tabs>
              <w:spacing w:before="40" w:after="40"/>
              <w:jc w:val="center"/>
              <w:rPr>
                <w:b/>
                <w:i/>
              </w:rPr>
            </w:pPr>
            <w:r w:rsidRPr="00746B2A">
              <w:rPr>
                <w:b/>
              </w:rPr>
              <w:t>RESULTS</w:t>
            </w:r>
          </w:p>
          <w:p w:rsidR="00363669" w:rsidRPr="00746B2A" w:rsidRDefault="00363669"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COMMENTS</w:t>
            </w: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363669" w:rsidRPr="00746B2A" w:rsidRDefault="00363669" w:rsidP="00D85807">
            <w:pPr>
              <w:pStyle w:val="CSETableText"/>
              <w:ind w:left="159"/>
              <w:rPr>
                <w:bCs/>
                <w:szCs w:val="20"/>
              </w:rPr>
            </w:pPr>
            <w:r w:rsidRPr="00746B2A">
              <w:rPr>
                <w:bCs/>
                <w:szCs w:val="20"/>
              </w:rPr>
              <w:t>Launch the following link</w:t>
            </w:r>
          </w:p>
          <w:p w:rsidR="00363669" w:rsidRPr="00746B2A" w:rsidRDefault="00363669" w:rsidP="00D85807">
            <w:pPr>
              <w:pStyle w:val="CSETableText"/>
              <w:ind w:left="159"/>
              <w:rPr>
                <w:bCs/>
                <w:szCs w:val="20"/>
              </w:rPr>
            </w:pPr>
          </w:p>
          <w:p w:rsidR="00363669" w:rsidRDefault="00363669" w:rsidP="00D85807">
            <w:pPr>
              <w:pStyle w:val="CSETableText"/>
              <w:ind w:left="159"/>
              <w:rPr>
                <w:szCs w:val="20"/>
              </w:rPr>
            </w:pPr>
            <w:r w:rsidRPr="00746B2A">
              <w:rPr>
                <w:szCs w:val="20"/>
              </w:rPr>
              <w:t xml:space="preserve">https://f3420-mpmd01.vangent.local/coach3/default.aspx </w:t>
            </w:r>
          </w:p>
          <w:p w:rsidR="00363669" w:rsidRPr="00746B2A" w:rsidRDefault="00363669" w:rsidP="00D85807">
            <w:pPr>
              <w:pStyle w:val="CSETableText"/>
              <w:ind w:left="159"/>
              <w:rPr>
                <w:bCs/>
                <w:szCs w:val="20"/>
              </w:rPr>
            </w:pPr>
            <w:r>
              <w:rPr>
                <w:szCs w:val="20"/>
              </w:rPr>
              <w:t xml:space="preserve">With job code </w:t>
            </w:r>
            <w:r w:rsidR="002244AC">
              <w:rPr>
                <w:szCs w:val="20"/>
              </w:rPr>
              <w:t>WACS01 (CSR)</w:t>
            </w:r>
          </w:p>
        </w:tc>
        <w:tc>
          <w:tcPr>
            <w:tcW w:w="4500" w:type="dxa"/>
          </w:tcPr>
          <w:p w:rsidR="00363669" w:rsidRDefault="00363669" w:rsidP="00D85807">
            <w:pPr>
              <w:pStyle w:val="Header"/>
              <w:tabs>
                <w:tab w:val="clear" w:pos="4320"/>
                <w:tab w:val="clear" w:pos="8640"/>
              </w:tabs>
              <w:spacing w:before="40" w:after="40"/>
            </w:pPr>
            <w:r>
              <w:t>Authentication Dialog displays;</w:t>
            </w:r>
          </w:p>
          <w:p w:rsidR="00363669" w:rsidRDefault="00363669" w:rsidP="00D85807">
            <w:pPr>
              <w:pStyle w:val="Header"/>
              <w:tabs>
                <w:tab w:val="clear" w:pos="4320"/>
                <w:tab w:val="clear" w:pos="8640"/>
              </w:tabs>
              <w:spacing w:before="40" w:after="40"/>
            </w:pPr>
            <w:r>
              <w:t>Enter user id and password;</w:t>
            </w:r>
          </w:p>
          <w:p w:rsidR="00363669" w:rsidRDefault="00363669" w:rsidP="00D85807">
            <w:pPr>
              <w:pStyle w:val="Header"/>
              <w:tabs>
                <w:tab w:val="clear" w:pos="4320"/>
                <w:tab w:val="clear" w:pos="8640"/>
              </w:tabs>
              <w:spacing w:before="40" w:after="40"/>
            </w:pPr>
          </w:p>
          <w:p w:rsidR="00363669" w:rsidRPr="00746B2A" w:rsidRDefault="002244AC" w:rsidP="00D85807">
            <w:pPr>
              <w:pStyle w:val="Header"/>
              <w:tabs>
                <w:tab w:val="clear" w:pos="4320"/>
                <w:tab w:val="clear" w:pos="8640"/>
              </w:tabs>
              <w:spacing w:before="40" w:after="40"/>
            </w:pPr>
            <w:r>
              <w:t>My Dashboard Page</w:t>
            </w:r>
            <w:r w:rsidR="00363669">
              <w:t xml:space="preserve">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sidRPr="00746B2A">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63669" w:rsidRPr="00746B2A" w:rsidRDefault="002244AC" w:rsidP="00D85807">
            <w:pPr>
              <w:pStyle w:val="CSETableText"/>
              <w:ind w:left="159"/>
              <w:rPr>
                <w:bCs/>
                <w:szCs w:val="20"/>
              </w:rPr>
            </w:pPr>
            <w:r>
              <w:rPr>
                <w:bCs/>
                <w:szCs w:val="20"/>
              </w:rPr>
              <w:t xml:space="preserve">On My Dashboard page, click a record under “My Pending </w:t>
            </w:r>
            <w:proofErr w:type="spellStart"/>
            <w:r>
              <w:rPr>
                <w:bCs/>
                <w:szCs w:val="20"/>
              </w:rPr>
              <w:t>eCoaching</w:t>
            </w:r>
            <w:proofErr w:type="spellEnd"/>
            <w:r>
              <w:rPr>
                <w:bCs/>
                <w:szCs w:val="20"/>
              </w:rPr>
              <w:t xml:space="preserve"> Logs”</w:t>
            </w:r>
          </w:p>
        </w:tc>
        <w:tc>
          <w:tcPr>
            <w:tcW w:w="4500" w:type="dxa"/>
          </w:tcPr>
          <w:p w:rsidR="00363669" w:rsidRPr="00746B2A" w:rsidRDefault="002244AC" w:rsidP="00D85807">
            <w:pPr>
              <w:pStyle w:val="Header"/>
              <w:tabs>
                <w:tab w:val="clear" w:pos="4320"/>
                <w:tab w:val="clear" w:pos="8640"/>
              </w:tabs>
              <w:spacing w:before="40" w:after="40"/>
            </w:pPr>
            <w:r>
              <w:t>Review/Acknowledge page displays in a separate window, and Coaching Notes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bl>
    <w:p w:rsidR="00363669" w:rsidRDefault="0036366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C7937" w:rsidRPr="00746B2A" w:rsidTr="00D85807">
        <w:trPr>
          <w:tblHeader/>
          <w:jc w:val="center"/>
        </w:trPr>
        <w:tc>
          <w:tcPr>
            <w:tcW w:w="2549" w:type="dxa"/>
            <w:gridSpan w:val="2"/>
            <w:shd w:val="solid" w:color="auto" w:fill="000000"/>
          </w:tcPr>
          <w:p w:rsidR="00BC7937" w:rsidRPr="00746B2A" w:rsidRDefault="00BC7937" w:rsidP="00D85807">
            <w:pPr>
              <w:rPr>
                <w:b/>
              </w:rPr>
            </w:pPr>
            <w:r w:rsidRPr="00746B2A">
              <w:rPr>
                <w:b/>
              </w:rPr>
              <w:t>Item</w:t>
            </w:r>
          </w:p>
        </w:tc>
        <w:tc>
          <w:tcPr>
            <w:tcW w:w="10951" w:type="dxa"/>
            <w:gridSpan w:val="4"/>
            <w:shd w:val="solid" w:color="auto" w:fill="000000"/>
          </w:tcPr>
          <w:p w:rsidR="00BC7937" w:rsidRPr="00746B2A" w:rsidRDefault="00BC7937" w:rsidP="00D85807">
            <w:pPr>
              <w:rPr>
                <w:b/>
              </w:rPr>
            </w:pPr>
            <w:r w:rsidRPr="00746B2A">
              <w:rPr>
                <w:b/>
              </w:rPr>
              <w:t>Description</w:t>
            </w:r>
          </w:p>
        </w:tc>
      </w:tr>
      <w:tr w:rsidR="00BC7937" w:rsidRPr="00746B2A" w:rsidTr="00D85807">
        <w:trPr>
          <w:jc w:val="center"/>
        </w:trPr>
        <w:tc>
          <w:tcPr>
            <w:tcW w:w="2549" w:type="dxa"/>
            <w:gridSpan w:val="2"/>
          </w:tcPr>
          <w:p w:rsidR="00BC7937" w:rsidRPr="00746B2A" w:rsidRDefault="00BC7937" w:rsidP="00D85807">
            <w:r w:rsidRPr="00746B2A">
              <w:t>Test Case ID</w:t>
            </w:r>
          </w:p>
        </w:tc>
        <w:tc>
          <w:tcPr>
            <w:tcW w:w="10951" w:type="dxa"/>
            <w:gridSpan w:val="4"/>
          </w:tcPr>
          <w:p w:rsidR="00BC7937" w:rsidRPr="00746B2A" w:rsidRDefault="00BC7937" w:rsidP="00D85807">
            <w:r w:rsidRPr="00746B2A">
              <w:t>ECUIDASH</w:t>
            </w:r>
            <w:r>
              <w:t>5</w:t>
            </w:r>
            <w:r w:rsidR="00D36282">
              <w:t>2</w:t>
            </w:r>
          </w:p>
        </w:tc>
      </w:tr>
      <w:tr w:rsidR="00BC7937" w:rsidRPr="00363669" w:rsidTr="00D85807">
        <w:trPr>
          <w:jc w:val="center"/>
        </w:trPr>
        <w:tc>
          <w:tcPr>
            <w:tcW w:w="2549" w:type="dxa"/>
            <w:gridSpan w:val="2"/>
          </w:tcPr>
          <w:p w:rsidR="00BC7937" w:rsidRPr="00746B2A" w:rsidRDefault="00BC7937" w:rsidP="00D85807">
            <w:r w:rsidRPr="00746B2A">
              <w:t>Source Description</w:t>
            </w:r>
          </w:p>
        </w:tc>
        <w:tc>
          <w:tcPr>
            <w:tcW w:w="10951" w:type="dxa"/>
            <w:gridSpan w:val="4"/>
          </w:tcPr>
          <w:p w:rsidR="00BC7937" w:rsidRPr="00363669" w:rsidRDefault="00BC7937" w:rsidP="0079747F">
            <w:pPr>
              <w:pStyle w:val="hdr1"/>
              <w:ind w:left="0"/>
              <w:rPr>
                <w:rFonts w:ascii="Times New Roman" w:hAnsi="Times New Roman"/>
                <w:i w:val="0"/>
                <w:sz w:val="20"/>
              </w:rPr>
            </w:pPr>
            <w:r w:rsidRPr="00B60FF1">
              <w:rPr>
                <w:rFonts w:ascii="Times New Roman" w:hAnsi="Times New Roman"/>
                <w:i w:val="0"/>
                <w:sz w:val="20"/>
              </w:rPr>
              <w:t xml:space="preserve">TFS </w:t>
            </w:r>
            <w:r w:rsidR="0079747F">
              <w:rPr>
                <w:rFonts w:ascii="Times New Roman" w:hAnsi="Times New Roman"/>
                <w:i w:val="0"/>
                <w:sz w:val="20"/>
              </w:rPr>
              <w:t>689</w:t>
            </w:r>
            <w:r w:rsidRPr="00B60FF1">
              <w:rPr>
                <w:rFonts w:ascii="Times New Roman" w:hAnsi="Times New Roman"/>
                <w:i w:val="0"/>
                <w:sz w:val="20"/>
              </w:rPr>
              <w:t xml:space="preserve"> –</w:t>
            </w:r>
            <w:r w:rsidR="0079747F">
              <w:rPr>
                <w:rFonts w:ascii="Times New Roman" w:hAnsi="Times New Roman"/>
                <w:i w:val="0"/>
                <w:sz w:val="20"/>
              </w:rPr>
              <w:t xml:space="preserve"> Inappropriate ARC escalation feed</w:t>
            </w:r>
          </w:p>
        </w:tc>
      </w:tr>
      <w:tr w:rsidR="00BC7937" w:rsidRPr="00746B2A" w:rsidTr="00D85807">
        <w:trPr>
          <w:jc w:val="center"/>
        </w:trPr>
        <w:tc>
          <w:tcPr>
            <w:tcW w:w="2549" w:type="dxa"/>
            <w:gridSpan w:val="2"/>
          </w:tcPr>
          <w:p w:rsidR="00BC7937" w:rsidRPr="00746B2A" w:rsidRDefault="00BC7937" w:rsidP="00D85807">
            <w:r w:rsidRPr="00746B2A">
              <w:t>Test Location</w:t>
            </w:r>
          </w:p>
        </w:tc>
        <w:tc>
          <w:tcPr>
            <w:tcW w:w="10951" w:type="dxa"/>
            <w:gridSpan w:val="4"/>
          </w:tcPr>
          <w:p w:rsidR="00BC7937" w:rsidRPr="00746B2A" w:rsidRDefault="00BC7937" w:rsidP="00D85807">
            <w:r w:rsidRPr="00746B2A">
              <w:t>https://f3420-mpmd01.vangent.local/coach3/default.aspx</w:t>
            </w:r>
          </w:p>
        </w:tc>
      </w:tr>
      <w:tr w:rsidR="00BC7937" w:rsidRPr="00746B2A" w:rsidTr="00D85807">
        <w:trPr>
          <w:jc w:val="center"/>
        </w:trPr>
        <w:tc>
          <w:tcPr>
            <w:tcW w:w="2549" w:type="dxa"/>
            <w:gridSpan w:val="2"/>
          </w:tcPr>
          <w:p w:rsidR="00BC7937" w:rsidRPr="00746B2A" w:rsidRDefault="00BC7937" w:rsidP="00D85807">
            <w:r w:rsidRPr="00746B2A">
              <w:t>Updated File(s)</w:t>
            </w:r>
          </w:p>
        </w:tc>
        <w:tc>
          <w:tcPr>
            <w:tcW w:w="10951" w:type="dxa"/>
            <w:gridSpan w:val="4"/>
          </w:tcPr>
          <w:p w:rsidR="00BC7937" w:rsidRPr="00746B2A" w:rsidRDefault="00BC7937" w:rsidP="00057C75">
            <w:r w:rsidRPr="00746B2A">
              <w:t xml:space="preserve">review.aspx, </w:t>
            </w:r>
            <w:proofErr w:type="spellStart"/>
            <w:r w:rsidRPr="00746B2A">
              <w:t>review.aspx.vb</w:t>
            </w:r>
            <w:proofErr w:type="spellEnd"/>
          </w:p>
        </w:tc>
      </w:tr>
      <w:tr w:rsidR="00BC7937" w:rsidRPr="00746B2A" w:rsidTr="00D85807">
        <w:trPr>
          <w:jc w:val="center"/>
        </w:trPr>
        <w:tc>
          <w:tcPr>
            <w:tcW w:w="2549" w:type="dxa"/>
            <w:gridSpan w:val="2"/>
          </w:tcPr>
          <w:p w:rsidR="00BC7937" w:rsidRPr="00746B2A" w:rsidRDefault="00BC7937" w:rsidP="00D85807">
            <w:r w:rsidRPr="00746B2A">
              <w:t>Added Files(s)</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Supporting Documentation</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Notes</w:t>
            </w:r>
          </w:p>
        </w:tc>
        <w:tc>
          <w:tcPr>
            <w:tcW w:w="10951" w:type="dxa"/>
            <w:gridSpan w:val="4"/>
          </w:tcPr>
          <w:p w:rsidR="00BC7937" w:rsidRPr="00746B2A" w:rsidRDefault="00BC7937" w:rsidP="00D85807"/>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BC7937" w:rsidRPr="00746B2A" w:rsidRDefault="00BC7937" w:rsidP="00D85807">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BC7937" w:rsidRPr="00746B2A" w:rsidRDefault="00BC7937"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C7937" w:rsidRPr="00746B2A" w:rsidRDefault="00BC7937" w:rsidP="00D85807">
            <w:pPr>
              <w:pStyle w:val="Header"/>
              <w:tabs>
                <w:tab w:val="clear" w:pos="4320"/>
                <w:tab w:val="clear" w:pos="8640"/>
              </w:tabs>
              <w:spacing w:before="40" w:after="40"/>
              <w:jc w:val="center"/>
              <w:rPr>
                <w:b/>
                <w:i/>
              </w:rPr>
            </w:pPr>
            <w:r w:rsidRPr="00746B2A">
              <w:rPr>
                <w:b/>
              </w:rPr>
              <w:t>RESULTS</w:t>
            </w:r>
          </w:p>
          <w:p w:rsidR="00BC7937" w:rsidRPr="00746B2A" w:rsidRDefault="00BC7937"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COMMENTS</w:t>
            </w:r>
          </w:p>
        </w:tc>
      </w:tr>
      <w:tr w:rsidR="00D8580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85807" w:rsidRPr="00746B2A" w:rsidRDefault="00D85807" w:rsidP="00D85807">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85807" w:rsidRDefault="00D85807" w:rsidP="00D85807">
            <w:pPr>
              <w:pStyle w:val="CSETableText"/>
              <w:ind w:left="159"/>
              <w:rPr>
                <w:bCs/>
                <w:szCs w:val="20"/>
              </w:rPr>
            </w:pPr>
            <w:r>
              <w:rPr>
                <w:bCs/>
                <w:szCs w:val="20"/>
              </w:rPr>
              <w:t xml:space="preserve">Locate a coaching log with </w:t>
            </w:r>
            <w:proofErr w:type="spellStart"/>
            <w:r>
              <w:rPr>
                <w:bCs/>
                <w:szCs w:val="20"/>
              </w:rPr>
              <w:t>Coaching_Log.strReportCode</w:t>
            </w:r>
            <w:proofErr w:type="spellEnd"/>
            <w:r>
              <w:rPr>
                <w:bCs/>
                <w:szCs w:val="20"/>
              </w:rPr>
              <w:t xml:space="preserve"> starting with “IAE”</w:t>
            </w:r>
            <w:r w:rsidR="001964CD">
              <w:rPr>
                <w:bCs/>
                <w:szCs w:val="20"/>
              </w:rPr>
              <w:t>, and status id as 6 (Pending Supervisor Review);</w:t>
            </w:r>
          </w:p>
          <w:p w:rsidR="001964CD" w:rsidRDefault="00D85807" w:rsidP="001964CD">
            <w:pPr>
              <w:pStyle w:val="CSETableText"/>
              <w:ind w:left="159"/>
              <w:rPr>
                <w:bCs/>
                <w:szCs w:val="20"/>
              </w:rPr>
            </w:pPr>
            <w:r>
              <w:rPr>
                <w:bCs/>
                <w:szCs w:val="20"/>
              </w:rPr>
              <w:t xml:space="preserve">Set myself as the </w:t>
            </w:r>
            <w:r w:rsidR="001964CD">
              <w:rPr>
                <w:bCs/>
                <w:szCs w:val="20"/>
              </w:rPr>
              <w:t>log owner (</w:t>
            </w:r>
            <w:proofErr w:type="spellStart"/>
            <w:r w:rsidR="001964CD">
              <w:rPr>
                <w:bCs/>
                <w:szCs w:val="20"/>
              </w:rPr>
              <w:t>coaching_log.empID</w:t>
            </w:r>
            <w:proofErr w:type="spellEnd"/>
            <w:r w:rsidR="001964CD">
              <w:rPr>
                <w:bCs/>
                <w:szCs w:val="20"/>
              </w:rPr>
              <w:t xml:space="preserve">) supervisor in </w:t>
            </w:r>
            <w:proofErr w:type="spellStart"/>
            <w:r w:rsidR="001964CD">
              <w:rPr>
                <w:bCs/>
                <w:szCs w:val="20"/>
              </w:rPr>
              <w:t>Employee_Hierarchy</w:t>
            </w:r>
            <w:proofErr w:type="spellEnd"/>
            <w:r w:rsidR="001964CD">
              <w:rPr>
                <w:bCs/>
                <w:szCs w:val="20"/>
              </w:rPr>
              <w:t xml:space="preserve"> table.</w:t>
            </w:r>
          </w:p>
          <w:p w:rsidR="001964CD" w:rsidRDefault="001964CD" w:rsidP="001964CD">
            <w:pPr>
              <w:pStyle w:val="CSETableText"/>
              <w:ind w:left="159"/>
              <w:rPr>
                <w:bCs/>
                <w:szCs w:val="20"/>
              </w:rPr>
            </w:pPr>
            <w:r>
              <w:rPr>
                <w:bCs/>
                <w:szCs w:val="20"/>
              </w:rPr>
              <w:t xml:space="preserve">Launch </w:t>
            </w:r>
            <w:proofErr w:type="spellStart"/>
            <w:r>
              <w:rPr>
                <w:bCs/>
                <w:szCs w:val="20"/>
              </w:rPr>
              <w:t>eCL</w:t>
            </w:r>
            <w:proofErr w:type="spellEnd"/>
            <w:r>
              <w:rPr>
                <w:bCs/>
                <w:szCs w:val="20"/>
              </w:rPr>
              <w:t xml:space="preserve"> website.</w:t>
            </w:r>
          </w:p>
          <w:p w:rsidR="001964CD" w:rsidRPr="00746B2A" w:rsidRDefault="001964CD" w:rsidP="001964CD">
            <w:pPr>
              <w:pStyle w:val="CSETableText"/>
              <w:ind w:left="159"/>
              <w:rPr>
                <w:bCs/>
                <w:szCs w:val="20"/>
              </w:rPr>
            </w:pPr>
            <w:r w:rsidRPr="00746B2A">
              <w:t>https://f3420-mpmd01.vangent.local/coach3/default.aspx</w:t>
            </w:r>
          </w:p>
        </w:tc>
        <w:tc>
          <w:tcPr>
            <w:tcW w:w="4500" w:type="dxa"/>
          </w:tcPr>
          <w:p w:rsidR="00D85807" w:rsidRDefault="001964CD" w:rsidP="00D85807">
            <w:pPr>
              <w:pStyle w:val="Header"/>
              <w:tabs>
                <w:tab w:val="clear" w:pos="4320"/>
                <w:tab w:val="clear" w:pos="8640"/>
              </w:tabs>
              <w:spacing w:before="40" w:after="40"/>
            </w:pPr>
            <w:r>
              <w:t>Authentication Dialog displays;</w:t>
            </w:r>
          </w:p>
        </w:tc>
        <w:tc>
          <w:tcPr>
            <w:tcW w:w="1260" w:type="dxa"/>
          </w:tcPr>
          <w:p w:rsidR="00D85807" w:rsidRPr="00746B2A" w:rsidRDefault="001964CD" w:rsidP="00D85807">
            <w:pPr>
              <w:pStyle w:val="Header"/>
              <w:tabs>
                <w:tab w:val="clear" w:pos="4320"/>
                <w:tab w:val="clear" w:pos="8640"/>
              </w:tabs>
              <w:spacing w:before="40" w:after="40"/>
              <w:jc w:val="center"/>
              <w:rPr>
                <w:i/>
              </w:rPr>
            </w:pPr>
            <w:r>
              <w:rPr>
                <w:i/>
              </w:rPr>
              <w:t>P</w:t>
            </w:r>
          </w:p>
        </w:tc>
        <w:tc>
          <w:tcPr>
            <w:tcW w:w="2880" w:type="dxa"/>
          </w:tcPr>
          <w:p w:rsidR="00D85807" w:rsidRPr="00746B2A" w:rsidRDefault="00D85807"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BC7937" w:rsidRPr="00746B2A" w:rsidRDefault="00915B0D" w:rsidP="00D85807">
            <w:pPr>
              <w:pStyle w:val="CSETableText"/>
              <w:ind w:left="159"/>
              <w:rPr>
                <w:bCs/>
                <w:szCs w:val="20"/>
              </w:rPr>
            </w:pPr>
            <w:r>
              <w:rPr>
                <w:bCs/>
                <w:szCs w:val="20"/>
              </w:rPr>
              <w:t>Enter user id and password.</w:t>
            </w:r>
          </w:p>
        </w:tc>
        <w:tc>
          <w:tcPr>
            <w:tcW w:w="4500" w:type="dxa"/>
          </w:tcPr>
          <w:p w:rsidR="00BC7937" w:rsidRDefault="00915B0D" w:rsidP="00D85807">
            <w:pPr>
              <w:pStyle w:val="Header"/>
              <w:tabs>
                <w:tab w:val="clear" w:pos="4320"/>
                <w:tab w:val="clear" w:pos="8640"/>
              </w:tabs>
              <w:spacing w:before="40" w:after="40"/>
            </w:pPr>
            <w:proofErr w:type="spellStart"/>
            <w:r>
              <w:t>eCL</w:t>
            </w:r>
            <w:proofErr w:type="spellEnd"/>
            <w:r>
              <w:t xml:space="preserve"> main page (New Submissions) displays</w:t>
            </w:r>
          </w:p>
          <w:p w:rsidR="00BC7937" w:rsidRDefault="00BC7937" w:rsidP="00D85807">
            <w:pPr>
              <w:pStyle w:val="Header"/>
              <w:tabs>
                <w:tab w:val="clear" w:pos="4320"/>
                <w:tab w:val="clear" w:pos="8640"/>
              </w:tabs>
              <w:spacing w:before="40" w:after="40"/>
            </w:pPr>
          </w:p>
          <w:p w:rsidR="00BC7937" w:rsidRPr="00746B2A" w:rsidRDefault="00BC7937" w:rsidP="00D85807">
            <w:pPr>
              <w:pStyle w:val="Header"/>
              <w:tabs>
                <w:tab w:val="clear" w:pos="4320"/>
                <w:tab w:val="clear" w:pos="8640"/>
              </w:tabs>
              <w:spacing w:before="40" w:after="40"/>
            </w:pPr>
            <w:r>
              <w:t>My Dashboard Page displays.</w:t>
            </w:r>
          </w:p>
        </w:tc>
        <w:tc>
          <w:tcPr>
            <w:tcW w:w="1260" w:type="dxa"/>
          </w:tcPr>
          <w:p w:rsidR="00BC7937" w:rsidRPr="00746B2A" w:rsidRDefault="00BC7937" w:rsidP="00D85807">
            <w:pPr>
              <w:pStyle w:val="Header"/>
              <w:tabs>
                <w:tab w:val="clear" w:pos="4320"/>
                <w:tab w:val="clear" w:pos="8640"/>
              </w:tabs>
              <w:spacing w:before="40" w:after="40"/>
              <w:jc w:val="center"/>
              <w:rPr>
                <w:i/>
              </w:rPr>
            </w:pPr>
            <w:r w:rsidRPr="00746B2A">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915B0D"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15B0D"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915B0D" w:rsidRDefault="00915B0D" w:rsidP="00D85807">
            <w:pPr>
              <w:pStyle w:val="CSETableText"/>
              <w:ind w:left="159"/>
              <w:rPr>
                <w:bCs/>
                <w:szCs w:val="20"/>
              </w:rPr>
            </w:pPr>
            <w:r>
              <w:rPr>
                <w:bCs/>
                <w:szCs w:val="20"/>
              </w:rPr>
              <w:t>Click “My Dashboard” tab.</w:t>
            </w:r>
          </w:p>
        </w:tc>
        <w:tc>
          <w:tcPr>
            <w:tcW w:w="4500" w:type="dxa"/>
          </w:tcPr>
          <w:p w:rsidR="00915B0D" w:rsidRDefault="00915B0D" w:rsidP="00D85807">
            <w:pPr>
              <w:pStyle w:val="Header"/>
              <w:tabs>
                <w:tab w:val="clear" w:pos="4320"/>
                <w:tab w:val="clear" w:pos="8640"/>
              </w:tabs>
              <w:spacing w:before="40" w:after="40"/>
            </w:pPr>
            <w:r>
              <w:t>My Dashboard Page displays</w:t>
            </w:r>
          </w:p>
        </w:tc>
        <w:tc>
          <w:tcPr>
            <w:tcW w:w="1260" w:type="dxa"/>
          </w:tcPr>
          <w:p w:rsidR="00915B0D" w:rsidRDefault="00915B0D" w:rsidP="00D85807">
            <w:pPr>
              <w:pStyle w:val="Header"/>
              <w:tabs>
                <w:tab w:val="clear" w:pos="4320"/>
                <w:tab w:val="clear" w:pos="8640"/>
              </w:tabs>
              <w:spacing w:before="40" w:after="40"/>
              <w:jc w:val="center"/>
              <w:rPr>
                <w:i/>
              </w:rPr>
            </w:pPr>
            <w:r>
              <w:rPr>
                <w:i/>
              </w:rPr>
              <w:t>P</w:t>
            </w:r>
          </w:p>
        </w:tc>
        <w:tc>
          <w:tcPr>
            <w:tcW w:w="2880" w:type="dxa"/>
          </w:tcPr>
          <w:p w:rsidR="00915B0D" w:rsidRPr="00746B2A" w:rsidRDefault="00915B0D"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C7937" w:rsidRPr="00746B2A" w:rsidRDefault="00BC7937" w:rsidP="00915B0D">
            <w:pPr>
              <w:pStyle w:val="CSETableText"/>
              <w:ind w:left="159"/>
              <w:rPr>
                <w:bCs/>
                <w:szCs w:val="20"/>
              </w:rPr>
            </w:pPr>
            <w:r>
              <w:rPr>
                <w:bCs/>
                <w:szCs w:val="20"/>
              </w:rPr>
              <w:t xml:space="preserve">On My Dashboard page, click </w:t>
            </w:r>
            <w:r w:rsidR="00915B0D">
              <w:rPr>
                <w:bCs/>
                <w:szCs w:val="20"/>
              </w:rPr>
              <w:t xml:space="preserve">the </w:t>
            </w:r>
            <w:r>
              <w:rPr>
                <w:bCs/>
                <w:szCs w:val="20"/>
              </w:rPr>
              <w:t>record</w:t>
            </w:r>
            <w:r w:rsidR="00915B0D">
              <w:rPr>
                <w:bCs/>
                <w:szCs w:val="20"/>
              </w:rPr>
              <w:t xml:space="preserve"> from step 1</w:t>
            </w:r>
            <w:r>
              <w:rPr>
                <w:bCs/>
                <w:szCs w:val="20"/>
              </w:rPr>
              <w:t xml:space="preserve"> under “My Pending </w:t>
            </w:r>
            <w:proofErr w:type="spellStart"/>
            <w:r>
              <w:rPr>
                <w:bCs/>
                <w:szCs w:val="20"/>
              </w:rPr>
              <w:t>eCoaching</w:t>
            </w:r>
            <w:proofErr w:type="spellEnd"/>
            <w:r>
              <w:rPr>
                <w:bCs/>
                <w:szCs w:val="20"/>
              </w:rPr>
              <w:t xml:space="preserve"> Logs”</w:t>
            </w:r>
          </w:p>
        </w:tc>
        <w:tc>
          <w:tcPr>
            <w:tcW w:w="4500" w:type="dxa"/>
          </w:tcPr>
          <w:p w:rsidR="00BC7937" w:rsidRDefault="00BC7937" w:rsidP="00D144F3">
            <w:pPr>
              <w:pStyle w:val="Header"/>
              <w:tabs>
                <w:tab w:val="clear" w:pos="4320"/>
                <w:tab w:val="clear" w:pos="8640"/>
              </w:tabs>
              <w:spacing w:before="40" w:after="40"/>
            </w:pPr>
            <w:r>
              <w:t>Review/Acknowledge page displays in a separate window</w:t>
            </w:r>
            <w:r w:rsidR="00D144F3">
              <w:t>;</w:t>
            </w:r>
          </w:p>
          <w:p w:rsidR="00CB2CD8" w:rsidRDefault="00CB2CD8" w:rsidP="00D144F3">
            <w:pPr>
              <w:pStyle w:val="Header"/>
              <w:tabs>
                <w:tab w:val="clear" w:pos="4320"/>
                <w:tab w:val="clear" w:pos="8640"/>
              </w:tabs>
              <w:spacing w:before="40" w:after="40"/>
            </w:pPr>
          </w:p>
          <w:p w:rsidR="00CB2CD8" w:rsidRDefault="00CB2CD8" w:rsidP="00D144F3">
            <w:pPr>
              <w:pStyle w:val="Header"/>
              <w:tabs>
                <w:tab w:val="clear" w:pos="4320"/>
                <w:tab w:val="clear" w:pos="8640"/>
              </w:tabs>
              <w:spacing w:before="40" w:after="40"/>
            </w:pPr>
            <w:r>
              <w:t>The following display:</w:t>
            </w:r>
          </w:p>
          <w:p w:rsidR="0030644C" w:rsidRDefault="0030644C" w:rsidP="00D144F3">
            <w:pPr>
              <w:pStyle w:val="Header"/>
              <w:tabs>
                <w:tab w:val="clear" w:pos="4320"/>
                <w:tab w:val="clear" w:pos="8640"/>
              </w:tabs>
              <w:spacing w:before="40" w:after="40"/>
            </w:pPr>
            <w:r>
              <w:t>1.</w:t>
            </w:r>
            <w:r w:rsidR="00153228">
              <w:t xml:space="preserve"> </w:t>
            </w:r>
            <w:r>
              <w:t>Date:*</w:t>
            </w:r>
          </w:p>
          <w:p w:rsidR="00153228" w:rsidRDefault="00153228" w:rsidP="00D144F3">
            <w:pPr>
              <w:pStyle w:val="Header"/>
              <w:tabs>
                <w:tab w:val="clear" w:pos="4320"/>
                <w:tab w:val="clear" w:pos="8640"/>
              </w:tabs>
              <w:spacing w:before="40" w:after="40"/>
            </w:pPr>
            <w:r>
              <w:t>Textbox</w:t>
            </w:r>
          </w:p>
          <w:p w:rsidR="00D144F3" w:rsidRDefault="00CB2CD8" w:rsidP="00CB2CD8">
            <w:pPr>
              <w:pStyle w:val="Header"/>
              <w:tabs>
                <w:tab w:val="clear" w:pos="4320"/>
                <w:tab w:val="clear" w:pos="8640"/>
              </w:tabs>
              <w:spacing w:before="40" w:after="40"/>
            </w:pPr>
            <w:r>
              <w:t>2. Based on your research does this record require coaching?</w:t>
            </w:r>
          </w:p>
          <w:p w:rsidR="00CB2CD8" w:rsidRDefault="006F6AD6" w:rsidP="00CB2CD8">
            <w:pPr>
              <w:pStyle w:val="Header"/>
              <w:tabs>
                <w:tab w:val="clear" w:pos="4320"/>
                <w:tab w:val="clear" w:pos="8640"/>
              </w:tabs>
              <w:spacing w:before="40" w:after="40"/>
            </w:pPr>
            <w:proofErr w:type="spellStart"/>
            <w:r>
              <w:t>RadioButton</w:t>
            </w:r>
            <w:proofErr w:type="spellEnd"/>
            <w:r>
              <w:t xml:space="preserve"> Yes</w:t>
            </w:r>
          </w:p>
          <w:p w:rsidR="00CB2CD8" w:rsidRDefault="006F6AD6" w:rsidP="00CB2CD8">
            <w:pPr>
              <w:pStyle w:val="Header"/>
              <w:tabs>
                <w:tab w:val="clear" w:pos="4320"/>
                <w:tab w:val="clear" w:pos="8640"/>
              </w:tabs>
              <w:spacing w:before="40" w:after="40"/>
            </w:pPr>
            <w:proofErr w:type="spellStart"/>
            <w:r>
              <w:t>RadioButton</w:t>
            </w:r>
            <w:proofErr w:type="spellEnd"/>
            <w:r>
              <w:t xml:space="preserve"> No</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If Yes is selected, the following displays:</w:t>
            </w:r>
          </w:p>
          <w:p w:rsidR="00CB2CD8" w:rsidRDefault="00CB2CD8" w:rsidP="00CB2CD8">
            <w:pPr>
              <w:pStyle w:val="Header"/>
              <w:tabs>
                <w:tab w:val="clear" w:pos="4320"/>
                <w:tab w:val="clear" w:pos="8640"/>
              </w:tabs>
              <w:spacing w:before="40" w:after="40"/>
            </w:pPr>
            <w:r>
              <w:t>3. Provide the details from the coaching session including action plans developed *</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 xml:space="preserve">If  No is selected, the following </w:t>
            </w:r>
            <w:r w:rsidR="00CC2646">
              <w:t>display</w:t>
            </w:r>
            <w:r w:rsidR="00F77A5D">
              <w:t>s</w:t>
            </w:r>
            <w:r>
              <w:t>:</w:t>
            </w:r>
          </w:p>
          <w:p w:rsidR="00CC2646" w:rsidRDefault="00E6044B" w:rsidP="00E6044B">
            <w:pPr>
              <w:pStyle w:val="Header"/>
              <w:tabs>
                <w:tab w:val="clear" w:pos="4320"/>
                <w:tab w:val="clear" w:pos="8640"/>
              </w:tabs>
              <w:spacing w:before="40" w:after="40"/>
            </w:pPr>
            <w:proofErr w:type="gramStart"/>
            <w:r>
              <w:t>3.What</w:t>
            </w:r>
            <w:proofErr w:type="gramEnd"/>
            <w:r>
              <w:t xml:space="preserve"> was the main reason this item was not coachable?</w:t>
            </w:r>
          </w:p>
          <w:p w:rsidR="00E6044B" w:rsidRDefault="00E6044B" w:rsidP="00E6044B">
            <w:pPr>
              <w:pStyle w:val="Header"/>
              <w:tabs>
                <w:tab w:val="clear" w:pos="4320"/>
                <w:tab w:val="clear" w:pos="8640"/>
              </w:tabs>
              <w:spacing w:before="40" w:after="40"/>
            </w:pPr>
            <w:proofErr w:type="spellStart"/>
            <w:r>
              <w:t>Dropdownlist</w:t>
            </w:r>
            <w:proofErr w:type="spellEnd"/>
            <w:r>
              <w:t xml:space="preserve"> populated with main reasons</w:t>
            </w:r>
          </w:p>
          <w:p w:rsidR="00CB2CD8" w:rsidRPr="00746B2A" w:rsidRDefault="00E6044B" w:rsidP="00CB2CD8">
            <w:pPr>
              <w:pStyle w:val="Header"/>
              <w:tabs>
                <w:tab w:val="clear" w:pos="4320"/>
                <w:tab w:val="clear" w:pos="8640"/>
              </w:tabs>
              <w:spacing w:before="40" w:after="40"/>
            </w:pPr>
            <w:r>
              <w:t>4.Please provide reason / explanation /justification as to why the item was not coachable: *</w:t>
            </w:r>
          </w:p>
        </w:tc>
        <w:tc>
          <w:tcPr>
            <w:tcW w:w="1260" w:type="dxa"/>
          </w:tcPr>
          <w:p w:rsidR="00BC7937" w:rsidRPr="00746B2A" w:rsidRDefault="00BC7937" w:rsidP="00D85807">
            <w:pPr>
              <w:pStyle w:val="Header"/>
              <w:tabs>
                <w:tab w:val="clear" w:pos="4320"/>
                <w:tab w:val="clear" w:pos="8640"/>
              </w:tabs>
              <w:spacing w:before="40" w:after="40"/>
              <w:jc w:val="center"/>
              <w:rPr>
                <w:i/>
              </w:rPr>
            </w:pPr>
            <w:r>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4F205B"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F205B" w:rsidRDefault="004F205B" w:rsidP="00D85807">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4F205B" w:rsidRDefault="004F205B" w:rsidP="00063263">
            <w:pPr>
              <w:pStyle w:val="CSETableText"/>
              <w:ind w:left="159"/>
              <w:rPr>
                <w:bCs/>
                <w:szCs w:val="20"/>
              </w:rPr>
            </w:pPr>
            <w:r>
              <w:rPr>
                <w:bCs/>
                <w:szCs w:val="20"/>
              </w:rPr>
              <w:t xml:space="preserve">Repeat steps 1-4 for </w:t>
            </w:r>
            <w:r w:rsidR="00063263">
              <w:rPr>
                <w:bCs/>
                <w:szCs w:val="20"/>
              </w:rPr>
              <w:t>Inappropriate ARC Transfer log (</w:t>
            </w:r>
            <w:proofErr w:type="spellStart"/>
            <w:r w:rsidR="00063263">
              <w:rPr>
                <w:bCs/>
                <w:szCs w:val="20"/>
              </w:rPr>
              <w:t>strReportCode</w:t>
            </w:r>
            <w:proofErr w:type="spellEnd"/>
            <w:r w:rsidR="00063263">
              <w:rPr>
                <w:bCs/>
                <w:szCs w:val="20"/>
              </w:rPr>
              <w:t xml:space="preserve"> starts with “IAT”).</w:t>
            </w:r>
          </w:p>
        </w:tc>
        <w:tc>
          <w:tcPr>
            <w:tcW w:w="4500" w:type="dxa"/>
          </w:tcPr>
          <w:p w:rsidR="004F205B" w:rsidRDefault="004F205B" w:rsidP="00D144F3">
            <w:pPr>
              <w:pStyle w:val="Header"/>
              <w:tabs>
                <w:tab w:val="clear" w:pos="4320"/>
                <w:tab w:val="clear" w:pos="8640"/>
              </w:tabs>
              <w:spacing w:before="40" w:after="40"/>
            </w:pPr>
            <w:r>
              <w:t>Same as above</w:t>
            </w:r>
          </w:p>
        </w:tc>
        <w:tc>
          <w:tcPr>
            <w:tcW w:w="1260" w:type="dxa"/>
          </w:tcPr>
          <w:p w:rsidR="004F205B" w:rsidRDefault="004F205B" w:rsidP="00D85807">
            <w:pPr>
              <w:pStyle w:val="Header"/>
              <w:tabs>
                <w:tab w:val="clear" w:pos="4320"/>
                <w:tab w:val="clear" w:pos="8640"/>
              </w:tabs>
              <w:spacing w:before="40" w:after="40"/>
              <w:jc w:val="center"/>
              <w:rPr>
                <w:i/>
              </w:rPr>
            </w:pPr>
            <w:r>
              <w:rPr>
                <w:i/>
              </w:rPr>
              <w:t>P</w:t>
            </w:r>
          </w:p>
        </w:tc>
        <w:tc>
          <w:tcPr>
            <w:tcW w:w="2880" w:type="dxa"/>
          </w:tcPr>
          <w:p w:rsidR="004F205B" w:rsidRPr="00746B2A" w:rsidRDefault="004F205B" w:rsidP="00D85807">
            <w:pPr>
              <w:pStyle w:val="Header"/>
              <w:tabs>
                <w:tab w:val="clear" w:pos="4320"/>
                <w:tab w:val="clear" w:pos="8640"/>
              </w:tabs>
              <w:spacing w:before="40" w:after="40"/>
              <w:rPr>
                <w:i/>
              </w:rPr>
            </w:pPr>
          </w:p>
        </w:tc>
      </w:tr>
    </w:tbl>
    <w:p w:rsidR="00FC73ED" w:rsidRDefault="00FC73ED" w:rsidP="00B43758"/>
    <w:p w:rsidR="00FC73ED" w:rsidRDefault="00FC73ED">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C73ED" w:rsidRPr="00746B2A" w:rsidTr="00DF2D4E">
        <w:trPr>
          <w:tblHeader/>
          <w:jc w:val="center"/>
        </w:trPr>
        <w:tc>
          <w:tcPr>
            <w:tcW w:w="2549" w:type="dxa"/>
            <w:gridSpan w:val="2"/>
            <w:shd w:val="solid" w:color="auto" w:fill="000000"/>
          </w:tcPr>
          <w:p w:rsidR="00FC73ED" w:rsidRPr="00746B2A" w:rsidRDefault="00FC73ED" w:rsidP="00DF2D4E">
            <w:pPr>
              <w:rPr>
                <w:b/>
              </w:rPr>
            </w:pPr>
            <w:r w:rsidRPr="00746B2A">
              <w:rPr>
                <w:b/>
              </w:rPr>
              <w:lastRenderedPageBreak/>
              <w:t>Item</w:t>
            </w:r>
          </w:p>
        </w:tc>
        <w:tc>
          <w:tcPr>
            <w:tcW w:w="10951" w:type="dxa"/>
            <w:gridSpan w:val="4"/>
            <w:shd w:val="solid" w:color="auto" w:fill="000000"/>
          </w:tcPr>
          <w:p w:rsidR="00FC73ED" w:rsidRPr="00746B2A" w:rsidRDefault="00FC73ED" w:rsidP="00DF2D4E">
            <w:pPr>
              <w:rPr>
                <w:b/>
              </w:rPr>
            </w:pPr>
            <w:r w:rsidRPr="00746B2A">
              <w:rPr>
                <w:b/>
              </w:rPr>
              <w:t>Description</w:t>
            </w:r>
          </w:p>
        </w:tc>
      </w:tr>
      <w:tr w:rsidR="00FC73ED" w:rsidRPr="00746B2A" w:rsidTr="00DF2D4E">
        <w:trPr>
          <w:jc w:val="center"/>
        </w:trPr>
        <w:tc>
          <w:tcPr>
            <w:tcW w:w="2549" w:type="dxa"/>
            <w:gridSpan w:val="2"/>
          </w:tcPr>
          <w:p w:rsidR="00FC73ED" w:rsidRPr="00746B2A" w:rsidRDefault="00FC73ED" w:rsidP="00DF2D4E">
            <w:r w:rsidRPr="00746B2A">
              <w:t>Test Case ID</w:t>
            </w:r>
          </w:p>
        </w:tc>
        <w:tc>
          <w:tcPr>
            <w:tcW w:w="10951" w:type="dxa"/>
            <w:gridSpan w:val="4"/>
          </w:tcPr>
          <w:p w:rsidR="00FC73ED" w:rsidRPr="00746B2A" w:rsidRDefault="00FC73ED" w:rsidP="00DF2D4E">
            <w:r w:rsidRPr="00746B2A">
              <w:t>ECUIDASH</w:t>
            </w:r>
            <w:r>
              <w:t>53</w:t>
            </w:r>
          </w:p>
        </w:tc>
      </w:tr>
      <w:tr w:rsidR="00FC73ED" w:rsidRPr="00363669" w:rsidTr="00DF2D4E">
        <w:trPr>
          <w:jc w:val="center"/>
        </w:trPr>
        <w:tc>
          <w:tcPr>
            <w:tcW w:w="2549" w:type="dxa"/>
            <w:gridSpan w:val="2"/>
          </w:tcPr>
          <w:p w:rsidR="00FC73ED" w:rsidRPr="00746B2A" w:rsidRDefault="00FC73ED" w:rsidP="00DF2D4E">
            <w:r w:rsidRPr="00746B2A">
              <w:t>Source Description</w:t>
            </w:r>
          </w:p>
        </w:tc>
        <w:tc>
          <w:tcPr>
            <w:tcW w:w="10951" w:type="dxa"/>
            <w:gridSpan w:val="4"/>
          </w:tcPr>
          <w:p w:rsidR="00FC73ED" w:rsidRPr="00363669" w:rsidRDefault="00FC73ED" w:rsidP="00FC73ED">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1089</w:t>
            </w:r>
            <w:r w:rsidRPr="00B60FF1">
              <w:rPr>
                <w:rFonts w:ascii="Times New Roman" w:hAnsi="Times New Roman"/>
                <w:i w:val="0"/>
                <w:sz w:val="20"/>
              </w:rPr>
              <w:t xml:space="preserve"> –</w:t>
            </w:r>
            <w:r>
              <w:rPr>
                <w:rFonts w:ascii="Times New Roman" w:hAnsi="Times New Roman"/>
                <w:i w:val="0"/>
                <w:sz w:val="20"/>
              </w:rPr>
              <w:t xml:space="preserve"> Open CSR Comments field.</w:t>
            </w:r>
          </w:p>
        </w:tc>
      </w:tr>
      <w:tr w:rsidR="00FC73ED" w:rsidRPr="00746B2A" w:rsidTr="00DF2D4E">
        <w:trPr>
          <w:jc w:val="center"/>
        </w:trPr>
        <w:tc>
          <w:tcPr>
            <w:tcW w:w="2549" w:type="dxa"/>
            <w:gridSpan w:val="2"/>
          </w:tcPr>
          <w:p w:rsidR="00FC73ED" w:rsidRPr="00746B2A" w:rsidRDefault="00FC73ED" w:rsidP="00DF2D4E">
            <w:r w:rsidRPr="00746B2A">
              <w:t>Test Location</w:t>
            </w:r>
          </w:p>
        </w:tc>
        <w:tc>
          <w:tcPr>
            <w:tcW w:w="10951" w:type="dxa"/>
            <w:gridSpan w:val="4"/>
          </w:tcPr>
          <w:p w:rsidR="00FC73ED" w:rsidRPr="00746B2A" w:rsidRDefault="00FC73ED" w:rsidP="00DF2D4E">
            <w:r w:rsidRPr="00746B2A">
              <w:t>https://f3420-mpmd01.vangent.local/coach3/default.aspx</w:t>
            </w:r>
          </w:p>
        </w:tc>
      </w:tr>
      <w:tr w:rsidR="00FC73ED" w:rsidRPr="00746B2A" w:rsidTr="00DF2D4E">
        <w:trPr>
          <w:jc w:val="center"/>
        </w:trPr>
        <w:tc>
          <w:tcPr>
            <w:tcW w:w="2549" w:type="dxa"/>
            <w:gridSpan w:val="2"/>
          </w:tcPr>
          <w:p w:rsidR="00FC73ED" w:rsidRPr="00746B2A" w:rsidRDefault="00FC73ED" w:rsidP="00DF2D4E">
            <w:r w:rsidRPr="00746B2A">
              <w:t>Updated File(s)</w:t>
            </w:r>
          </w:p>
        </w:tc>
        <w:tc>
          <w:tcPr>
            <w:tcW w:w="10951" w:type="dxa"/>
            <w:gridSpan w:val="4"/>
          </w:tcPr>
          <w:p w:rsidR="00FC73ED" w:rsidRPr="00746B2A" w:rsidRDefault="00FC73ED" w:rsidP="00DF2D4E">
            <w:r w:rsidRPr="00746B2A">
              <w:t xml:space="preserve">review.aspx, </w:t>
            </w:r>
            <w:proofErr w:type="spellStart"/>
            <w:r w:rsidRPr="00746B2A">
              <w:t>review.aspx.vb</w:t>
            </w:r>
            <w:proofErr w:type="spellEnd"/>
            <w:r w:rsidR="008C41E6">
              <w:t xml:space="preserve">, </w:t>
            </w:r>
            <w:proofErr w:type="spellStart"/>
            <w:r w:rsidR="008C41E6">
              <w:t>review.aspx.designer.vb</w:t>
            </w:r>
            <w:proofErr w:type="spellEnd"/>
            <w:r w:rsidR="008C41E6">
              <w:t xml:space="preserve">, </w:t>
            </w:r>
            <w:proofErr w:type="spellStart"/>
            <w:r w:rsidR="008C41E6">
              <w:t>StringUtils.vb</w:t>
            </w:r>
            <w:proofErr w:type="spellEnd"/>
          </w:p>
        </w:tc>
      </w:tr>
      <w:tr w:rsidR="00FC73ED" w:rsidRPr="00746B2A" w:rsidTr="00DF2D4E">
        <w:trPr>
          <w:jc w:val="center"/>
        </w:trPr>
        <w:tc>
          <w:tcPr>
            <w:tcW w:w="2549" w:type="dxa"/>
            <w:gridSpan w:val="2"/>
          </w:tcPr>
          <w:p w:rsidR="00FC73ED" w:rsidRPr="00746B2A" w:rsidRDefault="00FC73ED" w:rsidP="00DF2D4E">
            <w:r w:rsidRPr="00746B2A">
              <w:t>Added Files(s)</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Supporting Documentation</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Notes</w:t>
            </w:r>
          </w:p>
        </w:tc>
        <w:tc>
          <w:tcPr>
            <w:tcW w:w="10951" w:type="dxa"/>
            <w:gridSpan w:val="4"/>
          </w:tcPr>
          <w:p w:rsidR="00FC73ED" w:rsidRPr="00746B2A" w:rsidRDefault="00FC73ED" w:rsidP="00DF2D4E"/>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C73ED" w:rsidRPr="00746B2A" w:rsidRDefault="00FC73ED" w:rsidP="00DF2D4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C73ED" w:rsidRPr="00746B2A" w:rsidRDefault="00FC73ED" w:rsidP="00DF2D4E">
            <w:pPr>
              <w:pStyle w:val="Header"/>
              <w:tabs>
                <w:tab w:val="clear" w:pos="4320"/>
                <w:tab w:val="clear" w:pos="8640"/>
              </w:tabs>
              <w:spacing w:before="20" w:after="20"/>
              <w:rPr>
                <w:b/>
                <w:i/>
              </w:rPr>
            </w:pPr>
            <w:r w:rsidRPr="00746B2A">
              <w:rPr>
                <w:b/>
              </w:rPr>
              <w:t>ACTION</w:t>
            </w:r>
          </w:p>
        </w:tc>
        <w:tc>
          <w:tcPr>
            <w:tcW w:w="450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C73ED" w:rsidRPr="00746B2A" w:rsidRDefault="00FC73ED" w:rsidP="00DF2D4E">
            <w:pPr>
              <w:pStyle w:val="Header"/>
              <w:tabs>
                <w:tab w:val="clear" w:pos="4320"/>
                <w:tab w:val="clear" w:pos="8640"/>
              </w:tabs>
              <w:spacing w:before="40" w:after="40"/>
              <w:jc w:val="center"/>
              <w:rPr>
                <w:b/>
                <w:i/>
              </w:rPr>
            </w:pPr>
            <w:r w:rsidRPr="00746B2A">
              <w:rPr>
                <w:b/>
              </w:rPr>
              <w:t>RESULTS</w:t>
            </w:r>
          </w:p>
          <w:p w:rsidR="00FC73ED" w:rsidRPr="00746B2A" w:rsidRDefault="00FC73ED" w:rsidP="00DF2D4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COMMENTS</w:t>
            </w: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F2D4E" w:rsidRDefault="00DF2D4E" w:rsidP="00DF2D4E">
            <w:pPr>
              <w:pStyle w:val="CSETableText"/>
              <w:ind w:left="159"/>
              <w:rPr>
                <w:bCs/>
                <w:szCs w:val="20"/>
              </w:rPr>
            </w:pPr>
            <w:r>
              <w:rPr>
                <w:bCs/>
                <w:szCs w:val="20"/>
              </w:rPr>
              <w:t xml:space="preserve">Update  myself  to CSR – </w:t>
            </w:r>
            <w:proofErr w:type="spellStart"/>
            <w:r>
              <w:rPr>
                <w:bCs/>
                <w:szCs w:val="20"/>
              </w:rPr>
              <w:t>Employee_Hierarchy.Emp_Job_Code</w:t>
            </w:r>
            <w:proofErr w:type="spellEnd"/>
            <w:r>
              <w:rPr>
                <w:bCs/>
                <w:szCs w:val="20"/>
              </w:rPr>
              <w:t xml:space="preserve"> = ‘WACS01’;</w:t>
            </w:r>
          </w:p>
          <w:p w:rsidR="00DF2D4E" w:rsidRDefault="00DF2D4E" w:rsidP="008C41E6">
            <w:pPr>
              <w:pStyle w:val="CSETableText"/>
              <w:rPr>
                <w:bCs/>
                <w:szCs w:val="20"/>
              </w:rPr>
            </w:pPr>
            <w:r>
              <w:rPr>
                <w:bCs/>
                <w:szCs w:val="20"/>
              </w:rPr>
              <w:t xml:space="preserve">   Find a </w:t>
            </w:r>
            <w:r w:rsidR="008C41E6">
              <w:rPr>
                <w:bCs/>
                <w:szCs w:val="20"/>
              </w:rPr>
              <w:t xml:space="preserve">CSR </w:t>
            </w:r>
            <w:r>
              <w:rPr>
                <w:bCs/>
                <w:szCs w:val="20"/>
              </w:rPr>
              <w:t xml:space="preserve">coaching log in </w:t>
            </w:r>
            <w:proofErr w:type="spellStart"/>
            <w:r>
              <w:rPr>
                <w:bCs/>
                <w:szCs w:val="20"/>
              </w:rPr>
              <w:t>Coaching_Log</w:t>
            </w:r>
            <w:proofErr w:type="spellEnd"/>
            <w:r>
              <w:rPr>
                <w:bCs/>
                <w:szCs w:val="20"/>
              </w:rPr>
              <w:t xml:space="preserve"> table, update status id to 3 (Pending Acknowledgement), and </w:t>
            </w:r>
            <w:proofErr w:type="spellStart"/>
            <w:r>
              <w:rPr>
                <w:bCs/>
                <w:szCs w:val="20"/>
              </w:rPr>
              <w:t>EmpID</w:t>
            </w:r>
            <w:proofErr w:type="spellEnd"/>
            <w:r>
              <w:rPr>
                <w:bCs/>
                <w:szCs w:val="20"/>
              </w:rPr>
              <w:t xml:space="preserve"> to my employee ID.</w:t>
            </w:r>
          </w:p>
          <w:p w:rsidR="00DF2D4E" w:rsidRDefault="00DF2D4E" w:rsidP="008C41E6">
            <w:pPr>
              <w:pStyle w:val="CSETableText"/>
              <w:rPr>
                <w:bCs/>
                <w:szCs w:val="20"/>
              </w:rPr>
            </w:pPr>
          </w:p>
          <w:p w:rsidR="00FC73ED" w:rsidRDefault="00DF2D4E" w:rsidP="008C41E6">
            <w:pPr>
              <w:pStyle w:val="CSETableText"/>
              <w:rPr>
                <w:bCs/>
                <w:szCs w:val="20"/>
              </w:rPr>
            </w:pPr>
            <w:r>
              <w:rPr>
                <w:bCs/>
                <w:szCs w:val="20"/>
              </w:rPr>
              <w:t xml:space="preserve">  </w:t>
            </w:r>
            <w:r w:rsidR="00FC73ED">
              <w:rPr>
                <w:bCs/>
                <w:szCs w:val="20"/>
              </w:rPr>
              <w:t xml:space="preserve">Launch </w:t>
            </w:r>
            <w:proofErr w:type="spellStart"/>
            <w:r w:rsidR="00FC73ED">
              <w:rPr>
                <w:bCs/>
                <w:szCs w:val="20"/>
              </w:rPr>
              <w:t>eCL</w:t>
            </w:r>
            <w:proofErr w:type="spellEnd"/>
            <w:r w:rsidR="00FC73ED">
              <w:rPr>
                <w:bCs/>
                <w:szCs w:val="20"/>
              </w:rPr>
              <w:t xml:space="preserve"> website.</w:t>
            </w:r>
          </w:p>
          <w:p w:rsidR="00FC73ED" w:rsidRPr="00746B2A" w:rsidRDefault="00FC73ED" w:rsidP="00DF2D4E">
            <w:pPr>
              <w:pStyle w:val="CSETableText"/>
              <w:ind w:left="159"/>
              <w:rPr>
                <w:bCs/>
                <w:szCs w:val="20"/>
              </w:rPr>
            </w:pPr>
            <w:r w:rsidRPr="00746B2A">
              <w:t>https://f3420-mpmd01.vangent.local/coach3/default.aspx</w:t>
            </w:r>
          </w:p>
        </w:tc>
        <w:tc>
          <w:tcPr>
            <w:tcW w:w="4500" w:type="dxa"/>
          </w:tcPr>
          <w:p w:rsidR="00FC73ED" w:rsidRDefault="00DF2D4E" w:rsidP="00DF2D4E">
            <w:pPr>
              <w:pStyle w:val="Header"/>
              <w:tabs>
                <w:tab w:val="clear" w:pos="4320"/>
                <w:tab w:val="clear" w:pos="8640"/>
              </w:tabs>
              <w:spacing w:before="40" w:after="40"/>
            </w:pPr>
            <w:r>
              <w:t>“My Dashboard” tab displays;</w:t>
            </w:r>
          </w:p>
          <w:p w:rsidR="00DF2D4E" w:rsidRDefault="00DF2D4E" w:rsidP="00DF2D4E">
            <w:pPr>
              <w:pStyle w:val="Header"/>
              <w:tabs>
                <w:tab w:val="clear" w:pos="4320"/>
                <w:tab w:val="clear" w:pos="8640"/>
              </w:tabs>
              <w:spacing w:before="40" w:after="40"/>
            </w:pPr>
            <w:r>
              <w:t>The coaching log with status id 3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FC73ED" w:rsidRPr="00746B2A" w:rsidRDefault="00DF2D4E" w:rsidP="00DF2D4E">
            <w:pPr>
              <w:pStyle w:val="CSETableText"/>
              <w:ind w:left="159"/>
              <w:rPr>
                <w:bCs/>
                <w:szCs w:val="20"/>
              </w:rPr>
            </w:pPr>
            <w:r>
              <w:rPr>
                <w:bCs/>
                <w:szCs w:val="20"/>
              </w:rPr>
              <w:t xml:space="preserve">Click the Coaching Log </w:t>
            </w:r>
            <w:r w:rsidR="008C41E6">
              <w:rPr>
                <w:bCs/>
                <w:szCs w:val="20"/>
              </w:rPr>
              <w:t>form name link on “My Dashboard” page</w:t>
            </w:r>
          </w:p>
        </w:tc>
        <w:tc>
          <w:tcPr>
            <w:tcW w:w="4500" w:type="dxa"/>
          </w:tcPr>
          <w:p w:rsidR="00FC73ED" w:rsidRDefault="008C41E6" w:rsidP="00DF2D4E">
            <w:pPr>
              <w:pStyle w:val="Header"/>
              <w:tabs>
                <w:tab w:val="clear" w:pos="4320"/>
                <w:tab w:val="clear" w:pos="8640"/>
              </w:tabs>
              <w:spacing w:before="40" w:after="40"/>
            </w:pPr>
            <w:r>
              <w:t>Acknowledge page displays;</w:t>
            </w:r>
          </w:p>
          <w:p w:rsidR="008C41E6" w:rsidRPr="00746B2A" w:rsidRDefault="000C1A31" w:rsidP="00DF2D4E">
            <w:pPr>
              <w:pStyle w:val="Header"/>
              <w:tabs>
                <w:tab w:val="clear" w:pos="4320"/>
                <w:tab w:val="clear" w:pos="8640"/>
              </w:tabs>
              <w:spacing w:before="40" w:after="40"/>
            </w:pPr>
            <w:r>
              <w:t>The text box for entering comments with its instruction text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sidRPr="00746B2A">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FC73ED" w:rsidRDefault="000C1A31" w:rsidP="00DF2D4E">
            <w:pPr>
              <w:pStyle w:val="CSETableText"/>
              <w:ind w:left="159"/>
              <w:rPr>
                <w:bCs/>
                <w:szCs w:val="20"/>
              </w:rPr>
            </w:pPr>
            <w:r>
              <w:rPr>
                <w:bCs/>
                <w:szCs w:val="20"/>
              </w:rPr>
              <w:t>Enter comments and click Submit;</w:t>
            </w:r>
          </w:p>
        </w:tc>
        <w:tc>
          <w:tcPr>
            <w:tcW w:w="4500" w:type="dxa"/>
          </w:tcPr>
          <w:p w:rsidR="00FC73ED" w:rsidRDefault="000C1A31" w:rsidP="00AD64FC">
            <w:pPr>
              <w:pStyle w:val="Header"/>
              <w:tabs>
                <w:tab w:val="clear" w:pos="4320"/>
                <w:tab w:val="clear" w:pos="8640"/>
              </w:tabs>
              <w:spacing w:before="40" w:after="40"/>
            </w:pPr>
            <w:r>
              <w:t xml:space="preserve">Comment is saved in </w:t>
            </w:r>
            <w:proofErr w:type="spellStart"/>
            <w:r>
              <w:t>Coaching_Log.CSRComments</w:t>
            </w:r>
            <w:proofErr w:type="spellEnd"/>
            <w:r>
              <w:t xml:space="preserve"> field.</w:t>
            </w:r>
          </w:p>
        </w:tc>
        <w:tc>
          <w:tcPr>
            <w:tcW w:w="1260" w:type="dxa"/>
          </w:tcPr>
          <w:p w:rsidR="00FC73ED"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bl>
    <w:p w:rsidR="001E07B5" w:rsidRDefault="001E07B5" w:rsidP="00B43758"/>
    <w:p w:rsidR="001E07B5" w:rsidRDefault="001E07B5">
      <w:pPr>
        <w:overflowPunct/>
        <w:autoSpaceDE/>
        <w:autoSpaceDN/>
        <w:adjustRightInd/>
        <w:textAlignment w:val="auto"/>
      </w:pPr>
      <w:r>
        <w:br w:type="page"/>
      </w:r>
    </w:p>
    <w:p w:rsidR="00BC7937" w:rsidRDefault="00BC7937"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24E1A" w:rsidRPr="00746B2A" w:rsidTr="00F10638">
        <w:trPr>
          <w:tblHeader/>
          <w:jc w:val="center"/>
        </w:trPr>
        <w:tc>
          <w:tcPr>
            <w:tcW w:w="2549" w:type="dxa"/>
            <w:gridSpan w:val="2"/>
            <w:shd w:val="solid" w:color="auto" w:fill="000000"/>
          </w:tcPr>
          <w:p w:rsidR="00624E1A" w:rsidRPr="00746B2A" w:rsidRDefault="00624E1A" w:rsidP="00F10638">
            <w:pPr>
              <w:rPr>
                <w:b/>
              </w:rPr>
            </w:pPr>
            <w:r w:rsidRPr="00746B2A">
              <w:rPr>
                <w:b/>
              </w:rPr>
              <w:t>Item</w:t>
            </w:r>
          </w:p>
        </w:tc>
        <w:tc>
          <w:tcPr>
            <w:tcW w:w="10951" w:type="dxa"/>
            <w:gridSpan w:val="4"/>
            <w:shd w:val="solid" w:color="auto" w:fill="000000"/>
          </w:tcPr>
          <w:p w:rsidR="00624E1A" w:rsidRPr="00746B2A" w:rsidRDefault="00624E1A" w:rsidP="00F10638">
            <w:pPr>
              <w:rPr>
                <w:b/>
              </w:rPr>
            </w:pPr>
            <w:r w:rsidRPr="00746B2A">
              <w:rPr>
                <w:b/>
              </w:rPr>
              <w:t>Description</w:t>
            </w:r>
          </w:p>
        </w:tc>
      </w:tr>
      <w:tr w:rsidR="00624E1A" w:rsidRPr="00746B2A" w:rsidTr="00F10638">
        <w:trPr>
          <w:jc w:val="center"/>
        </w:trPr>
        <w:tc>
          <w:tcPr>
            <w:tcW w:w="2549" w:type="dxa"/>
            <w:gridSpan w:val="2"/>
          </w:tcPr>
          <w:p w:rsidR="00624E1A" w:rsidRPr="00746B2A" w:rsidRDefault="00624E1A" w:rsidP="00F10638">
            <w:r w:rsidRPr="00746B2A">
              <w:t>Test Case ID</w:t>
            </w:r>
          </w:p>
        </w:tc>
        <w:tc>
          <w:tcPr>
            <w:tcW w:w="10951" w:type="dxa"/>
            <w:gridSpan w:val="4"/>
          </w:tcPr>
          <w:p w:rsidR="00624E1A" w:rsidRPr="00746B2A" w:rsidRDefault="00624E1A" w:rsidP="00F10638">
            <w:r w:rsidRPr="00746B2A">
              <w:t>ECUIDASH</w:t>
            </w:r>
            <w:r>
              <w:t>54</w:t>
            </w:r>
          </w:p>
        </w:tc>
      </w:tr>
      <w:tr w:rsidR="00624E1A" w:rsidRPr="00363669" w:rsidTr="00F10638">
        <w:trPr>
          <w:jc w:val="center"/>
        </w:trPr>
        <w:tc>
          <w:tcPr>
            <w:tcW w:w="2549" w:type="dxa"/>
            <w:gridSpan w:val="2"/>
          </w:tcPr>
          <w:p w:rsidR="00624E1A" w:rsidRPr="00746B2A" w:rsidRDefault="00624E1A" w:rsidP="00F10638">
            <w:r w:rsidRPr="00746B2A">
              <w:t>Source Description</w:t>
            </w:r>
          </w:p>
        </w:tc>
        <w:tc>
          <w:tcPr>
            <w:tcW w:w="10951" w:type="dxa"/>
            <w:gridSpan w:val="4"/>
          </w:tcPr>
          <w:p w:rsidR="00624E1A" w:rsidRPr="00363669" w:rsidRDefault="00624E1A" w:rsidP="00F76CD9">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14</w:t>
            </w:r>
            <w:r w:rsidR="00F76CD9">
              <w:rPr>
                <w:rFonts w:ascii="Times New Roman" w:hAnsi="Times New Roman"/>
                <w:i w:val="0"/>
                <w:sz w:val="20"/>
              </w:rPr>
              <w:t>1</w:t>
            </w:r>
            <w:r>
              <w:rPr>
                <w:rFonts w:ascii="Times New Roman" w:hAnsi="Times New Roman"/>
                <w:i w:val="0"/>
                <w:sz w:val="20"/>
              </w:rPr>
              <w:t xml:space="preserve">0 </w:t>
            </w:r>
            <w:r w:rsidRPr="00B60FF1">
              <w:rPr>
                <w:rFonts w:ascii="Times New Roman" w:hAnsi="Times New Roman"/>
                <w:i w:val="0"/>
                <w:sz w:val="20"/>
              </w:rPr>
              <w:t xml:space="preserve"> –</w:t>
            </w:r>
            <w:r>
              <w:rPr>
                <w:rFonts w:ascii="Times New Roman" w:hAnsi="Times New Roman"/>
                <w:i w:val="0"/>
                <w:sz w:val="20"/>
              </w:rPr>
              <w:t xml:space="preserve"> Display Warning section for Quality\</w:t>
            </w:r>
            <w:proofErr w:type="spellStart"/>
            <w:r>
              <w:rPr>
                <w:rFonts w:ascii="Times New Roman" w:hAnsi="Times New Roman"/>
                <w:i w:val="0"/>
                <w:sz w:val="20"/>
              </w:rPr>
              <w:t>Traing</w:t>
            </w:r>
            <w:proofErr w:type="spellEnd"/>
            <w:r>
              <w:rPr>
                <w:rFonts w:ascii="Times New Roman" w:hAnsi="Times New Roman"/>
                <w:i w:val="0"/>
                <w:sz w:val="20"/>
              </w:rPr>
              <w:t>\LSA on My Dashboard</w:t>
            </w:r>
          </w:p>
        </w:tc>
      </w:tr>
      <w:tr w:rsidR="00624E1A" w:rsidRPr="00746B2A" w:rsidTr="00F10638">
        <w:trPr>
          <w:jc w:val="center"/>
        </w:trPr>
        <w:tc>
          <w:tcPr>
            <w:tcW w:w="2549" w:type="dxa"/>
            <w:gridSpan w:val="2"/>
          </w:tcPr>
          <w:p w:rsidR="00624E1A" w:rsidRPr="00746B2A" w:rsidRDefault="00624E1A" w:rsidP="00F10638">
            <w:r w:rsidRPr="00746B2A">
              <w:t>Test Location</w:t>
            </w:r>
          </w:p>
        </w:tc>
        <w:tc>
          <w:tcPr>
            <w:tcW w:w="10951" w:type="dxa"/>
            <w:gridSpan w:val="4"/>
          </w:tcPr>
          <w:p w:rsidR="00624E1A" w:rsidRPr="00746B2A" w:rsidRDefault="00624E1A" w:rsidP="00F10638">
            <w:r w:rsidRPr="00746B2A">
              <w:t>https://f3420-mpmd01.vangent.local/coach3/default.aspx</w:t>
            </w:r>
          </w:p>
        </w:tc>
      </w:tr>
      <w:tr w:rsidR="00624E1A" w:rsidRPr="00746B2A" w:rsidTr="00F10638">
        <w:trPr>
          <w:jc w:val="center"/>
        </w:trPr>
        <w:tc>
          <w:tcPr>
            <w:tcW w:w="2549" w:type="dxa"/>
            <w:gridSpan w:val="2"/>
          </w:tcPr>
          <w:p w:rsidR="00624E1A" w:rsidRPr="00746B2A" w:rsidRDefault="00624E1A" w:rsidP="00F10638">
            <w:r w:rsidRPr="00746B2A">
              <w:t>Updated File(s)</w:t>
            </w:r>
          </w:p>
        </w:tc>
        <w:tc>
          <w:tcPr>
            <w:tcW w:w="10951" w:type="dxa"/>
            <w:gridSpan w:val="4"/>
          </w:tcPr>
          <w:p w:rsidR="00624E1A" w:rsidRPr="00746B2A" w:rsidRDefault="00624E1A" w:rsidP="00F10638">
            <w:r>
              <w:t>view2.aspx.vb</w:t>
            </w:r>
          </w:p>
        </w:tc>
      </w:tr>
      <w:tr w:rsidR="00624E1A" w:rsidRPr="00746B2A" w:rsidTr="00F10638">
        <w:trPr>
          <w:jc w:val="center"/>
        </w:trPr>
        <w:tc>
          <w:tcPr>
            <w:tcW w:w="2549" w:type="dxa"/>
            <w:gridSpan w:val="2"/>
          </w:tcPr>
          <w:p w:rsidR="00624E1A" w:rsidRPr="00746B2A" w:rsidRDefault="00624E1A" w:rsidP="00F10638">
            <w:r w:rsidRPr="00746B2A">
              <w:t>Added Files(s)</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Supporting Documentation</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Notes</w:t>
            </w:r>
          </w:p>
        </w:tc>
        <w:tc>
          <w:tcPr>
            <w:tcW w:w="10951" w:type="dxa"/>
            <w:gridSpan w:val="4"/>
          </w:tcPr>
          <w:p w:rsidR="00624E1A" w:rsidRPr="00746B2A" w:rsidRDefault="00624E1A" w:rsidP="00F10638"/>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24E1A" w:rsidRPr="00746B2A" w:rsidRDefault="00624E1A"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24E1A" w:rsidRPr="00746B2A" w:rsidRDefault="00624E1A"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24E1A" w:rsidRPr="00746B2A" w:rsidRDefault="00624E1A" w:rsidP="00F10638">
            <w:pPr>
              <w:pStyle w:val="Header"/>
              <w:tabs>
                <w:tab w:val="clear" w:pos="4320"/>
                <w:tab w:val="clear" w:pos="8640"/>
              </w:tabs>
              <w:spacing w:before="40" w:after="40"/>
              <w:jc w:val="center"/>
              <w:rPr>
                <w:b/>
                <w:i/>
              </w:rPr>
            </w:pPr>
            <w:r w:rsidRPr="00746B2A">
              <w:rPr>
                <w:b/>
              </w:rPr>
              <w:t>RESULTS</w:t>
            </w:r>
          </w:p>
          <w:p w:rsidR="00624E1A" w:rsidRPr="00746B2A" w:rsidRDefault="00624E1A"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COMMENTS</w:t>
            </w: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624E1A" w:rsidRDefault="00624E1A" w:rsidP="00F10638">
            <w:pPr>
              <w:pStyle w:val="CSETableText"/>
              <w:rPr>
                <w:bCs/>
                <w:szCs w:val="20"/>
              </w:rPr>
            </w:pPr>
            <w:r>
              <w:rPr>
                <w:bCs/>
                <w:szCs w:val="20"/>
              </w:rPr>
              <w:t xml:space="preserve"> </w:t>
            </w:r>
            <w:r w:rsidR="000B2087">
              <w:rPr>
                <w:bCs/>
                <w:szCs w:val="20"/>
              </w:rPr>
              <w:t xml:space="preserve">Launch </w:t>
            </w:r>
            <w:proofErr w:type="spellStart"/>
            <w:r w:rsidR="000B2087">
              <w:rPr>
                <w:bCs/>
                <w:szCs w:val="20"/>
              </w:rPr>
              <w:t>eCL</w:t>
            </w:r>
            <w:proofErr w:type="spellEnd"/>
            <w:r w:rsidR="000B2087">
              <w:rPr>
                <w:bCs/>
                <w:szCs w:val="20"/>
              </w:rPr>
              <w:t xml:space="preserve"> website as </w:t>
            </w:r>
            <w:r w:rsidR="000B2087" w:rsidRPr="000B2087">
              <w:rPr>
                <w:bCs/>
                <w:szCs w:val="20"/>
              </w:rPr>
              <w:t xml:space="preserve">a user </w:t>
            </w:r>
            <w:r w:rsidR="000B2087">
              <w:rPr>
                <w:bCs/>
                <w:szCs w:val="20"/>
              </w:rPr>
              <w:t xml:space="preserve">other </w:t>
            </w:r>
            <w:proofErr w:type="gramStart"/>
            <w:r w:rsidR="000B2087">
              <w:rPr>
                <w:bCs/>
                <w:szCs w:val="20"/>
              </w:rPr>
              <w:t xml:space="preserve">than </w:t>
            </w:r>
            <w:r w:rsidR="000B2087" w:rsidRPr="000B2087">
              <w:rPr>
                <w:bCs/>
                <w:szCs w:val="20"/>
              </w:rPr>
              <w:t xml:space="preserve"> CSR</w:t>
            </w:r>
            <w:proofErr w:type="gramEnd"/>
            <w:r w:rsidR="000B2087">
              <w:rPr>
                <w:bCs/>
                <w:szCs w:val="20"/>
              </w:rPr>
              <w:t>, Manager, and HR.</w:t>
            </w:r>
          </w:p>
          <w:p w:rsidR="00624E1A" w:rsidRPr="00746B2A" w:rsidRDefault="00624E1A" w:rsidP="00F10638">
            <w:pPr>
              <w:pStyle w:val="CSETableText"/>
              <w:ind w:left="159"/>
              <w:rPr>
                <w:bCs/>
                <w:szCs w:val="20"/>
              </w:rPr>
            </w:pPr>
            <w:r w:rsidRPr="00746B2A">
              <w:t>https://f3420-mpmd01.vangent.local/coach3/default.aspx</w:t>
            </w:r>
          </w:p>
        </w:tc>
        <w:tc>
          <w:tcPr>
            <w:tcW w:w="4500" w:type="dxa"/>
          </w:tcPr>
          <w:p w:rsidR="00624E1A" w:rsidRDefault="00496CBC" w:rsidP="00F10638">
            <w:pPr>
              <w:pStyle w:val="Header"/>
              <w:tabs>
                <w:tab w:val="clear" w:pos="4320"/>
                <w:tab w:val="clear" w:pos="8640"/>
              </w:tabs>
              <w:spacing w:before="40" w:after="40"/>
            </w:pPr>
            <w:proofErr w:type="spellStart"/>
            <w:r>
              <w:t>eCL</w:t>
            </w:r>
            <w:proofErr w:type="spellEnd"/>
            <w:r>
              <w:t xml:space="preserve"> main </w:t>
            </w:r>
            <w:proofErr w:type="spellStart"/>
            <w:r>
              <w:t>pag</w:t>
            </w:r>
            <w:proofErr w:type="spellEnd"/>
            <w:r>
              <w:t xml:space="preserve"> displays</w:t>
            </w:r>
          </w:p>
          <w:p w:rsidR="00624E1A" w:rsidRDefault="00624E1A" w:rsidP="00F10638">
            <w:pPr>
              <w:pStyle w:val="Header"/>
              <w:tabs>
                <w:tab w:val="clear" w:pos="4320"/>
                <w:tab w:val="clear" w:pos="8640"/>
              </w:tabs>
              <w:spacing w:before="40" w:after="40"/>
            </w:pPr>
          </w:p>
        </w:tc>
        <w:tc>
          <w:tcPr>
            <w:tcW w:w="1260" w:type="dxa"/>
          </w:tcPr>
          <w:p w:rsidR="00624E1A" w:rsidRPr="00746B2A" w:rsidRDefault="00624E1A" w:rsidP="00F10638">
            <w:pPr>
              <w:pStyle w:val="Header"/>
              <w:tabs>
                <w:tab w:val="clear" w:pos="4320"/>
                <w:tab w:val="clear" w:pos="8640"/>
              </w:tabs>
              <w:spacing w:before="40" w:after="40"/>
              <w:jc w:val="center"/>
              <w:rPr>
                <w:i/>
              </w:rPr>
            </w:pPr>
            <w:r>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24E1A" w:rsidRPr="00746B2A" w:rsidRDefault="00496CBC" w:rsidP="00F10638">
            <w:pPr>
              <w:pStyle w:val="CSETableText"/>
              <w:ind w:left="159"/>
              <w:rPr>
                <w:bCs/>
                <w:szCs w:val="20"/>
              </w:rPr>
            </w:pPr>
            <w:r>
              <w:rPr>
                <w:bCs/>
                <w:szCs w:val="20"/>
              </w:rPr>
              <w:t>Click “My Dashboard”</w:t>
            </w:r>
          </w:p>
        </w:tc>
        <w:tc>
          <w:tcPr>
            <w:tcW w:w="4500" w:type="dxa"/>
          </w:tcPr>
          <w:p w:rsidR="00624E1A" w:rsidRPr="00746B2A" w:rsidRDefault="00496CBC" w:rsidP="00F10638">
            <w:pPr>
              <w:pStyle w:val="Header"/>
              <w:tabs>
                <w:tab w:val="clear" w:pos="4320"/>
                <w:tab w:val="clear" w:pos="8640"/>
              </w:tabs>
              <w:spacing w:before="40" w:after="40"/>
            </w:pPr>
            <w:r>
              <w:t xml:space="preserve">“My Team’s Warning </w:t>
            </w:r>
            <w:proofErr w:type="spellStart"/>
            <w:r>
              <w:t>eCoaching</w:t>
            </w:r>
            <w:proofErr w:type="spellEnd"/>
            <w:r>
              <w:t xml:space="preserve"> Logs” section displays </w:t>
            </w:r>
          </w:p>
        </w:tc>
        <w:tc>
          <w:tcPr>
            <w:tcW w:w="1260" w:type="dxa"/>
          </w:tcPr>
          <w:p w:rsidR="00624E1A" w:rsidRPr="00746B2A" w:rsidRDefault="00624E1A" w:rsidP="00F10638">
            <w:pPr>
              <w:pStyle w:val="Header"/>
              <w:tabs>
                <w:tab w:val="clear" w:pos="4320"/>
                <w:tab w:val="clear" w:pos="8640"/>
              </w:tabs>
              <w:spacing w:before="40" w:after="40"/>
              <w:jc w:val="center"/>
              <w:rPr>
                <w:i/>
              </w:rPr>
            </w:pPr>
            <w:r w:rsidRPr="00746B2A">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bl>
    <w:p w:rsidR="00002B12" w:rsidRDefault="00002B12" w:rsidP="00B43758"/>
    <w:p w:rsidR="00F76CD9" w:rsidRDefault="00F76CD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76CD9" w:rsidRPr="00746B2A" w:rsidTr="00F10638">
        <w:trPr>
          <w:tblHeader/>
          <w:jc w:val="center"/>
        </w:trPr>
        <w:tc>
          <w:tcPr>
            <w:tcW w:w="2549" w:type="dxa"/>
            <w:gridSpan w:val="2"/>
            <w:shd w:val="solid" w:color="auto" w:fill="000000"/>
          </w:tcPr>
          <w:p w:rsidR="00F76CD9" w:rsidRPr="00746B2A" w:rsidRDefault="00F76CD9" w:rsidP="00F10638">
            <w:pPr>
              <w:rPr>
                <w:b/>
              </w:rPr>
            </w:pPr>
            <w:r w:rsidRPr="00746B2A">
              <w:rPr>
                <w:b/>
              </w:rPr>
              <w:t>Item</w:t>
            </w:r>
          </w:p>
        </w:tc>
        <w:tc>
          <w:tcPr>
            <w:tcW w:w="10951" w:type="dxa"/>
            <w:gridSpan w:val="4"/>
            <w:shd w:val="solid" w:color="auto" w:fill="000000"/>
          </w:tcPr>
          <w:p w:rsidR="00F76CD9" w:rsidRPr="00746B2A" w:rsidRDefault="00F76CD9" w:rsidP="00F10638">
            <w:pPr>
              <w:rPr>
                <w:b/>
              </w:rPr>
            </w:pPr>
            <w:r w:rsidRPr="00746B2A">
              <w:rPr>
                <w:b/>
              </w:rPr>
              <w:t>Description</w:t>
            </w:r>
          </w:p>
        </w:tc>
      </w:tr>
      <w:tr w:rsidR="00F76CD9" w:rsidRPr="00746B2A" w:rsidTr="00F10638">
        <w:trPr>
          <w:jc w:val="center"/>
        </w:trPr>
        <w:tc>
          <w:tcPr>
            <w:tcW w:w="2549" w:type="dxa"/>
            <w:gridSpan w:val="2"/>
          </w:tcPr>
          <w:p w:rsidR="00F76CD9" w:rsidRPr="00746B2A" w:rsidRDefault="00F76CD9" w:rsidP="00F10638">
            <w:r w:rsidRPr="00746B2A">
              <w:t>Test Case ID</w:t>
            </w:r>
          </w:p>
        </w:tc>
        <w:tc>
          <w:tcPr>
            <w:tcW w:w="10951" w:type="dxa"/>
            <w:gridSpan w:val="4"/>
          </w:tcPr>
          <w:p w:rsidR="00F76CD9" w:rsidRPr="00746B2A" w:rsidRDefault="00F76CD9" w:rsidP="00F10638">
            <w:r w:rsidRPr="00746B2A">
              <w:t>ECUIDASH</w:t>
            </w:r>
            <w:r>
              <w:t>55</w:t>
            </w:r>
          </w:p>
        </w:tc>
      </w:tr>
      <w:tr w:rsidR="00F76CD9" w:rsidRPr="00363669" w:rsidTr="00F10638">
        <w:trPr>
          <w:jc w:val="center"/>
        </w:trPr>
        <w:tc>
          <w:tcPr>
            <w:tcW w:w="2549" w:type="dxa"/>
            <w:gridSpan w:val="2"/>
          </w:tcPr>
          <w:p w:rsidR="00F76CD9" w:rsidRPr="00746B2A" w:rsidRDefault="00F76CD9" w:rsidP="00F10638">
            <w:r w:rsidRPr="00746B2A">
              <w:t>Source Description</w:t>
            </w:r>
          </w:p>
        </w:tc>
        <w:tc>
          <w:tcPr>
            <w:tcW w:w="10951" w:type="dxa"/>
            <w:gridSpan w:val="4"/>
          </w:tcPr>
          <w:p w:rsidR="00F76CD9" w:rsidRPr="00363669" w:rsidRDefault="00F76CD9" w:rsidP="006E6A22">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w:t>
            </w:r>
            <w:r w:rsidR="006E6A22">
              <w:rPr>
                <w:rFonts w:ascii="Times New Roman" w:hAnsi="Times New Roman"/>
                <w:i w:val="0"/>
                <w:sz w:val="20"/>
              </w:rPr>
              <w:t>472</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6E6A22">
              <w:rPr>
                <w:rFonts w:ascii="Times New Roman" w:hAnsi="Times New Roman"/>
                <w:i w:val="0"/>
                <w:sz w:val="20"/>
              </w:rPr>
              <w:t>Add job code WHHR70</w:t>
            </w:r>
          </w:p>
        </w:tc>
      </w:tr>
      <w:tr w:rsidR="00F76CD9" w:rsidRPr="00746B2A" w:rsidTr="00F10638">
        <w:trPr>
          <w:jc w:val="center"/>
        </w:trPr>
        <w:tc>
          <w:tcPr>
            <w:tcW w:w="2549" w:type="dxa"/>
            <w:gridSpan w:val="2"/>
          </w:tcPr>
          <w:p w:rsidR="00F76CD9" w:rsidRPr="00746B2A" w:rsidRDefault="00F76CD9" w:rsidP="00F10638">
            <w:r w:rsidRPr="00746B2A">
              <w:t>Test Location</w:t>
            </w:r>
          </w:p>
        </w:tc>
        <w:tc>
          <w:tcPr>
            <w:tcW w:w="10951" w:type="dxa"/>
            <w:gridSpan w:val="4"/>
          </w:tcPr>
          <w:p w:rsidR="00F76CD9" w:rsidRPr="00746B2A" w:rsidRDefault="00F76CD9" w:rsidP="00F10638">
            <w:r w:rsidRPr="00746B2A">
              <w:t>https://f3420-mpmd01.vangent.local/coach3/default.aspx</w:t>
            </w:r>
          </w:p>
        </w:tc>
      </w:tr>
      <w:tr w:rsidR="00F76CD9" w:rsidRPr="00746B2A" w:rsidTr="00F10638">
        <w:trPr>
          <w:jc w:val="center"/>
        </w:trPr>
        <w:tc>
          <w:tcPr>
            <w:tcW w:w="2549" w:type="dxa"/>
            <w:gridSpan w:val="2"/>
          </w:tcPr>
          <w:p w:rsidR="00F76CD9" w:rsidRPr="00746B2A" w:rsidRDefault="00F76CD9" w:rsidP="00F10638">
            <w:r w:rsidRPr="00746B2A">
              <w:t>Updated File(s)</w:t>
            </w:r>
          </w:p>
        </w:tc>
        <w:tc>
          <w:tcPr>
            <w:tcW w:w="10951" w:type="dxa"/>
            <w:gridSpan w:val="4"/>
          </w:tcPr>
          <w:p w:rsidR="00F76CD9" w:rsidRPr="00746B2A" w:rsidRDefault="00FE2276" w:rsidP="00F10638">
            <w:r>
              <w:t xml:space="preserve">default.aspx, </w:t>
            </w:r>
            <w:proofErr w:type="spellStart"/>
            <w:r>
              <w:t>default.aspx.vb</w:t>
            </w:r>
            <w:proofErr w:type="spellEnd"/>
            <w:r>
              <w:t xml:space="preserve">, </w:t>
            </w:r>
            <w:proofErr w:type="spellStart"/>
            <w:r>
              <w:t>ECLHandler.vb</w:t>
            </w:r>
            <w:proofErr w:type="spellEnd"/>
          </w:p>
        </w:tc>
      </w:tr>
      <w:tr w:rsidR="00F76CD9" w:rsidRPr="00746B2A" w:rsidTr="00F10638">
        <w:trPr>
          <w:jc w:val="center"/>
        </w:trPr>
        <w:tc>
          <w:tcPr>
            <w:tcW w:w="2549" w:type="dxa"/>
            <w:gridSpan w:val="2"/>
          </w:tcPr>
          <w:p w:rsidR="00F76CD9" w:rsidRPr="00746B2A" w:rsidRDefault="00F76CD9" w:rsidP="00F10638">
            <w:r w:rsidRPr="00746B2A">
              <w:t>Added Files(s)</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Supporting Documentation</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Notes</w:t>
            </w:r>
          </w:p>
        </w:tc>
        <w:tc>
          <w:tcPr>
            <w:tcW w:w="10951" w:type="dxa"/>
            <w:gridSpan w:val="4"/>
          </w:tcPr>
          <w:p w:rsidR="00F76CD9" w:rsidRPr="00746B2A" w:rsidRDefault="00F76CD9" w:rsidP="00F10638"/>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76CD9" w:rsidRPr="00746B2A" w:rsidRDefault="00F76CD9"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76CD9" w:rsidRPr="00746B2A" w:rsidRDefault="00F76CD9"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76CD9" w:rsidRPr="00746B2A" w:rsidRDefault="00F76CD9" w:rsidP="00F10638">
            <w:pPr>
              <w:pStyle w:val="Header"/>
              <w:tabs>
                <w:tab w:val="clear" w:pos="4320"/>
                <w:tab w:val="clear" w:pos="8640"/>
              </w:tabs>
              <w:spacing w:before="40" w:after="40"/>
              <w:jc w:val="center"/>
              <w:rPr>
                <w:b/>
                <w:i/>
              </w:rPr>
            </w:pPr>
            <w:r w:rsidRPr="00746B2A">
              <w:rPr>
                <w:b/>
              </w:rPr>
              <w:t>RESULTS</w:t>
            </w:r>
          </w:p>
          <w:p w:rsidR="00F76CD9" w:rsidRPr="00746B2A" w:rsidRDefault="00F76CD9"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COMMENTS</w:t>
            </w:r>
          </w:p>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76CD9" w:rsidRPr="00746B2A" w:rsidRDefault="00F76CD9"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F76CD9" w:rsidRDefault="00F76CD9" w:rsidP="00F10638">
            <w:pPr>
              <w:pStyle w:val="CSETableText"/>
              <w:rPr>
                <w:bCs/>
                <w:szCs w:val="20"/>
              </w:rPr>
            </w:pPr>
            <w:r>
              <w:rPr>
                <w:bCs/>
                <w:szCs w:val="20"/>
              </w:rPr>
              <w:t xml:space="preserve"> Launch </w:t>
            </w:r>
            <w:proofErr w:type="spellStart"/>
            <w:r>
              <w:rPr>
                <w:bCs/>
                <w:szCs w:val="20"/>
              </w:rPr>
              <w:t>eCL</w:t>
            </w:r>
            <w:proofErr w:type="spellEnd"/>
            <w:r>
              <w:rPr>
                <w:bCs/>
                <w:szCs w:val="20"/>
              </w:rPr>
              <w:t xml:space="preserve"> website as </w:t>
            </w:r>
            <w:r w:rsidRPr="000B2087">
              <w:rPr>
                <w:bCs/>
                <w:szCs w:val="20"/>
              </w:rPr>
              <w:t xml:space="preserve">a user </w:t>
            </w:r>
            <w:r w:rsidR="00CC6984">
              <w:rPr>
                <w:bCs/>
                <w:szCs w:val="20"/>
              </w:rPr>
              <w:t>with job code WHHR70</w:t>
            </w:r>
          </w:p>
          <w:p w:rsidR="00F76CD9" w:rsidRPr="00746B2A" w:rsidRDefault="00F76CD9" w:rsidP="00F10638">
            <w:pPr>
              <w:pStyle w:val="CSETableText"/>
              <w:ind w:left="159"/>
              <w:rPr>
                <w:bCs/>
                <w:szCs w:val="20"/>
              </w:rPr>
            </w:pPr>
            <w:r w:rsidRPr="00746B2A">
              <w:t>https://f3420-mpmd01.vangent.local/coach3/default.aspx</w:t>
            </w:r>
          </w:p>
        </w:tc>
        <w:tc>
          <w:tcPr>
            <w:tcW w:w="4500" w:type="dxa"/>
          </w:tcPr>
          <w:p w:rsidR="00F76CD9" w:rsidRDefault="00CC6984" w:rsidP="00F10638">
            <w:pPr>
              <w:pStyle w:val="Header"/>
              <w:tabs>
                <w:tab w:val="clear" w:pos="4320"/>
                <w:tab w:val="clear" w:pos="8640"/>
              </w:tabs>
              <w:spacing w:before="40" w:after="40"/>
            </w:pPr>
            <w:r>
              <w:t>Historical Dashboard is the only tab displays</w:t>
            </w:r>
          </w:p>
          <w:p w:rsidR="00F76CD9" w:rsidRDefault="00F76CD9" w:rsidP="00F10638">
            <w:pPr>
              <w:pStyle w:val="Header"/>
              <w:tabs>
                <w:tab w:val="clear" w:pos="4320"/>
                <w:tab w:val="clear" w:pos="8640"/>
              </w:tabs>
              <w:spacing w:before="40" w:after="40"/>
            </w:pPr>
          </w:p>
        </w:tc>
        <w:tc>
          <w:tcPr>
            <w:tcW w:w="1260" w:type="dxa"/>
          </w:tcPr>
          <w:p w:rsidR="00F76CD9" w:rsidRPr="00746B2A" w:rsidRDefault="00F76CD9" w:rsidP="00F10638">
            <w:pPr>
              <w:pStyle w:val="Header"/>
              <w:tabs>
                <w:tab w:val="clear" w:pos="4320"/>
                <w:tab w:val="clear" w:pos="8640"/>
              </w:tabs>
              <w:spacing w:before="40" w:after="40"/>
              <w:jc w:val="center"/>
              <w:rPr>
                <w:i/>
              </w:rPr>
            </w:pPr>
            <w:r>
              <w:rPr>
                <w:i/>
              </w:rPr>
              <w:t>P</w:t>
            </w:r>
          </w:p>
        </w:tc>
        <w:tc>
          <w:tcPr>
            <w:tcW w:w="2880" w:type="dxa"/>
          </w:tcPr>
          <w:p w:rsidR="00F76CD9" w:rsidRPr="00746B2A" w:rsidRDefault="00F76CD9" w:rsidP="00F10638">
            <w:pPr>
              <w:pStyle w:val="Header"/>
              <w:tabs>
                <w:tab w:val="clear" w:pos="4320"/>
                <w:tab w:val="clear" w:pos="8640"/>
              </w:tabs>
              <w:spacing w:before="40" w:after="40"/>
              <w:rPr>
                <w:i/>
              </w:rPr>
            </w:pPr>
          </w:p>
        </w:tc>
      </w:tr>
      <w:tr w:rsidR="00424248" w:rsidRPr="00746B2A" w:rsidTr="00F10638">
        <w:trPr>
          <w:tblHeader/>
          <w:jc w:val="center"/>
        </w:trPr>
        <w:tc>
          <w:tcPr>
            <w:tcW w:w="2549" w:type="dxa"/>
            <w:gridSpan w:val="2"/>
            <w:shd w:val="solid" w:color="auto" w:fill="000000"/>
          </w:tcPr>
          <w:p w:rsidR="00424248" w:rsidRPr="00746B2A" w:rsidRDefault="00424248" w:rsidP="00F10638">
            <w:pPr>
              <w:rPr>
                <w:b/>
              </w:rPr>
            </w:pPr>
            <w:r w:rsidRPr="00746B2A">
              <w:rPr>
                <w:b/>
              </w:rPr>
              <w:lastRenderedPageBreak/>
              <w:t>Item</w:t>
            </w:r>
          </w:p>
        </w:tc>
        <w:tc>
          <w:tcPr>
            <w:tcW w:w="10951" w:type="dxa"/>
            <w:gridSpan w:val="4"/>
            <w:shd w:val="solid" w:color="auto" w:fill="000000"/>
          </w:tcPr>
          <w:p w:rsidR="00424248" w:rsidRPr="00746B2A" w:rsidRDefault="00424248" w:rsidP="00F10638">
            <w:pPr>
              <w:rPr>
                <w:b/>
              </w:rPr>
            </w:pPr>
            <w:r w:rsidRPr="00746B2A">
              <w:rPr>
                <w:b/>
              </w:rPr>
              <w:t>Description</w:t>
            </w:r>
          </w:p>
        </w:tc>
      </w:tr>
      <w:tr w:rsidR="00424248" w:rsidRPr="00746B2A" w:rsidTr="00F10638">
        <w:trPr>
          <w:jc w:val="center"/>
        </w:trPr>
        <w:tc>
          <w:tcPr>
            <w:tcW w:w="2549" w:type="dxa"/>
            <w:gridSpan w:val="2"/>
          </w:tcPr>
          <w:p w:rsidR="00424248" w:rsidRPr="00746B2A" w:rsidRDefault="00424248" w:rsidP="00F10638">
            <w:r w:rsidRPr="00746B2A">
              <w:t>Test Case ID</w:t>
            </w:r>
          </w:p>
        </w:tc>
        <w:tc>
          <w:tcPr>
            <w:tcW w:w="10951" w:type="dxa"/>
            <w:gridSpan w:val="4"/>
          </w:tcPr>
          <w:p w:rsidR="00424248" w:rsidRPr="00746B2A" w:rsidRDefault="00424248" w:rsidP="00F10638">
            <w:r w:rsidRPr="00746B2A">
              <w:t>ECUIDASH</w:t>
            </w:r>
            <w:r>
              <w:t>56</w:t>
            </w:r>
          </w:p>
        </w:tc>
      </w:tr>
      <w:tr w:rsidR="00424248" w:rsidRPr="00363669" w:rsidTr="00F10638">
        <w:trPr>
          <w:jc w:val="center"/>
        </w:trPr>
        <w:tc>
          <w:tcPr>
            <w:tcW w:w="2549" w:type="dxa"/>
            <w:gridSpan w:val="2"/>
          </w:tcPr>
          <w:p w:rsidR="00424248" w:rsidRPr="00746B2A" w:rsidRDefault="00424248" w:rsidP="00F10638">
            <w:r w:rsidRPr="00746B2A">
              <w:t>Source Description</w:t>
            </w:r>
          </w:p>
        </w:tc>
        <w:tc>
          <w:tcPr>
            <w:tcW w:w="10951" w:type="dxa"/>
            <w:gridSpan w:val="4"/>
          </w:tcPr>
          <w:p w:rsidR="00424248" w:rsidRPr="00363669" w:rsidRDefault="00424248" w:rsidP="00D90DD1">
            <w:pPr>
              <w:pStyle w:val="hdr1"/>
              <w:ind w:left="0"/>
              <w:rPr>
                <w:rFonts w:ascii="Times New Roman" w:hAnsi="Times New Roman"/>
                <w:i w:val="0"/>
                <w:sz w:val="20"/>
              </w:rPr>
            </w:pPr>
            <w:r w:rsidRPr="00B60FF1">
              <w:rPr>
                <w:rFonts w:ascii="Times New Roman" w:hAnsi="Times New Roman"/>
                <w:i w:val="0"/>
                <w:sz w:val="20"/>
              </w:rPr>
              <w:t xml:space="preserve">TFS </w:t>
            </w:r>
            <w:r w:rsidR="00D90DD1">
              <w:rPr>
                <w:rFonts w:ascii="Times New Roman" w:hAnsi="Times New Roman"/>
                <w:i w:val="0"/>
                <w:sz w:val="20"/>
              </w:rPr>
              <w:t>1991</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D90DD1">
              <w:rPr>
                <w:rFonts w:ascii="Times New Roman" w:hAnsi="Times New Roman"/>
                <w:i w:val="0"/>
                <w:sz w:val="20"/>
              </w:rPr>
              <w:t>OMR Short Calls feed with Manager Review</w:t>
            </w:r>
          </w:p>
        </w:tc>
      </w:tr>
      <w:tr w:rsidR="00424248" w:rsidRPr="00746B2A" w:rsidTr="00F10638">
        <w:trPr>
          <w:jc w:val="center"/>
        </w:trPr>
        <w:tc>
          <w:tcPr>
            <w:tcW w:w="2549" w:type="dxa"/>
            <w:gridSpan w:val="2"/>
          </w:tcPr>
          <w:p w:rsidR="00424248" w:rsidRPr="00746B2A" w:rsidRDefault="00424248" w:rsidP="00F10638">
            <w:r w:rsidRPr="00746B2A">
              <w:t>Test Location</w:t>
            </w:r>
          </w:p>
        </w:tc>
        <w:tc>
          <w:tcPr>
            <w:tcW w:w="10951" w:type="dxa"/>
            <w:gridSpan w:val="4"/>
          </w:tcPr>
          <w:p w:rsidR="00424248" w:rsidRPr="00746B2A" w:rsidRDefault="00424248" w:rsidP="00F10638">
            <w:r w:rsidRPr="00746B2A">
              <w:t>https://f3420-mpmd01.vangent.local/coach3/default.aspx</w:t>
            </w:r>
          </w:p>
        </w:tc>
      </w:tr>
      <w:tr w:rsidR="00424248" w:rsidRPr="00746B2A" w:rsidTr="00F10638">
        <w:trPr>
          <w:jc w:val="center"/>
        </w:trPr>
        <w:tc>
          <w:tcPr>
            <w:tcW w:w="2549" w:type="dxa"/>
            <w:gridSpan w:val="2"/>
          </w:tcPr>
          <w:p w:rsidR="00424248" w:rsidRPr="00746B2A" w:rsidRDefault="00424248" w:rsidP="00F10638">
            <w:r w:rsidRPr="00746B2A">
              <w:t>Updated File(s)</w:t>
            </w:r>
          </w:p>
        </w:tc>
        <w:tc>
          <w:tcPr>
            <w:tcW w:w="10951" w:type="dxa"/>
            <w:gridSpan w:val="4"/>
          </w:tcPr>
          <w:p w:rsidR="00424248" w:rsidRPr="00746B2A" w:rsidRDefault="00F638BF" w:rsidP="00F10638">
            <w:r>
              <w:t xml:space="preserve">review.aspx, </w:t>
            </w:r>
            <w:proofErr w:type="spellStart"/>
            <w:r>
              <w:t>review.aspx.vb</w:t>
            </w:r>
            <w:proofErr w:type="spellEnd"/>
          </w:p>
        </w:tc>
      </w:tr>
      <w:tr w:rsidR="00424248" w:rsidRPr="00746B2A" w:rsidTr="00F10638">
        <w:trPr>
          <w:jc w:val="center"/>
        </w:trPr>
        <w:tc>
          <w:tcPr>
            <w:tcW w:w="2549" w:type="dxa"/>
            <w:gridSpan w:val="2"/>
          </w:tcPr>
          <w:p w:rsidR="00424248" w:rsidRPr="00746B2A" w:rsidRDefault="00424248" w:rsidP="00F10638">
            <w:r w:rsidRPr="00746B2A">
              <w:t>Added Files(s)</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Supporting Documentation</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Notes</w:t>
            </w:r>
          </w:p>
        </w:tc>
        <w:tc>
          <w:tcPr>
            <w:tcW w:w="10951" w:type="dxa"/>
            <w:gridSpan w:val="4"/>
          </w:tcPr>
          <w:p w:rsidR="00424248" w:rsidRPr="00746B2A" w:rsidRDefault="00424248" w:rsidP="00F10638"/>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424248" w:rsidRPr="00746B2A" w:rsidRDefault="00424248"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424248" w:rsidRPr="00746B2A" w:rsidRDefault="00424248"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24248" w:rsidRPr="00746B2A" w:rsidRDefault="00424248" w:rsidP="00F10638">
            <w:pPr>
              <w:pStyle w:val="Header"/>
              <w:tabs>
                <w:tab w:val="clear" w:pos="4320"/>
                <w:tab w:val="clear" w:pos="8640"/>
              </w:tabs>
              <w:spacing w:before="40" w:after="40"/>
              <w:jc w:val="center"/>
              <w:rPr>
                <w:b/>
                <w:i/>
              </w:rPr>
            </w:pPr>
            <w:r w:rsidRPr="00746B2A">
              <w:rPr>
                <w:b/>
              </w:rPr>
              <w:t>RESULTS</w:t>
            </w:r>
          </w:p>
          <w:p w:rsidR="00424248" w:rsidRPr="00746B2A" w:rsidRDefault="00424248"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COMMENTS</w:t>
            </w:r>
          </w:p>
        </w:tc>
      </w:tr>
      <w:tr w:rsidR="00856D41"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56D41" w:rsidRDefault="00856D41"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856D41" w:rsidRDefault="00856D41" w:rsidP="00856D41">
            <w:pPr>
              <w:pStyle w:val="CSETableText"/>
              <w:rPr>
                <w:bCs/>
                <w:szCs w:val="20"/>
              </w:rPr>
            </w:pPr>
            <w:r>
              <w:rPr>
                <w:bCs/>
                <w:szCs w:val="20"/>
              </w:rPr>
              <w:t>Data Setup:</w:t>
            </w:r>
          </w:p>
          <w:p w:rsidR="00856D41" w:rsidRDefault="00856D41" w:rsidP="00856D41">
            <w:pPr>
              <w:pStyle w:val="CSETableText"/>
              <w:rPr>
                <w:bCs/>
                <w:szCs w:val="20"/>
              </w:rPr>
            </w:pPr>
            <w:r>
              <w:rPr>
                <w:bCs/>
                <w:szCs w:val="20"/>
              </w:rPr>
              <w:t>Locate OMR</w:t>
            </w:r>
            <w:proofErr w:type="gramStart"/>
            <w:r>
              <w:rPr>
                <w:bCs/>
                <w:szCs w:val="20"/>
              </w:rPr>
              <w:t>./</w:t>
            </w:r>
            <w:proofErr w:type="gramEnd"/>
            <w:r>
              <w:rPr>
                <w:bCs/>
                <w:szCs w:val="20"/>
              </w:rPr>
              <w:t>ISQ record (</w:t>
            </w:r>
            <w:proofErr w:type="spellStart"/>
            <w:r>
              <w:rPr>
                <w:bCs/>
                <w:szCs w:val="20"/>
              </w:rPr>
              <w:t>strReportCode</w:t>
            </w:r>
            <w:proofErr w:type="spellEnd"/>
            <w:r>
              <w:rPr>
                <w:bCs/>
                <w:szCs w:val="20"/>
              </w:rPr>
              <w:t xml:space="preserve"> starts with “ISQ”) in </w:t>
            </w:r>
            <w:proofErr w:type="spellStart"/>
            <w:r>
              <w:rPr>
                <w:bCs/>
                <w:szCs w:val="20"/>
              </w:rPr>
              <w:t>coaching_log</w:t>
            </w:r>
            <w:proofErr w:type="spellEnd"/>
            <w:r>
              <w:rPr>
                <w:bCs/>
                <w:szCs w:val="20"/>
              </w:rPr>
              <w:t xml:space="preserve"> table</w:t>
            </w:r>
            <w:r w:rsidR="000B00B1">
              <w:rPr>
                <w:bCs/>
                <w:szCs w:val="20"/>
              </w:rPr>
              <w:t xml:space="preserve"> with </w:t>
            </w:r>
            <w:proofErr w:type="spellStart"/>
            <w:r w:rsidR="000B00B1">
              <w:rPr>
                <w:bCs/>
                <w:szCs w:val="20"/>
              </w:rPr>
              <w:t>statusid</w:t>
            </w:r>
            <w:proofErr w:type="spellEnd"/>
            <w:r w:rsidR="000B00B1">
              <w:rPr>
                <w:bCs/>
                <w:szCs w:val="20"/>
              </w:rPr>
              <w:t xml:space="preserve"> as 5 (Pending manager review)</w:t>
            </w:r>
            <w:r>
              <w:rPr>
                <w:bCs/>
                <w:szCs w:val="20"/>
              </w:rPr>
              <w:t xml:space="preserve"> .</w:t>
            </w:r>
          </w:p>
          <w:p w:rsidR="000B00B1" w:rsidRDefault="000B00B1" w:rsidP="00856D41">
            <w:pPr>
              <w:pStyle w:val="CSETableText"/>
              <w:rPr>
                <w:bCs/>
                <w:szCs w:val="20"/>
              </w:rPr>
            </w:pPr>
            <w:r>
              <w:rPr>
                <w:bCs/>
                <w:szCs w:val="20"/>
              </w:rPr>
              <w:t xml:space="preserve">Update yourself as the manager of the record employee by setting </w:t>
            </w:r>
            <w:proofErr w:type="spellStart"/>
            <w:r>
              <w:rPr>
                <w:bCs/>
                <w:szCs w:val="20"/>
              </w:rPr>
              <w:t>ec.employee_hierarchy.Mgr_ID</w:t>
            </w:r>
            <w:proofErr w:type="spellEnd"/>
            <w:r>
              <w:rPr>
                <w:bCs/>
                <w:szCs w:val="20"/>
              </w:rPr>
              <w:t xml:space="preserve"> to your employee ID;</w:t>
            </w:r>
          </w:p>
          <w:p w:rsidR="000B00B1" w:rsidRDefault="000B00B1" w:rsidP="00856D41">
            <w:pPr>
              <w:pStyle w:val="CSETableText"/>
              <w:rPr>
                <w:bCs/>
                <w:szCs w:val="20"/>
              </w:rPr>
            </w:pPr>
          </w:p>
          <w:p w:rsidR="000B00B1" w:rsidRDefault="000B00B1" w:rsidP="00856D41">
            <w:pPr>
              <w:pStyle w:val="CSETableText"/>
              <w:rPr>
                <w:bCs/>
                <w:szCs w:val="20"/>
              </w:rPr>
            </w:pPr>
            <w:r>
              <w:rPr>
                <w:bCs/>
                <w:szCs w:val="20"/>
              </w:rPr>
              <w:t xml:space="preserve">Launch </w:t>
            </w:r>
            <w:proofErr w:type="spellStart"/>
            <w:r>
              <w:rPr>
                <w:bCs/>
                <w:szCs w:val="20"/>
              </w:rPr>
              <w:t>eCL</w:t>
            </w:r>
            <w:proofErr w:type="spellEnd"/>
            <w:r>
              <w:rPr>
                <w:bCs/>
                <w:szCs w:val="20"/>
              </w:rPr>
              <w:t xml:space="preserve"> System Test website:</w:t>
            </w:r>
          </w:p>
          <w:p w:rsidR="000B00B1" w:rsidRDefault="000B00B1" w:rsidP="00856D41">
            <w:pPr>
              <w:pStyle w:val="CSETableText"/>
              <w:rPr>
                <w:bCs/>
                <w:szCs w:val="20"/>
              </w:rPr>
            </w:pPr>
            <w:r w:rsidRPr="00746B2A">
              <w:t>https://f3420-mpmd01.vangent.local/coach3/default.aspx</w:t>
            </w:r>
          </w:p>
        </w:tc>
        <w:tc>
          <w:tcPr>
            <w:tcW w:w="4500" w:type="dxa"/>
          </w:tcPr>
          <w:p w:rsidR="00856D41" w:rsidRDefault="000B00B1" w:rsidP="00F10638">
            <w:pPr>
              <w:pStyle w:val="Header"/>
              <w:tabs>
                <w:tab w:val="clear" w:pos="4320"/>
                <w:tab w:val="clear" w:pos="8640"/>
              </w:tabs>
              <w:spacing w:before="40" w:after="40"/>
            </w:pPr>
            <w:proofErr w:type="spellStart"/>
            <w:r>
              <w:t>eCL</w:t>
            </w:r>
            <w:proofErr w:type="spellEnd"/>
            <w:r>
              <w:t xml:space="preserve"> home page displays</w:t>
            </w:r>
          </w:p>
        </w:tc>
        <w:tc>
          <w:tcPr>
            <w:tcW w:w="1260" w:type="dxa"/>
          </w:tcPr>
          <w:p w:rsidR="00856D41" w:rsidRDefault="000B00B1" w:rsidP="00F10638">
            <w:pPr>
              <w:pStyle w:val="Header"/>
              <w:tabs>
                <w:tab w:val="clear" w:pos="4320"/>
                <w:tab w:val="clear" w:pos="8640"/>
              </w:tabs>
              <w:spacing w:before="40" w:after="40"/>
              <w:jc w:val="center"/>
              <w:rPr>
                <w:i/>
              </w:rPr>
            </w:pPr>
            <w:r>
              <w:rPr>
                <w:i/>
              </w:rPr>
              <w:t>P</w:t>
            </w:r>
          </w:p>
        </w:tc>
        <w:tc>
          <w:tcPr>
            <w:tcW w:w="2880" w:type="dxa"/>
          </w:tcPr>
          <w:p w:rsidR="00856D41" w:rsidRPr="00746B2A" w:rsidRDefault="00856D41" w:rsidP="00F10638">
            <w:pPr>
              <w:pStyle w:val="Header"/>
              <w:tabs>
                <w:tab w:val="clear" w:pos="4320"/>
                <w:tab w:val="clear" w:pos="8640"/>
              </w:tabs>
              <w:spacing w:before="40" w:after="40"/>
              <w:rPr>
                <w:i/>
              </w:rPr>
            </w:pPr>
          </w:p>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24248" w:rsidRPr="00746B2A" w:rsidRDefault="000B00B1"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424248" w:rsidRDefault="00424248" w:rsidP="000B00B1">
            <w:pPr>
              <w:pStyle w:val="CSETableText"/>
              <w:rPr>
                <w:bCs/>
                <w:szCs w:val="20"/>
              </w:rPr>
            </w:pPr>
            <w:r>
              <w:rPr>
                <w:bCs/>
                <w:szCs w:val="20"/>
              </w:rPr>
              <w:t xml:space="preserve"> </w:t>
            </w:r>
            <w:r w:rsidR="000B00B1">
              <w:rPr>
                <w:bCs/>
                <w:szCs w:val="20"/>
              </w:rPr>
              <w:t>Go to “My Dashboard” page;</w:t>
            </w:r>
          </w:p>
          <w:p w:rsidR="000B00B1" w:rsidRDefault="000B00B1" w:rsidP="000B00B1">
            <w:pPr>
              <w:pStyle w:val="CSETableText"/>
              <w:rPr>
                <w:bCs/>
                <w:szCs w:val="20"/>
              </w:rPr>
            </w:pPr>
            <w:r>
              <w:rPr>
                <w:bCs/>
                <w:szCs w:val="20"/>
              </w:rPr>
              <w:t xml:space="preserve">Locate the record from step 1 under “My Pending </w:t>
            </w:r>
            <w:proofErr w:type="spellStart"/>
            <w:r>
              <w:rPr>
                <w:bCs/>
                <w:szCs w:val="20"/>
              </w:rPr>
              <w:t>eCoaching</w:t>
            </w:r>
            <w:proofErr w:type="spellEnd"/>
            <w:r>
              <w:rPr>
                <w:bCs/>
                <w:szCs w:val="20"/>
              </w:rPr>
              <w:t xml:space="preserve"> Logs” section;</w:t>
            </w:r>
          </w:p>
          <w:p w:rsidR="000B00B1" w:rsidRPr="00746B2A" w:rsidRDefault="000B00B1" w:rsidP="000B00B1">
            <w:pPr>
              <w:pStyle w:val="CSETableText"/>
              <w:rPr>
                <w:bCs/>
                <w:szCs w:val="20"/>
              </w:rPr>
            </w:pPr>
            <w:r>
              <w:rPr>
                <w:bCs/>
                <w:szCs w:val="20"/>
              </w:rPr>
              <w:t>Click the record</w:t>
            </w:r>
          </w:p>
        </w:tc>
        <w:tc>
          <w:tcPr>
            <w:tcW w:w="4500" w:type="dxa"/>
          </w:tcPr>
          <w:p w:rsidR="000B00B1" w:rsidRDefault="000B00B1" w:rsidP="00F10638">
            <w:pPr>
              <w:pStyle w:val="Header"/>
              <w:tabs>
                <w:tab w:val="clear" w:pos="4320"/>
                <w:tab w:val="clear" w:pos="8640"/>
              </w:tabs>
              <w:spacing w:before="40" w:after="40"/>
            </w:pPr>
            <w:r>
              <w:t>The following text displays after  “Details of the behavior being coached:”  section:</w:t>
            </w:r>
          </w:p>
          <w:p w:rsidR="00424248" w:rsidRDefault="000B00B1" w:rsidP="00F10638">
            <w:pPr>
              <w:pStyle w:val="Header"/>
              <w:tabs>
                <w:tab w:val="clear" w:pos="4320"/>
                <w:tab w:val="clear" w:pos="8640"/>
              </w:tabs>
              <w:spacing w:before="40" w:after="40"/>
            </w:pPr>
            <w:r>
              <w:t xml:space="preserve">“You are receiving this </w:t>
            </w:r>
            <w:proofErr w:type="spellStart"/>
            <w:r>
              <w:t>eCL</w:t>
            </w:r>
            <w:proofErr w:type="spellEnd"/>
            <w:r>
              <w:t xml:space="preserve"> because you have been assigned to listen to and provide feedback on calls that have been identified as having a short duration. Details of each call can be found within the Performance Report Catalog by clicking </w:t>
            </w:r>
            <w:hyperlink r:id="rId41" w:tgtFrame="_blank" w:history="1">
              <w:r>
                <w:rPr>
                  <w:rStyle w:val="Hyperlink"/>
                </w:rPr>
                <w:t>here</w:t>
              </w:r>
            </w:hyperlink>
            <w:r>
              <w:t>. Please review the calls and provide specific details on opportunities that requiring coaching.”</w:t>
            </w:r>
          </w:p>
          <w:p w:rsidR="002D5B24" w:rsidRDefault="002D5B24" w:rsidP="00F10638">
            <w:pPr>
              <w:pStyle w:val="Header"/>
              <w:tabs>
                <w:tab w:val="clear" w:pos="4320"/>
                <w:tab w:val="clear" w:pos="8640"/>
              </w:tabs>
              <w:spacing w:before="40" w:after="40"/>
            </w:pPr>
          </w:p>
          <w:p w:rsidR="002D5B24" w:rsidRDefault="002D5B24" w:rsidP="00F10638">
            <w:pPr>
              <w:pStyle w:val="Header"/>
              <w:tabs>
                <w:tab w:val="clear" w:pos="4320"/>
                <w:tab w:val="clear" w:pos="8640"/>
              </w:tabs>
              <w:spacing w:before="40" w:after="40"/>
            </w:pPr>
            <w:r>
              <w:t xml:space="preserve">“here” is a URL pointing to </w:t>
            </w:r>
            <w:hyperlink r:id="rId42" w:history="1">
              <w:r>
                <w:rPr>
                  <w:rStyle w:val="Hyperlink"/>
                </w:rPr>
                <w:t>https://cco.gdit.com/bi/ReportsCatalog/TQC_ShortCall/Forms/AllItems.aspx</w:t>
              </w:r>
            </w:hyperlink>
          </w:p>
          <w:p w:rsidR="00424248" w:rsidRDefault="00424248" w:rsidP="00F10638">
            <w:pPr>
              <w:pStyle w:val="Header"/>
              <w:tabs>
                <w:tab w:val="clear" w:pos="4320"/>
                <w:tab w:val="clear" w:pos="8640"/>
              </w:tabs>
              <w:spacing w:before="40" w:after="40"/>
            </w:pPr>
          </w:p>
        </w:tc>
        <w:tc>
          <w:tcPr>
            <w:tcW w:w="1260" w:type="dxa"/>
          </w:tcPr>
          <w:p w:rsidR="00424248" w:rsidRPr="00746B2A" w:rsidRDefault="00424248" w:rsidP="00F10638">
            <w:pPr>
              <w:pStyle w:val="Header"/>
              <w:tabs>
                <w:tab w:val="clear" w:pos="4320"/>
                <w:tab w:val="clear" w:pos="8640"/>
              </w:tabs>
              <w:spacing w:before="40" w:after="40"/>
              <w:jc w:val="center"/>
              <w:rPr>
                <w:i/>
              </w:rPr>
            </w:pPr>
            <w:r>
              <w:rPr>
                <w:i/>
              </w:rPr>
              <w:t>P</w:t>
            </w:r>
          </w:p>
        </w:tc>
        <w:tc>
          <w:tcPr>
            <w:tcW w:w="2880" w:type="dxa"/>
          </w:tcPr>
          <w:p w:rsidR="00424248" w:rsidRPr="00746B2A" w:rsidRDefault="00424248" w:rsidP="00F10638">
            <w:pPr>
              <w:pStyle w:val="Header"/>
              <w:tabs>
                <w:tab w:val="clear" w:pos="4320"/>
                <w:tab w:val="clear" w:pos="8640"/>
              </w:tabs>
              <w:spacing w:before="40" w:after="40"/>
              <w:rPr>
                <w:i/>
              </w:rPr>
            </w:pPr>
          </w:p>
        </w:tc>
      </w:tr>
    </w:tbl>
    <w:p w:rsidR="00F76CD9" w:rsidRDefault="00F76CD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7F57A5" w:rsidRPr="00746B2A" w:rsidTr="00F10638">
        <w:trPr>
          <w:tblHeader/>
          <w:jc w:val="center"/>
        </w:trPr>
        <w:tc>
          <w:tcPr>
            <w:tcW w:w="2549" w:type="dxa"/>
            <w:gridSpan w:val="2"/>
            <w:shd w:val="solid" w:color="auto" w:fill="000000"/>
          </w:tcPr>
          <w:p w:rsidR="007F57A5" w:rsidRPr="00746B2A" w:rsidRDefault="007F57A5" w:rsidP="00F10638">
            <w:pPr>
              <w:rPr>
                <w:b/>
              </w:rPr>
            </w:pPr>
            <w:r w:rsidRPr="00746B2A">
              <w:rPr>
                <w:b/>
              </w:rPr>
              <w:t>Item</w:t>
            </w:r>
          </w:p>
        </w:tc>
        <w:tc>
          <w:tcPr>
            <w:tcW w:w="10951" w:type="dxa"/>
            <w:gridSpan w:val="4"/>
            <w:shd w:val="solid" w:color="auto" w:fill="000000"/>
          </w:tcPr>
          <w:p w:rsidR="007F57A5" w:rsidRPr="00746B2A" w:rsidRDefault="007F57A5" w:rsidP="00F10638">
            <w:pPr>
              <w:rPr>
                <w:b/>
              </w:rPr>
            </w:pPr>
            <w:r w:rsidRPr="00746B2A">
              <w:rPr>
                <w:b/>
              </w:rPr>
              <w:t>Description</w:t>
            </w:r>
          </w:p>
        </w:tc>
      </w:tr>
      <w:tr w:rsidR="007F57A5" w:rsidRPr="00746B2A" w:rsidTr="00F10638">
        <w:trPr>
          <w:jc w:val="center"/>
        </w:trPr>
        <w:tc>
          <w:tcPr>
            <w:tcW w:w="2549" w:type="dxa"/>
            <w:gridSpan w:val="2"/>
          </w:tcPr>
          <w:p w:rsidR="007F57A5" w:rsidRPr="00746B2A" w:rsidRDefault="007F57A5" w:rsidP="00F10638">
            <w:r w:rsidRPr="00746B2A">
              <w:t>Test Case ID</w:t>
            </w:r>
          </w:p>
        </w:tc>
        <w:tc>
          <w:tcPr>
            <w:tcW w:w="10951" w:type="dxa"/>
            <w:gridSpan w:val="4"/>
          </w:tcPr>
          <w:p w:rsidR="007F57A5" w:rsidRPr="00746B2A" w:rsidRDefault="007F57A5" w:rsidP="00F10638">
            <w:r w:rsidRPr="00746B2A">
              <w:t>ECUIDASH</w:t>
            </w:r>
            <w:r>
              <w:t>57</w:t>
            </w:r>
          </w:p>
        </w:tc>
      </w:tr>
      <w:tr w:rsidR="007F57A5" w:rsidRPr="00363669" w:rsidTr="00F10638">
        <w:trPr>
          <w:jc w:val="center"/>
        </w:trPr>
        <w:tc>
          <w:tcPr>
            <w:tcW w:w="2549" w:type="dxa"/>
            <w:gridSpan w:val="2"/>
          </w:tcPr>
          <w:p w:rsidR="007F57A5" w:rsidRPr="00746B2A" w:rsidRDefault="007F57A5" w:rsidP="00F10638">
            <w:r w:rsidRPr="00746B2A">
              <w:t>Source Description</w:t>
            </w:r>
          </w:p>
        </w:tc>
        <w:tc>
          <w:tcPr>
            <w:tcW w:w="10951" w:type="dxa"/>
            <w:gridSpan w:val="4"/>
          </w:tcPr>
          <w:p w:rsidR="007F57A5" w:rsidRPr="00363669" w:rsidRDefault="007F57A5" w:rsidP="007F57A5">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 xml:space="preserve">1925 </w:t>
            </w:r>
            <w:r w:rsidRPr="00B60FF1">
              <w:rPr>
                <w:rFonts w:ascii="Times New Roman" w:hAnsi="Times New Roman"/>
                <w:i w:val="0"/>
                <w:sz w:val="20"/>
              </w:rPr>
              <w:t xml:space="preserve"> –</w:t>
            </w:r>
            <w:r>
              <w:rPr>
                <w:rFonts w:ascii="Times New Roman" w:hAnsi="Times New Roman"/>
                <w:i w:val="0"/>
                <w:sz w:val="20"/>
              </w:rPr>
              <w:t xml:space="preserve"> LCS: allow hierarchy managers to view the log (read-only)</w:t>
            </w:r>
          </w:p>
        </w:tc>
      </w:tr>
      <w:tr w:rsidR="007F57A5" w:rsidRPr="00746B2A" w:rsidTr="00F10638">
        <w:trPr>
          <w:jc w:val="center"/>
        </w:trPr>
        <w:tc>
          <w:tcPr>
            <w:tcW w:w="2549" w:type="dxa"/>
            <w:gridSpan w:val="2"/>
          </w:tcPr>
          <w:p w:rsidR="007F57A5" w:rsidRPr="00746B2A" w:rsidRDefault="007F57A5" w:rsidP="00F10638">
            <w:r w:rsidRPr="00746B2A">
              <w:t>Test Location</w:t>
            </w:r>
          </w:p>
        </w:tc>
        <w:tc>
          <w:tcPr>
            <w:tcW w:w="10951" w:type="dxa"/>
            <w:gridSpan w:val="4"/>
          </w:tcPr>
          <w:p w:rsidR="007F57A5" w:rsidRPr="00746B2A" w:rsidRDefault="007F57A5" w:rsidP="00F10638">
            <w:r w:rsidRPr="00746B2A">
              <w:t>https://f3420-mpmd01.vangent.local/coach3/default.aspx</w:t>
            </w:r>
          </w:p>
        </w:tc>
      </w:tr>
      <w:tr w:rsidR="007F57A5" w:rsidRPr="00746B2A" w:rsidTr="00F10638">
        <w:trPr>
          <w:jc w:val="center"/>
        </w:trPr>
        <w:tc>
          <w:tcPr>
            <w:tcW w:w="2549" w:type="dxa"/>
            <w:gridSpan w:val="2"/>
          </w:tcPr>
          <w:p w:rsidR="007F57A5" w:rsidRPr="00746B2A" w:rsidRDefault="007F57A5" w:rsidP="00F10638">
            <w:r w:rsidRPr="00746B2A">
              <w:t>Updated File(s)</w:t>
            </w:r>
          </w:p>
        </w:tc>
        <w:tc>
          <w:tcPr>
            <w:tcW w:w="10951" w:type="dxa"/>
            <w:gridSpan w:val="4"/>
          </w:tcPr>
          <w:p w:rsidR="007F57A5" w:rsidRPr="00746B2A" w:rsidRDefault="007F57A5" w:rsidP="00F10638">
            <w:r>
              <w:t xml:space="preserve">review.aspx, </w:t>
            </w:r>
            <w:proofErr w:type="spellStart"/>
            <w:r>
              <w:t>review.aspx.vb</w:t>
            </w:r>
            <w:proofErr w:type="spellEnd"/>
          </w:p>
        </w:tc>
      </w:tr>
      <w:tr w:rsidR="007F57A5" w:rsidRPr="00746B2A" w:rsidTr="00F10638">
        <w:trPr>
          <w:jc w:val="center"/>
        </w:trPr>
        <w:tc>
          <w:tcPr>
            <w:tcW w:w="2549" w:type="dxa"/>
            <w:gridSpan w:val="2"/>
          </w:tcPr>
          <w:p w:rsidR="007F57A5" w:rsidRPr="00746B2A" w:rsidRDefault="007F57A5" w:rsidP="00F10638">
            <w:r w:rsidRPr="00746B2A">
              <w:t>Added Files(s)</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Supporting Documentation</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Notes</w:t>
            </w:r>
          </w:p>
        </w:tc>
        <w:tc>
          <w:tcPr>
            <w:tcW w:w="10951" w:type="dxa"/>
            <w:gridSpan w:val="4"/>
          </w:tcPr>
          <w:p w:rsidR="007F57A5" w:rsidRPr="00746B2A" w:rsidRDefault="007F57A5" w:rsidP="00F10638"/>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7F57A5" w:rsidRPr="00746B2A" w:rsidRDefault="007F57A5"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7F57A5" w:rsidRPr="00746B2A" w:rsidRDefault="007F57A5"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F57A5" w:rsidRPr="00746B2A" w:rsidRDefault="007F57A5" w:rsidP="00F10638">
            <w:pPr>
              <w:pStyle w:val="Header"/>
              <w:tabs>
                <w:tab w:val="clear" w:pos="4320"/>
                <w:tab w:val="clear" w:pos="8640"/>
              </w:tabs>
              <w:spacing w:before="40" w:after="40"/>
              <w:jc w:val="center"/>
              <w:rPr>
                <w:b/>
                <w:i/>
              </w:rPr>
            </w:pPr>
            <w:r w:rsidRPr="00746B2A">
              <w:rPr>
                <w:b/>
              </w:rPr>
              <w:t>RESULTS</w:t>
            </w:r>
          </w:p>
          <w:p w:rsidR="007F57A5" w:rsidRPr="00746B2A" w:rsidRDefault="007F57A5"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COMMENTS</w:t>
            </w: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7F57A5" w:rsidRPr="0077115D" w:rsidRDefault="0077115D" w:rsidP="00F10638">
            <w:pPr>
              <w:pStyle w:val="CSETableText"/>
              <w:rPr>
                <w:b/>
                <w:bCs/>
                <w:szCs w:val="20"/>
              </w:rPr>
            </w:pPr>
            <w:r w:rsidRPr="0077115D">
              <w:rPr>
                <w:b/>
                <w:bCs/>
                <w:szCs w:val="20"/>
              </w:rPr>
              <w:t>Set yourself as hierarchy manager:</w:t>
            </w:r>
          </w:p>
          <w:p w:rsidR="007F57A5" w:rsidRDefault="007F57A5" w:rsidP="00F10638">
            <w:pPr>
              <w:pStyle w:val="CSETableText"/>
              <w:rPr>
                <w:bCs/>
                <w:szCs w:val="20"/>
              </w:rPr>
            </w:pPr>
            <w:r>
              <w:rPr>
                <w:bCs/>
                <w:szCs w:val="20"/>
              </w:rPr>
              <w:t>Locate OMR</w:t>
            </w:r>
            <w:proofErr w:type="gramStart"/>
            <w:r>
              <w:rPr>
                <w:bCs/>
                <w:szCs w:val="20"/>
              </w:rPr>
              <w:t>./</w:t>
            </w:r>
            <w:proofErr w:type="gramEnd"/>
            <w:r w:rsidR="000D6FA3">
              <w:rPr>
                <w:bCs/>
                <w:szCs w:val="20"/>
              </w:rPr>
              <w:t>LCS</w:t>
            </w:r>
            <w:r>
              <w:rPr>
                <w:bCs/>
                <w:szCs w:val="20"/>
              </w:rPr>
              <w:t xml:space="preserve"> record (</w:t>
            </w:r>
            <w:proofErr w:type="spellStart"/>
            <w:r>
              <w:rPr>
                <w:bCs/>
                <w:szCs w:val="20"/>
              </w:rPr>
              <w:t>strReportCode</w:t>
            </w:r>
            <w:proofErr w:type="spellEnd"/>
            <w:r>
              <w:rPr>
                <w:bCs/>
                <w:szCs w:val="20"/>
              </w:rPr>
              <w:t xml:space="preserve"> starts with “</w:t>
            </w:r>
            <w:r w:rsidR="000D6FA3">
              <w:rPr>
                <w:bCs/>
                <w:szCs w:val="20"/>
              </w:rPr>
              <w:t>LCS</w:t>
            </w:r>
            <w:r>
              <w:rPr>
                <w:bCs/>
                <w:szCs w:val="20"/>
              </w:rPr>
              <w:t xml:space="preserve">”) in </w:t>
            </w:r>
            <w:proofErr w:type="spellStart"/>
            <w:r>
              <w:rPr>
                <w:bCs/>
                <w:szCs w:val="20"/>
              </w:rPr>
              <w:t>coaching_log</w:t>
            </w:r>
            <w:proofErr w:type="spellEnd"/>
            <w:r>
              <w:rPr>
                <w:bCs/>
                <w:szCs w:val="20"/>
              </w:rPr>
              <w:t xml:space="preserve"> table with </w:t>
            </w:r>
            <w:proofErr w:type="spellStart"/>
            <w:r>
              <w:rPr>
                <w:bCs/>
                <w:szCs w:val="20"/>
              </w:rPr>
              <w:t>statusid</w:t>
            </w:r>
            <w:proofErr w:type="spellEnd"/>
            <w:r>
              <w:rPr>
                <w:bCs/>
                <w:szCs w:val="20"/>
              </w:rPr>
              <w:t xml:space="preserve"> as 5 (Pending manager review) .</w:t>
            </w:r>
          </w:p>
          <w:p w:rsidR="007F57A5" w:rsidRDefault="007F57A5" w:rsidP="00F10638">
            <w:pPr>
              <w:pStyle w:val="CSETableText"/>
              <w:rPr>
                <w:bCs/>
                <w:szCs w:val="20"/>
              </w:rPr>
            </w:pPr>
            <w:r>
              <w:rPr>
                <w:bCs/>
                <w:szCs w:val="20"/>
              </w:rPr>
              <w:t xml:space="preserve">Update yourself as the manager of the record employee by setting </w:t>
            </w:r>
            <w:proofErr w:type="spellStart"/>
            <w:r>
              <w:rPr>
                <w:bCs/>
                <w:szCs w:val="20"/>
              </w:rPr>
              <w:t>ec.employee_hierarchy.Mgr_ID</w:t>
            </w:r>
            <w:proofErr w:type="spellEnd"/>
            <w:r>
              <w:rPr>
                <w:bCs/>
                <w:szCs w:val="20"/>
              </w:rPr>
              <w:t xml:space="preserve"> to your employee ID;</w:t>
            </w:r>
          </w:p>
          <w:p w:rsidR="0077115D" w:rsidRDefault="0077115D" w:rsidP="00F10638">
            <w:pPr>
              <w:pStyle w:val="CSETableText"/>
              <w:rPr>
                <w:bCs/>
                <w:szCs w:val="20"/>
              </w:rPr>
            </w:pPr>
            <w:r>
              <w:rPr>
                <w:bCs/>
                <w:szCs w:val="20"/>
              </w:rPr>
              <w:t xml:space="preserve">(Make sure </w:t>
            </w:r>
            <w:proofErr w:type="spellStart"/>
            <w:r>
              <w:rPr>
                <w:bCs/>
                <w:szCs w:val="20"/>
              </w:rPr>
              <w:t>coaching_log.MgrID</w:t>
            </w:r>
            <w:proofErr w:type="spellEnd"/>
            <w:r>
              <w:rPr>
                <w:bCs/>
                <w:szCs w:val="20"/>
              </w:rPr>
              <w:t xml:space="preserve"> is not your employee ID)</w:t>
            </w:r>
          </w:p>
          <w:p w:rsidR="007F57A5" w:rsidRDefault="007F57A5" w:rsidP="00F10638">
            <w:pPr>
              <w:pStyle w:val="CSETableText"/>
              <w:rPr>
                <w:bCs/>
                <w:szCs w:val="20"/>
              </w:rPr>
            </w:pPr>
          </w:p>
          <w:p w:rsidR="007F57A5" w:rsidRDefault="007F57A5" w:rsidP="00F10638">
            <w:pPr>
              <w:pStyle w:val="CSETableText"/>
              <w:rPr>
                <w:bCs/>
                <w:szCs w:val="20"/>
              </w:rPr>
            </w:pPr>
            <w:r>
              <w:rPr>
                <w:bCs/>
                <w:szCs w:val="20"/>
              </w:rPr>
              <w:t xml:space="preserve">Launch </w:t>
            </w:r>
            <w:proofErr w:type="spellStart"/>
            <w:r>
              <w:rPr>
                <w:bCs/>
                <w:szCs w:val="20"/>
              </w:rPr>
              <w:t>eCL</w:t>
            </w:r>
            <w:proofErr w:type="spellEnd"/>
            <w:r>
              <w:rPr>
                <w:bCs/>
                <w:szCs w:val="20"/>
              </w:rPr>
              <w:t xml:space="preserve"> System Test website:</w:t>
            </w:r>
          </w:p>
          <w:p w:rsidR="007F57A5" w:rsidRDefault="007F57A5" w:rsidP="00F10638">
            <w:pPr>
              <w:pStyle w:val="CSETableText"/>
              <w:rPr>
                <w:bCs/>
                <w:szCs w:val="20"/>
              </w:rPr>
            </w:pPr>
            <w:r w:rsidRPr="00746B2A">
              <w:t>https://f3420-mpmd01.vangent.local/coach3/default.aspx</w:t>
            </w:r>
          </w:p>
        </w:tc>
        <w:tc>
          <w:tcPr>
            <w:tcW w:w="4500" w:type="dxa"/>
          </w:tcPr>
          <w:p w:rsidR="007F57A5" w:rsidRDefault="007F57A5" w:rsidP="00F10638">
            <w:pPr>
              <w:pStyle w:val="Header"/>
              <w:tabs>
                <w:tab w:val="clear" w:pos="4320"/>
                <w:tab w:val="clear" w:pos="8640"/>
              </w:tabs>
              <w:spacing w:before="40" w:after="40"/>
            </w:pPr>
            <w:proofErr w:type="spellStart"/>
            <w:r>
              <w:t>eCL</w:t>
            </w:r>
            <w:proofErr w:type="spellEnd"/>
            <w:r>
              <w:t xml:space="preserve"> home page displays</w:t>
            </w:r>
          </w:p>
        </w:tc>
        <w:tc>
          <w:tcPr>
            <w:tcW w:w="1260" w:type="dxa"/>
          </w:tcPr>
          <w:p w:rsidR="007F57A5"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Pr="00746B2A"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7F57A5" w:rsidRDefault="007F57A5" w:rsidP="00F10638">
            <w:pPr>
              <w:pStyle w:val="CSETableText"/>
              <w:rPr>
                <w:bCs/>
                <w:szCs w:val="20"/>
              </w:rPr>
            </w:pPr>
            <w:r>
              <w:rPr>
                <w:bCs/>
                <w:szCs w:val="20"/>
              </w:rPr>
              <w:t xml:space="preserve"> Go to “My Dashboard” page;</w:t>
            </w:r>
          </w:p>
          <w:p w:rsidR="007F57A5" w:rsidRDefault="007F57A5" w:rsidP="00F10638">
            <w:pPr>
              <w:pStyle w:val="CSETableText"/>
              <w:rPr>
                <w:bCs/>
                <w:szCs w:val="20"/>
              </w:rPr>
            </w:pPr>
            <w:r>
              <w:rPr>
                <w:bCs/>
                <w:szCs w:val="20"/>
              </w:rPr>
              <w:t xml:space="preserve">Locate the record from step 1 under “My Pending </w:t>
            </w:r>
            <w:proofErr w:type="spellStart"/>
            <w:r>
              <w:rPr>
                <w:bCs/>
                <w:szCs w:val="20"/>
              </w:rPr>
              <w:t>eCoaching</w:t>
            </w:r>
            <w:proofErr w:type="spellEnd"/>
            <w:r>
              <w:rPr>
                <w:bCs/>
                <w:szCs w:val="20"/>
              </w:rPr>
              <w:t xml:space="preserve"> Logs” section;</w:t>
            </w:r>
          </w:p>
          <w:p w:rsidR="007F57A5" w:rsidRPr="00746B2A" w:rsidRDefault="007F57A5" w:rsidP="00F10638">
            <w:pPr>
              <w:pStyle w:val="CSETableText"/>
              <w:rPr>
                <w:bCs/>
                <w:szCs w:val="20"/>
              </w:rPr>
            </w:pPr>
            <w:r>
              <w:rPr>
                <w:bCs/>
                <w:szCs w:val="20"/>
              </w:rPr>
              <w:t>Click the record</w:t>
            </w:r>
          </w:p>
        </w:tc>
        <w:tc>
          <w:tcPr>
            <w:tcW w:w="4500" w:type="dxa"/>
          </w:tcPr>
          <w:p w:rsidR="007F57A5" w:rsidRDefault="000D6FA3" w:rsidP="00F10638">
            <w:pPr>
              <w:pStyle w:val="Header"/>
              <w:tabs>
                <w:tab w:val="clear" w:pos="4320"/>
                <w:tab w:val="clear" w:pos="8640"/>
              </w:tabs>
              <w:spacing w:before="40" w:after="40"/>
            </w:pPr>
            <w:r>
              <w:t>Review page displays with no editable fields, and no Submit button</w:t>
            </w:r>
          </w:p>
          <w:p w:rsidR="007F57A5" w:rsidRDefault="007F57A5" w:rsidP="00F10638">
            <w:pPr>
              <w:pStyle w:val="Header"/>
              <w:tabs>
                <w:tab w:val="clear" w:pos="4320"/>
                <w:tab w:val="clear" w:pos="8640"/>
              </w:tabs>
              <w:spacing w:before="40" w:after="40"/>
            </w:pPr>
          </w:p>
        </w:tc>
        <w:tc>
          <w:tcPr>
            <w:tcW w:w="1260" w:type="dxa"/>
          </w:tcPr>
          <w:p w:rsidR="007F57A5" w:rsidRPr="00746B2A"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77115D" w:rsidRPr="0077115D" w:rsidRDefault="0077115D" w:rsidP="0077115D">
            <w:pPr>
              <w:pStyle w:val="CSETableText"/>
              <w:rPr>
                <w:b/>
                <w:bCs/>
                <w:szCs w:val="20"/>
              </w:rPr>
            </w:pPr>
            <w:r w:rsidRPr="0077115D">
              <w:rPr>
                <w:b/>
                <w:bCs/>
                <w:szCs w:val="20"/>
              </w:rPr>
              <w:t xml:space="preserve">Set yourself as </w:t>
            </w:r>
            <w:r>
              <w:rPr>
                <w:b/>
                <w:bCs/>
                <w:szCs w:val="20"/>
              </w:rPr>
              <w:t>log record</w:t>
            </w:r>
            <w:r w:rsidRPr="0077115D">
              <w:rPr>
                <w:b/>
                <w:bCs/>
                <w:szCs w:val="20"/>
              </w:rPr>
              <w:t xml:space="preserve"> manager:</w:t>
            </w:r>
          </w:p>
          <w:p w:rsidR="0077115D" w:rsidRDefault="0077115D" w:rsidP="0077115D">
            <w:pPr>
              <w:pStyle w:val="CSETableText"/>
              <w:rPr>
                <w:bCs/>
                <w:szCs w:val="20"/>
              </w:rPr>
            </w:pPr>
            <w:r>
              <w:rPr>
                <w:bCs/>
                <w:szCs w:val="20"/>
              </w:rPr>
              <w:t>Locate OMR</w:t>
            </w:r>
            <w:proofErr w:type="gramStart"/>
            <w:r>
              <w:rPr>
                <w:bCs/>
                <w:szCs w:val="20"/>
              </w:rPr>
              <w:t>./</w:t>
            </w:r>
            <w:proofErr w:type="gramEnd"/>
            <w:r>
              <w:rPr>
                <w:bCs/>
                <w:szCs w:val="20"/>
              </w:rPr>
              <w:t>LCS record (</w:t>
            </w:r>
            <w:proofErr w:type="spellStart"/>
            <w:r>
              <w:rPr>
                <w:bCs/>
                <w:szCs w:val="20"/>
              </w:rPr>
              <w:t>strReportCode</w:t>
            </w:r>
            <w:proofErr w:type="spellEnd"/>
            <w:r>
              <w:rPr>
                <w:bCs/>
                <w:szCs w:val="20"/>
              </w:rPr>
              <w:t xml:space="preserve"> starts with “LCS”) in </w:t>
            </w:r>
            <w:proofErr w:type="spellStart"/>
            <w:r>
              <w:rPr>
                <w:bCs/>
                <w:szCs w:val="20"/>
              </w:rPr>
              <w:t>coaching_log</w:t>
            </w:r>
            <w:proofErr w:type="spellEnd"/>
            <w:r>
              <w:rPr>
                <w:bCs/>
                <w:szCs w:val="20"/>
              </w:rPr>
              <w:t xml:space="preserve"> table with </w:t>
            </w:r>
            <w:proofErr w:type="spellStart"/>
            <w:r>
              <w:rPr>
                <w:bCs/>
                <w:szCs w:val="20"/>
              </w:rPr>
              <w:t>statusid</w:t>
            </w:r>
            <w:proofErr w:type="spellEnd"/>
            <w:r>
              <w:rPr>
                <w:bCs/>
                <w:szCs w:val="20"/>
              </w:rPr>
              <w:t xml:space="preserve"> as 5 (Pending manager review) .</w:t>
            </w:r>
          </w:p>
          <w:p w:rsidR="0077115D" w:rsidRDefault="0077115D" w:rsidP="0077115D">
            <w:pPr>
              <w:pStyle w:val="CSETableText"/>
              <w:rPr>
                <w:bCs/>
                <w:szCs w:val="20"/>
              </w:rPr>
            </w:pPr>
            <w:r>
              <w:rPr>
                <w:bCs/>
                <w:szCs w:val="20"/>
              </w:rPr>
              <w:t xml:space="preserve">Update yourself as the manager when the log was submitted by setting </w:t>
            </w:r>
            <w:proofErr w:type="spellStart"/>
            <w:r>
              <w:rPr>
                <w:bCs/>
                <w:szCs w:val="20"/>
              </w:rPr>
              <w:t>ec.coaching_log.MgrID</w:t>
            </w:r>
            <w:proofErr w:type="spellEnd"/>
            <w:r>
              <w:rPr>
                <w:bCs/>
                <w:szCs w:val="20"/>
              </w:rPr>
              <w:t xml:space="preserve"> to your employee ID;</w:t>
            </w:r>
          </w:p>
          <w:p w:rsidR="0077115D" w:rsidRDefault="0077115D" w:rsidP="0077115D">
            <w:pPr>
              <w:pStyle w:val="CSETableText"/>
              <w:rPr>
                <w:bCs/>
                <w:szCs w:val="20"/>
              </w:rPr>
            </w:pPr>
            <w:r>
              <w:rPr>
                <w:bCs/>
                <w:szCs w:val="20"/>
              </w:rPr>
              <w:t xml:space="preserve">(Make sure </w:t>
            </w:r>
            <w:proofErr w:type="spellStart"/>
            <w:r>
              <w:rPr>
                <w:bCs/>
                <w:szCs w:val="20"/>
              </w:rPr>
              <w:t>ec.employee_hierarchy.Mgr_ID</w:t>
            </w:r>
            <w:proofErr w:type="spellEnd"/>
            <w:r>
              <w:rPr>
                <w:bCs/>
                <w:szCs w:val="20"/>
              </w:rPr>
              <w:t xml:space="preserve"> is not your employee ID)</w:t>
            </w:r>
          </w:p>
          <w:p w:rsidR="0077115D" w:rsidRDefault="0077115D" w:rsidP="0077115D">
            <w:pPr>
              <w:pStyle w:val="CSETableText"/>
              <w:rPr>
                <w:bCs/>
                <w:szCs w:val="20"/>
              </w:rPr>
            </w:pPr>
          </w:p>
          <w:p w:rsidR="0077115D" w:rsidRDefault="0077115D" w:rsidP="0077115D">
            <w:pPr>
              <w:pStyle w:val="CSETableText"/>
              <w:rPr>
                <w:bCs/>
                <w:szCs w:val="20"/>
              </w:rPr>
            </w:pPr>
            <w:r>
              <w:rPr>
                <w:bCs/>
                <w:szCs w:val="20"/>
              </w:rPr>
              <w:t xml:space="preserve">Launch </w:t>
            </w:r>
            <w:proofErr w:type="spellStart"/>
            <w:r>
              <w:rPr>
                <w:bCs/>
                <w:szCs w:val="20"/>
              </w:rPr>
              <w:t>eCL</w:t>
            </w:r>
            <w:proofErr w:type="spellEnd"/>
            <w:r>
              <w:rPr>
                <w:bCs/>
                <w:szCs w:val="20"/>
              </w:rPr>
              <w:t xml:space="preserve"> System Test website:</w:t>
            </w:r>
          </w:p>
          <w:p w:rsidR="0077115D" w:rsidRDefault="0077115D" w:rsidP="0077115D">
            <w:pPr>
              <w:pStyle w:val="CSETableText"/>
              <w:rPr>
                <w:bCs/>
                <w:szCs w:val="20"/>
              </w:rPr>
            </w:pPr>
            <w:r w:rsidRPr="00746B2A">
              <w:t>https://f3420-mpmd01.vangent.local/coach3/default.aspx</w:t>
            </w:r>
          </w:p>
        </w:tc>
        <w:tc>
          <w:tcPr>
            <w:tcW w:w="4500" w:type="dxa"/>
          </w:tcPr>
          <w:p w:rsidR="0077115D" w:rsidRDefault="0077115D" w:rsidP="00F10638">
            <w:pPr>
              <w:pStyle w:val="Header"/>
              <w:tabs>
                <w:tab w:val="clear" w:pos="4320"/>
                <w:tab w:val="clear" w:pos="8640"/>
              </w:tabs>
              <w:spacing w:before="40" w:after="40"/>
            </w:pPr>
            <w:proofErr w:type="spellStart"/>
            <w:r>
              <w:t>eCL</w:t>
            </w:r>
            <w:proofErr w:type="spellEnd"/>
            <w:r>
              <w:t xml:space="preserve"> home page displays</w:t>
            </w:r>
          </w:p>
        </w:tc>
        <w:tc>
          <w:tcPr>
            <w:tcW w:w="1260" w:type="dxa"/>
          </w:tcPr>
          <w:p w:rsidR="0077115D" w:rsidRDefault="0077115D"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77115D" w:rsidRDefault="0077115D" w:rsidP="0077115D">
            <w:pPr>
              <w:pStyle w:val="CSETableText"/>
              <w:rPr>
                <w:bCs/>
                <w:szCs w:val="20"/>
              </w:rPr>
            </w:pPr>
            <w:r>
              <w:rPr>
                <w:bCs/>
                <w:szCs w:val="20"/>
              </w:rPr>
              <w:t>Go to “My Dashboard” page;</w:t>
            </w:r>
          </w:p>
          <w:p w:rsidR="0077115D" w:rsidRDefault="0077115D" w:rsidP="0077115D">
            <w:pPr>
              <w:pStyle w:val="CSETableText"/>
              <w:rPr>
                <w:bCs/>
                <w:szCs w:val="20"/>
              </w:rPr>
            </w:pPr>
            <w:r>
              <w:rPr>
                <w:bCs/>
                <w:szCs w:val="20"/>
              </w:rPr>
              <w:t xml:space="preserve">Locate </w:t>
            </w:r>
            <w:r w:rsidR="006E35C9">
              <w:rPr>
                <w:bCs/>
                <w:szCs w:val="20"/>
              </w:rPr>
              <w:t>the record from step 3</w:t>
            </w:r>
            <w:r>
              <w:rPr>
                <w:bCs/>
                <w:szCs w:val="20"/>
              </w:rPr>
              <w:t xml:space="preserve"> under “My Pending </w:t>
            </w:r>
            <w:proofErr w:type="spellStart"/>
            <w:r>
              <w:rPr>
                <w:bCs/>
                <w:szCs w:val="20"/>
              </w:rPr>
              <w:t>eCoaching</w:t>
            </w:r>
            <w:proofErr w:type="spellEnd"/>
            <w:r>
              <w:rPr>
                <w:bCs/>
                <w:szCs w:val="20"/>
              </w:rPr>
              <w:t xml:space="preserve"> Logs” section;</w:t>
            </w:r>
          </w:p>
          <w:p w:rsidR="0077115D" w:rsidRPr="0077115D" w:rsidRDefault="0077115D" w:rsidP="0077115D">
            <w:pPr>
              <w:pStyle w:val="CSETableText"/>
              <w:rPr>
                <w:b/>
                <w:bCs/>
                <w:szCs w:val="20"/>
              </w:rPr>
            </w:pPr>
            <w:r>
              <w:rPr>
                <w:bCs/>
                <w:szCs w:val="20"/>
              </w:rPr>
              <w:t>Click the record</w:t>
            </w:r>
          </w:p>
        </w:tc>
        <w:tc>
          <w:tcPr>
            <w:tcW w:w="4500" w:type="dxa"/>
          </w:tcPr>
          <w:p w:rsidR="0077115D" w:rsidRDefault="0077115D" w:rsidP="0077115D">
            <w:pPr>
              <w:pStyle w:val="Header"/>
              <w:tabs>
                <w:tab w:val="clear" w:pos="4320"/>
                <w:tab w:val="clear" w:pos="8640"/>
              </w:tabs>
              <w:spacing w:before="40" w:after="40"/>
            </w:pPr>
            <w:r>
              <w:t>Review page displays with all the editable fields, and the Submit button</w:t>
            </w:r>
          </w:p>
          <w:p w:rsidR="0077115D" w:rsidRDefault="0077115D" w:rsidP="00F10638">
            <w:pPr>
              <w:pStyle w:val="Header"/>
              <w:tabs>
                <w:tab w:val="clear" w:pos="4320"/>
                <w:tab w:val="clear" w:pos="8640"/>
              </w:tabs>
              <w:spacing w:before="40" w:after="40"/>
            </w:pPr>
          </w:p>
        </w:tc>
        <w:tc>
          <w:tcPr>
            <w:tcW w:w="1260" w:type="dxa"/>
          </w:tcPr>
          <w:p w:rsidR="0077115D" w:rsidRDefault="00696882"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052FA6"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52FA6" w:rsidRDefault="00052FA6"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052FA6" w:rsidRDefault="00052FA6" w:rsidP="0077115D">
            <w:pPr>
              <w:pStyle w:val="CSETableText"/>
              <w:rPr>
                <w:bCs/>
                <w:szCs w:val="20"/>
              </w:rPr>
            </w:pPr>
            <w:r>
              <w:rPr>
                <w:bCs/>
                <w:szCs w:val="20"/>
              </w:rPr>
              <w:t>Repeat steps 1 &amp; 2:</w:t>
            </w:r>
          </w:p>
          <w:p w:rsidR="00052FA6" w:rsidRDefault="00052FA6" w:rsidP="0077115D">
            <w:pPr>
              <w:pStyle w:val="CSETableText"/>
              <w:rPr>
                <w:bCs/>
                <w:szCs w:val="20"/>
              </w:rPr>
            </w:pPr>
            <w:r>
              <w:rPr>
                <w:bCs/>
                <w:szCs w:val="20"/>
              </w:rPr>
              <w:t>But setup yourself as both the hierarchy manager and the log manager</w:t>
            </w:r>
          </w:p>
        </w:tc>
        <w:tc>
          <w:tcPr>
            <w:tcW w:w="4500" w:type="dxa"/>
          </w:tcPr>
          <w:p w:rsidR="00052FA6" w:rsidRDefault="00052FA6" w:rsidP="00052FA6">
            <w:pPr>
              <w:pStyle w:val="Header"/>
              <w:tabs>
                <w:tab w:val="clear" w:pos="4320"/>
                <w:tab w:val="clear" w:pos="8640"/>
              </w:tabs>
              <w:spacing w:before="40" w:after="40"/>
            </w:pPr>
            <w:r>
              <w:t>Review page displays with all the editable fields, and the Submit button</w:t>
            </w:r>
          </w:p>
          <w:p w:rsidR="00052FA6" w:rsidRDefault="00052FA6" w:rsidP="0077115D">
            <w:pPr>
              <w:pStyle w:val="Header"/>
              <w:tabs>
                <w:tab w:val="clear" w:pos="4320"/>
                <w:tab w:val="clear" w:pos="8640"/>
              </w:tabs>
              <w:spacing w:before="40" w:after="40"/>
            </w:pPr>
          </w:p>
        </w:tc>
        <w:tc>
          <w:tcPr>
            <w:tcW w:w="1260" w:type="dxa"/>
          </w:tcPr>
          <w:p w:rsidR="00052FA6" w:rsidRDefault="00052FA6" w:rsidP="00F10638">
            <w:pPr>
              <w:pStyle w:val="Header"/>
              <w:tabs>
                <w:tab w:val="clear" w:pos="4320"/>
                <w:tab w:val="clear" w:pos="8640"/>
              </w:tabs>
              <w:spacing w:before="40" w:after="40"/>
              <w:jc w:val="center"/>
              <w:rPr>
                <w:i/>
              </w:rPr>
            </w:pPr>
            <w:r>
              <w:rPr>
                <w:i/>
              </w:rPr>
              <w:t>P</w:t>
            </w:r>
          </w:p>
        </w:tc>
        <w:tc>
          <w:tcPr>
            <w:tcW w:w="2880" w:type="dxa"/>
          </w:tcPr>
          <w:p w:rsidR="00052FA6" w:rsidRPr="00746B2A" w:rsidRDefault="00052FA6" w:rsidP="00F10638">
            <w:pPr>
              <w:pStyle w:val="Header"/>
              <w:tabs>
                <w:tab w:val="clear" w:pos="4320"/>
                <w:tab w:val="clear" w:pos="8640"/>
              </w:tabs>
              <w:spacing w:before="40" w:after="40"/>
              <w:rPr>
                <w:i/>
              </w:rPr>
            </w:pPr>
          </w:p>
        </w:tc>
      </w:tr>
    </w:tbl>
    <w:p w:rsidR="007F57A5" w:rsidRPr="00746B2A" w:rsidRDefault="007F57A5" w:rsidP="007F57A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C5764" w:rsidRPr="00746B2A" w:rsidTr="00F10638">
        <w:trPr>
          <w:tblHeader/>
          <w:jc w:val="center"/>
        </w:trPr>
        <w:tc>
          <w:tcPr>
            <w:tcW w:w="2549" w:type="dxa"/>
            <w:gridSpan w:val="2"/>
            <w:shd w:val="solid" w:color="auto" w:fill="000000"/>
          </w:tcPr>
          <w:p w:rsidR="006C5764" w:rsidRPr="00746B2A" w:rsidRDefault="006C5764" w:rsidP="00F10638">
            <w:pPr>
              <w:rPr>
                <w:b/>
              </w:rPr>
            </w:pPr>
            <w:r w:rsidRPr="00746B2A">
              <w:rPr>
                <w:b/>
              </w:rPr>
              <w:t>Item</w:t>
            </w:r>
          </w:p>
        </w:tc>
        <w:tc>
          <w:tcPr>
            <w:tcW w:w="10951" w:type="dxa"/>
            <w:gridSpan w:val="4"/>
            <w:shd w:val="solid" w:color="auto" w:fill="000000"/>
          </w:tcPr>
          <w:p w:rsidR="006C5764" w:rsidRPr="00746B2A" w:rsidRDefault="006C5764" w:rsidP="00F10638">
            <w:pPr>
              <w:rPr>
                <w:b/>
              </w:rPr>
            </w:pPr>
            <w:r w:rsidRPr="00746B2A">
              <w:rPr>
                <w:b/>
              </w:rPr>
              <w:t>Description</w:t>
            </w:r>
          </w:p>
        </w:tc>
      </w:tr>
      <w:tr w:rsidR="006C5764" w:rsidRPr="00746B2A" w:rsidTr="00F10638">
        <w:trPr>
          <w:jc w:val="center"/>
        </w:trPr>
        <w:tc>
          <w:tcPr>
            <w:tcW w:w="2549" w:type="dxa"/>
            <w:gridSpan w:val="2"/>
          </w:tcPr>
          <w:p w:rsidR="006C5764" w:rsidRPr="00746B2A" w:rsidRDefault="006C5764" w:rsidP="00F10638">
            <w:r w:rsidRPr="00746B2A">
              <w:t>Test Case ID</w:t>
            </w:r>
          </w:p>
        </w:tc>
        <w:tc>
          <w:tcPr>
            <w:tcW w:w="10951" w:type="dxa"/>
            <w:gridSpan w:val="4"/>
          </w:tcPr>
          <w:p w:rsidR="006C5764" w:rsidRPr="00746B2A" w:rsidRDefault="006C5764" w:rsidP="00F10638">
            <w:r w:rsidRPr="00746B2A">
              <w:t>ECUIDASH</w:t>
            </w:r>
            <w:r>
              <w:t>58</w:t>
            </w:r>
          </w:p>
        </w:tc>
      </w:tr>
      <w:tr w:rsidR="006C5764" w:rsidRPr="00363669" w:rsidTr="00F10638">
        <w:trPr>
          <w:jc w:val="center"/>
        </w:trPr>
        <w:tc>
          <w:tcPr>
            <w:tcW w:w="2549" w:type="dxa"/>
            <w:gridSpan w:val="2"/>
          </w:tcPr>
          <w:p w:rsidR="006C5764" w:rsidRPr="00746B2A" w:rsidRDefault="006C5764" w:rsidP="00F10638">
            <w:r w:rsidRPr="00746B2A">
              <w:t>Source Description</w:t>
            </w:r>
          </w:p>
        </w:tc>
        <w:tc>
          <w:tcPr>
            <w:tcW w:w="10951" w:type="dxa"/>
            <w:gridSpan w:val="4"/>
          </w:tcPr>
          <w:p w:rsidR="006C5764" w:rsidRPr="00363669" w:rsidRDefault="006C5764" w:rsidP="00D52C5F">
            <w:pPr>
              <w:pStyle w:val="hdr1"/>
              <w:ind w:left="0"/>
              <w:rPr>
                <w:rFonts w:ascii="Times New Roman" w:hAnsi="Times New Roman"/>
                <w:i w:val="0"/>
                <w:sz w:val="20"/>
              </w:rPr>
            </w:pPr>
            <w:r w:rsidRPr="00B60FF1">
              <w:rPr>
                <w:rFonts w:ascii="Times New Roman" w:hAnsi="Times New Roman"/>
                <w:i w:val="0"/>
                <w:sz w:val="20"/>
              </w:rPr>
              <w:t xml:space="preserve">TFS </w:t>
            </w:r>
            <w:proofErr w:type="gramStart"/>
            <w:r>
              <w:rPr>
                <w:rFonts w:ascii="Times New Roman" w:hAnsi="Times New Roman"/>
                <w:i w:val="0"/>
                <w:sz w:val="20"/>
              </w:rPr>
              <w:t xml:space="preserve">1881 </w:t>
            </w:r>
            <w:r w:rsidRPr="00B60FF1">
              <w:rPr>
                <w:rFonts w:ascii="Times New Roman" w:hAnsi="Times New Roman"/>
                <w:i w:val="0"/>
                <w:sz w:val="20"/>
              </w:rPr>
              <w:t xml:space="preserve"> –</w:t>
            </w:r>
            <w:proofErr w:type="gramEnd"/>
            <w:r>
              <w:rPr>
                <w:rFonts w:ascii="Times New Roman" w:hAnsi="Times New Roman"/>
                <w:i w:val="0"/>
                <w:sz w:val="20"/>
              </w:rPr>
              <w:t xml:space="preserve"> Add Short Duration Reporting (</w:t>
            </w:r>
            <w:r w:rsidR="00D52C5F">
              <w:rPr>
                <w:rFonts w:ascii="Times New Roman" w:hAnsi="Times New Roman"/>
                <w:i w:val="0"/>
                <w:sz w:val="20"/>
              </w:rPr>
              <w:t xml:space="preserve">Training </w:t>
            </w:r>
            <w:r>
              <w:rPr>
                <w:rFonts w:ascii="Times New Roman" w:hAnsi="Times New Roman"/>
                <w:i w:val="0"/>
                <w:sz w:val="20"/>
              </w:rPr>
              <w:t>SDR) records.</w:t>
            </w:r>
          </w:p>
        </w:tc>
      </w:tr>
      <w:tr w:rsidR="006C5764" w:rsidRPr="00746B2A" w:rsidTr="00F10638">
        <w:trPr>
          <w:jc w:val="center"/>
        </w:trPr>
        <w:tc>
          <w:tcPr>
            <w:tcW w:w="2549" w:type="dxa"/>
            <w:gridSpan w:val="2"/>
          </w:tcPr>
          <w:p w:rsidR="006C5764" w:rsidRPr="00746B2A" w:rsidRDefault="006C5764" w:rsidP="00F10638">
            <w:r w:rsidRPr="00746B2A">
              <w:t>Test Location</w:t>
            </w:r>
          </w:p>
        </w:tc>
        <w:tc>
          <w:tcPr>
            <w:tcW w:w="10951" w:type="dxa"/>
            <w:gridSpan w:val="4"/>
          </w:tcPr>
          <w:p w:rsidR="006C5764" w:rsidRPr="00746B2A" w:rsidRDefault="006C5764" w:rsidP="00F10638">
            <w:r w:rsidRPr="00746B2A">
              <w:t>https://f3420-mpmd01.vangent.local/coach3/default.aspx</w:t>
            </w:r>
          </w:p>
        </w:tc>
      </w:tr>
      <w:tr w:rsidR="006C5764" w:rsidRPr="00746B2A" w:rsidTr="00F10638">
        <w:trPr>
          <w:jc w:val="center"/>
        </w:trPr>
        <w:tc>
          <w:tcPr>
            <w:tcW w:w="2549" w:type="dxa"/>
            <w:gridSpan w:val="2"/>
          </w:tcPr>
          <w:p w:rsidR="006C5764" w:rsidRPr="00746B2A" w:rsidRDefault="006C5764" w:rsidP="00F10638">
            <w:r w:rsidRPr="00746B2A">
              <w:t>Updated File(s)</w:t>
            </w:r>
          </w:p>
        </w:tc>
        <w:tc>
          <w:tcPr>
            <w:tcW w:w="10951" w:type="dxa"/>
            <w:gridSpan w:val="4"/>
          </w:tcPr>
          <w:p w:rsidR="006C5764" w:rsidRPr="00746B2A" w:rsidRDefault="007F02F4" w:rsidP="00F10638">
            <w:r>
              <w:t xml:space="preserve">review.aspx, </w:t>
            </w:r>
            <w:proofErr w:type="spellStart"/>
            <w:r>
              <w:t>review.aspx.vb</w:t>
            </w:r>
            <w:proofErr w:type="spellEnd"/>
          </w:p>
        </w:tc>
      </w:tr>
      <w:tr w:rsidR="006C5764" w:rsidRPr="00746B2A" w:rsidTr="00F10638">
        <w:trPr>
          <w:jc w:val="center"/>
        </w:trPr>
        <w:tc>
          <w:tcPr>
            <w:tcW w:w="2549" w:type="dxa"/>
            <w:gridSpan w:val="2"/>
          </w:tcPr>
          <w:p w:rsidR="006C5764" w:rsidRPr="00746B2A" w:rsidRDefault="006C5764" w:rsidP="00F10638">
            <w:r w:rsidRPr="00746B2A">
              <w:t>Added Files(s)</w:t>
            </w:r>
          </w:p>
        </w:tc>
        <w:tc>
          <w:tcPr>
            <w:tcW w:w="10951" w:type="dxa"/>
            <w:gridSpan w:val="4"/>
          </w:tcPr>
          <w:p w:rsidR="006C5764" w:rsidRPr="00746B2A" w:rsidRDefault="006C5764" w:rsidP="00F10638"/>
        </w:tc>
      </w:tr>
      <w:tr w:rsidR="006C5764" w:rsidRPr="00746B2A" w:rsidTr="00F10638">
        <w:trPr>
          <w:jc w:val="center"/>
        </w:trPr>
        <w:tc>
          <w:tcPr>
            <w:tcW w:w="2549" w:type="dxa"/>
            <w:gridSpan w:val="2"/>
          </w:tcPr>
          <w:p w:rsidR="006C5764" w:rsidRPr="00746B2A" w:rsidRDefault="006C5764" w:rsidP="00F10638">
            <w:r w:rsidRPr="00746B2A">
              <w:t>Supporting Documentation</w:t>
            </w:r>
          </w:p>
        </w:tc>
        <w:tc>
          <w:tcPr>
            <w:tcW w:w="10951" w:type="dxa"/>
            <w:gridSpan w:val="4"/>
          </w:tcPr>
          <w:p w:rsidR="006C5764" w:rsidRPr="00746B2A" w:rsidRDefault="006C5764" w:rsidP="00F10638"/>
        </w:tc>
      </w:tr>
      <w:tr w:rsidR="006C5764" w:rsidRPr="00746B2A" w:rsidTr="00F10638">
        <w:trPr>
          <w:jc w:val="center"/>
        </w:trPr>
        <w:tc>
          <w:tcPr>
            <w:tcW w:w="2549" w:type="dxa"/>
            <w:gridSpan w:val="2"/>
          </w:tcPr>
          <w:p w:rsidR="006C5764" w:rsidRPr="00746B2A" w:rsidRDefault="006C5764" w:rsidP="00F10638">
            <w:r w:rsidRPr="00746B2A">
              <w:t>Notes</w:t>
            </w:r>
          </w:p>
        </w:tc>
        <w:tc>
          <w:tcPr>
            <w:tcW w:w="10951" w:type="dxa"/>
            <w:gridSpan w:val="4"/>
          </w:tcPr>
          <w:p w:rsidR="006C5764" w:rsidRPr="00746B2A" w:rsidRDefault="006C5764" w:rsidP="00F10638"/>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C5764" w:rsidRPr="00746B2A" w:rsidRDefault="006C5764"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C5764" w:rsidRPr="00746B2A" w:rsidRDefault="006C5764"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C5764" w:rsidRPr="00746B2A" w:rsidRDefault="006C5764"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C5764" w:rsidRPr="00746B2A" w:rsidRDefault="006C5764" w:rsidP="00F10638">
            <w:pPr>
              <w:pStyle w:val="Header"/>
              <w:tabs>
                <w:tab w:val="clear" w:pos="4320"/>
                <w:tab w:val="clear" w:pos="8640"/>
              </w:tabs>
              <w:spacing w:before="40" w:after="40"/>
              <w:jc w:val="center"/>
              <w:rPr>
                <w:b/>
                <w:i/>
              </w:rPr>
            </w:pPr>
            <w:r w:rsidRPr="00746B2A">
              <w:rPr>
                <w:b/>
              </w:rPr>
              <w:t>RESULTS</w:t>
            </w:r>
          </w:p>
          <w:p w:rsidR="006C5764" w:rsidRPr="00746B2A" w:rsidRDefault="006C5764"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C5764" w:rsidRPr="00746B2A" w:rsidRDefault="006C5764" w:rsidP="00F10638">
            <w:pPr>
              <w:pStyle w:val="Header"/>
              <w:tabs>
                <w:tab w:val="clear" w:pos="4320"/>
                <w:tab w:val="clear" w:pos="8640"/>
              </w:tabs>
              <w:spacing w:before="40" w:after="40"/>
              <w:rPr>
                <w:b/>
                <w:i/>
              </w:rPr>
            </w:pPr>
            <w:r w:rsidRPr="00746B2A">
              <w:rPr>
                <w:b/>
              </w:rPr>
              <w:t>COMMENTS</w:t>
            </w: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49128E" w:rsidRPr="0049128E" w:rsidRDefault="0049128E" w:rsidP="00F10638">
            <w:pPr>
              <w:pStyle w:val="CSETableText"/>
              <w:ind w:left="159"/>
              <w:rPr>
                <w:b/>
                <w:bCs/>
                <w:szCs w:val="20"/>
              </w:rPr>
            </w:pPr>
            <w:r w:rsidRPr="0049128E">
              <w:rPr>
                <w:b/>
                <w:bCs/>
                <w:szCs w:val="20"/>
              </w:rPr>
              <w:t>Data setup:</w:t>
            </w:r>
          </w:p>
          <w:p w:rsidR="006C5764" w:rsidRPr="0049128E" w:rsidRDefault="00A63E61" w:rsidP="00F10638">
            <w:pPr>
              <w:pStyle w:val="CSETableText"/>
              <w:ind w:left="159"/>
              <w:rPr>
                <w:b/>
                <w:bCs/>
                <w:szCs w:val="20"/>
              </w:rPr>
            </w:pPr>
            <w:r w:rsidRPr="0049128E">
              <w:rPr>
                <w:b/>
                <w:bCs/>
                <w:szCs w:val="20"/>
              </w:rPr>
              <w:t xml:space="preserve">Locate a SDR record in </w:t>
            </w:r>
            <w:proofErr w:type="spellStart"/>
            <w:r w:rsidRPr="0049128E">
              <w:rPr>
                <w:b/>
                <w:bCs/>
                <w:szCs w:val="20"/>
              </w:rPr>
              <w:t>coaching_log</w:t>
            </w:r>
            <w:proofErr w:type="spellEnd"/>
            <w:r w:rsidRPr="0049128E">
              <w:rPr>
                <w:b/>
                <w:bCs/>
                <w:szCs w:val="20"/>
              </w:rPr>
              <w:t xml:space="preserve"> table with status at 6 (Pending Supervisor Review)</w:t>
            </w:r>
          </w:p>
          <w:p w:rsidR="00A63E61" w:rsidRDefault="00A63E61" w:rsidP="00A63E61">
            <w:pPr>
              <w:pStyle w:val="CSETableText"/>
              <w:ind w:left="159"/>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w:t>
            </w:r>
            <w:r>
              <w:rPr>
                <w:rFonts w:ascii="Courier New" w:hAnsi="Courier New" w:cs="Courier New"/>
                <w:noProof/>
                <w:color w:val="0000FF"/>
              </w:rPr>
              <w:t>where</w:t>
            </w:r>
            <w:r>
              <w:rPr>
                <w:rFonts w:ascii="Courier New" w:hAnsi="Courier New" w:cs="Courier New"/>
                <w:noProof/>
              </w:rPr>
              <w:t xml:space="preserve"> strReportCode like </w:t>
            </w:r>
            <w:r>
              <w:rPr>
                <w:rFonts w:ascii="Courier New" w:hAnsi="Courier New" w:cs="Courier New"/>
                <w:noProof/>
                <w:color w:val="FF0000"/>
              </w:rPr>
              <w:t>'SDR%'</w:t>
            </w: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StatusID</w:t>
            </w:r>
            <w:r>
              <w:rPr>
                <w:rFonts w:ascii="Courier New" w:hAnsi="Courier New" w:cs="Courier New"/>
                <w:noProof/>
                <w:color w:val="808080"/>
              </w:rPr>
              <w:t>=</w:t>
            </w:r>
            <w:r>
              <w:rPr>
                <w:rFonts w:ascii="Courier New" w:hAnsi="Courier New" w:cs="Courier New"/>
                <w:noProof/>
              </w:rPr>
              <w:t>6</w:t>
            </w:r>
          </w:p>
          <w:p w:rsidR="0049128E" w:rsidRDefault="0049128E" w:rsidP="00A63E61">
            <w:pPr>
              <w:pStyle w:val="CSETableText"/>
              <w:ind w:left="159"/>
              <w:rPr>
                <w:rFonts w:ascii="Courier New" w:hAnsi="Courier New" w:cs="Courier New"/>
                <w:noProof/>
              </w:rPr>
            </w:pPr>
          </w:p>
          <w:p w:rsidR="0049128E" w:rsidRPr="0049128E" w:rsidRDefault="0049128E" w:rsidP="00A63E61">
            <w:pPr>
              <w:pStyle w:val="CSETableText"/>
              <w:ind w:left="159"/>
              <w:rPr>
                <w:b/>
                <w:noProof/>
              </w:rPr>
            </w:pPr>
            <w:r w:rsidRPr="0049128E">
              <w:rPr>
                <w:b/>
                <w:noProof/>
              </w:rPr>
              <w:t>Update yourself as the supervisor of the employee in the record:</w:t>
            </w:r>
          </w:p>
          <w:p w:rsidR="0049128E" w:rsidRDefault="0049128E" w:rsidP="0049128E">
            <w:pPr>
              <w:overflowPunct/>
              <w:textAlignment w:val="auto"/>
              <w:rPr>
                <w:rFonts w:ascii="Courier New" w:hAnsi="Courier New" w:cs="Courier New"/>
                <w:noProof/>
              </w:rPr>
            </w:pPr>
            <w:r>
              <w:rPr>
                <w:rFonts w:ascii="Courier New" w:hAnsi="Courier New" w:cs="Courier New"/>
                <w:noProof/>
                <w:color w:val="0000FF"/>
              </w:rPr>
              <w:t xml:space="preserve"> 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color w:val="FF0000"/>
              </w:rPr>
              <w:t>your emp ID</w:t>
            </w:r>
            <w:r>
              <w:rPr>
                <w:rFonts w:ascii="Courier New" w:hAnsi="Courier New" w:cs="Courier New"/>
                <w:noProof/>
                <w:color w:val="808080"/>
              </w:rPr>
              <w:t>,</w:t>
            </w:r>
            <w:r>
              <w:rPr>
                <w:rFonts w:ascii="Courier New" w:hAnsi="Courier New" w:cs="Courier New"/>
                <w:noProof/>
              </w:rPr>
              <w:t xml:space="preserve"> </w:t>
            </w:r>
          </w:p>
          <w:p w:rsidR="0049128E" w:rsidRDefault="0049128E" w:rsidP="0049128E">
            <w:pPr>
              <w:overflowPunct/>
              <w:textAlignment w:val="auto"/>
              <w:rPr>
                <w:rFonts w:ascii="Courier New" w:hAnsi="Courier New" w:cs="Courier New"/>
                <w:noProof/>
                <w:color w:val="808080"/>
              </w:rPr>
            </w:pPr>
            <w:r>
              <w:rPr>
                <w:rFonts w:ascii="Courier New" w:hAnsi="Courier New" w:cs="Courier New"/>
                <w:noProof/>
              </w:rPr>
              <w:t>Sup_Name</w:t>
            </w:r>
            <w:r>
              <w:rPr>
                <w:rFonts w:ascii="Courier New" w:hAnsi="Courier New" w:cs="Courier New"/>
                <w:noProof/>
                <w:color w:val="808080"/>
              </w:rPr>
              <w:t>=</w:t>
            </w:r>
            <w:r>
              <w:rPr>
                <w:rFonts w:ascii="Courier New" w:hAnsi="Courier New" w:cs="Courier New"/>
                <w:noProof/>
                <w:color w:val="FF0000"/>
              </w:rPr>
              <w:t>your name</w:t>
            </w:r>
            <w:r>
              <w:rPr>
                <w:rFonts w:ascii="Courier New" w:hAnsi="Courier New" w:cs="Courier New"/>
                <w:noProof/>
                <w:color w:val="808080"/>
              </w:rPr>
              <w:t>,</w:t>
            </w:r>
          </w:p>
          <w:p w:rsidR="0049128E" w:rsidRDefault="0049128E" w:rsidP="0049128E">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your lan ID</w:t>
            </w:r>
          </w:p>
          <w:p w:rsidR="0049128E" w:rsidRDefault="0049128E" w:rsidP="0049128E">
            <w:pPr>
              <w:pStyle w:val="CSETableText"/>
              <w:ind w:left="159"/>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 xml:space="preserve"> coaching_log.empID</w:t>
            </w:r>
          </w:p>
          <w:p w:rsidR="0049128E" w:rsidRDefault="0049128E" w:rsidP="00A63E61">
            <w:pPr>
              <w:pStyle w:val="CSETableText"/>
              <w:ind w:left="159"/>
              <w:rPr>
                <w:rFonts w:ascii="Courier New" w:hAnsi="Courier New" w:cs="Courier New"/>
                <w:noProof/>
              </w:rPr>
            </w:pPr>
          </w:p>
          <w:p w:rsidR="0049128E" w:rsidRPr="006B53E8" w:rsidRDefault="0049128E" w:rsidP="00A63E61">
            <w:pPr>
              <w:pStyle w:val="CSETableText"/>
              <w:ind w:left="159"/>
              <w:rPr>
                <w:b/>
                <w:bCs/>
                <w:szCs w:val="20"/>
              </w:rPr>
            </w:pPr>
            <w:r w:rsidRPr="006B53E8">
              <w:rPr>
                <w:b/>
                <w:bCs/>
                <w:szCs w:val="20"/>
              </w:rPr>
              <w:t xml:space="preserve">Login to </w:t>
            </w:r>
            <w:proofErr w:type="spellStart"/>
            <w:r w:rsidRPr="006B53E8">
              <w:rPr>
                <w:b/>
                <w:bCs/>
                <w:szCs w:val="20"/>
              </w:rPr>
              <w:t>eCoaching</w:t>
            </w:r>
            <w:proofErr w:type="spellEnd"/>
            <w:r w:rsidRPr="006B53E8">
              <w:rPr>
                <w:b/>
                <w:bCs/>
                <w:szCs w:val="20"/>
              </w:rPr>
              <w:t>:</w:t>
            </w:r>
          </w:p>
          <w:p w:rsidR="0049128E" w:rsidRPr="00746B2A" w:rsidRDefault="0049128E" w:rsidP="00A63E61">
            <w:pPr>
              <w:pStyle w:val="CSETableText"/>
              <w:ind w:left="159"/>
              <w:rPr>
                <w:bCs/>
                <w:szCs w:val="20"/>
              </w:rPr>
            </w:pPr>
            <w:r w:rsidRPr="00746B2A">
              <w:t>https://f3420-mpmd01.vangent.local/coach3/default.aspx</w:t>
            </w:r>
          </w:p>
        </w:tc>
        <w:tc>
          <w:tcPr>
            <w:tcW w:w="4500" w:type="dxa"/>
          </w:tcPr>
          <w:p w:rsidR="006C5764" w:rsidRDefault="0049128E" w:rsidP="00A63E61">
            <w:pPr>
              <w:pStyle w:val="Header"/>
              <w:tabs>
                <w:tab w:val="clear" w:pos="4320"/>
                <w:tab w:val="clear" w:pos="8640"/>
              </w:tabs>
              <w:spacing w:before="40" w:after="40"/>
            </w:pPr>
            <w:r>
              <w:t>Main Page displays (New Submissions)</w:t>
            </w:r>
          </w:p>
        </w:tc>
        <w:tc>
          <w:tcPr>
            <w:tcW w:w="1260" w:type="dxa"/>
          </w:tcPr>
          <w:p w:rsidR="006C5764" w:rsidRPr="00746B2A" w:rsidRDefault="006C5764" w:rsidP="00F10638">
            <w:pPr>
              <w:pStyle w:val="Header"/>
              <w:tabs>
                <w:tab w:val="clear" w:pos="4320"/>
                <w:tab w:val="clear" w:pos="8640"/>
              </w:tabs>
              <w:spacing w:before="40" w:after="40"/>
              <w:jc w:val="center"/>
              <w:rPr>
                <w:i/>
              </w:rPr>
            </w:pPr>
            <w:r>
              <w:rPr>
                <w:i/>
              </w:rPr>
              <w:t>P</w:t>
            </w:r>
          </w:p>
        </w:tc>
        <w:tc>
          <w:tcPr>
            <w:tcW w:w="2880" w:type="dxa"/>
          </w:tcPr>
          <w:p w:rsidR="006C5764" w:rsidRPr="00746B2A" w:rsidRDefault="006C5764" w:rsidP="00F10638">
            <w:pPr>
              <w:pStyle w:val="Header"/>
              <w:tabs>
                <w:tab w:val="clear" w:pos="4320"/>
                <w:tab w:val="clear" w:pos="8640"/>
              </w:tabs>
              <w:spacing w:before="40" w:after="40"/>
              <w:rPr>
                <w:i/>
              </w:rPr>
            </w:pP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C5764" w:rsidRPr="00746B2A" w:rsidRDefault="006C5764" w:rsidP="00F10638">
            <w:pPr>
              <w:pStyle w:val="CSETableText"/>
              <w:ind w:left="159"/>
              <w:rPr>
                <w:bCs/>
                <w:szCs w:val="20"/>
              </w:rPr>
            </w:pPr>
            <w:r>
              <w:rPr>
                <w:bCs/>
                <w:szCs w:val="20"/>
              </w:rPr>
              <w:t>Click “My Dashboard”</w:t>
            </w:r>
          </w:p>
        </w:tc>
        <w:tc>
          <w:tcPr>
            <w:tcW w:w="4500" w:type="dxa"/>
          </w:tcPr>
          <w:p w:rsidR="006C5764" w:rsidRDefault="0049128E" w:rsidP="00F10638">
            <w:pPr>
              <w:pStyle w:val="Header"/>
              <w:tabs>
                <w:tab w:val="clear" w:pos="4320"/>
                <w:tab w:val="clear" w:pos="8640"/>
              </w:tabs>
              <w:spacing w:before="40" w:after="40"/>
            </w:pPr>
            <w:r>
              <w:t>“My Dashboard” page displays</w:t>
            </w:r>
            <w:r w:rsidR="006C5764">
              <w:t xml:space="preserve"> </w:t>
            </w:r>
          </w:p>
          <w:p w:rsidR="00F10638" w:rsidRPr="00746B2A" w:rsidRDefault="00F10638" w:rsidP="00F10638">
            <w:pPr>
              <w:pStyle w:val="Header"/>
              <w:tabs>
                <w:tab w:val="clear" w:pos="4320"/>
                <w:tab w:val="clear" w:pos="8640"/>
              </w:tabs>
              <w:spacing w:before="40" w:after="40"/>
            </w:pPr>
            <w:r>
              <w:t xml:space="preserve">The record setup in step 1 displays under “My Pending </w:t>
            </w:r>
            <w:proofErr w:type="spellStart"/>
            <w:r>
              <w:t>eCoaching</w:t>
            </w:r>
            <w:proofErr w:type="spellEnd"/>
            <w:r>
              <w:t xml:space="preserve"> Logs”</w:t>
            </w:r>
          </w:p>
        </w:tc>
        <w:tc>
          <w:tcPr>
            <w:tcW w:w="1260" w:type="dxa"/>
          </w:tcPr>
          <w:p w:rsidR="006C5764" w:rsidRPr="00746B2A" w:rsidRDefault="006C5764" w:rsidP="00F10638">
            <w:pPr>
              <w:pStyle w:val="Header"/>
              <w:tabs>
                <w:tab w:val="clear" w:pos="4320"/>
                <w:tab w:val="clear" w:pos="8640"/>
              </w:tabs>
              <w:spacing w:before="40" w:after="40"/>
              <w:jc w:val="center"/>
              <w:rPr>
                <w:i/>
              </w:rPr>
            </w:pPr>
            <w:r w:rsidRPr="00746B2A">
              <w:rPr>
                <w:i/>
              </w:rPr>
              <w:t>P</w:t>
            </w:r>
          </w:p>
        </w:tc>
        <w:tc>
          <w:tcPr>
            <w:tcW w:w="2880" w:type="dxa"/>
          </w:tcPr>
          <w:p w:rsidR="006C5764" w:rsidRPr="00746B2A" w:rsidRDefault="006C5764" w:rsidP="00F10638">
            <w:pPr>
              <w:pStyle w:val="Header"/>
              <w:tabs>
                <w:tab w:val="clear" w:pos="4320"/>
                <w:tab w:val="clear" w:pos="8640"/>
              </w:tabs>
              <w:spacing w:before="40" w:after="40"/>
              <w:rPr>
                <w:i/>
              </w:rPr>
            </w:pPr>
          </w:p>
        </w:tc>
      </w:tr>
      <w:tr w:rsidR="0049128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9128E" w:rsidRDefault="0049128E"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49128E" w:rsidRDefault="00F10638" w:rsidP="00322E1D">
            <w:pPr>
              <w:pStyle w:val="CSETableText"/>
              <w:ind w:left="159"/>
              <w:rPr>
                <w:bCs/>
                <w:szCs w:val="20"/>
              </w:rPr>
            </w:pPr>
            <w:r>
              <w:rPr>
                <w:bCs/>
                <w:szCs w:val="20"/>
              </w:rPr>
              <w:t xml:space="preserve">Click the record </w:t>
            </w:r>
            <w:r w:rsidR="00322E1D">
              <w:rPr>
                <w:bCs/>
                <w:szCs w:val="20"/>
              </w:rPr>
              <w:t>setup in step 1</w:t>
            </w:r>
            <w:r w:rsidR="004620BF">
              <w:rPr>
                <w:bCs/>
                <w:szCs w:val="20"/>
              </w:rPr>
              <w:t xml:space="preserve"> under “My Pending </w:t>
            </w:r>
            <w:proofErr w:type="spellStart"/>
            <w:r w:rsidR="004620BF">
              <w:rPr>
                <w:bCs/>
                <w:szCs w:val="20"/>
              </w:rPr>
              <w:t>eCoaching</w:t>
            </w:r>
            <w:proofErr w:type="spellEnd"/>
            <w:r w:rsidR="004620BF">
              <w:rPr>
                <w:bCs/>
                <w:szCs w:val="20"/>
              </w:rPr>
              <w:t xml:space="preserve"> Logs”</w:t>
            </w:r>
          </w:p>
        </w:tc>
        <w:tc>
          <w:tcPr>
            <w:tcW w:w="4500" w:type="dxa"/>
          </w:tcPr>
          <w:p w:rsidR="0049128E" w:rsidRDefault="00322E1D" w:rsidP="00F10638">
            <w:pPr>
              <w:pStyle w:val="Header"/>
              <w:tabs>
                <w:tab w:val="clear" w:pos="4320"/>
                <w:tab w:val="clear" w:pos="8640"/>
              </w:tabs>
              <w:spacing w:before="40" w:after="40"/>
            </w:pPr>
            <w:r>
              <w:t>Review page displays</w:t>
            </w:r>
            <w:r w:rsidR="00D110C0">
              <w:t xml:space="preserve"> with the correct fields and Text.</w:t>
            </w:r>
          </w:p>
        </w:tc>
        <w:tc>
          <w:tcPr>
            <w:tcW w:w="1260" w:type="dxa"/>
          </w:tcPr>
          <w:p w:rsidR="0049128E" w:rsidRPr="00746B2A" w:rsidRDefault="00D1468B" w:rsidP="00F10638">
            <w:pPr>
              <w:pStyle w:val="Header"/>
              <w:tabs>
                <w:tab w:val="clear" w:pos="4320"/>
                <w:tab w:val="clear" w:pos="8640"/>
              </w:tabs>
              <w:spacing w:before="40" w:after="40"/>
              <w:jc w:val="center"/>
              <w:rPr>
                <w:i/>
              </w:rPr>
            </w:pPr>
            <w:r>
              <w:rPr>
                <w:i/>
              </w:rPr>
              <w:t>P</w:t>
            </w:r>
          </w:p>
        </w:tc>
        <w:tc>
          <w:tcPr>
            <w:tcW w:w="2880" w:type="dxa"/>
          </w:tcPr>
          <w:p w:rsidR="0049128E" w:rsidRPr="00746B2A" w:rsidRDefault="0049128E" w:rsidP="00F10638">
            <w:pPr>
              <w:pStyle w:val="Header"/>
              <w:tabs>
                <w:tab w:val="clear" w:pos="4320"/>
                <w:tab w:val="clear" w:pos="8640"/>
              </w:tabs>
              <w:spacing w:before="40" w:after="40"/>
              <w:rPr>
                <w:i/>
              </w:rPr>
            </w:pPr>
          </w:p>
        </w:tc>
      </w:tr>
      <w:tr w:rsidR="006512C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512CE" w:rsidRDefault="006512CE"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6512CE" w:rsidRDefault="006512CE" w:rsidP="00322E1D">
            <w:pPr>
              <w:pStyle w:val="CSETableText"/>
              <w:ind w:left="159"/>
              <w:rPr>
                <w:bCs/>
                <w:szCs w:val="20"/>
              </w:rPr>
            </w:pPr>
            <w:r>
              <w:rPr>
                <w:bCs/>
                <w:szCs w:val="20"/>
              </w:rPr>
              <w:t xml:space="preserve">On Review page, enter </w:t>
            </w:r>
            <w:r w:rsidR="00125E63">
              <w:rPr>
                <w:bCs/>
                <w:szCs w:val="20"/>
              </w:rPr>
              <w:t xml:space="preserve">Date, select “Yes” to question “2. Based on your research does this record require coaching?”, enter Coaching Notes; </w:t>
            </w:r>
          </w:p>
          <w:p w:rsidR="00125E63" w:rsidRDefault="00125E63" w:rsidP="00322E1D">
            <w:pPr>
              <w:pStyle w:val="CSETableText"/>
              <w:ind w:left="159"/>
              <w:rPr>
                <w:bCs/>
                <w:szCs w:val="20"/>
              </w:rPr>
            </w:pPr>
            <w:r>
              <w:rPr>
                <w:bCs/>
                <w:szCs w:val="20"/>
              </w:rPr>
              <w:t>Click Submit button</w:t>
            </w:r>
          </w:p>
        </w:tc>
        <w:tc>
          <w:tcPr>
            <w:tcW w:w="4500" w:type="dxa"/>
          </w:tcPr>
          <w:p w:rsidR="00125E63" w:rsidRDefault="00125E63" w:rsidP="00F10638">
            <w:pPr>
              <w:pStyle w:val="Header"/>
              <w:tabs>
                <w:tab w:val="clear" w:pos="4320"/>
                <w:tab w:val="clear" w:pos="8640"/>
              </w:tabs>
              <w:spacing w:before="40" w:after="40"/>
            </w:pPr>
            <w:r>
              <w:t>Record gets successfully updated in database:</w:t>
            </w:r>
          </w:p>
          <w:p w:rsidR="00125E63" w:rsidRDefault="00125E63" w:rsidP="00125E63">
            <w:pPr>
              <w:pStyle w:val="Header"/>
              <w:tabs>
                <w:tab w:val="clear" w:pos="4320"/>
                <w:tab w:val="clear" w:pos="8640"/>
              </w:tabs>
              <w:spacing w:before="40" w:after="40"/>
            </w:pPr>
            <w:proofErr w:type="spellStart"/>
            <w:r>
              <w:t>Coaching_log.statusID</w:t>
            </w:r>
            <w:proofErr w:type="spellEnd"/>
            <w:r>
              <w:t xml:space="preserve">: 4 (Pending Employee Review) </w:t>
            </w:r>
          </w:p>
          <w:p w:rsidR="00125E63" w:rsidRDefault="00125E63" w:rsidP="00125E63">
            <w:pPr>
              <w:pStyle w:val="Header"/>
              <w:tabs>
                <w:tab w:val="clear" w:pos="4320"/>
                <w:tab w:val="clear" w:pos="8640"/>
              </w:tabs>
              <w:spacing w:before="40" w:after="40"/>
            </w:pPr>
            <w:proofErr w:type="spellStart"/>
            <w:r>
              <w:t>Coaching_log.SupReviewedAutoDate</w:t>
            </w:r>
            <w:proofErr w:type="spellEnd"/>
            <w:r>
              <w:t>: Timestamp when the page was submitted</w:t>
            </w:r>
          </w:p>
          <w:p w:rsidR="00125E63" w:rsidRDefault="00125E63" w:rsidP="00F10638">
            <w:pPr>
              <w:pStyle w:val="Header"/>
              <w:tabs>
                <w:tab w:val="clear" w:pos="4320"/>
                <w:tab w:val="clear" w:pos="8640"/>
              </w:tabs>
              <w:spacing w:before="40" w:after="40"/>
            </w:pPr>
          </w:p>
          <w:p w:rsidR="00125E63" w:rsidRDefault="00125E63" w:rsidP="00F10638">
            <w:pPr>
              <w:pStyle w:val="Header"/>
              <w:tabs>
                <w:tab w:val="clear" w:pos="4320"/>
                <w:tab w:val="clear" w:pos="8640"/>
              </w:tabs>
              <w:spacing w:before="40" w:after="40"/>
            </w:pPr>
            <w:r>
              <w:t>And the following get updated with the values entered on the review page:</w:t>
            </w:r>
          </w:p>
          <w:p w:rsidR="00125E63" w:rsidRDefault="00125E63" w:rsidP="00F10638">
            <w:pPr>
              <w:pStyle w:val="Header"/>
              <w:tabs>
                <w:tab w:val="clear" w:pos="4320"/>
                <w:tab w:val="clear" w:pos="8640"/>
              </w:tabs>
              <w:spacing w:before="40" w:after="40"/>
            </w:pPr>
            <w:proofErr w:type="spellStart"/>
            <w:r>
              <w:t>Coaching_log.CoachingNotes</w:t>
            </w:r>
            <w:proofErr w:type="spellEnd"/>
          </w:p>
          <w:p w:rsidR="00125E63" w:rsidRDefault="00125E63" w:rsidP="00F10638">
            <w:pPr>
              <w:pStyle w:val="Header"/>
              <w:tabs>
                <w:tab w:val="clear" w:pos="4320"/>
                <w:tab w:val="clear" w:pos="8640"/>
              </w:tabs>
              <w:spacing w:before="40" w:after="40"/>
            </w:pPr>
            <w:proofErr w:type="spellStart"/>
            <w:r>
              <w:t>Coaching_log.isCoachingRequired</w:t>
            </w:r>
            <w:proofErr w:type="spellEnd"/>
          </w:p>
        </w:tc>
        <w:tc>
          <w:tcPr>
            <w:tcW w:w="1260" w:type="dxa"/>
          </w:tcPr>
          <w:p w:rsidR="006512CE" w:rsidRDefault="00125E63" w:rsidP="00F10638">
            <w:pPr>
              <w:pStyle w:val="Header"/>
              <w:tabs>
                <w:tab w:val="clear" w:pos="4320"/>
                <w:tab w:val="clear" w:pos="8640"/>
              </w:tabs>
              <w:spacing w:before="40" w:after="40"/>
              <w:jc w:val="center"/>
              <w:rPr>
                <w:i/>
              </w:rPr>
            </w:pPr>
            <w:r>
              <w:rPr>
                <w:i/>
              </w:rPr>
              <w:t>P</w:t>
            </w:r>
          </w:p>
        </w:tc>
        <w:tc>
          <w:tcPr>
            <w:tcW w:w="2880" w:type="dxa"/>
          </w:tcPr>
          <w:p w:rsidR="006512CE" w:rsidRPr="00746B2A" w:rsidRDefault="006512CE" w:rsidP="00F10638">
            <w:pPr>
              <w:pStyle w:val="Header"/>
              <w:tabs>
                <w:tab w:val="clear" w:pos="4320"/>
                <w:tab w:val="clear" w:pos="8640"/>
              </w:tabs>
              <w:spacing w:before="40" w:after="40"/>
              <w:rPr>
                <w:i/>
              </w:rPr>
            </w:pPr>
          </w:p>
        </w:tc>
      </w:tr>
      <w:tr w:rsidR="0053714C"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3714C" w:rsidRDefault="0053714C"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53714C" w:rsidRDefault="00A94A29" w:rsidP="00322E1D">
            <w:pPr>
              <w:pStyle w:val="CSETableText"/>
              <w:ind w:left="159"/>
              <w:rPr>
                <w:bCs/>
                <w:szCs w:val="20"/>
              </w:rPr>
            </w:pPr>
            <w:r>
              <w:rPr>
                <w:bCs/>
                <w:szCs w:val="20"/>
              </w:rPr>
              <w:t>Repeat step 4 except:</w:t>
            </w:r>
          </w:p>
          <w:p w:rsidR="00A94A29" w:rsidRDefault="00A94A29" w:rsidP="00322E1D">
            <w:pPr>
              <w:pStyle w:val="CSETableText"/>
              <w:ind w:left="159"/>
              <w:rPr>
                <w:bCs/>
                <w:szCs w:val="20"/>
              </w:rPr>
            </w:pPr>
            <w:r>
              <w:rPr>
                <w:bCs/>
                <w:szCs w:val="20"/>
              </w:rPr>
              <w:t>Select “No” to question “2. Based on your research does this record require coaching?</w:t>
            </w:r>
            <w:proofErr w:type="gramStart"/>
            <w:r>
              <w:rPr>
                <w:bCs/>
                <w:szCs w:val="20"/>
              </w:rPr>
              <w:t>”</w:t>
            </w:r>
            <w:r w:rsidR="00444B9E">
              <w:rPr>
                <w:bCs/>
                <w:szCs w:val="20"/>
              </w:rPr>
              <w:t>,</w:t>
            </w:r>
            <w:proofErr w:type="gramEnd"/>
            <w:r w:rsidR="00517063">
              <w:rPr>
                <w:bCs/>
                <w:szCs w:val="20"/>
              </w:rPr>
              <w:t xml:space="preserve"> select</w:t>
            </w:r>
            <w:r w:rsidR="00444B9E">
              <w:rPr>
                <w:bCs/>
                <w:szCs w:val="20"/>
              </w:rPr>
              <w:t xml:space="preserve"> not coachable reason</w:t>
            </w:r>
            <w:r w:rsidR="00517063">
              <w:rPr>
                <w:bCs/>
                <w:szCs w:val="20"/>
              </w:rPr>
              <w:t>, enter description for not coachable reason.</w:t>
            </w:r>
          </w:p>
        </w:tc>
        <w:tc>
          <w:tcPr>
            <w:tcW w:w="4500" w:type="dxa"/>
          </w:tcPr>
          <w:p w:rsidR="0046408A" w:rsidRDefault="0046408A" w:rsidP="0046408A">
            <w:pPr>
              <w:pStyle w:val="Header"/>
              <w:tabs>
                <w:tab w:val="clear" w:pos="4320"/>
                <w:tab w:val="clear" w:pos="8640"/>
              </w:tabs>
              <w:spacing w:before="40" w:after="40"/>
            </w:pPr>
            <w:r>
              <w:t>Record gets successfully updated in database:</w:t>
            </w:r>
          </w:p>
          <w:p w:rsidR="0046408A" w:rsidRDefault="0046408A" w:rsidP="0046408A">
            <w:pPr>
              <w:pStyle w:val="Header"/>
              <w:tabs>
                <w:tab w:val="clear" w:pos="4320"/>
                <w:tab w:val="clear" w:pos="8640"/>
              </w:tabs>
              <w:spacing w:before="40" w:after="40"/>
            </w:pPr>
            <w:proofErr w:type="spellStart"/>
            <w:r>
              <w:t>Coaching_log.statusID</w:t>
            </w:r>
            <w:proofErr w:type="spellEnd"/>
            <w:r>
              <w:t xml:space="preserve">: 2 (Inactive) </w:t>
            </w:r>
          </w:p>
          <w:p w:rsidR="0046408A" w:rsidRDefault="0046408A" w:rsidP="0046408A">
            <w:pPr>
              <w:pStyle w:val="Header"/>
              <w:tabs>
                <w:tab w:val="clear" w:pos="4320"/>
                <w:tab w:val="clear" w:pos="8640"/>
              </w:tabs>
              <w:spacing w:before="40" w:after="40"/>
            </w:pPr>
            <w:proofErr w:type="spellStart"/>
            <w:r>
              <w:t>Coaching_log.SupReviewedAutoDate</w:t>
            </w:r>
            <w:proofErr w:type="spellEnd"/>
            <w:r>
              <w:t>: Timestamp when the page was submitted</w:t>
            </w:r>
          </w:p>
          <w:p w:rsidR="0046408A" w:rsidRDefault="0046408A" w:rsidP="0046408A">
            <w:pPr>
              <w:pStyle w:val="Header"/>
              <w:tabs>
                <w:tab w:val="clear" w:pos="4320"/>
                <w:tab w:val="clear" w:pos="8640"/>
              </w:tabs>
              <w:spacing w:before="40" w:after="40"/>
            </w:pPr>
          </w:p>
          <w:p w:rsidR="0046408A" w:rsidRDefault="0046408A" w:rsidP="0046408A">
            <w:pPr>
              <w:pStyle w:val="Header"/>
              <w:tabs>
                <w:tab w:val="clear" w:pos="4320"/>
                <w:tab w:val="clear" w:pos="8640"/>
              </w:tabs>
              <w:spacing w:before="40" w:after="40"/>
            </w:pPr>
            <w:r>
              <w:t>And the following get updated with the values entered on the review page:</w:t>
            </w:r>
          </w:p>
          <w:p w:rsidR="0046408A" w:rsidRDefault="0046408A" w:rsidP="0046408A">
            <w:pPr>
              <w:pStyle w:val="Header"/>
              <w:tabs>
                <w:tab w:val="clear" w:pos="4320"/>
                <w:tab w:val="clear" w:pos="8640"/>
              </w:tabs>
              <w:spacing w:before="40" w:after="40"/>
            </w:pPr>
            <w:proofErr w:type="spellStart"/>
            <w:r>
              <w:t>Coaching_log.</w:t>
            </w:r>
            <w:r w:rsidR="00444B9E">
              <w:t>strReasonNotCoachable</w:t>
            </w:r>
            <w:proofErr w:type="spellEnd"/>
          </w:p>
          <w:p w:rsidR="00444B9E" w:rsidRDefault="00444B9E" w:rsidP="0046408A">
            <w:pPr>
              <w:pStyle w:val="Header"/>
              <w:tabs>
                <w:tab w:val="clear" w:pos="4320"/>
                <w:tab w:val="clear" w:pos="8640"/>
              </w:tabs>
              <w:spacing w:before="40" w:after="40"/>
            </w:pPr>
            <w:proofErr w:type="spellStart"/>
            <w:r>
              <w:t>Coaching_log.txtReasonNotCoachable</w:t>
            </w:r>
            <w:proofErr w:type="spellEnd"/>
          </w:p>
          <w:p w:rsidR="0053714C" w:rsidRDefault="0046408A" w:rsidP="0046408A">
            <w:pPr>
              <w:pStyle w:val="Header"/>
              <w:tabs>
                <w:tab w:val="clear" w:pos="4320"/>
                <w:tab w:val="clear" w:pos="8640"/>
              </w:tabs>
              <w:spacing w:before="40" w:after="40"/>
            </w:pPr>
            <w:proofErr w:type="spellStart"/>
            <w:r>
              <w:t>Coaching_log.isCoachingRequired</w:t>
            </w:r>
            <w:proofErr w:type="spellEnd"/>
          </w:p>
        </w:tc>
        <w:tc>
          <w:tcPr>
            <w:tcW w:w="1260" w:type="dxa"/>
          </w:tcPr>
          <w:p w:rsidR="0053714C" w:rsidRDefault="002644CF" w:rsidP="00F10638">
            <w:pPr>
              <w:pStyle w:val="Header"/>
              <w:tabs>
                <w:tab w:val="clear" w:pos="4320"/>
                <w:tab w:val="clear" w:pos="8640"/>
              </w:tabs>
              <w:spacing w:before="40" w:after="40"/>
              <w:jc w:val="center"/>
              <w:rPr>
                <w:i/>
              </w:rPr>
            </w:pPr>
            <w:r>
              <w:rPr>
                <w:i/>
              </w:rPr>
              <w:t>P</w:t>
            </w:r>
          </w:p>
        </w:tc>
        <w:tc>
          <w:tcPr>
            <w:tcW w:w="2880" w:type="dxa"/>
          </w:tcPr>
          <w:p w:rsidR="0053714C" w:rsidRPr="00746B2A" w:rsidRDefault="0053714C" w:rsidP="00F10638">
            <w:pPr>
              <w:pStyle w:val="Header"/>
              <w:tabs>
                <w:tab w:val="clear" w:pos="4320"/>
                <w:tab w:val="clear" w:pos="8640"/>
              </w:tabs>
              <w:spacing w:before="40" w:after="40"/>
              <w:rPr>
                <w:i/>
              </w:rPr>
            </w:pPr>
          </w:p>
        </w:tc>
      </w:tr>
    </w:tbl>
    <w:p w:rsidR="007F57A5" w:rsidRDefault="007F57A5"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F58F7" w:rsidRPr="00746B2A" w:rsidTr="00D75A79">
        <w:trPr>
          <w:tblHeader/>
          <w:jc w:val="center"/>
        </w:trPr>
        <w:tc>
          <w:tcPr>
            <w:tcW w:w="2549" w:type="dxa"/>
            <w:gridSpan w:val="2"/>
            <w:shd w:val="solid" w:color="auto" w:fill="000000"/>
          </w:tcPr>
          <w:p w:rsidR="008F58F7" w:rsidRPr="00746B2A" w:rsidRDefault="008F58F7" w:rsidP="00D75A79">
            <w:pPr>
              <w:rPr>
                <w:b/>
              </w:rPr>
            </w:pPr>
            <w:r w:rsidRPr="00746B2A">
              <w:rPr>
                <w:b/>
              </w:rPr>
              <w:t>Item</w:t>
            </w:r>
          </w:p>
        </w:tc>
        <w:tc>
          <w:tcPr>
            <w:tcW w:w="10951" w:type="dxa"/>
            <w:gridSpan w:val="4"/>
            <w:shd w:val="solid" w:color="auto" w:fill="000000"/>
          </w:tcPr>
          <w:p w:rsidR="008F58F7" w:rsidRPr="00746B2A" w:rsidRDefault="008F58F7" w:rsidP="00D75A79">
            <w:pPr>
              <w:rPr>
                <w:b/>
              </w:rPr>
            </w:pPr>
            <w:r w:rsidRPr="00746B2A">
              <w:rPr>
                <w:b/>
              </w:rPr>
              <w:t>Description</w:t>
            </w:r>
          </w:p>
        </w:tc>
      </w:tr>
      <w:tr w:rsidR="008F58F7" w:rsidRPr="00746B2A" w:rsidTr="00D75A79">
        <w:trPr>
          <w:jc w:val="center"/>
        </w:trPr>
        <w:tc>
          <w:tcPr>
            <w:tcW w:w="2549" w:type="dxa"/>
            <w:gridSpan w:val="2"/>
          </w:tcPr>
          <w:p w:rsidR="008F58F7" w:rsidRPr="00746B2A" w:rsidRDefault="008F58F7" w:rsidP="00D75A79">
            <w:r w:rsidRPr="00746B2A">
              <w:t>Test Case ID</w:t>
            </w:r>
          </w:p>
        </w:tc>
        <w:tc>
          <w:tcPr>
            <w:tcW w:w="10951" w:type="dxa"/>
            <w:gridSpan w:val="4"/>
          </w:tcPr>
          <w:p w:rsidR="008F58F7" w:rsidRPr="00746B2A" w:rsidRDefault="008F58F7" w:rsidP="00D75A79">
            <w:r w:rsidRPr="00746B2A">
              <w:t>ECUIDASH</w:t>
            </w:r>
            <w:r>
              <w:t>59</w:t>
            </w:r>
          </w:p>
        </w:tc>
      </w:tr>
      <w:tr w:rsidR="008F58F7" w:rsidRPr="00363669" w:rsidTr="00D75A79">
        <w:trPr>
          <w:jc w:val="center"/>
        </w:trPr>
        <w:tc>
          <w:tcPr>
            <w:tcW w:w="2549" w:type="dxa"/>
            <w:gridSpan w:val="2"/>
          </w:tcPr>
          <w:p w:rsidR="008F58F7" w:rsidRPr="00746B2A" w:rsidRDefault="008F58F7" w:rsidP="00D75A79">
            <w:r w:rsidRPr="00746B2A">
              <w:t>Source Description</w:t>
            </w:r>
          </w:p>
        </w:tc>
        <w:tc>
          <w:tcPr>
            <w:tcW w:w="10951" w:type="dxa"/>
            <w:gridSpan w:val="4"/>
          </w:tcPr>
          <w:p w:rsidR="008F58F7" w:rsidRPr="00363669" w:rsidRDefault="008F58F7" w:rsidP="00555782">
            <w:pPr>
              <w:pStyle w:val="hdr1"/>
              <w:ind w:left="0"/>
              <w:rPr>
                <w:rFonts w:ascii="Times New Roman" w:hAnsi="Times New Roman"/>
                <w:i w:val="0"/>
                <w:sz w:val="20"/>
              </w:rPr>
            </w:pPr>
            <w:r w:rsidRPr="00B60FF1">
              <w:rPr>
                <w:rFonts w:ascii="Times New Roman" w:hAnsi="Times New Roman"/>
                <w:i w:val="0"/>
                <w:sz w:val="20"/>
              </w:rPr>
              <w:t xml:space="preserve">TFS </w:t>
            </w:r>
            <w:proofErr w:type="gramStart"/>
            <w:r w:rsidR="00555782">
              <w:rPr>
                <w:rFonts w:ascii="Times New Roman" w:hAnsi="Times New Roman"/>
                <w:i w:val="0"/>
                <w:sz w:val="20"/>
              </w:rPr>
              <w:t>2196</w:t>
            </w:r>
            <w:r>
              <w:rPr>
                <w:rFonts w:ascii="Times New Roman" w:hAnsi="Times New Roman"/>
                <w:i w:val="0"/>
                <w:sz w:val="20"/>
              </w:rPr>
              <w:t xml:space="preserve"> </w:t>
            </w:r>
            <w:r w:rsidRPr="00B60FF1">
              <w:rPr>
                <w:rFonts w:ascii="Times New Roman" w:hAnsi="Times New Roman"/>
                <w:i w:val="0"/>
                <w:sz w:val="20"/>
              </w:rPr>
              <w:t xml:space="preserve"> –</w:t>
            </w:r>
            <w:proofErr w:type="gramEnd"/>
            <w:r>
              <w:rPr>
                <w:rFonts w:ascii="Times New Roman" w:hAnsi="Times New Roman"/>
                <w:i w:val="0"/>
                <w:sz w:val="20"/>
              </w:rPr>
              <w:t xml:space="preserve"> </w:t>
            </w:r>
            <w:r w:rsidR="00555782">
              <w:rPr>
                <w:rFonts w:ascii="Times New Roman" w:hAnsi="Times New Roman"/>
                <w:i w:val="0"/>
                <w:sz w:val="20"/>
              </w:rPr>
              <w:t>CSR Comments not appearing in completed logs from IQS.</w:t>
            </w:r>
          </w:p>
        </w:tc>
      </w:tr>
      <w:tr w:rsidR="008F58F7" w:rsidRPr="00746B2A" w:rsidTr="00D75A79">
        <w:trPr>
          <w:jc w:val="center"/>
        </w:trPr>
        <w:tc>
          <w:tcPr>
            <w:tcW w:w="2549" w:type="dxa"/>
            <w:gridSpan w:val="2"/>
          </w:tcPr>
          <w:p w:rsidR="008F58F7" w:rsidRPr="00746B2A" w:rsidRDefault="008F58F7" w:rsidP="00D75A79">
            <w:r w:rsidRPr="00746B2A">
              <w:t>Test Location</w:t>
            </w:r>
          </w:p>
        </w:tc>
        <w:tc>
          <w:tcPr>
            <w:tcW w:w="10951" w:type="dxa"/>
            <w:gridSpan w:val="4"/>
          </w:tcPr>
          <w:p w:rsidR="008F58F7" w:rsidRPr="00746B2A" w:rsidRDefault="008F58F7" w:rsidP="00D75A79">
            <w:r w:rsidRPr="00746B2A">
              <w:t>https://f3420-mpmd01.vangent.local/coach3/default.aspx</w:t>
            </w:r>
          </w:p>
        </w:tc>
      </w:tr>
      <w:tr w:rsidR="008F58F7" w:rsidRPr="00746B2A" w:rsidTr="00D75A79">
        <w:trPr>
          <w:jc w:val="center"/>
        </w:trPr>
        <w:tc>
          <w:tcPr>
            <w:tcW w:w="2549" w:type="dxa"/>
            <w:gridSpan w:val="2"/>
          </w:tcPr>
          <w:p w:rsidR="008F58F7" w:rsidRPr="00746B2A" w:rsidRDefault="008F58F7" w:rsidP="00D75A79">
            <w:r w:rsidRPr="00746B2A">
              <w:t>Updated File(s)</w:t>
            </w:r>
          </w:p>
        </w:tc>
        <w:tc>
          <w:tcPr>
            <w:tcW w:w="10951" w:type="dxa"/>
            <w:gridSpan w:val="4"/>
          </w:tcPr>
          <w:p w:rsidR="008F58F7" w:rsidRPr="00746B2A" w:rsidRDefault="00B52163" w:rsidP="00D75A79">
            <w:proofErr w:type="spellStart"/>
            <w:r>
              <w:t>review.</w:t>
            </w:r>
            <w:r w:rsidR="008F58F7">
              <w:t>aspx.vb</w:t>
            </w:r>
            <w:proofErr w:type="spellEnd"/>
          </w:p>
        </w:tc>
      </w:tr>
      <w:tr w:rsidR="008F58F7" w:rsidRPr="00746B2A" w:rsidTr="00D75A79">
        <w:trPr>
          <w:jc w:val="center"/>
        </w:trPr>
        <w:tc>
          <w:tcPr>
            <w:tcW w:w="2549" w:type="dxa"/>
            <w:gridSpan w:val="2"/>
          </w:tcPr>
          <w:p w:rsidR="008F58F7" w:rsidRPr="00746B2A" w:rsidRDefault="008F58F7" w:rsidP="00D75A79">
            <w:r w:rsidRPr="00746B2A">
              <w:t>Added Files(s)</w:t>
            </w:r>
          </w:p>
        </w:tc>
        <w:tc>
          <w:tcPr>
            <w:tcW w:w="10951" w:type="dxa"/>
            <w:gridSpan w:val="4"/>
          </w:tcPr>
          <w:p w:rsidR="008F58F7" w:rsidRPr="00746B2A" w:rsidRDefault="008F58F7" w:rsidP="00D75A79"/>
        </w:tc>
      </w:tr>
      <w:tr w:rsidR="008F58F7" w:rsidRPr="00746B2A" w:rsidTr="00D75A79">
        <w:trPr>
          <w:jc w:val="center"/>
        </w:trPr>
        <w:tc>
          <w:tcPr>
            <w:tcW w:w="2549" w:type="dxa"/>
            <w:gridSpan w:val="2"/>
          </w:tcPr>
          <w:p w:rsidR="008F58F7" w:rsidRPr="00746B2A" w:rsidRDefault="008F58F7" w:rsidP="00D75A79">
            <w:r w:rsidRPr="00746B2A">
              <w:t>Supporting Documentation</w:t>
            </w:r>
          </w:p>
        </w:tc>
        <w:tc>
          <w:tcPr>
            <w:tcW w:w="10951" w:type="dxa"/>
            <w:gridSpan w:val="4"/>
          </w:tcPr>
          <w:p w:rsidR="008F58F7" w:rsidRPr="00746B2A" w:rsidRDefault="008F58F7" w:rsidP="00D75A79"/>
        </w:tc>
      </w:tr>
      <w:tr w:rsidR="008F58F7" w:rsidRPr="00746B2A" w:rsidTr="00D75A79">
        <w:trPr>
          <w:jc w:val="center"/>
        </w:trPr>
        <w:tc>
          <w:tcPr>
            <w:tcW w:w="2549" w:type="dxa"/>
            <w:gridSpan w:val="2"/>
          </w:tcPr>
          <w:p w:rsidR="008F58F7" w:rsidRPr="00746B2A" w:rsidRDefault="008F58F7" w:rsidP="00D75A79">
            <w:r w:rsidRPr="00746B2A">
              <w:t>Notes</w:t>
            </w:r>
          </w:p>
        </w:tc>
        <w:tc>
          <w:tcPr>
            <w:tcW w:w="10951" w:type="dxa"/>
            <w:gridSpan w:val="4"/>
          </w:tcPr>
          <w:p w:rsidR="008F58F7" w:rsidRPr="00746B2A" w:rsidRDefault="008F58F7" w:rsidP="00D75A79"/>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8F58F7" w:rsidRPr="00746B2A" w:rsidRDefault="008F58F7"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8F58F7" w:rsidRPr="00746B2A" w:rsidRDefault="008F58F7"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8F58F7" w:rsidRPr="00746B2A" w:rsidRDefault="008F58F7"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8F58F7" w:rsidRPr="00746B2A" w:rsidRDefault="008F58F7" w:rsidP="00D75A79">
            <w:pPr>
              <w:pStyle w:val="Header"/>
              <w:tabs>
                <w:tab w:val="clear" w:pos="4320"/>
                <w:tab w:val="clear" w:pos="8640"/>
              </w:tabs>
              <w:spacing w:before="40" w:after="40"/>
              <w:jc w:val="center"/>
              <w:rPr>
                <w:b/>
                <w:i/>
              </w:rPr>
            </w:pPr>
            <w:r w:rsidRPr="00746B2A">
              <w:rPr>
                <w:b/>
              </w:rPr>
              <w:t>RESULTS</w:t>
            </w:r>
          </w:p>
          <w:p w:rsidR="008F58F7" w:rsidRPr="00746B2A" w:rsidRDefault="008F58F7"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8F58F7" w:rsidRPr="00746B2A" w:rsidRDefault="008F58F7" w:rsidP="00D75A79">
            <w:pPr>
              <w:pStyle w:val="Header"/>
              <w:tabs>
                <w:tab w:val="clear" w:pos="4320"/>
                <w:tab w:val="clear" w:pos="8640"/>
              </w:tabs>
              <w:spacing w:before="40" w:after="40"/>
              <w:rPr>
                <w:b/>
                <w:i/>
              </w:rPr>
            </w:pPr>
            <w:r w:rsidRPr="00746B2A">
              <w:rPr>
                <w:b/>
              </w:rPr>
              <w:t>COMMENTS</w:t>
            </w:r>
          </w:p>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F58F7" w:rsidRPr="00746B2A" w:rsidRDefault="008F58F7"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8F58F7" w:rsidRDefault="008F58F7" w:rsidP="00D75A79">
            <w:pPr>
              <w:pStyle w:val="CSETableText"/>
              <w:rPr>
                <w:bCs/>
                <w:szCs w:val="20"/>
              </w:rPr>
            </w:pPr>
            <w:r>
              <w:rPr>
                <w:bCs/>
                <w:szCs w:val="20"/>
              </w:rPr>
              <w:t xml:space="preserve"> Launch </w:t>
            </w:r>
            <w:proofErr w:type="spellStart"/>
            <w:r>
              <w:rPr>
                <w:bCs/>
                <w:szCs w:val="20"/>
              </w:rPr>
              <w:t>eCL</w:t>
            </w:r>
            <w:proofErr w:type="spellEnd"/>
            <w:r>
              <w:rPr>
                <w:bCs/>
                <w:szCs w:val="20"/>
              </w:rPr>
              <w:t xml:space="preserve"> website as </w:t>
            </w:r>
            <w:r w:rsidR="00F07620">
              <w:rPr>
                <w:bCs/>
                <w:szCs w:val="20"/>
              </w:rPr>
              <w:t>a CSR who has a completed IQS log.</w:t>
            </w:r>
          </w:p>
          <w:p w:rsidR="008F58F7" w:rsidRPr="00746B2A" w:rsidRDefault="008F58F7" w:rsidP="00D75A79">
            <w:pPr>
              <w:pStyle w:val="CSETableText"/>
              <w:ind w:left="159"/>
              <w:rPr>
                <w:bCs/>
                <w:szCs w:val="20"/>
              </w:rPr>
            </w:pPr>
            <w:r w:rsidRPr="00746B2A">
              <w:t>https://f3420-mpmd01.vangent.local/coach3/default.aspx</w:t>
            </w:r>
          </w:p>
        </w:tc>
        <w:tc>
          <w:tcPr>
            <w:tcW w:w="4500" w:type="dxa"/>
          </w:tcPr>
          <w:p w:rsidR="008F58F7" w:rsidRDefault="00F07620" w:rsidP="00D75A79">
            <w:pPr>
              <w:pStyle w:val="Header"/>
              <w:tabs>
                <w:tab w:val="clear" w:pos="4320"/>
                <w:tab w:val="clear" w:pos="8640"/>
              </w:tabs>
              <w:spacing w:before="40" w:after="40"/>
            </w:pPr>
            <w:r>
              <w:t xml:space="preserve">My Dashboard displays with the completed IQS log under “My Completed </w:t>
            </w:r>
            <w:proofErr w:type="spellStart"/>
            <w:r>
              <w:t>eCoaching</w:t>
            </w:r>
            <w:proofErr w:type="spellEnd"/>
            <w:r>
              <w:t xml:space="preserve"> Logs” section.</w:t>
            </w:r>
          </w:p>
          <w:p w:rsidR="008F58F7" w:rsidRDefault="008F58F7" w:rsidP="00D75A79">
            <w:pPr>
              <w:pStyle w:val="Header"/>
              <w:tabs>
                <w:tab w:val="clear" w:pos="4320"/>
                <w:tab w:val="clear" w:pos="8640"/>
              </w:tabs>
              <w:spacing w:before="40" w:after="40"/>
            </w:pPr>
          </w:p>
        </w:tc>
        <w:tc>
          <w:tcPr>
            <w:tcW w:w="1260" w:type="dxa"/>
          </w:tcPr>
          <w:p w:rsidR="008F58F7" w:rsidRPr="00746B2A" w:rsidRDefault="008F58F7" w:rsidP="00D75A79">
            <w:pPr>
              <w:pStyle w:val="Header"/>
              <w:tabs>
                <w:tab w:val="clear" w:pos="4320"/>
                <w:tab w:val="clear" w:pos="8640"/>
              </w:tabs>
              <w:spacing w:before="40" w:after="40"/>
              <w:jc w:val="center"/>
              <w:rPr>
                <w:i/>
              </w:rPr>
            </w:pPr>
            <w:r>
              <w:rPr>
                <w:i/>
              </w:rPr>
              <w:t>P</w:t>
            </w:r>
          </w:p>
        </w:tc>
        <w:tc>
          <w:tcPr>
            <w:tcW w:w="2880" w:type="dxa"/>
          </w:tcPr>
          <w:p w:rsidR="008F58F7" w:rsidRPr="00746B2A" w:rsidRDefault="008F58F7" w:rsidP="00D75A79">
            <w:pPr>
              <w:pStyle w:val="Header"/>
              <w:tabs>
                <w:tab w:val="clear" w:pos="4320"/>
                <w:tab w:val="clear" w:pos="8640"/>
              </w:tabs>
              <w:spacing w:before="40" w:after="40"/>
              <w:rPr>
                <w:i/>
              </w:rPr>
            </w:pPr>
          </w:p>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F58F7" w:rsidRPr="00746B2A" w:rsidRDefault="008F58F7" w:rsidP="00D75A79">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8F58F7" w:rsidRPr="00746B2A" w:rsidRDefault="00F07620" w:rsidP="00F07620">
            <w:pPr>
              <w:pStyle w:val="CSETableText"/>
              <w:rPr>
                <w:bCs/>
                <w:szCs w:val="20"/>
              </w:rPr>
            </w:pPr>
            <w:r>
              <w:rPr>
                <w:bCs/>
                <w:szCs w:val="20"/>
              </w:rPr>
              <w:t xml:space="preserve">Click the completed IQS log </w:t>
            </w:r>
          </w:p>
        </w:tc>
        <w:tc>
          <w:tcPr>
            <w:tcW w:w="4500" w:type="dxa"/>
          </w:tcPr>
          <w:p w:rsidR="00F07620" w:rsidRDefault="00F07620" w:rsidP="00F07620">
            <w:pPr>
              <w:pStyle w:val="Header"/>
              <w:tabs>
                <w:tab w:val="clear" w:pos="4320"/>
                <w:tab w:val="clear" w:pos="8640"/>
              </w:tabs>
              <w:spacing w:before="40" w:after="40"/>
            </w:pPr>
            <w:r>
              <w:t>Review page displays in a separate window;</w:t>
            </w:r>
          </w:p>
          <w:p w:rsidR="008F58F7" w:rsidRPr="00746B2A" w:rsidRDefault="00F07620" w:rsidP="00DB338D">
            <w:pPr>
              <w:pStyle w:val="Header"/>
              <w:tabs>
                <w:tab w:val="clear" w:pos="4320"/>
                <w:tab w:val="clear" w:pos="8640"/>
              </w:tabs>
              <w:spacing w:before="40" w:after="40"/>
            </w:pPr>
            <w:r>
              <w:t>“Employee Comments/Feedback” display</w:t>
            </w:r>
            <w:r w:rsidR="00DB338D">
              <w:t>s</w:t>
            </w:r>
            <w:r>
              <w:t xml:space="preserve"> on the page.</w:t>
            </w:r>
          </w:p>
        </w:tc>
        <w:tc>
          <w:tcPr>
            <w:tcW w:w="1260" w:type="dxa"/>
          </w:tcPr>
          <w:p w:rsidR="008F58F7" w:rsidRPr="00746B2A" w:rsidRDefault="008F58F7" w:rsidP="00D75A79">
            <w:pPr>
              <w:pStyle w:val="Header"/>
              <w:tabs>
                <w:tab w:val="clear" w:pos="4320"/>
                <w:tab w:val="clear" w:pos="8640"/>
              </w:tabs>
              <w:spacing w:before="40" w:after="40"/>
              <w:jc w:val="center"/>
              <w:rPr>
                <w:i/>
              </w:rPr>
            </w:pPr>
            <w:r w:rsidRPr="00746B2A">
              <w:rPr>
                <w:i/>
              </w:rPr>
              <w:t>P</w:t>
            </w:r>
          </w:p>
        </w:tc>
        <w:tc>
          <w:tcPr>
            <w:tcW w:w="2880" w:type="dxa"/>
          </w:tcPr>
          <w:p w:rsidR="008F58F7" w:rsidRPr="00746B2A" w:rsidRDefault="008F58F7" w:rsidP="00D75A79">
            <w:pPr>
              <w:pStyle w:val="Header"/>
              <w:tabs>
                <w:tab w:val="clear" w:pos="4320"/>
                <w:tab w:val="clear" w:pos="8640"/>
              </w:tabs>
              <w:spacing w:before="40" w:after="40"/>
              <w:rPr>
                <w:i/>
              </w:rPr>
            </w:pPr>
          </w:p>
        </w:tc>
      </w:tr>
    </w:tbl>
    <w:p w:rsidR="008F58F7" w:rsidRDefault="008F58F7" w:rsidP="00B43758"/>
    <w:p w:rsidR="00A609DD" w:rsidRDefault="00A609DD"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A609DD" w:rsidRPr="00746B2A" w:rsidTr="00D75A79">
        <w:trPr>
          <w:tblHeader/>
          <w:jc w:val="center"/>
        </w:trPr>
        <w:tc>
          <w:tcPr>
            <w:tcW w:w="2549" w:type="dxa"/>
            <w:gridSpan w:val="2"/>
            <w:shd w:val="solid" w:color="auto" w:fill="000000"/>
          </w:tcPr>
          <w:p w:rsidR="00A609DD" w:rsidRPr="00746B2A" w:rsidRDefault="00A609DD" w:rsidP="00D75A79">
            <w:pPr>
              <w:rPr>
                <w:b/>
              </w:rPr>
            </w:pPr>
            <w:r w:rsidRPr="00746B2A">
              <w:rPr>
                <w:b/>
              </w:rPr>
              <w:t>Item</w:t>
            </w:r>
          </w:p>
        </w:tc>
        <w:tc>
          <w:tcPr>
            <w:tcW w:w="10951" w:type="dxa"/>
            <w:gridSpan w:val="4"/>
            <w:shd w:val="solid" w:color="auto" w:fill="000000"/>
          </w:tcPr>
          <w:p w:rsidR="00A609DD" w:rsidRPr="00746B2A" w:rsidRDefault="00A609DD" w:rsidP="00D75A79">
            <w:pPr>
              <w:rPr>
                <w:b/>
              </w:rPr>
            </w:pPr>
            <w:r w:rsidRPr="00746B2A">
              <w:rPr>
                <w:b/>
              </w:rPr>
              <w:t>Description</w:t>
            </w:r>
          </w:p>
        </w:tc>
      </w:tr>
      <w:tr w:rsidR="00A609DD" w:rsidRPr="00746B2A" w:rsidTr="00D75A79">
        <w:trPr>
          <w:jc w:val="center"/>
        </w:trPr>
        <w:tc>
          <w:tcPr>
            <w:tcW w:w="2549" w:type="dxa"/>
            <w:gridSpan w:val="2"/>
          </w:tcPr>
          <w:p w:rsidR="00A609DD" w:rsidRPr="00746B2A" w:rsidRDefault="00A609DD" w:rsidP="00D75A79">
            <w:r w:rsidRPr="00746B2A">
              <w:t>Test Case ID</w:t>
            </w:r>
          </w:p>
        </w:tc>
        <w:tc>
          <w:tcPr>
            <w:tcW w:w="10951" w:type="dxa"/>
            <w:gridSpan w:val="4"/>
          </w:tcPr>
          <w:p w:rsidR="00A609DD" w:rsidRPr="00746B2A" w:rsidRDefault="00A609DD" w:rsidP="00D75A79">
            <w:r w:rsidRPr="00746B2A">
              <w:t>ECUIDASH</w:t>
            </w:r>
            <w:r w:rsidR="00082C04">
              <w:t>60</w:t>
            </w:r>
          </w:p>
        </w:tc>
      </w:tr>
      <w:tr w:rsidR="00A609DD" w:rsidRPr="00363669" w:rsidTr="00D75A79">
        <w:trPr>
          <w:jc w:val="center"/>
        </w:trPr>
        <w:tc>
          <w:tcPr>
            <w:tcW w:w="2549" w:type="dxa"/>
            <w:gridSpan w:val="2"/>
          </w:tcPr>
          <w:p w:rsidR="00A609DD" w:rsidRPr="00746B2A" w:rsidRDefault="00A609DD" w:rsidP="00D75A79">
            <w:r w:rsidRPr="00746B2A">
              <w:t>Source Description</w:t>
            </w:r>
          </w:p>
        </w:tc>
        <w:tc>
          <w:tcPr>
            <w:tcW w:w="10951" w:type="dxa"/>
            <w:gridSpan w:val="4"/>
          </w:tcPr>
          <w:p w:rsidR="00A609DD" w:rsidRPr="00363669" w:rsidRDefault="00A609DD" w:rsidP="00D6181B">
            <w:pPr>
              <w:pStyle w:val="hdr1"/>
              <w:ind w:left="0"/>
              <w:rPr>
                <w:rFonts w:ascii="Times New Roman" w:hAnsi="Times New Roman"/>
                <w:i w:val="0"/>
                <w:sz w:val="20"/>
              </w:rPr>
            </w:pPr>
            <w:r w:rsidRPr="00B60FF1">
              <w:rPr>
                <w:rFonts w:ascii="Times New Roman" w:hAnsi="Times New Roman"/>
                <w:i w:val="0"/>
                <w:sz w:val="20"/>
              </w:rPr>
              <w:t xml:space="preserve">TFS </w:t>
            </w:r>
            <w:proofErr w:type="gramStart"/>
            <w:r w:rsidR="00AF0B6A">
              <w:rPr>
                <w:rFonts w:ascii="Times New Roman" w:hAnsi="Times New Roman"/>
                <w:i w:val="0"/>
                <w:sz w:val="20"/>
              </w:rPr>
              <w:t>2</w:t>
            </w:r>
            <w:r w:rsidR="00D6181B">
              <w:rPr>
                <w:rFonts w:ascii="Times New Roman" w:hAnsi="Times New Roman"/>
                <w:i w:val="0"/>
                <w:sz w:val="20"/>
              </w:rPr>
              <w:t>30</w:t>
            </w:r>
            <w:r w:rsidR="00AF0B6A">
              <w:rPr>
                <w:rFonts w:ascii="Times New Roman" w:hAnsi="Times New Roman"/>
                <w:i w:val="0"/>
                <w:sz w:val="20"/>
              </w:rPr>
              <w:t>8</w:t>
            </w:r>
            <w:r>
              <w:rPr>
                <w:rFonts w:ascii="Times New Roman" w:hAnsi="Times New Roman"/>
                <w:i w:val="0"/>
                <w:sz w:val="20"/>
              </w:rPr>
              <w:t xml:space="preserve"> </w:t>
            </w:r>
            <w:r w:rsidRPr="00B60FF1">
              <w:rPr>
                <w:rFonts w:ascii="Times New Roman" w:hAnsi="Times New Roman"/>
                <w:i w:val="0"/>
                <w:sz w:val="20"/>
              </w:rPr>
              <w:t xml:space="preserve"> –</w:t>
            </w:r>
            <w:proofErr w:type="gramEnd"/>
            <w:r w:rsidR="00AF0B6A">
              <w:rPr>
                <w:rFonts w:ascii="Times New Roman" w:hAnsi="Times New Roman"/>
                <w:i w:val="0"/>
                <w:sz w:val="20"/>
              </w:rPr>
              <w:t xml:space="preserve"> Overdue Training feed</w:t>
            </w:r>
            <w:r>
              <w:rPr>
                <w:rFonts w:ascii="Times New Roman" w:hAnsi="Times New Roman"/>
                <w:i w:val="0"/>
                <w:sz w:val="20"/>
              </w:rPr>
              <w:t>.</w:t>
            </w:r>
          </w:p>
        </w:tc>
      </w:tr>
      <w:tr w:rsidR="00A609DD" w:rsidRPr="00746B2A" w:rsidTr="00D75A79">
        <w:trPr>
          <w:jc w:val="center"/>
        </w:trPr>
        <w:tc>
          <w:tcPr>
            <w:tcW w:w="2549" w:type="dxa"/>
            <w:gridSpan w:val="2"/>
          </w:tcPr>
          <w:p w:rsidR="00A609DD" w:rsidRPr="00746B2A" w:rsidRDefault="00A609DD" w:rsidP="00D75A79">
            <w:r w:rsidRPr="00746B2A">
              <w:t>Test Location</w:t>
            </w:r>
          </w:p>
        </w:tc>
        <w:tc>
          <w:tcPr>
            <w:tcW w:w="10951" w:type="dxa"/>
            <w:gridSpan w:val="4"/>
          </w:tcPr>
          <w:p w:rsidR="00A609DD" w:rsidRPr="00746B2A" w:rsidRDefault="00A609DD" w:rsidP="00D75A79">
            <w:r w:rsidRPr="00746B2A">
              <w:t>https://f3420-mpmd01.vangent.local/coach3/default.aspx</w:t>
            </w:r>
          </w:p>
        </w:tc>
      </w:tr>
      <w:tr w:rsidR="00A609DD" w:rsidRPr="00746B2A" w:rsidTr="00D75A79">
        <w:trPr>
          <w:jc w:val="center"/>
        </w:trPr>
        <w:tc>
          <w:tcPr>
            <w:tcW w:w="2549" w:type="dxa"/>
            <w:gridSpan w:val="2"/>
          </w:tcPr>
          <w:p w:rsidR="00A609DD" w:rsidRPr="00746B2A" w:rsidRDefault="00A609DD" w:rsidP="00D75A79">
            <w:r w:rsidRPr="00746B2A">
              <w:t>Updated File(s)</w:t>
            </w:r>
          </w:p>
        </w:tc>
        <w:tc>
          <w:tcPr>
            <w:tcW w:w="10951" w:type="dxa"/>
            <w:gridSpan w:val="4"/>
          </w:tcPr>
          <w:p w:rsidR="00A609DD" w:rsidRPr="00746B2A" w:rsidRDefault="00A609DD" w:rsidP="00D75A79">
            <w:r>
              <w:t xml:space="preserve">review.aspx, </w:t>
            </w:r>
            <w:proofErr w:type="spellStart"/>
            <w:r>
              <w:t>review.aspx.vb</w:t>
            </w:r>
            <w:proofErr w:type="spellEnd"/>
          </w:p>
        </w:tc>
      </w:tr>
      <w:tr w:rsidR="00A609DD" w:rsidRPr="00746B2A" w:rsidTr="00D75A79">
        <w:trPr>
          <w:jc w:val="center"/>
        </w:trPr>
        <w:tc>
          <w:tcPr>
            <w:tcW w:w="2549" w:type="dxa"/>
            <w:gridSpan w:val="2"/>
          </w:tcPr>
          <w:p w:rsidR="00A609DD" w:rsidRPr="00746B2A" w:rsidRDefault="00A609DD" w:rsidP="00D75A79">
            <w:r w:rsidRPr="00746B2A">
              <w:t>Added Files(s)</w:t>
            </w:r>
          </w:p>
        </w:tc>
        <w:tc>
          <w:tcPr>
            <w:tcW w:w="10951" w:type="dxa"/>
            <w:gridSpan w:val="4"/>
          </w:tcPr>
          <w:p w:rsidR="00A609DD" w:rsidRPr="00746B2A" w:rsidRDefault="00A609DD" w:rsidP="00D75A79"/>
        </w:tc>
      </w:tr>
      <w:tr w:rsidR="00A609DD" w:rsidRPr="00746B2A" w:rsidTr="00D75A79">
        <w:trPr>
          <w:jc w:val="center"/>
        </w:trPr>
        <w:tc>
          <w:tcPr>
            <w:tcW w:w="2549" w:type="dxa"/>
            <w:gridSpan w:val="2"/>
          </w:tcPr>
          <w:p w:rsidR="00A609DD" w:rsidRPr="00746B2A" w:rsidRDefault="00A609DD" w:rsidP="00D75A79">
            <w:r w:rsidRPr="00746B2A">
              <w:t>Supporting Documentation</w:t>
            </w:r>
          </w:p>
        </w:tc>
        <w:tc>
          <w:tcPr>
            <w:tcW w:w="10951" w:type="dxa"/>
            <w:gridSpan w:val="4"/>
          </w:tcPr>
          <w:p w:rsidR="00A609DD" w:rsidRPr="00746B2A" w:rsidRDefault="00A609DD" w:rsidP="00D75A79"/>
        </w:tc>
      </w:tr>
      <w:tr w:rsidR="00A609DD" w:rsidRPr="00746B2A" w:rsidTr="00D75A79">
        <w:trPr>
          <w:jc w:val="center"/>
        </w:trPr>
        <w:tc>
          <w:tcPr>
            <w:tcW w:w="2549" w:type="dxa"/>
            <w:gridSpan w:val="2"/>
          </w:tcPr>
          <w:p w:rsidR="00A609DD" w:rsidRPr="00746B2A" w:rsidRDefault="00A609DD" w:rsidP="00D75A79">
            <w:r w:rsidRPr="00746B2A">
              <w:t>Notes</w:t>
            </w:r>
          </w:p>
        </w:tc>
        <w:tc>
          <w:tcPr>
            <w:tcW w:w="10951" w:type="dxa"/>
            <w:gridSpan w:val="4"/>
          </w:tcPr>
          <w:p w:rsidR="00A609DD" w:rsidRPr="00746B2A" w:rsidRDefault="00A609DD" w:rsidP="00D75A79"/>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A609DD" w:rsidRPr="00746B2A" w:rsidRDefault="00A609DD"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A609DD" w:rsidRPr="00746B2A" w:rsidRDefault="00A609DD"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A609DD" w:rsidRPr="00746B2A" w:rsidRDefault="00A609DD"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09DD" w:rsidRPr="00746B2A" w:rsidRDefault="00A609DD" w:rsidP="00D75A79">
            <w:pPr>
              <w:pStyle w:val="Header"/>
              <w:tabs>
                <w:tab w:val="clear" w:pos="4320"/>
                <w:tab w:val="clear" w:pos="8640"/>
              </w:tabs>
              <w:spacing w:before="40" w:after="40"/>
              <w:jc w:val="center"/>
              <w:rPr>
                <w:b/>
                <w:i/>
              </w:rPr>
            </w:pPr>
            <w:r w:rsidRPr="00746B2A">
              <w:rPr>
                <w:b/>
              </w:rPr>
              <w:t>RESULTS</w:t>
            </w:r>
          </w:p>
          <w:p w:rsidR="00A609DD" w:rsidRPr="00746B2A" w:rsidRDefault="00A609DD"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09DD" w:rsidRPr="00746B2A" w:rsidRDefault="00A609DD" w:rsidP="00D75A79">
            <w:pPr>
              <w:pStyle w:val="Header"/>
              <w:tabs>
                <w:tab w:val="clear" w:pos="4320"/>
                <w:tab w:val="clear" w:pos="8640"/>
              </w:tabs>
              <w:spacing w:before="40" w:after="40"/>
              <w:rPr>
                <w:b/>
                <w:i/>
              </w:rPr>
            </w:pPr>
            <w:r w:rsidRPr="00746B2A">
              <w:rPr>
                <w:b/>
              </w:rPr>
              <w:t>COMMENTS</w:t>
            </w: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Pr="00746B2A"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A609DD" w:rsidRPr="0049128E" w:rsidRDefault="00A609DD" w:rsidP="00D75A79">
            <w:pPr>
              <w:pStyle w:val="CSETableText"/>
              <w:ind w:left="159"/>
              <w:rPr>
                <w:b/>
                <w:bCs/>
                <w:szCs w:val="20"/>
              </w:rPr>
            </w:pPr>
            <w:r w:rsidRPr="0049128E">
              <w:rPr>
                <w:b/>
                <w:bCs/>
                <w:szCs w:val="20"/>
              </w:rPr>
              <w:t>Data setup:</w:t>
            </w:r>
          </w:p>
          <w:p w:rsidR="00A609DD" w:rsidRPr="0049128E" w:rsidRDefault="00A609DD" w:rsidP="00D75A79">
            <w:pPr>
              <w:pStyle w:val="CSETableText"/>
              <w:ind w:left="159"/>
              <w:rPr>
                <w:b/>
                <w:bCs/>
                <w:szCs w:val="20"/>
              </w:rPr>
            </w:pPr>
            <w:r w:rsidRPr="0049128E">
              <w:rPr>
                <w:b/>
                <w:bCs/>
                <w:szCs w:val="20"/>
              </w:rPr>
              <w:t xml:space="preserve">Locate a </w:t>
            </w:r>
            <w:r w:rsidR="001572C4">
              <w:rPr>
                <w:b/>
                <w:bCs/>
                <w:szCs w:val="20"/>
              </w:rPr>
              <w:t>ODT</w:t>
            </w:r>
            <w:r w:rsidRPr="0049128E">
              <w:rPr>
                <w:b/>
                <w:bCs/>
                <w:szCs w:val="20"/>
              </w:rPr>
              <w:t xml:space="preserve"> record in </w:t>
            </w:r>
            <w:proofErr w:type="spellStart"/>
            <w:r w:rsidRPr="0049128E">
              <w:rPr>
                <w:b/>
                <w:bCs/>
                <w:szCs w:val="20"/>
              </w:rPr>
              <w:t>coaching_log</w:t>
            </w:r>
            <w:proofErr w:type="spellEnd"/>
            <w:r w:rsidRPr="0049128E">
              <w:rPr>
                <w:b/>
                <w:bCs/>
                <w:szCs w:val="20"/>
              </w:rPr>
              <w:t xml:space="preserve"> table with status at 6 (Pending Supervisor Review)</w:t>
            </w:r>
          </w:p>
          <w:p w:rsidR="00A609DD" w:rsidRDefault="00A609DD" w:rsidP="00D75A79">
            <w:pPr>
              <w:pStyle w:val="CSETableText"/>
              <w:ind w:left="159"/>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w:t>
            </w:r>
            <w:r>
              <w:rPr>
                <w:rFonts w:ascii="Courier New" w:hAnsi="Courier New" w:cs="Courier New"/>
                <w:noProof/>
                <w:color w:val="0000FF"/>
              </w:rPr>
              <w:t>where</w:t>
            </w:r>
            <w:r>
              <w:rPr>
                <w:rFonts w:ascii="Courier New" w:hAnsi="Courier New" w:cs="Courier New"/>
                <w:noProof/>
              </w:rPr>
              <w:t xml:space="preserve"> strReportCode like </w:t>
            </w:r>
            <w:r w:rsidR="001572C4">
              <w:rPr>
                <w:rFonts w:ascii="Courier New" w:hAnsi="Courier New" w:cs="Courier New"/>
                <w:noProof/>
                <w:color w:val="FF0000"/>
              </w:rPr>
              <w:t>'ODT</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StatusID</w:t>
            </w:r>
            <w:r>
              <w:rPr>
                <w:rFonts w:ascii="Courier New" w:hAnsi="Courier New" w:cs="Courier New"/>
                <w:noProof/>
                <w:color w:val="808080"/>
              </w:rPr>
              <w:t>=</w:t>
            </w:r>
            <w:r>
              <w:rPr>
                <w:rFonts w:ascii="Courier New" w:hAnsi="Courier New" w:cs="Courier New"/>
                <w:noProof/>
              </w:rPr>
              <w:t>6</w:t>
            </w:r>
          </w:p>
          <w:p w:rsidR="00A609DD" w:rsidRDefault="00A609DD" w:rsidP="00D75A79">
            <w:pPr>
              <w:pStyle w:val="CSETableText"/>
              <w:ind w:left="159"/>
              <w:rPr>
                <w:rFonts w:ascii="Courier New" w:hAnsi="Courier New" w:cs="Courier New"/>
                <w:noProof/>
              </w:rPr>
            </w:pPr>
          </w:p>
          <w:p w:rsidR="00A609DD" w:rsidRPr="0049128E" w:rsidRDefault="00A609DD" w:rsidP="00D75A79">
            <w:pPr>
              <w:pStyle w:val="CSETableText"/>
              <w:ind w:left="159"/>
              <w:rPr>
                <w:b/>
                <w:noProof/>
              </w:rPr>
            </w:pPr>
            <w:r w:rsidRPr="0049128E">
              <w:rPr>
                <w:b/>
                <w:noProof/>
              </w:rPr>
              <w:t>Update yourself as the supervisor of the employee in the record:</w:t>
            </w:r>
          </w:p>
          <w:p w:rsidR="00A609DD" w:rsidRDefault="00A609DD" w:rsidP="00D75A79">
            <w:pPr>
              <w:overflowPunct/>
              <w:textAlignment w:val="auto"/>
              <w:rPr>
                <w:rFonts w:ascii="Courier New" w:hAnsi="Courier New" w:cs="Courier New"/>
                <w:noProof/>
              </w:rPr>
            </w:pPr>
            <w:r>
              <w:rPr>
                <w:rFonts w:ascii="Courier New" w:hAnsi="Courier New" w:cs="Courier New"/>
                <w:noProof/>
                <w:color w:val="0000FF"/>
              </w:rPr>
              <w:t xml:space="preserve"> 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color w:val="FF0000"/>
              </w:rPr>
              <w:t>your emp ID</w:t>
            </w:r>
            <w:r>
              <w:rPr>
                <w:rFonts w:ascii="Courier New" w:hAnsi="Courier New" w:cs="Courier New"/>
                <w:noProof/>
                <w:color w:val="808080"/>
              </w:rPr>
              <w:t>,</w:t>
            </w:r>
            <w:r>
              <w:rPr>
                <w:rFonts w:ascii="Courier New" w:hAnsi="Courier New" w:cs="Courier New"/>
                <w:noProof/>
              </w:rPr>
              <w:t xml:space="preserve"> </w:t>
            </w:r>
          </w:p>
          <w:p w:rsidR="00A609DD" w:rsidRDefault="00A609DD" w:rsidP="00D75A79">
            <w:pPr>
              <w:overflowPunct/>
              <w:textAlignment w:val="auto"/>
              <w:rPr>
                <w:rFonts w:ascii="Courier New" w:hAnsi="Courier New" w:cs="Courier New"/>
                <w:noProof/>
                <w:color w:val="808080"/>
              </w:rPr>
            </w:pPr>
            <w:r>
              <w:rPr>
                <w:rFonts w:ascii="Courier New" w:hAnsi="Courier New" w:cs="Courier New"/>
                <w:noProof/>
              </w:rPr>
              <w:t>Sup_Name</w:t>
            </w:r>
            <w:r>
              <w:rPr>
                <w:rFonts w:ascii="Courier New" w:hAnsi="Courier New" w:cs="Courier New"/>
                <w:noProof/>
                <w:color w:val="808080"/>
              </w:rPr>
              <w:t>=</w:t>
            </w:r>
            <w:r>
              <w:rPr>
                <w:rFonts w:ascii="Courier New" w:hAnsi="Courier New" w:cs="Courier New"/>
                <w:noProof/>
                <w:color w:val="FF0000"/>
              </w:rPr>
              <w:t>your name</w:t>
            </w:r>
            <w:r>
              <w:rPr>
                <w:rFonts w:ascii="Courier New" w:hAnsi="Courier New" w:cs="Courier New"/>
                <w:noProof/>
                <w:color w:val="808080"/>
              </w:rPr>
              <w:t>,</w:t>
            </w:r>
          </w:p>
          <w:p w:rsidR="00A609DD" w:rsidRDefault="00A609DD" w:rsidP="00D75A79">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your lan ID</w:t>
            </w:r>
          </w:p>
          <w:p w:rsidR="00A609DD" w:rsidRDefault="00A609DD" w:rsidP="00D75A79">
            <w:pPr>
              <w:pStyle w:val="CSETableText"/>
              <w:ind w:left="159"/>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 xml:space="preserve"> coaching_log.empID</w:t>
            </w:r>
          </w:p>
          <w:p w:rsidR="00A609DD" w:rsidRDefault="00A609DD" w:rsidP="00D75A79">
            <w:pPr>
              <w:pStyle w:val="CSETableText"/>
              <w:ind w:left="159"/>
              <w:rPr>
                <w:rFonts w:ascii="Courier New" w:hAnsi="Courier New" w:cs="Courier New"/>
                <w:noProof/>
              </w:rPr>
            </w:pPr>
          </w:p>
          <w:p w:rsidR="00A609DD" w:rsidRPr="006B53E8" w:rsidRDefault="00A609DD" w:rsidP="00D75A79">
            <w:pPr>
              <w:pStyle w:val="CSETableText"/>
              <w:ind w:left="159"/>
              <w:rPr>
                <w:b/>
                <w:bCs/>
                <w:szCs w:val="20"/>
              </w:rPr>
            </w:pPr>
            <w:r w:rsidRPr="006B53E8">
              <w:rPr>
                <w:b/>
                <w:bCs/>
                <w:szCs w:val="20"/>
              </w:rPr>
              <w:t xml:space="preserve">Login to </w:t>
            </w:r>
            <w:proofErr w:type="spellStart"/>
            <w:r w:rsidRPr="006B53E8">
              <w:rPr>
                <w:b/>
                <w:bCs/>
                <w:szCs w:val="20"/>
              </w:rPr>
              <w:t>eCoaching</w:t>
            </w:r>
            <w:proofErr w:type="spellEnd"/>
            <w:r w:rsidRPr="006B53E8">
              <w:rPr>
                <w:b/>
                <w:bCs/>
                <w:szCs w:val="20"/>
              </w:rPr>
              <w:t>:</w:t>
            </w:r>
          </w:p>
          <w:p w:rsidR="00A609DD" w:rsidRPr="00746B2A" w:rsidRDefault="00A609DD" w:rsidP="00D75A79">
            <w:pPr>
              <w:pStyle w:val="CSETableText"/>
              <w:ind w:left="159"/>
              <w:rPr>
                <w:bCs/>
                <w:szCs w:val="20"/>
              </w:rPr>
            </w:pPr>
            <w:r w:rsidRPr="00746B2A">
              <w:t>https://f3420-mpmd01.vangent.local/coach3/default.aspx</w:t>
            </w:r>
          </w:p>
        </w:tc>
        <w:tc>
          <w:tcPr>
            <w:tcW w:w="4500" w:type="dxa"/>
          </w:tcPr>
          <w:p w:rsidR="00A609DD" w:rsidRDefault="00A609DD" w:rsidP="00D75A79">
            <w:pPr>
              <w:pStyle w:val="Header"/>
              <w:tabs>
                <w:tab w:val="clear" w:pos="4320"/>
                <w:tab w:val="clear" w:pos="8640"/>
              </w:tabs>
              <w:spacing w:before="40" w:after="40"/>
            </w:pPr>
            <w:r>
              <w:t>Main Page displays (New Submissions)</w:t>
            </w:r>
          </w:p>
        </w:tc>
        <w:tc>
          <w:tcPr>
            <w:tcW w:w="1260" w:type="dxa"/>
          </w:tcPr>
          <w:p w:rsidR="00A609DD" w:rsidRPr="00746B2A"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Pr="00746B2A"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A609DD" w:rsidRPr="00746B2A" w:rsidRDefault="00A609DD" w:rsidP="00D75A79">
            <w:pPr>
              <w:pStyle w:val="CSETableText"/>
              <w:ind w:left="159"/>
              <w:rPr>
                <w:bCs/>
                <w:szCs w:val="20"/>
              </w:rPr>
            </w:pPr>
            <w:r>
              <w:rPr>
                <w:bCs/>
                <w:szCs w:val="20"/>
              </w:rPr>
              <w:t>Click “My Dashboard”</w:t>
            </w:r>
          </w:p>
        </w:tc>
        <w:tc>
          <w:tcPr>
            <w:tcW w:w="4500" w:type="dxa"/>
          </w:tcPr>
          <w:p w:rsidR="00A609DD" w:rsidRDefault="00A609DD" w:rsidP="00D75A79">
            <w:pPr>
              <w:pStyle w:val="Header"/>
              <w:tabs>
                <w:tab w:val="clear" w:pos="4320"/>
                <w:tab w:val="clear" w:pos="8640"/>
              </w:tabs>
              <w:spacing w:before="40" w:after="40"/>
            </w:pPr>
            <w:r>
              <w:t xml:space="preserve">“My Dashboard” page displays </w:t>
            </w:r>
          </w:p>
          <w:p w:rsidR="00A609DD" w:rsidRPr="00746B2A" w:rsidRDefault="00A609DD" w:rsidP="00D75A79">
            <w:pPr>
              <w:pStyle w:val="Header"/>
              <w:tabs>
                <w:tab w:val="clear" w:pos="4320"/>
                <w:tab w:val="clear" w:pos="8640"/>
              </w:tabs>
              <w:spacing w:before="40" w:after="40"/>
            </w:pPr>
            <w:r>
              <w:t xml:space="preserve">The record setup in step 1 displays under “My Pending </w:t>
            </w:r>
            <w:proofErr w:type="spellStart"/>
            <w:r>
              <w:t>eCoaching</w:t>
            </w:r>
            <w:proofErr w:type="spellEnd"/>
            <w:r>
              <w:t xml:space="preserve"> Logs”</w:t>
            </w:r>
          </w:p>
        </w:tc>
        <w:tc>
          <w:tcPr>
            <w:tcW w:w="1260" w:type="dxa"/>
          </w:tcPr>
          <w:p w:rsidR="00A609DD" w:rsidRPr="00746B2A" w:rsidRDefault="00A609DD" w:rsidP="00D75A79">
            <w:pPr>
              <w:pStyle w:val="Header"/>
              <w:tabs>
                <w:tab w:val="clear" w:pos="4320"/>
                <w:tab w:val="clear" w:pos="8640"/>
              </w:tabs>
              <w:spacing w:before="40" w:after="40"/>
              <w:jc w:val="center"/>
              <w:rPr>
                <w:i/>
              </w:rPr>
            </w:pPr>
            <w:r w:rsidRPr="00746B2A">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A609DD" w:rsidRDefault="00A609DD" w:rsidP="00D75A79">
            <w:pPr>
              <w:pStyle w:val="CSETableText"/>
              <w:ind w:left="159"/>
              <w:rPr>
                <w:bCs/>
                <w:szCs w:val="20"/>
              </w:rPr>
            </w:pPr>
            <w:r>
              <w:rPr>
                <w:bCs/>
                <w:szCs w:val="20"/>
              </w:rPr>
              <w:t xml:space="preserve">Click the record setup in step 1 under “My Pending </w:t>
            </w:r>
            <w:proofErr w:type="spellStart"/>
            <w:r>
              <w:rPr>
                <w:bCs/>
                <w:szCs w:val="20"/>
              </w:rPr>
              <w:t>eCoaching</w:t>
            </w:r>
            <w:proofErr w:type="spellEnd"/>
            <w:r>
              <w:rPr>
                <w:bCs/>
                <w:szCs w:val="20"/>
              </w:rPr>
              <w:t xml:space="preserve"> Logs”</w:t>
            </w:r>
          </w:p>
        </w:tc>
        <w:tc>
          <w:tcPr>
            <w:tcW w:w="4500" w:type="dxa"/>
          </w:tcPr>
          <w:p w:rsidR="00A609DD" w:rsidRDefault="00A609DD" w:rsidP="00D75A79">
            <w:pPr>
              <w:pStyle w:val="Header"/>
              <w:tabs>
                <w:tab w:val="clear" w:pos="4320"/>
                <w:tab w:val="clear" w:pos="8640"/>
              </w:tabs>
              <w:spacing w:before="40" w:after="40"/>
            </w:pPr>
            <w:r>
              <w:t>Review page displays with the correct fields and Text.</w:t>
            </w:r>
          </w:p>
        </w:tc>
        <w:tc>
          <w:tcPr>
            <w:tcW w:w="1260" w:type="dxa"/>
          </w:tcPr>
          <w:p w:rsidR="00A609DD" w:rsidRPr="00746B2A"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A609DD" w:rsidRDefault="00A609DD" w:rsidP="00D75A79">
            <w:pPr>
              <w:pStyle w:val="CSETableText"/>
              <w:ind w:left="159"/>
              <w:rPr>
                <w:bCs/>
                <w:szCs w:val="20"/>
              </w:rPr>
            </w:pPr>
            <w:r>
              <w:rPr>
                <w:bCs/>
                <w:szCs w:val="20"/>
              </w:rPr>
              <w:t xml:space="preserve">On Review page, enter Date, select “Yes” to question “2. Based on your research does this record require coaching?”, enter Coaching Notes; </w:t>
            </w:r>
          </w:p>
          <w:p w:rsidR="00A609DD" w:rsidRDefault="00A609DD" w:rsidP="00D75A79">
            <w:pPr>
              <w:pStyle w:val="CSETableText"/>
              <w:ind w:left="159"/>
              <w:rPr>
                <w:bCs/>
                <w:szCs w:val="20"/>
              </w:rPr>
            </w:pPr>
            <w:r>
              <w:rPr>
                <w:bCs/>
                <w:szCs w:val="20"/>
              </w:rPr>
              <w:t>Click Submit button</w:t>
            </w:r>
          </w:p>
        </w:tc>
        <w:tc>
          <w:tcPr>
            <w:tcW w:w="4500" w:type="dxa"/>
          </w:tcPr>
          <w:p w:rsidR="00A609DD" w:rsidRDefault="00A609DD" w:rsidP="00D75A79">
            <w:pPr>
              <w:pStyle w:val="Header"/>
              <w:tabs>
                <w:tab w:val="clear" w:pos="4320"/>
                <w:tab w:val="clear" w:pos="8640"/>
              </w:tabs>
              <w:spacing w:before="40" w:after="40"/>
            </w:pPr>
            <w:r>
              <w:t>Record gets successfully updated in database:</w:t>
            </w:r>
          </w:p>
          <w:p w:rsidR="00A609DD" w:rsidRDefault="00A609DD" w:rsidP="00D75A79">
            <w:pPr>
              <w:pStyle w:val="Header"/>
              <w:tabs>
                <w:tab w:val="clear" w:pos="4320"/>
                <w:tab w:val="clear" w:pos="8640"/>
              </w:tabs>
              <w:spacing w:before="40" w:after="40"/>
            </w:pPr>
            <w:proofErr w:type="spellStart"/>
            <w:r>
              <w:t>Coaching_log.statusID</w:t>
            </w:r>
            <w:proofErr w:type="spellEnd"/>
            <w:r>
              <w:t xml:space="preserve">: 4 (Pending Employee Review) </w:t>
            </w:r>
          </w:p>
          <w:p w:rsidR="00A609DD" w:rsidRDefault="00A609DD" w:rsidP="00D75A79">
            <w:pPr>
              <w:pStyle w:val="Header"/>
              <w:tabs>
                <w:tab w:val="clear" w:pos="4320"/>
                <w:tab w:val="clear" w:pos="8640"/>
              </w:tabs>
              <w:spacing w:before="40" w:after="40"/>
            </w:pPr>
            <w:proofErr w:type="spellStart"/>
            <w:r>
              <w:t>Coaching_log.SupReviewedAutoDate</w:t>
            </w:r>
            <w:proofErr w:type="spellEnd"/>
            <w:r>
              <w:t>: Timestamp when the page was submitted</w:t>
            </w:r>
          </w:p>
          <w:p w:rsidR="00A609DD" w:rsidRDefault="00A609DD" w:rsidP="00D75A79">
            <w:pPr>
              <w:pStyle w:val="Header"/>
              <w:tabs>
                <w:tab w:val="clear" w:pos="4320"/>
                <w:tab w:val="clear" w:pos="8640"/>
              </w:tabs>
              <w:spacing w:before="40" w:after="40"/>
            </w:pPr>
          </w:p>
          <w:p w:rsidR="00A609DD" w:rsidRDefault="00A609DD" w:rsidP="00D75A79">
            <w:pPr>
              <w:pStyle w:val="Header"/>
              <w:tabs>
                <w:tab w:val="clear" w:pos="4320"/>
                <w:tab w:val="clear" w:pos="8640"/>
              </w:tabs>
              <w:spacing w:before="40" w:after="40"/>
            </w:pPr>
            <w:r>
              <w:t>And the following get updated with the values entered on the review page:</w:t>
            </w:r>
          </w:p>
          <w:p w:rsidR="00A609DD" w:rsidRDefault="00A609DD" w:rsidP="00D75A79">
            <w:pPr>
              <w:pStyle w:val="Header"/>
              <w:tabs>
                <w:tab w:val="clear" w:pos="4320"/>
                <w:tab w:val="clear" w:pos="8640"/>
              </w:tabs>
              <w:spacing w:before="40" w:after="40"/>
            </w:pPr>
            <w:proofErr w:type="spellStart"/>
            <w:r>
              <w:t>Coaching_log.CoachingNotes</w:t>
            </w:r>
            <w:proofErr w:type="spellEnd"/>
          </w:p>
          <w:p w:rsidR="00A609DD" w:rsidRDefault="00A609DD" w:rsidP="00D75A79">
            <w:pPr>
              <w:pStyle w:val="Header"/>
              <w:tabs>
                <w:tab w:val="clear" w:pos="4320"/>
                <w:tab w:val="clear" w:pos="8640"/>
              </w:tabs>
              <w:spacing w:before="40" w:after="40"/>
            </w:pPr>
            <w:proofErr w:type="spellStart"/>
            <w:r>
              <w:t>Coaching_log.isCoachingRequired</w:t>
            </w:r>
            <w:proofErr w:type="spellEnd"/>
          </w:p>
        </w:tc>
        <w:tc>
          <w:tcPr>
            <w:tcW w:w="1260" w:type="dxa"/>
          </w:tcPr>
          <w:p w:rsidR="00A609DD"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A609DD" w:rsidRDefault="00A609DD" w:rsidP="00D75A79">
            <w:pPr>
              <w:pStyle w:val="CSETableText"/>
              <w:ind w:left="159"/>
              <w:rPr>
                <w:bCs/>
                <w:szCs w:val="20"/>
              </w:rPr>
            </w:pPr>
            <w:r>
              <w:rPr>
                <w:bCs/>
                <w:szCs w:val="20"/>
              </w:rPr>
              <w:t>Repeat step 4 except:</w:t>
            </w:r>
          </w:p>
          <w:p w:rsidR="00A609DD" w:rsidRDefault="00A609DD" w:rsidP="00D75A79">
            <w:pPr>
              <w:pStyle w:val="CSETableText"/>
              <w:ind w:left="159"/>
              <w:rPr>
                <w:bCs/>
                <w:szCs w:val="20"/>
              </w:rPr>
            </w:pPr>
            <w:r>
              <w:rPr>
                <w:bCs/>
                <w:szCs w:val="20"/>
              </w:rPr>
              <w:t>Select “No” to question “2. Based on your research does this record require coaching?</w:t>
            </w:r>
            <w:proofErr w:type="gramStart"/>
            <w:r>
              <w:rPr>
                <w:bCs/>
                <w:szCs w:val="20"/>
              </w:rPr>
              <w:t>”,</w:t>
            </w:r>
            <w:proofErr w:type="gramEnd"/>
            <w:r>
              <w:rPr>
                <w:bCs/>
                <w:szCs w:val="20"/>
              </w:rPr>
              <w:t xml:space="preserve"> select not coachable reason, enter description for not coachable reason.</w:t>
            </w:r>
          </w:p>
        </w:tc>
        <w:tc>
          <w:tcPr>
            <w:tcW w:w="4500" w:type="dxa"/>
          </w:tcPr>
          <w:p w:rsidR="00A609DD" w:rsidRDefault="00A609DD" w:rsidP="00D75A79">
            <w:pPr>
              <w:pStyle w:val="Header"/>
              <w:tabs>
                <w:tab w:val="clear" w:pos="4320"/>
                <w:tab w:val="clear" w:pos="8640"/>
              </w:tabs>
              <w:spacing w:before="40" w:after="40"/>
            </w:pPr>
            <w:r>
              <w:t>Record gets successfully updated in database:</w:t>
            </w:r>
          </w:p>
          <w:p w:rsidR="00A609DD" w:rsidRDefault="00A609DD" w:rsidP="00D75A79">
            <w:pPr>
              <w:pStyle w:val="Header"/>
              <w:tabs>
                <w:tab w:val="clear" w:pos="4320"/>
                <w:tab w:val="clear" w:pos="8640"/>
              </w:tabs>
              <w:spacing w:before="40" w:after="40"/>
            </w:pPr>
            <w:proofErr w:type="spellStart"/>
            <w:r>
              <w:t>Coaching_log.statusID</w:t>
            </w:r>
            <w:proofErr w:type="spellEnd"/>
            <w:r>
              <w:t xml:space="preserve">: 2 (Inactive) </w:t>
            </w:r>
          </w:p>
          <w:p w:rsidR="00A609DD" w:rsidRDefault="00A609DD" w:rsidP="00D75A79">
            <w:pPr>
              <w:pStyle w:val="Header"/>
              <w:tabs>
                <w:tab w:val="clear" w:pos="4320"/>
                <w:tab w:val="clear" w:pos="8640"/>
              </w:tabs>
              <w:spacing w:before="40" w:after="40"/>
            </w:pPr>
            <w:proofErr w:type="spellStart"/>
            <w:r>
              <w:t>Coaching_log.SupReviewedAutoDate</w:t>
            </w:r>
            <w:proofErr w:type="spellEnd"/>
            <w:r>
              <w:t>: Timestamp when the page was submitted</w:t>
            </w:r>
          </w:p>
          <w:p w:rsidR="00A609DD" w:rsidRDefault="00A609DD" w:rsidP="00D75A79">
            <w:pPr>
              <w:pStyle w:val="Header"/>
              <w:tabs>
                <w:tab w:val="clear" w:pos="4320"/>
                <w:tab w:val="clear" w:pos="8640"/>
              </w:tabs>
              <w:spacing w:before="40" w:after="40"/>
            </w:pPr>
          </w:p>
          <w:p w:rsidR="00A609DD" w:rsidRDefault="00A609DD" w:rsidP="00D75A79">
            <w:pPr>
              <w:pStyle w:val="Header"/>
              <w:tabs>
                <w:tab w:val="clear" w:pos="4320"/>
                <w:tab w:val="clear" w:pos="8640"/>
              </w:tabs>
              <w:spacing w:before="40" w:after="40"/>
            </w:pPr>
            <w:r>
              <w:t>And the following get updated with the values entered on the review page:</w:t>
            </w:r>
          </w:p>
          <w:p w:rsidR="00A609DD" w:rsidRDefault="00A609DD" w:rsidP="00D75A79">
            <w:pPr>
              <w:pStyle w:val="Header"/>
              <w:tabs>
                <w:tab w:val="clear" w:pos="4320"/>
                <w:tab w:val="clear" w:pos="8640"/>
              </w:tabs>
              <w:spacing w:before="40" w:after="40"/>
            </w:pPr>
            <w:proofErr w:type="spellStart"/>
            <w:r>
              <w:t>Coaching_log.strReasonNotCoachable</w:t>
            </w:r>
            <w:proofErr w:type="spellEnd"/>
          </w:p>
          <w:p w:rsidR="00A609DD" w:rsidRDefault="00A609DD" w:rsidP="00D75A79">
            <w:pPr>
              <w:pStyle w:val="Header"/>
              <w:tabs>
                <w:tab w:val="clear" w:pos="4320"/>
                <w:tab w:val="clear" w:pos="8640"/>
              </w:tabs>
              <w:spacing w:before="40" w:after="40"/>
            </w:pPr>
            <w:proofErr w:type="spellStart"/>
            <w:r>
              <w:t>Coaching_log.txtReasonNotCoachable</w:t>
            </w:r>
            <w:proofErr w:type="spellEnd"/>
          </w:p>
          <w:p w:rsidR="00A609DD" w:rsidRDefault="00A609DD" w:rsidP="00D75A79">
            <w:pPr>
              <w:pStyle w:val="Header"/>
              <w:tabs>
                <w:tab w:val="clear" w:pos="4320"/>
                <w:tab w:val="clear" w:pos="8640"/>
              </w:tabs>
              <w:spacing w:before="40" w:after="40"/>
            </w:pPr>
            <w:proofErr w:type="spellStart"/>
            <w:r>
              <w:t>Coaching_log.isCoachingRequired</w:t>
            </w:r>
            <w:proofErr w:type="spellEnd"/>
          </w:p>
        </w:tc>
        <w:tc>
          <w:tcPr>
            <w:tcW w:w="1260" w:type="dxa"/>
          </w:tcPr>
          <w:p w:rsidR="00A609DD"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bl>
    <w:p w:rsidR="00A609DD" w:rsidRDefault="00A609DD"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D745D" w:rsidRPr="00746B2A" w:rsidTr="00D75A79">
        <w:trPr>
          <w:tblHeader/>
          <w:jc w:val="center"/>
        </w:trPr>
        <w:tc>
          <w:tcPr>
            <w:tcW w:w="2549" w:type="dxa"/>
            <w:gridSpan w:val="2"/>
            <w:shd w:val="solid" w:color="auto" w:fill="000000"/>
          </w:tcPr>
          <w:p w:rsidR="00BD745D" w:rsidRPr="00746B2A" w:rsidRDefault="00BD745D" w:rsidP="00D75A79">
            <w:pPr>
              <w:rPr>
                <w:b/>
              </w:rPr>
            </w:pPr>
            <w:r w:rsidRPr="00746B2A">
              <w:rPr>
                <w:b/>
              </w:rPr>
              <w:t>Item</w:t>
            </w:r>
          </w:p>
        </w:tc>
        <w:tc>
          <w:tcPr>
            <w:tcW w:w="10951" w:type="dxa"/>
            <w:gridSpan w:val="4"/>
            <w:shd w:val="solid" w:color="auto" w:fill="000000"/>
          </w:tcPr>
          <w:p w:rsidR="00BD745D" w:rsidRPr="00746B2A" w:rsidRDefault="00BD745D" w:rsidP="00D75A79">
            <w:pPr>
              <w:rPr>
                <w:b/>
              </w:rPr>
            </w:pPr>
            <w:r w:rsidRPr="00746B2A">
              <w:rPr>
                <w:b/>
              </w:rPr>
              <w:t>Description</w:t>
            </w:r>
          </w:p>
        </w:tc>
      </w:tr>
      <w:tr w:rsidR="00BD745D" w:rsidRPr="00746B2A" w:rsidTr="00D75A79">
        <w:trPr>
          <w:jc w:val="center"/>
        </w:trPr>
        <w:tc>
          <w:tcPr>
            <w:tcW w:w="2549" w:type="dxa"/>
            <w:gridSpan w:val="2"/>
          </w:tcPr>
          <w:p w:rsidR="00BD745D" w:rsidRPr="00746B2A" w:rsidRDefault="00BD745D" w:rsidP="00D75A79">
            <w:r w:rsidRPr="00746B2A">
              <w:t>Test Case ID</w:t>
            </w:r>
          </w:p>
        </w:tc>
        <w:tc>
          <w:tcPr>
            <w:tcW w:w="10951" w:type="dxa"/>
            <w:gridSpan w:val="4"/>
          </w:tcPr>
          <w:p w:rsidR="00BD745D" w:rsidRPr="00746B2A" w:rsidRDefault="00BD745D" w:rsidP="00BD745D">
            <w:r w:rsidRPr="00746B2A">
              <w:t>ECUIDASH</w:t>
            </w:r>
            <w:r>
              <w:t>61</w:t>
            </w:r>
          </w:p>
        </w:tc>
      </w:tr>
      <w:tr w:rsidR="00BD745D" w:rsidRPr="00363669" w:rsidTr="00D75A79">
        <w:trPr>
          <w:jc w:val="center"/>
        </w:trPr>
        <w:tc>
          <w:tcPr>
            <w:tcW w:w="2549" w:type="dxa"/>
            <w:gridSpan w:val="2"/>
          </w:tcPr>
          <w:p w:rsidR="00BD745D" w:rsidRPr="00746B2A" w:rsidRDefault="00BD745D" w:rsidP="00D75A79">
            <w:r w:rsidRPr="00746B2A">
              <w:t>Source Description</w:t>
            </w:r>
          </w:p>
        </w:tc>
        <w:tc>
          <w:tcPr>
            <w:tcW w:w="10951" w:type="dxa"/>
            <w:gridSpan w:val="4"/>
          </w:tcPr>
          <w:p w:rsidR="00BD745D" w:rsidRPr="00363669" w:rsidRDefault="00BD745D" w:rsidP="00D75A79">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2429 - Unknown user should not be able to access;</w:t>
            </w:r>
          </w:p>
        </w:tc>
      </w:tr>
      <w:tr w:rsidR="00BD745D" w:rsidRPr="00746B2A" w:rsidTr="00D75A79">
        <w:trPr>
          <w:jc w:val="center"/>
        </w:trPr>
        <w:tc>
          <w:tcPr>
            <w:tcW w:w="2549" w:type="dxa"/>
            <w:gridSpan w:val="2"/>
          </w:tcPr>
          <w:p w:rsidR="00BD745D" w:rsidRPr="00746B2A" w:rsidRDefault="00BD745D" w:rsidP="00D75A79">
            <w:r w:rsidRPr="00746B2A">
              <w:t>Test Location</w:t>
            </w:r>
          </w:p>
        </w:tc>
        <w:tc>
          <w:tcPr>
            <w:tcW w:w="10951" w:type="dxa"/>
            <w:gridSpan w:val="4"/>
          </w:tcPr>
          <w:p w:rsidR="00BD745D" w:rsidRPr="00746B2A" w:rsidRDefault="00BD745D" w:rsidP="00D75A79">
            <w:r w:rsidRPr="00746B2A">
              <w:t>https://f3420-mpmd01.vangent.local/coach3/default.aspx</w:t>
            </w:r>
          </w:p>
        </w:tc>
      </w:tr>
      <w:tr w:rsidR="00BD745D" w:rsidRPr="00746B2A" w:rsidTr="00D75A79">
        <w:trPr>
          <w:jc w:val="center"/>
        </w:trPr>
        <w:tc>
          <w:tcPr>
            <w:tcW w:w="2549" w:type="dxa"/>
            <w:gridSpan w:val="2"/>
          </w:tcPr>
          <w:p w:rsidR="00BD745D" w:rsidRPr="00746B2A" w:rsidRDefault="00BD745D" w:rsidP="00D75A79">
            <w:r w:rsidRPr="00746B2A">
              <w:t>Updated File(s)</w:t>
            </w:r>
          </w:p>
        </w:tc>
        <w:tc>
          <w:tcPr>
            <w:tcW w:w="10951" w:type="dxa"/>
            <w:gridSpan w:val="4"/>
          </w:tcPr>
          <w:p w:rsidR="00BD745D" w:rsidRPr="00746B2A" w:rsidRDefault="00BD745D" w:rsidP="00D75A79">
            <w:proofErr w:type="spellStart"/>
            <w:r>
              <w:t>UserDBAccess.vb</w:t>
            </w:r>
            <w:proofErr w:type="spellEnd"/>
            <w:r>
              <w:t xml:space="preserve">, </w:t>
            </w:r>
            <w:proofErr w:type="spellStart"/>
            <w:r>
              <w:t>UserHandler.vb</w:t>
            </w:r>
            <w:proofErr w:type="spellEnd"/>
            <w:r>
              <w:t xml:space="preserve">, </w:t>
            </w:r>
            <w:proofErr w:type="spellStart"/>
            <w:r>
              <w:t>ECLHandler.vb</w:t>
            </w:r>
            <w:proofErr w:type="spellEnd"/>
          </w:p>
        </w:tc>
      </w:tr>
      <w:tr w:rsidR="00BD745D" w:rsidRPr="00746B2A" w:rsidTr="00D75A79">
        <w:trPr>
          <w:jc w:val="center"/>
        </w:trPr>
        <w:tc>
          <w:tcPr>
            <w:tcW w:w="2549" w:type="dxa"/>
            <w:gridSpan w:val="2"/>
          </w:tcPr>
          <w:p w:rsidR="00BD745D" w:rsidRPr="00746B2A" w:rsidRDefault="00BD745D" w:rsidP="00D75A79">
            <w:r w:rsidRPr="00746B2A">
              <w:t>Added Files(s)</w:t>
            </w:r>
          </w:p>
        </w:tc>
        <w:tc>
          <w:tcPr>
            <w:tcW w:w="10951" w:type="dxa"/>
            <w:gridSpan w:val="4"/>
          </w:tcPr>
          <w:p w:rsidR="00BD745D" w:rsidRPr="00746B2A" w:rsidRDefault="00BD745D" w:rsidP="00D75A79"/>
        </w:tc>
      </w:tr>
      <w:tr w:rsidR="00BD745D" w:rsidRPr="00746B2A" w:rsidTr="00D75A79">
        <w:trPr>
          <w:jc w:val="center"/>
        </w:trPr>
        <w:tc>
          <w:tcPr>
            <w:tcW w:w="2549" w:type="dxa"/>
            <w:gridSpan w:val="2"/>
          </w:tcPr>
          <w:p w:rsidR="00BD745D" w:rsidRPr="00746B2A" w:rsidRDefault="00BD745D" w:rsidP="00D75A79">
            <w:r w:rsidRPr="00746B2A">
              <w:t>Supporting Documentation</w:t>
            </w:r>
          </w:p>
        </w:tc>
        <w:tc>
          <w:tcPr>
            <w:tcW w:w="10951" w:type="dxa"/>
            <w:gridSpan w:val="4"/>
          </w:tcPr>
          <w:p w:rsidR="00BD745D" w:rsidRPr="00746B2A" w:rsidRDefault="00BD745D" w:rsidP="00D75A79"/>
        </w:tc>
      </w:tr>
      <w:tr w:rsidR="00BD745D" w:rsidRPr="00746B2A" w:rsidTr="00D75A79">
        <w:trPr>
          <w:jc w:val="center"/>
        </w:trPr>
        <w:tc>
          <w:tcPr>
            <w:tcW w:w="2549" w:type="dxa"/>
            <w:gridSpan w:val="2"/>
          </w:tcPr>
          <w:p w:rsidR="00BD745D" w:rsidRPr="00746B2A" w:rsidRDefault="00BD745D" w:rsidP="00D75A79">
            <w:r w:rsidRPr="00746B2A">
              <w:t>Notes</w:t>
            </w:r>
          </w:p>
        </w:tc>
        <w:tc>
          <w:tcPr>
            <w:tcW w:w="10951" w:type="dxa"/>
            <w:gridSpan w:val="4"/>
          </w:tcPr>
          <w:p w:rsidR="00BD745D" w:rsidRPr="00746B2A" w:rsidRDefault="00BD745D" w:rsidP="00D75A79"/>
        </w:tc>
      </w:tr>
      <w:tr w:rsidR="000823B9"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0823B9" w:rsidRPr="00746B2A" w:rsidRDefault="000823B9"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0823B9" w:rsidRPr="00746B2A" w:rsidRDefault="000823B9"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0823B9" w:rsidRPr="00746B2A" w:rsidRDefault="000823B9"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0823B9" w:rsidRPr="00746B2A" w:rsidRDefault="000823B9" w:rsidP="00D75A79">
            <w:pPr>
              <w:pStyle w:val="Header"/>
              <w:tabs>
                <w:tab w:val="clear" w:pos="4320"/>
                <w:tab w:val="clear" w:pos="8640"/>
              </w:tabs>
              <w:spacing w:before="40" w:after="40"/>
              <w:jc w:val="center"/>
              <w:rPr>
                <w:b/>
                <w:i/>
              </w:rPr>
            </w:pPr>
            <w:r w:rsidRPr="00746B2A">
              <w:rPr>
                <w:b/>
              </w:rPr>
              <w:t>RESULTS</w:t>
            </w:r>
          </w:p>
          <w:p w:rsidR="000823B9" w:rsidRPr="00746B2A" w:rsidRDefault="000823B9"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0823B9" w:rsidRPr="00746B2A" w:rsidRDefault="000823B9" w:rsidP="00D75A79">
            <w:pPr>
              <w:pStyle w:val="Header"/>
              <w:tabs>
                <w:tab w:val="clear" w:pos="4320"/>
                <w:tab w:val="clear" w:pos="8640"/>
              </w:tabs>
              <w:spacing w:before="40" w:after="40"/>
              <w:rPr>
                <w:b/>
                <w:i/>
              </w:rPr>
            </w:pPr>
            <w:r w:rsidRPr="00746B2A">
              <w:rPr>
                <w:b/>
              </w:rPr>
              <w:t>COMMENTS</w:t>
            </w:r>
          </w:p>
        </w:tc>
      </w:tr>
      <w:tr w:rsidR="000823B9"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823B9" w:rsidRPr="00746B2A" w:rsidRDefault="000823B9"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0823B9" w:rsidRDefault="000823B9" w:rsidP="00D75A79">
            <w:pPr>
              <w:pStyle w:val="CSETableText"/>
              <w:ind w:left="159"/>
              <w:rPr>
                <w:b/>
                <w:bCs/>
                <w:szCs w:val="20"/>
              </w:rPr>
            </w:pPr>
            <w:r w:rsidRPr="0049128E">
              <w:rPr>
                <w:b/>
                <w:bCs/>
                <w:szCs w:val="20"/>
              </w:rPr>
              <w:t>Data setup:</w:t>
            </w:r>
          </w:p>
          <w:p w:rsidR="00AC02C2" w:rsidRDefault="00AC02C2" w:rsidP="00D75A79">
            <w:pPr>
              <w:pStyle w:val="CSETableText"/>
              <w:ind w:left="159"/>
              <w:rPr>
                <w:rFonts w:ascii="Courier New" w:hAnsi="Courier New" w:cs="Courier New"/>
                <w:noProof/>
              </w:rPr>
            </w:pPr>
            <w:r>
              <w:rPr>
                <w:b/>
                <w:bCs/>
                <w:szCs w:val="20"/>
              </w:rPr>
              <w:t xml:space="preserve">Remove myself from </w:t>
            </w:r>
            <w:r>
              <w:rPr>
                <w:rFonts w:ascii="Courier New" w:hAnsi="Courier New" w:cs="Courier New"/>
                <w:noProof/>
              </w:rPr>
              <w:t>EC</w:t>
            </w:r>
            <w:r>
              <w:rPr>
                <w:rFonts w:ascii="Courier New" w:hAnsi="Courier New" w:cs="Courier New"/>
                <w:noProof/>
                <w:color w:val="808080"/>
              </w:rPr>
              <w:t>.</w:t>
            </w:r>
            <w:r w:rsidR="001963A7">
              <w:rPr>
                <w:rFonts w:ascii="Courier New" w:hAnsi="Courier New" w:cs="Courier New"/>
                <w:noProof/>
              </w:rPr>
              <w:t>EmployeeID_To_LanID</w:t>
            </w:r>
            <w:r>
              <w:rPr>
                <w:rFonts w:ascii="Courier New" w:hAnsi="Courier New" w:cs="Courier New"/>
                <w:noProof/>
              </w:rPr>
              <w:t xml:space="preserve"> table by updating my </w:t>
            </w:r>
            <w:r w:rsidR="001963A7">
              <w:rPr>
                <w:rFonts w:ascii="Courier New" w:hAnsi="Courier New" w:cs="Courier New"/>
                <w:noProof/>
              </w:rPr>
              <w:t>lanID</w:t>
            </w:r>
            <w:r>
              <w:rPr>
                <w:rFonts w:ascii="Courier New" w:hAnsi="Courier New" w:cs="Courier New"/>
                <w:noProof/>
              </w:rPr>
              <w:t xml:space="preserve"> to ‘lili.huang1’.</w:t>
            </w:r>
          </w:p>
          <w:p w:rsidR="000823B9" w:rsidRDefault="00A27496" w:rsidP="00D75A79">
            <w:pPr>
              <w:pStyle w:val="CSETableText"/>
              <w:ind w:left="159"/>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EmployeeID_To_LanID </w:t>
            </w:r>
            <w:r>
              <w:rPr>
                <w:rFonts w:ascii="Courier New" w:hAnsi="Courier New" w:cs="Courier New"/>
                <w:noProof/>
                <w:color w:val="0000FF"/>
              </w:rPr>
              <w:t>set</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color w:val="FF0000"/>
              </w:rPr>
              <w:t>'lili.huang1'</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color w:val="FF0000"/>
              </w:rPr>
              <w:t>'lili.huang'</w:t>
            </w:r>
            <w:r>
              <w:rPr>
                <w:rFonts w:ascii="Courier New" w:hAnsi="Courier New" w:cs="Courier New"/>
                <w:noProof/>
              </w:rPr>
              <w:t xml:space="preserve"> </w:t>
            </w:r>
          </w:p>
          <w:p w:rsidR="0092356F" w:rsidRDefault="0092356F" w:rsidP="00D75A79">
            <w:pPr>
              <w:pStyle w:val="CSETableText"/>
              <w:ind w:left="159"/>
              <w:rPr>
                <w:rFonts w:ascii="Courier New" w:hAnsi="Courier New" w:cs="Courier New"/>
                <w:noProof/>
              </w:rPr>
            </w:pPr>
          </w:p>
          <w:p w:rsidR="0092356F" w:rsidRDefault="0092356F" w:rsidP="0092356F">
            <w:pPr>
              <w:pStyle w:val="CSETableText"/>
              <w:ind w:left="159"/>
              <w:rPr>
                <w:rFonts w:ascii="Courier New" w:hAnsi="Courier New" w:cs="Courier New"/>
                <w:noProof/>
              </w:rPr>
            </w:pPr>
            <w:r>
              <w:rPr>
                <w:b/>
                <w:bCs/>
                <w:szCs w:val="20"/>
              </w:rPr>
              <w:t xml:space="preserve">Remove myself from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 Employee_Hierarchy table by updating my lanID to ‘lili.huang1’.</w:t>
            </w:r>
          </w:p>
          <w:p w:rsidR="003A2996" w:rsidRDefault="00E51242" w:rsidP="00D75A79">
            <w:pPr>
              <w:pStyle w:val="CSETableText"/>
              <w:ind w:left="159"/>
              <w:rPr>
                <w:rFonts w:ascii="Courier New" w:hAnsi="Courier New" w:cs="Courier New"/>
                <w:noProof/>
                <w:color w:val="FF0000"/>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'lili.huang1'</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w:t>
            </w:r>
          </w:p>
          <w:p w:rsidR="00114495" w:rsidRDefault="00114495" w:rsidP="00D75A79">
            <w:pPr>
              <w:pStyle w:val="CSETableText"/>
              <w:ind w:left="159"/>
              <w:rPr>
                <w:rFonts w:ascii="Courier New" w:hAnsi="Courier New" w:cs="Courier New"/>
                <w:noProof/>
              </w:rPr>
            </w:pPr>
          </w:p>
          <w:p w:rsidR="000823B9" w:rsidRPr="006B53E8" w:rsidRDefault="00D75A79" w:rsidP="00D75A79">
            <w:pPr>
              <w:pStyle w:val="CSETableText"/>
              <w:ind w:left="159"/>
              <w:rPr>
                <w:b/>
                <w:bCs/>
                <w:szCs w:val="20"/>
              </w:rPr>
            </w:pPr>
            <w:r>
              <w:rPr>
                <w:b/>
                <w:bCs/>
                <w:szCs w:val="20"/>
              </w:rPr>
              <w:t>Try to l</w:t>
            </w:r>
            <w:r w:rsidR="000823B9" w:rsidRPr="006B53E8">
              <w:rPr>
                <w:b/>
                <w:bCs/>
                <w:szCs w:val="20"/>
              </w:rPr>
              <w:t xml:space="preserve">ogin to </w:t>
            </w:r>
            <w:proofErr w:type="spellStart"/>
            <w:r w:rsidR="000823B9" w:rsidRPr="006B53E8">
              <w:rPr>
                <w:b/>
                <w:bCs/>
                <w:szCs w:val="20"/>
              </w:rPr>
              <w:t>eCoaching</w:t>
            </w:r>
            <w:proofErr w:type="spellEnd"/>
            <w:r w:rsidR="000823B9" w:rsidRPr="006B53E8">
              <w:rPr>
                <w:b/>
                <w:bCs/>
                <w:szCs w:val="20"/>
              </w:rPr>
              <w:t>:</w:t>
            </w:r>
          </w:p>
          <w:p w:rsidR="000823B9" w:rsidRPr="00746B2A" w:rsidRDefault="000823B9" w:rsidP="00D75A79">
            <w:pPr>
              <w:pStyle w:val="CSETableText"/>
              <w:ind w:left="159"/>
              <w:rPr>
                <w:bCs/>
                <w:szCs w:val="20"/>
              </w:rPr>
            </w:pPr>
            <w:r w:rsidRPr="00746B2A">
              <w:t>https://f3420-mpmd01.vangent.local/coach3/default.aspx</w:t>
            </w:r>
          </w:p>
        </w:tc>
        <w:tc>
          <w:tcPr>
            <w:tcW w:w="4500" w:type="dxa"/>
          </w:tcPr>
          <w:p w:rsidR="000823B9" w:rsidRDefault="00114495" w:rsidP="00D75A79">
            <w:pPr>
              <w:pStyle w:val="Header"/>
              <w:tabs>
                <w:tab w:val="clear" w:pos="4320"/>
                <w:tab w:val="clear" w:pos="8640"/>
              </w:tabs>
              <w:spacing w:before="40" w:after="40"/>
            </w:pPr>
            <w:r>
              <w:t xml:space="preserve">Received </w:t>
            </w:r>
            <w:proofErr w:type="spellStart"/>
            <w:r>
              <w:t>Unthorized</w:t>
            </w:r>
            <w:proofErr w:type="spellEnd"/>
            <w:r>
              <w:t xml:space="preserve"> page.</w:t>
            </w:r>
          </w:p>
          <w:p w:rsidR="00114495" w:rsidRDefault="00114495" w:rsidP="00114495">
            <w:pPr>
              <w:pStyle w:val="NormalWeb"/>
            </w:pPr>
            <w:r>
              <w:rPr>
                <w:rStyle w:val="warning"/>
              </w:rPr>
              <w:t>AD\</w:t>
            </w:r>
            <w:proofErr w:type="spellStart"/>
            <w:r>
              <w:rPr>
                <w:rStyle w:val="warning"/>
              </w:rPr>
              <w:t>lili.huang</w:t>
            </w:r>
            <w:proofErr w:type="spellEnd"/>
            <w:r>
              <w:t xml:space="preserve"> </w:t>
            </w:r>
            <w:r>
              <w:br/>
            </w:r>
            <w:r>
              <w:rPr>
                <w:rStyle w:val="warning"/>
              </w:rPr>
              <w:t>You are not authorized to access this application.</w:t>
            </w:r>
            <w:r>
              <w:t xml:space="preserve"> </w:t>
            </w:r>
          </w:p>
          <w:p w:rsidR="00114495" w:rsidRDefault="00114495" w:rsidP="00D75A79">
            <w:pPr>
              <w:pStyle w:val="Header"/>
              <w:tabs>
                <w:tab w:val="clear" w:pos="4320"/>
                <w:tab w:val="clear" w:pos="8640"/>
              </w:tabs>
              <w:spacing w:before="40" w:after="40"/>
            </w:pPr>
          </w:p>
        </w:tc>
        <w:tc>
          <w:tcPr>
            <w:tcW w:w="1260" w:type="dxa"/>
          </w:tcPr>
          <w:p w:rsidR="000823B9" w:rsidRPr="00746B2A" w:rsidRDefault="000823B9" w:rsidP="00D75A79">
            <w:pPr>
              <w:pStyle w:val="Header"/>
              <w:tabs>
                <w:tab w:val="clear" w:pos="4320"/>
                <w:tab w:val="clear" w:pos="8640"/>
              </w:tabs>
              <w:spacing w:before="40" w:after="40"/>
              <w:jc w:val="center"/>
              <w:rPr>
                <w:i/>
              </w:rPr>
            </w:pPr>
            <w:r>
              <w:rPr>
                <w:i/>
              </w:rPr>
              <w:t>P</w:t>
            </w:r>
          </w:p>
        </w:tc>
        <w:tc>
          <w:tcPr>
            <w:tcW w:w="2880" w:type="dxa"/>
          </w:tcPr>
          <w:p w:rsidR="000823B9" w:rsidRPr="00746B2A" w:rsidRDefault="000823B9" w:rsidP="00D75A79">
            <w:pPr>
              <w:pStyle w:val="Header"/>
              <w:tabs>
                <w:tab w:val="clear" w:pos="4320"/>
                <w:tab w:val="clear" w:pos="8640"/>
              </w:tabs>
              <w:spacing w:before="40" w:after="40"/>
              <w:rPr>
                <w:i/>
              </w:rPr>
            </w:pPr>
          </w:p>
        </w:tc>
      </w:tr>
    </w:tbl>
    <w:p w:rsidR="00BD745D" w:rsidRDefault="00BD745D" w:rsidP="00B43758"/>
    <w:p w:rsidR="00F41524" w:rsidRDefault="00F41524"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41524" w:rsidRPr="00746B2A" w:rsidTr="00B73305">
        <w:trPr>
          <w:tblHeader/>
          <w:jc w:val="center"/>
        </w:trPr>
        <w:tc>
          <w:tcPr>
            <w:tcW w:w="2549" w:type="dxa"/>
            <w:gridSpan w:val="2"/>
            <w:shd w:val="solid" w:color="auto" w:fill="000000"/>
          </w:tcPr>
          <w:p w:rsidR="00F41524" w:rsidRPr="00746B2A" w:rsidRDefault="00F41524" w:rsidP="00B73305">
            <w:pPr>
              <w:rPr>
                <w:b/>
              </w:rPr>
            </w:pPr>
            <w:r w:rsidRPr="00746B2A">
              <w:rPr>
                <w:b/>
              </w:rPr>
              <w:t>Item</w:t>
            </w:r>
          </w:p>
        </w:tc>
        <w:tc>
          <w:tcPr>
            <w:tcW w:w="10951" w:type="dxa"/>
            <w:gridSpan w:val="4"/>
            <w:shd w:val="solid" w:color="auto" w:fill="000000"/>
          </w:tcPr>
          <w:p w:rsidR="00F41524" w:rsidRPr="00746B2A" w:rsidRDefault="00F41524" w:rsidP="00B73305">
            <w:pPr>
              <w:rPr>
                <w:b/>
              </w:rPr>
            </w:pPr>
            <w:r w:rsidRPr="00746B2A">
              <w:rPr>
                <w:b/>
              </w:rPr>
              <w:t>Description</w:t>
            </w:r>
          </w:p>
        </w:tc>
      </w:tr>
      <w:tr w:rsidR="00F41524" w:rsidRPr="00746B2A" w:rsidTr="00B73305">
        <w:trPr>
          <w:jc w:val="center"/>
        </w:trPr>
        <w:tc>
          <w:tcPr>
            <w:tcW w:w="2549" w:type="dxa"/>
            <w:gridSpan w:val="2"/>
          </w:tcPr>
          <w:p w:rsidR="00F41524" w:rsidRPr="00746B2A" w:rsidRDefault="00F41524" w:rsidP="00B73305">
            <w:r w:rsidRPr="00746B2A">
              <w:t>Test Case ID</w:t>
            </w:r>
          </w:p>
        </w:tc>
        <w:tc>
          <w:tcPr>
            <w:tcW w:w="10951" w:type="dxa"/>
            <w:gridSpan w:val="4"/>
          </w:tcPr>
          <w:p w:rsidR="00F41524" w:rsidRPr="00746B2A" w:rsidRDefault="00F41524" w:rsidP="00B73305">
            <w:r w:rsidRPr="00746B2A">
              <w:t>ECUIDASH</w:t>
            </w:r>
            <w:r>
              <w:t>6</w:t>
            </w:r>
            <w:r w:rsidR="002643EB">
              <w:t>2</w:t>
            </w:r>
          </w:p>
        </w:tc>
      </w:tr>
      <w:tr w:rsidR="00F41524" w:rsidRPr="00363669" w:rsidTr="00B73305">
        <w:trPr>
          <w:jc w:val="center"/>
        </w:trPr>
        <w:tc>
          <w:tcPr>
            <w:tcW w:w="2549" w:type="dxa"/>
            <w:gridSpan w:val="2"/>
          </w:tcPr>
          <w:p w:rsidR="00F41524" w:rsidRPr="00746B2A" w:rsidRDefault="00F41524" w:rsidP="00B73305">
            <w:r w:rsidRPr="00746B2A">
              <w:t>Source Description</w:t>
            </w:r>
          </w:p>
        </w:tc>
        <w:tc>
          <w:tcPr>
            <w:tcW w:w="10951" w:type="dxa"/>
            <w:gridSpan w:val="4"/>
          </w:tcPr>
          <w:p w:rsidR="00F41524" w:rsidRPr="00363669" w:rsidRDefault="00F41524" w:rsidP="002643EB">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24</w:t>
            </w:r>
            <w:r w:rsidR="002643EB">
              <w:rPr>
                <w:rFonts w:ascii="Times New Roman" w:hAnsi="Times New Roman"/>
                <w:i w:val="0"/>
                <w:sz w:val="20"/>
              </w:rPr>
              <w:t>32</w:t>
            </w:r>
            <w:r w:rsidRPr="00BD745D">
              <w:rPr>
                <w:rFonts w:ascii="Times New Roman" w:hAnsi="Times New Roman"/>
                <w:i w:val="0"/>
                <w:sz w:val="20"/>
              </w:rPr>
              <w:t xml:space="preserve"> </w:t>
            </w:r>
            <w:r w:rsidR="002643EB">
              <w:rPr>
                <w:rFonts w:ascii="Times New Roman" w:hAnsi="Times New Roman"/>
                <w:i w:val="0"/>
                <w:sz w:val="20"/>
              </w:rPr>
              <w:t>–</w:t>
            </w:r>
            <w:r w:rsidRPr="00BD745D">
              <w:rPr>
                <w:rFonts w:ascii="Times New Roman" w:hAnsi="Times New Roman"/>
                <w:i w:val="0"/>
                <w:sz w:val="20"/>
              </w:rPr>
              <w:t xml:space="preserve"> </w:t>
            </w:r>
            <w:r w:rsidR="002643EB">
              <w:rPr>
                <w:rFonts w:ascii="Times New Roman" w:hAnsi="Times New Roman"/>
                <w:i w:val="0"/>
                <w:sz w:val="20"/>
              </w:rPr>
              <w:t>Separate solutions for HR Access</w:t>
            </w:r>
            <w:r w:rsidRPr="00BD745D">
              <w:rPr>
                <w:rFonts w:ascii="Times New Roman" w:hAnsi="Times New Roman"/>
                <w:i w:val="0"/>
                <w:sz w:val="20"/>
              </w:rPr>
              <w:t>;</w:t>
            </w:r>
          </w:p>
        </w:tc>
      </w:tr>
      <w:tr w:rsidR="00F41524" w:rsidRPr="00746B2A" w:rsidTr="00B73305">
        <w:trPr>
          <w:jc w:val="center"/>
        </w:trPr>
        <w:tc>
          <w:tcPr>
            <w:tcW w:w="2549" w:type="dxa"/>
            <w:gridSpan w:val="2"/>
          </w:tcPr>
          <w:p w:rsidR="00F41524" w:rsidRPr="00746B2A" w:rsidRDefault="00F41524" w:rsidP="00B73305">
            <w:r w:rsidRPr="00746B2A">
              <w:t>Test Location</w:t>
            </w:r>
          </w:p>
        </w:tc>
        <w:tc>
          <w:tcPr>
            <w:tcW w:w="10951" w:type="dxa"/>
            <w:gridSpan w:val="4"/>
          </w:tcPr>
          <w:p w:rsidR="00F41524" w:rsidRPr="00746B2A" w:rsidRDefault="00F41524" w:rsidP="00B73305">
            <w:r w:rsidRPr="00746B2A">
              <w:t>https://f3420-mpmd01.vangent.local/coach3/default.aspx</w:t>
            </w:r>
          </w:p>
        </w:tc>
      </w:tr>
      <w:tr w:rsidR="00F41524" w:rsidRPr="00746B2A" w:rsidTr="00B73305">
        <w:trPr>
          <w:jc w:val="center"/>
        </w:trPr>
        <w:tc>
          <w:tcPr>
            <w:tcW w:w="2549" w:type="dxa"/>
            <w:gridSpan w:val="2"/>
          </w:tcPr>
          <w:p w:rsidR="00F41524" w:rsidRPr="00746B2A" w:rsidRDefault="00F41524" w:rsidP="00B73305">
            <w:r w:rsidRPr="00746B2A">
              <w:t>Updated File(s)</w:t>
            </w:r>
          </w:p>
        </w:tc>
        <w:tc>
          <w:tcPr>
            <w:tcW w:w="10951" w:type="dxa"/>
            <w:gridSpan w:val="4"/>
          </w:tcPr>
          <w:p w:rsidR="00F41524" w:rsidRPr="00746B2A" w:rsidRDefault="00F41524" w:rsidP="00B73305">
            <w:proofErr w:type="spellStart"/>
            <w:r>
              <w:t>UserDBAccess.vb</w:t>
            </w:r>
            <w:proofErr w:type="spellEnd"/>
            <w:r>
              <w:t xml:space="preserve">, </w:t>
            </w:r>
            <w:proofErr w:type="spellStart"/>
            <w:r>
              <w:t>UserHandler.vb</w:t>
            </w:r>
            <w:proofErr w:type="spellEnd"/>
            <w:r>
              <w:t xml:space="preserve">, </w:t>
            </w:r>
            <w:proofErr w:type="spellStart"/>
            <w:r>
              <w:t>ECLHandler.vb</w:t>
            </w:r>
            <w:proofErr w:type="spellEnd"/>
          </w:p>
        </w:tc>
      </w:tr>
      <w:tr w:rsidR="00F41524" w:rsidRPr="00746B2A" w:rsidTr="00B73305">
        <w:trPr>
          <w:jc w:val="center"/>
        </w:trPr>
        <w:tc>
          <w:tcPr>
            <w:tcW w:w="2549" w:type="dxa"/>
            <w:gridSpan w:val="2"/>
          </w:tcPr>
          <w:p w:rsidR="00F41524" w:rsidRPr="00746B2A" w:rsidRDefault="00F41524" w:rsidP="00B73305">
            <w:r w:rsidRPr="00746B2A">
              <w:t>Added Files(s)</w:t>
            </w:r>
          </w:p>
        </w:tc>
        <w:tc>
          <w:tcPr>
            <w:tcW w:w="10951" w:type="dxa"/>
            <w:gridSpan w:val="4"/>
          </w:tcPr>
          <w:p w:rsidR="00F41524" w:rsidRPr="00746B2A" w:rsidRDefault="00F41524" w:rsidP="00B73305"/>
        </w:tc>
      </w:tr>
      <w:tr w:rsidR="00F41524" w:rsidRPr="00746B2A" w:rsidTr="00B73305">
        <w:trPr>
          <w:jc w:val="center"/>
        </w:trPr>
        <w:tc>
          <w:tcPr>
            <w:tcW w:w="2549" w:type="dxa"/>
            <w:gridSpan w:val="2"/>
          </w:tcPr>
          <w:p w:rsidR="00F41524" w:rsidRPr="00746B2A" w:rsidRDefault="00F41524" w:rsidP="00B73305">
            <w:r w:rsidRPr="00746B2A">
              <w:t>Supporting Documentation</w:t>
            </w:r>
          </w:p>
        </w:tc>
        <w:tc>
          <w:tcPr>
            <w:tcW w:w="10951" w:type="dxa"/>
            <w:gridSpan w:val="4"/>
          </w:tcPr>
          <w:p w:rsidR="00F41524" w:rsidRPr="00746B2A" w:rsidRDefault="00F41524" w:rsidP="00B73305"/>
        </w:tc>
      </w:tr>
      <w:tr w:rsidR="00F41524" w:rsidRPr="00746B2A" w:rsidTr="00B73305">
        <w:trPr>
          <w:jc w:val="center"/>
        </w:trPr>
        <w:tc>
          <w:tcPr>
            <w:tcW w:w="2549" w:type="dxa"/>
            <w:gridSpan w:val="2"/>
          </w:tcPr>
          <w:p w:rsidR="00F41524" w:rsidRPr="00746B2A" w:rsidRDefault="00F41524" w:rsidP="00B73305">
            <w:r w:rsidRPr="00746B2A">
              <w:t>Notes</w:t>
            </w:r>
          </w:p>
        </w:tc>
        <w:tc>
          <w:tcPr>
            <w:tcW w:w="10951" w:type="dxa"/>
            <w:gridSpan w:val="4"/>
          </w:tcPr>
          <w:p w:rsidR="00F41524" w:rsidRPr="00746B2A" w:rsidRDefault="00F41524" w:rsidP="00B73305"/>
        </w:tc>
      </w:tr>
      <w:tr w:rsidR="00F41524"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41524" w:rsidRPr="00746B2A" w:rsidRDefault="00F41524" w:rsidP="00B73305">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41524" w:rsidRPr="00746B2A" w:rsidRDefault="00F41524" w:rsidP="00B73305">
            <w:pPr>
              <w:pStyle w:val="Header"/>
              <w:tabs>
                <w:tab w:val="clear" w:pos="4320"/>
                <w:tab w:val="clear" w:pos="8640"/>
              </w:tabs>
              <w:spacing w:before="20" w:after="20"/>
              <w:rPr>
                <w:b/>
                <w:i/>
              </w:rPr>
            </w:pPr>
            <w:r w:rsidRPr="00746B2A">
              <w:rPr>
                <w:b/>
              </w:rPr>
              <w:t>ACTION</w:t>
            </w:r>
          </w:p>
        </w:tc>
        <w:tc>
          <w:tcPr>
            <w:tcW w:w="4500" w:type="dxa"/>
            <w:shd w:val="clear" w:color="auto" w:fill="A6A6A6"/>
          </w:tcPr>
          <w:p w:rsidR="00F41524" w:rsidRPr="00746B2A" w:rsidRDefault="00F41524" w:rsidP="00B73305">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41524" w:rsidRPr="00746B2A" w:rsidRDefault="00F41524" w:rsidP="00B73305">
            <w:pPr>
              <w:pStyle w:val="Header"/>
              <w:tabs>
                <w:tab w:val="clear" w:pos="4320"/>
                <w:tab w:val="clear" w:pos="8640"/>
              </w:tabs>
              <w:spacing w:before="40" w:after="40"/>
              <w:jc w:val="center"/>
              <w:rPr>
                <w:b/>
                <w:i/>
              </w:rPr>
            </w:pPr>
            <w:r w:rsidRPr="00746B2A">
              <w:rPr>
                <w:b/>
              </w:rPr>
              <w:t>RESULTS</w:t>
            </w:r>
          </w:p>
          <w:p w:rsidR="00F41524" w:rsidRPr="00746B2A" w:rsidRDefault="00F41524" w:rsidP="00B73305">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41524" w:rsidRPr="00746B2A" w:rsidRDefault="00F41524" w:rsidP="00B73305">
            <w:pPr>
              <w:pStyle w:val="Header"/>
              <w:tabs>
                <w:tab w:val="clear" w:pos="4320"/>
                <w:tab w:val="clear" w:pos="8640"/>
              </w:tabs>
              <w:spacing w:before="40" w:after="40"/>
              <w:rPr>
                <w:b/>
                <w:i/>
              </w:rPr>
            </w:pPr>
            <w:r w:rsidRPr="00746B2A">
              <w:rPr>
                <w:b/>
              </w:rPr>
              <w:t>COMMENTS</w:t>
            </w:r>
          </w:p>
        </w:tc>
      </w:tr>
      <w:tr w:rsidR="00F41524"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41524" w:rsidRPr="00746B2A" w:rsidRDefault="00F41524"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F41524" w:rsidRDefault="00F41524" w:rsidP="00B73305">
            <w:pPr>
              <w:pStyle w:val="CSETableText"/>
              <w:ind w:left="159"/>
              <w:rPr>
                <w:b/>
                <w:bCs/>
                <w:szCs w:val="20"/>
              </w:rPr>
            </w:pPr>
            <w:r w:rsidRPr="0049128E">
              <w:rPr>
                <w:b/>
                <w:bCs/>
                <w:szCs w:val="20"/>
              </w:rPr>
              <w:t>Data setup:</w:t>
            </w:r>
          </w:p>
          <w:p w:rsidR="00F41524" w:rsidRDefault="005B49F0" w:rsidP="00B73305">
            <w:pPr>
              <w:pStyle w:val="CSETableText"/>
              <w:ind w:left="159"/>
              <w:rPr>
                <w:rFonts w:ascii="Courier New" w:hAnsi="Courier New" w:cs="Courier New"/>
                <w:noProof/>
              </w:rPr>
            </w:pPr>
            <w:r>
              <w:rPr>
                <w:b/>
                <w:bCs/>
                <w:szCs w:val="20"/>
              </w:rPr>
              <w:t>Update</w:t>
            </w:r>
            <w:r w:rsidR="00F41524">
              <w:rPr>
                <w:b/>
                <w:bCs/>
                <w:szCs w:val="20"/>
              </w:rPr>
              <w:t xml:space="preserve"> myself </w:t>
            </w:r>
            <w:r w:rsidR="007E046F">
              <w:rPr>
                <w:b/>
                <w:bCs/>
                <w:szCs w:val="20"/>
              </w:rPr>
              <w:t>to have job code “WHRC11”</w:t>
            </w:r>
            <w:r w:rsidR="00F41524">
              <w:rPr>
                <w:rFonts w:ascii="Courier New" w:hAnsi="Courier New" w:cs="Courier New"/>
                <w:noProof/>
                <w:color w:val="808080"/>
              </w:rPr>
              <w:t>.</w:t>
            </w:r>
            <w:r w:rsidR="00F41524">
              <w:rPr>
                <w:rFonts w:ascii="Courier New" w:hAnsi="Courier New" w:cs="Courier New"/>
                <w:noProof/>
              </w:rPr>
              <w:t xml:space="preserve"> </w:t>
            </w:r>
          </w:p>
          <w:p w:rsidR="00F41524" w:rsidRDefault="00F41524" w:rsidP="00B73305">
            <w:pPr>
              <w:pStyle w:val="CSETableText"/>
              <w:ind w:left="159"/>
              <w:rPr>
                <w:rFonts w:ascii="Courier New" w:hAnsi="Courier New" w:cs="Courier New"/>
                <w:noProof/>
                <w:color w:val="FF0000"/>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Emp_</w:t>
            </w:r>
            <w:r w:rsidR="007E046F">
              <w:rPr>
                <w:rFonts w:ascii="Courier New" w:hAnsi="Courier New" w:cs="Courier New"/>
                <w:noProof/>
              </w:rPr>
              <w:t>Job_code</w:t>
            </w:r>
            <w:r>
              <w:rPr>
                <w:rFonts w:ascii="Courier New" w:hAnsi="Courier New" w:cs="Courier New"/>
                <w:noProof/>
                <w:color w:val="808080"/>
              </w:rPr>
              <w:t>=</w:t>
            </w:r>
            <w:r>
              <w:rPr>
                <w:rFonts w:ascii="Courier New" w:hAnsi="Courier New" w:cs="Courier New"/>
                <w:noProof/>
                <w:color w:val="FF0000"/>
              </w:rPr>
              <w:t>'</w:t>
            </w:r>
            <w:r w:rsidR="007E046F">
              <w:rPr>
                <w:rFonts w:ascii="Courier New" w:hAnsi="Courier New" w:cs="Courier New"/>
                <w:noProof/>
                <w:color w:val="FF0000"/>
              </w:rPr>
              <w:t>WHRC11</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w:t>
            </w:r>
          </w:p>
          <w:p w:rsidR="00F41524" w:rsidRDefault="00F41524" w:rsidP="00B73305">
            <w:pPr>
              <w:pStyle w:val="CSETableText"/>
              <w:ind w:left="159"/>
              <w:rPr>
                <w:rFonts w:ascii="Courier New" w:hAnsi="Courier New" w:cs="Courier New"/>
                <w:noProof/>
              </w:rPr>
            </w:pPr>
          </w:p>
          <w:p w:rsidR="00F41524" w:rsidRPr="006B53E8" w:rsidRDefault="00F41524" w:rsidP="00B73305">
            <w:pPr>
              <w:pStyle w:val="CSETableText"/>
              <w:ind w:left="159"/>
              <w:rPr>
                <w:b/>
                <w:bCs/>
                <w:szCs w:val="20"/>
              </w:rPr>
            </w:pPr>
            <w:r>
              <w:rPr>
                <w:b/>
                <w:bCs/>
                <w:szCs w:val="20"/>
              </w:rPr>
              <w:t>Try to l</w:t>
            </w:r>
            <w:r w:rsidRPr="006B53E8">
              <w:rPr>
                <w:b/>
                <w:bCs/>
                <w:szCs w:val="20"/>
              </w:rPr>
              <w:t xml:space="preserve">ogin to </w:t>
            </w:r>
            <w:proofErr w:type="spellStart"/>
            <w:r w:rsidRPr="006B53E8">
              <w:rPr>
                <w:b/>
                <w:bCs/>
                <w:szCs w:val="20"/>
              </w:rPr>
              <w:t>eCoaching</w:t>
            </w:r>
            <w:proofErr w:type="spellEnd"/>
            <w:r w:rsidRPr="006B53E8">
              <w:rPr>
                <w:b/>
                <w:bCs/>
                <w:szCs w:val="20"/>
              </w:rPr>
              <w:t>:</w:t>
            </w:r>
          </w:p>
          <w:p w:rsidR="00F41524" w:rsidRPr="00746B2A" w:rsidRDefault="00F41524" w:rsidP="00B73305">
            <w:pPr>
              <w:pStyle w:val="CSETableText"/>
              <w:ind w:left="159"/>
              <w:rPr>
                <w:bCs/>
                <w:szCs w:val="20"/>
              </w:rPr>
            </w:pPr>
            <w:r w:rsidRPr="00746B2A">
              <w:t>https://f3420-mpmd01.vangent.local/coach3/default.aspx</w:t>
            </w:r>
          </w:p>
        </w:tc>
        <w:tc>
          <w:tcPr>
            <w:tcW w:w="4500" w:type="dxa"/>
          </w:tcPr>
          <w:p w:rsidR="00F41524" w:rsidRDefault="00F41524" w:rsidP="00B73305">
            <w:pPr>
              <w:pStyle w:val="Header"/>
              <w:tabs>
                <w:tab w:val="clear" w:pos="4320"/>
                <w:tab w:val="clear" w:pos="8640"/>
              </w:tabs>
              <w:spacing w:before="40" w:after="40"/>
            </w:pPr>
            <w:r>
              <w:t xml:space="preserve">Received </w:t>
            </w:r>
            <w:proofErr w:type="spellStart"/>
            <w:r>
              <w:t>Unthorized</w:t>
            </w:r>
            <w:proofErr w:type="spellEnd"/>
            <w:r>
              <w:t xml:space="preserve"> page.</w:t>
            </w:r>
          </w:p>
          <w:p w:rsidR="00F41524" w:rsidRDefault="00F41524" w:rsidP="00B73305">
            <w:pPr>
              <w:pStyle w:val="NormalWeb"/>
            </w:pPr>
            <w:r>
              <w:rPr>
                <w:rStyle w:val="warning"/>
              </w:rPr>
              <w:t>AD\</w:t>
            </w:r>
            <w:proofErr w:type="spellStart"/>
            <w:r>
              <w:rPr>
                <w:rStyle w:val="warning"/>
              </w:rPr>
              <w:t>lili.huang</w:t>
            </w:r>
            <w:proofErr w:type="spellEnd"/>
            <w:r>
              <w:t xml:space="preserve"> </w:t>
            </w:r>
            <w:r>
              <w:br/>
            </w:r>
            <w:r>
              <w:rPr>
                <w:rStyle w:val="warning"/>
              </w:rPr>
              <w:t>You are not authorized to access this application.</w:t>
            </w:r>
            <w:r>
              <w:t xml:space="preserve"> </w:t>
            </w:r>
          </w:p>
          <w:p w:rsidR="00F41524" w:rsidRDefault="00F41524" w:rsidP="00B73305">
            <w:pPr>
              <w:pStyle w:val="Header"/>
              <w:tabs>
                <w:tab w:val="clear" w:pos="4320"/>
                <w:tab w:val="clear" w:pos="8640"/>
              </w:tabs>
              <w:spacing w:before="40" w:after="40"/>
            </w:pPr>
          </w:p>
        </w:tc>
        <w:tc>
          <w:tcPr>
            <w:tcW w:w="1260" w:type="dxa"/>
          </w:tcPr>
          <w:p w:rsidR="00F41524" w:rsidRPr="00746B2A" w:rsidRDefault="00F41524" w:rsidP="00B73305">
            <w:pPr>
              <w:pStyle w:val="Header"/>
              <w:tabs>
                <w:tab w:val="clear" w:pos="4320"/>
                <w:tab w:val="clear" w:pos="8640"/>
              </w:tabs>
              <w:spacing w:before="40" w:after="40"/>
              <w:jc w:val="center"/>
              <w:rPr>
                <w:i/>
              </w:rPr>
            </w:pPr>
            <w:r>
              <w:rPr>
                <w:i/>
              </w:rPr>
              <w:t>P</w:t>
            </w:r>
          </w:p>
        </w:tc>
        <w:tc>
          <w:tcPr>
            <w:tcW w:w="2880" w:type="dxa"/>
          </w:tcPr>
          <w:p w:rsidR="00F41524" w:rsidRPr="00746B2A" w:rsidRDefault="00F41524" w:rsidP="00B73305">
            <w:pPr>
              <w:pStyle w:val="Header"/>
              <w:tabs>
                <w:tab w:val="clear" w:pos="4320"/>
                <w:tab w:val="clear" w:pos="8640"/>
              </w:tabs>
              <w:spacing w:before="40" w:after="40"/>
              <w:rPr>
                <w:i/>
              </w:rPr>
            </w:pPr>
          </w:p>
        </w:tc>
      </w:tr>
    </w:tbl>
    <w:p w:rsidR="00F41524" w:rsidRDefault="00F41524" w:rsidP="00B43758"/>
    <w:p w:rsidR="00C02336" w:rsidRDefault="00C0233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C02336" w:rsidRPr="00746B2A" w:rsidTr="00B73305">
        <w:trPr>
          <w:tblHeader/>
          <w:jc w:val="center"/>
        </w:trPr>
        <w:tc>
          <w:tcPr>
            <w:tcW w:w="2549" w:type="dxa"/>
            <w:gridSpan w:val="2"/>
            <w:shd w:val="solid" w:color="auto" w:fill="000000"/>
          </w:tcPr>
          <w:p w:rsidR="00C02336" w:rsidRPr="00746B2A" w:rsidRDefault="00C02336" w:rsidP="00B73305">
            <w:pPr>
              <w:rPr>
                <w:b/>
              </w:rPr>
            </w:pPr>
            <w:r w:rsidRPr="00746B2A">
              <w:rPr>
                <w:b/>
              </w:rPr>
              <w:t>Item</w:t>
            </w:r>
          </w:p>
        </w:tc>
        <w:tc>
          <w:tcPr>
            <w:tcW w:w="10951" w:type="dxa"/>
            <w:gridSpan w:val="4"/>
            <w:shd w:val="solid" w:color="auto" w:fill="000000"/>
          </w:tcPr>
          <w:p w:rsidR="00C02336" w:rsidRPr="00746B2A" w:rsidRDefault="00C02336" w:rsidP="00B73305">
            <w:pPr>
              <w:rPr>
                <w:b/>
              </w:rPr>
            </w:pPr>
            <w:r w:rsidRPr="00746B2A">
              <w:rPr>
                <w:b/>
              </w:rPr>
              <w:t>Description</w:t>
            </w:r>
          </w:p>
        </w:tc>
      </w:tr>
      <w:tr w:rsidR="00C02336" w:rsidRPr="00746B2A" w:rsidTr="00B73305">
        <w:trPr>
          <w:jc w:val="center"/>
        </w:trPr>
        <w:tc>
          <w:tcPr>
            <w:tcW w:w="2549" w:type="dxa"/>
            <w:gridSpan w:val="2"/>
          </w:tcPr>
          <w:p w:rsidR="00C02336" w:rsidRPr="00746B2A" w:rsidRDefault="00C02336" w:rsidP="00B73305">
            <w:r w:rsidRPr="00746B2A">
              <w:t>Test Case ID</w:t>
            </w:r>
          </w:p>
        </w:tc>
        <w:tc>
          <w:tcPr>
            <w:tcW w:w="10951" w:type="dxa"/>
            <w:gridSpan w:val="4"/>
          </w:tcPr>
          <w:p w:rsidR="00C02336" w:rsidRPr="00746B2A" w:rsidRDefault="00C02336" w:rsidP="00B73305">
            <w:r w:rsidRPr="00746B2A">
              <w:t>ECUIDASH</w:t>
            </w:r>
            <w:r>
              <w:t>6</w:t>
            </w:r>
            <w:r w:rsidR="00FE181A">
              <w:t>3</w:t>
            </w:r>
          </w:p>
        </w:tc>
      </w:tr>
      <w:tr w:rsidR="00C02336" w:rsidRPr="00363669" w:rsidTr="00B73305">
        <w:trPr>
          <w:jc w:val="center"/>
        </w:trPr>
        <w:tc>
          <w:tcPr>
            <w:tcW w:w="2549" w:type="dxa"/>
            <w:gridSpan w:val="2"/>
          </w:tcPr>
          <w:p w:rsidR="00C02336" w:rsidRPr="00746B2A" w:rsidRDefault="00C02336" w:rsidP="00B73305">
            <w:r w:rsidRPr="00746B2A">
              <w:t>Source Description</w:t>
            </w:r>
          </w:p>
        </w:tc>
        <w:tc>
          <w:tcPr>
            <w:tcW w:w="10951" w:type="dxa"/>
            <w:gridSpan w:val="4"/>
          </w:tcPr>
          <w:p w:rsidR="00C02336" w:rsidRPr="00363669" w:rsidRDefault="00C02336" w:rsidP="00EE4760">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w:t>
            </w:r>
            <w:r w:rsidR="00FE181A">
              <w:rPr>
                <w:rFonts w:ascii="Times New Roman" w:hAnsi="Times New Roman"/>
                <w:i w:val="0"/>
                <w:sz w:val="20"/>
              </w:rPr>
              <w:t>826</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EE4760">
              <w:rPr>
                <w:rFonts w:ascii="Times New Roman" w:hAnsi="Times New Roman"/>
                <w:i w:val="0"/>
                <w:sz w:val="20"/>
              </w:rPr>
              <w:t>Coach the Coach data feed</w:t>
            </w:r>
            <w:r w:rsidRPr="00BD745D">
              <w:rPr>
                <w:rFonts w:ascii="Times New Roman" w:hAnsi="Times New Roman"/>
                <w:i w:val="0"/>
                <w:sz w:val="20"/>
              </w:rPr>
              <w:t>;</w:t>
            </w:r>
          </w:p>
        </w:tc>
      </w:tr>
      <w:tr w:rsidR="00C02336" w:rsidRPr="00746B2A" w:rsidTr="00B73305">
        <w:trPr>
          <w:jc w:val="center"/>
        </w:trPr>
        <w:tc>
          <w:tcPr>
            <w:tcW w:w="2549" w:type="dxa"/>
            <w:gridSpan w:val="2"/>
          </w:tcPr>
          <w:p w:rsidR="00C02336" w:rsidRPr="00746B2A" w:rsidRDefault="00C02336" w:rsidP="00B73305">
            <w:r w:rsidRPr="00746B2A">
              <w:t>Test Location</w:t>
            </w:r>
          </w:p>
        </w:tc>
        <w:tc>
          <w:tcPr>
            <w:tcW w:w="10951" w:type="dxa"/>
            <w:gridSpan w:val="4"/>
          </w:tcPr>
          <w:p w:rsidR="00C02336" w:rsidRPr="00746B2A" w:rsidRDefault="00C02336" w:rsidP="00B73305">
            <w:r w:rsidRPr="00746B2A">
              <w:t>https://f3420-mpmd01.vangent.local/coach3/default.aspx</w:t>
            </w:r>
          </w:p>
        </w:tc>
      </w:tr>
      <w:tr w:rsidR="00C02336" w:rsidRPr="00746B2A" w:rsidTr="00B73305">
        <w:trPr>
          <w:jc w:val="center"/>
        </w:trPr>
        <w:tc>
          <w:tcPr>
            <w:tcW w:w="2549" w:type="dxa"/>
            <w:gridSpan w:val="2"/>
          </w:tcPr>
          <w:p w:rsidR="00C02336" w:rsidRPr="00746B2A" w:rsidRDefault="00C02336" w:rsidP="00B73305">
            <w:r w:rsidRPr="00746B2A">
              <w:t>Updated File(s)</w:t>
            </w:r>
          </w:p>
        </w:tc>
        <w:tc>
          <w:tcPr>
            <w:tcW w:w="10951" w:type="dxa"/>
            <w:gridSpan w:val="4"/>
          </w:tcPr>
          <w:p w:rsidR="00C02336" w:rsidRPr="00746B2A" w:rsidRDefault="00F41A55" w:rsidP="00B73305">
            <w:r>
              <w:t xml:space="preserve">review.aspx, </w:t>
            </w:r>
            <w:proofErr w:type="spellStart"/>
            <w:r>
              <w:t>review.aspx.vb</w:t>
            </w:r>
            <w:proofErr w:type="spellEnd"/>
            <w:r>
              <w:t>, review2.aspx, review2.aspx.vb</w:t>
            </w:r>
          </w:p>
        </w:tc>
      </w:tr>
      <w:tr w:rsidR="00C02336" w:rsidRPr="00746B2A" w:rsidTr="00B73305">
        <w:trPr>
          <w:jc w:val="center"/>
        </w:trPr>
        <w:tc>
          <w:tcPr>
            <w:tcW w:w="2549" w:type="dxa"/>
            <w:gridSpan w:val="2"/>
          </w:tcPr>
          <w:p w:rsidR="00C02336" w:rsidRPr="00746B2A" w:rsidRDefault="00C02336" w:rsidP="00B73305">
            <w:r w:rsidRPr="00746B2A">
              <w:t>Added Files(s)</w:t>
            </w:r>
          </w:p>
        </w:tc>
        <w:tc>
          <w:tcPr>
            <w:tcW w:w="10951" w:type="dxa"/>
            <w:gridSpan w:val="4"/>
          </w:tcPr>
          <w:p w:rsidR="00C02336" w:rsidRPr="00746B2A" w:rsidRDefault="00C02336" w:rsidP="00B73305"/>
        </w:tc>
      </w:tr>
      <w:tr w:rsidR="00C02336" w:rsidRPr="00746B2A" w:rsidTr="00B73305">
        <w:trPr>
          <w:jc w:val="center"/>
        </w:trPr>
        <w:tc>
          <w:tcPr>
            <w:tcW w:w="2549" w:type="dxa"/>
            <w:gridSpan w:val="2"/>
          </w:tcPr>
          <w:p w:rsidR="00C02336" w:rsidRPr="00746B2A" w:rsidRDefault="00C02336" w:rsidP="00B73305">
            <w:r w:rsidRPr="00746B2A">
              <w:t>Supporting Documentation</w:t>
            </w:r>
          </w:p>
        </w:tc>
        <w:tc>
          <w:tcPr>
            <w:tcW w:w="10951" w:type="dxa"/>
            <w:gridSpan w:val="4"/>
          </w:tcPr>
          <w:p w:rsidR="00C02336" w:rsidRPr="00746B2A" w:rsidRDefault="00C02336" w:rsidP="00B73305"/>
        </w:tc>
      </w:tr>
      <w:tr w:rsidR="00C02336" w:rsidRPr="00746B2A" w:rsidTr="00B73305">
        <w:trPr>
          <w:jc w:val="center"/>
        </w:trPr>
        <w:tc>
          <w:tcPr>
            <w:tcW w:w="2549" w:type="dxa"/>
            <w:gridSpan w:val="2"/>
          </w:tcPr>
          <w:p w:rsidR="00C02336" w:rsidRPr="00746B2A" w:rsidRDefault="00C02336" w:rsidP="00B73305">
            <w:r w:rsidRPr="00746B2A">
              <w:t>Notes</w:t>
            </w:r>
          </w:p>
        </w:tc>
        <w:tc>
          <w:tcPr>
            <w:tcW w:w="10951" w:type="dxa"/>
            <w:gridSpan w:val="4"/>
          </w:tcPr>
          <w:p w:rsidR="00C02336" w:rsidRPr="00746B2A" w:rsidRDefault="00C02336" w:rsidP="00B73305"/>
        </w:tc>
      </w:tr>
      <w:tr w:rsidR="00C023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C02336" w:rsidRPr="00746B2A" w:rsidRDefault="00C02336" w:rsidP="00B73305">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C02336" w:rsidRPr="00746B2A" w:rsidRDefault="00C02336" w:rsidP="00B73305">
            <w:pPr>
              <w:pStyle w:val="Header"/>
              <w:tabs>
                <w:tab w:val="clear" w:pos="4320"/>
                <w:tab w:val="clear" w:pos="8640"/>
              </w:tabs>
              <w:spacing w:before="20" w:after="20"/>
              <w:rPr>
                <w:b/>
                <w:i/>
              </w:rPr>
            </w:pPr>
            <w:r w:rsidRPr="00746B2A">
              <w:rPr>
                <w:b/>
              </w:rPr>
              <w:t>ACTION</w:t>
            </w:r>
          </w:p>
        </w:tc>
        <w:tc>
          <w:tcPr>
            <w:tcW w:w="4500" w:type="dxa"/>
            <w:shd w:val="clear" w:color="auto" w:fill="A6A6A6"/>
          </w:tcPr>
          <w:p w:rsidR="00C02336" w:rsidRPr="00746B2A" w:rsidRDefault="00C02336" w:rsidP="00B73305">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C02336" w:rsidRPr="00746B2A" w:rsidRDefault="00C02336" w:rsidP="00B73305">
            <w:pPr>
              <w:pStyle w:val="Header"/>
              <w:tabs>
                <w:tab w:val="clear" w:pos="4320"/>
                <w:tab w:val="clear" w:pos="8640"/>
              </w:tabs>
              <w:spacing w:before="40" w:after="40"/>
              <w:jc w:val="center"/>
              <w:rPr>
                <w:b/>
                <w:i/>
              </w:rPr>
            </w:pPr>
            <w:r w:rsidRPr="00746B2A">
              <w:rPr>
                <w:b/>
              </w:rPr>
              <w:t>RESULTS</w:t>
            </w:r>
          </w:p>
          <w:p w:rsidR="00C02336" w:rsidRPr="00746B2A" w:rsidRDefault="00C02336" w:rsidP="00B73305">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C02336" w:rsidRPr="00746B2A" w:rsidRDefault="00C02336" w:rsidP="00B73305">
            <w:pPr>
              <w:pStyle w:val="Header"/>
              <w:tabs>
                <w:tab w:val="clear" w:pos="4320"/>
                <w:tab w:val="clear" w:pos="8640"/>
              </w:tabs>
              <w:spacing w:before="40" w:after="40"/>
              <w:rPr>
                <w:b/>
                <w:i/>
              </w:rPr>
            </w:pPr>
            <w:r w:rsidRPr="00746B2A">
              <w:rPr>
                <w:b/>
              </w:rPr>
              <w:t>COMMENTS</w:t>
            </w:r>
          </w:p>
        </w:tc>
      </w:tr>
      <w:tr w:rsidR="005430B5"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5430B5" w:rsidRPr="00746B2A" w:rsidRDefault="005430B5" w:rsidP="00B73305">
            <w:pPr>
              <w:pStyle w:val="Header"/>
              <w:tabs>
                <w:tab w:val="clear" w:pos="4320"/>
                <w:tab w:val="clear" w:pos="8640"/>
              </w:tabs>
              <w:spacing w:before="40" w:after="40"/>
              <w:rPr>
                <w:i/>
              </w:rPr>
            </w:pPr>
            <w:r>
              <w:rPr>
                <w:i/>
              </w:rPr>
              <w:t>Employee acknowledges first:</w:t>
            </w:r>
          </w:p>
        </w:tc>
      </w:tr>
      <w:tr w:rsidR="00C023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C02336" w:rsidRPr="00746B2A" w:rsidRDefault="00C02336"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C02336" w:rsidRDefault="00C02336" w:rsidP="00B73305">
            <w:pPr>
              <w:pStyle w:val="CSETableText"/>
              <w:ind w:left="159"/>
              <w:rPr>
                <w:b/>
                <w:bCs/>
                <w:szCs w:val="20"/>
              </w:rPr>
            </w:pPr>
            <w:r w:rsidRPr="0049128E">
              <w:rPr>
                <w:b/>
                <w:bCs/>
                <w:szCs w:val="20"/>
              </w:rPr>
              <w:t>Data setup:</w:t>
            </w:r>
          </w:p>
          <w:p w:rsidR="00520B36" w:rsidRDefault="00520B36" w:rsidP="00B73305">
            <w:pPr>
              <w:pStyle w:val="CSETableText"/>
              <w:ind w:left="159"/>
              <w:rPr>
                <w:b/>
                <w:bCs/>
                <w:szCs w:val="20"/>
              </w:rPr>
            </w:pPr>
            <w:r>
              <w:rPr>
                <w:b/>
                <w:bCs/>
                <w:szCs w:val="20"/>
              </w:rPr>
              <w:t xml:space="preserve">Locate a CTC record in </w:t>
            </w:r>
            <w:proofErr w:type="spellStart"/>
            <w:r>
              <w:rPr>
                <w:b/>
                <w:bCs/>
                <w:szCs w:val="20"/>
              </w:rPr>
              <w:t>coaching_log</w:t>
            </w:r>
            <w:proofErr w:type="spellEnd"/>
            <w:r>
              <w:rPr>
                <w:b/>
                <w:bCs/>
                <w:szCs w:val="20"/>
              </w:rPr>
              <w:t xml:space="preserve"> table with Pending </w:t>
            </w:r>
            <w:r w:rsidR="00F00B27">
              <w:rPr>
                <w:b/>
                <w:bCs/>
                <w:szCs w:val="20"/>
              </w:rPr>
              <w:t xml:space="preserve">Acknowledgement </w:t>
            </w:r>
            <w:r>
              <w:rPr>
                <w:b/>
                <w:bCs/>
                <w:szCs w:val="20"/>
              </w:rPr>
              <w:t>status.</w:t>
            </w:r>
          </w:p>
          <w:p w:rsidR="00520B36" w:rsidRDefault="00520B36" w:rsidP="00B73305">
            <w:pPr>
              <w:pStyle w:val="CSETableText"/>
              <w:ind w:left="159"/>
              <w:rPr>
                <w:b/>
                <w:bCs/>
                <w:szCs w:val="20"/>
              </w:rPr>
            </w:pPr>
            <w:r>
              <w:rPr>
                <w:b/>
                <w:bCs/>
                <w:szCs w:val="20"/>
              </w:rPr>
              <w:t>Update the owner of the record to myself.</w:t>
            </w:r>
          </w:p>
          <w:p w:rsidR="00C02336" w:rsidRDefault="00520B36" w:rsidP="00B73305">
            <w:pPr>
              <w:pStyle w:val="CSETableText"/>
              <w:ind w:left="159"/>
              <w:rPr>
                <w:rFonts w:ascii="Courier New" w:hAnsi="Courier New" w:cs="Courier New"/>
                <w:noProof/>
                <w:color w:val="FF0000"/>
              </w:rPr>
            </w:pPr>
            <w:r>
              <w:rPr>
                <w:b/>
                <w:bCs/>
                <w:szCs w:val="20"/>
              </w:rPr>
              <w:t>Update myself (</w:t>
            </w:r>
            <w:proofErr w:type="spellStart"/>
            <w:r>
              <w:rPr>
                <w:b/>
                <w:bCs/>
                <w:szCs w:val="20"/>
              </w:rPr>
              <w:t>Employee_Hierarchey</w:t>
            </w:r>
            <w:proofErr w:type="spellEnd"/>
            <w:r>
              <w:rPr>
                <w:b/>
                <w:bCs/>
                <w:szCs w:val="20"/>
              </w:rPr>
              <w:t xml:space="preserve"> table) to be Supervisor (</w:t>
            </w:r>
            <w:r>
              <w:rPr>
                <w:rFonts w:ascii="Courier New" w:hAnsi="Courier New" w:cs="Courier New"/>
                <w:color w:val="FF0000"/>
                <w:szCs w:val="20"/>
              </w:rPr>
              <w:t>WACS40</w:t>
            </w:r>
            <w:r>
              <w:rPr>
                <w:b/>
                <w:bCs/>
                <w:szCs w:val="20"/>
              </w:rPr>
              <w:t xml:space="preserve">)  </w:t>
            </w:r>
          </w:p>
          <w:p w:rsidR="00C02336" w:rsidRDefault="00C02336" w:rsidP="00B73305">
            <w:pPr>
              <w:pStyle w:val="CSETableText"/>
              <w:ind w:left="159"/>
              <w:rPr>
                <w:rFonts w:ascii="Courier New" w:hAnsi="Courier New" w:cs="Courier New"/>
                <w:noProof/>
              </w:rPr>
            </w:pPr>
          </w:p>
          <w:p w:rsidR="00C02336" w:rsidRPr="006B53E8" w:rsidRDefault="00520B36" w:rsidP="00B73305">
            <w:pPr>
              <w:pStyle w:val="CSETableText"/>
              <w:ind w:left="159"/>
              <w:rPr>
                <w:b/>
                <w:bCs/>
                <w:szCs w:val="20"/>
              </w:rPr>
            </w:pPr>
            <w:r>
              <w:rPr>
                <w:b/>
                <w:bCs/>
                <w:szCs w:val="20"/>
              </w:rPr>
              <w:t>L</w:t>
            </w:r>
            <w:r w:rsidR="00C02336" w:rsidRPr="006B53E8">
              <w:rPr>
                <w:b/>
                <w:bCs/>
                <w:szCs w:val="20"/>
              </w:rPr>
              <w:t xml:space="preserve">ogin to </w:t>
            </w:r>
            <w:proofErr w:type="spellStart"/>
            <w:r w:rsidR="00C02336" w:rsidRPr="006B53E8">
              <w:rPr>
                <w:b/>
                <w:bCs/>
                <w:szCs w:val="20"/>
              </w:rPr>
              <w:t>eCoaching</w:t>
            </w:r>
            <w:proofErr w:type="spellEnd"/>
            <w:r w:rsidR="00C02336" w:rsidRPr="006B53E8">
              <w:rPr>
                <w:b/>
                <w:bCs/>
                <w:szCs w:val="20"/>
              </w:rPr>
              <w:t>:</w:t>
            </w:r>
          </w:p>
          <w:p w:rsidR="00C02336" w:rsidRPr="00746B2A" w:rsidRDefault="00C02336" w:rsidP="00B73305">
            <w:pPr>
              <w:pStyle w:val="CSETableText"/>
              <w:ind w:left="159"/>
              <w:rPr>
                <w:bCs/>
                <w:szCs w:val="20"/>
              </w:rPr>
            </w:pPr>
            <w:r w:rsidRPr="00746B2A">
              <w:t>https://f3420-mpmd01.vangent.local/coach3/default.aspx</w:t>
            </w:r>
          </w:p>
        </w:tc>
        <w:tc>
          <w:tcPr>
            <w:tcW w:w="4500" w:type="dxa"/>
          </w:tcPr>
          <w:p w:rsidR="00C02336" w:rsidRDefault="00520B36" w:rsidP="009474C5">
            <w:pPr>
              <w:pStyle w:val="NormalWeb"/>
            </w:pPr>
            <w:r>
              <w:t>Default page displays.</w:t>
            </w:r>
          </w:p>
          <w:p w:rsidR="00520B36" w:rsidRDefault="00520B36" w:rsidP="009474C5">
            <w:pPr>
              <w:pStyle w:val="NormalWeb"/>
            </w:pPr>
          </w:p>
        </w:tc>
        <w:tc>
          <w:tcPr>
            <w:tcW w:w="1260" w:type="dxa"/>
          </w:tcPr>
          <w:p w:rsidR="00C02336" w:rsidRPr="00746B2A" w:rsidRDefault="00C02336" w:rsidP="00B73305">
            <w:pPr>
              <w:pStyle w:val="Header"/>
              <w:tabs>
                <w:tab w:val="clear" w:pos="4320"/>
                <w:tab w:val="clear" w:pos="8640"/>
              </w:tabs>
              <w:spacing w:before="40" w:after="40"/>
              <w:jc w:val="center"/>
              <w:rPr>
                <w:i/>
              </w:rPr>
            </w:pPr>
            <w:r>
              <w:rPr>
                <w:i/>
              </w:rPr>
              <w:t>P</w:t>
            </w:r>
          </w:p>
        </w:tc>
        <w:tc>
          <w:tcPr>
            <w:tcW w:w="2880" w:type="dxa"/>
          </w:tcPr>
          <w:p w:rsidR="00C02336" w:rsidRPr="00746B2A" w:rsidRDefault="00C02336" w:rsidP="00B73305">
            <w:pPr>
              <w:pStyle w:val="Header"/>
              <w:tabs>
                <w:tab w:val="clear" w:pos="4320"/>
                <w:tab w:val="clear" w:pos="8640"/>
              </w:tabs>
              <w:spacing w:before="40" w:after="40"/>
              <w:rPr>
                <w:i/>
              </w:rPr>
            </w:pPr>
          </w:p>
        </w:tc>
      </w:tr>
      <w:tr w:rsidR="00520B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20B36"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520B36" w:rsidRPr="0049128E" w:rsidRDefault="00B73305" w:rsidP="00B73305">
            <w:pPr>
              <w:pStyle w:val="CSETableText"/>
              <w:ind w:left="159"/>
              <w:rPr>
                <w:b/>
                <w:bCs/>
                <w:szCs w:val="20"/>
              </w:rPr>
            </w:pPr>
            <w:r>
              <w:rPr>
                <w:b/>
                <w:bCs/>
                <w:szCs w:val="20"/>
              </w:rPr>
              <w:t>Click “My Dashboard” tab</w:t>
            </w:r>
          </w:p>
        </w:tc>
        <w:tc>
          <w:tcPr>
            <w:tcW w:w="4500" w:type="dxa"/>
          </w:tcPr>
          <w:p w:rsidR="00520B36" w:rsidRDefault="00B73305" w:rsidP="00B73305">
            <w:pPr>
              <w:pStyle w:val="NormalWeb"/>
            </w:pPr>
            <w:r>
              <w:t xml:space="preserve">The record from step 1 displays under My Pending </w:t>
            </w:r>
            <w:proofErr w:type="spellStart"/>
            <w:r>
              <w:t>eCoaching</w:t>
            </w:r>
            <w:proofErr w:type="spellEnd"/>
            <w:r>
              <w:t xml:space="preserve"> Logs section.</w:t>
            </w:r>
          </w:p>
        </w:tc>
        <w:tc>
          <w:tcPr>
            <w:tcW w:w="1260" w:type="dxa"/>
          </w:tcPr>
          <w:p w:rsidR="00520B36" w:rsidRDefault="00B73305" w:rsidP="00B73305">
            <w:pPr>
              <w:pStyle w:val="Header"/>
              <w:tabs>
                <w:tab w:val="clear" w:pos="4320"/>
                <w:tab w:val="clear" w:pos="8640"/>
              </w:tabs>
              <w:spacing w:before="40" w:after="40"/>
              <w:jc w:val="center"/>
              <w:rPr>
                <w:i/>
              </w:rPr>
            </w:pPr>
            <w:r>
              <w:rPr>
                <w:i/>
              </w:rPr>
              <w:t>P</w:t>
            </w:r>
          </w:p>
        </w:tc>
        <w:tc>
          <w:tcPr>
            <w:tcW w:w="2880" w:type="dxa"/>
          </w:tcPr>
          <w:p w:rsidR="00520B36" w:rsidRPr="00746B2A" w:rsidRDefault="00520B36" w:rsidP="00B73305">
            <w:pPr>
              <w:pStyle w:val="Header"/>
              <w:tabs>
                <w:tab w:val="clear" w:pos="4320"/>
                <w:tab w:val="clear" w:pos="8640"/>
              </w:tabs>
              <w:spacing w:before="40" w:after="40"/>
              <w:rPr>
                <w:i/>
              </w:rPr>
            </w:pPr>
          </w:p>
        </w:tc>
      </w:tr>
      <w:tr w:rsidR="00520B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20B36"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520B36" w:rsidRPr="0049128E" w:rsidRDefault="00B73305" w:rsidP="00B73305">
            <w:pPr>
              <w:pStyle w:val="CSETableText"/>
              <w:ind w:left="159"/>
              <w:rPr>
                <w:b/>
                <w:bCs/>
                <w:szCs w:val="20"/>
              </w:rPr>
            </w:pPr>
            <w:r>
              <w:rPr>
                <w:b/>
                <w:bCs/>
                <w:szCs w:val="20"/>
              </w:rPr>
              <w:t xml:space="preserve">Click the record </w:t>
            </w:r>
            <w:r w:rsidR="00F00B27">
              <w:rPr>
                <w:b/>
                <w:bCs/>
                <w:szCs w:val="20"/>
              </w:rPr>
              <w:t>link</w:t>
            </w:r>
          </w:p>
        </w:tc>
        <w:tc>
          <w:tcPr>
            <w:tcW w:w="4500" w:type="dxa"/>
          </w:tcPr>
          <w:p w:rsidR="00520B36" w:rsidRDefault="00B73305" w:rsidP="00520B36">
            <w:pPr>
              <w:pStyle w:val="NormalWeb"/>
            </w:pPr>
            <w:r>
              <w:t>Review page displays with correct information and input textboxes for the employee to acknowledge the record.</w:t>
            </w:r>
          </w:p>
        </w:tc>
        <w:tc>
          <w:tcPr>
            <w:tcW w:w="1260" w:type="dxa"/>
          </w:tcPr>
          <w:p w:rsidR="00520B36" w:rsidRDefault="00B73305" w:rsidP="00B73305">
            <w:pPr>
              <w:pStyle w:val="Header"/>
              <w:tabs>
                <w:tab w:val="clear" w:pos="4320"/>
                <w:tab w:val="clear" w:pos="8640"/>
              </w:tabs>
              <w:spacing w:before="40" w:after="40"/>
              <w:jc w:val="center"/>
              <w:rPr>
                <w:i/>
              </w:rPr>
            </w:pPr>
            <w:r>
              <w:rPr>
                <w:i/>
              </w:rPr>
              <w:t>P</w:t>
            </w:r>
          </w:p>
        </w:tc>
        <w:tc>
          <w:tcPr>
            <w:tcW w:w="2880" w:type="dxa"/>
          </w:tcPr>
          <w:p w:rsidR="00520B36" w:rsidRPr="00746B2A" w:rsidRDefault="00520B36" w:rsidP="00B73305">
            <w:pPr>
              <w:pStyle w:val="Header"/>
              <w:tabs>
                <w:tab w:val="clear" w:pos="4320"/>
                <w:tab w:val="clear" w:pos="8640"/>
              </w:tabs>
              <w:spacing w:before="40" w:after="40"/>
              <w:rPr>
                <w:i/>
              </w:rPr>
            </w:pPr>
          </w:p>
        </w:tc>
      </w:tr>
      <w:tr w:rsidR="00B73305"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73305"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73305" w:rsidRDefault="00F00B27" w:rsidP="00B73305">
            <w:pPr>
              <w:pStyle w:val="CSETableText"/>
              <w:ind w:left="159"/>
              <w:rPr>
                <w:b/>
                <w:bCs/>
                <w:szCs w:val="20"/>
              </w:rPr>
            </w:pPr>
            <w:r>
              <w:rPr>
                <w:b/>
                <w:bCs/>
                <w:szCs w:val="20"/>
              </w:rPr>
              <w:t>Fill in required information;</w:t>
            </w:r>
          </w:p>
          <w:p w:rsidR="00F00B27" w:rsidRDefault="00F00B27" w:rsidP="00B73305">
            <w:pPr>
              <w:pStyle w:val="CSETableText"/>
              <w:ind w:left="159"/>
              <w:rPr>
                <w:b/>
                <w:bCs/>
                <w:szCs w:val="20"/>
              </w:rPr>
            </w:pPr>
            <w:r>
              <w:rPr>
                <w:b/>
                <w:bCs/>
                <w:szCs w:val="20"/>
              </w:rPr>
              <w:t>Click Submit button</w:t>
            </w:r>
          </w:p>
        </w:tc>
        <w:tc>
          <w:tcPr>
            <w:tcW w:w="4500" w:type="dxa"/>
          </w:tcPr>
          <w:p w:rsidR="00F00B27" w:rsidRDefault="00F00B27" w:rsidP="000B45AA">
            <w:pPr>
              <w:pStyle w:val="NormalWeb"/>
            </w:pPr>
            <w:r>
              <w:t xml:space="preserve">The record gets successfully </w:t>
            </w:r>
            <w:r w:rsidR="000B45AA">
              <w:t xml:space="preserve">updated </w:t>
            </w:r>
            <w:proofErr w:type="gramStart"/>
            <w:r w:rsidR="000B45AA">
              <w:t xml:space="preserve">to </w:t>
            </w:r>
            <w:r>
              <w:t xml:space="preserve"> “</w:t>
            </w:r>
            <w:proofErr w:type="gramEnd"/>
            <w:r>
              <w:t>Pending Manager Review”</w:t>
            </w:r>
            <w:r w:rsidR="000B45AA">
              <w:t>.</w:t>
            </w:r>
          </w:p>
        </w:tc>
        <w:tc>
          <w:tcPr>
            <w:tcW w:w="1260" w:type="dxa"/>
          </w:tcPr>
          <w:p w:rsidR="00B73305" w:rsidRDefault="002B4811" w:rsidP="00B73305">
            <w:pPr>
              <w:pStyle w:val="Header"/>
              <w:tabs>
                <w:tab w:val="clear" w:pos="4320"/>
                <w:tab w:val="clear" w:pos="8640"/>
              </w:tabs>
              <w:spacing w:before="40" w:after="40"/>
              <w:jc w:val="center"/>
              <w:rPr>
                <w:i/>
              </w:rPr>
            </w:pPr>
            <w:r>
              <w:rPr>
                <w:i/>
              </w:rPr>
              <w:t>P</w:t>
            </w:r>
          </w:p>
        </w:tc>
        <w:tc>
          <w:tcPr>
            <w:tcW w:w="2880" w:type="dxa"/>
          </w:tcPr>
          <w:p w:rsidR="00B73305" w:rsidRPr="00746B2A" w:rsidRDefault="00B73305" w:rsidP="00B73305">
            <w:pPr>
              <w:pStyle w:val="Header"/>
              <w:tabs>
                <w:tab w:val="clear" w:pos="4320"/>
                <w:tab w:val="clear" w:pos="8640"/>
              </w:tabs>
              <w:spacing w:before="40" w:after="40"/>
              <w:rPr>
                <w:i/>
              </w:rPr>
            </w:pPr>
          </w:p>
        </w:tc>
      </w:tr>
      <w:tr w:rsidR="002B4811"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B4811" w:rsidRDefault="002B4811" w:rsidP="00B73305">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761628" w:rsidRDefault="00761628" w:rsidP="00761628">
            <w:pPr>
              <w:pStyle w:val="CSETableText"/>
              <w:ind w:left="159"/>
              <w:rPr>
                <w:b/>
                <w:bCs/>
                <w:szCs w:val="20"/>
              </w:rPr>
            </w:pPr>
            <w:r>
              <w:rPr>
                <w:b/>
                <w:bCs/>
                <w:szCs w:val="20"/>
              </w:rPr>
              <w:t>Update the owner of the record to supervisor A.</w:t>
            </w:r>
          </w:p>
          <w:p w:rsidR="00761628" w:rsidRDefault="00761628" w:rsidP="00761628">
            <w:pPr>
              <w:pStyle w:val="CSETableText"/>
              <w:ind w:left="159"/>
              <w:rPr>
                <w:b/>
                <w:bCs/>
                <w:szCs w:val="20"/>
              </w:rPr>
            </w:pPr>
            <w:r>
              <w:rPr>
                <w:b/>
                <w:bCs/>
                <w:szCs w:val="20"/>
              </w:rPr>
              <w:t>Update myself (</w:t>
            </w:r>
            <w:proofErr w:type="spellStart"/>
            <w:r>
              <w:rPr>
                <w:b/>
                <w:bCs/>
                <w:szCs w:val="20"/>
              </w:rPr>
              <w:t>Employee_Hierarchey</w:t>
            </w:r>
            <w:proofErr w:type="spellEnd"/>
            <w:r>
              <w:rPr>
                <w:b/>
                <w:bCs/>
                <w:szCs w:val="20"/>
              </w:rPr>
              <w:t xml:space="preserve"> table) to be manager (</w:t>
            </w:r>
            <w:r>
              <w:rPr>
                <w:rFonts w:ascii="Courier New" w:hAnsi="Courier New" w:cs="Courier New"/>
                <w:color w:val="FF0000"/>
                <w:szCs w:val="20"/>
              </w:rPr>
              <w:t>WACS50</w:t>
            </w:r>
            <w:proofErr w:type="gramStart"/>
            <w:r>
              <w:rPr>
                <w:b/>
                <w:bCs/>
                <w:szCs w:val="20"/>
              </w:rPr>
              <w:t>)  of</w:t>
            </w:r>
            <w:proofErr w:type="gramEnd"/>
            <w:r>
              <w:rPr>
                <w:b/>
                <w:bCs/>
                <w:szCs w:val="20"/>
              </w:rPr>
              <w:t xml:space="preserve"> supervisor A.</w:t>
            </w:r>
          </w:p>
          <w:p w:rsidR="00761628" w:rsidRDefault="00761628" w:rsidP="00761628">
            <w:pPr>
              <w:pStyle w:val="CSETableText"/>
              <w:ind w:left="159"/>
              <w:rPr>
                <w:b/>
                <w:bCs/>
                <w:szCs w:val="20"/>
              </w:rPr>
            </w:pPr>
          </w:p>
          <w:p w:rsidR="00761628" w:rsidRDefault="00761628" w:rsidP="00761628">
            <w:pPr>
              <w:pStyle w:val="CSETableText"/>
              <w:ind w:left="159"/>
              <w:rPr>
                <w:b/>
                <w:bCs/>
                <w:szCs w:val="20"/>
              </w:rPr>
            </w:pPr>
            <w:r>
              <w:rPr>
                <w:b/>
                <w:bCs/>
                <w:szCs w:val="20"/>
              </w:rPr>
              <w:t>Close browser.</w:t>
            </w:r>
          </w:p>
          <w:p w:rsidR="00761628" w:rsidRDefault="00761628" w:rsidP="00761628">
            <w:pPr>
              <w:pStyle w:val="CSETableText"/>
              <w:ind w:left="159"/>
              <w:rPr>
                <w:b/>
                <w:bCs/>
                <w:szCs w:val="20"/>
              </w:rPr>
            </w:pPr>
            <w:r>
              <w:rPr>
                <w:b/>
                <w:bCs/>
                <w:szCs w:val="20"/>
              </w:rPr>
              <w:t>Re-open browser.</w:t>
            </w:r>
          </w:p>
          <w:p w:rsidR="00761628" w:rsidRPr="006B53E8" w:rsidRDefault="00761628" w:rsidP="00761628">
            <w:pPr>
              <w:pStyle w:val="CSETableText"/>
              <w:ind w:left="159"/>
              <w:rPr>
                <w:b/>
                <w:bCs/>
                <w:szCs w:val="20"/>
              </w:rPr>
            </w:pPr>
            <w:r>
              <w:rPr>
                <w:b/>
                <w:bCs/>
                <w:szCs w:val="20"/>
              </w:rPr>
              <w:t>L</w:t>
            </w:r>
            <w:r w:rsidRPr="006B53E8">
              <w:rPr>
                <w:b/>
                <w:bCs/>
                <w:szCs w:val="20"/>
              </w:rPr>
              <w:t xml:space="preserve">ogin to </w:t>
            </w:r>
            <w:proofErr w:type="spellStart"/>
            <w:r w:rsidRPr="006B53E8">
              <w:rPr>
                <w:b/>
                <w:bCs/>
                <w:szCs w:val="20"/>
              </w:rPr>
              <w:t>eCoaching</w:t>
            </w:r>
            <w:proofErr w:type="spellEnd"/>
            <w:r w:rsidRPr="006B53E8">
              <w:rPr>
                <w:b/>
                <w:bCs/>
                <w:szCs w:val="20"/>
              </w:rPr>
              <w:t>:</w:t>
            </w:r>
          </w:p>
          <w:p w:rsidR="00761628" w:rsidRDefault="00761628" w:rsidP="00761628">
            <w:pPr>
              <w:pStyle w:val="CSETableText"/>
              <w:ind w:left="159"/>
              <w:rPr>
                <w:rFonts w:ascii="Courier New" w:hAnsi="Courier New" w:cs="Courier New"/>
                <w:noProof/>
                <w:color w:val="FF0000"/>
              </w:rPr>
            </w:pPr>
            <w:r w:rsidRPr="00746B2A">
              <w:t>https://f3420-mpmd01.vangent.l</w:t>
            </w:r>
            <w:r w:rsidR="00B37FA1">
              <w:t>ocal/coach3/default.aspx</w:t>
            </w:r>
          </w:p>
          <w:p w:rsidR="002B4811" w:rsidRDefault="002B4811" w:rsidP="00B73305">
            <w:pPr>
              <w:pStyle w:val="CSETableText"/>
              <w:ind w:left="159"/>
              <w:rPr>
                <w:b/>
                <w:bCs/>
                <w:szCs w:val="20"/>
              </w:rPr>
            </w:pPr>
          </w:p>
        </w:tc>
        <w:tc>
          <w:tcPr>
            <w:tcW w:w="4500" w:type="dxa"/>
          </w:tcPr>
          <w:p w:rsidR="002B4811" w:rsidRDefault="00B37FA1" w:rsidP="00520B36">
            <w:pPr>
              <w:pStyle w:val="NormalWeb"/>
            </w:pPr>
            <w:r>
              <w:t>Default page displays</w:t>
            </w:r>
          </w:p>
        </w:tc>
        <w:tc>
          <w:tcPr>
            <w:tcW w:w="1260" w:type="dxa"/>
          </w:tcPr>
          <w:p w:rsidR="002B4811" w:rsidRDefault="00B37FA1" w:rsidP="00B73305">
            <w:pPr>
              <w:pStyle w:val="Header"/>
              <w:tabs>
                <w:tab w:val="clear" w:pos="4320"/>
                <w:tab w:val="clear" w:pos="8640"/>
              </w:tabs>
              <w:spacing w:before="40" w:after="40"/>
              <w:jc w:val="center"/>
              <w:rPr>
                <w:i/>
              </w:rPr>
            </w:pPr>
            <w:r>
              <w:rPr>
                <w:i/>
              </w:rPr>
              <w:t>P</w:t>
            </w:r>
          </w:p>
        </w:tc>
        <w:tc>
          <w:tcPr>
            <w:tcW w:w="2880" w:type="dxa"/>
          </w:tcPr>
          <w:p w:rsidR="002B4811" w:rsidRPr="00746B2A" w:rsidRDefault="002B4811" w:rsidP="00B73305">
            <w:pPr>
              <w:pStyle w:val="Header"/>
              <w:tabs>
                <w:tab w:val="clear" w:pos="4320"/>
                <w:tab w:val="clear" w:pos="8640"/>
              </w:tabs>
              <w:spacing w:before="40" w:after="40"/>
              <w:rPr>
                <w:i/>
              </w:rPr>
            </w:pPr>
          </w:p>
        </w:tc>
      </w:tr>
      <w:tr w:rsidR="003724DB"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724DB" w:rsidRDefault="003724DB"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6</w:t>
            </w:r>
          </w:p>
        </w:tc>
        <w:tc>
          <w:tcPr>
            <w:tcW w:w="3960" w:type="dxa"/>
            <w:gridSpan w:val="2"/>
          </w:tcPr>
          <w:p w:rsidR="003724DB" w:rsidRDefault="001261CD" w:rsidP="00761628">
            <w:pPr>
              <w:pStyle w:val="CSETableText"/>
              <w:ind w:left="159"/>
              <w:rPr>
                <w:b/>
                <w:bCs/>
                <w:szCs w:val="20"/>
              </w:rPr>
            </w:pPr>
            <w:r>
              <w:rPr>
                <w:b/>
                <w:bCs/>
                <w:szCs w:val="20"/>
              </w:rPr>
              <w:t>Repeat step 2-3</w:t>
            </w:r>
          </w:p>
        </w:tc>
        <w:tc>
          <w:tcPr>
            <w:tcW w:w="4500" w:type="dxa"/>
          </w:tcPr>
          <w:p w:rsidR="003724DB" w:rsidRDefault="001261CD" w:rsidP="00520B36">
            <w:pPr>
              <w:pStyle w:val="NormalWeb"/>
            </w:pPr>
            <w:r>
              <w:t>Same as step 2-3</w:t>
            </w:r>
          </w:p>
        </w:tc>
        <w:tc>
          <w:tcPr>
            <w:tcW w:w="1260" w:type="dxa"/>
          </w:tcPr>
          <w:p w:rsidR="003724DB" w:rsidRDefault="00DC4287" w:rsidP="00B73305">
            <w:pPr>
              <w:pStyle w:val="Header"/>
              <w:tabs>
                <w:tab w:val="clear" w:pos="4320"/>
                <w:tab w:val="clear" w:pos="8640"/>
              </w:tabs>
              <w:spacing w:before="40" w:after="40"/>
              <w:jc w:val="center"/>
              <w:rPr>
                <w:i/>
              </w:rPr>
            </w:pPr>
            <w:r>
              <w:rPr>
                <w:i/>
              </w:rPr>
              <w:t>P</w:t>
            </w:r>
          </w:p>
        </w:tc>
        <w:tc>
          <w:tcPr>
            <w:tcW w:w="2880" w:type="dxa"/>
          </w:tcPr>
          <w:p w:rsidR="003724DB" w:rsidRPr="00746B2A" w:rsidRDefault="003724DB" w:rsidP="00B73305">
            <w:pPr>
              <w:pStyle w:val="Header"/>
              <w:tabs>
                <w:tab w:val="clear" w:pos="4320"/>
                <w:tab w:val="clear" w:pos="8640"/>
              </w:tabs>
              <w:spacing w:before="40" w:after="40"/>
              <w:rPr>
                <w:i/>
              </w:rPr>
            </w:pPr>
          </w:p>
        </w:tc>
      </w:tr>
      <w:tr w:rsidR="001261CD"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261CD" w:rsidRDefault="001261CD" w:rsidP="00B73305">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0A7330" w:rsidRDefault="000A7330" w:rsidP="000A7330">
            <w:pPr>
              <w:pStyle w:val="CSETableText"/>
              <w:ind w:left="159"/>
              <w:rPr>
                <w:b/>
                <w:bCs/>
                <w:szCs w:val="20"/>
              </w:rPr>
            </w:pPr>
            <w:r>
              <w:rPr>
                <w:b/>
                <w:bCs/>
                <w:szCs w:val="20"/>
              </w:rPr>
              <w:t>Fill in required information;</w:t>
            </w:r>
          </w:p>
          <w:p w:rsidR="001261CD" w:rsidRDefault="000A7330" w:rsidP="000A7330">
            <w:pPr>
              <w:pStyle w:val="CSETableText"/>
              <w:ind w:left="159"/>
              <w:rPr>
                <w:b/>
                <w:bCs/>
                <w:szCs w:val="20"/>
              </w:rPr>
            </w:pPr>
            <w:r>
              <w:rPr>
                <w:b/>
                <w:bCs/>
                <w:szCs w:val="20"/>
              </w:rPr>
              <w:t>Click Submit button</w:t>
            </w:r>
          </w:p>
        </w:tc>
        <w:tc>
          <w:tcPr>
            <w:tcW w:w="4500" w:type="dxa"/>
          </w:tcPr>
          <w:p w:rsidR="001261CD" w:rsidRDefault="000A7330" w:rsidP="000A7330">
            <w:pPr>
              <w:pStyle w:val="NormalWeb"/>
            </w:pPr>
            <w:r>
              <w:t xml:space="preserve">The record gets successfully updated </w:t>
            </w:r>
            <w:proofErr w:type="gramStart"/>
            <w:r>
              <w:t>to  “</w:t>
            </w:r>
            <w:proofErr w:type="gramEnd"/>
            <w:r>
              <w:t>Complete</w:t>
            </w:r>
            <w:r w:rsidR="00410140">
              <w:t>d</w:t>
            </w:r>
            <w:r>
              <w:t>”.</w:t>
            </w:r>
          </w:p>
        </w:tc>
        <w:tc>
          <w:tcPr>
            <w:tcW w:w="1260" w:type="dxa"/>
          </w:tcPr>
          <w:p w:rsidR="001261CD" w:rsidRDefault="00DC4287" w:rsidP="00B73305">
            <w:pPr>
              <w:pStyle w:val="Header"/>
              <w:tabs>
                <w:tab w:val="clear" w:pos="4320"/>
                <w:tab w:val="clear" w:pos="8640"/>
              </w:tabs>
              <w:spacing w:before="40" w:after="40"/>
              <w:jc w:val="center"/>
              <w:rPr>
                <w:i/>
              </w:rPr>
            </w:pPr>
            <w:r>
              <w:rPr>
                <w:i/>
              </w:rPr>
              <w:t>P</w:t>
            </w:r>
          </w:p>
        </w:tc>
        <w:tc>
          <w:tcPr>
            <w:tcW w:w="2880" w:type="dxa"/>
          </w:tcPr>
          <w:p w:rsidR="001261CD" w:rsidRPr="00746B2A" w:rsidRDefault="001261CD" w:rsidP="00B73305">
            <w:pPr>
              <w:pStyle w:val="Header"/>
              <w:tabs>
                <w:tab w:val="clear" w:pos="4320"/>
                <w:tab w:val="clear" w:pos="8640"/>
              </w:tabs>
              <w:spacing w:before="40" w:after="40"/>
              <w:rPr>
                <w:i/>
              </w:rPr>
            </w:pPr>
          </w:p>
        </w:tc>
      </w:tr>
      <w:tr w:rsidR="005430B5"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5430B5" w:rsidRPr="00746B2A" w:rsidRDefault="005430B5" w:rsidP="00B73305">
            <w:pPr>
              <w:pStyle w:val="Header"/>
              <w:tabs>
                <w:tab w:val="clear" w:pos="4320"/>
                <w:tab w:val="clear" w:pos="8640"/>
              </w:tabs>
              <w:spacing w:before="40" w:after="40"/>
              <w:rPr>
                <w:i/>
              </w:rPr>
            </w:pPr>
            <w:r>
              <w:rPr>
                <w:i/>
              </w:rPr>
              <w:t>Manager acknowledges first:</w:t>
            </w:r>
          </w:p>
        </w:tc>
      </w:tr>
      <w:tr w:rsidR="005430B5"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430B5" w:rsidRDefault="005430B5" w:rsidP="00B73305">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5430B5" w:rsidRDefault="005430B5" w:rsidP="005430B5">
            <w:pPr>
              <w:pStyle w:val="CSETableText"/>
              <w:ind w:left="159"/>
              <w:rPr>
                <w:b/>
                <w:bCs/>
                <w:szCs w:val="20"/>
              </w:rPr>
            </w:pPr>
            <w:r>
              <w:rPr>
                <w:b/>
                <w:bCs/>
                <w:szCs w:val="20"/>
              </w:rPr>
              <w:t>Repeat step 1, except</w:t>
            </w:r>
            <w:r w:rsidR="00690793">
              <w:rPr>
                <w:b/>
                <w:bCs/>
                <w:szCs w:val="20"/>
              </w:rPr>
              <w:t>:</w:t>
            </w:r>
          </w:p>
          <w:p w:rsidR="00690793" w:rsidRDefault="00690793" w:rsidP="00690793">
            <w:pPr>
              <w:pStyle w:val="CSETableText"/>
              <w:ind w:left="159"/>
              <w:rPr>
                <w:rFonts w:ascii="Courier New" w:hAnsi="Courier New" w:cs="Courier New"/>
                <w:noProof/>
                <w:color w:val="FF0000"/>
              </w:rPr>
            </w:pPr>
            <w:r>
              <w:rPr>
                <w:b/>
                <w:bCs/>
                <w:szCs w:val="20"/>
              </w:rPr>
              <w:t>Update myself (</w:t>
            </w:r>
            <w:proofErr w:type="spellStart"/>
            <w:r>
              <w:rPr>
                <w:b/>
                <w:bCs/>
                <w:szCs w:val="20"/>
              </w:rPr>
              <w:t>Employee_Hierarchey</w:t>
            </w:r>
            <w:proofErr w:type="spellEnd"/>
            <w:r>
              <w:rPr>
                <w:b/>
                <w:bCs/>
                <w:szCs w:val="20"/>
              </w:rPr>
              <w:t xml:space="preserve"> table) to be Manager (</w:t>
            </w:r>
            <w:r>
              <w:rPr>
                <w:rFonts w:ascii="Courier New" w:hAnsi="Courier New" w:cs="Courier New"/>
                <w:color w:val="FF0000"/>
                <w:szCs w:val="20"/>
              </w:rPr>
              <w:t>WACS50</w:t>
            </w:r>
            <w:proofErr w:type="gramStart"/>
            <w:r>
              <w:rPr>
                <w:b/>
                <w:bCs/>
                <w:szCs w:val="20"/>
              </w:rPr>
              <w:t>)  of</w:t>
            </w:r>
            <w:proofErr w:type="gramEnd"/>
            <w:r>
              <w:rPr>
                <w:b/>
                <w:bCs/>
                <w:szCs w:val="20"/>
              </w:rPr>
              <w:t xml:space="preserve"> the CTC record’s owner.</w:t>
            </w:r>
          </w:p>
          <w:p w:rsidR="00690793" w:rsidRDefault="00690793" w:rsidP="005430B5">
            <w:pPr>
              <w:pStyle w:val="CSETableText"/>
              <w:ind w:left="159"/>
              <w:rPr>
                <w:b/>
                <w:bCs/>
                <w:szCs w:val="20"/>
              </w:rPr>
            </w:pPr>
          </w:p>
        </w:tc>
        <w:tc>
          <w:tcPr>
            <w:tcW w:w="4500" w:type="dxa"/>
          </w:tcPr>
          <w:p w:rsidR="005430B5" w:rsidRDefault="00690793" w:rsidP="000A7330">
            <w:pPr>
              <w:pStyle w:val="NormalWeb"/>
            </w:pPr>
            <w:r>
              <w:t>Same as step 1</w:t>
            </w:r>
          </w:p>
        </w:tc>
        <w:tc>
          <w:tcPr>
            <w:tcW w:w="1260" w:type="dxa"/>
          </w:tcPr>
          <w:p w:rsidR="005430B5" w:rsidRDefault="00690793" w:rsidP="00B73305">
            <w:pPr>
              <w:pStyle w:val="Header"/>
              <w:tabs>
                <w:tab w:val="clear" w:pos="4320"/>
                <w:tab w:val="clear" w:pos="8640"/>
              </w:tabs>
              <w:spacing w:before="40" w:after="40"/>
              <w:jc w:val="center"/>
              <w:rPr>
                <w:i/>
              </w:rPr>
            </w:pPr>
            <w:r>
              <w:rPr>
                <w:i/>
              </w:rPr>
              <w:t>P</w:t>
            </w:r>
          </w:p>
        </w:tc>
        <w:tc>
          <w:tcPr>
            <w:tcW w:w="2880" w:type="dxa"/>
          </w:tcPr>
          <w:p w:rsidR="005430B5" w:rsidRPr="00746B2A" w:rsidRDefault="005430B5" w:rsidP="00B73305">
            <w:pPr>
              <w:pStyle w:val="Header"/>
              <w:tabs>
                <w:tab w:val="clear" w:pos="4320"/>
                <w:tab w:val="clear" w:pos="8640"/>
              </w:tabs>
              <w:spacing w:before="40" w:after="40"/>
              <w:rPr>
                <w:i/>
              </w:rPr>
            </w:pPr>
          </w:p>
        </w:tc>
      </w:tr>
      <w:tr w:rsidR="00690793"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90793" w:rsidRDefault="00690793" w:rsidP="00B73305">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690793" w:rsidRDefault="006D2532" w:rsidP="008B7AE7">
            <w:pPr>
              <w:pStyle w:val="CSETableText"/>
              <w:rPr>
                <w:b/>
                <w:bCs/>
                <w:szCs w:val="20"/>
              </w:rPr>
            </w:pPr>
            <w:r>
              <w:rPr>
                <w:b/>
                <w:bCs/>
                <w:szCs w:val="20"/>
              </w:rPr>
              <w:t xml:space="preserve">   </w:t>
            </w:r>
            <w:r w:rsidR="00732C4C">
              <w:rPr>
                <w:b/>
                <w:bCs/>
                <w:szCs w:val="20"/>
              </w:rPr>
              <w:t>Repeat step 2-3</w:t>
            </w:r>
          </w:p>
        </w:tc>
        <w:tc>
          <w:tcPr>
            <w:tcW w:w="4500" w:type="dxa"/>
          </w:tcPr>
          <w:p w:rsidR="00690793" w:rsidRDefault="00732C4C" w:rsidP="000A7330">
            <w:pPr>
              <w:pStyle w:val="NormalWeb"/>
            </w:pPr>
            <w:r>
              <w:t>Same as step 2-3</w:t>
            </w:r>
          </w:p>
        </w:tc>
        <w:tc>
          <w:tcPr>
            <w:tcW w:w="1260" w:type="dxa"/>
          </w:tcPr>
          <w:p w:rsidR="00690793" w:rsidRDefault="00732C4C" w:rsidP="00B73305">
            <w:pPr>
              <w:pStyle w:val="Header"/>
              <w:tabs>
                <w:tab w:val="clear" w:pos="4320"/>
                <w:tab w:val="clear" w:pos="8640"/>
              </w:tabs>
              <w:spacing w:before="40" w:after="40"/>
              <w:jc w:val="center"/>
              <w:rPr>
                <w:i/>
              </w:rPr>
            </w:pPr>
            <w:r>
              <w:rPr>
                <w:i/>
              </w:rPr>
              <w:t>P</w:t>
            </w:r>
          </w:p>
        </w:tc>
        <w:tc>
          <w:tcPr>
            <w:tcW w:w="2880" w:type="dxa"/>
          </w:tcPr>
          <w:p w:rsidR="00690793" w:rsidRPr="00746B2A" w:rsidRDefault="00690793" w:rsidP="00B73305">
            <w:pPr>
              <w:pStyle w:val="Header"/>
              <w:tabs>
                <w:tab w:val="clear" w:pos="4320"/>
                <w:tab w:val="clear" w:pos="8640"/>
              </w:tabs>
              <w:spacing w:before="40" w:after="40"/>
              <w:rPr>
                <w:i/>
              </w:rPr>
            </w:pPr>
          </w:p>
        </w:tc>
      </w:tr>
      <w:tr w:rsidR="00732C4C"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32C4C" w:rsidRDefault="00732C4C" w:rsidP="00B73305">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732C4C" w:rsidRDefault="00732C4C" w:rsidP="00045A66">
            <w:pPr>
              <w:pStyle w:val="CSETableText"/>
              <w:ind w:left="159"/>
              <w:rPr>
                <w:b/>
                <w:bCs/>
                <w:szCs w:val="20"/>
              </w:rPr>
            </w:pPr>
            <w:r>
              <w:rPr>
                <w:b/>
                <w:bCs/>
                <w:szCs w:val="20"/>
              </w:rPr>
              <w:t>Fill in required information;</w:t>
            </w:r>
          </w:p>
          <w:p w:rsidR="00732C4C" w:rsidRDefault="006D2532" w:rsidP="00732C4C">
            <w:pPr>
              <w:pStyle w:val="CSETableText"/>
              <w:rPr>
                <w:b/>
                <w:bCs/>
                <w:szCs w:val="20"/>
              </w:rPr>
            </w:pPr>
            <w:r>
              <w:rPr>
                <w:b/>
                <w:bCs/>
                <w:szCs w:val="20"/>
              </w:rPr>
              <w:t xml:space="preserve">   </w:t>
            </w:r>
            <w:r w:rsidR="00732C4C">
              <w:rPr>
                <w:b/>
                <w:bCs/>
                <w:szCs w:val="20"/>
              </w:rPr>
              <w:t>Click Submit button</w:t>
            </w:r>
          </w:p>
        </w:tc>
        <w:tc>
          <w:tcPr>
            <w:tcW w:w="4500" w:type="dxa"/>
          </w:tcPr>
          <w:p w:rsidR="00732C4C" w:rsidRDefault="00732C4C" w:rsidP="00732C4C">
            <w:pPr>
              <w:pStyle w:val="NormalWeb"/>
            </w:pPr>
            <w:r>
              <w:t xml:space="preserve">The record gets successfully updated </w:t>
            </w:r>
            <w:proofErr w:type="gramStart"/>
            <w:r>
              <w:t>to  “</w:t>
            </w:r>
            <w:proofErr w:type="gramEnd"/>
            <w:r>
              <w:t>Pending Employee Review”.</w:t>
            </w:r>
          </w:p>
        </w:tc>
        <w:tc>
          <w:tcPr>
            <w:tcW w:w="1260" w:type="dxa"/>
          </w:tcPr>
          <w:p w:rsidR="00732C4C" w:rsidRDefault="006D2532" w:rsidP="00B73305">
            <w:pPr>
              <w:pStyle w:val="Header"/>
              <w:tabs>
                <w:tab w:val="clear" w:pos="4320"/>
                <w:tab w:val="clear" w:pos="8640"/>
              </w:tabs>
              <w:spacing w:before="40" w:after="40"/>
              <w:jc w:val="center"/>
              <w:rPr>
                <w:i/>
              </w:rPr>
            </w:pPr>
            <w:r>
              <w:rPr>
                <w:i/>
              </w:rPr>
              <w:t>P</w:t>
            </w:r>
          </w:p>
        </w:tc>
        <w:tc>
          <w:tcPr>
            <w:tcW w:w="2880" w:type="dxa"/>
          </w:tcPr>
          <w:p w:rsidR="00732C4C" w:rsidRPr="00746B2A" w:rsidRDefault="00732C4C" w:rsidP="00B73305">
            <w:pPr>
              <w:pStyle w:val="Header"/>
              <w:tabs>
                <w:tab w:val="clear" w:pos="4320"/>
                <w:tab w:val="clear" w:pos="8640"/>
              </w:tabs>
              <w:spacing w:before="40" w:after="40"/>
              <w:rPr>
                <w:i/>
              </w:rPr>
            </w:pPr>
          </w:p>
        </w:tc>
      </w:tr>
      <w:tr w:rsidR="006D2532"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D2532" w:rsidRDefault="006D2532" w:rsidP="00B73305">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6D2532" w:rsidRDefault="006D2532" w:rsidP="006D2532">
            <w:pPr>
              <w:pStyle w:val="CSETableText"/>
              <w:ind w:left="159"/>
              <w:rPr>
                <w:b/>
                <w:bCs/>
                <w:szCs w:val="20"/>
              </w:rPr>
            </w:pPr>
            <w:r>
              <w:rPr>
                <w:b/>
                <w:bCs/>
                <w:szCs w:val="20"/>
              </w:rPr>
              <w:t>Repeat step 1</w:t>
            </w:r>
          </w:p>
        </w:tc>
        <w:tc>
          <w:tcPr>
            <w:tcW w:w="4500" w:type="dxa"/>
          </w:tcPr>
          <w:p w:rsidR="006D2532" w:rsidRDefault="006D2532" w:rsidP="00732C4C">
            <w:pPr>
              <w:pStyle w:val="NormalWeb"/>
            </w:pPr>
            <w:r>
              <w:t>Same as step 1</w:t>
            </w:r>
          </w:p>
        </w:tc>
        <w:tc>
          <w:tcPr>
            <w:tcW w:w="1260" w:type="dxa"/>
          </w:tcPr>
          <w:p w:rsidR="006D2532" w:rsidRDefault="006D2532" w:rsidP="00B73305">
            <w:pPr>
              <w:pStyle w:val="Header"/>
              <w:tabs>
                <w:tab w:val="clear" w:pos="4320"/>
                <w:tab w:val="clear" w:pos="8640"/>
              </w:tabs>
              <w:spacing w:before="40" w:after="40"/>
              <w:jc w:val="center"/>
              <w:rPr>
                <w:i/>
              </w:rPr>
            </w:pPr>
            <w:r>
              <w:rPr>
                <w:i/>
              </w:rPr>
              <w:t>P</w:t>
            </w:r>
          </w:p>
        </w:tc>
        <w:tc>
          <w:tcPr>
            <w:tcW w:w="2880" w:type="dxa"/>
          </w:tcPr>
          <w:p w:rsidR="006D2532" w:rsidRPr="00746B2A" w:rsidRDefault="006D2532" w:rsidP="00B73305">
            <w:pPr>
              <w:pStyle w:val="Header"/>
              <w:tabs>
                <w:tab w:val="clear" w:pos="4320"/>
                <w:tab w:val="clear" w:pos="8640"/>
              </w:tabs>
              <w:spacing w:before="40" w:after="40"/>
              <w:rPr>
                <w:i/>
              </w:rPr>
            </w:pPr>
          </w:p>
        </w:tc>
      </w:tr>
      <w:tr w:rsidR="0010692E"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0692E" w:rsidRDefault="0010692E" w:rsidP="00B73305">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10692E" w:rsidRDefault="0010692E" w:rsidP="006D2532">
            <w:pPr>
              <w:pStyle w:val="CSETableText"/>
              <w:ind w:left="159"/>
              <w:rPr>
                <w:b/>
                <w:bCs/>
                <w:szCs w:val="20"/>
              </w:rPr>
            </w:pPr>
            <w:r>
              <w:rPr>
                <w:b/>
                <w:bCs/>
                <w:szCs w:val="20"/>
              </w:rPr>
              <w:t>Repeat step 2-3</w:t>
            </w:r>
          </w:p>
        </w:tc>
        <w:tc>
          <w:tcPr>
            <w:tcW w:w="4500" w:type="dxa"/>
          </w:tcPr>
          <w:p w:rsidR="0010692E" w:rsidRDefault="0010692E" w:rsidP="00732C4C">
            <w:pPr>
              <w:pStyle w:val="NormalWeb"/>
            </w:pPr>
            <w:r>
              <w:t>Same as step 2-3</w:t>
            </w:r>
          </w:p>
        </w:tc>
        <w:tc>
          <w:tcPr>
            <w:tcW w:w="1260" w:type="dxa"/>
          </w:tcPr>
          <w:p w:rsidR="0010692E" w:rsidRDefault="0010692E" w:rsidP="00B73305">
            <w:pPr>
              <w:pStyle w:val="Header"/>
              <w:tabs>
                <w:tab w:val="clear" w:pos="4320"/>
                <w:tab w:val="clear" w:pos="8640"/>
              </w:tabs>
              <w:spacing w:before="40" w:after="40"/>
              <w:jc w:val="center"/>
              <w:rPr>
                <w:i/>
              </w:rPr>
            </w:pPr>
            <w:r>
              <w:rPr>
                <w:i/>
              </w:rPr>
              <w:t>P</w:t>
            </w:r>
          </w:p>
        </w:tc>
        <w:tc>
          <w:tcPr>
            <w:tcW w:w="2880" w:type="dxa"/>
          </w:tcPr>
          <w:p w:rsidR="0010692E" w:rsidRPr="00746B2A" w:rsidRDefault="0010692E" w:rsidP="00B73305">
            <w:pPr>
              <w:pStyle w:val="Header"/>
              <w:tabs>
                <w:tab w:val="clear" w:pos="4320"/>
                <w:tab w:val="clear" w:pos="8640"/>
              </w:tabs>
              <w:spacing w:before="40" w:after="40"/>
              <w:rPr>
                <w:i/>
              </w:rPr>
            </w:pPr>
          </w:p>
        </w:tc>
      </w:tr>
      <w:tr w:rsidR="007557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55736" w:rsidRDefault="00755736" w:rsidP="00B73305">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755736" w:rsidRDefault="00755736" w:rsidP="00045A66">
            <w:pPr>
              <w:pStyle w:val="CSETableText"/>
              <w:ind w:left="159"/>
              <w:rPr>
                <w:b/>
                <w:bCs/>
                <w:szCs w:val="20"/>
              </w:rPr>
            </w:pPr>
            <w:r>
              <w:rPr>
                <w:b/>
                <w:bCs/>
                <w:szCs w:val="20"/>
              </w:rPr>
              <w:t>Fill in required information;</w:t>
            </w:r>
          </w:p>
          <w:p w:rsidR="00755736" w:rsidRDefault="00755736" w:rsidP="006D2532">
            <w:pPr>
              <w:pStyle w:val="CSETableText"/>
              <w:ind w:left="159"/>
              <w:rPr>
                <w:b/>
                <w:bCs/>
                <w:szCs w:val="20"/>
              </w:rPr>
            </w:pPr>
            <w:r>
              <w:rPr>
                <w:b/>
                <w:bCs/>
                <w:szCs w:val="20"/>
              </w:rPr>
              <w:t>Click Submit button</w:t>
            </w:r>
          </w:p>
        </w:tc>
        <w:tc>
          <w:tcPr>
            <w:tcW w:w="4500" w:type="dxa"/>
          </w:tcPr>
          <w:p w:rsidR="00755736" w:rsidRDefault="00755736" w:rsidP="00755736">
            <w:pPr>
              <w:pStyle w:val="NormalWeb"/>
            </w:pPr>
            <w:r>
              <w:t xml:space="preserve">The record gets successfully updated </w:t>
            </w:r>
            <w:proofErr w:type="gramStart"/>
            <w:r>
              <w:t>to  “</w:t>
            </w:r>
            <w:proofErr w:type="gramEnd"/>
            <w:r>
              <w:t>Completed”.</w:t>
            </w:r>
          </w:p>
        </w:tc>
        <w:tc>
          <w:tcPr>
            <w:tcW w:w="1260" w:type="dxa"/>
          </w:tcPr>
          <w:p w:rsidR="00755736" w:rsidRDefault="00755736" w:rsidP="00B73305">
            <w:pPr>
              <w:pStyle w:val="Header"/>
              <w:tabs>
                <w:tab w:val="clear" w:pos="4320"/>
                <w:tab w:val="clear" w:pos="8640"/>
              </w:tabs>
              <w:spacing w:before="40" w:after="40"/>
              <w:jc w:val="center"/>
              <w:rPr>
                <w:i/>
              </w:rPr>
            </w:pPr>
          </w:p>
        </w:tc>
        <w:tc>
          <w:tcPr>
            <w:tcW w:w="2880" w:type="dxa"/>
          </w:tcPr>
          <w:p w:rsidR="00755736" w:rsidRPr="00746B2A" w:rsidRDefault="00755736" w:rsidP="00B73305">
            <w:pPr>
              <w:pStyle w:val="Header"/>
              <w:tabs>
                <w:tab w:val="clear" w:pos="4320"/>
                <w:tab w:val="clear" w:pos="8640"/>
              </w:tabs>
              <w:spacing w:before="40" w:after="40"/>
              <w:rPr>
                <w:i/>
              </w:rPr>
            </w:pPr>
          </w:p>
        </w:tc>
      </w:tr>
    </w:tbl>
    <w:p w:rsidR="00C02336" w:rsidRDefault="00C0233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D31FA6" w:rsidRPr="00746B2A" w:rsidTr="00045A66">
        <w:trPr>
          <w:tblHeader/>
          <w:jc w:val="center"/>
        </w:trPr>
        <w:tc>
          <w:tcPr>
            <w:tcW w:w="2549" w:type="dxa"/>
            <w:gridSpan w:val="2"/>
            <w:shd w:val="solid" w:color="auto" w:fill="000000"/>
          </w:tcPr>
          <w:p w:rsidR="00D31FA6" w:rsidRPr="00746B2A" w:rsidRDefault="00D31FA6" w:rsidP="00045A66">
            <w:pPr>
              <w:rPr>
                <w:b/>
              </w:rPr>
            </w:pPr>
            <w:r w:rsidRPr="00746B2A">
              <w:rPr>
                <w:b/>
              </w:rPr>
              <w:t>Item</w:t>
            </w:r>
          </w:p>
        </w:tc>
        <w:tc>
          <w:tcPr>
            <w:tcW w:w="10951" w:type="dxa"/>
            <w:gridSpan w:val="4"/>
            <w:shd w:val="solid" w:color="auto" w:fill="000000"/>
          </w:tcPr>
          <w:p w:rsidR="00D31FA6" w:rsidRPr="00746B2A" w:rsidRDefault="00D31FA6" w:rsidP="00045A66">
            <w:pPr>
              <w:rPr>
                <w:b/>
              </w:rPr>
            </w:pPr>
            <w:r w:rsidRPr="00746B2A">
              <w:rPr>
                <w:b/>
              </w:rPr>
              <w:t>Description</w:t>
            </w:r>
          </w:p>
        </w:tc>
      </w:tr>
      <w:tr w:rsidR="00D31FA6" w:rsidRPr="00746B2A" w:rsidTr="00045A66">
        <w:trPr>
          <w:jc w:val="center"/>
        </w:trPr>
        <w:tc>
          <w:tcPr>
            <w:tcW w:w="2549" w:type="dxa"/>
            <w:gridSpan w:val="2"/>
          </w:tcPr>
          <w:p w:rsidR="00D31FA6" w:rsidRPr="00746B2A" w:rsidRDefault="00D31FA6" w:rsidP="00045A66">
            <w:r w:rsidRPr="00746B2A">
              <w:t>Test Case ID</w:t>
            </w:r>
          </w:p>
        </w:tc>
        <w:tc>
          <w:tcPr>
            <w:tcW w:w="10951" w:type="dxa"/>
            <w:gridSpan w:val="4"/>
          </w:tcPr>
          <w:p w:rsidR="00D31FA6" w:rsidRPr="00746B2A" w:rsidRDefault="00D31FA6" w:rsidP="00045A66">
            <w:r w:rsidRPr="00746B2A">
              <w:t>ECUIDASH</w:t>
            </w:r>
            <w:r>
              <w:t>64</w:t>
            </w:r>
          </w:p>
        </w:tc>
      </w:tr>
      <w:tr w:rsidR="00D31FA6" w:rsidRPr="00363669" w:rsidTr="00045A66">
        <w:trPr>
          <w:jc w:val="center"/>
        </w:trPr>
        <w:tc>
          <w:tcPr>
            <w:tcW w:w="2549" w:type="dxa"/>
            <w:gridSpan w:val="2"/>
          </w:tcPr>
          <w:p w:rsidR="00D31FA6" w:rsidRPr="00746B2A" w:rsidRDefault="00D31FA6" w:rsidP="00045A66">
            <w:r w:rsidRPr="00746B2A">
              <w:t>Source Description</w:t>
            </w:r>
          </w:p>
        </w:tc>
        <w:tc>
          <w:tcPr>
            <w:tcW w:w="10951" w:type="dxa"/>
            <w:gridSpan w:val="4"/>
          </w:tcPr>
          <w:p w:rsidR="00D31FA6" w:rsidRPr="00363669" w:rsidRDefault="00D31FA6" w:rsidP="004D28DC">
            <w:pPr>
              <w:pStyle w:val="hdr1"/>
              <w:ind w:left="0"/>
              <w:rPr>
                <w:rFonts w:ascii="Times New Roman" w:hAnsi="Times New Roman"/>
                <w:i w:val="0"/>
                <w:sz w:val="20"/>
              </w:rPr>
            </w:pPr>
            <w:r>
              <w:rPr>
                <w:rFonts w:ascii="Times New Roman" w:hAnsi="Times New Roman"/>
                <w:i w:val="0"/>
                <w:sz w:val="20"/>
              </w:rPr>
              <w:t xml:space="preserve">TFS </w:t>
            </w:r>
            <w:r w:rsidR="005429FB">
              <w:rPr>
                <w:rFonts w:ascii="Times New Roman" w:hAnsi="Times New Roman"/>
                <w:i w:val="0"/>
                <w:sz w:val="20"/>
              </w:rPr>
              <w:t>3252</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4D28DC">
              <w:rPr>
                <w:rFonts w:ascii="Times New Roman" w:hAnsi="Times New Roman"/>
                <w:i w:val="0"/>
                <w:sz w:val="20"/>
              </w:rPr>
              <w:t>High CSAT 5 data feed</w:t>
            </w:r>
            <w:r w:rsidRPr="00BD745D">
              <w:rPr>
                <w:rFonts w:ascii="Times New Roman" w:hAnsi="Times New Roman"/>
                <w:i w:val="0"/>
                <w:sz w:val="20"/>
              </w:rPr>
              <w:t>;</w:t>
            </w:r>
          </w:p>
        </w:tc>
      </w:tr>
      <w:tr w:rsidR="00D31FA6" w:rsidRPr="00746B2A" w:rsidTr="00045A66">
        <w:trPr>
          <w:jc w:val="center"/>
        </w:trPr>
        <w:tc>
          <w:tcPr>
            <w:tcW w:w="2549" w:type="dxa"/>
            <w:gridSpan w:val="2"/>
          </w:tcPr>
          <w:p w:rsidR="00D31FA6" w:rsidRPr="00746B2A" w:rsidRDefault="00D31FA6" w:rsidP="00045A66">
            <w:r w:rsidRPr="00746B2A">
              <w:t>Test Location</w:t>
            </w:r>
          </w:p>
        </w:tc>
        <w:tc>
          <w:tcPr>
            <w:tcW w:w="10951" w:type="dxa"/>
            <w:gridSpan w:val="4"/>
          </w:tcPr>
          <w:p w:rsidR="00D31FA6" w:rsidRPr="00746B2A" w:rsidRDefault="00D31FA6" w:rsidP="00045A66">
            <w:r w:rsidRPr="00746B2A">
              <w:t>https://f3420-mpmd01.vangent.local/coach3/default.aspx</w:t>
            </w:r>
          </w:p>
        </w:tc>
      </w:tr>
      <w:tr w:rsidR="00D31FA6" w:rsidRPr="00746B2A" w:rsidTr="00045A66">
        <w:trPr>
          <w:jc w:val="center"/>
        </w:trPr>
        <w:tc>
          <w:tcPr>
            <w:tcW w:w="2549" w:type="dxa"/>
            <w:gridSpan w:val="2"/>
          </w:tcPr>
          <w:p w:rsidR="00D31FA6" w:rsidRPr="00746B2A" w:rsidRDefault="00D31FA6" w:rsidP="00045A66">
            <w:r w:rsidRPr="00746B2A">
              <w:t>Updated File(s)</w:t>
            </w:r>
          </w:p>
        </w:tc>
        <w:tc>
          <w:tcPr>
            <w:tcW w:w="10951" w:type="dxa"/>
            <w:gridSpan w:val="4"/>
          </w:tcPr>
          <w:p w:rsidR="00D31FA6" w:rsidRPr="00746B2A" w:rsidRDefault="00D31FA6" w:rsidP="006557E1">
            <w:r>
              <w:t xml:space="preserve">review.aspx, </w:t>
            </w:r>
            <w:proofErr w:type="spellStart"/>
            <w:r>
              <w:t>review.aspx.vb</w:t>
            </w:r>
            <w:proofErr w:type="spellEnd"/>
            <w:r w:rsidR="00405287">
              <w:t>, Site.css, Site3.Master</w:t>
            </w:r>
          </w:p>
        </w:tc>
      </w:tr>
      <w:tr w:rsidR="00D31FA6" w:rsidRPr="00746B2A" w:rsidTr="00045A66">
        <w:trPr>
          <w:jc w:val="center"/>
        </w:trPr>
        <w:tc>
          <w:tcPr>
            <w:tcW w:w="2549" w:type="dxa"/>
            <w:gridSpan w:val="2"/>
          </w:tcPr>
          <w:p w:rsidR="00D31FA6" w:rsidRPr="00746B2A" w:rsidRDefault="00D31FA6" w:rsidP="00045A66">
            <w:r w:rsidRPr="00746B2A">
              <w:t>Added Files(s)</w:t>
            </w:r>
          </w:p>
        </w:tc>
        <w:tc>
          <w:tcPr>
            <w:tcW w:w="10951" w:type="dxa"/>
            <w:gridSpan w:val="4"/>
          </w:tcPr>
          <w:p w:rsidR="00D31FA6" w:rsidRPr="00746B2A" w:rsidRDefault="00D31FA6" w:rsidP="00045A66"/>
        </w:tc>
      </w:tr>
      <w:tr w:rsidR="00D31FA6" w:rsidRPr="00746B2A" w:rsidTr="00045A66">
        <w:trPr>
          <w:jc w:val="center"/>
        </w:trPr>
        <w:tc>
          <w:tcPr>
            <w:tcW w:w="2549" w:type="dxa"/>
            <w:gridSpan w:val="2"/>
          </w:tcPr>
          <w:p w:rsidR="00D31FA6" w:rsidRPr="00746B2A" w:rsidRDefault="00D31FA6" w:rsidP="00045A66">
            <w:r w:rsidRPr="00746B2A">
              <w:t>Supporting Documentation</w:t>
            </w:r>
          </w:p>
        </w:tc>
        <w:tc>
          <w:tcPr>
            <w:tcW w:w="10951" w:type="dxa"/>
            <w:gridSpan w:val="4"/>
          </w:tcPr>
          <w:p w:rsidR="00D31FA6" w:rsidRPr="00746B2A" w:rsidRDefault="00D31FA6" w:rsidP="00045A66"/>
        </w:tc>
      </w:tr>
      <w:tr w:rsidR="00D31FA6" w:rsidRPr="00746B2A" w:rsidTr="00045A66">
        <w:trPr>
          <w:jc w:val="center"/>
        </w:trPr>
        <w:tc>
          <w:tcPr>
            <w:tcW w:w="2549" w:type="dxa"/>
            <w:gridSpan w:val="2"/>
          </w:tcPr>
          <w:p w:rsidR="00D31FA6" w:rsidRPr="00746B2A" w:rsidRDefault="00D31FA6" w:rsidP="00045A66">
            <w:r w:rsidRPr="00746B2A">
              <w:t>Notes</w:t>
            </w:r>
          </w:p>
        </w:tc>
        <w:tc>
          <w:tcPr>
            <w:tcW w:w="10951" w:type="dxa"/>
            <w:gridSpan w:val="4"/>
          </w:tcPr>
          <w:p w:rsidR="00D31FA6" w:rsidRPr="00746B2A" w:rsidRDefault="00D31FA6" w:rsidP="00045A66"/>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D31FA6" w:rsidRPr="00746B2A" w:rsidRDefault="00D31FA6" w:rsidP="00045A66">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D31FA6" w:rsidRPr="00746B2A" w:rsidRDefault="00D31FA6" w:rsidP="00045A66">
            <w:pPr>
              <w:pStyle w:val="Header"/>
              <w:tabs>
                <w:tab w:val="clear" w:pos="4320"/>
                <w:tab w:val="clear" w:pos="8640"/>
              </w:tabs>
              <w:spacing w:before="20" w:after="20"/>
              <w:rPr>
                <w:b/>
                <w:i/>
              </w:rPr>
            </w:pPr>
            <w:r w:rsidRPr="00746B2A">
              <w:rPr>
                <w:b/>
              </w:rPr>
              <w:t>ACTION</w:t>
            </w:r>
          </w:p>
        </w:tc>
        <w:tc>
          <w:tcPr>
            <w:tcW w:w="4500" w:type="dxa"/>
            <w:shd w:val="clear" w:color="auto" w:fill="A6A6A6"/>
          </w:tcPr>
          <w:p w:rsidR="00D31FA6" w:rsidRPr="00746B2A" w:rsidRDefault="00D31FA6" w:rsidP="00045A66">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D31FA6" w:rsidRPr="00746B2A" w:rsidRDefault="00D31FA6" w:rsidP="00045A66">
            <w:pPr>
              <w:pStyle w:val="Header"/>
              <w:tabs>
                <w:tab w:val="clear" w:pos="4320"/>
                <w:tab w:val="clear" w:pos="8640"/>
              </w:tabs>
              <w:spacing w:before="40" w:after="40"/>
              <w:jc w:val="center"/>
              <w:rPr>
                <w:b/>
                <w:i/>
              </w:rPr>
            </w:pPr>
            <w:r w:rsidRPr="00746B2A">
              <w:rPr>
                <w:b/>
              </w:rPr>
              <w:t>RESULTS</w:t>
            </w:r>
          </w:p>
          <w:p w:rsidR="00D31FA6" w:rsidRPr="00746B2A" w:rsidRDefault="00D31FA6" w:rsidP="00045A66">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D31FA6" w:rsidRPr="00746B2A" w:rsidRDefault="00D31FA6" w:rsidP="00045A66">
            <w:pPr>
              <w:pStyle w:val="Header"/>
              <w:tabs>
                <w:tab w:val="clear" w:pos="4320"/>
                <w:tab w:val="clear" w:pos="8640"/>
              </w:tabs>
              <w:spacing w:before="40" w:after="40"/>
              <w:rPr>
                <w:b/>
                <w:i/>
              </w:rPr>
            </w:pPr>
            <w:r w:rsidRPr="00746B2A">
              <w:rPr>
                <w:b/>
              </w:rPr>
              <w:t>COMMENTS</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D31FA6" w:rsidRPr="00746B2A" w:rsidRDefault="00D31FA6" w:rsidP="00045A66">
            <w:pPr>
              <w:pStyle w:val="Header"/>
              <w:tabs>
                <w:tab w:val="clear" w:pos="4320"/>
                <w:tab w:val="clear" w:pos="8640"/>
              </w:tabs>
              <w:spacing w:before="40" w:after="40"/>
              <w:rPr>
                <w:i/>
              </w:rPr>
            </w:pPr>
            <w:r>
              <w:rPr>
                <w:i/>
              </w:rPr>
              <w:t>Employee acknowledges first:</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Pr="00746B2A"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D31FA6" w:rsidRDefault="00D31FA6" w:rsidP="00045A66">
            <w:pPr>
              <w:pStyle w:val="CSETableText"/>
              <w:ind w:left="159"/>
              <w:rPr>
                <w:b/>
                <w:bCs/>
                <w:szCs w:val="20"/>
              </w:rPr>
            </w:pPr>
            <w:r w:rsidRPr="0049128E">
              <w:rPr>
                <w:b/>
                <w:bCs/>
                <w:szCs w:val="20"/>
              </w:rPr>
              <w:t>Data setup:</w:t>
            </w:r>
          </w:p>
          <w:p w:rsidR="00D31FA6" w:rsidRDefault="00D31FA6" w:rsidP="00045A66">
            <w:pPr>
              <w:pStyle w:val="CSETableText"/>
              <w:ind w:left="159"/>
              <w:rPr>
                <w:b/>
                <w:bCs/>
                <w:szCs w:val="20"/>
              </w:rPr>
            </w:pPr>
            <w:r>
              <w:rPr>
                <w:b/>
                <w:bCs/>
                <w:szCs w:val="20"/>
              </w:rPr>
              <w:t xml:space="preserve">Locate a </w:t>
            </w:r>
            <w:r w:rsidR="00261596">
              <w:rPr>
                <w:b/>
                <w:bCs/>
                <w:szCs w:val="20"/>
              </w:rPr>
              <w:t>HFC</w:t>
            </w:r>
            <w:r>
              <w:rPr>
                <w:b/>
                <w:bCs/>
                <w:szCs w:val="20"/>
              </w:rPr>
              <w:t xml:space="preserve"> record in </w:t>
            </w:r>
            <w:proofErr w:type="spellStart"/>
            <w:r>
              <w:rPr>
                <w:b/>
                <w:bCs/>
                <w:szCs w:val="20"/>
              </w:rPr>
              <w:t>coaching_log</w:t>
            </w:r>
            <w:proofErr w:type="spellEnd"/>
            <w:r>
              <w:rPr>
                <w:b/>
                <w:bCs/>
                <w:szCs w:val="20"/>
              </w:rPr>
              <w:t xml:space="preserve"> table with Pending Acknowledgement status.</w:t>
            </w:r>
          </w:p>
          <w:p w:rsidR="00D31FA6" w:rsidRDefault="00D31FA6" w:rsidP="00045A66">
            <w:pPr>
              <w:pStyle w:val="CSETableText"/>
              <w:ind w:left="159"/>
              <w:rPr>
                <w:b/>
                <w:bCs/>
                <w:szCs w:val="20"/>
              </w:rPr>
            </w:pPr>
            <w:r>
              <w:rPr>
                <w:b/>
                <w:bCs/>
                <w:szCs w:val="20"/>
              </w:rPr>
              <w:t>Update the owner of the record to myself.</w:t>
            </w:r>
          </w:p>
          <w:p w:rsidR="00D31FA6" w:rsidRDefault="00D31FA6" w:rsidP="00045A66">
            <w:pPr>
              <w:pStyle w:val="CSETableText"/>
              <w:ind w:left="159"/>
              <w:rPr>
                <w:rFonts w:ascii="Courier New" w:hAnsi="Courier New" w:cs="Courier New"/>
                <w:noProof/>
                <w:color w:val="FF0000"/>
              </w:rPr>
            </w:pPr>
            <w:r>
              <w:rPr>
                <w:b/>
                <w:bCs/>
                <w:szCs w:val="20"/>
              </w:rPr>
              <w:t>Update myself (</w:t>
            </w:r>
            <w:proofErr w:type="spellStart"/>
            <w:r>
              <w:rPr>
                <w:b/>
                <w:bCs/>
                <w:szCs w:val="20"/>
              </w:rPr>
              <w:t>Employee_Hierarchey</w:t>
            </w:r>
            <w:proofErr w:type="spellEnd"/>
            <w:r>
              <w:rPr>
                <w:b/>
                <w:bCs/>
                <w:szCs w:val="20"/>
              </w:rPr>
              <w:t xml:space="preserve"> table) to be </w:t>
            </w:r>
            <w:r w:rsidR="00261596">
              <w:rPr>
                <w:b/>
                <w:bCs/>
                <w:szCs w:val="20"/>
              </w:rPr>
              <w:t>CSR</w:t>
            </w:r>
            <w:r>
              <w:rPr>
                <w:b/>
                <w:bCs/>
                <w:szCs w:val="20"/>
              </w:rPr>
              <w:t xml:space="preserve"> (</w:t>
            </w:r>
            <w:r>
              <w:rPr>
                <w:rFonts w:ascii="Courier New" w:hAnsi="Courier New" w:cs="Courier New"/>
                <w:color w:val="FF0000"/>
                <w:szCs w:val="20"/>
              </w:rPr>
              <w:t>WACS</w:t>
            </w:r>
            <w:r w:rsidR="00261596">
              <w:rPr>
                <w:rFonts w:ascii="Courier New" w:hAnsi="Courier New" w:cs="Courier New"/>
                <w:color w:val="FF0000"/>
                <w:szCs w:val="20"/>
              </w:rPr>
              <w:t>01</w:t>
            </w:r>
            <w:r>
              <w:rPr>
                <w:b/>
                <w:bCs/>
                <w:szCs w:val="20"/>
              </w:rPr>
              <w:t xml:space="preserve">)  </w:t>
            </w:r>
          </w:p>
          <w:p w:rsidR="00D31FA6" w:rsidRDefault="00D31FA6" w:rsidP="00045A66">
            <w:pPr>
              <w:pStyle w:val="CSETableText"/>
              <w:ind w:left="159"/>
              <w:rPr>
                <w:rFonts w:ascii="Courier New" w:hAnsi="Courier New" w:cs="Courier New"/>
                <w:noProof/>
              </w:rPr>
            </w:pPr>
          </w:p>
          <w:p w:rsidR="00D31FA6" w:rsidRPr="006B53E8" w:rsidRDefault="00D31FA6" w:rsidP="00045A66">
            <w:pPr>
              <w:pStyle w:val="CSETableText"/>
              <w:ind w:left="159"/>
              <w:rPr>
                <w:b/>
                <w:bCs/>
                <w:szCs w:val="20"/>
              </w:rPr>
            </w:pPr>
            <w:r>
              <w:rPr>
                <w:b/>
                <w:bCs/>
                <w:szCs w:val="20"/>
              </w:rPr>
              <w:t>L</w:t>
            </w:r>
            <w:r w:rsidRPr="006B53E8">
              <w:rPr>
                <w:b/>
                <w:bCs/>
                <w:szCs w:val="20"/>
              </w:rPr>
              <w:t xml:space="preserve">ogin to </w:t>
            </w:r>
            <w:proofErr w:type="spellStart"/>
            <w:r w:rsidRPr="006B53E8">
              <w:rPr>
                <w:b/>
                <w:bCs/>
                <w:szCs w:val="20"/>
              </w:rPr>
              <w:t>eCoaching</w:t>
            </w:r>
            <w:proofErr w:type="spellEnd"/>
            <w:r w:rsidRPr="006B53E8">
              <w:rPr>
                <w:b/>
                <w:bCs/>
                <w:szCs w:val="20"/>
              </w:rPr>
              <w:t>:</w:t>
            </w:r>
          </w:p>
          <w:p w:rsidR="00D31FA6" w:rsidRPr="00746B2A" w:rsidRDefault="00D31FA6" w:rsidP="00045A66">
            <w:pPr>
              <w:pStyle w:val="CSETableText"/>
              <w:ind w:left="159"/>
              <w:rPr>
                <w:bCs/>
                <w:szCs w:val="20"/>
              </w:rPr>
            </w:pPr>
            <w:r w:rsidRPr="00746B2A">
              <w:t>https://f3420-mpmd01.vangent.local/coach3/default.aspx</w:t>
            </w:r>
          </w:p>
        </w:tc>
        <w:tc>
          <w:tcPr>
            <w:tcW w:w="4500" w:type="dxa"/>
          </w:tcPr>
          <w:p w:rsidR="00D31FA6" w:rsidRDefault="00D31FA6" w:rsidP="00045A66">
            <w:pPr>
              <w:pStyle w:val="NormalWeb"/>
            </w:pPr>
            <w:r>
              <w:t>Default page displays.</w:t>
            </w:r>
          </w:p>
          <w:p w:rsidR="00D31FA6" w:rsidRDefault="00D31FA6" w:rsidP="00045A66">
            <w:pPr>
              <w:pStyle w:val="NormalWeb"/>
            </w:pPr>
          </w:p>
        </w:tc>
        <w:tc>
          <w:tcPr>
            <w:tcW w:w="1260" w:type="dxa"/>
          </w:tcPr>
          <w:p w:rsidR="00D31FA6" w:rsidRPr="00746B2A"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D31FA6" w:rsidRPr="0049128E" w:rsidRDefault="00D31FA6" w:rsidP="00045A66">
            <w:pPr>
              <w:pStyle w:val="CSETableText"/>
              <w:ind w:left="159"/>
              <w:rPr>
                <w:b/>
                <w:bCs/>
                <w:szCs w:val="20"/>
              </w:rPr>
            </w:pPr>
            <w:r>
              <w:rPr>
                <w:b/>
                <w:bCs/>
                <w:szCs w:val="20"/>
              </w:rPr>
              <w:t>Click “My Dashboard” tab</w:t>
            </w:r>
          </w:p>
        </w:tc>
        <w:tc>
          <w:tcPr>
            <w:tcW w:w="4500" w:type="dxa"/>
          </w:tcPr>
          <w:p w:rsidR="00D31FA6" w:rsidRDefault="00D31FA6" w:rsidP="00045A66">
            <w:pPr>
              <w:pStyle w:val="NormalWeb"/>
            </w:pPr>
            <w:r>
              <w:t xml:space="preserve">The record from step 1 displays under My Pending </w:t>
            </w:r>
            <w:proofErr w:type="spellStart"/>
            <w:r>
              <w:t>eCoaching</w:t>
            </w:r>
            <w:proofErr w:type="spellEnd"/>
            <w:r>
              <w:t xml:space="preserve"> Logs section.</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D31FA6" w:rsidRPr="0049128E" w:rsidRDefault="00D31FA6" w:rsidP="00045A66">
            <w:pPr>
              <w:pStyle w:val="CSETableText"/>
              <w:ind w:left="159"/>
              <w:rPr>
                <w:b/>
                <w:bCs/>
                <w:szCs w:val="20"/>
              </w:rPr>
            </w:pPr>
            <w:r>
              <w:rPr>
                <w:b/>
                <w:bCs/>
                <w:szCs w:val="20"/>
              </w:rPr>
              <w:t>Click the record link</w:t>
            </w:r>
          </w:p>
        </w:tc>
        <w:tc>
          <w:tcPr>
            <w:tcW w:w="4500" w:type="dxa"/>
          </w:tcPr>
          <w:p w:rsidR="00D31FA6" w:rsidRDefault="00D31FA6" w:rsidP="00045A66">
            <w:pPr>
              <w:pStyle w:val="NormalWeb"/>
            </w:pPr>
            <w:r>
              <w:t>Review page displays with correct information and input textboxes for the employee to acknowledge the record.</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393CDE">
            <w:pPr>
              <w:pStyle w:val="NormalWeb"/>
            </w:pPr>
            <w:r>
              <w:t xml:space="preserve">The record gets successfully updated </w:t>
            </w:r>
            <w:proofErr w:type="gramStart"/>
            <w:r>
              <w:t>to  “</w:t>
            </w:r>
            <w:proofErr w:type="gramEnd"/>
            <w:r>
              <w:t xml:space="preserve">Pending </w:t>
            </w:r>
            <w:r w:rsidR="00393CDE">
              <w:t>Supervisor</w:t>
            </w:r>
            <w:r>
              <w:t xml:space="preserve"> Review”.</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D31FA6" w:rsidRDefault="00D31FA6" w:rsidP="00045A66">
            <w:pPr>
              <w:pStyle w:val="CSETableText"/>
              <w:ind w:left="159"/>
              <w:rPr>
                <w:b/>
                <w:bCs/>
                <w:szCs w:val="20"/>
              </w:rPr>
            </w:pPr>
            <w:r>
              <w:rPr>
                <w:b/>
                <w:bCs/>
                <w:szCs w:val="20"/>
              </w:rPr>
              <w:t xml:space="preserve">Update the owner of the record to </w:t>
            </w:r>
            <w:r w:rsidR="000E2EF7">
              <w:rPr>
                <w:b/>
                <w:bCs/>
                <w:szCs w:val="20"/>
              </w:rPr>
              <w:t>CSR</w:t>
            </w:r>
            <w:r>
              <w:rPr>
                <w:b/>
                <w:bCs/>
                <w:szCs w:val="20"/>
              </w:rPr>
              <w:t xml:space="preserve"> A.</w:t>
            </w:r>
          </w:p>
          <w:p w:rsidR="00D31FA6" w:rsidRDefault="00D31FA6" w:rsidP="00045A66">
            <w:pPr>
              <w:pStyle w:val="CSETableText"/>
              <w:ind w:left="159"/>
              <w:rPr>
                <w:b/>
                <w:bCs/>
                <w:szCs w:val="20"/>
              </w:rPr>
            </w:pPr>
            <w:r>
              <w:rPr>
                <w:b/>
                <w:bCs/>
                <w:szCs w:val="20"/>
              </w:rPr>
              <w:t>Update myself (</w:t>
            </w:r>
            <w:proofErr w:type="spellStart"/>
            <w:r>
              <w:rPr>
                <w:b/>
                <w:bCs/>
                <w:szCs w:val="20"/>
              </w:rPr>
              <w:t>Employee_Hierarchey</w:t>
            </w:r>
            <w:proofErr w:type="spellEnd"/>
            <w:r>
              <w:rPr>
                <w:b/>
                <w:bCs/>
                <w:szCs w:val="20"/>
              </w:rPr>
              <w:t xml:space="preserve"> table) to be </w:t>
            </w:r>
            <w:r w:rsidR="00511646">
              <w:rPr>
                <w:b/>
                <w:bCs/>
                <w:szCs w:val="20"/>
              </w:rPr>
              <w:t>supervisor</w:t>
            </w:r>
            <w:r>
              <w:rPr>
                <w:b/>
                <w:bCs/>
                <w:szCs w:val="20"/>
              </w:rPr>
              <w:t xml:space="preserve"> (</w:t>
            </w:r>
            <w:r>
              <w:rPr>
                <w:rFonts w:ascii="Courier New" w:hAnsi="Courier New" w:cs="Courier New"/>
                <w:color w:val="FF0000"/>
                <w:szCs w:val="20"/>
              </w:rPr>
              <w:t>WACS</w:t>
            </w:r>
            <w:r w:rsidR="00511646">
              <w:rPr>
                <w:rFonts w:ascii="Courier New" w:hAnsi="Courier New" w:cs="Courier New"/>
                <w:color w:val="FF0000"/>
                <w:szCs w:val="20"/>
              </w:rPr>
              <w:t>4</w:t>
            </w:r>
            <w:r>
              <w:rPr>
                <w:rFonts w:ascii="Courier New" w:hAnsi="Courier New" w:cs="Courier New"/>
                <w:color w:val="FF0000"/>
                <w:szCs w:val="20"/>
              </w:rPr>
              <w:t>0</w:t>
            </w:r>
            <w:proofErr w:type="gramStart"/>
            <w:r>
              <w:rPr>
                <w:b/>
                <w:bCs/>
                <w:szCs w:val="20"/>
              </w:rPr>
              <w:t>)  of</w:t>
            </w:r>
            <w:proofErr w:type="gramEnd"/>
            <w:r>
              <w:rPr>
                <w:b/>
                <w:bCs/>
                <w:szCs w:val="20"/>
              </w:rPr>
              <w:t xml:space="preserve"> </w:t>
            </w:r>
            <w:r w:rsidR="000E2EF7">
              <w:rPr>
                <w:b/>
                <w:bCs/>
                <w:szCs w:val="20"/>
              </w:rPr>
              <w:t>CSR</w:t>
            </w:r>
            <w:r>
              <w:rPr>
                <w:b/>
                <w:bCs/>
                <w:szCs w:val="20"/>
              </w:rPr>
              <w:t xml:space="preserve"> A.</w:t>
            </w:r>
          </w:p>
          <w:p w:rsidR="00D31FA6" w:rsidRDefault="00D31FA6" w:rsidP="00045A66">
            <w:pPr>
              <w:pStyle w:val="CSETableText"/>
              <w:ind w:left="159"/>
              <w:rPr>
                <w:b/>
                <w:bCs/>
                <w:szCs w:val="20"/>
              </w:rPr>
            </w:pPr>
          </w:p>
          <w:p w:rsidR="00D31FA6" w:rsidRDefault="00D31FA6" w:rsidP="00045A66">
            <w:pPr>
              <w:pStyle w:val="CSETableText"/>
              <w:ind w:left="159"/>
              <w:rPr>
                <w:b/>
                <w:bCs/>
                <w:szCs w:val="20"/>
              </w:rPr>
            </w:pPr>
            <w:r>
              <w:rPr>
                <w:b/>
                <w:bCs/>
                <w:szCs w:val="20"/>
              </w:rPr>
              <w:t>Close browser.</w:t>
            </w:r>
          </w:p>
          <w:p w:rsidR="00D31FA6" w:rsidRDefault="00D31FA6" w:rsidP="00045A66">
            <w:pPr>
              <w:pStyle w:val="CSETableText"/>
              <w:ind w:left="159"/>
              <w:rPr>
                <w:b/>
                <w:bCs/>
                <w:szCs w:val="20"/>
              </w:rPr>
            </w:pPr>
            <w:r>
              <w:rPr>
                <w:b/>
                <w:bCs/>
                <w:szCs w:val="20"/>
              </w:rPr>
              <w:t>Re-open browser.</w:t>
            </w:r>
          </w:p>
          <w:p w:rsidR="00D31FA6" w:rsidRPr="006B53E8" w:rsidRDefault="00D31FA6" w:rsidP="00045A66">
            <w:pPr>
              <w:pStyle w:val="CSETableText"/>
              <w:ind w:left="159"/>
              <w:rPr>
                <w:b/>
                <w:bCs/>
                <w:szCs w:val="20"/>
              </w:rPr>
            </w:pPr>
            <w:r>
              <w:rPr>
                <w:b/>
                <w:bCs/>
                <w:szCs w:val="20"/>
              </w:rPr>
              <w:t>L</w:t>
            </w:r>
            <w:r w:rsidRPr="006B53E8">
              <w:rPr>
                <w:b/>
                <w:bCs/>
                <w:szCs w:val="20"/>
              </w:rPr>
              <w:t xml:space="preserve">ogin to </w:t>
            </w:r>
            <w:proofErr w:type="spellStart"/>
            <w:r w:rsidRPr="006B53E8">
              <w:rPr>
                <w:b/>
                <w:bCs/>
                <w:szCs w:val="20"/>
              </w:rPr>
              <w:t>eCoaching</w:t>
            </w:r>
            <w:proofErr w:type="spellEnd"/>
            <w:r w:rsidRPr="006B53E8">
              <w:rPr>
                <w:b/>
                <w:bCs/>
                <w:szCs w:val="20"/>
              </w:rPr>
              <w:t>:</w:t>
            </w:r>
          </w:p>
          <w:p w:rsidR="00D31FA6" w:rsidRDefault="00D31FA6" w:rsidP="00045A66">
            <w:pPr>
              <w:pStyle w:val="CSETableText"/>
              <w:ind w:left="159"/>
              <w:rPr>
                <w:rFonts w:ascii="Courier New" w:hAnsi="Courier New" w:cs="Courier New"/>
                <w:noProof/>
                <w:color w:val="FF0000"/>
              </w:rPr>
            </w:pPr>
            <w:r w:rsidRPr="00746B2A">
              <w:t>https://f3420-mpmd01.vangent.l</w:t>
            </w:r>
            <w:r>
              <w:t>ocal/coach3/default.aspx</w:t>
            </w:r>
          </w:p>
          <w:p w:rsidR="00D31FA6" w:rsidRDefault="00D31FA6" w:rsidP="00045A66">
            <w:pPr>
              <w:pStyle w:val="CSETableText"/>
              <w:ind w:left="159"/>
              <w:rPr>
                <w:b/>
                <w:bCs/>
                <w:szCs w:val="20"/>
              </w:rPr>
            </w:pPr>
          </w:p>
        </w:tc>
        <w:tc>
          <w:tcPr>
            <w:tcW w:w="4500" w:type="dxa"/>
          </w:tcPr>
          <w:p w:rsidR="00D31FA6" w:rsidRDefault="00D31FA6" w:rsidP="00045A66">
            <w:pPr>
              <w:pStyle w:val="NormalWeb"/>
            </w:pPr>
            <w:r>
              <w:t>Default page displays</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D31FA6" w:rsidRDefault="00D31FA6" w:rsidP="00045A66">
            <w:pPr>
              <w:pStyle w:val="CSETableText"/>
              <w:ind w:left="159"/>
              <w:rPr>
                <w:b/>
                <w:bCs/>
                <w:szCs w:val="20"/>
              </w:rPr>
            </w:pPr>
            <w:r>
              <w:rPr>
                <w:b/>
                <w:bCs/>
                <w:szCs w:val="20"/>
              </w:rPr>
              <w:t>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045A66">
            <w:pPr>
              <w:pStyle w:val="NormalWeb"/>
            </w:pPr>
            <w:r>
              <w:t xml:space="preserve">The record gets successfully updated </w:t>
            </w:r>
            <w:proofErr w:type="gramStart"/>
            <w:r>
              <w:t>to  “</w:t>
            </w:r>
            <w:proofErr w:type="gramEnd"/>
            <w:r>
              <w:t>Completed”.</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D31FA6" w:rsidRPr="00746B2A" w:rsidRDefault="00145C1C" w:rsidP="00045A66">
            <w:pPr>
              <w:pStyle w:val="Header"/>
              <w:tabs>
                <w:tab w:val="clear" w:pos="4320"/>
                <w:tab w:val="clear" w:pos="8640"/>
              </w:tabs>
              <w:spacing w:before="40" w:after="40"/>
              <w:rPr>
                <w:i/>
              </w:rPr>
            </w:pPr>
            <w:r>
              <w:rPr>
                <w:i/>
              </w:rPr>
              <w:t>Supervisor</w:t>
            </w:r>
            <w:r w:rsidR="00D31FA6">
              <w:rPr>
                <w:i/>
              </w:rPr>
              <w:t xml:space="preserve"> acknowledges first:</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D31FA6" w:rsidRDefault="00D31FA6" w:rsidP="00045A66">
            <w:pPr>
              <w:pStyle w:val="CSETableText"/>
              <w:ind w:left="159"/>
              <w:rPr>
                <w:b/>
                <w:bCs/>
                <w:szCs w:val="20"/>
              </w:rPr>
            </w:pPr>
            <w:r>
              <w:rPr>
                <w:b/>
                <w:bCs/>
                <w:szCs w:val="20"/>
              </w:rPr>
              <w:t>Repeat step 1, except:</w:t>
            </w:r>
          </w:p>
          <w:p w:rsidR="00D31FA6" w:rsidRDefault="00D31FA6" w:rsidP="00045A66">
            <w:pPr>
              <w:pStyle w:val="CSETableText"/>
              <w:ind w:left="159"/>
              <w:rPr>
                <w:rFonts w:ascii="Courier New" w:hAnsi="Courier New" w:cs="Courier New"/>
                <w:noProof/>
                <w:color w:val="FF0000"/>
              </w:rPr>
            </w:pPr>
            <w:r>
              <w:rPr>
                <w:b/>
                <w:bCs/>
                <w:szCs w:val="20"/>
              </w:rPr>
              <w:t>Update myself (</w:t>
            </w:r>
            <w:proofErr w:type="spellStart"/>
            <w:r>
              <w:rPr>
                <w:b/>
                <w:bCs/>
                <w:szCs w:val="20"/>
              </w:rPr>
              <w:t>Employee_Hierarchey</w:t>
            </w:r>
            <w:proofErr w:type="spellEnd"/>
            <w:r>
              <w:rPr>
                <w:b/>
                <w:bCs/>
                <w:szCs w:val="20"/>
              </w:rPr>
              <w:t xml:space="preserve"> table) to be </w:t>
            </w:r>
            <w:r w:rsidR="00145C1C">
              <w:rPr>
                <w:b/>
                <w:bCs/>
                <w:szCs w:val="20"/>
              </w:rPr>
              <w:t>Supervisor</w:t>
            </w:r>
            <w:r>
              <w:rPr>
                <w:b/>
                <w:bCs/>
                <w:szCs w:val="20"/>
              </w:rPr>
              <w:t xml:space="preserve"> (</w:t>
            </w:r>
            <w:r>
              <w:rPr>
                <w:rFonts w:ascii="Courier New" w:hAnsi="Courier New" w:cs="Courier New"/>
                <w:color w:val="FF0000"/>
                <w:szCs w:val="20"/>
              </w:rPr>
              <w:t>WACS</w:t>
            </w:r>
            <w:r w:rsidR="00145C1C">
              <w:rPr>
                <w:rFonts w:ascii="Courier New" w:hAnsi="Courier New" w:cs="Courier New"/>
                <w:color w:val="FF0000"/>
                <w:szCs w:val="20"/>
              </w:rPr>
              <w:t>4</w:t>
            </w:r>
            <w:r>
              <w:rPr>
                <w:rFonts w:ascii="Courier New" w:hAnsi="Courier New" w:cs="Courier New"/>
                <w:color w:val="FF0000"/>
                <w:szCs w:val="20"/>
              </w:rPr>
              <w:t>0</w:t>
            </w:r>
            <w:proofErr w:type="gramStart"/>
            <w:r>
              <w:rPr>
                <w:b/>
                <w:bCs/>
                <w:szCs w:val="20"/>
              </w:rPr>
              <w:t>)  of</w:t>
            </w:r>
            <w:proofErr w:type="gramEnd"/>
            <w:r>
              <w:rPr>
                <w:b/>
                <w:bCs/>
                <w:szCs w:val="20"/>
              </w:rPr>
              <w:t xml:space="preserve"> the </w:t>
            </w:r>
            <w:r w:rsidR="00D97AC1">
              <w:rPr>
                <w:b/>
                <w:bCs/>
                <w:szCs w:val="20"/>
              </w:rPr>
              <w:t>HFC</w:t>
            </w:r>
            <w:r>
              <w:rPr>
                <w:b/>
                <w:bCs/>
                <w:szCs w:val="20"/>
              </w:rPr>
              <w:t xml:space="preserve"> record’s owner.</w:t>
            </w:r>
          </w:p>
          <w:p w:rsidR="00D31FA6" w:rsidRDefault="00D31FA6" w:rsidP="00045A66">
            <w:pPr>
              <w:pStyle w:val="CSETableText"/>
              <w:ind w:left="159"/>
              <w:rPr>
                <w:b/>
                <w:bCs/>
                <w:szCs w:val="20"/>
              </w:rPr>
            </w:pPr>
          </w:p>
        </w:tc>
        <w:tc>
          <w:tcPr>
            <w:tcW w:w="4500" w:type="dxa"/>
          </w:tcPr>
          <w:p w:rsidR="00D31FA6" w:rsidRDefault="00D31FA6" w:rsidP="00045A66">
            <w:pPr>
              <w:pStyle w:val="NormalWeb"/>
            </w:pPr>
            <w:r>
              <w:t>Same as step 1</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D31FA6" w:rsidRDefault="00D31FA6" w:rsidP="00045A66">
            <w:pPr>
              <w:pStyle w:val="CSETableText"/>
              <w:rPr>
                <w:b/>
                <w:bCs/>
                <w:szCs w:val="20"/>
              </w:rPr>
            </w:pPr>
            <w:r>
              <w:rPr>
                <w:b/>
                <w:bCs/>
                <w:szCs w:val="20"/>
              </w:rPr>
              <w:t xml:space="preserve">   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rPr>
                <w:b/>
                <w:bCs/>
                <w:szCs w:val="20"/>
              </w:rPr>
            </w:pPr>
            <w:r>
              <w:rPr>
                <w:b/>
                <w:bCs/>
                <w:szCs w:val="20"/>
              </w:rPr>
              <w:t xml:space="preserve">   Click Submit button</w:t>
            </w:r>
          </w:p>
        </w:tc>
        <w:tc>
          <w:tcPr>
            <w:tcW w:w="4500" w:type="dxa"/>
          </w:tcPr>
          <w:p w:rsidR="00D31FA6" w:rsidRDefault="00D31FA6" w:rsidP="00045A66">
            <w:pPr>
              <w:pStyle w:val="NormalWeb"/>
            </w:pPr>
            <w:r>
              <w:t xml:space="preserve">The record gets successfully updated </w:t>
            </w:r>
            <w:proofErr w:type="gramStart"/>
            <w:r>
              <w:t>to  “</w:t>
            </w:r>
            <w:proofErr w:type="gramEnd"/>
            <w:r>
              <w:t>Pending Employee Review”.</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D31FA6" w:rsidRDefault="00D31FA6" w:rsidP="00045A66">
            <w:pPr>
              <w:pStyle w:val="CSETableText"/>
              <w:ind w:left="159"/>
              <w:rPr>
                <w:b/>
                <w:bCs/>
                <w:szCs w:val="20"/>
              </w:rPr>
            </w:pPr>
            <w:r>
              <w:rPr>
                <w:b/>
                <w:bCs/>
                <w:szCs w:val="20"/>
              </w:rPr>
              <w:t>Repeat step 1</w:t>
            </w:r>
          </w:p>
        </w:tc>
        <w:tc>
          <w:tcPr>
            <w:tcW w:w="4500" w:type="dxa"/>
          </w:tcPr>
          <w:p w:rsidR="00D31FA6" w:rsidRDefault="00D31FA6" w:rsidP="00045A66">
            <w:pPr>
              <w:pStyle w:val="NormalWeb"/>
            </w:pPr>
            <w:r>
              <w:t>Same as step 1</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D31FA6" w:rsidRDefault="00D31FA6" w:rsidP="00045A66">
            <w:pPr>
              <w:pStyle w:val="CSETableText"/>
              <w:ind w:left="159"/>
              <w:rPr>
                <w:b/>
                <w:bCs/>
                <w:szCs w:val="20"/>
              </w:rPr>
            </w:pPr>
            <w:r>
              <w:rPr>
                <w:b/>
                <w:bCs/>
                <w:szCs w:val="20"/>
              </w:rPr>
              <w:t>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045A66">
            <w:pPr>
              <w:pStyle w:val="NormalWeb"/>
            </w:pPr>
            <w:r>
              <w:t xml:space="preserve">The record gets successfully updated </w:t>
            </w:r>
            <w:proofErr w:type="gramStart"/>
            <w:r>
              <w:t>to  “</w:t>
            </w:r>
            <w:proofErr w:type="gramEnd"/>
            <w:r>
              <w:t>Completed”.</w:t>
            </w:r>
          </w:p>
        </w:tc>
        <w:tc>
          <w:tcPr>
            <w:tcW w:w="1260" w:type="dxa"/>
          </w:tcPr>
          <w:p w:rsidR="00D31FA6" w:rsidRDefault="00D31FA6" w:rsidP="00045A66">
            <w:pPr>
              <w:pStyle w:val="Header"/>
              <w:tabs>
                <w:tab w:val="clear" w:pos="4320"/>
                <w:tab w:val="clear" w:pos="8640"/>
              </w:tabs>
              <w:spacing w:before="40" w:after="40"/>
              <w:jc w:val="center"/>
              <w:rPr>
                <w:i/>
              </w:rPr>
            </w:pPr>
          </w:p>
        </w:tc>
        <w:tc>
          <w:tcPr>
            <w:tcW w:w="2880" w:type="dxa"/>
          </w:tcPr>
          <w:p w:rsidR="00D31FA6" w:rsidRPr="00746B2A" w:rsidRDefault="00D31FA6" w:rsidP="00045A66">
            <w:pPr>
              <w:pStyle w:val="Header"/>
              <w:tabs>
                <w:tab w:val="clear" w:pos="4320"/>
                <w:tab w:val="clear" w:pos="8640"/>
              </w:tabs>
              <w:spacing w:before="40" w:after="40"/>
              <w:rPr>
                <w:i/>
              </w:rPr>
            </w:pPr>
          </w:p>
        </w:tc>
      </w:tr>
    </w:tbl>
    <w:p w:rsidR="00D31FA6" w:rsidRDefault="00D31FA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190852" w:rsidRPr="00746B2A" w:rsidTr="00045A66">
        <w:trPr>
          <w:tblHeader/>
          <w:jc w:val="center"/>
        </w:trPr>
        <w:tc>
          <w:tcPr>
            <w:tcW w:w="2549" w:type="dxa"/>
            <w:gridSpan w:val="2"/>
            <w:shd w:val="solid" w:color="auto" w:fill="000000"/>
          </w:tcPr>
          <w:p w:rsidR="00190852" w:rsidRPr="00746B2A" w:rsidRDefault="00190852" w:rsidP="00045A66">
            <w:pPr>
              <w:rPr>
                <w:b/>
              </w:rPr>
            </w:pPr>
            <w:r w:rsidRPr="00746B2A">
              <w:rPr>
                <w:b/>
              </w:rPr>
              <w:t>Item</w:t>
            </w:r>
          </w:p>
        </w:tc>
        <w:tc>
          <w:tcPr>
            <w:tcW w:w="10951" w:type="dxa"/>
            <w:gridSpan w:val="4"/>
            <w:shd w:val="solid" w:color="auto" w:fill="000000"/>
          </w:tcPr>
          <w:p w:rsidR="00190852" w:rsidRPr="00746B2A" w:rsidRDefault="00190852" w:rsidP="00045A66">
            <w:pPr>
              <w:rPr>
                <w:b/>
              </w:rPr>
            </w:pPr>
            <w:r w:rsidRPr="00746B2A">
              <w:rPr>
                <w:b/>
              </w:rPr>
              <w:t>Description</w:t>
            </w:r>
          </w:p>
        </w:tc>
      </w:tr>
      <w:tr w:rsidR="00190852" w:rsidRPr="00746B2A" w:rsidTr="00045A66">
        <w:trPr>
          <w:jc w:val="center"/>
        </w:trPr>
        <w:tc>
          <w:tcPr>
            <w:tcW w:w="2549" w:type="dxa"/>
            <w:gridSpan w:val="2"/>
          </w:tcPr>
          <w:p w:rsidR="00190852" w:rsidRPr="00746B2A" w:rsidRDefault="00190852" w:rsidP="00045A66">
            <w:r w:rsidRPr="00746B2A">
              <w:t>Test Case ID</w:t>
            </w:r>
          </w:p>
        </w:tc>
        <w:tc>
          <w:tcPr>
            <w:tcW w:w="10951" w:type="dxa"/>
            <w:gridSpan w:val="4"/>
          </w:tcPr>
          <w:p w:rsidR="00190852" w:rsidRPr="00746B2A" w:rsidRDefault="00190852" w:rsidP="00045A66">
            <w:r w:rsidRPr="00746B2A">
              <w:t>ECUIDASH</w:t>
            </w:r>
            <w:r>
              <w:t>6</w:t>
            </w:r>
            <w:r w:rsidR="008203E5">
              <w:t>5</w:t>
            </w:r>
          </w:p>
        </w:tc>
      </w:tr>
      <w:tr w:rsidR="00190852" w:rsidRPr="00363669" w:rsidTr="00045A66">
        <w:trPr>
          <w:jc w:val="center"/>
        </w:trPr>
        <w:tc>
          <w:tcPr>
            <w:tcW w:w="2549" w:type="dxa"/>
            <w:gridSpan w:val="2"/>
          </w:tcPr>
          <w:p w:rsidR="00190852" w:rsidRPr="00746B2A" w:rsidRDefault="00190852" w:rsidP="00045A66">
            <w:r w:rsidRPr="00746B2A">
              <w:t>Source Description</w:t>
            </w:r>
          </w:p>
        </w:tc>
        <w:tc>
          <w:tcPr>
            <w:tcW w:w="10951" w:type="dxa"/>
            <w:gridSpan w:val="4"/>
          </w:tcPr>
          <w:p w:rsidR="00190852" w:rsidRPr="00363669" w:rsidRDefault="00190852">
            <w:pPr>
              <w:pStyle w:val="hdr1"/>
              <w:ind w:left="0"/>
              <w:rPr>
                <w:rFonts w:ascii="Times New Roman" w:hAnsi="Times New Roman"/>
                <w:i w:val="0"/>
                <w:sz w:val="20"/>
              </w:rPr>
            </w:pPr>
            <w:r>
              <w:rPr>
                <w:rFonts w:ascii="Times New Roman" w:hAnsi="Times New Roman"/>
                <w:i w:val="0"/>
                <w:sz w:val="20"/>
              </w:rPr>
              <w:t xml:space="preserve">TFS </w:t>
            </w:r>
            <w:r w:rsidR="006455A9">
              <w:rPr>
                <w:rFonts w:ascii="Times New Roman" w:hAnsi="Times New Roman"/>
                <w:i w:val="0"/>
                <w:sz w:val="20"/>
              </w:rPr>
              <w:t>3622</w:t>
            </w:r>
            <w:r w:rsidRPr="00BD745D">
              <w:rPr>
                <w:rFonts w:ascii="Times New Roman" w:hAnsi="Times New Roman"/>
                <w:i w:val="0"/>
                <w:sz w:val="20"/>
              </w:rPr>
              <w:t xml:space="preserve"> </w:t>
            </w:r>
            <w:r>
              <w:rPr>
                <w:rFonts w:ascii="Times New Roman" w:hAnsi="Times New Roman"/>
                <w:i w:val="0"/>
                <w:sz w:val="20"/>
              </w:rPr>
              <w:t>–</w:t>
            </w:r>
            <w:r w:rsidR="006455A9">
              <w:rPr>
                <w:rFonts w:ascii="Times New Roman" w:hAnsi="Times New Roman"/>
                <w:i w:val="0"/>
                <w:sz w:val="20"/>
              </w:rPr>
              <w:t xml:space="preserve"> “My Dashboard” over 100 </w:t>
            </w:r>
            <w:proofErr w:type="spellStart"/>
            <w:r w:rsidR="006455A9">
              <w:rPr>
                <w:rFonts w:ascii="Times New Roman" w:hAnsi="Times New Roman"/>
                <w:i w:val="0"/>
                <w:sz w:val="20"/>
              </w:rPr>
              <w:t>db</w:t>
            </w:r>
            <w:proofErr w:type="spellEnd"/>
            <w:r w:rsidR="006455A9">
              <w:rPr>
                <w:rFonts w:ascii="Times New Roman" w:hAnsi="Times New Roman"/>
                <w:i w:val="0"/>
                <w:sz w:val="20"/>
              </w:rPr>
              <w:t xml:space="preserve"> connections within 1 </w:t>
            </w:r>
            <w:proofErr w:type="spellStart"/>
            <w:r w:rsidR="006455A9">
              <w:rPr>
                <w:rFonts w:ascii="Times New Roman" w:hAnsi="Times New Roman"/>
                <w:i w:val="0"/>
                <w:sz w:val="20"/>
              </w:rPr>
              <w:t>db</w:t>
            </w:r>
            <w:proofErr w:type="spellEnd"/>
            <w:r w:rsidR="006455A9">
              <w:rPr>
                <w:rFonts w:ascii="Times New Roman" w:hAnsi="Times New Roman"/>
                <w:i w:val="0"/>
                <w:sz w:val="20"/>
              </w:rPr>
              <w:t xml:space="preserve"> session</w:t>
            </w:r>
            <w:r w:rsidRPr="00BD745D">
              <w:rPr>
                <w:rFonts w:ascii="Times New Roman" w:hAnsi="Times New Roman"/>
                <w:i w:val="0"/>
                <w:sz w:val="20"/>
              </w:rPr>
              <w:t>;</w:t>
            </w:r>
          </w:p>
        </w:tc>
      </w:tr>
      <w:tr w:rsidR="00190852" w:rsidRPr="00746B2A" w:rsidTr="00045A66">
        <w:trPr>
          <w:jc w:val="center"/>
        </w:trPr>
        <w:tc>
          <w:tcPr>
            <w:tcW w:w="2549" w:type="dxa"/>
            <w:gridSpan w:val="2"/>
          </w:tcPr>
          <w:p w:rsidR="00190852" w:rsidRPr="00746B2A" w:rsidRDefault="00190852" w:rsidP="00045A66">
            <w:r w:rsidRPr="00746B2A">
              <w:t>Test Location</w:t>
            </w:r>
          </w:p>
        </w:tc>
        <w:tc>
          <w:tcPr>
            <w:tcW w:w="10951" w:type="dxa"/>
            <w:gridSpan w:val="4"/>
          </w:tcPr>
          <w:p w:rsidR="00190852" w:rsidRPr="00746B2A" w:rsidRDefault="00190852" w:rsidP="00045A66">
            <w:r w:rsidRPr="00746B2A">
              <w:t>https://f3420-mpmd01.vangent.local/coach3/default.aspx</w:t>
            </w:r>
          </w:p>
        </w:tc>
      </w:tr>
      <w:tr w:rsidR="00190852" w:rsidRPr="00746B2A" w:rsidTr="00045A66">
        <w:trPr>
          <w:jc w:val="center"/>
        </w:trPr>
        <w:tc>
          <w:tcPr>
            <w:tcW w:w="2549" w:type="dxa"/>
            <w:gridSpan w:val="2"/>
          </w:tcPr>
          <w:p w:rsidR="00190852" w:rsidRPr="00746B2A" w:rsidRDefault="00190852" w:rsidP="00045A66">
            <w:r w:rsidRPr="00746B2A">
              <w:t>Updated File(s)</w:t>
            </w:r>
          </w:p>
        </w:tc>
        <w:tc>
          <w:tcPr>
            <w:tcW w:w="10951" w:type="dxa"/>
            <w:gridSpan w:val="4"/>
          </w:tcPr>
          <w:p w:rsidR="00190852" w:rsidRPr="00746B2A" w:rsidRDefault="00261F8E" w:rsidP="00045A66">
            <w:r>
              <w:t>view2.aspx, view2.aspx.vb</w:t>
            </w:r>
          </w:p>
        </w:tc>
      </w:tr>
      <w:tr w:rsidR="00190852" w:rsidRPr="00746B2A" w:rsidTr="00045A66">
        <w:trPr>
          <w:jc w:val="center"/>
        </w:trPr>
        <w:tc>
          <w:tcPr>
            <w:tcW w:w="2549" w:type="dxa"/>
            <w:gridSpan w:val="2"/>
          </w:tcPr>
          <w:p w:rsidR="00190852" w:rsidRPr="00746B2A" w:rsidRDefault="00190852" w:rsidP="00045A66">
            <w:r w:rsidRPr="00746B2A">
              <w:t>Added Files(s)</w:t>
            </w:r>
          </w:p>
        </w:tc>
        <w:tc>
          <w:tcPr>
            <w:tcW w:w="10951" w:type="dxa"/>
            <w:gridSpan w:val="4"/>
          </w:tcPr>
          <w:p w:rsidR="00190852" w:rsidRPr="00746B2A" w:rsidRDefault="00190852" w:rsidP="00045A66"/>
        </w:tc>
      </w:tr>
      <w:tr w:rsidR="00190852" w:rsidRPr="00746B2A" w:rsidTr="00045A66">
        <w:trPr>
          <w:jc w:val="center"/>
        </w:trPr>
        <w:tc>
          <w:tcPr>
            <w:tcW w:w="2549" w:type="dxa"/>
            <w:gridSpan w:val="2"/>
          </w:tcPr>
          <w:p w:rsidR="00190852" w:rsidRPr="00746B2A" w:rsidRDefault="00190852" w:rsidP="00045A66">
            <w:r w:rsidRPr="00746B2A">
              <w:t>Supporting Documentation</w:t>
            </w:r>
          </w:p>
        </w:tc>
        <w:tc>
          <w:tcPr>
            <w:tcW w:w="10951" w:type="dxa"/>
            <w:gridSpan w:val="4"/>
          </w:tcPr>
          <w:p w:rsidR="00190852" w:rsidRPr="00746B2A" w:rsidRDefault="00190852" w:rsidP="00045A66"/>
        </w:tc>
      </w:tr>
      <w:tr w:rsidR="00190852" w:rsidRPr="00746B2A" w:rsidTr="00045A66">
        <w:trPr>
          <w:jc w:val="center"/>
        </w:trPr>
        <w:tc>
          <w:tcPr>
            <w:tcW w:w="2549" w:type="dxa"/>
            <w:gridSpan w:val="2"/>
          </w:tcPr>
          <w:p w:rsidR="00190852" w:rsidRPr="00746B2A" w:rsidRDefault="00190852" w:rsidP="00045A66">
            <w:r w:rsidRPr="00746B2A">
              <w:t>Notes</w:t>
            </w:r>
          </w:p>
        </w:tc>
        <w:tc>
          <w:tcPr>
            <w:tcW w:w="10951" w:type="dxa"/>
            <w:gridSpan w:val="4"/>
          </w:tcPr>
          <w:p w:rsidR="00190852" w:rsidRPr="00746B2A" w:rsidRDefault="00190852" w:rsidP="00045A66"/>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190852" w:rsidRPr="00746B2A" w:rsidRDefault="00190852" w:rsidP="00045A66">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190852" w:rsidRPr="00746B2A" w:rsidRDefault="00190852" w:rsidP="00045A66">
            <w:pPr>
              <w:pStyle w:val="Header"/>
              <w:tabs>
                <w:tab w:val="clear" w:pos="4320"/>
                <w:tab w:val="clear" w:pos="8640"/>
              </w:tabs>
              <w:spacing w:before="20" w:after="20"/>
              <w:rPr>
                <w:b/>
                <w:i/>
              </w:rPr>
            </w:pPr>
            <w:r w:rsidRPr="00746B2A">
              <w:rPr>
                <w:b/>
              </w:rPr>
              <w:t>ACTION</w:t>
            </w:r>
          </w:p>
        </w:tc>
        <w:tc>
          <w:tcPr>
            <w:tcW w:w="4500" w:type="dxa"/>
            <w:shd w:val="clear" w:color="auto" w:fill="A6A6A6"/>
          </w:tcPr>
          <w:p w:rsidR="00190852" w:rsidRPr="00746B2A" w:rsidRDefault="00190852" w:rsidP="00045A66">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0852" w:rsidRPr="00746B2A" w:rsidRDefault="00190852" w:rsidP="00045A66">
            <w:pPr>
              <w:pStyle w:val="Header"/>
              <w:tabs>
                <w:tab w:val="clear" w:pos="4320"/>
                <w:tab w:val="clear" w:pos="8640"/>
              </w:tabs>
              <w:spacing w:before="40" w:after="40"/>
              <w:jc w:val="center"/>
              <w:rPr>
                <w:b/>
                <w:i/>
              </w:rPr>
            </w:pPr>
            <w:r w:rsidRPr="00746B2A">
              <w:rPr>
                <w:b/>
              </w:rPr>
              <w:t>RESULTS</w:t>
            </w:r>
          </w:p>
          <w:p w:rsidR="00190852" w:rsidRPr="00746B2A" w:rsidRDefault="00190852" w:rsidP="00045A66">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0852" w:rsidRPr="00746B2A" w:rsidRDefault="00190852" w:rsidP="00045A66">
            <w:pPr>
              <w:pStyle w:val="Header"/>
              <w:tabs>
                <w:tab w:val="clear" w:pos="4320"/>
                <w:tab w:val="clear" w:pos="8640"/>
              </w:tabs>
              <w:spacing w:before="40" w:after="40"/>
              <w:rPr>
                <w:b/>
                <w:i/>
              </w:rPr>
            </w:pPr>
            <w:r w:rsidRPr="00746B2A">
              <w:rPr>
                <w:b/>
              </w:rPr>
              <w:t>COMMENTS</w:t>
            </w: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190852" w:rsidRPr="00746B2A" w:rsidRDefault="00190852" w:rsidP="00045A66">
            <w:pPr>
              <w:pStyle w:val="Header"/>
              <w:tabs>
                <w:tab w:val="clear" w:pos="4320"/>
                <w:tab w:val="clear" w:pos="8640"/>
              </w:tabs>
              <w:spacing w:before="40" w:after="40"/>
              <w:rPr>
                <w:i/>
              </w:rPr>
            </w:pPr>
            <w:r>
              <w:rPr>
                <w:i/>
              </w:rPr>
              <w:t>Employee acknowledges first:</w:t>
            </w: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90852" w:rsidRPr="00746B2A" w:rsidRDefault="00190852"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190852" w:rsidRPr="006B53E8" w:rsidRDefault="00190852" w:rsidP="00045A66">
            <w:pPr>
              <w:pStyle w:val="CSETableText"/>
              <w:ind w:left="159"/>
              <w:rPr>
                <w:b/>
                <w:bCs/>
                <w:szCs w:val="20"/>
              </w:rPr>
            </w:pPr>
            <w:r>
              <w:rPr>
                <w:b/>
                <w:bCs/>
                <w:szCs w:val="20"/>
              </w:rPr>
              <w:t>L</w:t>
            </w:r>
            <w:r w:rsidR="008C0214">
              <w:rPr>
                <w:b/>
                <w:bCs/>
                <w:szCs w:val="20"/>
              </w:rPr>
              <w:t xml:space="preserve">ogin to </w:t>
            </w:r>
            <w:proofErr w:type="spellStart"/>
            <w:r w:rsidR="008C0214">
              <w:rPr>
                <w:b/>
                <w:bCs/>
                <w:szCs w:val="20"/>
              </w:rPr>
              <w:t>eCoaching</w:t>
            </w:r>
            <w:proofErr w:type="spellEnd"/>
            <w:r w:rsidR="008C0214">
              <w:rPr>
                <w:b/>
                <w:bCs/>
                <w:szCs w:val="20"/>
              </w:rPr>
              <w:t xml:space="preserve"> as CSR, Supervisor, and Manager separately.</w:t>
            </w:r>
          </w:p>
          <w:p w:rsidR="00190852" w:rsidRPr="00746B2A" w:rsidRDefault="00190852" w:rsidP="00045A66">
            <w:pPr>
              <w:pStyle w:val="CSETableText"/>
              <w:ind w:left="159"/>
              <w:rPr>
                <w:bCs/>
                <w:szCs w:val="20"/>
              </w:rPr>
            </w:pPr>
            <w:r w:rsidRPr="00746B2A">
              <w:t>https://f3420-mpmd01.vangent.local/coach3/default.aspx</w:t>
            </w:r>
          </w:p>
        </w:tc>
        <w:tc>
          <w:tcPr>
            <w:tcW w:w="4500" w:type="dxa"/>
          </w:tcPr>
          <w:p w:rsidR="00190852" w:rsidRDefault="00190852" w:rsidP="00045A66">
            <w:pPr>
              <w:pStyle w:val="NormalWeb"/>
            </w:pPr>
            <w:r>
              <w:t>Default page displays.</w:t>
            </w:r>
          </w:p>
          <w:p w:rsidR="00190852" w:rsidRDefault="00190852" w:rsidP="00045A66">
            <w:pPr>
              <w:pStyle w:val="NormalWeb"/>
            </w:pPr>
          </w:p>
        </w:tc>
        <w:tc>
          <w:tcPr>
            <w:tcW w:w="1260" w:type="dxa"/>
          </w:tcPr>
          <w:p w:rsidR="00190852" w:rsidRPr="00746B2A" w:rsidRDefault="00190852" w:rsidP="00045A66">
            <w:pPr>
              <w:pStyle w:val="Header"/>
              <w:tabs>
                <w:tab w:val="clear" w:pos="4320"/>
                <w:tab w:val="clear" w:pos="8640"/>
              </w:tabs>
              <w:spacing w:before="40" w:after="40"/>
              <w:jc w:val="center"/>
              <w:rPr>
                <w:i/>
              </w:rPr>
            </w:pPr>
            <w:r>
              <w:rPr>
                <w:i/>
              </w:rPr>
              <w:t>P</w:t>
            </w:r>
          </w:p>
        </w:tc>
        <w:tc>
          <w:tcPr>
            <w:tcW w:w="2880" w:type="dxa"/>
          </w:tcPr>
          <w:p w:rsidR="00190852" w:rsidRPr="00746B2A" w:rsidRDefault="00190852" w:rsidP="00045A66">
            <w:pPr>
              <w:pStyle w:val="Header"/>
              <w:tabs>
                <w:tab w:val="clear" w:pos="4320"/>
                <w:tab w:val="clear" w:pos="8640"/>
              </w:tabs>
              <w:spacing w:before="40" w:after="40"/>
              <w:rPr>
                <w:i/>
              </w:rPr>
            </w:pP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90852" w:rsidRDefault="00190852" w:rsidP="00045A66">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190852" w:rsidRPr="0049128E" w:rsidRDefault="00190852" w:rsidP="00045A66">
            <w:pPr>
              <w:pStyle w:val="CSETableText"/>
              <w:ind w:left="159"/>
              <w:rPr>
                <w:b/>
                <w:bCs/>
                <w:szCs w:val="20"/>
              </w:rPr>
            </w:pPr>
            <w:r>
              <w:rPr>
                <w:b/>
                <w:bCs/>
                <w:szCs w:val="20"/>
              </w:rPr>
              <w:t>Click “My Dashboard” tab</w:t>
            </w:r>
          </w:p>
        </w:tc>
        <w:tc>
          <w:tcPr>
            <w:tcW w:w="4500" w:type="dxa"/>
          </w:tcPr>
          <w:p w:rsidR="00190852" w:rsidRDefault="00270933" w:rsidP="00045A66">
            <w:pPr>
              <w:pStyle w:val="NormalWeb"/>
            </w:pPr>
            <w:r>
              <w:t>Logs display correctly in all sections.</w:t>
            </w:r>
          </w:p>
        </w:tc>
        <w:tc>
          <w:tcPr>
            <w:tcW w:w="1260" w:type="dxa"/>
          </w:tcPr>
          <w:p w:rsidR="00190852" w:rsidRDefault="00190852" w:rsidP="00045A66">
            <w:pPr>
              <w:pStyle w:val="Header"/>
              <w:tabs>
                <w:tab w:val="clear" w:pos="4320"/>
                <w:tab w:val="clear" w:pos="8640"/>
              </w:tabs>
              <w:spacing w:before="40" w:after="40"/>
              <w:jc w:val="center"/>
              <w:rPr>
                <w:i/>
              </w:rPr>
            </w:pPr>
            <w:r>
              <w:rPr>
                <w:i/>
              </w:rPr>
              <w:t>P</w:t>
            </w:r>
          </w:p>
        </w:tc>
        <w:tc>
          <w:tcPr>
            <w:tcW w:w="2880" w:type="dxa"/>
          </w:tcPr>
          <w:p w:rsidR="00190852" w:rsidRPr="00746B2A" w:rsidRDefault="00190852" w:rsidP="00045A66">
            <w:pPr>
              <w:pStyle w:val="Header"/>
              <w:tabs>
                <w:tab w:val="clear" w:pos="4320"/>
                <w:tab w:val="clear" w:pos="8640"/>
              </w:tabs>
              <w:spacing w:before="40" w:after="40"/>
              <w:rPr>
                <w:i/>
              </w:rPr>
            </w:pPr>
          </w:p>
        </w:tc>
      </w:tr>
    </w:tbl>
    <w:p w:rsidR="00190852" w:rsidRDefault="00190852" w:rsidP="00B43758"/>
    <w:p w:rsidR="008C102C" w:rsidRDefault="008C102C"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C102C" w:rsidRPr="00746B2A" w:rsidTr="00045A66">
        <w:trPr>
          <w:tblHeader/>
          <w:jc w:val="center"/>
        </w:trPr>
        <w:tc>
          <w:tcPr>
            <w:tcW w:w="2549" w:type="dxa"/>
            <w:gridSpan w:val="2"/>
            <w:shd w:val="solid" w:color="auto" w:fill="000000"/>
          </w:tcPr>
          <w:p w:rsidR="008C102C" w:rsidRPr="00746B2A" w:rsidRDefault="008C102C" w:rsidP="00045A66">
            <w:pPr>
              <w:rPr>
                <w:b/>
              </w:rPr>
            </w:pPr>
            <w:r w:rsidRPr="00746B2A">
              <w:rPr>
                <w:b/>
              </w:rPr>
              <w:t>Item</w:t>
            </w:r>
          </w:p>
        </w:tc>
        <w:tc>
          <w:tcPr>
            <w:tcW w:w="10951" w:type="dxa"/>
            <w:gridSpan w:val="4"/>
            <w:shd w:val="solid" w:color="auto" w:fill="000000"/>
          </w:tcPr>
          <w:p w:rsidR="008C102C" w:rsidRPr="00746B2A" w:rsidRDefault="008C102C" w:rsidP="00045A66">
            <w:pPr>
              <w:rPr>
                <w:b/>
              </w:rPr>
            </w:pPr>
            <w:r w:rsidRPr="00746B2A">
              <w:rPr>
                <w:b/>
              </w:rPr>
              <w:t>Description</w:t>
            </w:r>
          </w:p>
        </w:tc>
      </w:tr>
      <w:tr w:rsidR="008C102C" w:rsidRPr="00746B2A" w:rsidTr="00045A66">
        <w:trPr>
          <w:jc w:val="center"/>
        </w:trPr>
        <w:tc>
          <w:tcPr>
            <w:tcW w:w="2549" w:type="dxa"/>
            <w:gridSpan w:val="2"/>
          </w:tcPr>
          <w:p w:rsidR="008C102C" w:rsidRPr="00746B2A" w:rsidRDefault="008C102C" w:rsidP="00045A66">
            <w:r w:rsidRPr="00746B2A">
              <w:t>Test Case ID</w:t>
            </w:r>
          </w:p>
        </w:tc>
        <w:tc>
          <w:tcPr>
            <w:tcW w:w="10951" w:type="dxa"/>
            <w:gridSpan w:val="4"/>
          </w:tcPr>
          <w:p w:rsidR="008C102C" w:rsidRPr="00746B2A" w:rsidRDefault="008C102C">
            <w:r w:rsidRPr="00746B2A">
              <w:t>ECUIDASH</w:t>
            </w:r>
            <w:r>
              <w:t>6</w:t>
            </w:r>
            <w:r w:rsidR="00CA1621">
              <w:t>6</w:t>
            </w:r>
          </w:p>
        </w:tc>
      </w:tr>
      <w:tr w:rsidR="008C102C" w:rsidRPr="00363669" w:rsidTr="00045A66">
        <w:trPr>
          <w:jc w:val="center"/>
        </w:trPr>
        <w:tc>
          <w:tcPr>
            <w:tcW w:w="2549" w:type="dxa"/>
            <w:gridSpan w:val="2"/>
          </w:tcPr>
          <w:p w:rsidR="008C102C" w:rsidRPr="00746B2A" w:rsidRDefault="008C102C" w:rsidP="00045A66">
            <w:r w:rsidRPr="00746B2A">
              <w:t>Source Description</w:t>
            </w:r>
          </w:p>
        </w:tc>
        <w:tc>
          <w:tcPr>
            <w:tcW w:w="10951" w:type="dxa"/>
            <w:gridSpan w:val="4"/>
          </w:tcPr>
          <w:p w:rsidR="008C102C" w:rsidRPr="00363669" w:rsidRDefault="008C102C">
            <w:pPr>
              <w:pStyle w:val="hdr1"/>
              <w:ind w:left="0"/>
              <w:rPr>
                <w:rFonts w:ascii="Times New Roman" w:hAnsi="Times New Roman"/>
                <w:i w:val="0"/>
                <w:sz w:val="20"/>
              </w:rPr>
            </w:pPr>
            <w:r>
              <w:rPr>
                <w:rFonts w:ascii="Times New Roman" w:hAnsi="Times New Roman"/>
                <w:i w:val="0"/>
                <w:sz w:val="20"/>
              </w:rPr>
              <w:t xml:space="preserve">TFS </w:t>
            </w:r>
            <w:r w:rsidR="00CA1621">
              <w:rPr>
                <w:rFonts w:ascii="Times New Roman" w:hAnsi="Times New Roman"/>
                <w:i w:val="0"/>
                <w:sz w:val="20"/>
              </w:rPr>
              <w:t>3991</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CA1621">
              <w:rPr>
                <w:rFonts w:ascii="Times New Roman" w:hAnsi="Times New Roman"/>
                <w:i w:val="0"/>
                <w:sz w:val="20"/>
              </w:rPr>
              <w:t>Attendance data feed</w:t>
            </w:r>
            <w:r w:rsidRPr="00BD745D">
              <w:rPr>
                <w:rFonts w:ascii="Times New Roman" w:hAnsi="Times New Roman"/>
                <w:i w:val="0"/>
                <w:sz w:val="20"/>
              </w:rPr>
              <w:t>;</w:t>
            </w:r>
          </w:p>
        </w:tc>
      </w:tr>
      <w:tr w:rsidR="008C102C" w:rsidRPr="00746B2A" w:rsidTr="00045A66">
        <w:trPr>
          <w:jc w:val="center"/>
        </w:trPr>
        <w:tc>
          <w:tcPr>
            <w:tcW w:w="2549" w:type="dxa"/>
            <w:gridSpan w:val="2"/>
          </w:tcPr>
          <w:p w:rsidR="008C102C" w:rsidRPr="00746B2A" w:rsidRDefault="008C102C" w:rsidP="00045A66">
            <w:r w:rsidRPr="00746B2A">
              <w:t>Test Location</w:t>
            </w:r>
          </w:p>
        </w:tc>
        <w:tc>
          <w:tcPr>
            <w:tcW w:w="10951" w:type="dxa"/>
            <w:gridSpan w:val="4"/>
          </w:tcPr>
          <w:p w:rsidR="008C102C" w:rsidRPr="00746B2A" w:rsidRDefault="008C102C" w:rsidP="00045A66">
            <w:r w:rsidRPr="00746B2A">
              <w:t>https://f3420-mpmd01.vangent.local/coach3/default.aspx</w:t>
            </w:r>
          </w:p>
        </w:tc>
      </w:tr>
      <w:tr w:rsidR="008C102C" w:rsidRPr="00746B2A" w:rsidTr="00045A66">
        <w:trPr>
          <w:jc w:val="center"/>
        </w:trPr>
        <w:tc>
          <w:tcPr>
            <w:tcW w:w="2549" w:type="dxa"/>
            <w:gridSpan w:val="2"/>
          </w:tcPr>
          <w:p w:rsidR="008C102C" w:rsidRPr="00746B2A" w:rsidRDefault="008C102C" w:rsidP="00045A66">
            <w:r w:rsidRPr="00746B2A">
              <w:t>Updated File(s)</w:t>
            </w:r>
          </w:p>
        </w:tc>
        <w:tc>
          <w:tcPr>
            <w:tcW w:w="10951" w:type="dxa"/>
            <w:gridSpan w:val="4"/>
          </w:tcPr>
          <w:p w:rsidR="008C102C" w:rsidRPr="00746B2A" w:rsidRDefault="008C102C">
            <w:r>
              <w:t xml:space="preserve">review.aspx, </w:t>
            </w:r>
            <w:proofErr w:type="spellStart"/>
            <w:r>
              <w:t>review.aspx.vb</w:t>
            </w:r>
            <w:proofErr w:type="spellEnd"/>
          </w:p>
        </w:tc>
      </w:tr>
      <w:tr w:rsidR="008C102C" w:rsidRPr="00746B2A" w:rsidTr="00045A66">
        <w:trPr>
          <w:jc w:val="center"/>
        </w:trPr>
        <w:tc>
          <w:tcPr>
            <w:tcW w:w="2549" w:type="dxa"/>
            <w:gridSpan w:val="2"/>
          </w:tcPr>
          <w:p w:rsidR="008C102C" w:rsidRPr="00746B2A" w:rsidRDefault="008C102C" w:rsidP="00045A66">
            <w:r w:rsidRPr="00746B2A">
              <w:t>Added Files(s)</w:t>
            </w:r>
          </w:p>
        </w:tc>
        <w:tc>
          <w:tcPr>
            <w:tcW w:w="10951" w:type="dxa"/>
            <w:gridSpan w:val="4"/>
          </w:tcPr>
          <w:p w:rsidR="008C102C" w:rsidRPr="00746B2A" w:rsidRDefault="008C102C" w:rsidP="00045A66"/>
        </w:tc>
      </w:tr>
      <w:tr w:rsidR="008C102C" w:rsidRPr="00746B2A" w:rsidTr="00045A66">
        <w:trPr>
          <w:jc w:val="center"/>
        </w:trPr>
        <w:tc>
          <w:tcPr>
            <w:tcW w:w="2549" w:type="dxa"/>
            <w:gridSpan w:val="2"/>
          </w:tcPr>
          <w:p w:rsidR="008C102C" w:rsidRPr="00746B2A" w:rsidRDefault="008C102C" w:rsidP="00045A66">
            <w:r w:rsidRPr="00746B2A">
              <w:t>Supporting Documentation</w:t>
            </w:r>
          </w:p>
        </w:tc>
        <w:tc>
          <w:tcPr>
            <w:tcW w:w="10951" w:type="dxa"/>
            <w:gridSpan w:val="4"/>
          </w:tcPr>
          <w:p w:rsidR="008C102C" w:rsidRPr="00746B2A" w:rsidRDefault="008C102C" w:rsidP="00045A66"/>
        </w:tc>
      </w:tr>
      <w:tr w:rsidR="008C102C" w:rsidRPr="00746B2A" w:rsidTr="00045A66">
        <w:trPr>
          <w:jc w:val="center"/>
        </w:trPr>
        <w:tc>
          <w:tcPr>
            <w:tcW w:w="2549" w:type="dxa"/>
            <w:gridSpan w:val="2"/>
          </w:tcPr>
          <w:p w:rsidR="008C102C" w:rsidRPr="00746B2A" w:rsidRDefault="008C102C" w:rsidP="00045A66">
            <w:r w:rsidRPr="00746B2A">
              <w:t>Notes</w:t>
            </w:r>
          </w:p>
        </w:tc>
        <w:tc>
          <w:tcPr>
            <w:tcW w:w="10951" w:type="dxa"/>
            <w:gridSpan w:val="4"/>
          </w:tcPr>
          <w:p w:rsidR="008C102C" w:rsidRPr="00746B2A" w:rsidRDefault="008C102C" w:rsidP="00045A66"/>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8C102C" w:rsidRPr="00746B2A" w:rsidRDefault="008C102C" w:rsidP="00045A66">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8C102C" w:rsidRPr="00746B2A" w:rsidRDefault="008C102C" w:rsidP="00045A66">
            <w:pPr>
              <w:pStyle w:val="Header"/>
              <w:tabs>
                <w:tab w:val="clear" w:pos="4320"/>
                <w:tab w:val="clear" w:pos="8640"/>
              </w:tabs>
              <w:spacing w:before="20" w:after="20"/>
              <w:rPr>
                <w:b/>
                <w:i/>
              </w:rPr>
            </w:pPr>
            <w:r w:rsidRPr="00746B2A">
              <w:rPr>
                <w:b/>
              </w:rPr>
              <w:t>ACTION</w:t>
            </w:r>
          </w:p>
        </w:tc>
        <w:tc>
          <w:tcPr>
            <w:tcW w:w="4500" w:type="dxa"/>
            <w:shd w:val="clear" w:color="auto" w:fill="A6A6A6"/>
          </w:tcPr>
          <w:p w:rsidR="008C102C" w:rsidRPr="00746B2A" w:rsidRDefault="008C102C" w:rsidP="00045A66">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8C102C" w:rsidRPr="00746B2A" w:rsidRDefault="008C102C" w:rsidP="00045A66">
            <w:pPr>
              <w:pStyle w:val="Header"/>
              <w:tabs>
                <w:tab w:val="clear" w:pos="4320"/>
                <w:tab w:val="clear" w:pos="8640"/>
              </w:tabs>
              <w:spacing w:before="40" w:after="40"/>
              <w:jc w:val="center"/>
              <w:rPr>
                <w:b/>
                <w:i/>
              </w:rPr>
            </w:pPr>
            <w:r w:rsidRPr="00746B2A">
              <w:rPr>
                <w:b/>
              </w:rPr>
              <w:t>RESULTS</w:t>
            </w:r>
          </w:p>
          <w:p w:rsidR="008C102C" w:rsidRPr="00746B2A" w:rsidRDefault="008C102C" w:rsidP="00045A66">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8C102C" w:rsidRPr="00746B2A" w:rsidRDefault="008C102C" w:rsidP="00045A66">
            <w:pPr>
              <w:pStyle w:val="Header"/>
              <w:tabs>
                <w:tab w:val="clear" w:pos="4320"/>
                <w:tab w:val="clear" w:pos="8640"/>
              </w:tabs>
              <w:spacing w:before="40" w:after="40"/>
              <w:rPr>
                <w:b/>
                <w:i/>
              </w:rPr>
            </w:pPr>
            <w:r w:rsidRPr="00746B2A">
              <w:rPr>
                <w:b/>
              </w:rPr>
              <w:t>COMMENTS</w:t>
            </w: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8C102C" w:rsidRPr="00746B2A" w:rsidRDefault="008C102C" w:rsidP="00045A66">
            <w:pPr>
              <w:pStyle w:val="Header"/>
              <w:tabs>
                <w:tab w:val="clear" w:pos="4320"/>
                <w:tab w:val="clear" w:pos="8640"/>
              </w:tabs>
              <w:spacing w:before="40" w:after="40"/>
              <w:rPr>
                <w:i/>
              </w:rPr>
            </w:pPr>
            <w:r>
              <w:rPr>
                <w:i/>
              </w:rPr>
              <w:t>Employee acknowledges first:</w:t>
            </w: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Pr="00746B2A"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8C102C" w:rsidRDefault="008C102C" w:rsidP="00045A66">
            <w:pPr>
              <w:pStyle w:val="CSETableText"/>
              <w:ind w:left="159"/>
              <w:rPr>
                <w:b/>
                <w:bCs/>
                <w:szCs w:val="20"/>
              </w:rPr>
            </w:pPr>
            <w:r w:rsidRPr="0049128E">
              <w:rPr>
                <w:b/>
                <w:bCs/>
                <w:szCs w:val="20"/>
              </w:rPr>
              <w:t>Data setup:</w:t>
            </w:r>
          </w:p>
          <w:p w:rsidR="008C102C" w:rsidRDefault="008C102C" w:rsidP="00045A66">
            <w:pPr>
              <w:pStyle w:val="CSETableText"/>
              <w:ind w:left="159"/>
              <w:rPr>
                <w:b/>
                <w:bCs/>
                <w:szCs w:val="20"/>
              </w:rPr>
            </w:pPr>
            <w:r>
              <w:rPr>
                <w:b/>
                <w:bCs/>
                <w:szCs w:val="20"/>
              </w:rPr>
              <w:t xml:space="preserve">Locate a </w:t>
            </w:r>
            <w:r w:rsidR="00045A66">
              <w:rPr>
                <w:b/>
                <w:bCs/>
                <w:szCs w:val="20"/>
              </w:rPr>
              <w:t>SEA</w:t>
            </w:r>
            <w:r>
              <w:rPr>
                <w:b/>
                <w:bCs/>
                <w:szCs w:val="20"/>
              </w:rPr>
              <w:t xml:space="preserve"> record in </w:t>
            </w:r>
            <w:proofErr w:type="spellStart"/>
            <w:r>
              <w:rPr>
                <w:b/>
                <w:bCs/>
                <w:szCs w:val="20"/>
              </w:rPr>
              <w:t>coaching_log</w:t>
            </w:r>
            <w:proofErr w:type="spellEnd"/>
            <w:r>
              <w:rPr>
                <w:b/>
                <w:bCs/>
                <w:szCs w:val="20"/>
              </w:rPr>
              <w:t xml:space="preserve"> table with Pending Acknowledgement status.</w:t>
            </w:r>
          </w:p>
          <w:p w:rsidR="008C102C" w:rsidRDefault="008C102C" w:rsidP="00045A66">
            <w:pPr>
              <w:pStyle w:val="CSETableText"/>
              <w:ind w:left="159"/>
              <w:rPr>
                <w:b/>
                <w:bCs/>
                <w:szCs w:val="20"/>
              </w:rPr>
            </w:pPr>
            <w:r>
              <w:rPr>
                <w:b/>
                <w:bCs/>
                <w:szCs w:val="20"/>
              </w:rPr>
              <w:t>Update the owner of the record to myself.</w:t>
            </w:r>
          </w:p>
          <w:p w:rsidR="008C102C" w:rsidRDefault="008C102C" w:rsidP="00045A66">
            <w:pPr>
              <w:pStyle w:val="CSETableText"/>
              <w:ind w:left="159"/>
              <w:rPr>
                <w:rFonts w:ascii="Courier New" w:hAnsi="Courier New" w:cs="Courier New"/>
                <w:noProof/>
                <w:color w:val="FF0000"/>
              </w:rPr>
            </w:pPr>
            <w:r>
              <w:rPr>
                <w:b/>
                <w:bCs/>
                <w:szCs w:val="20"/>
              </w:rPr>
              <w:t>Update myself (</w:t>
            </w:r>
            <w:proofErr w:type="spellStart"/>
            <w:r>
              <w:rPr>
                <w:b/>
                <w:bCs/>
                <w:szCs w:val="20"/>
              </w:rPr>
              <w:t>Employee_Hierarchey</w:t>
            </w:r>
            <w:proofErr w:type="spellEnd"/>
            <w:r>
              <w:rPr>
                <w:b/>
                <w:bCs/>
                <w:szCs w:val="20"/>
              </w:rPr>
              <w:t xml:space="preserve"> table) to be CSR (</w:t>
            </w:r>
            <w:r>
              <w:rPr>
                <w:rFonts w:ascii="Courier New" w:hAnsi="Courier New" w:cs="Courier New"/>
                <w:color w:val="FF0000"/>
                <w:szCs w:val="20"/>
              </w:rPr>
              <w:t>WACS01</w:t>
            </w:r>
            <w:r>
              <w:rPr>
                <w:b/>
                <w:bCs/>
                <w:szCs w:val="20"/>
              </w:rPr>
              <w:t xml:space="preserve">)  </w:t>
            </w:r>
          </w:p>
          <w:p w:rsidR="008C102C" w:rsidRDefault="008C102C" w:rsidP="00045A66">
            <w:pPr>
              <w:pStyle w:val="CSETableText"/>
              <w:ind w:left="159"/>
              <w:rPr>
                <w:rFonts w:ascii="Courier New" w:hAnsi="Courier New" w:cs="Courier New"/>
                <w:noProof/>
              </w:rPr>
            </w:pPr>
          </w:p>
          <w:p w:rsidR="008C102C" w:rsidRPr="006B53E8" w:rsidRDefault="008C102C" w:rsidP="00045A66">
            <w:pPr>
              <w:pStyle w:val="CSETableText"/>
              <w:ind w:left="159"/>
              <w:rPr>
                <w:b/>
                <w:bCs/>
                <w:szCs w:val="20"/>
              </w:rPr>
            </w:pPr>
            <w:r>
              <w:rPr>
                <w:b/>
                <w:bCs/>
                <w:szCs w:val="20"/>
              </w:rPr>
              <w:t>L</w:t>
            </w:r>
            <w:r w:rsidRPr="006B53E8">
              <w:rPr>
                <w:b/>
                <w:bCs/>
                <w:szCs w:val="20"/>
              </w:rPr>
              <w:t xml:space="preserve">ogin to </w:t>
            </w:r>
            <w:proofErr w:type="spellStart"/>
            <w:r w:rsidRPr="006B53E8">
              <w:rPr>
                <w:b/>
                <w:bCs/>
                <w:szCs w:val="20"/>
              </w:rPr>
              <w:t>eCoaching</w:t>
            </w:r>
            <w:proofErr w:type="spellEnd"/>
            <w:r w:rsidRPr="006B53E8">
              <w:rPr>
                <w:b/>
                <w:bCs/>
                <w:szCs w:val="20"/>
              </w:rPr>
              <w:t>:</w:t>
            </w:r>
          </w:p>
          <w:p w:rsidR="008C102C" w:rsidRPr="00746B2A" w:rsidRDefault="008C102C" w:rsidP="00045A66">
            <w:pPr>
              <w:pStyle w:val="CSETableText"/>
              <w:ind w:left="159"/>
              <w:rPr>
                <w:bCs/>
                <w:szCs w:val="20"/>
              </w:rPr>
            </w:pPr>
            <w:r w:rsidRPr="00746B2A">
              <w:t>https://f3420-mpmd01.vangent.local/coach3/default.aspx</w:t>
            </w:r>
          </w:p>
        </w:tc>
        <w:tc>
          <w:tcPr>
            <w:tcW w:w="4500" w:type="dxa"/>
          </w:tcPr>
          <w:p w:rsidR="008C102C" w:rsidRDefault="00045A66" w:rsidP="00045A66">
            <w:pPr>
              <w:pStyle w:val="NormalWeb"/>
            </w:pPr>
            <w:r>
              <w:t>“My Dashboard” page</w:t>
            </w:r>
            <w:r w:rsidR="008C102C">
              <w:t xml:space="preserve"> displays.</w:t>
            </w:r>
          </w:p>
          <w:p w:rsidR="00045A66" w:rsidRDefault="00045A66" w:rsidP="00045A66">
            <w:pPr>
              <w:pStyle w:val="NormalWeb"/>
            </w:pPr>
            <w:r>
              <w:t xml:space="preserve">The record displays under My Pending </w:t>
            </w:r>
            <w:proofErr w:type="spellStart"/>
            <w:r>
              <w:t>eCoaching</w:t>
            </w:r>
            <w:proofErr w:type="spellEnd"/>
            <w:r>
              <w:t xml:space="preserve"> Logs section.</w:t>
            </w:r>
          </w:p>
          <w:p w:rsidR="00045A66" w:rsidRDefault="00045A66" w:rsidP="00045A66">
            <w:pPr>
              <w:pStyle w:val="NormalWeb"/>
            </w:pPr>
          </w:p>
          <w:p w:rsidR="008C102C" w:rsidRDefault="008C102C" w:rsidP="00045A66">
            <w:pPr>
              <w:pStyle w:val="NormalWeb"/>
            </w:pPr>
          </w:p>
        </w:tc>
        <w:tc>
          <w:tcPr>
            <w:tcW w:w="1260" w:type="dxa"/>
          </w:tcPr>
          <w:p w:rsidR="008C102C" w:rsidRPr="00746B2A"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045A66"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8C102C" w:rsidRPr="0049128E" w:rsidRDefault="008C102C" w:rsidP="00045A66">
            <w:pPr>
              <w:pStyle w:val="CSETableText"/>
              <w:ind w:left="159"/>
              <w:rPr>
                <w:b/>
                <w:bCs/>
                <w:szCs w:val="20"/>
              </w:rPr>
            </w:pPr>
            <w:r>
              <w:rPr>
                <w:b/>
                <w:bCs/>
                <w:szCs w:val="20"/>
              </w:rPr>
              <w:t>Click the record link</w:t>
            </w:r>
          </w:p>
        </w:tc>
        <w:tc>
          <w:tcPr>
            <w:tcW w:w="4500" w:type="dxa"/>
          </w:tcPr>
          <w:p w:rsidR="008C102C" w:rsidRDefault="008C102C" w:rsidP="00045A66">
            <w:pPr>
              <w:pStyle w:val="NormalWeb"/>
            </w:pPr>
            <w:r>
              <w:t>Review page displays with correct information and input textboxes for the employee to acknowledge the record.</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ind w:left="159"/>
              <w:rPr>
                <w:b/>
                <w:bCs/>
                <w:szCs w:val="20"/>
              </w:rPr>
            </w:pPr>
            <w:r>
              <w:rPr>
                <w:b/>
                <w:bCs/>
                <w:szCs w:val="20"/>
              </w:rPr>
              <w:t>Click Submit button</w:t>
            </w:r>
          </w:p>
        </w:tc>
        <w:tc>
          <w:tcPr>
            <w:tcW w:w="4500" w:type="dxa"/>
          </w:tcPr>
          <w:p w:rsidR="008C102C" w:rsidRDefault="008C102C" w:rsidP="00045A66">
            <w:pPr>
              <w:pStyle w:val="NormalWeb"/>
            </w:pPr>
            <w:r>
              <w:t xml:space="preserve">The record gets successfully updated </w:t>
            </w:r>
            <w:proofErr w:type="gramStart"/>
            <w:r>
              <w:t>to  “</w:t>
            </w:r>
            <w:proofErr w:type="gramEnd"/>
            <w:r>
              <w:t>Pending Supervisor Review”.</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8C102C" w:rsidRDefault="008C102C" w:rsidP="00045A66">
            <w:pPr>
              <w:pStyle w:val="CSETableText"/>
              <w:ind w:left="159"/>
              <w:rPr>
                <w:b/>
                <w:bCs/>
                <w:szCs w:val="20"/>
              </w:rPr>
            </w:pPr>
            <w:r>
              <w:rPr>
                <w:b/>
                <w:bCs/>
                <w:szCs w:val="20"/>
              </w:rPr>
              <w:t>Update the owner of the record to CSR A.</w:t>
            </w:r>
          </w:p>
          <w:p w:rsidR="008C102C" w:rsidRDefault="008C102C" w:rsidP="00045A66">
            <w:pPr>
              <w:pStyle w:val="CSETableText"/>
              <w:ind w:left="159"/>
              <w:rPr>
                <w:b/>
                <w:bCs/>
                <w:szCs w:val="20"/>
              </w:rPr>
            </w:pPr>
            <w:r>
              <w:rPr>
                <w:b/>
                <w:bCs/>
                <w:szCs w:val="20"/>
              </w:rPr>
              <w:t>Update myself (</w:t>
            </w:r>
            <w:proofErr w:type="spellStart"/>
            <w:r>
              <w:rPr>
                <w:b/>
                <w:bCs/>
                <w:szCs w:val="20"/>
              </w:rPr>
              <w:t>Employee_Hierarchey</w:t>
            </w:r>
            <w:proofErr w:type="spellEnd"/>
            <w:r>
              <w:rPr>
                <w:b/>
                <w:bCs/>
                <w:szCs w:val="20"/>
              </w:rPr>
              <w:t xml:space="preserve"> table) to be supervisor (</w:t>
            </w:r>
            <w:r>
              <w:rPr>
                <w:rFonts w:ascii="Courier New" w:hAnsi="Courier New" w:cs="Courier New"/>
                <w:color w:val="FF0000"/>
                <w:szCs w:val="20"/>
              </w:rPr>
              <w:t>WACS40</w:t>
            </w:r>
            <w:proofErr w:type="gramStart"/>
            <w:r>
              <w:rPr>
                <w:b/>
                <w:bCs/>
                <w:szCs w:val="20"/>
              </w:rPr>
              <w:t>)  of</w:t>
            </w:r>
            <w:proofErr w:type="gramEnd"/>
            <w:r>
              <w:rPr>
                <w:b/>
                <w:bCs/>
                <w:szCs w:val="20"/>
              </w:rPr>
              <w:t xml:space="preserve"> CSR A.</w:t>
            </w:r>
          </w:p>
          <w:p w:rsidR="008C102C" w:rsidRDefault="008C102C" w:rsidP="00045A66">
            <w:pPr>
              <w:pStyle w:val="CSETableText"/>
              <w:ind w:left="159"/>
              <w:rPr>
                <w:b/>
                <w:bCs/>
                <w:szCs w:val="20"/>
              </w:rPr>
            </w:pPr>
          </w:p>
          <w:p w:rsidR="008C102C" w:rsidRDefault="008C102C" w:rsidP="00045A66">
            <w:pPr>
              <w:pStyle w:val="CSETableText"/>
              <w:ind w:left="159"/>
              <w:rPr>
                <w:b/>
                <w:bCs/>
                <w:szCs w:val="20"/>
              </w:rPr>
            </w:pPr>
            <w:r>
              <w:rPr>
                <w:b/>
                <w:bCs/>
                <w:szCs w:val="20"/>
              </w:rPr>
              <w:t>Close browser.</w:t>
            </w:r>
          </w:p>
          <w:p w:rsidR="008C102C" w:rsidRDefault="008C102C" w:rsidP="00045A66">
            <w:pPr>
              <w:pStyle w:val="CSETableText"/>
              <w:ind w:left="159"/>
              <w:rPr>
                <w:b/>
                <w:bCs/>
                <w:szCs w:val="20"/>
              </w:rPr>
            </w:pPr>
            <w:r>
              <w:rPr>
                <w:b/>
                <w:bCs/>
                <w:szCs w:val="20"/>
              </w:rPr>
              <w:t>Re-open browser.</w:t>
            </w:r>
          </w:p>
          <w:p w:rsidR="008C102C" w:rsidRPr="006B53E8" w:rsidRDefault="008C102C" w:rsidP="00045A66">
            <w:pPr>
              <w:pStyle w:val="CSETableText"/>
              <w:ind w:left="159"/>
              <w:rPr>
                <w:b/>
                <w:bCs/>
                <w:szCs w:val="20"/>
              </w:rPr>
            </w:pPr>
            <w:r>
              <w:rPr>
                <w:b/>
                <w:bCs/>
                <w:szCs w:val="20"/>
              </w:rPr>
              <w:t>L</w:t>
            </w:r>
            <w:r w:rsidRPr="006B53E8">
              <w:rPr>
                <w:b/>
                <w:bCs/>
                <w:szCs w:val="20"/>
              </w:rPr>
              <w:t xml:space="preserve">ogin to </w:t>
            </w:r>
            <w:proofErr w:type="spellStart"/>
            <w:r w:rsidRPr="006B53E8">
              <w:rPr>
                <w:b/>
                <w:bCs/>
                <w:szCs w:val="20"/>
              </w:rPr>
              <w:t>eCoaching</w:t>
            </w:r>
            <w:proofErr w:type="spellEnd"/>
            <w:r w:rsidRPr="006B53E8">
              <w:rPr>
                <w:b/>
                <w:bCs/>
                <w:szCs w:val="20"/>
              </w:rPr>
              <w:t>:</w:t>
            </w:r>
          </w:p>
          <w:p w:rsidR="008C102C" w:rsidRDefault="008C102C" w:rsidP="00045A66">
            <w:pPr>
              <w:pStyle w:val="CSETableText"/>
              <w:ind w:left="159"/>
              <w:rPr>
                <w:rFonts w:ascii="Courier New" w:hAnsi="Courier New" w:cs="Courier New"/>
                <w:noProof/>
                <w:color w:val="FF0000"/>
              </w:rPr>
            </w:pPr>
            <w:r w:rsidRPr="00746B2A">
              <w:t>https://f3420-mpmd01.vangent.l</w:t>
            </w:r>
            <w:r>
              <w:t>ocal/coach3/default.aspx</w:t>
            </w:r>
          </w:p>
          <w:p w:rsidR="008C102C" w:rsidRDefault="008C102C" w:rsidP="00045A66">
            <w:pPr>
              <w:pStyle w:val="CSETableText"/>
              <w:ind w:left="159"/>
              <w:rPr>
                <w:b/>
                <w:bCs/>
                <w:szCs w:val="20"/>
              </w:rPr>
            </w:pPr>
          </w:p>
        </w:tc>
        <w:tc>
          <w:tcPr>
            <w:tcW w:w="4500" w:type="dxa"/>
          </w:tcPr>
          <w:p w:rsidR="008C102C" w:rsidRDefault="008C102C" w:rsidP="00045A66">
            <w:pPr>
              <w:pStyle w:val="NormalWeb"/>
            </w:pPr>
            <w:r>
              <w:t>Default page displays</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8C102C" w:rsidRDefault="00407A2E" w:rsidP="00045A66">
            <w:pPr>
              <w:pStyle w:val="CSETableText"/>
              <w:ind w:left="159"/>
              <w:rPr>
                <w:b/>
                <w:bCs/>
                <w:szCs w:val="20"/>
              </w:rPr>
            </w:pPr>
            <w:r>
              <w:rPr>
                <w:b/>
                <w:bCs/>
                <w:szCs w:val="20"/>
              </w:rPr>
              <w:t>Click “My Dashboard” tab</w:t>
            </w:r>
          </w:p>
        </w:tc>
        <w:tc>
          <w:tcPr>
            <w:tcW w:w="4500" w:type="dxa"/>
          </w:tcPr>
          <w:p w:rsidR="008C102C" w:rsidRDefault="00407A2E">
            <w:pPr>
              <w:pStyle w:val="NormalWeb"/>
            </w:pPr>
            <w:r>
              <w:t xml:space="preserve">The record displays under My Pending </w:t>
            </w:r>
            <w:proofErr w:type="spellStart"/>
            <w:r>
              <w:t>eCoaching</w:t>
            </w:r>
            <w:proofErr w:type="spellEnd"/>
            <w:r>
              <w:t xml:space="preserve"> Log section.</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D6756E"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6756E"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D6756E" w:rsidRDefault="00D6756E" w:rsidP="00045A66">
            <w:pPr>
              <w:pStyle w:val="CSETableText"/>
              <w:ind w:left="159"/>
              <w:rPr>
                <w:b/>
                <w:bCs/>
                <w:szCs w:val="20"/>
              </w:rPr>
            </w:pPr>
            <w:r>
              <w:rPr>
                <w:b/>
                <w:bCs/>
                <w:szCs w:val="20"/>
              </w:rPr>
              <w:t>Click the record link</w:t>
            </w:r>
          </w:p>
        </w:tc>
        <w:tc>
          <w:tcPr>
            <w:tcW w:w="4500" w:type="dxa"/>
          </w:tcPr>
          <w:p w:rsidR="00D6756E" w:rsidRDefault="00D6756E" w:rsidP="00045A66">
            <w:pPr>
              <w:pStyle w:val="NormalWeb"/>
            </w:pPr>
            <w:r>
              <w:t>Review page displays with correct information and input textboxes for the supervisor to acknowledge the record.</w:t>
            </w:r>
          </w:p>
        </w:tc>
        <w:tc>
          <w:tcPr>
            <w:tcW w:w="1260" w:type="dxa"/>
          </w:tcPr>
          <w:p w:rsidR="00D6756E" w:rsidRDefault="00D6756E" w:rsidP="00045A66">
            <w:pPr>
              <w:pStyle w:val="Header"/>
              <w:tabs>
                <w:tab w:val="clear" w:pos="4320"/>
                <w:tab w:val="clear" w:pos="8640"/>
              </w:tabs>
              <w:spacing w:before="40" w:after="40"/>
              <w:jc w:val="center"/>
              <w:rPr>
                <w:i/>
              </w:rPr>
            </w:pPr>
          </w:p>
        </w:tc>
        <w:tc>
          <w:tcPr>
            <w:tcW w:w="2880" w:type="dxa"/>
          </w:tcPr>
          <w:p w:rsidR="00D6756E" w:rsidRPr="00746B2A" w:rsidRDefault="00D6756E"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ind w:left="159"/>
              <w:rPr>
                <w:b/>
                <w:bCs/>
                <w:szCs w:val="20"/>
              </w:rPr>
            </w:pPr>
            <w:r>
              <w:rPr>
                <w:b/>
                <w:bCs/>
                <w:szCs w:val="20"/>
              </w:rPr>
              <w:t>Click Submit button</w:t>
            </w:r>
          </w:p>
        </w:tc>
        <w:tc>
          <w:tcPr>
            <w:tcW w:w="4500" w:type="dxa"/>
          </w:tcPr>
          <w:p w:rsidR="008C102C" w:rsidRDefault="008C102C" w:rsidP="00045A66">
            <w:pPr>
              <w:pStyle w:val="NormalWeb"/>
            </w:pPr>
            <w:r>
              <w:t xml:space="preserve">The record gets successfully updated </w:t>
            </w:r>
            <w:proofErr w:type="gramStart"/>
            <w:r>
              <w:t>to  “</w:t>
            </w:r>
            <w:proofErr w:type="gramEnd"/>
            <w:r>
              <w:t>Completed”.</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8C102C" w:rsidRPr="00746B2A" w:rsidRDefault="008C102C" w:rsidP="00045A66">
            <w:pPr>
              <w:pStyle w:val="Header"/>
              <w:tabs>
                <w:tab w:val="clear" w:pos="4320"/>
                <w:tab w:val="clear" w:pos="8640"/>
              </w:tabs>
              <w:spacing w:before="40" w:after="40"/>
              <w:rPr>
                <w:i/>
              </w:rPr>
            </w:pPr>
            <w:r>
              <w:rPr>
                <w:i/>
              </w:rPr>
              <w:t>Supervisor acknowledges first:</w:t>
            </w: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8C102C" w:rsidRDefault="008C102C" w:rsidP="00045A66">
            <w:pPr>
              <w:pStyle w:val="CSETableText"/>
              <w:ind w:left="159"/>
              <w:rPr>
                <w:b/>
                <w:bCs/>
                <w:szCs w:val="20"/>
              </w:rPr>
            </w:pPr>
            <w:r>
              <w:rPr>
                <w:b/>
                <w:bCs/>
                <w:szCs w:val="20"/>
              </w:rPr>
              <w:t>Repeat step 1, except:</w:t>
            </w:r>
          </w:p>
          <w:p w:rsidR="008C102C" w:rsidRDefault="008C102C" w:rsidP="00045A66">
            <w:pPr>
              <w:pStyle w:val="CSETableText"/>
              <w:ind w:left="159"/>
              <w:rPr>
                <w:rFonts w:ascii="Courier New" w:hAnsi="Courier New" w:cs="Courier New"/>
                <w:noProof/>
                <w:color w:val="FF0000"/>
              </w:rPr>
            </w:pPr>
            <w:r>
              <w:rPr>
                <w:b/>
                <w:bCs/>
                <w:szCs w:val="20"/>
              </w:rPr>
              <w:t>Update myself (</w:t>
            </w:r>
            <w:proofErr w:type="spellStart"/>
            <w:r>
              <w:rPr>
                <w:b/>
                <w:bCs/>
                <w:szCs w:val="20"/>
              </w:rPr>
              <w:t>Employee_Hierarchey</w:t>
            </w:r>
            <w:proofErr w:type="spellEnd"/>
            <w:r>
              <w:rPr>
                <w:b/>
                <w:bCs/>
                <w:szCs w:val="20"/>
              </w:rPr>
              <w:t xml:space="preserve"> table) to be Supervisor (</w:t>
            </w:r>
            <w:r>
              <w:rPr>
                <w:rFonts w:ascii="Courier New" w:hAnsi="Courier New" w:cs="Courier New"/>
                <w:color w:val="FF0000"/>
                <w:szCs w:val="20"/>
              </w:rPr>
              <w:t>WACS40</w:t>
            </w:r>
            <w:proofErr w:type="gramStart"/>
            <w:r>
              <w:rPr>
                <w:b/>
                <w:bCs/>
                <w:szCs w:val="20"/>
              </w:rPr>
              <w:t>)  of</w:t>
            </w:r>
            <w:proofErr w:type="gramEnd"/>
            <w:r>
              <w:rPr>
                <w:b/>
                <w:bCs/>
                <w:szCs w:val="20"/>
              </w:rPr>
              <w:t xml:space="preserve"> the HFC record’s owner.</w:t>
            </w:r>
          </w:p>
          <w:p w:rsidR="008C102C" w:rsidRDefault="008C102C" w:rsidP="00045A66">
            <w:pPr>
              <w:pStyle w:val="CSETableText"/>
              <w:ind w:left="159"/>
              <w:rPr>
                <w:b/>
                <w:bCs/>
                <w:szCs w:val="20"/>
              </w:rPr>
            </w:pPr>
          </w:p>
        </w:tc>
        <w:tc>
          <w:tcPr>
            <w:tcW w:w="4500" w:type="dxa"/>
          </w:tcPr>
          <w:p w:rsidR="008C102C" w:rsidRDefault="008C102C" w:rsidP="00045A66">
            <w:pPr>
              <w:pStyle w:val="NormalWeb"/>
            </w:pPr>
            <w:r>
              <w:t>Same as step 1</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9</w:t>
            </w:r>
          </w:p>
        </w:tc>
        <w:tc>
          <w:tcPr>
            <w:tcW w:w="3960" w:type="dxa"/>
            <w:gridSpan w:val="2"/>
          </w:tcPr>
          <w:p w:rsidR="008C102C" w:rsidRDefault="008C102C" w:rsidP="00045A66">
            <w:pPr>
              <w:pStyle w:val="CSETableText"/>
              <w:rPr>
                <w:b/>
                <w:bCs/>
                <w:szCs w:val="20"/>
              </w:rPr>
            </w:pPr>
            <w:r>
              <w:rPr>
                <w:b/>
                <w:bCs/>
                <w:szCs w:val="20"/>
              </w:rPr>
              <w:t xml:space="preserve">   Repeat step 2-3</w:t>
            </w:r>
          </w:p>
        </w:tc>
        <w:tc>
          <w:tcPr>
            <w:tcW w:w="4500" w:type="dxa"/>
          </w:tcPr>
          <w:p w:rsidR="008C102C" w:rsidRDefault="008C102C" w:rsidP="00045A66">
            <w:pPr>
              <w:pStyle w:val="NormalWeb"/>
            </w:pPr>
            <w:r>
              <w:t>Same as step 2-3</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rPr>
                <w:b/>
                <w:bCs/>
                <w:szCs w:val="20"/>
              </w:rPr>
            </w:pPr>
            <w:r>
              <w:rPr>
                <w:b/>
                <w:bCs/>
                <w:szCs w:val="20"/>
              </w:rPr>
              <w:t xml:space="preserve">   Click Submit button</w:t>
            </w:r>
          </w:p>
        </w:tc>
        <w:tc>
          <w:tcPr>
            <w:tcW w:w="4500" w:type="dxa"/>
          </w:tcPr>
          <w:p w:rsidR="008C102C" w:rsidRDefault="008C102C" w:rsidP="00045A66">
            <w:pPr>
              <w:pStyle w:val="NormalWeb"/>
            </w:pPr>
            <w:r>
              <w:t xml:space="preserve">The record gets successfully updated </w:t>
            </w:r>
            <w:proofErr w:type="gramStart"/>
            <w:r>
              <w:t>to  “</w:t>
            </w:r>
            <w:proofErr w:type="gramEnd"/>
            <w:r>
              <w:t>Pending Employee Review”.</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8C102C" w:rsidRDefault="008C102C" w:rsidP="00045A66">
            <w:pPr>
              <w:pStyle w:val="CSETableText"/>
              <w:ind w:left="159"/>
              <w:rPr>
                <w:b/>
                <w:bCs/>
                <w:szCs w:val="20"/>
              </w:rPr>
            </w:pPr>
            <w:r>
              <w:rPr>
                <w:b/>
                <w:bCs/>
                <w:szCs w:val="20"/>
              </w:rPr>
              <w:t>Repeat step 1</w:t>
            </w:r>
          </w:p>
        </w:tc>
        <w:tc>
          <w:tcPr>
            <w:tcW w:w="4500" w:type="dxa"/>
          </w:tcPr>
          <w:p w:rsidR="008C102C" w:rsidRDefault="008C102C" w:rsidP="00045A66">
            <w:pPr>
              <w:pStyle w:val="NormalWeb"/>
            </w:pPr>
            <w:r>
              <w:t>Same as step 1</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8C102C" w:rsidRDefault="008C102C" w:rsidP="00045A66">
            <w:pPr>
              <w:pStyle w:val="CSETableText"/>
              <w:ind w:left="159"/>
              <w:rPr>
                <w:b/>
                <w:bCs/>
                <w:szCs w:val="20"/>
              </w:rPr>
            </w:pPr>
            <w:r>
              <w:rPr>
                <w:b/>
                <w:bCs/>
                <w:szCs w:val="20"/>
              </w:rPr>
              <w:t>Repeat step 2-3</w:t>
            </w:r>
          </w:p>
        </w:tc>
        <w:tc>
          <w:tcPr>
            <w:tcW w:w="4500" w:type="dxa"/>
          </w:tcPr>
          <w:p w:rsidR="008C102C" w:rsidRDefault="008C102C" w:rsidP="00045A66">
            <w:pPr>
              <w:pStyle w:val="NormalWeb"/>
            </w:pPr>
            <w:r>
              <w:t>Same as step 2-3</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ind w:left="159"/>
              <w:rPr>
                <w:b/>
                <w:bCs/>
                <w:szCs w:val="20"/>
              </w:rPr>
            </w:pPr>
            <w:r>
              <w:rPr>
                <w:b/>
                <w:bCs/>
                <w:szCs w:val="20"/>
              </w:rPr>
              <w:t>Click Submit button</w:t>
            </w:r>
          </w:p>
        </w:tc>
        <w:tc>
          <w:tcPr>
            <w:tcW w:w="4500" w:type="dxa"/>
          </w:tcPr>
          <w:p w:rsidR="008C102C" w:rsidRDefault="008C102C" w:rsidP="00045A66">
            <w:pPr>
              <w:pStyle w:val="NormalWeb"/>
            </w:pPr>
            <w:r>
              <w:t xml:space="preserve">The record gets successfully updated </w:t>
            </w:r>
            <w:proofErr w:type="gramStart"/>
            <w:r>
              <w:t>to  “</w:t>
            </w:r>
            <w:proofErr w:type="gramEnd"/>
            <w:r>
              <w:t>Completed”.</w:t>
            </w:r>
          </w:p>
        </w:tc>
        <w:tc>
          <w:tcPr>
            <w:tcW w:w="1260" w:type="dxa"/>
          </w:tcPr>
          <w:p w:rsidR="008C102C" w:rsidRDefault="008C102C" w:rsidP="00045A66">
            <w:pPr>
              <w:pStyle w:val="Header"/>
              <w:tabs>
                <w:tab w:val="clear" w:pos="4320"/>
                <w:tab w:val="clear" w:pos="8640"/>
              </w:tabs>
              <w:spacing w:before="40" w:after="40"/>
              <w:jc w:val="center"/>
              <w:rPr>
                <w:i/>
              </w:rPr>
            </w:pPr>
          </w:p>
        </w:tc>
        <w:tc>
          <w:tcPr>
            <w:tcW w:w="2880" w:type="dxa"/>
          </w:tcPr>
          <w:p w:rsidR="008C102C" w:rsidRPr="00746B2A" w:rsidRDefault="008C102C" w:rsidP="00045A66">
            <w:pPr>
              <w:pStyle w:val="Header"/>
              <w:tabs>
                <w:tab w:val="clear" w:pos="4320"/>
                <w:tab w:val="clear" w:pos="8640"/>
              </w:tabs>
              <w:spacing w:before="40" w:after="40"/>
              <w:rPr>
                <w:i/>
              </w:rPr>
            </w:pPr>
          </w:p>
        </w:tc>
      </w:tr>
    </w:tbl>
    <w:p w:rsidR="008C102C" w:rsidRDefault="008C102C"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C7F49" w:rsidRPr="00746B2A" w:rsidTr="00AE2EBB">
        <w:trPr>
          <w:tblHeader/>
          <w:jc w:val="center"/>
        </w:trPr>
        <w:tc>
          <w:tcPr>
            <w:tcW w:w="2549" w:type="dxa"/>
            <w:gridSpan w:val="2"/>
            <w:shd w:val="solid" w:color="auto" w:fill="000000"/>
          </w:tcPr>
          <w:p w:rsidR="00FC7F49" w:rsidRPr="00746B2A" w:rsidRDefault="00FC7F49" w:rsidP="00AE2EBB">
            <w:pPr>
              <w:rPr>
                <w:b/>
              </w:rPr>
            </w:pPr>
            <w:r w:rsidRPr="00746B2A">
              <w:rPr>
                <w:b/>
              </w:rPr>
              <w:t>Item</w:t>
            </w:r>
          </w:p>
        </w:tc>
        <w:tc>
          <w:tcPr>
            <w:tcW w:w="10951" w:type="dxa"/>
            <w:gridSpan w:val="4"/>
            <w:shd w:val="solid" w:color="auto" w:fill="000000"/>
          </w:tcPr>
          <w:p w:rsidR="00FC7F49" w:rsidRPr="00746B2A" w:rsidRDefault="00FC7F49" w:rsidP="00AE2EBB">
            <w:pPr>
              <w:rPr>
                <w:b/>
              </w:rPr>
            </w:pPr>
            <w:r w:rsidRPr="00746B2A">
              <w:rPr>
                <w:b/>
              </w:rPr>
              <w:t>Description</w:t>
            </w:r>
          </w:p>
        </w:tc>
      </w:tr>
      <w:tr w:rsidR="00FC7F49" w:rsidRPr="00746B2A" w:rsidTr="00AE2EBB">
        <w:trPr>
          <w:jc w:val="center"/>
        </w:trPr>
        <w:tc>
          <w:tcPr>
            <w:tcW w:w="2549" w:type="dxa"/>
            <w:gridSpan w:val="2"/>
          </w:tcPr>
          <w:p w:rsidR="00FC7F49" w:rsidRPr="00746B2A" w:rsidRDefault="00FC7F49" w:rsidP="00AE2EBB">
            <w:r w:rsidRPr="00746B2A">
              <w:t>Test Case ID</w:t>
            </w:r>
          </w:p>
        </w:tc>
        <w:tc>
          <w:tcPr>
            <w:tcW w:w="10951" w:type="dxa"/>
            <w:gridSpan w:val="4"/>
          </w:tcPr>
          <w:p w:rsidR="00FC7F49" w:rsidRPr="00746B2A" w:rsidRDefault="00FC7F49" w:rsidP="00AE2EBB">
            <w:r w:rsidRPr="00746B2A">
              <w:t>ECUIDASH</w:t>
            </w:r>
            <w:r>
              <w:t>6</w:t>
            </w:r>
            <w:r w:rsidR="00DA20C9">
              <w:t>7</w:t>
            </w:r>
          </w:p>
        </w:tc>
      </w:tr>
      <w:tr w:rsidR="00FC7F49" w:rsidRPr="00363669" w:rsidTr="00AE2EBB">
        <w:trPr>
          <w:jc w:val="center"/>
        </w:trPr>
        <w:tc>
          <w:tcPr>
            <w:tcW w:w="2549" w:type="dxa"/>
            <w:gridSpan w:val="2"/>
          </w:tcPr>
          <w:p w:rsidR="00FC7F49" w:rsidRPr="00746B2A" w:rsidRDefault="00FC7F49" w:rsidP="00AE2EBB">
            <w:r w:rsidRPr="00746B2A">
              <w:t>Source Description</w:t>
            </w:r>
          </w:p>
        </w:tc>
        <w:tc>
          <w:tcPr>
            <w:tcW w:w="10951" w:type="dxa"/>
            <w:gridSpan w:val="4"/>
          </w:tcPr>
          <w:p w:rsidR="00FC7F49" w:rsidRPr="00363669" w:rsidRDefault="00FC7F49" w:rsidP="003B6D9D">
            <w:pPr>
              <w:pStyle w:val="hdr1"/>
              <w:ind w:left="0"/>
              <w:rPr>
                <w:rFonts w:ascii="Times New Roman" w:hAnsi="Times New Roman"/>
                <w:i w:val="0"/>
                <w:sz w:val="20"/>
              </w:rPr>
            </w:pPr>
            <w:r>
              <w:rPr>
                <w:rFonts w:ascii="Times New Roman" w:hAnsi="Times New Roman"/>
                <w:i w:val="0"/>
                <w:sz w:val="20"/>
              </w:rPr>
              <w:t xml:space="preserve">TFS </w:t>
            </w:r>
            <w:r w:rsidR="003B6D9D">
              <w:rPr>
                <w:rFonts w:ascii="Times New Roman" w:hAnsi="Times New Roman"/>
                <w:i w:val="0"/>
                <w:sz w:val="20"/>
              </w:rPr>
              <w:t>4102</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3B6D9D" w:rsidRPr="003B6D9D">
              <w:rPr>
                <w:rFonts w:ascii="Times New Roman" w:hAnsi="Times New Roman"/>
                <w:i w:val="0"/>
                <w:sz w:val="20"/>
              </w:rPr>
              <w:t>Include Yes/No value to coaching monitor question</w:t>
            </w:r>
            <w:r w:rsidR="003B6D9D">
              <w:rPr>
                <w:rFonts w:ascii="Times New Roman" w:hAnsi="Times New Roman"/>
                <w:i w:val="0"/>
                <w:sz w:val="20"/>
              </w:rPr>
              <w:t>.</w:t>
            </w:r>
          </w:p>
        </w:tc>
      </w:tr>
      <w:tr w:rsidR="00FC7F49" w:rsidRPr="00746B2A" w:rsidTr="00AE2EBB">
        <w:trPr>
          <w:jc w:val="center"/>
        </w:trPr>
        <w:tc>
          <w:tcPr>
            <w:tcW w:w="2549" w:type="dxa"/>
            <w:gridSpan w:val="2"/>
          </w:tcPr>
          <w:p w:rsidR="00FC7F49" w:rsidRPr="00746B2A" w:rsidRDefault="00FC7F49" w:rsidP="00AE2EBB">
            <w:r w:rsidRPr="00746B2A">
              <w:t>Test Location</w:t>
            </w:r>
          </w:p>
        </w:tc>
        <w:tc>
          <w:tcPr>
            <w:tcW w:w="10951" w:type="dxa"/>
            <w:gridSpan w:val="4"/>
          </w:tcPr>
          <w:p w:rsidR="00FC7F49" w:rsidRPr="00746B2A" w:rsidRDefault="00FC7F49" w:rsidP="00AE2EBB">
            <w:r w:rsidRPr="00746B2A">
              <w:t>https://f3420-mpmd01.vangent.local/coach3/default.aspx</w:t>
            </w:r>
          </w:p>
        </w:tc>
      </w:tr>
      <w:tr w:rsidR="00FC7F49" w:rsidRPr="00746B2A" w:rsidTr="00AE2EBB">
        <w:trPr>
          <w:jc w:val="center"/>
        </w:trPr>
        <w:tc>
          <w:tcPr>
            <w:tcW w:w="2549" w:type="dxa"/>
            <w:gridSpan w:val="2"/>
          </w:tcPr>
          <w:p w:rsidR="00FC7F49" w:rsidRPr="00746B2A" w:rsidRDefault="00FC7F49" w:rsidP="00AE2EBB">
            <w:r w:rsidRPr="00746B2A">
              <w:t>Updated File(s)</w:t>
            </w:r>
          </w:p>
        </w:tc>
        <w:tc>
          <w:tcPr>
            <w:tcW w:w="10951" w:type="dxa"/>
            <w:gridSpan w:val="4"/>
          </w:tcPr>
          <w:p w:rsidR="00FC7F49" w:rsidRPr="00746B2A" w:rsidRDefault="00FC7F49" w:rsidP="00AE2EBB">
            <w:r>
              <w:t xml:space="preserve">review.aspx, </w:t>
            </w:r>
            <w:proofErr w:type="spellStart"/>
            <w:r>
              <w:t>review.aspx.vb</w:t>
            </w:r>
            <w:proofErr w:type="spellEnd"/>
            <w:r w:rsidR="008541BB">
              <w:t>, review2.aspx, review2.aspx.vb</w:t>
            </w:r>
          </w:p>
        </w:tc>
      </w:tr>
      <w:tr w:rsidR="00FC7F49" w:rsidRPr="00746B2A" w:rsidTr="00AE2EBB">
        <w:trPr>
          <w:jc w:val="center"/>
        </w:trPr>
        <w:tc>
          <w:tcPr>
            <w:tcW w:w="2549" w:type="dxa"/>
            <w:gridSpan w:val="2"/>
          </w:tcPr>
          <w:p w:rsidR="00FC7F49" w:rsidRPr="00746B2A" w:rsidRDefault="00FC7F49" w:rsidP="00AE2EBB">
            <w:r w:rsidRPr="00746B2A">
              <w:t>Added Files(s)</w:t>
            </w:r>
          </w:p>
        </w:tc>
        <w:tc>
          <w:tcPr>
            <w:tcW w:w="10951" w:type="dxa"/>
            <w:gridSpan w:val="4"/>
          </w:tcPr>
          <w:p w:rsidR="00FC7F49" w:rsidRPr="00746B2A" w:rsidRDefault="00FC7F49" w:rsidP="00AE2EBB"/>
        </w:tc>
      </w:tr>
      <w:tr w:rsidR="00FC7F49" w:rsidRPr="00746B2A" w:rsidTr="00AE2EBB">
        <w:trPr>
          <w:jc w:val="center"/>
        </w:trPr>
        <w:tc>
          <w:tcPr>
            <w:tcW w:w="2549" w:type="dxa"/>
            <w:gridSpan w:val="2"/>
          </w:tcPr>
          <w:p w:rsidR="00FC7F49" w:rsidRPr="00746B2A" w:rsidRDefault="00FC7F49" w:rsidP="00AE2EBB">
            <w:r w:rsidRPr="00746B2A">
              <w:t>Supporting Documentation</w:t>
            </w:r>
          </w:p>
        </w:tc>
        <w:tc>
          <w:tcPr>
            <w:tcW w:w="10951" w:type="dxa"/>
            <w:gridSpan w:val="4"/>
          </w:tcPr>
          <w:p w:rsidR="00FC7F49" w:rsidRPr="00746B2A" w:rsidRDefault="00FC7F49" w:rsidP="00AE2EBB"/>
        </w:tc>
      </w:tr>
      <w:tr w:rsidR="00FC7F49" w:rsidRPr="00746B2A" w:rsidTr="00AE2EBB">
        <w:trPr>
          <w:jc w:val="center"/>
        </w:trPr>
        <w:tc>
          <w:tcPr>
            <w:tcW w:w="2549" w:type="dxa"/>
            <w:gridSpan w:val="2"/>
          </w:tcPr>
          <w:p w:rsidR="00FC7F49" w:rsidRPr="00746B2A" w:rsidRDefault="00FC7F49" w:rsidP="00AE2EBB">
            <w:r w:rsidRPr="00746B2A">
              <w:t>Notes</w:t>
            </w:r>
          </w:p>
        </w:tc>
        <w:tc>
          <w:tcPr>
            <w:tcW w:w="10951" w:type="dxa"/>
            <w:gridSpan w:val="4"/>
          </w:tcPr>
          <w:p w:rsidR="00FC7F49" w:rsidRPr="00746B2A" w:rsidRDefault="00FC7F49" w:rsidP="00AE2EBB"/>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C7F49" w:rsidRPr="00746B2A" w:rsidRDefault="00FC7F49" w:rsidP="00AE2EBB">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C7F49" w:rsidRPr="00746B2A" w:rsidRDefault="00FC7F49" w:rsidP="00AE2EBB">
            <w:pPr>
              <w:pStyle w:val="Header"/>
              <w:tabs>
                <w:tab w:val="clear" w:pos="4320"/>
                <w:tab w:val="clear" w:pos="8640"/>
              </w:tabs>
              <w:spacing w:before="20" w:after="20"/>
              <w:rPr>
                <w:b/>
                <w:i/>
              </w:rPr>
            </w:pPr>
            <w:r w:rsidRPr="00746B2A">
              <w:rPr>
                <w:b/>
              </w:rPr>
              <w:t>ACTION</w:t>
            </w:r>
          </w:p>
        </w:tc>
        <w:tc>
          <w:tcPr>
            <w:tcW w:w="4500" w:type="dxa"/>
            <w:shd w:val="clear" w:color="auto" w:fill="A6A6A6"/>
          </w:tcPr>
          <w:p w:rsidR="00FC7F49" w:rsidRPr="00746B2A" w:rsidRDefault="00FC7F49" w:rsidP="00AE2EBB">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C7F49" w:rsidRPr="00746B2A" w:rsidRDefault="00FC7F49" w:rsidP="00AE2EBB">
            <w:pPr>
              <w:pStyle w:val="Header"/>
              <w:tabs>
                <w:tab w:val="clear" w:pos="4320"/>
                <w:tab w:val="clear" w:pos="8640"/>
              </w:tabs>
              <w:spacing w:before="40" w:after="40"/>
              <w:jc w:val="center"/>
              <w:rPr>
                <w:b/>
                <w:i/>
              </w:rPr>
            </w:pPr>
            <w:r w:rsidRPr="00746B2A">
              <w:rPr>
                <w:b/>
              </w:rPr>
              <w:t>RESULTS</w:t>
            </w:r>
          </w:p>
          <w:p w:rsidR="00FC7F49" w:rsidRPr="00746B2A" w:rsidRDefault="00FC7F49" w:rsidP="00AE2EBB">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C7F49" w:rsidRPr="00746B2A" w:rsidRDefault="00FC7F49" w:rsidP="00AE2EBB">
            <w:pPr>
              <w:pStyle w:val="Header"/>
              <w:tabs>
                <w:tab w:val="clear" w:pos="4320"/>
                <w:tab w:val="clear" w:pos="8640"/>
              </w:tabs>
              <w:spacing w:before="40" w:after="40"/>
              <w:rPr>
                <w:b/>
                <w:i/>
              </w:rPr>
            </w:pPr>
            <w:r w:rsidRPr="00746B2A">
              <w:rPr>
                <w:b/>
              </w:rPr>
              <w:t>COMMENTS</w:t>
            </w:r>
          </w:p>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FC7F49" w:rsidRPr="00746B2A" w:rsidRDefault="00FC7F49" w:rsidP="00AE2EBB">
            <w:pPr>
              <w:pStyle w:val="Header"/>
              <w:tabs>
                <w:tab w:val="clear" w:pos="4320"/>
                <w:tab w:val="clear" w:pos="8640"/>
              </w:tabs>
              <w:spacing w:before="40" w:after="40"/>
              <w:rPr>
                <w:i/>
              </w:rPr>
            </w:pPr>
            <w:r>
              <w:rPr>
                <w:i/>
              </w:rPr>
              <w:t>Employee acknowledges first:</w:t>
            </w:r>
          </w:p>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F49" w:rsidRPr="00746B2A" w:rsidRDefault="00FC7F49" w:rsidP="00AE2EBB">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FC7F49" w:rsidRPr="006B53E8" w:rsidRDefault="00FC7F49" w:rsidP="00AE2EBB">
            <w:pPr>
              <w:pStyle w:val="CSETableText"/>
              <w:ind w:left="159"/>
              <w:rPr>
                <w:b/>
                <w:bCs/>
                <w:szCs w:val="20"/>
              </w:rPr>
            </w:pPr>
            <w:r>
              <w:rPr>
                <w:b/>
                <w:bCs/>
                <w:szCs w:val="20"/>
              </w:rPr>
              <w:t>L</w:t>
            </w:r>
            <w:r w:rsidR="008A183B">
              <w:rPr>
                <w:b/>
                <w:bCs/>
                <w:szCs w:val="20"/>
              </w:rPr>
              <w:t xml:space="preserve">ogin to </w:t>
            </w:r>
            <w:proofErr w:type="spellStart"/>
            <w:r w:rsidR="008A183B">
              <w:rPr>
                <w:b/>
                <w:bCs/>
                <w:szCs w:val="20"/>
              </w:rPr>
              <w:t>eCoaching</w:t>
            </w:r>
            <w:proofErr w:type="spellEnd"/>
            <w:r w:rsidR="008A183B">
              <w:rPr>
                <w:b/>
                <w:bCs/>
                <w:szCs w:val="20"/>
              </w:rPr>
              <w:t xml:space="preserve"> as a supervisor</w:t>
            </w:r>
            <w:r w:rsidR="00AE2EBB">
              <w:rPr>
                <w:b/>
                <w:bCs/>
                <w:szCs w:val="20"/>
              </w:rPr>
              <w:t xml:space="preserve"> and with an ECL role.</w:t>
            </w:r>
          </w:p>
          <w:p w:rsidR="00FC7F49" w:rsidRPr="00746B2A" w:rsidRDefault="00FC7F49" w:rsidP="00AE2EBB">
            <w:pPr>
              <w:pStyle w:val="CSETableText"/>
              <w:ind w:left="159"/>
              <w:rPr>
                <w:bCs/>
                <w:szCs w:val="20"/>
              </w:rPr>
            </w:pPr>
            <w:r w:rsidRPr="00746B2A">
              <w:t>https://f3420-mpmd01.vangent.local/coach3/default.aspx</w:t>
            </w:r>
          </w:p>
        </w:tc>
        <w:tc>
          <w:tcPr>
            <w:tcW w:w="4500" w:type="dxa"/>
          </w:tcPr>
          <w:p w:rsidR="00FC7F49" w:rsidRDefault="008A183B" w:rsidP="00AE2EBB">
            <w:pPr>
              <w:pStyle w:val="NormalWeb"/>
            </w:pPr>
            <w:r>
              <w:t>New Submissions page displays.</w:t>
            </w:r>
          </w:p>
          <w:p w:rsidR="00FC7F49" w:rsidRDefault="00FC7F49" w:rsidP="00AE2EBB">
            <w:pPr>
              <w:pStyle w:val="NormalWeb"/>
            </w:pPr>
          </w:p>
        </w:tc>
        <w:tc>
          <w:tcPr>
            <w:tcW w:w="1260" w:type="dxa"/>
          </w:tcPr>
          <w:p w:rsidR="00FC7F49" w:rsidRPr="00746B2A" w:rsidRDefault="00FC7F49" w:rsidP="00AE2EBB">
            <w:pPr>
              <w:pStyle w:val="Header"/>
              <w:tabs>
                <w:tab w:val="clear" w:pos="4320"/>
                <w:tab w:val="clear" w:pos="8640"/>
              </w:tabs>
              <w:spacing w:before="40" w:after="40"/>
              <w:jc w:val="center"/>
              <w:rPr>
                <w:i/>
              </w:rPr>
            </w:pPr>
            <w:r>
              <w:rPr>
                <w:i/>
              </w:rPr>
              <w:t>P</w:t>
            </w:r>
          </w:p>
        </w:tc>
        <w:tc>
          <w:tcPr>
            <w:tcW w:w="2880" w:type="dxa"/>
          </w:tcPr>
          <w:p w:rsidR="00FC7F49" w:rsidRPr="00746B2A" w:rsidRDefault="00FC7F49" w:rsidP="00AE2EBB">
            <w:pPr>
              <w:pStyle w:val="Header"/>
              <w:tabs>
                <w:tab w:val="clear" w:pos="4320"/>
                <w:tab w:val="clear" w:pos="8640"/>
              </w:tabs>
              <w:spacing w:before="40" w:after="40"/>
              <w:rPr>
                <w:i/>
              </w:rPr>
            </w:pPr>
          </w:p>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F49" w:rsidRDefault="00FC7F49" w:rsidP="00AE2EBB">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FC7F49" w:rsidRPr="0049128E" w:rsidRDefault="00FC7F49" w:rsidP="008A183B">
            <w:pPr>
              <w:pStyle w:val="CSETableText"/>
              <w:ind w:left="159"/>
              <w:rPr>
                <w:b/>
                <w:bCs/>
                <w:szCs w:val="20"/>
              </w:rPr>
            </w:pPr>
            <w:r>
              <w:rPr>
                <w:b/>
                <w:bCs/>
                <w:szCs w:val="20"/>
              </w:rPr>
              <w:t xml:space="preserve">Click </w:t>
            </w:r>
            <w:r w:rsidR="008A183B">
              <w:rPr>
                <w:b/>
                <w:bCs/>
                <w:szCs w:val="20"/>
              </w:rPr>
              <w:t>My Dashboard tab</w:t>
            </w:r>
          </w:p>
        </w:tc>
        <w:tc>
          <w:tcPr>
            <w:tcW w:w="4500" w:type="dxa"/>
          </w:tcPr>
          <w:p w:rsidR="00FC7F49" w:rsidRDefault="008A183B" w:rsidP="00AE2EBB">
            <w:pPr>
              <w:pStyle w:val="NormalWeb"/>
            </w:pPr>
            <w:r>
              <w:t>My Dashboard page displays</w:t>
            </w:r>
          </w:p>
        </w:tc>
        <w:tc>
          <w:tcPr>
            <w:tcW w:w="1260" w:type="dxa"/>
          </w:tcPr>
          <w:p w:rsidR="00FC7F49" w:rsidRDefault="00FC7F49" w:rsidP="00AE2EBB">
            <w:pPr>
              <w:pStyle w:val="Header"/>
              <w:tabs>
                <w:tab w:val="clear" w:pos="4320"/>
                <w:tab w:val="clear" w:pos="8640"/>
              </w:tabs>
              <w:spacing w:before="40" w:after="40"/>
              <w:jc w:val="center"/>
              <w:rPr>
                <w:i/>
              </w:rPr>
            </w:pPr>
            <w:r>
              <w:rPr>
                <w:i/>
              </w:rPr>
              <w:t>P</w:t>
            </w:r>
          </w:p>
        </w:tc>
        <w:tc>
          <w:tcPr>
            <w:tcW w:w="2880" w:type="dxa"/>
          </w:tcPr>
          <w:p w:rsidR="00FC7F49" w:rsidRPr="00746B2A" w:rsidRDefault="00FC7F49" w:rsidP="00AE2EBB">
            <w:pPr>
              <w:pStyle w:val="Header"/>
              <w:tabs>
                <w:tab w:val="clear" w:pos="4320"/>
                <w:tab w:val="clear" w:pos="8640"/>
              </w:tabs>
              <w:spacing w:before="40" w:after="40"/>
              <w:rPr>
                <w:i/>
              </w:rPr>
            </w:pPr>
          </w:p>
        </w:tc>
      </w:tr>
      <w:tr w:rsidR="001331C7"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331C7" w:rsidRDefault="001331C7" w:rsidP="00AE2EBB">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1331C7" w:rsidRDefault="0010044C" w:rsidP="00AE2EBB">
            <w:pPr>
              <w:pStyle w:val="CSETableText"/>
              <w:ind w:left="159"/>
              <w:rPr>
                <w:b/>
                <w:bCs/>
                <w:szCs w:val="20"/>
              </w:rPr>
            </w:pPr>
            <w:r>
              <w:rPr>
                <w:b/>
                <w:bCs/>
                <w:szCs w:val="20"/>
              </w:rPr>
              <w:t xml:space="preserve">Click on any </w:t>
            </w:r>
            <w:r w:rsidR="00E041F0">
              <w:rPr>
                <w:b/>
                <w:bCs/>
                <w:szCs w:val="20"/>
              </w:rPr>
              <w:t xml:space="preserve">scorecard </w:t>
            </w:r>
            <w:r>
              <w:rPr>
                <w:b/>
                <w:bCs/>
                <w:szCs w:val="20"/>
              </w:rPr>
              <w:t>log on My Dashboard page.</w:t>
            </w:r>
          </w:p>
        </w:tc>
        <w:tc>
          <w:tcPr>
            <w:tcW w:w="4500" w:type="dxa"/>
          </w:tcPr>
          <w:p w:rsidR="002D01D7" w:rsidRDefault="002D01D7" w:rsidP="00AE2EBB">
            <w:pPr>
              <w:pStyle w:val="NormalWeb"/>
            </w:pPr>
            <w:r>
              <w:t xml:space="preserve">Review page displays </w:t>
            </w:r>
            <w:r w:rsidR="00E041F0">
              <w:t xml:space="preserve">Coaching Monitor information </w:t>
            </w:r>
            <w:r w:rsidR="00AB6A6E">
              <w:t xml:space="preserve">after Scorecard Name </w:t>
            </w:r>
            <w:r>
              <w:t>in the left blue panel</w:t>
            </w:r>
            <w:r w:rsidR="00E041F0">
              <w:t>.</w:t>
            </w:r>
          </w:p>
        </w:tc>
        <w:tc>
          <w:tcPr>
            <w:tcW w:w="1260" w:type="dxa"/>
          </w:tcPr>
          <w:p w:rsidR="001331C7" w:rsidRDefault="002D01D7" w:rsidP="00AE2EBB">
            <w:pPr>
              <w:pStyle w:val="Header"/>
              <w:tabs>
                <w:tab w:val="clear" w:pos="4320"/>
                <w:tab w:val="clear" w:pos="8640"/>
              </w:tabs>
              <w:spacing w:before="40" w:after="40"/>
              <w:jc w:val="center"/>
              <w:rPr>
                <w:i/>
              </w:rPr>
            </w:pPr>
            <w:r>
              <w:rPr>
                <w:i/>
              </w:rPr>
              <w:t>P</w:t>
            </w:r>
          </w:p>
        </w:tc>
        <w:tc>
          <w:tcPr>
            <w:tcW w:w="2880" w:type="dxa"/>
          </w:tcPr>
          <w:p w:rsidR="001331C7" w:rsidRPr="00746B2A" w:rsidRDefault="001331C7" w:rsidP="00AE2EBB">
            <w:pPr>
              <w:pStyle w:val="Header"/>
              <w:tabs>
                <w:tab w:val="clear" w:pos="4320"/>
                <w:tab w:val="clear" w:pos="8640"/>
              </w:tabs>
              <w:spacing w:before="40" w:after="40"/>
              <w:rPr>
                <w:i/>
              </w:rPr>
            </w:pPr>
          </w:p>
        </w:tc>
      </w:tr>
      <w:tr w:rsidR="00AC6CD3"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C6CD3" w:rsidRDefault="00AC6CD3" w:rsidP="00AE2EBB">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AC6CD3" w:rsidRDefault="00AC6CD3" w:rsidP="00434110">
            <w:pPr>
              <w:pStyle w:val="CSETableText"/>
              <w:ind w:left="159"/>
              <w:rPr>
                <w:b/>
                <w:bCs/>
                <w:szCs w:val="20"/>
              </w:rPr>
            </w:pPr>
            <w:r>
              <w:rPr>
                <w:b/>
                <w:bCs/>
                <w:szCs w:val="20"/>
              </w:rPr>
              <w:t xml:space="preserve">Click on any </w:t>
            </w:r>
            <w:r w:rsidR="00434110">
              <w:rPr>
                <w:b/>
                <w:bCs/>
                <w:szCs w:val="20"/>
              </w:rPr>
              <w:t>NON</w:t>
            </w:r>
            <w:r>
              <w:rPr>
                <w:b/>
                <w:bCs/>
                <w:szCs w:val="20"/>
              </w:rPr>
              <w:t xml:space="preserve"> scorecard log on My Dashboard page.</w:t>
            </w:r>
          </w:p>
        </w:tc>
        <w:tc>
          <w:tcPr>
            <w:tcW w:w="4500" w:type="dxa"/>
          </w:tcPr>
          <w:p w:rsidR="00AC6CD3" w:rsidRDefault="00AC6CD3" w:rsidP="00AC6CD3">
            <w:pPr>
              <w:pStyle w:val="NormalWeb"/>
            </w:pPr>
            <w:r>
              <w:t>Review page does NOT display Coaching Monitor information after Scorecard Name in the left blue panel.</w:t>
            </w:r>
          </w:p>
        </w:tc>
        <w:tc>
          <w:tcPr>
            <w:tcW w:w="1260" w:type="dxa"/>
          </w:tcPr>
          <w:p w:rsidR="00AC6CD3" w:rsidRDefault="00434110" w:rsidP="00AE2EBB">
            <w:pPr>
              <w:pStyle w:val="Header"/>
              <w:tabs>
                <w:tab w:val="clear" w:pos="4320"/>
                <w:tab w:val="clear" w:pos="8640"/>
              </w:tabs>
              <w:spacing w:before="40" w:after="40"/>
              <w:jc w:val="center"/>
              <w:rPr>
                <w:i/>
              </w:rPr>
            </w:pPr>
            <w:r>
              <w:rPr>
                <w:i/>
              </w:rPr>
              <w:t>P</w:t>
            </w:r>
          </w:p>
        </w:tc>
        <w:tc>
          <w:tcPr>
            <w:tcW w:w="2880" w:type="dxa"/>
          </w:tcPr>
          <w:p w:rsidR="00AC6CD3" w:rsidRPr="00746B2A" w:rsidRDefault="00AC6CD3" w:rsidP="00AE2EBB">
            <w:pPr>
              <w:pStyle w:val="Header"/>
              <w:tabs>
                <w:tab w:val="clear" w:pos="4320"/>
                <w:tab w:val="clear" w:pos="8640"/>
              </w:tabs>
              <w:spacing w:before="40" w:after="40"/>
              <w:rPr>
                <w:i/>
              </w:rPr>
            </w:pPr>
          </w:p>
        </w:tc>
      </w:tr>
      <w:tr w:rsidR="00F64C5E"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64C5E"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F64C5E" w:rsidRDefault="00F64C5E" w:rsidP="008A183B">
            <w:pPr>
              <w:pStyle w:val="CSETableText"/>
              <w:ind w:left="159"/>
              <w:rPr>
                <w:b/>
                <w:bCs/>
                <w:szCs w:val="20"/>
              </w:rPr>
            </w:pPr>
            <w:r>
              <w:rPr>
                <w:b/>
                <w:bCs/>
                <w:szCs w:val="20"/>
              </w:rPr>
              <w:t>Click Historical Dashboard tab</w:t>
            </w:r>
          </w:p>
        </w:tc>
        <w:tc>
          <w:tcPr>
            <w:tcW w:w="4500" w:type="dxa"/>
          </w:tcPr>
          <w:p w:rsidR="00F64C5E" w:rsidRDefault="00F64C5E" w:rsidP="00AE2EBB">
            <w:pPr>
              <w:pStyle w:val="NormalWeb"/>
            </w:pPr>
            <w:r>
              <w:t>Historical Dashboard displays</w:t>
            </w:r>
          </w:p>
        </w:tc>
        <w:tc>
          <w:tcPr>
            <w:tcW w:w="1260" w:type="dxa"/>
          </w:tcPr>
          <w:p w:rsidR="00F64C5E" w:rsidRDefault="00F64C5E" w:rsidP="00AE2EBB">
            <w:pPr>
              <w:pStyle w:val="Header"/>
              <w:tabs>
                <w:tab w:val="clear" w:pos="4320"/>
                <w:tab w:val="clear" w:pos="8640"/>
              </w:tabs>
              <w:spacing w:before="40" w:after="40"/>
              <w:jc w:val="center"/>
              <w:rPr>
                <w:i/>
              </w:rPr>
            </w:pPr>
            <w:r>
              <w:rPr>
                <w:i/>
              </w:rPr>
              <w:t>P</w:t>
            </w:r>
          </w:p>
        </w:tc>
        <w:tc>
          <w:tcPr>
            <w:tcW w:w="2880" w:type="dxa"/>
          </w:tcPr>
          <w:p w:rsidR="00F64C5E" w:rsidRPr="00746B2A" w:rsidRDefault="00F64C5E" w:rsidP="00AE2EBB">
            <w:pPr>
              <w:pStyle w:val="Header"/>
              <w:tabs>
                <w:tab w:val="clear" w:pos="4320"/>
                <w:tab w:val="clear" w:pos="8640"/>
              </w:tabs>
              <w:spacing w:before="40" w:after="40"/>
              <w:rPr>
                <w:i/>
              </w:rPr>
            </w:pPr>
          </w:p>
        </w:tc>
      </w:tr>
      <w:tr w:rsidR="00AE2EBB"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E2EBB"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AE2EBB" w:rsidRDefault="00AE2EBB" w:rsidP="00AB0FBD">
            <w:pPr>
              <w:pStyle w:val="CSETableText"/>
              <w:ind w:left="159"/>
              <w:rPr>
                <w:b/>
                <w:bCs/>
                <w:szCs w:val="20"/>
              </w:rPr>
            </w:pPr>
            <w:r>
              <w:rPr>
                <w:b/>
                <w:bCs/>
                <w:szCs w:val="20"/>
              </w:rPr>
              <w:t xml:space="preserve">Click on any </w:t>
            </w:r>
            <w:r w:rsidR="00E041F0">
              <w:rPr>
                <w:b/>
                <w:bCs/>
                <w:szCs w:val="20"/>
              </w:rPr>
              <w:t xml:space="preserve">scorecard </w:t>
            </w:r>
            <w:r>
              <w:rPr>
                <w:b/>
                <w:bCs/>
                <w:szCs w:val="20"/>
              </w:rPr>
              <w:t>log on Hi</w:t>
            </w:r>
            <w:r w:rsidR="00AB0FBD">
              <w:rPr>
                <w:b/>
                <w:bCs/>
                <w:szCs w:val="20"/>
              </w:rPr>
              <w:t>storical Dashboard page</w:t>
            </w:r>
          </w:p>
        </w:tc>
        <w:tc>
          <w:tcPr>
            <w:tcW w:w="4500" w:type="dxa"/>
          </w:tcPr>
          <w:p w:rsidR="00AB0FBD" w:rsidRDefault="00B30ABD" w:rsidP="00AE2EBB">
            <w:pPr>
              <w:pStyle w:val="NormalWeb"/>
            </w:pPr>
            <w:r>
              <w:t>Review page displays Coaching Monitor information after Scorecard Name in the left blue panel.</w:t>
            </w:r>
          </w:p>
        </w:tc>
        <w:tc>
          <w:tcPr>
            <w:tcW w:w="1260" w:type="dxa"/>
          </w:tcPr>
          <w:p w:rsidR="00AE2EBB" w:rsidRDefault="00AB0FBD" w:rsidP="00AE2EBB">
            <w:pPr>
              <w:pStyle w:val="Header"/>
              <w:tabs>
                <w:tab w:val="clear" w:pos="4320"/>
                <w:tab w:val="clear" w:pos="8640"/>
              </w:tabs>
              <w:spacing w:before="40" w:after="40"/>
              <w:jc w:val="center"/>
              <w:rPr>
                <w:i/>
              </w:rPr>
            </w:pPr>
            <w:r>
              <w:rPr>
                <w:i/>
              </w:rPr>
              <w:t>P</w:t>
            </w:r>
          </w:p>
        </w:tc>
        <w:tc>
          <w:tcPr>
            <w:tcW w:w="2880" w:type="dxa"/>
          </w:tcPr>
          <w:p w:rsidR="00AE2EBB" w:rsidRPr="00746B2A" w:rsidRDefault="00AE2EBB" w:rsidP="00AE2EBB">
            <w:pPr>
              <w:pStyle w:val="Header"/>
              <w:tabs>
                <w:tab w:val="clear" w:pos="4320"/>
                <w:tab w:val="clear" w:pos="8640"/>
              </w:tabs>
              <w:spacing w:before="40" w:after="40"/>
              <w:rPr>
                <w:i/>
              </w:rPr>
            </w:pPr>
          </w:p>
        </w:tc>
      </w:tr>
      <w:tr w:rsidR="004A300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A3009"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4A3009" w:rsidRDefault="004A3009" w:rsidP="00AB0FBD">
            <w:pPr>
              <w:pStyle w:val="CSETableText"/>
              <w:ind w:left="159"/>
              <w:rPr>
                <w:b/>
                <w:bCs/>
                <w:szCs w:val="20"/>
              </w:rPr>
            </w:pPr>
            <w:r>
              <w:rPr>
                <w:b/>
                <w:bCs/>
                <w:szCs w:val="20"/>
              </w:rPr>
              <w:t>Click on any NON scorecard log on Historical Dashboard page</w:t>
            </w:r>
          </w:p>
        </w:tc>
        <w:tc>
          <w:tcPr>
            <w:tcW w:w="4500" w:type="dxa"/>
          </w:tcPr>
          <w:p w:rsidR="004A3009" w:rsidRDefault="004A3009" w:rsidP="00AE2EBB">
            <w:pPr>
              <w:pStyle w:val="NormalWeb"/>
            </w:pPr>
            <w:r>
              <w:t>Review page does NOT display Coaching Monitor information after Scorecard Name in the left blue panel.</w:t>
            </w:r>
          </w:p>
        </w:tc>
        <w:tc>
          <w:tcPr>
            <w:tcW w:w="1260" w:type="dxa"/>
          </w:tcPr>
          <w:p w:rsidR="004A3009" w:rsidRDefault="004A3009" w:rsidP="00AE2EBB">
            <w:pPr>
              <w:pStyle w:val="Header"/>
              <w:tabs>
                <w:tab w:val="clear" w:pos="4320"/>
                <w:tab w:val="clear" w:pos="8640"/>
              </w:tabs>
              <w:spacing w:before="40" w:after="40"/>
              <w:jc w:val="center"/>
              <w:rPr>
                <w:i/>
              </w:rPr>
            </w:pPr>
            <w:r>
              <w:rPr>
                <w:i/>
              </w:rPr>
              <w:t>P</w:t>
            </w:r>
          </w:p>
        </w:tc>
        <w:tc>
          <w:tcPr>
            <w:tcW w:w="2880" w:type="dxa"/>
          </w:tcPr>
          <w:p w:rsidR="004A3009" w:rsidRPr="00746B2A" w:rsidRDefault="004A3009" w:rsidP="00AE2EBB">
            <w:pPr>
              <w:pStyle w:val="Header"/>
              <w:tabs>
                <w:tab w:val="clear" w:pos="4320"/>
                <w:tab w:val="clear" w:pos="8640"/>
              </w:tabs>
              <w:spacing w:before="40" w:after="40"/>
              <w:rPr>
                <w:i/>
              </w:rPr>
            </w:pPr>
          </w:p>
        </w:tc>
      </w:tr>
      <w:tr w:rsidR="00940CEA"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40CEA"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940CEA" w:rsidRDefault="00940CEA" w:rsidP="00AB0FBD">
            <w:pPr>
              <w:pStyle w:val="CSETableText"/>
              <w:ind w:left="159"/>
              <w:rPr>
                <w:b/>
                <w:bCs/>
                <w:szCs w:val="20"/>
              </w:rPr>
            </w:pPr>
            <w:r>
              <w:rPr>
                <w:b/>
                <w:bCs/>
                <w:szCs w:val="20"/>
              </w:rPr>
              <w:t xml:space="preserve">Login to </w:t>
            </w:r>
            <w:proofErr w:type="spellStart"/>
            <w:r>
              <w:rPr>
                <w:b/>
                <w:bCs/>
                <w:szCs w:val="20"/>
              </w:rPr>
              <w:t>eCoaching</w:t>
            </w:r>
            <w:proofErr w:type="spellEnd"/>
            <w:r>
              <w:rPr>
                <w:b/>
                <w:bCs/>
                <w:szCs w:val="20"/>
              </w:rPr>
              <w:t xml:space="preserve"> as HR (job code WHRC13)</w:t>
            </w:r>
          </w:p>
        </w:tc>
        <w:tc>
          <w:tcPr>
            <w:tcW w:w="4500" w:type="dxa"/>
          </w:tcPr>
          <w:p w:rsidR="00940CEA" w:rsidRDefault="00940CEA" w:rsidP="00AE2EBB">
            <w:pPr>
              <w:pStyle w:val="NormalWeb"/>
            </w:pPr>
            <w:r>
              <w:t>Only Historical Dashboard tab displays</w:t>
            </w:r>
          </w:p>
        </w:tc>
        <w:tc>
          <w:tcPr>
            <w:tcW w:w="1260" w:type="dxa"/>
          </w:tcPr>
          <w:p w:rsidR="00940CEA" w:rsidRDefault="00940CEA" w:rsidP="00AE2EBB">
            <w:pPr>
              <w:pStyle w:val="Header"/>
              <w:tabs>
                <w:tab w:val="clear" w:pos="4320"/>
                <w:tab w:val="clear" w:pos="8640"/>
              </w:tabs>
              <w:spacing w:before="40" w:after="40"/>
              <w:jc w:val="center"/>
              <w:rPr>
                <w:i/>
              </w:rPr>
            </w:pPr>
            <w:r>
              <w:rPr>
                <w:i/>
              </w:rPr>
              <w:t>P</w:t>
            </w:r>
          </w:p>
        </w:tc>
        <w:tc>
          <w:tcPr>
            <w:tcW w:w="2880" w:type="dxa"/>
          </w:tcPr>
          <w:p w:rsidR="00940CEA" w:rsidRPr="00746B2A" w:rsidRDefault="00940CEA" w:rsidP="00AE2EBB">
            <w:pPr>
              <w:pStyle w:val="Header"/>
              <w:tabs>
                <w:tab w:val="clear" w:pos="4320"/>
                <w:tab w:val="clear" w:pos="8640"/>
              </w:tabs>
              <w:spacing w:before="40" w:after="40"/>
              <w:rPr>
                <w:i/>
              </w:rPr>
            </w:pPr>
          </w:p>
        </w:tc>
      </w:tr>
      <w:tr w:rsidR="00940CEA"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40CEA"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940CEA" w:rsidRDefault="00940CEA" w:rsidP="00AB0FBD">
            <w:pPr>
              <w:pStyle w:val="CSETableText"/>
              <w:ind w:left="159"/>
              <w:rPr>
                <w:b/>
                <w:bCs/>
                <w:szCs w:val="20"/>
              </w:rPr>
            </w:pPr>
            <w:r>
              <w:rPr>
                <w:b/>
                <w:bCs/>
                <w:szCs w:val="20"/>
              </w:rPr>
              <w:t>Select Warning from All Sources dropdown. Click Apply</w:t>
            </w:r>
            <w:r w:rsidR="006D10C6">
              <w:rPr>
                <w:b/>
                <w:bCs/>
                <w:szCs w:val="20"/>
              </w:rPr>
              <w:t>.</w:t>
            </w:r>
          </w:p>
        </w:tc>
        <w:tc>
          <w:tcPr>
            <w:tcW w:w="4500" w:type="dxa"/>
          </w:tcPr>
          <w:p w:rsidR="00940CEA" w:rsidRDefault="00940CEA" w:rsidP="00AE2EBB">
            <w:pPr>
              <w:pStyle w:val="NormalWeb"/>
            </w:pPr>
            <w:r>
              <w:t>Warning logs are displayed.</w:t>
            </w:r>
          </w:p>
        </w:tc>
        <w:tc>
          <w:tcPr>
            <w:tcW w:w="1260" w:type="dxa"/>
          </w:tcPr>
          <w:p w:rsidR="00940CEA" w:rsidRDefault="00940CEA" w:rsidP="00AE2EBB">
            <w:pPr>
              <w:pStyle w:val="Header"/>
              <w:tabs>
                <w:tab w:val="clear" w:pos="4320"/>
                <w:tab w:val="clear" w:pos="8640"/>
              </w:tabs>
              <w:spacing w:before="40" w:after="40"/>
              <w:jc w:val="center"/>
              <w:rPr>
                <w:i/>
              </w:rPr>
            </w:pPr>
            <w:r>
              <w:rPr>
                <w:i/>
              </w:rPr>
              <w:t>P</w:t>
            </w:r>
          </w:p>
        </w:tc>
        <w:tc>
          <w:tcPr>
            <w:tcW w:w="2880" w:type="dxa"/>
          </w:tcPr>
          <w:p w:rsidR="00940CEA" w:rsidRPr="00746B2A" w:rsidRDefault="00940CEA" w:rsidP="00AE2EBB">
            <w:pPr>
              <w:pStyle w:val="Header"/>
              <w:tabs>
                <w:tab w:val="clear" w:pos="4320"/>
                <w:tab w:val="clear" w:pos="8640"/>
              </w:tabs>
              <w:spacing w:before="40" w:after="40"/>
              <w:rPr>
                <w:i/>
              </w:rPr>
            </w:pPr>
          </w:p>
        </w:tc>
      </w:tr>
      <w:tr w:rsidR="00940CEA"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40CEA"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940CEA" w:rsidRDefault="00940CEA" w:rsidP="00AB0FBD">
            <w:pPr>
              <w:pStyle w:val="CSETableText"/>
              <w:ind w:left="159"/>
              <w:rPr>
                <w:b/>
                <w:bCs/>
                <w:szCs w:val="20"/>
              </w:rPr>
            </w:pPr>
            <w:r>
              <w:rPr>
                <w:b/>
                <w:bCs/>
                <w:szCs w:val="20"/>
              </w:rPr>
              <w:t>Click on any log</w:t>
            </w:r>
            <w:r w:rsidR="00471678">
              <w:rPr>
                <w:b/>
                <w:bCs/>
                <w:szCs w:val="20"/>
              </w:rPr>
              <w:t xml:space="preserve"> (warning logs).</w:t>
            </w:r>
          </w:p>
        </w:tc>
        <w:tc>
          <w:tcPr>
            <w:tcW w:w="4500" w:type="dxa"/>
          </w:tcPr>
          <w:p w:rsidR="00940CEA" w:rsidRDefault="00C7494F" w:rsidP="00AE2EBB">
            <w:pPr>
              <w:pStyle w:val="NormalWeb"/>
            </w:pPr>
            <w:r>
              <w:t>Review page does NOT display Coaching Monitor information after Scorecard Name in the left blue panel.</w:t>
            </w:r>
          </w:p>
        </w:tc>
        <w:tc>
          <w:tcPr>
            <w:tcW w:w="1260" w:type="dxa"/>
          </w:tcPr>
          <w:p w:rsidR="00940CEA" w:rsidRDefault="00940CEA" w:rsidP="00AE2EBB">
            <w:pPr>
              <w:pStyle w:val="Header"/>
              <w:tabs>
                <w:tab w:val="clear" w:pos="4320"/>
                <w:tab w:val="clear" w:pos="8640"/>
              </w:tabs>
              <w:spacing w:before="40" w:after="40"/>
              <w:jc w:val="center"/>
              <w:rPr>
                <w:i/>
              </w:rPr>
            </w:pPr>
            <w:r>
              <w:rPr>
                <w:i/>
              </w:rPr>
              <w:t>P</w:t>
            </w:r>
          </w:p>
        </w:tc>
        <w:tc>
          <w:tcPr>
            <w:tcW w:w="2880" w:type="dxa"/>
          </w:tcPr>
          <w:p w:rsidR="00940CEA" w:rsidRPr="00746B2A" w:rsidRDefault="00940CEA" w:rsidP="00AE2EBB">
            <w:pPr>
              <w:pStyle w:val="Header"/>
              <w:tabs>
                <w:tab w:val="clear" w:pos="4320"/>
                <w:tab w:val="clear" w:pos="8640"/>
              </w:tabs>
              <w:spacing w:before="40" w:after="40"/>
              <w:rPr>
                <w:i/>
              </w:rPr>
            </w:pPr>
          </w:p>
        </w:tc>
      </w:tr>
    </w:tbl>
    <w:p w:rsidR="00FC7F49" w:rsidRDefault="00FC7F4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3030C3" w:rsidRPr="00746B2A" w:rsidTr="0098472E">
        <w:trPr>
          <w:tblHeader/>
          <w:jc w:val="center"/>
        </w:trPr>
        <w:tc>
          <w:tcPr>
            <w:tcW w:w="2549" w:type="dxa"/>
            <w:gridSpan w:val="2"/>
            <w:shd w:val="solid" w:color="auto" w:fill="000000"/>
          </w:tcPr>
          <w:p w:rsidR="003030C3" w:rsidRPr="00746B2A" w:rsidRDefault="003030C3" w:rsidP="0098472E">
            <w:pPr>
              <w:rPr>
                <w:b/>
              </w:rPr>
            </w:pPr>
            <w:r w:rsidRPr="00746B2A">
              <w:rPr>
                <w:b/>
              </w:rPr>
              <w:t>Item</w:t>
            </w:r>
          </w:p>
        </w:tc>
        <w:tc>
          <w:tcPr>
            <w:tcW w:w="10951" w:type="dxa"/>
            <w:gridSpan w:val="4"/>
            <w:shd w:val="solid" w:color="auto" w:fill="000000"/>
          </w:tcPr>
          <w:p w:rsidR="003030C3" w:rsidRPr="00746B2A" w:rsidRDefault="003030C3" w:rsidP="0098472E">
            <w:pPr>
              <w:rPr>
                <w:b/>
              </w:rPr>
            </w:pPr>
            <w:r w:rsidRPr="00746B2A">
              <w:rPr>
                <w:b/>
              </w:rPr>
              <w:t>Description</w:t>
            </w:r>
          </w:p>
        </w:tc>
      </w:tr>
      <w:tr w:rsidR="003030C3" w:rsidRPr="00746B2A" w:rsidTr="0098472E">
        <w:trPr>
          <w:jc w:val="center"/>
        </w:trPr>
        <w:tc>
          <w:tcPr>
            <w:tcW w:w="2549" w:type="dxa"/>
            <w:gridSpan w:val="2"/>
          </w:tcPr>
          <w:p w:rsidR="003030C3" w:rsidRPr="00746B2A" w:rsidRDefault="003030C3" w:rsidP="0098472E">
            <w:r w:rsidRPr="00746B2A">
              <w:t>Test Case ID</w:t>
            </w:r>
          </w:p>
        </w:tc>
        <w:tc>
          <w:tcPr>
            <w:tcW w:w="10951" w:type="dxa"/>
            <w:gridSpan w:val="4"/>
          </w:tcPr>
          <w:p w:rsidR="003030C3" w:rsidRPr="00746B2A" w:rsidRDefault="003030C3" w:rsidP="00E84B70">
            <w:r w:rsidRPr="00746B2A">
              <w:t>ECUIDASH</w:t>
            </w:r>
            <w:r>
              <w:t>6</w:t>
            </w:r>
            <w:r w:rsidR="00E84B70">
              <w:t>8</w:t>
            </w:r>
          </w:p>
        </w:tc>
      </w:tr>
      <w:tr w:rsidR="003030C3" w:rsidRPr="00363669" w:rsidTr="0098472E">
        <w:trPr>
          <w:jc w:val="center"/>
        </w:trPr>
        <w:tc>
          <w:tcPr>
            <w:tcW w:w="2549" w:type="dxa"/>
            <w:gridSpan w:val="2"/>
          </w:tcPr>
          <w:p w:rsidR="003030C3" w:rsidRPr="00746B2A" w:rsidRDefault="003030C3" w:rsidP="0098472E">
            <w:r w:rsidRPr="00746B2A">
              <w:t>Source Description</w:t>
            </w:r>
          </w:p>
        </w:tc>
        <w:tc>
          <w:tcPr>
            <w:tcW w:w="10951" w:type="dxa"/>
            <w:gridSpan w:val="4"/>
          </w:tcPr>
          <w:p w:rsidR="003030C3" w:rsidRPr="00363669" w:rsidRDefault="003030C3" w:rsidP="002B55CC">
            <w:pPr>
              <w:pStyle w:val="hdr1"/>
              <w:ind w:left="0"/>
              <w:rPr>
                <w:rFonts w:ascii="Times New Roman" w:hAnsi="Times New Roman"/>
                <w:i w:val="0"/>
                <w:sz w:val="20"/>
              </w:rPr>
            </w:pPr>
            <w:r>
              <w:rPr>
                <w:rFonts w:ascii="Times New Roman" w:hAnsi="Times New Roman"/>
                <w:i w:val="0"/>
                <w:sz w:val="20"/>
              </w:rPr>
              <w:t xml:space="preserve">TFS </w:t>
            </w:r>
            <w:r w:rsidR="002B55CC">
              <w:rPr>
                <w:rFonts w:ascii="Times New Roman" w:hAnsi="Times New Roman"/>
                <w:i w:val="0"/>
                <w:sz w:val="20"/>
              </w:rPr>
              <w:t>3878</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0722C3" w:rsidRPr="000722C3">
              <w:rPr>
                <w:rFonts w:ascii="Segoe UI" w:hAnsi="Segoe UI" w:cs="Segoe UI"/>
                <w:i w:val="0"/>
                <w:color w:val="000000"/>
                <w:sz w:val="18"/>
                <w:szCs w:val="18"/>
              </w:rPr>
              <w:t>Email comments entered by CSRs to hierarchy when logs are completed</w:t>
            </w:r>
          </w:p>
        </w:tc>
      </w:tr>
      <w:tr w:rsidR="003030C3" w:rsidRPr="00746B2A" w:rsidTr="0098472E">
        <w:trPr>
          <w:jc w:val="center"/>
        </w:trPr>
        <w:tc>
          <w:tcPr>
            <w:tcW w:w="2549" w:type="dxa"/>
            <w:gridSpan w:val="2"/>
          </w:tcPr>
          <w:p w:rsidR="003030C3" w:rsidRPr="00746B2A" w:rsidRDefault="003030C3" w:rsidP="0098472E">
            <w:r w:rsidRPr="00746B2A">
              <w:t>Test Location</w:t>
            </w:r>
          </w:p>
        </w:tc>
        <w:tc>
          <w:tcPr>
            <w:tcW w:w="10951" w:type="dxa"/>
            <w:gridSpan w:val="4"/>
          </w:tcPr>
          <w:p w:rsidR="003030C3" w:rsidRPr="00746B2A" w:rsidRDefault="003030C3" w:rsidP="0098472E">
            <w:r w:rsidRPr="00746B2A">
              <w:t>https://f3420-mpmd01.vangent.local/coach3/default.aspx</w:t>
            </w:r>
          </w:p>
        </w:tc>
      </w:tr>
      <w:tr w:rsidR="003030C3" w:rsidRPr="00746B2A" w:rsidTr="0098472E">
        <w:trPr>
          <w:jc w:val="center"/>
        </w:trPr>
        <w:tc>
          <w:tcPr>
            <w:tcW w:w="2549" w:type="dxa"/>
            <w:gridSpan w:val="2"/>
          </w:tcPr>
          <w:p w:rsidR="003030C3" w:rsidRPr="00746B2A" w:rsidRDefault="003030C3" w:rsidP="0098472E">
            <w:r w:rsidRPr="00746B2A">
              <w:t>Updated File(s)</w:t>
            </w:r>
          </w:p>
        </w:tc>
        <w:tc>
          <w:tcPr>
            <w:tcW w:w="10951" w:type="dxa"/>
            <w:gridSpan w:val="4"/>
          </w:tcPr>
          <w:p w:rsidR="003030C3" w:rsidRPr="00746B2A" w:rsidRDefault="00562477" w:rsidP="000722C3">
            <w:proofErr w:type="spellStart"/>
            <w:r>
              <w:t>BasePage.vb</w:t>
            </w:r>
            <w:proofErr w:type="spellEnd"/>
            <w:r>
              <w:t xml:space="preserve">, </w:t>
            </w:r>
            <w:r w:rsidR="003030C3">
              <w:t xml:space="preserve">review.aspx, </w:t>
            </w:r>
            <w:proofErr w:type="spellStart"/>
            <w:r w:rsidR="003030C3">
              <w:t>review.aspx.vb</w:t>
            </w:r>
            <w:proofErr w:type="spellEnd"/>
          </w:p>
        </w:tc>
      </w:tr>
      <w:tr w:rsidR="003030C3" w:rsidRPr="00746B2A" w:rsidTr="0098472E">
        <w:trPr>
          <w:jc w:val="center"/>
        </w:trPr>
        <w:tc>
          <w:tcPr>
            <w:tcW w:w="2549" w:type="dxa"/>
            <w:gridSpan w:val="2"/>
          </w:tcPr>
          <w:p w:rsidR="003030C3" w:rsidRPr="00746B2A" w:rsidRDefault="003030C3" w:rsidP="0098472E">
            <w:r w:rsidRPr="00746B2A">
              <w:t>Added Files(s)</w:t>
            </w:r>
          </w:p>
        </w:tc>
        <w:tc>
          <w:tcPr>
            <w:tcW w:w="10951" w:type="dxa"/>
            <w:gridSpan w:val="4"/>
          </w:tcPr>
          <w:p w:rsidR="003030C3" w:rsidRPr="00746B2A" w:rsidRDefault="000722C3" w:rsidP="0098472E">
            <w:proofErr w:type="spellStart"/>
            <w:r>
              <w:t>EclUtils.vb</w:t>
            </w:r>
            <w:proofErr w:type="spellEnd"/>
          </w:p>
        </w:tc>
      </w:tr>
      <w:tr w:rsidR="003030C3" w:rsidRPr="00746B2A" w:rsidTr="0098472E">
        <w:trPr>
          <w:jc w:val="center"/>
        </w:trPr>
        <w:tc>
          <w:tcPr>
            <w:tcW w:w="2549" w:type="dxa"/>
            <w:gridSpan w:val="2"/>
          </w:tcPr>
          <w:p w:rsidR="003030C3" w:rsidRPr="00746B2A" w:rsidRDefault="003030C3" w:rsidP="0098472E">
            <w:r w:rsidRPr="00746B2A">
              <w:t>Supporting Documentation</w:t>
            </w:r>
          </w:p>
        </w:tc>
        <w:tc>
          <w:tcPr>
            <w:tcW w:w="10951" w:type="dxa"/>
            <w:gridSpan w:val="4"/>
          </w:tcPr>
          <w:p w:rsidR="003030C3" w:rsidRPr="00746B2A" w:rsidRDefault="003030C3" w:rsidP="0098472E"/>
        </w:tc>
      </w:tr>
      <w:tr w:rsidR="003030C3" w:rsidRPr="00746B2A" w:rsidTr="0098472E">
        <w:trPr>
          <w:jc w:val="center"/>
        </w:trPr>
        <w:tc>
          <w:tcPr>
            <w:tcW w:w="2549" w:type="dxa"/>
            <w:gridSpan w:val="2"/>
          </w:tcPr>
          <w:p w:rsidR="003030C3" w:rsidRPr="00746B2A" w:rsidRDefault="003030C3" w:rsidP="0098472E">
            <w:r w:rsidRPr="00746B2A">
              <w:t>Notes</w:t>
            </w:r>
          </w:p>
        </w:tc>
        <w:tc>
          <w:tcPr>
            <w:tcW w:w="10951" w:type="dxa"/>
            <w:gridSpan w:val="4"/>
          </w:tcPr>
          <w:p w:rsidR="003030C3" w:rsidRPr="00746B2A" w:rsidRDefault="003030C3" w:rsidP="0098472E"/>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3030C3" w:rsidRPr="00746B2A" w:rsidRDefault="003030C3" w:rsidP="0098472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3030C3" w:rsidRPr="00746B2A" w:rsidRDefault="003030C3" w:rsidP="0098472E">
            <w:pPr>
              <w:pStyle w:val="Header"/>
              <w:tabs>
                <w:tab w:val="clear" w:pos="4320"/>
                <w:tab w:val="clear" w:pos="8640"/>
              </w:tabs>
              <w:spacing w:before="20" w:after="20"/>
              <w:rPr>
                <w:b/>
                <w:i/>
              </w:rPr>
            </w:pPr>
            <w:r w:rsidRPr="00746B2A">
              <w:rPr>
                <w:b/>
              </w:rPr>
              <w:t>ACTION</w:t>
            </w:r>
          </w:p>
        </w:tc>
        <w:tc>
          <w:tcPr>
            <w:tcW w:w="4500" w:type="dxa"/>
            <w:shd w:val="clear" w:color="auto" w:fill="A6A6A6"/>
          </w:tcPr>
          <w:p w:rsidR="003030C3" w:rsidRPr="00746B2A" w:rsidRDefault="003030C3" w:rsidP="0098472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030C3" w:rsidRPr="00746B2A" w:rsidRDefault="003030C3" w:rsidP="0098472E">
            <w:pPr>
              <w:pStyle w:val="Header"/>
              <w:tabs>
                <w:tab w:val="clear" w:pos="4320"/>
                <w:tab w:val="clear" w:pos="8640"/>
              </w:tabs>
              <w:spacing w:before="40" w:after="40"/>
              <w:jc w:val="center"/>
              <w:rPr>
                <w:b/>
                <w:i/>
              </w:rPr>
            </w:pPr>
            <w:r w:rsidRPr="00746B2A">
              <w:rPr>
                <w:b/>
              </w:rPr>
              <w:t>RESULTS</w:t>
            </w:r>
          </w:p>
          <w:p w:rsidR="003030C3" w:rsidRPr="00746B2A" w:rsidRDefault="003030C3" w:rsidP="0098472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030C3" w:rsidRPr="00746B2A" w:rsidRDefault="003030C3" w:rsidP="0098472E">
            <w:pPr>
              <w:pStyle w:val="Header"/>
              <w:tabs>
                <w:tab w:val="clear" w:pos="4320"/>
                <w:tab w:val="clear" w:pos="8640"/>
              </w:tabs>
              <w:spacing w:before="40" w:after="40"/>
              <w:rPr>
                <w:b/>
                <w:i/>
              </w:rPr>
            </w:pPr>
            <w:r w:rsidRPr="00746B2A">
              <w:rPr>
                <w:b/>
              </w:rPr>
              <w:t>COMMENTS</w:t>
            </w: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3030C3" w:rsidRPr="00746B2A" w:rsidRDefault="003030C3" w:rsidP="0098472E">
            <w:pPr>
              <w:pStyle w:val="Header"/>
              <w:tabs>
                <w:tab w:val="clear" w:pos="4320"/>
                <w:tab w:val="clear" w:pos="8640"/>
              </w:tabs>
              <w:spacing w:before="40" w:after="40"/>
              <w:rPr>
                <w:i/>
              </w:rPr>
            </w:pPr>
            <w:r>
              <w:rPr>
                <w:i/>
              </w:rPr>
              <w:t>Employee acknowledges first:</w:t>
            </w: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Pr="00746B2A" w:rsidRDefault="003030C3" w:rsidP="0098472E">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3030C3" w:rsidRPr="006B53E8" w:rsidRDefault="003030C3" w:rsidP="0098472E">
            <w:pPr>
              <w:pStyle w:val="CSETableText"/>
              <w:ind w:left="159"/>
              <w:rPr>
                <w:b/>
                <w:bCs/>
                <w:szCs w:val="20"/>
              </w:rPr>
            </w:pPr>
            <w:r>
              <w:rPr>
                <w:b/>
                <w:bCs/>
                <w:szCs w:val="20"/>
              </w:rPr>
              <w:t xml:space="preserve">Login to </w:t>
            </w:r>
            <w:proofErr w:type="spellStart"/>
            <w:r>
              <w:rPr>
                <w:b/>
                <w:bCs/>
                <w:szCs w:val="20"/>
              </w:rPr>
              <w:t>eCoaching</w:t>
            </w:r>
            <w:proofErr w:type="spellEnd"/>
            <w:r>
              <w:rPr>
                <w:b/>
                <w:bCs/>
                <w:szCs w:val="20"/>
              </w:rPr>
              <w:t xml:space="preserve"> as a </w:t>
            </w:r>
            <w:r w:rsidR="004F10EC">
              <w:rPr>
                <w:b/>
                <w:bCs/>
                <w:szCs w:val="20"/>
              </w:rPr>
              <w:t>CSR</w:t>
            </w:r>
            <w:r>
              <w:rPr>
                <w:b/>
                <w:bCs/>
                <w:szCs w:val="20"/>
              </w:rPr>
              <w:t>.</w:t>
            </w:r>
          </w:p>
          <w:p w:rsidR="003030C3" w:rsidRPr="00746B2A" w:rsidRDefault="003030C3" w:rsidP="0098472E">
            <w:pPr>
              <w:pStyle w:val="CSETableText"/>
              <w:ind w:left="159"/>
              <w:rPr>
                <w:bCs/>
                <w:szCs w:val="20"/>
              </w:rPr>
            </w:pPr>
            <w:r w:rsidRPr="00746B2A">
              <w:t>https://f3420-mpmd01.vangent.local/coach3/default.aspx</w:t>
            </w:r>
          </w:p>
        </w:tc>
        <w:tc>
          <w:tcPr>
            <w:tcW w:w="4500" w:type="dxa"/>
          </w:tcPr>
          <w:p w:rsidR="003030C3" w:rsidRDefault="004F10EC" w:rsidP="0098472E">
            <w:pPr>
              <w:pStyle w:val="NormalWeb"/>
            </w:pPr>
            <w:r>
              <w:t xml:space="preserve">My Dashboard page displays </w:t>
            </w:r>
          </w:p>
        </w:tc>
        <w:tc>
          <w:tcPr>
            <w:tcW w:w="1260" w:type="dxa"/>
          </w:tcPr>
          <w:p w:rsidR="003030C3" w:rsidRPr="00746B2A"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Default="003030C3" w:rsidP="0098472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3030C3" w:rsidRPr="0049128E" w:rsidRDefault="00A955B5" w:rsidP="0098472E">
            <w:pPr>
              <w:pStyle w:val="CSETableText"/>
              <w:ind w:left="159"/>
              <w:rPr>
                <w:b/>
                <w:bCs/>
                <w:szCs w:val="20"/>
              </w:rPr>
            </w:pPr>
            <w:r>
              <w:rPr>
                <w:b/>
                <w:bCs/>
                <w:szCs w:val="20"/>
              </w:rPr>
              <w:t>Click any pending log</w:t>
            </w:r>
            <w:r w:rsidR="00072952">
              <w:rPr>
                <w:b/>
                <w:bCs/>
                <w:szCs w:val="20"/>
              </w:rPr>
              <w:t xml:space="preserve"> that has been acknowledged by the supervisor</w:t>
            </w:r>
            <w:r>
              <w:rPr>
                <w:b/>
                <w:bCs/>
                <w:szCs w:val="20"/>
              </w:rPr>
              <w:t>.</w:t>
            </w:r>
          </w:p>
        </w:tc>
        <w:tc>
          <w:tcPr>
            <w:tcW w:w="4500" w:type="dxa"/>
          </w:tcPr>
          <w:p w:rsidR="003030C3" w:rsidRDefault="00D863B0" w:rsidP="00D863B0">
            <w:pPr>
              <w:pStyle w:val="NormalWeb"/>
            </w:pPr>
            <w:r>
              <w:t>Review page displays.</w:t>
            </w:r>
          </w:p>
        </w:tc>
        <w:tc>
          <w:tcPr>
            <w:tcW w:w="1260" w:type="dxa"/>
          </w:tcPr>
          <w:p w:rsidR="003030C3"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D863B0"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863B0" w:rsidRDefault="00D863B0" w:rsidP="0098472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D863B0" w:rsidRPr="00CF5220" w:rsidRDefault="00D863B0" w:rsidP="00273C66">
            <w:pPr>
              <w:pStyle w:val="CSETableText"/>
              <w:ind w:left="159"/>
              <w:rPr>
                <w:b/>
                <w:bCs/>
                <w:szCs w:val="20"/>
              </w:rPr>
            </w:pPr>
            <w:r w:rsidRPr="00CF5220">
              <w:rPr>
                <w:b/>
              </w:rPr>
              <w:t>Enter comments, click Submit</w:t>
            </w:r>
          </w:p>
        </w:tc>
        <w:tc>
          <w:tcPr>
            <w:tcW w:w="4500" w:type="dxa"/>
          </w:tcPr>
          <w:p w:rsidR="00D863B0" w:rsidRDefault="00D863B0" w:rsidP="0098472E">
            <w:pPr>
              <w:pStyle w:val="NormalWeb"/>
              <w:rPr>
                <w:u w:val="single"/>
              </w:rPr>
            </w:pPr>
            <w:r>
              <w:t>Comments should be emailed to the CSR’s supervisor and manager.</w:t>
            </w:r>
          </w:p>
        </w:tc>
        <w:tc>
          <w:tcPr>
            <w:tcW w:w="1260" w:type="dxa"/>
          </w:tcPr>
          <w:p w:rsidR="00D863B0" w:rsidRDefault="00D863B0" w:rsidP="0098472E">
            <w:pPr>
              <w:pStyle w:val="Header"/>
              <w:tabs>
                <w:tab w:val="clear" w:pos="4320"/>
                <w:tab w:val="clear" w:pos="8640"/>
              </w:tabs>
              <w:spacing w:before="40" w:after="40"/>
              <w:jc w:val="center"/>
              <w:rPr>
                <w:i/>
              </w:rPr>
            </w:pPr>
          </w:p>
        </w:tc>
        <w:tc>
          <w:tcPr>
            <w:tcW w:w="2880" w:type="dxa"/>
          </w:tcPr>
          <w:p w:rsidR="00D863B0" w:rsidRPr="00746B2A" w:rsidRDefault="00D863B0" w:rsidP="0098472E">
            <w:pPr>
              <w:pStyle w:val="Header"/>
              <w:tabs>
                <w:tab w:val="clear" w:pos="4320"/>
                <w:tab w:val="clear" w:pos="8640"/>
              </w:tabs>
              <w:spacing w:before="40" w:after="40"/>
              <w:rPr>
                <w:i/>
              </w:rPr>
            </w:pP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Default="00CF5220" w:rsidP="0098472E">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3030C3" w:rsidRDefault="003030C3" w:rsidP="00273C66">
            <w:pPr>
              <w:pStyle w:val="CSETableText"/>
              <w:ind w:left="159"/>
              <w:rPr>
                <w:b/>
                <w:bCs/>
                <w:szCs w:val="20"/>
              </w:rPr>
            </w:pPr>
            <w:r>
              <w:rPr>
                <w:b/>
                <w:bCs/>
                <w:szCs w:val="20"/>
              </w:rPr>
              <w:t xml:space="preserve">Login to </w:t>
            </w:r>
            <w:proofErr w:type="spellStart"/>
            <w:r>
              <w:rPr>
                <w:b/>
                <w:bCs/>
                <w:szCs w:val="20"/>
              </w:rPr>
              <w:t>eCoaching</w:t>
            </w:r>
            <w:proofErr w:type="spellEnd"/>
            <w:r>
              <w:rPr>
                <w:b/>
                <w:bCs/>
                <w:szCs w:val="20"/>
              </w:rPr>
              <w:t xml:space="preserve"> as </w:t>
            </w:r>
            <w:r w:rsidR="00273C66">
              <w:rPr>
                <w:b/>
                <w:bCs/>
                <w:szCs w:val="20"/>
              </w:rPr>
              <w:t>a supervisor</w:t>
            </w:r>
            <w:r w:rsidR="000773A2">
              <w:rPr>
                <w:b/>
                <w:bCs/>
                <w:szCs w:val="20"/>
              </w:rPr>
              <w:t>.</w:t>
            </w:r>
          </w:p>
        </w:tc>
        <w:tc>
          <w:tcPr>
            <w:tcW w:w="4500" w:type="dxa"/>
          </w:tcPr>
          <w:p w:rsidR="003030C3" w:rsidRPr="00367465" w:rsidRDefault="00367465" w:rsidP="0098472E">
            <w:pPr>
              <w:pStyle w:val="NormalWeb"/>
              <w:rPr>
                <w:u w:val="single"/>
              </w:rPr>
            </w:pPr>
            <w:r>
              <w:rPr>
                <w:u w:val="single"/>
              </w:rPr>
              <w:t>Default page displays</w:t>
            </w:r>
          </w:p>
        </w:tc>
        <w:tc>
          <w:tcPr>
            <w:tcW w:w="1260" w:type="dxa"/>
          </w:tcPr>
          <w:p w:rsidR="003030C3"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Default="00CF5220" w:rsidP="0098472E">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3030C3" w:rsidRDefault="008A3C42" w:rsidP="0098472E">
            <w:pPr>
              <w:pStyle w:val="CSETableText"/>
              <w:ind w:left="159"/>
              <w:rPr>
                <w:b/>
                <w:bCs/>
                <w:szCs w:val="20"/>
              </w:rPr>
            </w:pPr>
            <w:r>
              <w:rPr>
                <w:b/>
                <w:bCs/>
                <w:szCs w:val="20"/>
              </w:rPr>
              <w:t>Click My Dashboard tab</w:t>
            </w:r>
          </w:p>
        </w:tc>
        <w:tc>
          <w:tcPr>
            <w:tcW w:w="4500" w:type="dxa"/>
          </w:tcPr>
          <w:p w:rsidR="003030C3" w:rsidRDefault="0016062C" w:rsidP="0098472E">
            <w:pPr>
              <w:pStyle w:val="NormalWeb"/>
            </w:pPr>
            <w:r>
              <w:t>My Dashboard page displays</w:t>
            </w:r>
          </w:p>
        </w:tc>
        <w:tc>
          <w:tcPr>
            <w:tcW w:w="1260" w:type="dxa"/>
          </w:tcPr>
          <w:p w:rsidR="003030C3"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Default="00CF5220" w:rsidP="0098472E">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3030C3" w:rsidRDefault="003030C3" w:rsidP="00CD475A">
            <w:pPr>
              <w:pStyle w:val="CSETableText"/>
              <w:ind w:left="159"/>
              <w:rPr>
                <w:b/>
                <w:bCs/>
                <w:szCs w:val="20"/>
              </w:rPr>
            </w:pPr>
            <w:r>
              <w:rPr>
                <w:b/>
                <w:bCs/>
                <w:szCs w:val="20"/>
              </w:rPr>
              <w:t xml:space="preserve">Click on any </w:t>
            </w:r>
            <w:r w:rsidR="00CD475A">
              <w:rPr>
                <w:b/>
                <w:bCs/>
                <w:szCs w:val="20"/>
              </w:rPr>
              <w:t>pending log</w:t>
            </w:r>
            <w:r w:rsidR="00072952">
              <w:rPr>
                <w:b/>
                <w:bCs/>
                <w:szCs w:val="20"/>
              </w:rPr>
              <w:t xml:space="preserve"> that has been acknowledged by the CSR</w:t>
            </w:r>
            <w:r w:rsidR="00CD475A">
              <w:rPr>
                <w:b/>
                <w:bCs/>
                <w:szCs w:val="20"/>
              </w:rPr>
              <w:t>.</w:t>
            </w:r>
          </w:p>
        </w:tc>
        <w:tc>
          <w:tcPr>
            <w:tcW w:w="4500" w:type="dxa"/>
          </w:tcPr>
          <w:p w:rsidR="003030C3" w:rsidRDefault="003030C3" w:rsidP="00BC33E3">
            <w:pPr>
              <w:pStyle w:val="NormalWeb"/>
            </w:pPr>
            <w:r>
              <w:t xml:space="preserve">Review page </w:t>
            </w:r>
            <w:r w:rsidR="00BC33E3">
              <w:t>displays</w:t>
            </w:r>
          </w:p>
        </w:tc>
        <w:tc>
          <w:tcPr>
            <w:tcW w:w="1260" w:type="dxa"/>
          </w:tcPr>
          <w:p w:rsidR="003030C3"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9B5611"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B5611" w:rsidRDefault="009B5611" w:rsidP="0098472E">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9B5611" w:rsidRDefault="009B5611" w:rsidP="00CD475A">
            <w:pPr>
              <w:pStyle w:val="CSETableText"/>
              <w:ind w:left="159"/>
              <w:rPr>
                <w:b/>
                <w:bCs/>
                <w:szCs w:val="20"/>
              </w:rPr>
            </w:pPr>
            <w:r>
              <w:rPr>
                <w:b/>
                <w:bCs/>
                <w:szCs w:val="20"/>
              </w:rPr>
              <w:t>Click Submit</w:t>
            </w:r>
          </w:p>
        </w:tc>
        <w:tc>
          <w:tcPr>
            <w:tcW w:w="4500" w:type="dxa"/>
          </w:tcPr>
          <w:p w:rsidR="009B5611" w:rsidRDefault="00BC1264" w:rsidP="00BC33E3">
            <w:pPr>
              <w:pStyle w:val="NormalWeb"/>
            </w:pPr>
            <w:r>
              <w:t>CSR comments for this log should be emailed to the supervisor and manager</w:t>
            </w:r>
          </w:p>
        </w:tc>
        <w:tc>
          <w:tcPr>
            <w:tcW w:w="1260" w:type="dxa"/>
          </w:tcPr>
          <w:p w:rsidR="009B5611" w:rsidRDefault="00BC1264" w:rsidP="0098472E">
            <w:pPr>
              <w:pStyle w:val="Header"/>
              <w:tabs>
                <w:tab w:val="clear" w:pos="4320"/>
                <w:tab w:val="clear" w:pos="8640"/>
              </w:tabs>
              <w:spacing w:before="40" w:after="40"/>
              <w:jc w:val="center"/>
              <w:rPr>
                <w:i/>
              </w:rPr>
            </w:pPr>
            <w:r>
              <w:rPr>
                <w:i/>
              </w:rPr>
              <w:t>P</w:t>
            </w:r>
          </w:p>
        </w:tc>
        <w:tc>
          <w:tcPr>
            <w:tcW w:w="2880" w:type="dxa"/>
          </w:tcPr>
          <w:p w:rsidR="009B5611" w:rsidRPr="00746B2A" w:rsidRDefault="009B5611" w:rsidP="0098472E">
            <w:pPr>
              <w:pStyle w:val="Header"/>
              <w:tabs>
                <w:tab w:val="clear" w:pos="4320"/>
                <w:tab w:val="clear" w:pos="8640"/>
              </w:tabs>
              <w:spacing w:before="40" w:after="40"/>
              <w:rPr>
                <w:i/>
              </w:rPr>
            </w:pPr>
          </w:p>
        </w:tc>
      </w:tr>
    </w:tbl>
    <w:p w:rsidR="003030C3" w:rsidRDefault="003030C3"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1D475A" w:rsidRPr="00746B2A" w:rsidTr="0098472E">
        <w:trPr>
          <w:tblHeader/>
          <w:jc w:val="center"/>
        </w:trPr>
        <w:tc>
          <w:tcPr>
            <w:tcW w:w="2549" w:type="dxa"/>
            <w:gridSpan w:val="2"/>
            <w:shd w:val="solid" w:color="auto" w:fill="000000"/>
          </w:tcPr>
          <w:p w:rsidR="001D475A" w:rsidRPr="00746B2A" w:rsidRDefault="001D475A" w:rsidP="0098472E">
            <w:pPr>
              <w:rPr>
                <w:b/>
              </w:rPr>
            </w:pPr>
            <w:r w:rsidRPr="00746B2A">
              <w:rPr>
                <w:b/>
              </w:rPr>
              <w:t>Item</w:t>
            </w:r>
          </w:p>
        </w:tc>
        <w:tc>
          <w:tcPr>
            <w:tcW w:w="10951" w:type="dxa"/>
            <w:gridSpan w:val="4"/>
            <w:shd w:val="solid" w:color="auto" w:fill="000000"/>
          </w:tcPr>
          <w:p w:rsidR="001D475A" w:rsidRPr="00746B2A" w:rsidRDefault="001D475A" w:rsidP="0098472E">
            <w:pPr>
              <w:rPr>
                <w:b/>
              </w:rPr>
            </w:pPr>
            <w:r w:rsidRPr="00746B2A">
              <w:rPr>
                <w:b/>
              </w:rPr>
              <w:t>Description</w:t>
            </w:r>
          </w:p>
        </w:tc>
      </w:tr>
      <w:tr w:rsidR="001D475A" w:rsidRPr="00746B2A" w:rsidTr="0098472E">
        <w:trPr>
          <w:jc w:val="center"/>
        </w:trPr>
        <w:tc>
          <w:tcPr>
            <w:tcW w:w="2549" w:type="dxa"/>
            <w:gridSpan w:val="2"/>
          </w:tcPr>
          <w:p w:rsidR="001D475A" w:rsidRPr="00746B2A" w:rsidRDefault="001D475A" w:rsidP="0098472E">
            <w:r w:rsidRPr="00746B2A">
              <w:t>Test Case ID</w:t>
            </w:r>
          </w:p>
        </w:tc>
        <w:tc>
          <w:tcPr>
            <w:tcW w:w="10951" w:type="dxa"/>
            <w:gridSpan w:val="4"/>
          </w:tcPr>
          <w:p w:rsidR="001D475A" w:rsidRPr="00746B2A" w:rsidRDefault="001D475A" w:rsidP="0098472E">
            <w:r w:rsidRPr="00746B2A">
              <w:t>ECUIDASH</w:t>
            </w:r>
            <w:r>
              <w:t>69</w:t>
            </w:r>
          </w:p>
        </w:tc>
      </w:tr>
      <w:tr w:rsidR="001D475A" w:rsidRPr="00363669" w:rsidTr="0098472E">
        <w:trPr>
          <w:jc w:val="center"/>
        </w:trPr>
        <w:tc>
          <w:tcPr>
            <w:tcW w:w="2549" w:type="dxa"/>
            <w:gridSpan w:val="2"/>
          </w:tcPr>
          <w:p w:rsidR="001D475A" w:rsidRPr="00746B2A" w:rsidRDefault="001D475A" w:rsidP="0098472E">
            <w:r w:rsidRPr="00746B2A">
              <w:t>Source Description</w:t>
            </w:r>
          </w:p>
        </w:tc>
        <w:tc>
          <w:tcPr>
            <w:tcW w:w="10951" w:type="dxa"/>
            <w:gridSpan w:val="4"/>
          </w:tcPr>
          <w:p w:rsidR="001D475A" w:rsidRPr="00363669" w:rsidRDefault="001D475A" w:rsidP="00401978">
            <w:pPr>
              <w:pStyle w:val="hdr1"/>
              <w:ind w:left="0"/>
              <w:rPr>
                <w:rFonts w:ascii="Times New Roman" w:hAnsi="Times New Roman"/>
                <w:i w:val="0"/>
                <w:sz w:val="20"/>
              </w:rPr>
            </w:pPr>
            <w:r>
              <w:rPr>
                <w:rFonts w:ascii="Times New Roman" w:hAnsi="Times New Roman"/>
                <w:i w:val="0"/>
                <w:sz w:val="20"/>
              </w:rPr>
              <w:t xml:space="preserve">TFS </w:t>
            </w:r>
            <w:r w:rsidR="00401978">
              <w:rPr>
                <w:rFonts w:ascii="Times New Roman" w:hAnsi="Times New Roman"/>
                <w:i w:val="0"/>
                <w:sz w:val="20"/>
              </w:rPr>
              <w:t>5404</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401978">
              <w:rPr>
                <w:rFonts w:ascii="Times New Roman" w:hAnsi="Times New Roman"/>
                <w:i w:val="0"/>
                <w:sz w:val="20"/>
              </w:rPr>
              <w:t>Allow users with job codes starting “WPOP” to access Historical Dashboard</w:t>
            </w:r>
          </w:p>
        </w:tc>
      </w:tr>
      <w:tr w:rsidR="001D475A" w:rsidRPr="00746B2A" w:rsidTr="0098472E">
        <w:trPr>
          <w:jc w:val="center"/>
        </w:trPr>
        <w:tc>
          <w:tcPr>
            <w:tcW w:w="2549" w:type="dxa"/>
            <w:gridSpan w:val="2"/>
          </w:tcPr>
          <w:p w:rsidR="001D475A" w:rsidRPr="00746B2A" w:rsidRDefault="001D475A" w:rsidP="0098472E">
            <w:r w:rsidRPr="00746B2A">
              <w:t>Test Location</w:t>
            </w:r>
          </w:p>
        </w:tc>
        <w:tc>
          <w:tcPr>
            <w:tcW w:w="10951" w:type="dxa"/>
            <w:gridSpan w:val="4"/>
          </w:tcPr>
          <w:p w:rsidR="001D475A" w:rsidRPr="00746B2A" w:rsidRDefault="001D475A" w:rsidP="0098472E">
            <w:r w:rsidRPr="00746B2A">
              <w:t>https://f3420-mpmd01.vangent.local/coach3/default.aspx</w:t>
            </w:r>
          </w:p>
        </w:tc>
      </w:tr>
      <w:tr w:rsidR="001D475A" w:rsidRPr="00746B2A" w:rsidTr="0098472E">
        <w:trPr>
          <w:jc w:val="center"/>
        </w:trPr>
        <w:tc>
          <w:tcPr>
            <w:tcW w:w="2549" w:type="dxa"/>
            <w:gridSpan w:val="2"/>
          </w:tcPr>
          <w:p w:rsidR="001D475A" w:rsidRPr="00746B2A" w:rsidRDefault="001D475A" w:rsidP="0098472E">
            <w:r w:rsidRPr="00746B2A">
              <w:t>Updated File(s)</w:t>
            </w:r>
          </w:p>
        </w:tc>
        <w:tc>
          <w:tcPr>
            <w:tcW w:w="10951" w:type="dxa"/>
            <w:gridSpan w:val="4"/>
          </w:tcPr>
          <w:p w:rsidR="001D475A" w:rsidRPr="00746B2A" w:rsidRDefault="00BF311B" w:rsidP="0098472E">
            <w:proofErr w:type="spellStart"/>
            <w:r>
              <w:t>ECLHandler.vb</w:t>
            </w:r>
            <w:proofErr w:type="spellEnd"/>
          </w:p>
        </w:tc>
      </w:tr>
      <w:tr w:rsidR="001D475A" w:rsidRPr="00746B2A" w:rsidTr="0098472E">
        <w:trPr>
          <w:jc w:val="center"/>
        </w:trPr>
        <w:tc>
          <w:tcPr>
            <w:tcW w:w="2549" w:type="dxa"/>
            <w:gridSpan w:val="2"/>
          </w:tcPr>
          <w:p w:rsidR="001D475A" w:rsidRPr="00746B2A" w:rsidRDefault="001D475A" w:rsidP="0098472E">
            <w:r w:rsidRPr="00746B2A">
              <w:t>Added Files(s)</w:t>
            </w:r>
          </w:p>
        </w:tc>
        <w:tc>
          <w:tcPr>
            <w:tcW w:w="10951" w:type="dxa"/>
            <w:gridSpan w:val="4"/>
          </w:tcPr>
          <w:p w:rsidR="001D475A" w:rsidRPr="00746B2A" w:rsidRDefault="001D475A" w:rsidP="0098472E"/>
        </w:tc>
      </w:tr>
      <w:tr w:rsidR="001D475A" w:rsidRPr="00746B2A" w:rsidTr="0098472E">
        <w:trPr>
          <w:jc w:val="center"/>
        </w:trPr>
        <w:tc>
          <w:tcPr>
            <w:tcW w:w="2549" w:type="dxa"/>
            <w:gridSpan w:val="2"/>
          </w:tcPr>
          <w:p w:rsidR="001D475A" w:rsidRPr="00746B2A" w:rsidRDefault="001D475A" w:rsidP="0098472E">
            <w:r w:rsidRPr="00746B2A">
              <w:t>Supporting Documentation</w:t>
            </w:r>
          </w:p>
        </w:tc>
        <w:tc>
          <w:tcPr>
            <w:tcW w:w="10951" w:type="dxa"/>
            <w:gridSpan w:val="4"/>
          </w:tcPr>
          <w:p w:rsidR="001D475A" w:rsidRPr="00746B2A" w:rsidRDefault="001D475A" w:rsidP="0098472E"/>
        </w:tc>
      </w:tr>
      <w:tr w:rsidR="001D475A" w:rsidRPr="00746B2A" w:rsidTr="0098472E">
        <w:trPr>
          <w:jc w:val="center"/>
        </w:trPr>
        <w:tc>
          <w:tcPr>
            <w:tcW w:w="2549" w:type="dxa"/>
            <w:gridSpan w:val="2"/>
          </w:tcPr>
          <w:p w:rsidR="001D475A" w:rsidRPr="00746B2A" w:rsidRDefault="001D475A" w:rsidP="0098472E">
            <w:r w:rsidRPr="00746B2A">
              <w:t>Notes</w:t>
            </w:r>
          </w:p>
        </w:tc>
        <w:tc>
          <w:tcPr>
            <w:tcW w:w="10951" w:type="dxa"/>
            <w:gridSpan w:val="4"/>
          </w:tcPr>
          <w:p w:rsidR="001D475A" w:rsidRPr="00746B2A" w:rsidRDefault="001D475A" w:rsidP="0098472E"/>
        </w:tc>
      </w:tr>
      <w:tr w:rsidR="001D475A"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1D475A" w:rsidRPr="00746B2A" w:rsidRDefault="001D475A" w:rsidP="0098472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1D475A" w:rsidRPr="00746B2A" w:rsidRDefault="001D475A" w:rsidP="0098472E">
            <w:pPr>
              <w:pStyle w:val="Header"/>
              <w:tabs>
                <w:tab w:val="clear" w:pos="4320"/>
                <w:tab w:val="clear" w:pos="8640"/>
              </w:tabs>
              <w:spacing w:before="20" w:after="20"/>
              <w:rPr>
                <w:b/>
                <w:i/>
              </w:rPr>
            </w:pPr>
            <w:r w:rsidRPr="00746B2A">
              <w:rPr>
                <w:b/>
              </w:rPr>
              <w:t>ACTION</w:t>
            </w:r>
          </w:p>
        </w:tc>
        <w:tc>
          <w:tcPr>
            <w:tcW w:w="4500" w:type="dxa"/>
            <w:shd w:val="clear" w:color="auto" w:fill="A6A6A6"/>
          </w:tcPr>
          <w:p w:rsidR="001D475A" w:rsidRPr="00746B2A" w:rsidRDefault="001D475A" w:rsidP="0098472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D475A" w:rsidRPr="00746B2A" w:rsidRDefault="001D475A" w:rsidP="0098472E">
            <w:pPr>
              <w:pStyle w:val="Header"/>
              <w:tabs>
                <w:tab w:val="clear" w:pos="4320"/>
                <w:tab w:val="clear" w:pos="8640"/>
              </w:tabs>
              <w:spacing w:before="40" w:after="40"/>
              <w:jc w:val="center"/>
              <w:rPr>
                <w:b/>
                <w:i/>
              </w:rPr>
            </w:pPr>
            <w:r w:rsidRPr="00746B2A">
              <w:rPr>
                <w:b/>
              </w:rPr>
              <w:t>RESULTS</w:t>
            </w:r>
          </w:p>
          <w:p w:rsidR="001D475A" w:rsidRPr="00746B2A" w:rsidRDefault="001D475A" w:rsidP="0098472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D475A" w:rsidRPr="00746B2A" w:rsidRDefault="001D475A" w:rsidP="0098472E">
            <w:pPr>
              <w:pStyle w:val="Header"/>
              <w:tabs>
                <w:tab w:val="clear" w:pos="4320"/>
                <w:tab w:val="clear" w:pos="8640"/>
              </w:tabs>
              <w:spacing w:before="40" w:after="40"/>
              <w:rPr>
                <w:b/>
                <w:i/>
              </w:rPr>
            </w:pPr>
            <w:r w:rsidRPr="00746B2A">
              <w:rPr>
                <w:b/>
              </w:rPr>
              <w:t>COMMENTS</w:t>
            </w:r>
          </w:p>
        </w:tc>
      </w:tr>
      <w:tr w:rsidR="001D475A"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1D475A" w:rsidRPr="00746B2A" w:rsidRDefault="001D475A" w:rsidP="0098472E">
            <w:pPr>
              <w:pStyle w:val="Header"/>
              <w:tabs>
                <w:tab w:val="clear" w:pos="4320"/>
                <w:tab w:val="clear" w:pos="8640"/>
              </w:tabs>
              <w:spacing w:before="40" w:after="40"/>
              <w:rPr>
                <w:i/>
              </w:rPr>
            </w:pPr>
            <w:r>
              <w:rPr>
                <w:i/>
              </w:rPr>
              <w:t>Employee acknowledges first:</w:t>
            </w:r>
          </w:p>
        </w:tc>
      </w:tr>
      <w:tr w:rsidR="001D475A"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D475A" w:rsidRPr="00746B2A" w:rsidRDefault="001D475A" w:rsidP="0098472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1D475A" w:rsidRPr="006B53E8" w:rsidRDefault="001D475A" w:rsidP="0098472E">
            <w:pPr>
              <w:pStyle w:val="CSETableText"/>
              <w:ind w:left="159"/>
              <w:rPr>
                <w:b/>
                <w:bCs/>
                <w:szCs w:val="20"/>
              </w:rPr>
            </w:pPr>
            <w:r>
              <w:rPr>
                <w:b/>
                <w:bCs/>
                <w:szCs w:val="20"/>
              </w:rPr>
              <w:t xml:space="preserve">Login to </w:t>
            </w:r>
            <w:proofErr w:type="spellStart"/>
            <w:r>
              <w:rPr>
                <w:b/>
                <w:bCs/>
                <w:szCs w:val="20"/>
              </w:rPr>
              <w:t>eCoaching</w:t>
            </w:r>
            <w:proofErr w:type="spellEnd"/>
            <w:r>
              <w:rPr>
                <w:b/>
                <w:bCs/>
                <w:szCs w:val="20"/>
              </w:rPr>
              <w:t xml:space="preserve"> as a </w:t>
            </w:r>
            <w:r w:rsidR="003E6238">
              <w:rPr>
                <w:b/>
                <w:bCs/>
                <w:szCs w:val="20"/>
              </w:rPr>
              <w:t>user with job code starting with “WPOP”</w:t>
            </w:r>
            <w:r>
              <w:rPr>
                <w:b/>
                <w:bCs/>
                <w:szCs w:val="20"/>
              </w:rPr>
              <w:t>.</w:t>
            </w:r>
          </w:p>
          <w:p w:rsidR="001D475A" w:rsidRPr="00746B2A" w:rsidRDefault="001D475A" w:rsidP="0098472E">
            <w:pPr>
              <w:pStyle w:val="CSETableText"/>
              <w:ind w:left="159"/>
              <w:rPr>
                <w:bCs/>
                <w:szCs w:val="20"/>
              </w:rPr>
            </w:pPr>
            <w:r w:rsidRPr="00746B2A">
              <w:t>https://f3420-mpmd01.vangent.local/coach3/default.aspx</w:t>
            </w:r>
          </w:p>
        </w:tc>
        <w:tc>
          <w:tcPr>
            <w:tcW w:w="4500" w:type="dxa"/>
          </w:tcPr>
          <w:p w:rsidR="001D475A" w:rsidRDefault="00AF0D8C" w:rsidP="00AF0D8C">
            <w:pPr>
              <w:pStyle w:val="NormalWeb"/>
            </w:pPr>
            <w:r>
              <w:t xml:space="preserve">All four tabs including </w:t>
            </w:r>
            <w:r w:rsidR="008F7581">
              <w:t xml:space="preserve">Historical Dashboard </w:t>
            </w:r>
            <w:r w:rsidR="001D475A">
              <w:t xml:space="preserve">displays </w:t>
            </w:r>
          </w:p>
        </w:tc>
        <w:tc>
          <w:tcPr>
            <w:tcW w:w="1260" w:type="dxa"/>
          </w:tcPr>
          <w:p w:rsidR="001D475A" w:rsidRPr="00746B2A" w:rsidRDefault="001D475A" w:rsidP="0098472E">
            <w:pPr>
              <w:pStyle w:val="Header"/>
              <w:tabs>
                <w:tab w:val="clear" w:pos="4320"/>
                <w:tab w:val="clear" w:pos="8640"/>
              </w:tabs>
              <w:spacing w:before="40" w:after="40"/>
              <w:jc w:val="center"/>
              <w:rPr>
                <w:i/>
              </w:rPr>
            </w:pPr>
            <w:r>
              <w:rPr>
                <w:i/>
              </w:rPr>
              <w:t>P</w:t>
            </w:r>
          </w:p>
        </w:tc>
        <w:tc>
          <w:tcPr>
            <w:tcW w:w="2880" w:type="dxa"/>
          </w:tcPr>
          <w:p w:rsidR="001D475A" w:rsidRPr="00746B2A" w:rsidRDefault="001D475A" w:rsidP="0098472E">
            <w:pPr>
              <w:pStyle w:val="Header"/>
              <w:tabs>
                <w:tab w:val="clear" w:pos="4320"/>
                <w:tab w:val="clear" w:pos="8640"/>
              </w:tabs>
              <w:spacing w:before="40" w:after="40"/>
              <w:rPr>
                <w:i/>
              </w:rPr>
            </w:pPr>
          </w:p>
        </w:tc>
      </w:tr>
    </w:tbl>
    <w:p w:rsidR="001D475A" w:rsidRDefault="001D475A"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A840EE" w:rsidRPr="00746B2A" w:rsidTr="0098472E">
        <w:trPr>
          <w:tblHeader/>
          <w:jc w:val="center"/>
        </w:trPr>
        <w:tc>
          <w:tcPr>
            <w:tcW w:w="2549" w:type="dxa"/>
            <w:gridSpan w:val="2"/>
            <w:shd w:val="solid" w:color="auto" w:fill="000000"/>
          </w:tcPr>
          <w:p w:rsidR="00A840EE" w:rsidRPr="00746B2A" w:rsidRDefault="00A840EE" w:rsidP="0098472E">
            <w:pPr>
              <w:rPr>
                <w:b/>
              </w:rPr>
            </w:pPr>
            <w:r w:rsidRPr="00746B2A">
              <w:rPr>
                <w:b/>
              </w:rPr>
              <w:lastRenderedPageBreak/>
              <w:t>Item</w:t>
            </w:r>
          </w:p>
        </w:tc>
        <w:tc>
          <w:tcPr>
            <w:tcW w:w="10951" w:type="dxa"/>
            <w:gridSpan w:val="4"/>
            <w:shd w:val="solid" w:color="auto" w:fill="000000"/>
          </w:tcPr>
          <w:p w:rsidR="00A840EE" w:rsidRPr="00746B2A" w:rsidRDefault="00A840EE" w:rsidP="0098472E">
            <w:pPr>
              <w:rPr>
                <w:b/>
              </w:rPr>
            </w:pPr>
            <w:r w:rsidRPr="00746B2A">
              <w:rPr>
                <w:b/>
              </w:rPr>
              <w:t>Description</w:t>
            </w:r>
          </w:p>
        </w:tc>
      </w:tr>
      <w:tr w:rsidR="00A840EE" w:rsidRPr="00746B2A" w:rsidTr="0098472E">
        <w:trPr>
          <w:jc w:val="center"/>
        </w:trPr>
        <w:tc>
          <w:tcPr>
            <w:tcW w:w="2549" w:type="dxa"/>
            <w:gridSpan w:val="2"/>
          </w:tcPr>
          <w:p w:rsidR="00A840EE" w:rsidRPr="00746B2A" w:rsidRDefault="00A840EE" w:rsidP="0098472E">
            <w:r w:rsidRPr="00746B2A">
              <w:t>Test Case ID</w:t>
            </w:r>
          </w:p>
        </w:tc>
        <w:tc>
          <w:tcPr>
            <w:tcW w:w="10951" w:type="dxa"/>
            <w:gridSpan w:val="4"/>
          </w:tcPr>
          <w:p w:rsidR="00A840EE" w:rsidRPr="00746B2A" w:rsidRDefault="00A840EE" w:rsidP="0098472E">
            <w:r w:rsidRPr="00746B2A">
              <w:t>ECUIDASH</w:t>
            </w:r>
            <w:r>
              <w:t>70</w:t>
            </w:r>
          </w:p>
        </w:tc>
      </w:tr>
      <w:tr w:rsidR="00A840EE" w:rsidRPr="00363669" w:rsidTr="0098472E">
        <w:trPr>
          <w:jc w:val="center"/>
        </w:trPr>
        <w:tc>
          <w:tcPr>
            <w:tcW w:w="2549" w:type="dxa"/>
            <w:gridSpan w:val="2"/>
          </w:tcPr>
          <w:p w:rsidR="00A840EE" w:rsidRPr="00746B2A" w:rsidRDefault="00A840EE" w:rsidP="0098472E">
            <w:r w:rsidRPr="00746B2A">
              <w:t>Source Description</w:t>
            </w:r>
          </w:p>
        </w:tc>
        <w:tc>
          <w:tcPr>
            <w:tcW w:w="10951" w:type="dxa"/>
            <w:gridSpan w:val="4"/>
          </w:tcPr>
          <w:p w:rsidR="00A840EE" w:rsidRPr="009E252C" w:rsidRDefault="009E252C" w:rsidP="0098472E">
            <w:pPr>
              <w:pStyle w:val="hdr1"/>
              <w:ind w:left="0"/>
              <w:rPr>
                <w:rFonts w:ascii="Segoe UI" w:hAnsi="Segoe UI" w:cs="Segoe UI"/>
                <w:i w:val="0"/>
                <w:color w:val="000000"/>
                <w:sz w:val="18"/>
                <w:szCs w:val="18"/>
              </w:rPr>
            </w:pPr>
            <w:r w:rsidRPr="00425CBC">
              <w:rPr>
                <w:rFonts w:ascii="Segoe UI" w:hAnsi="Segoe UI" w:cs="Segoe UI"/>
                <w:i w:val="0"/>
                <w:color w:val="000000"/>
                <w:sz w:val="18"/>
                <w:szCs w:val="18"/>
              </w:rPr>
              <w:t>TFS 6188 – New data feed through OMR for CSRs exceeding the number of breaks and the length of breaks</w:t>
            </w:r>
          </w:p>
        </w:tc>
      </w:tr>
      <w:tr w:rsidR="00A840EE" w:rsidRPr="00746B2A" w:rsidTr="0098472E">
        <w:trPr>
          <w:jc w:val="center"/>
        </w:trPr>
        <w:tc>
          <w:tcPr>
            <w:tcW w:w="2549" w:type="dxa"/>
            <w:gridSpan w:val="2"/>
          </w:tcPr>
          <w:p w:rsidR="00A840EE" w:rsidRPr="00746B2A" w:rsidRDefault="00A840EE" w:rsidP="0098472E">
            <w:r w:rsidRPr="00746B2A">
              <w:t>Test Location</w:t>
            </w:r>
          </w:p>
        </w:tc>
        <w:tc>
          <w:tcPr>
            <w:tcW w:w="10951" w:type="dxa"/>
            <w:gridSpan w:val="4"/>
          </w:tcPr>
          <w:p w:rsidR="00A840EE" w:rsidRPr="00746B2A" w:rsidRDefault="00A840EE" w:rsidP="0098472E">
            <w:r w:rsidRPr="00746B2A">
              <w:t>https://f3420-mpmd01.vangent.local/coach3/default.aspx</w:t>
            </w:r>
          </w:p>
        </w:tc>
      </w:tr>
      <w:tr w:rsidR="00A840EE" w:rsidRPr="00746B2A" w:rsidTr="0098472E">
        <w:trPr>
          <w:jc w:val="center"/>
        </w:trPr>
        <w:tc>
          <w:tcPr>
            <w:tcW w:w="2549" w:type="dxa"/>
            <w:gridSpan w:val="2"/>
          </w:tcPr>
          <w:p w:rsidR="00A840EE" w:rsidRPr="00746B2A" w:rsidRDefault="00A840EE" w:rsidP="0098472E">
            <w:r w:rsidRPr="00746B2A">
              <w:t>Updated File(s)</w:t>
            </w:r>
          </w:p>
        </w:tc>
        <w:tc>
          <w:tcPr>
            <w:tcW w:w="10951" w:type="dxa"/>
            <w:gridSpan w:val="4"/>
          </w:tcPr>
          <w:p w:rsidR="00A840EE" w:rsidRPr="00746B2A" w:rsidRDefault="009E252C" w:rsidP="0098472E">
            <w:r>
              <w:t xml:space="preserve">review.aspx, </w:t>
            </w:r>
            <w:proofErr w:type="spellStart"/>
            <w:r>
              <w:t>review.aspx.vb</w:t>
            </w:r>
            <w:proofErr w:type="spellEnd"/>
          </w:p>
        </w:tc>
      </w:tr>
      <w:tr w:rsidR="00A840EE" w:rsidRPr="00746B2A" w:rsidTr="0098472E">
        <w:trPr>
          <w:jc w:val="center"/>
        </w:trPr>
        <w:tc>
          <w:tcPr>
            <w:tcW w:w="2549" w:type="dxa"/>
            <w:gridSpan w:val="2"/>
          </w:tcPr>
          <w:p w:rsidR="00A840EE" w:rsidRPr="00746B2A" w:rsidRDefault="00A840EE" w:rsidP="0098472E">
            <w:r w:rsidRPr="00746B2A">
              <w:t>Added Files(s)</w:t>
            </w:r>
          </w:p>
        </w:tc>
        <w:tc>
          <w:tcPr>
            <w:tcW w:w="10951" w:type="dxa"/>
            <w:gridSpan w:val="4"/>
          </w:tcPr>
          <w:p w:rsidR="00A840EE" w:rsidRPr="00746B2A" w:rsidRDefault="00A840EE" w:rsidP="0098472E"/>
        </w:tc>
      </w:tr>
      <w:tr w:rsidR="00A840EE" w:rsidRPr="00746B2A" w:rsidTr="0098472E">
        <w:trPr>
          <w:jc w:val="center"/>
        </w:trPr>
        <w:tc>
          <w:tcPr>
            <w:tcW w:w="2549" w:type="dxa"/>
            <w:gridSpan w:val="2"/>
          </w:tcPr>
          <w:p w:rsidR="00A840EE" w:rsidRPr="00746B2A" w:rsidRDefault="00A840EE" w:rsidP="0098472E">
            <w:r w:rsidRPr="00746B2A">
              <w:t>Supporting Documentation</w:t>
            </w:r>
          </w:p>
        </w:tc>
        <w:tc>
          <w:tcPr>
            <w:tcW w:w="10951" w:type="dxa"/>
            <w:gridSpan w:val="4"/>
          </w:tcPr>
          <w:p w:rsidR="00A840EE" w:rsidRPr="00746B2A" w:rsidRDefault="00A840EE" w:rsidP="0098472E"/>
        </w:tc>
      </w:tr>
      <w:tr w:rsidR="00A840EE" w:rsidRPr="00746B2A" w:rsidTr="0098472E">
        <w:trPr>
          <w:jc w:val="center"/>
        </w:trPr>
        <w:tc>
          <w:tcPr>
            <w:tcW w:w="2549" w:type="dxa"/>
            <w:gridSpan w:val="2"/>
          </w:tcPr>
          <w:p w:rsidR="00A840EE" w:rsidRPr="00746B2A" w:rsidRDefault="00A840EE" w:rsidP="0098472E">
            <w:r w:rsidRPr="00746B2A">
              <w:t>Notes</w:t>
            </w:r>
          </w:p>
        </w:tc>
        <w:tc>
          <w:tcPr>
            <w:tcW w:w="10951" w:type="dxa"/>
            <w:gridSpan w:val="4"/>
          </w:tcPr>
          <w:p w:rsidR="00A840EE" w:rsidRPr="00746B2A" w:rsidRDefault="00A840EE" w:rsidP="0098472E"/>
        </w:tc>
      </w:tr>
      <w:tr w:rsidR="00A840EE"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A840EE" w:rsidRPr="00746B2A" w:rsidRDefault="00A840EE" w:rsidP="0098472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A840EE" w:rsidRPr="00746B2A" w:rsidRDefault="00A840EE" w:rsidP="0098472E">
            <w:pPr>
              <w:pStyle w:val="Header"/>
              <w:tabs>
                <w:tab w:val="clear" w:pos="4320"/>
                <w:tab w:val="clear" w:pos="8640"/>
              </w:tabs>
              <w:spacing w:before="20" w:after="20"/>
              <w:rPr>
                <w:b/>
                <w:i/>
              </w:rPr>
            </w:pPr>
            <w:r w:rsidRPr="00746B2A">
              <w:rPr>
                <w:b/>
              </w:rPr>
              <w:t>ACTION</w:t>
            </w:r>
          </w:p>
        </w:tc>
        <w:tc>
          <w:tcPr>
            <w:tcW w:w="4500" w:type="dxa"/>
            <w:shd w:val="clear" w:color="auto" w:fill="A6A6A6"/>
          </w:tcPr>
          <w:p w:rsidR="00A840EE" w:rsidRPr="00746B2A" w:rsidRDefault="00A840EE" w:rsidP="0098472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840EE" w:rsidRPr="00746B2A" w:rsidRDefault="00A840EE" w:rsidP="0098472E">
            <w:pPr>
              <w:pStyle w:val="Header"/>
              <w:tabs>
                <w:tab w:val="clear" w:pos="4320"/>
                <w:tab w:val="clear" w:pos="8640"/>
              </w:tabs>
              <w:spacing w:before="40" w:after="40"/>
              <w:jc w:val="center"/>
              <w:rPr>
                <w:b/>
                <w:i/>
              </w:rPr>
            </w:pPr>
            <w:r w:rsidRPr="00746B2A">
              <w:rPr>
                <w:b/>
              </w:rPr>
              <w:t>RESULTS</w:t>
            </w:r>
          </w:p>
          <w:p w:rsidR="00A840EE" w:rsidRPr="00746B2A" w:rsidRDefault="00A840EE" w:rsidP="0098472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840EE" w:rsidRPr="00746B2A" w:rsidRDefault="00A840EE" w:rsidP="0098472E">
            <w:pPr>
              <w:pStyle w:val="Header"/>
              <w:tabs>
                <w:tab w:val="clear" w:pos="4320"/>
                <w:tab w:val="clear" w:pos="8640"/>
              </w:tabs>
              <w:spacing w:before="40" w:after="40"/>
              <w:rPr>
                <w:b/>
                <w:i/>
              </w:rPr>
            </w:pPr>
            <w:r w:rsidRPr="00746B2A">
              <w:rPr>
                <w:b/>
              </w:rPr>
              <w:t>COMMENTS</w:t>
            </w:r>
          </w:p>
        </w:tc>
      </w:tr>
      <w:tr w:rsidR="0098472E"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8472E" w:rsidRDefault="00024610" w:rsidP="0098472E">
            <w:pPr>
              <w:pStyle w:val="Header"/>
              <w:tabs>
                <w:tab w:val="clear" w:pos="4320"/>
                <w:tab w:val="clear" w:pos="8640"/>
              </w:tabs>
              <w:overflowPunct/>
              <w:autoSpaceDE/>
              <w:autoSpaceDN/>
              <w:adjustRightInd/>
              <w:spacing w:before="40" w:after="40"/>
              <w:ind w:left="360"/>
              <w:jc w:val="both"/>
              <w:textAlignment w:val="auto"/>
              <w:rPr>
                <w:i/>
              </w:rPr>
            </w:pPr>
            <w:r>
              <w:rPr>
                <w:i/>
              </w:rPr>
              <w:t>0</w:t>
            </w:r>
          </w:p>
        </w:tc>
        <w:tc>
          <w:tcPr>
            <w:tcW w:w="3960" w:type="dxa"/>
            <w:gridSpan w:val="2"/>
          </w:tcPr>
          <w:p w:rsidR="0098472E" w:rsidRDefault="0098472E" w:rsidP="0098472E">
            <w:pPr>
              <w:pStyle w:val="CSETableText"/>
              <w:ind w:left="159"/>
              <w:rPr>
                <w:b/>
                <w:bCs/>
                <w:szCs w:val="20"/>
              </w:rPr>
            </w:pPr>
            <w:r>
              <w:rPr>
                <w:b/>
                <w:bCs/>
                <w:szCs w:val="20"/>
              </w:rPr>
              <w:t>Data Setup:</w:t>
            </w:r>
          </w:p>
          <w:p w:rsidR="0098472E" w:rsidRDefault="0098472E" w:rsidP="0098472E">
            <w:pPr>
              <w:pStyle w:val="CSETableText"/>
              <w:ind w:left="159"/>
              <w:rPr>
                <w:bCs/>
                <w:szCs w:val="20"/>
              </w:rPr>
            </w:pPr>
            <w:r>
              <w:rPr>
                <w:bCs/>
                <w:szCs w:val="20"/>
              </w:rPr>
              <w:t xml:space="preserve">Locate some records </w:t>
            </w:r>
            <w:r w:rsidR="002E3F92">
              <w:rPr>
                <w:bCs/>
                <w:szCs w:val="20"/>
              </w:rPr>
              <w:t xml:space="preserve">with status “6” </w:t>
            </w:r>
            <w:r w:rsidR="006A1953">
              <w:rPr>
                <w:bCs/>
                <w:szCs w:val="20"/>
              </w:rPr>
              <w:t xml:space="preserve">and </w:t>
            </w:r>
            <w:r>
              <w:rPr>
                <w:bCs/>
                <w:szCs w:val="20"/>
              </w:rPr>
              <w:t xml:space="preserve"> </w:t>
            </w:r>
            <w:proofErr w:type="spellStart"/>
            <w:r>
              <w:rPr>
                <w:bCs/>
                <w:szCs w:val="20"/>
              </w:rPr>
              <w:t>str</w:t>
            </w:r>
            <w:r w:rsidR="002E3F92">
              <w:rPr>
                <w:bCs/>
                <w:szCs w:val="20"/>
              </w:rPr>
              <w:t>ReportCode</w:t>
            </w:r>
            <w:proofErr w:type="spellEnd"/>
            <w:r w:rsidR="002E3F92">
              <w:rPr>
                <w:bCs/>
                <w:szCs w:val="20"/>
              </w:rPr>
              <w:t xml:space="preserve"> starting with “BRN” or “BRL”</w:t>
            </w:r>
            <w:r w:rsidR="006A1953">
              <w:rPr>
                <w:bCs/>
                <w:szCs w:val="20"/>
              </w:rPr>
              <w:t xml:space="preserve"> in </w:t>
            </w:r>
            <w:proofErr w:type="spellStart"/>
            <w:r w:rsidR="006A1953">
              <w:rPr>
                <w:bCs/>
                <w:szCs w:val="20"/>
              </w:rPr>
              <w:t>Coaching_Log</w:t>
            </w:r>
            <w:proofErr w:type="spellEnd"/>
            <w:r w:rsidR="006A1953">
              <w:rPr>
                <w:bCs/>
                <w:szCs w:val="20"/>
              </w:rPr>
              <w:t xml:space="preserve"> table</w:t>
            </w:r>
            <w:r w:rsidR="002E3F92">
              <w:rPr>
                <w:bCs/>
                <w:szCs w:val="20"/>
              </w:rPr>
              <w:t>;</w:t>
            </w:r>
          </w:p>
          <w:p w:rsidR="002E3F92" w:rsidRDefault="002E3F92" w:rsidP="0098472E">
            <w:pPr>
              <w:pStyle w:val="CSETableText"/>
              <w:ind w:left="159"/>
              <w:rPr>
                <w:bCs/>
                <w:szCs w:val="20"/>
              </w:rPr>
            </w:pPr>
            <w:r>
              <w:rPr>
                <w:bCs/>
                <w:szCs w:val="20"/>
              </w:rPr>
              <w:t xml:space="preserve">Update </w:t>
            </w:r>
            <w:proofErr w:type="spellStart"/>
            <w:r>
              <w:rPr>
                <w:bCs/>
                <w:szCs w:val="20"/>
              </w:rPr>
              <w:t>Coaching_Log.SupID</w:t>
            </w:r>
            <w:proofErr w:type="spellEnd"/>
            <w:r>
              <w:rPr>
                <w:bCs/>
                <w:szCs w:val="20"/>
              </w:rPr>
              <w:t xml:space="preserve"> to be your employee ID</w:t>
            </w:r>
            <w:r w:rsidR="006A1953">
              <w:rPr>
                <w:bCs/>
                <w:szCs w:val="20"/>
              </w:rPr>
              <w:t>;</w:t>
            </w:r>
          </w:p>
          <w:p w:rsidR="002E3F92" w:rsidRPr="0098472E" w:rsidRDefault="006A1953" w:rsidP="006A1953">
            <w:pPr>
              <w:pStyle w:val="CSETableText"/>
              <w:ind w:left="159"/>
              <w:rPr>
                <w:bCs/>
                <w:szCs w:val="20"/>
              </w:rPr>
            </w:pPr>
            <w:r>
              <w:rPr>
                <w:bCs/>
                <w:szCs w:val="20"/>
              </w:rPr>
              <w:t xml:space="preserve">Update your job code to “WACS40” in </w:t>
            </w:r>
            <w:proofErr w:type="spellStart"/>
            <w:r>
              <w:rPr>
                <w:bCs/>
                <w:szCs w:val="20"/>
              </w:rPr>
              <w:t>Employee_Hierarchy</w:t>
            </w:r>
            <w:proofErr w:type="spellEnd"/>
            <w:r>
              <w:rPr>
                <w:bCs/>
                <w:szCs w:val="20"/>
              </w:rPr>
              <w:t xml:space="preserve"> table;</w:t>
            </w:r>
          </w:p>
        </w:tc>
        <w:tc>
          <w:tcPr>
            <w:tcW w:w="4500" w:type="dxa"/>
          </w:tcPr>
          <w:p w:rsidR="0098472E" w:rsidRPr="006A1953" w:rsidRDefault="0098472E" w:rsidP="0098472E">
            <w:pPr>
              <w:pStyle w:val="NormalWeb"/>
              <w:rPr>
                <w:sz w:val="20"/>
                <w:szCs w:val="20"/>
              </w:rPr>
            </w:pPr>
          </w:p>
        </w:tc>
        <w:tc>
          <w:tcPr>
            <w:tcW w:w="1260" w:type="dxa"/>
          </w:tcPr>
          <w:p w:rsidR="0098472E" w:rsidRDefault="0098472E" w:rsidP="0098472E">
            <w:pPr>
              <w:pStyle w:val="Header"/>
              <w:tabs>
                <w:tab w:val="clear" w:pos="4320"/>
                <w:tab w:val="clear" w:pos="8640"/>
              </w:tabs>
              <w:spacing w:before="40" w:after="40"/>
              <w:jc w:val="center"/>
              <w:rPr>
                <w:i/>
              </w:rPr>
            </w:pPr>
          </w:p>
        </w:tc>
        <w:tc>
          <w:tcPr>
            <w:tcW w:w="2880" w:type="dxa"/>
          </w:tcPr>
          <w:p w:rsidR="0098472E" w:rsidRPr="00746B2A" w:rsidRDefault="0098472E" w:rsidP="0098472E">
            <w:pPr>
              <w:pStyle w:val="Header"/>
              <w:tabs>
                <w:tab w:val="clear" w:pos="4320"/>
                <w:tab w:val="clear" w:pos="8640"/>
              </w:tabs>
              <w:spacing w:before="40" w:after="40"/>
              <w:rPr>
                <w:i/>
              </w:rPr>
            </w:pPr>
          </w:p>
        </w:tc>
      </w:tr>
      <w:tr w:rsidR="00A840EE"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840EE" w:rsidRPr="00746B2A" w:rsidRDefault="00024610" w:rsidP="0098472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A840EE" w:rsidRPr="006B53E8" w:rsidRDefault="00A840EE" w:rsidP="0098472E">
            <w:pPr>
              <w:pStyle w:val="CSETableText"/>
              <w:ind w:left="159"/>
              <w:rPr>
                <w:b/>
                <w:bCs/>
                <w:szCs w:val="20"/>
              </w:rPr>
            </w:pPr>
            <w:r>
              <w:rPr>
                <w:b/>
                <w:bCs/>
                <w:szCs w:val="20"/>
              </w:rPr>
              <w:t xml:space="preserve">Login to </w:t>
            </w:r>
            <w:proofErr w:type="spellStart"/>
            <w:r>
              <w:rPr>
                <w:b/>
                <w:bCs/>
                <w:szCs w:val="20"/>
              </w:rPr>
              <w:t>eCoaching</w:t>
            </w:r>
            <w:proofErr w:type="spellEnd"/>
            <w:r>
              <w:rPr>
                <w:b/>
                <w:bCs/>
                <w:szCs w:val="20"/>
              </w:rPr>
              <w:t xml:space="preserve"> as a </w:t>
            </w:r>
            <w:r w:rsidR="0098472E">
              <w:rPr>
                <w:b/>
                <w:bCs/>
                <w:szCs w:val="20"/>
              </w:rPr>
              <w:t>CSR supervisor</w:t>
            </w:r>
          </w:p>
          <w:p w:rsidR="00A840EE" w:rsidRPr="00746B2A" w:rsidRDefault="00A840EE" w:rsidP="0098472E">
            <w:pPr>
              <w:pStyle w:val="CSETableText"/>
              <w:ind w:left="159"/>
              <w:rPr>
                <w:bCs/>
                <w:szCs w:val="20"/>
              </w:rPr>
            </w:pPr>
            <w:r w:rsidRPr="00746B2A">
              <w:t>https://f3420-mpmd01.vangent.local/coach3/default.aspx</w:t>
            </w:r>
          </w:p>
        </w:tc>
        <w:tc>
          <w:tcPr>
            <w:tcW w:w="4500" w:type="dxa"/>
          </w:tcPr>
          <w:p w:rsidR="00A840EE" w:rsidRPr="00AE1F24" w:rsidRDefault="00024610" w:rsidP="0098472E">
            <w:pPr>
              <w:pStyle w:val="NormalWeb"/>
              <w:rPr>
                <w:sz w:val="20"/>
                <w:szCs w:val="20"/>
              </w:rPr>
            </w:pPr>
            <w:r>
              <w:rPr>
                <w:sz w:val="20"/>
                <w:szCs w:val="20"/>
              </w:rPr>
              <w:t>New Submissions page displays.</w:t>
            </w:r>
          </w:p>
        </w:tc>
        <w:tc>
          <w:tcPr>
            <w:tcW w:w="1260" w:type="dxa"/>
          </w:tcPr>
          <w:p w:rsidR="00A840EE" w:rsidRPr="00746B2A" w:rsidRDefault="00A840EE" w:rsidP="0098472E">
            <w:pPr>
              <w:pStyle w:val="Header"/>
              <w:tabs>
                <w:tab w:val="clear" w:pos="4320"/>
                <w:tab w:val="clear" w:pos="8640"/>
              </w:tabs>
              <w:spacing w:before="40" w:after="40"/>
              <w:jc w:val="center"/>
              <w:rPr>
                <w:i/>
              </w:rPr>
            </w:pPr>
            <w:r>
              <w:rPr>
                <w:i/>
              </w:rPr>
              <w:t>P</w:t>
            </w:r>
          </w:p>
        </w:tc>
        <w:tc>
          <w:tcPr>
            <w:tcW w:w="2880" w:type="dxa"/>
          </w:tcPr>
          <w:p w:rsidR="00A840EE" w:rsidRPr="00746B2A" w:rsidRDefault="00A840EE" w:rsidP="0098472E">
            <w:pPr>
              <w:pStyle w:val="Header"/>
              <w:tabs>
                <w:tab w:val="clear" w:pos="4320"/>
                <w:tab w:val="clear" w:pos="8640"/>
              </w:tabs>
              <w:spacing w:before="40" w:after="40"/>
              <w:rPr>
                <w:i/>
              </w:rPr>
            </w:pPr>
          </w:p>
        </w:tc>
      </w:tr>
      <w:tr w:rsidR="00024610"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24610" w:rsidRDefault="00024610" w:rsidP="0098472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024610" w:rsidRDefault="00024610" w:rsidP="0098472E">
            <w:pPr>
              <w:pStyle w:val="CSETableText"/>
              <w:ind w:left="159"/>
              <w:rPr>
                <w:b/>
                <w:bCs/>
                <w:szCs w:val="20"/>
              </w:rPr>
            </w:pPr>
            <w:r>
              <w:rPr>
                <w:b/>
                <w:bCs/>
                <w:szCs w:val="20"/>
              </w:rPr>
              <w:t>Click My Dashboard tab</w:t>
            </w:r>
          </w:p>
        </w:tc>
        <w:tc>
          <w:tcPr>
            <w:tcW w:w="4500" w:type="dxa"/>
          </w:tcPr>
          <w:p w:rsidR="00024610" w:rsidRDefault="00024610" w:rsidP="0098472E">
            <w:pPr>
              <w:pStyle w:val="NormalWeb"/>
              <w:rPr>
                <w:sz w:val="20"/>
                <w:szCs w:val="20"/>
              </w:rPr>
            </w:pPr>
            <w:r>
              <w:rPr>
                <w:sz w:val="20"/>
                <w:szCs w:val="20"/>
              </w:rPr>
              <w:t xml:space="preserve">My Dashboard page displays with the records set up in step 0 under “My Pending </w:t>
            </w:r>
            <w:proofErr w:type="spellStart"/>
            <w:r>
              <w:rPr>
                <w:sz w:val="20"/>
                <w:szCs w:val="20"/>
              </w:rPr>
              <w:t>eCoaching</w:t>
            </w:r>
            <w:proofErr w:type="spellEnd"/>
            <w:r>
              <w:rPr>
                <w:sz w:val="20"/>
                <w:szCs w:val="20"/>
              </w:rPr>
              <w:t xml:space="preserve"> Logs” section.</w:t>
            </w:r>
          </w:p>
        </w:tc>
        <w:tc>
          <w:tcPr>
            <w:tcW w:w="1260" w:type="dxa"/>
          </w:tcPr>
          <w:p w:rsidR="00024610" w:rsidRDefault="00024610" w:rsidP="0098472E">
            <w:pPr>
              <w:pStyle w:val="Header"/>
              <w:tabs>
                <w:tab w:val="clear" w:pos="4320"/>
                <w:tab w:val="clear" w:pos="8640"/>
              </w:tabs>
              <w:spacing w:before="40" w:after="40"/>
              <w:jc w:val="center"/>
              <w:rPr>
                <w:i/>
              </w:rPr>
            </w:pPr>
            <w:r>
              <w:rPr>
                <w:i/>
              </w:rPr>
              <w:t>P</w:t>
            </w:r>
          </w:p>
        </w:tc>
        <w:tc>
          <w:tcPr>
            <w:tcW w:w="2880" w:type="dxa"/>
          </w:tcPr>
          <w:p w:rsidR="00024610" w:rsidRPr="00746B2A" w:rsidRDefault="00024610" w:rsidP="0098472E">
            <w:pPr>
              <w:pStyle w:val="Header"/>
              <w:tabs>
                <w:tab w:val="clear" w:pos="4320"/>
                <w:tab w:val="clear" w:pos="8640"/>
              </w:tabs>
              <w:spacing w:before="40" w:after="40"/>
              <w:rPr>
                <w:i/>
              </w:rPr>
            </w:pPr>
          </w:p>
        </w:tc>
      </w:tr>
      <w:tr w:rsidR="002D2838"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D2838" w:rsidRDefault="002D2838" w:rsidP="0098472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2D2838" w:rsidRDefault="002D2838" w:rsidP="0098472E">
            <w:pPr>
              <w:pStyle w:val="CSETableText"/>
              <w:ind w:left="159"/>
              <w:rPr>
                <w:b/>
                <w:bCs/>
                <w:szCs w:val="20"/>
              </w:rPr>
            </w:pPr>
            <w:r>
              <w:rPr>
                <w:b/>
                <w:bCs/>
                <w:szCs w:val="20"/>
              </w:rPr>
              <w:t xml:space="preserve">Click on any record displayed under “My Pending </w:t>
            </w:r>
            <w:proofErr w:type="spellStart"/>
            <w:r>
              <w:rPr>
                <w:b/>
                <w:bCs/>
                <w:szCs w:val="20"/>
              </w:rPr>
              <w:t>eCoaching</w:t>
            </w:r>
            <w:proofErr w:type="spellEnd"/>
            <w:r>
              <w:rPr>
                <w:b/>
                <w:bCs/>
                <w:szCs w:val="20"/>
              </w:rPr>
              <w:t xml:space="preserve"> Logs” section</w:t>
            </w:r>
          </w:p>
        </w:tc>
        <w:tc>
          <w:tcPr>
            <w:tcW w:w="4500" w:type="dxa"/>
          </w:tcPr>
          <w:p w:rsidR="002D2838" w:rsidRDefault="002D2838" w:rsidP="0098472E">
            <w:pPr>
              <w:pStyle w:val="NormalWeb"/>
              <w:rPr>
                <w:sz w:val="20"/>
                <w:szCs w:val="20"/>
              </w:rPr>
            </w:pPr>
            <w:r>
              <w:rPr>
                <w:sz w:val="20"/>
                <w:szCs w:val="20"/>
              </w:rPr>
              <w:t>Review page displays with the following text after “Details of the behavior being coached:” box:</w:t>
            </w:r>
          </w:p>
          <w:p w:rsidR="002D2838" w:rsidRDefault="002D2838" w:rsidP="009D0900">
            <w:pPr>
              <w:pStyle w:val="NormalWeb"/>
              <w:rPr>
                <w:sz w:val="20"/>
                <w:szCs w:val="20"/>
              </w:rPr>
            </w:pPr>
            <w:r w:rsidRPr="002D2838">
              <w:rPr>
                <w:sz w:val="20"/>
                <w:szCs w:val="20"/>
              </w:rPr>
              <w:t xml:space="preserve">You are receiving this </w:t>
            </w:r>
            <w:proofErr w:type="spellStart"/>
            <w:r w:rsidRPr="002D2838">
              <w:rPr>
                <w:sz w:val="20"/>
                <w:szCs w:val="20"/>
              </w:rPr>
              <w:t>eCL</w:t>
            </w:r>
            <w:proofErr w:type="spellEnd"/>
            <w:r w:rsidRPr="002D2838">
              <w:rPr>
                <w:sz w:val="20"/>
                <w:szCs w:val="20"/>
              </w:rPr>
              <w:t xml:space="preserve"> record because an Employee on your team was identified in a Break Outlier Report. </w:t>
            </w:r>
            <w:r>
              <w:rPr>
                <w:sz w:val="20"/>
                <w:szCs w:val="20"/>
              </w:rPr>
              <w:t xml:space="preserve">Please review the </w:t>
            </w:r>
            <w:r w:rsidRPr="00381BD1">
              <w:rPr>
                <w:color w:val="548DD4" w:themeColor="text2" w:themeTint="99"/>
                <w:sz w:val="20"/>
                <w:szCs w:val="20"/>
              </w:rPr>
              <w:t xml:space="preserve">ETS Breaks Outlier Report </w:t>
            </w:r>
            <w:r w:rsidRPr="002D2838">
              <w:rPr>
                <w:sz w:val="20"/>
                <w:szCs w:val="20"/>
              </w:rPr>
              <w:t xml:space="preserve">and refer to HCSD-POL-HR-MISC-08 Break Time Policy for additional information </w:t>
            </w:r>
            <w:r>
              <w:rPr>
                <w:sz w:val="20"/>
                <w:szCs w:val="20"/>
              </w:rPr>
              <w:t>a</w:t>
            </w:r>
            <w:r w:rsidRPr="002D2838">
              <w:rPr>
                <w:sz w:val="20"/>
                <w:szCs w:val="20"/>
              </w:rPr>
              <w:t>nd provide the details in the record below.</w:t>
            </w:r>
          </w:p>
        </w:tc>
        <w:tc>
          <w:tcPr>
            <w:tcW w:w="1260" w:type="dxa"/>
          </w:tcPr>
          <w:p w:rsidR="002D2838" w:rsidRDefault="00D134BE" w:rsidP="0098472E">
            <w:pPr>
              <w:pStyle w:val="Header"/>
              <w:tabs>
                <w:tab w:val="clear" w:pos="4320"/>
                <w:tab w:val="clear" w:pos="8640"/>
              </w:tabs>
              <w:spacing w:before="40" w:after="40"/>
              <w:jc w:val="center"/>
              <w:rPr>
                <w:i/>
              </w:rPr>
            </w:pPr>
            <w:r>
              <w:rPr>
                <w:i/>
              </w:rPr>
              <w:t>P</w:t>
            </w:r>
          </w:p>
        </w:tc>
        <w:tc>
          <w:tcPr>
            <w:tcW w:w="2880" w:type="dxa"/>
          </w:tcPr>
          <w:p w:rsidR="002D2838" w:rsidRPr="00746B2A" w:rsidRDefault="002D2838" w:rsidP="0098472E">
            <w:pPr>
              <w:pStyle w:val="Header"/>
              <w:tabs>
                <w:tab w:val="clear" w:pos="4320"/>
                <w:tab w:val="clear" w:pos="8640"/>
              </w:tabs>
              <w:spacing w:before="40" w:after="40"/>
              <w:rPr>
                <w:i/>
              </w:rPr>
            </w:pPr>
          </w:p>
        </w:tc>
      </w:tr>
      <w:tr w:rsidR="008F1BEA"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8F1BEA" w:rsidRPr="00313352" w:rsidRDefault="008F1BEA" w:rsidP="008F1BEA">
            <w:pPr>
              <w:pStyle w:val="Header"/>
              <w:tabs>
                <w:tab w:val="clear" w:pos="4320"/>
                <w:tab w:val="clear" w:pos="8640"/>
              </w:tabs>
              <w:overflowPunct/>
              <w:autoSpaceDE/>
              <w:autoSpaceDN/>
              <w:adjustRightInd/>
              <w:spacing w:before="40" w:after="40"/>
              <w:jc w:val="center"/>
              <w:textAlignment w:val="auto"/>
              <w:rPr>
                <w:i/>
              </w:rPr>
            </w:pPr>
            <w:r>
              <w:rPr>
                <w:i/>
              </w:rPr>
              <w:lastRenderedPageBreak/>
              <w:t>4</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8F1BEA" w:rsidRPr="00313352" w:rsidRDefault="00626644" w:rsidP="00313352">
            <w:pPr>
              <w:pStyle w:val="CSETableText"/>
              <w:ind w:left="159"/>
              <w:rPr>
                <w:b/>
                <w:bCs/>
                <w:szCs w:val="20"/>
              </w:rPr>
            </w:pPr>
            <w:r>
              <w:rPr>
                <w:b/>
                <w:bCs/>
                <w:szCs w:val="20"/>
              </w:rPr>
              <w:t>Select “No” for “2. Based on your research does this record require coaching?”</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626644" w:rsidRDefault="00626644" w:rsidP="00D330B5">
            <w:pPr>
              <w:pStyle w:val="NormalWeb"/>
              <w:spacing w:after="120" w:afterAutospacing="0"/>
              <w:rPr>
                <w:sz w:val="20"/>
                <w:szCs w:val="20"/>
              </w:rPr>
            </w:pPr>
            <w:r>
              <w:rPr>
                <w:sz w:val="20"/>
                <w:szCs w:val="20"/>
              </w:rPr>
              <w:t>The following display</w:t>
            </w:r>
            <w:r w:rsidR="00D330B5">
              <w:rPr>
                <w:sz w:val="20"/>
                <w:szCs w:val="20"/>
              </w:rPr>
              <w:t>s:</w:t>
            </w:r>
          </w:p>
          <w:p w:rsidR="00626644" w:rsidRPr="00D330B5" w:rsidRDefault="00626644" w:rsidP="00D330B5">
            <w:pPr>
              <w:pStyle w:val="NormalWeb"/>
              <w:numPr>
                <w:ilvl w:val="0"/>
                <w:numId w:val="45"/>
              </w:numPr>
              <w:spacing w:before="0" w:beforeAutospacing="0" w:after="0" w:afterAutospacing="0"/>
              <w:ind w:left="360"/>
              <w:rPr>
                <w:b/>
                <w:sz w:val="20"/>
                <w:szCs w:val="20"/>
              </w:rPr>
            </w:pPr>
            <w:r w:rsidRPr="00D330B5">
              <w:rPr>
                <w:b/>
                <w:sz w:val="20"/>
                <w:szCs w:val="20"/>
              </w:rPr>
              <w:t>What was the main reason this item was not coachable?</w:t>
            </w:r>
          </w:p>
          <w:p w:rsidR="00D330B5" w:rsidRDefault="00D330B5" w:rsidP="00D330B5">
            <w:pPr>
              <w:pStyle w:val="NormalWeb"/>
              <w:spacing w:after="120" w:afterAutospacing="0"/>
              <w:rPr>
                <w:sz w:val="20"/>
                <w:szCs w:val="20"/>
              </w:rPr>
            </w:pPr>
            <w:r>
              <w:rPr>
                <w:sz w:val="20"/>
                <w:szCs w:val="20"/>
              </w:rPr>
              <w:t>With dropdown:</w:t>
            </w:r>
          </w:p>
          <w:p w:rsidR="00D330B5" w:rsidRPr="00D330B5" w:rsidRDefault="00D330B5" w:rsidP="00D330B5">
            <w:pPr>
              <w:pStyle w:val="NormalWeb"/>
              <w:spacing w:before="0" w:beforeAutospacing="0" w:after="0" w:afterAutospacing="0"/>
              <w:ind w:left="432"/>
              <w:rPr>
                <w:b/>
                <w:sz w:val="20"/>
                <w:szCs w:val="20"/>
              </w:rPr>
            </w:pPr>
            <w:r w:rsidRPr="00D330B5">
              <w:rPr>
                <w:b/>
                <w:sz w:val="20"/>
                <w:szCs w:val="20"/>
              </w:rPr>
              <w:t>Approved accommodation on file</w:t>
            </w:r>
          </w:p>
          <w:p w:rsidR="00626644" w:rsidRPr="00D330B5" w:rsidRDefault="00D330B5" w:rsidP="00D330B5">
            <w:pPr>
              <w:pStyle w:val="NormalWeb"/>
              <w:spacing w:before="0" w:beforeAutospacing="0" w:after="0" w:afterAutospacing="0"/>
              <w:ind w:left="432"/>
              <w:rPr>
                <w:b/>
                <w:sz w:val="20"/>
                <w:szCs w:val="20"/>
              </w:rPr>
            </w:pPr>
            <w:r w:rsidRPr="00D330B5">
              <w:rPr>
                <w:b/>
                <w:sz w:val="20"/>
                <w:szCs w:val="20"/>
              </w:rPr>
              <w:t>Other</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8F1BEA" w:rsidRPr="00313352" w:rsidRDefault="0034015D"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8F1BEA" w:rsidRPr="00313352" w:rsidRDefault="008F1BEA" w:rsidP="002A0B4D">
            <w:pPr>
              <w:pStyle w:val="Header"/>
              <w:tabs>
                <w:tab w:val="clear" w:pos="4320"/>
                <w:tab w:val="clear" w:pos="8640"/>
              </w:tabs>
              <w:spacing w:before="40" w:after="40"/>
              <w:rPr>
                <w:i/>
              </w:rPr>
            </w:pPr>
          </w:p>
        </w:tc>
      </w:tr>
      <w:tr w:rsidR="006E6029"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6E6029" w:rsidRDefault="006E6029" w:rsidP="008F1BEA">
            <w:pPr>
              <w:pStyle w:val="Header"/>
              <w:tabs>
                <w:tab w:val="clear" w:pos="4320"/>
                <w:tab w:val="clear" w:pos="8640"/>
              </w:tabs>
              <w:overflowPunct/>
              <w:autoSpaceDE/>
              <w:autoSpaceDN/>
              <w:adjustRightInd/>
              <w:spacing w:before="40" w:after="40"/>
              <w:jc w:val="center"/>
              <w:textAlignment w:val="auto"/>
              <w:rPr>
                <w:i/>
              </w:rPr>
            </w:pPr>
            <w:r>
              <w:rPr>
                <w:i/>
              </w:rPr>
              <w:t>5</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6E6029" w:rsidRDefault="006E6029" w:rsidP="00313352">
            <w:pPr>
              <w:pStyle w:val="CSETableText"/>
              <w:ind w:left="159"/>
              <w:rPr>
                <w:b/>
                <w:bCs/>
                <w:szCs w:val="20"/>
              </w:rPr>
            </w:pPr>
            <w:r>
              <w:rPr>
                <w:b/>
                <w:bCs/>
                <w:szCs w:val="20"/>
              </w:rPr>
              <w:t>Fill in all required fields, click Submit</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6E6029" w:rsidRDefault="006E6029" w:rsidP="006E6029">
            <w:pPr>
              <w:pStyle w:val="NormalWeb"/>
              <w:spacing w:after="120" w:afterAutospacing="0"/>
              <w:rPr>
                <w:sz w:val="20"/>
                <w:szCs w:val="20"/>
              </w:rPr>
            </w:pPr>
            <w:r>
              <w:rPr>
                <w:sz w:val="20"/>
                <w:szCs w:val="20"/>
              </w:rPr>
              <w:t>The record changes to status “4” (Pending Employee Review)</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6E6029" w:rsidRDefault="006E6029"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6E6029" w:rsidRPr="00313352" w:rsidRDefault="006E6029" w:rsidP="002A0B4D">
            <w:pPr>
              <w:pStyle w:val="Header"/>
              <w:tabs>
                <w:tab w:val="clear" w:pos="4320"/>
                <w:tab w:val="clear" w:pos="8640"/>
              </w:tabs>
              <w:spacing w:before="40" w:after="40"/>
              <w:rPr>
                <w:i/>
              </w:rPr>
            </w:pPr>
          </w:p>
        </w:tc>
      </w:tr>
      <w:tr w:rsidR="00FB1FF9"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FB1FF9" w:rsidRDefault="00307E29" w:rsidP="008F1BEA">
            <w:pPr>
              <w:pStyle w:val="Header"/>
              <w:tabs>
                <w:tab w:val="clear" w:pos="4320"/>
                <w:tab w:val="clear" w:pos="8640"/>
              </w:tabs>
              <w:overflowPunct/>
              <w:autoSpaceDE/>
              <w:autoSpaceDN/>
              <w:adjustRightInd/>
              <w:spacing w:before="40" w:after="40"/>
              <w:jc w:val="center"/>
              <w:textAlignment w:val="auto"/>
              <w:rPr>
                <w:i/>
              </w:rPr>
            </w:pPr>
            <w:r>
              <w:rPr>
                <w:i/>
              </w:rPr>
              <w:t>6</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FB1FF9" w:rsidRDefault="00307E29" w:rsidP="00313352">
            <w:pPr>
              <w:pStyle w:val="CSETableText"/>
              <w:ind w:left="159"/>
              <w:rPr>
                <w:b/>
                <w:bCs/>
                <w:szCs w:val="20"/>
              </w:rPr>
            </w:pPr>
            <w:r>
              <w:rPr>
                <w:b/>
                <w:bCs/>
                <w:szCs w:val="20"/>
              </w:rPr>
              <w:t>Log in as CSR</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6D780A" w:rsidRDefault="00307E29" w:rsidP="006D780A">
            <w:pPr>
              <w:pStyle w:val="NormalWeb"/>
              <w:spacing w:before="0" w:beforeAutospacing="0" w:after="120" w:afterAutospacing="0"/>
              <w:rPr>
                <w:sz w:val="20"/>
                <w:szCs w:val="20"/>
              </w:rPr>
            </w:pPr>
            <w:r>
              <w:rPr>
                <w:sz w:val="20"/>
                <w:szCs w:val="20"/>
              </w:rPr>
              <w:t>“My Dashboard” page displays</w:t>
            </w:r>
            <w:r w:rsidR="006D780A">
              <w:rPr>
                <w:sz w:val="20"/>
                <w:szCs w:val="20"/>
              </w:rPr>
              <w:t>;</w:t>
            </w:r>
          </w:p>
          <w:p w:rsidR="00FB1FF9" w:rsidRDefault="006D780A" w:rsidP="006D780A">
            <w:pPr>
              <w:pStyle w:val="NormalWeb"/>
              <w:spacing w:before="0" w:beforeAutospacing="0" w:after="0" w:afterAutospacing="0"/>
              <w:rPr>
                <w:sz w:val="20"/>
                <w:szCs w:val="20"/>
              </w:rPr>
            </w:pPr>
            <w:r>
              <w:rPr>
                <w:sz w:val="20"/>
                <w:szCs w:val="20"/>
              </w:rPr>
              <w:t xml:space="preserve"> The record completed from step 5 displays under “My Pending </w:t>
            </w:r>
            <w:proofErr w:type="spellStart"/>
            <w:r>
              <w:rPr>
                <w:sz w:val="20"/>
                <w:szCs w:val="20"/>
              </w:rPr>
              <w:t>eCoaching</w:t>
            </w:r>
            <w:proofErr w:type="spellEnd"/>
            <w:r>
              <w:rPr>
                <w:sz w:val="20"/>
                <w:szCs w:val="20"/>
              </w:rPr>
              <w:t xml:space="preserve"> Logs”</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FB1FF9" w:rsidRDefault="00307E29"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FB1FF9" w:rsidRPr="00313352" w:rsidRDefault="00FB1FF9" w:rsidP="002A0B4D">
            <w:pPr>
              <w:pStyle w:val="Header"/>
              <w:tabs>
                <w:tab w:val="clear" w:pos="4320"/>
                <w:tab w:val="clear" w:pos="8640"/>
              </w:tabs>
              <w:spacing w:before="40" w:after="40"/>
              <w:rPr>
                <w:i/>
              </w:rPr>
            </w:pPr>
          </w:p>
        </w:tc>
      </w:tr>
      <w:tr w:rsidR="006D780A"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6D780A" w:rsidRDefault="002C7E2F" w:rsidP="008F1BEA">
            <w:pPr>
              <w:pStyle w:val="Header"/>
              <w:tabs>
                <w:tab w:val="clear" w:pos="4320"/>
                <w:tab w:val="clear" w:pos="8640"/>
              </w:tabs>
              <w:overflowPunct/>
              <w:autoSpaceDE/>
              <w:autoSpaceDN/>
              <w:adjustRightInd/>
              <w:spacing w:before="40" w:after="40"/>
              <w:jc w:val="center"/>
              <w:textAlignment w:val="auto"/>
              <w:rPr>
                <w:i/>
              </w:rPr>
            </w:pPr>
            <w:r>
              <w:rPr>
                <w:i/>
              </w:rPr>
              <w:t>7</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6D780A" w:rsidRDefault="002C7E2F" w:rsidP="00313352">
            <w:pPr>
              <w:pStyle w:val="CSETableText"/>
              <w:ind w:left="159"/>
              <w:rPr>
                <w:b/>
                <w:bCs/>
                <w:szCs w:val="20"/>
              </w:rPr>
            </w:pPr>
            <w:r>
              <w:rPr>
                <w:b/>
                <w:bCs/>
                <w:szCs w:val="20"/>
              </w:rPr>
              <w:t>Click the record displayed in step 6</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6D780A" w:rsidRDefault="002C7E2F" w:rsidP="006E6029">
            <w:pPr>
              <w:pStyle w:val="NormalWeb"/>
              <w:spacing w:after="120" w:afterAutospacing="0"/>
              <w:rPr>
                <w:sz w:val="20"/>
                <w:szCs w:val="20"/>
              </w:rPr>
            </w:pPr>
            <w:r>
              <w:rPr>
                <w:sz w:val="20"/>
                <w:szCs w:val="20"/>
              </w:rPr>
              <w:t>Review page displays;</w:t>
            </w:r>
          </w:p>
          <w:p w:rsidR="002C7E2F" w:rsidRDefault="002C7E2F" w:rsidP="00F1453D">
            <w:pPr>
              <w:pStyle w:val="NormalWeb"/>
              <w:spacing w:after="120" w:afterAutospacing="0"/>
              <w:rPr>
                <w:sz w:val="20"/>
                <w:szCs w:val="20"/>
              </w:rPr>
            </w:pPr>
            <w:r>
              <w:rPr>
                <w:sz w:val="20"/>
                <w:szCs w:val="20"/>
              </w:rPr>
              <w:t>The text “</w:t>
            </w:r>
            <w:r w:rsidRPr="002D2838">
              <w:rPr>
                <w:sz w:val="20"/>
                <w:szCs w:val="20"/>
              </w:rPr>
              <w:t xml:space="preserve">You are receiving this </w:t>
            </w:r>
            <w:proofErr w:type="spellStart"/>
            <w:r w:rsidRPr="002D2838">
              <w:rPr>
                <w:sz w:val="20"/>
                <w:szCs w:val="20"/>
              </w:rPr>
              <w:t>eCL</w:t>
            </w:r>
            <w:proofErr w:type="spellEnd"/>
            <w:r w:rsidRPr="002D2838">
              <w:rPr>
                <w:sz w:val="20"/>
                <w:szCs w:val="20"/>
              </w:rPr>
              <w:t xml:space="preserve"> record because an Employee on your team was identified in a Break Outlier Report. </w:t>
            </w:r>
            <w:r>
              <w:rPr>
                <w:sz w:val="20"/>
                <w:szCs w:val="20"/>
              </w:rPr>
              <w:t xml:space="preserve">Please review the </w:t>
            </w:r>
            <w:r w:rsidRPr="00381BD1">
              <w:rPr>
                <w:color w:val="548DD4" w:themeColor="text2" w:themeTint="99"/>
                <w:sz w:val="20"/>
                <w:szCs w:val="20"/>
              </w:rPr>
              <w:t xml:space="preserve">ETS Breaks Outlier Report </w:t>
            </w:r>
            <w:r w:rsidRPr="002D2838">
              <w:rPr>
                <w:sz w:val="20"/>
                <w:szCs w:val="20"/>
              </w:rPr>
              <w:t xml:space="preserve">and refer to HCSD-POL-HR-MISC-08 Break Time Policy for additional information </w:t>
            </w:r>
            <w:r>
              <w:rPr>
                <w:sz w:val="20"/>
                <w:szCs w:val="20"/>
              </w:rPr>
              <w:t>a</w:t>
            </w:r>
            <w:r w:rsidRPr="002D2838">
              <w:rPr>
                <w:sz w:val="20"/>
                <w:szCs w:val="20"/>
              </w:rPr>
              <w:t>nd provide the details in the record below.</w:t>
            </w:r>
            <w:r>
              <w:rPr>
                <w:sz w:val="20"/>
                <w:szCs w:val="20"/>
              </w:rPr>
              <w:t>” Is not displayed</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6D780A" w:rsidRDefault="002C7E2F"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6D780A" w:rsidRPr="00313352" w:rsidRDefault="006D780A" w:rsidP="002A0B4D">
            <w:pPr>
              <w:pStyle w:val="Header"/>
              <w:tabs>
                <w:tab w:val="clear" w:pos="4320"/>
                <w:tab w:val="clear" w:pos="8640"/>
              </w:tabs>
              <w:spacing w:before="40" w:after="40"/>
              <w:rPr>
                <w:i/>
              </w:rPr>
            </w:pPr>
          </w:p>
        </w:tc>
      </w:tr>
      <w:tr w:rsidR="004338E9" w:rsidRPr="00746B2A" w:rsidTr="0031335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double" w:sz="4" w:space="0" w:color="auto"/>
              <w:right w:val="single" w:sz="6" w:space="0" w:color="auto"/>
            </w:tcBorders>
            <w:shd w:val="clear" w:color="auto" w:fill="A6A6A6"/>
          </w:tcPr>
          <w:p w:rsidR="004338E9" w:rsidRDefault="004338E9" w:rsidP="008F1BEA">
            <w:pPr>
              <w:pStyle w:val="Header"/>
              <w:tabs>
                <w:tab w:val="clear" w:pos="4320"/>
                <w:tab w:val="clear" w:pos="8640"/>
              </w:tabs>
              <w:overflowPunct/>
              <w:autoSpaceDE/>
              <w:autoSpaceDN/>
              <w:adjustRightInd/>
              <w:spacing w:before="40" w:after="40"/>
              <w:jc w:val="center"/>
              <w:textAlignment w:val="auto"/>
              <w:rPr>
                <w:i/>
              </w:rPr>
            </w:pPr>
            <w:r>
              <w:rPr>
                <w:i/>
              </w:rPr>
              <w:t>8</w:t>
            </w:r>
          </w:p>
        </w:tc>
        <w:tc>
          <w:tcPr>
            <w:tcW w:w="3960" w:type="dxa"/>
            <w:gridSpan w:val="2"/>
            <w:tcBorders>
              <w:top w:val="single" w:sz="6" w:space="0" w:color="auto"/>
              <w:left w:val="single" w:sz="6" w:space="0" w:color="auto"/>
              <w:bottom w:val="double" w:sz="4" w:space="0" w:color="auto"/>
              <w:right w:val="single" w:sz="6" w:space="0" w:color="auto"/>
            </w:tcBorders>
            <w:shd w:val="clear" w:color="auto" w:fill="A6A6A6"/>
          </w:tcPr>
          <w:p w:rsidR="004338E9" w:rsidRDefault="004338E9" w:rsidP="00313352">
            <w:pPr>
              <w:pStyle w:val="CSETableText"/>
              <w:ind w:left="159"/>
              <w:rPr>
                <w:b/>
                <w:bCs/>
                <w:szCs w:val="20"/>
              </w:rPr>
            </w:pPr>
            <w:r>
              <w:rPr>
                <w:b/>
                <w:bCs/>
                <w:szCs w:val="20"/>
              </w:rPr>
              <w:t>Fill in all required fields, click Submit</w:t>
            </w:r>
          </w:p>
        </w:tc>
        <w:tc>
          <w:tcPr>
            <w:tcW w:w="4500" w:type="dxa"/>
            <w:tcBorders>
              <w:top w:val="single" w:sz="6" w:space="0" w:color="auto"/>
              <w:left w:val="single" w:sz="6" w:space="0" w:color="auto"/>
              <w:bottom w:val="double" w:sz="4" w:space="0" w:color="auto"/>
              <w:right w:val="single" w:sz="6" w:space="0" w:color="auto"/>
            </w:tcBorders>
            <w:shd w:val="clear" w:color="auto" w:fill="A6A6A6"/>
          </w:tcPr>
          <w:p w:rsidR="004338E9" w:rsidRDefault="004338E9" w:rsidP="006E6029">
            <w:pPr>
              <w:pStyle w:val="NormalWeb"/>
              <w:spacing w:after="120" w:afterAutospacing="0"/>
              <w:rPr>
                <w:sz w:val="20"/>
                <w:szCs w:val="20"/>
              </w:rPr>
            </w:pPr>
            <w:r>
              <w:rPr>
                <w:sz w:val="20"/>
                <w:szCs w:val="20"/>
              </w:rPr>
              <w:t>The record changes to status “1” (Completed)</w:t>
            </w:r>
          </w:p>
        </w:tc>
        <w:tc>
          <w:tcPr>
            <w:tcW w:w="1260" w:type="dxa"/>
            <w:tcBorders>
              <w:top w:val="single" w:sz="6" w:space="0" w:color="auto"/>
              <w:left w:val="single" w:sz="6" w:space="0" w:color="auto"/>
              <w:bottom w:val="double" w:sz="4" w:space="0" w:color="auto"/>
              <w:right w:val="single" w:sz="6" w:space="0" w:color="auto"/>
            </w:tcBorders>
            <w:shd w:val="clear" w:color="auto" w:fill="A6A6A6"/>
          </w:tcPr>
          <w:p w:rsidR="004338E9" w:rsidRDefault="004338E9"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double" w:sz="4" w:space="0" w:color="auto"/>
              <w:right w:val="double" w:sz="4" w:space="0" w:color="auto"/>
            </w:tcBorders>
            <w:shd w:val="clear" w:color="auto" w:fill="A6A6A6"/>
          </w:tcPr>
          <w:p w:rsidR="004338E9" w:rsidRPr="00313352" w:rsidRDefault="004338E9" w:rsidP="002A0B4D">
            <w:pPr>
              <w:pStyle w:val="Header"/>
              <w:tabs>
                <w:tab w:val="clear" w:pos="4320"/>
                <w:tab w:val="clear" w:pos="8640"/>
              </w:tabs>
              <w:spacing w:before="40" w:after="40"/>
              <w:rPr>
                <w:i/>
              </w:rPr>
            </w:pPr>
          </w:p>
        </w:tc>
      </w:tr>
    </w:tbl>
    <w:p w:rsidR="00A840EE" w:rsidRDefault="00A840EE"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71108E" w:rsidRPr="00746B2A" w:rsidTr="002A0B4D">
        <w:trPr>
          <w:tblHeader/>
          <w:jc w:val="center"/>
        </w:trPr>
        <w:tc>
          <w:tcPr>
            <w:tcW w:w="2549" w:type="dxa"/>
            <w:gridSpan w:val="2"/>
            <w:shd w:val="solid" w:color="auto" w:fill="000000"/>
          </w:tcPr>
          <w:p w:rsidR="0071108E" w:rsidRPr="00746B2A" w:rsidRDefault="0071108E" w:rsidP="002A0B4D">
            <w:pPr>
              <w:rPr>
                <w:b/>
              </w:rPr>
            </w:pPr>
            <w:r w:rsidRPr="00746B2A">
              <w:rPr>
                <w:b/>
              </w:rPr>
              <w:t>Item</w:t>
            </w:r>
          </w:p>
        </w:tc>
        <w:tc>
          <w:tcPr>
            <w:tcW w:w="10951" w:type="dxa"/>
            <w:gridSpan w:val="4"/>
            <w:shd w:val="solid" w:color="auto" w:fill="000000"/>
          </w:tcPr>
          <w:p w:rsidR="0071108E" w:rsidRPr="00746B2A" w:rsidRDefault="0071108E" w:rsidP="002A0B4D">
            <w:pPr>
              <w:rPr>
                <w:b/>
              </w:rPr>
            </w:pPr>
            <w:r w:rsidRPr="00746B2A">
              <w:rPr>
                <w:b/>
              </w:rPr>
              <w:t>Description</w:t>
            </w:r>
          </w:p>
        </w:tc>
      </w:tr>
      <w:tr w:rsidR="0071108E" w:rsidRPr="00746B2A" w:rsidTr="002A0B4D">
        <w:trPr>
          <w:jc w:val="center"/>
        </w:trPr>
        <w:tc>
          <w:tcPr>
            <w:tcW w:w="2549" w:type="dxa"/>
            <w:gridSpan w:val="2"/>
          </w:tcPr>
          <w:p w:rsidR="0071108E" w:rsidRPr="00746B2A" w:rsidRDefault="0071108E" w:rsidP="002A0B4D">
            <w:r w:rsidRPr="00746B2A">
              <w:t>Test Case ID</w:t>
            </w:r>
          </w:p>
        </w:tc>
        <w:tc>
          <w:tcPr>
            <w:tcW w:w="10951" w:type="dxa"/>
            <w:gridSpan w:val="4"/>
          </w:tcPr>
          <w:p w:rsidR="0071108E" w:rsidRPr="00746B2A" w:rsidRDefault="0071108E" w:rsidP="002A0B4D">
            <w:r w:rsidRPr="00746B2A">
              <w:t>ECUIDASH</w:t>
            </w:r>
            <w:r>
              <w:t>71</w:t>
            </w:r>
          </w:p>
        </w:tc>
      </w:tr>
      <w:tr w:rsidR="0071108E" w:rsidRPr="00363669" w:rsidTr="002A0B4D">
        <w:trPr>
          <w:jc w:val="center"/>
        </w:trPr>
        <w:tc>
          <w:tcPr>
            <w:tcW w:w="2549" w:type="dxa"/>
            <w:gridSpan w:val="2"/>
          </w:tcPr>
          <w:p w:rsidR="0071108E" w:rsidRPr="00746B2A" w:rsidRDefault="0071108E" w:rsidP="002A0B4D">
            <w:r w:rsidRPr="00746B2A">
              <w:t>Source Description</w:t>
            </w:r>
          </w:p>
        </w:tc>
        <w:tc>
          <w:tcPr>
            <w:tcW w:w="10951" w:type="dxa"/>
            <w:gridSpan w:val="4"/>
          </w:tcPr>
          <w:p w:rsidR="0071108E" w:rsidRPr="009E252C" w:rsidRDefault="0071108E" w:rsidP="00266384">
            <w:pPr>
              <w:pStyle w:val="hdr1"/>
              <w:ind w:left="0"/>
              <w:rPr>
                <w:rFonts w:ascii="Segoe UI" w:hAnsi="Segoe UI" w:cs="Segoe UI"/>
                <w:i w:val="0"/>
                <w:color w:val="000000"/>
                <w:sz w:val="18"/>
                <w:szCs w:val="18"/>
              </w:rPr>
            </w:pPr>
            <w:r w:rsidRPr="00425CBC">
              <w:rPr>
                <w:rFonts w:ascii="Segoe UI" w:hAnsi="Segoe UI" w:cs="Segoe UI"/>
                <w:i w:val="0"/>
                <w:color w:val="000000"/>
                <w:sz w:val="18"/>
                <w:szCs w:val="18"/>
              </w:rPr>
              <w:t>TFS 6</w:t>
            </w:r>
            <w:r w:rsidR="00266384">
              <w:rPr>
                <w:rFonts w:ascii="Segoe UI" w:hAnsi="Segoe UI" w:cs="Segoe UI"/>
                <w:i w:val="0"/>
                <w:color w:val="000000"/>
                <w:sz w:val="18"/>
                <w:szCs w:val="18"/>
              </w:rPr>
              <w:t>392</w:t>
            </w:r>
            <w:r w:rsidRPr="00425CBC">
              <w:rPr>
                <w:rFonts w:ascii="Segoe UI" w:hAnsi="Segoe UI" w:cs="Segoe UI"/>
                <w:i w:val="0"/>
                <w:color w:val="000000"/>
                <w:sz w:val="18"/>
                <w:szCs w:val="18"/>
              </w:rPr>
              <w:t xml:space="preserve"> – </w:t>
            </w:r>
            <w:r w:rsidR="00266384">
              <w:rPr>
                <w:rFonts w:ascii="Segoe UI" w:hAnsi="Segoe UI" w:cs="Segoe UI"/>
                <w:i w:val="0"/>
                <w:color w:val="000000"/>
                <w:sz w:val="18"/>
                <w:szCs w:val="18"/>
              </w:rPr>
              <w:t>Add OMR Break feeds (BRN and BRL) to Quality module</w:t>
            </w:r>
          </w:p>
        </w:tc>
      </w:tr>
      <w:tr w:rsidR="0071108E" w:rsidRPr="00746B2A" w:rsidTr="002A0B4D">
        <w:trPr>
          <w:jc w:val="center"/>
        </w:trPr>
        <w:tc>
          <w:tcPr>
            <w:tcW w:w="2549" w:type="dxa"/>
            <w:gridSpan w:val="2"/>
          </w:tcPr>
          <w:p w:rsidR="0071108E" w:rsidRPr="00746B2A" w:rsidRDefault="0071108E" w:rsidP="002A0B4D">
            <w:r w:rsidRPr="00746B2A">
              <w:t>Test Location</w:t>
            </w:r>
          </w:p>
        </w:tc>
        <w:tc>
          <w:tcPr>
            <w:tcW w:w="10951" w:type="dxa"/>
            <w:gridSpan w:val="4"/>
          </w:tcPr>
          <w:p w:rsidR="0071108E" w:rsidRPr="00746B2A" w:rsidRDefault="0071108E" w:rsidP="002A0B4D">
            <w:r w:rsidRPr="00746B2A">
              <w:t>https://f3420-mpmd01.vangent.local/coach3/default.aspx</w:t>
            </w:r>
          </w:p>
        </w:tc>
      </w:tr>
      <w:tr w:rsidR="0071108E" w:rsidRPr="00746B2A" w:rsidTr="002A0B4D">
        <w:trPr>
          <w:jc w:val="center"/>
        </w:trPr>
        <w:tc>
          <w:tcPr>
            <w:tcW w:w="2549" w:type="dxa"/>
            <w:gridSpan w:val="2"/>
          </w:tcPr>
          <w:p w:rsidR="0071108E" w:rsidRPr="00746B2A" w:rsidRDefault="0071108E" w:rsidP="002A0B4D">
            <w:r w:rsidRPr="00746B2A">
              <w:t>Updated File(s)</w:t>
            </w:r>
          </w:p>
        </w:tc>
        <w:tc>
          <w:tcPr>
            <w:tcW w:w="10951" w:type="dxa"/>
            <w:gridSpan w:val="4"/>
          </w:tcPr>
          <w:p w:rsidR="0071108E" w:rsidRPr="00746B2A" w:rsidRDefault="00865A6E" w:rsidP="002A0B4D">
            <w:r>
              <w:t>None</w:t>
            </w:r>
          </w:p>
        </w:tc>
      </w:tr>
      <w:tr w:rsidR="0071108E" w:rsidRPr="00746B2A" w:rsidTr="002A0B4D">
        <w:trPr>
          <w:jc w:val="center"/>
        </w:trPr>
        <w:tc>
          <w:tcPr>
            <w:tcW w:w="2549" w:type="dxa"/>
            <w:gridSpan w:val="2"/>
          </w:tcPr>
          <w:p w:rsidR="0071108E" w:rsidRPr="00746B2A" w:rsidRDefault="0071108E" w:rsidP="002A0B4D">
            <w:r w:rsidRPr="00746B2A">
              <w:t>Added Files(s)</w:t>
            </w:r>
          </w:p>
        </w:tc>
        <w:tc>
          <w:tcPr>
            <w:tcW w:w="10951" w:type="dxa"/>
            <w:gridSpan w:val="4"/>
          </w:tcPr>
          <w:p w:rsidR="0071108E" w:rsidRPr="00746B2A" w:rsidRDefault="0071108E" w:rsidP="002A0B4D"/>
        </w:tc>
      </w:tr>
      <w:tr w:rsidR="0071108E" w:rsidRPr="00746B2A" w:rsidTr="002A0B4D">
        <w:trPr>
          <w:jc w:val="center"/>
        </w:trPr>
        <w:tc>
          <w:tcPr>
            <w:tcW w:w="2549" w:type="dxa"/>
            <w:gridSpan w:val="2"/>
          </w:tcPr>
          <w:p w:rsidR="0071108E" w:rsidRPr="00746B2A" w:rsidRDefault="0071108E" w:rsidP="002A0B4D">
            <w:r w:rsidRPr="00746B2A">
              <w:t>Supporting Documentation</w:t>
            </w:r>
          </w:p>
        </w:tc>
        <w:tc>
          <w:tcPr>
            <w:tcW w:w="10951" w:type="dxa"/>
            <w:gridSpan w:val="4"/>
          </w:tcPr>
          <w:p w:rsidR="0071108E" w:rsidRPr="00746B2A" w:rsidRDefault="0071108E" w:rsidP="002A0B4D"/>
        </w:tc>
      </w:tr>
      <w:tr w:rsidR="0071108E" w:rsidRPr="00746B2A" w:rsidTr="002A0B4D">
        <w:trPr>
          <w:jc w:val="center"/>
        </w:trPr>
        <w:tc>
          <w:tcPr>
            <w:tcW w:w="2549" w:type="dxa"/>
            <w:gridSpan w:val="2"/>
          </w:tcPr>
          <w:p w:rsidR="0071108E" w:rsidRPr="00746B2A" w:rsidRDefault="0071108E" w:rsidP="002A0B4D">
            <w:r w:rsidRPr="00746B2A">
              <w:t>Notes</w:t>
            </w:r>
          </w:p>
        </w:tc>
        <w:tc>
          <w:tcPr>
            <w:tcW w:w="10951" w:type="dxa"/>
            <w:gridSpan w:val="4"/>
          </w:tcPr>
          <w:p w:rsidR="0071108E" w:rsidRPr="00746B2A" w:rsidRDefault="0071108E" w:rsidP="002A0B4D"/>
        </w:tc>
      </w:tr>
      <w:tr w:rsidR="0071108E"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71108E" w:rsidRPr="00746B2A" w:rsidRDefault="0071108E" w:rsidP="002A0B4D">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71108E" w:rsidRPr="00746B2A" w:rsidRDefault="0071108E" w:rsidP="002A0B4D">
            <w:pPr>
              <w:pStyle w:val="Header"/>
              <w:tabs>
                <w:tab w:val="clear" w:pos="4320"/>
                <w:tab w:val="clear" w:pos="8640"/>
              </w:tabs>
              <w:spacing w:before="20" w:after="20"/>
              <w:rPr>
                <w:b/>
                <w:i/>
              </w:rPr>
            </w:pPr>
            <w:r w:rsidRPr="00746B2A">
              <w:rPr>
                <w:b/>
              </w:rPr>
              <w:t>ACTION</w:t>
            </w:r>
          </w:p>
        </w:tc>
        <w:tc>
          <w:tcPr>
            <w:tcW w:w="4500" w:type="dxa"/>
            <w:shd w:val="clear" w:color="auto" w:fill="A6A6A6"/>
          </w:tcPr>
          <w:p w:rsidR="0071108E" w:rsidRPr="00746B2A" w:rsidRDefault="0071108E" w:rsidP="002A0B4D">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1108E" w:rsidRPr="00746B2A" w:rsidRDefault="0071108E" w:rsidP="002A0B4D">
            <w:pPr>
              <w:pStyle w:val="Header"/>
              <w:tabs>
                <w:tab w:val="clear" w:pos="4320"/>
                <w:tab w:val="clear" w:pos="8640"/>
              </w:tabs>
              <w:spacing w:before="40" w:after="40"/>
              <w:jc w:val="center"/>
              <w:rPr>
                <w:b/>
                <w:i/>
              </w:rPr>
            </w:pPr>
            <w:r w:rsidRPr="00746B2A">
              <w:rPr>
                <w:b/>
              </w:rPr>
              <w:t>RESULTS</w:t>
            </w:r>
          </w:p>
          <w:p w:rsidR="0071108E" w:rsidRPr="00746B2A" w:rsidRDefault="0071108E" w:rsidP="002A0B4D">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1108E" w:rsidRPr="00746B2A" w:rsidRDefault="0071108E" w:rsidP="002A0B4D">
            <w:pPr>
              <w:pStyle w:val="Header"/>
              <w:tabs>
                <w:tab w:val="clear" w:pos="4320"/>
                <w:tab w:val="clear" w:pos="8640"/>
              </w:tabs>
              <w:spacing w:before="40" w:after="40"/>
              <w:rPr>
                <w:b/>
                <w:i/>
              </w:rPr>
            </w:pPr>
            <w:r w:rsidRPr="00746B2A">
              <w:rPr>
                <w:b/>
              </w:rPr>
              <w:t>COMMENTS</w:t>
            </w:r>
          </w:p>
        </w:tc>
      </w:tr>
      <w:tr w:rsidR="0071108E"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1108E" w:rsidRDefault="0071108E" w:rsidP="002A0B4D">
            <w:pPr>
              <w:pStyle w:val="Header"/>
              <w:tabs>
                <w:tab w:val="clear" w:pos="4320"/>
                <w:tab w:val="clear" w:pos="8640"/>
              </w:tabs>
              <w:overflowPunct/>
              <w:autoSpaceDE/>
              <w:autoSpaceDN/>
              <w:adjustRightInd/>
              <w:spacing w:before="40" w:after="40"/>
              <w:ind w:left="360"/>
              <w:jc w:val="both"/>
              <w:textAlignment w:val="auto"/>
              <w:rPr>
                <w:i/>
              </w:rPr>
            </w:pPr>
            <w:r>
              <w:rPr>
                <w:i/>
              </w:rPr>
              <w:t>0</w:t>
            </w:r>
          </w:p>
        </w:tc>
        <w:tc>
          <w:tcPr>
            <w:tcW w:w="3960" w:type="dxa"/>
            <w:gridSpan w:val="2"/>
          </w:tcPr>
          <w:p w:rsidR="0071108E" w:rsidRDefault="0071108E" w:rsidP="002A0B4D">
            <w:pPr>
              <w:pStyle w:val="CSETableText"/>
              <w:ind w:left="159"/>
              <w:rPr>
                <w:b/>
                <w:bCs/>
                <w:szCs w:val="20"/>
              </w:rPr>
            </w:pPr>
            <w:r>
              <w:rPr>
                <w:b/>
                <w:bCs/>
                <w:szCs w:val="20"/>
              </w:rPr>
              <w:t>Data Setup:</w:t>
            </w:r>
          </w:p>
          <w:p w:rsidR="0071108E" w:rsidRDefault="0071108E" w:rsidP="002A0B4D">
            <w:pPr>
              <w:pStyle w:val="CSETableText"/>
              <w:ind w:left="159"/>
              <w:rPr>
                <w:bCs/>
                <w:szCs w:val="20"/>
              </w:rPr>
            </w:pPr>
            <w:r>
              <w:rPr>
                <w:bCs/>
                <w:szCs w:val="20"/>
              </w:rPr>
              <w:t>Locate some records with status “</w:t>
            </w:r>
            <w:r w:rsidR="000A7226">
              <w:rPr>
                <w:bCs/>
                <w:szCs w:val="20"/>
              </w:rPr>
              <w:t>8</w:t>
            </w:r>
            <w:r>
              <w:rPr>
                <w:bCs/>
                <w:szCs w:val="20"/>
              </w:rPr>
              <w:t xml:space="preserve">” and  </w:t>
            </w:r>
            <w:proofErr w:type="spellStart"/>
            <w:r>
              <w:rPr>
                <w:bCs/>
                <w:szCs w:val="20"/>
              </w:rPr>
              <w:t>strReportCode</w:t>
            </w:r>
            <w:proofErr w:type="spellEnd"/>
            <w:r>
              <w:rPr>
                <w:bCs/>
                <w:szCs w:val="20"/>
              </w:rPr>
              <w:t xml:space="preserve"> starting with “BRN” or “BRL” in </w:t>
            </w:r>
            <w:proofErr w:type="spellStart"/>
            <w:r>
              <w:rPr>
                <w:bCs/>
                <w:szCs w:val="20"/>
              </w:rPr>
              <w:t>Coaching_Log</w:t>
            </w:r>
            <w:proofErr w:type="spellEnd"/>
            <w:r>
              <w:rPr>
                <w:bCs/>
                <w:szCs w:val="20"/>
              </w:rPr>
              <w:t xml:space="preserve"> table;</w:t>
            </w:r>
          </w:p>
          <w:p w:rsidR="0071108E" w:rsidRDefault="0071108E" w:rsidP="002A0B4D">
            <w:pPr>
              <w:pStyle w:val="CSETableText"/>
              <w:ind w:left="159"/>
              <w:rPr>
                <w:bCs/>
                <w:szCs w:val="20"/>
              </w:rPr>
            </w:pPr>
            <w:r>
              <w:rPr>
                <w:bCs/>
                <w:szCs w:val="20"/>
              </w:rPr>
              <w:t xml:space="preserve">Update </w:t>
            </w:r>
            <w:proofErr w:type="spellStart"/>
            <w:r>
              <w:rPr>
                <w:bCs/>
                <w:szCs w:val="20"/>
              </w:rPr>
              <w:t>Coaching_Log.SupID</w:t>
            </w:r>
            <w:proofErr w:type="spellEnd"/>
            <w:r>
              <w:rPr>
                <w:bCs/>
                <w:szCs w:val="20"/>
              </w:rPr>
              <w:t xml:space="preserve"> to be your employee ID;</w:t>
            </w:r>
          </w:p>
          <w:p w:rsidR="0071108E" w:rsidRPr="0098472E" w:rsidRDefault="0071108E" w:rsidP="002A0B4D">
            <w:pPr>
              <w:pStyle w:val="CSETableText"/>
              <w:ind w:left="159"/>
              <w:rPr>
                <w:bCs/>
                <w:szCs w:val="20"/>
              </w:rPr>
            </w:pPr>
            <w:r>
              <w:rPr>
                <w:bCs/>
                <w:szCs w:val="20"/>
              </w:rPr>
              <w:t>Update your job code to “</w:t>
            </w:r>
            <w:r w:rsidR="000A7226" w:rsidRPr="000A7226">
              <w:rPr>
                <w:bCs/>
                <w:szCs w:val="20"/>
              </w:rPr>
              <w:t>WACQ13</w:t>
            </w:r>
            <w:r>
              <w:rPr>
                <w:bCs/>
                <w:szCs w:val="20"/>
              </w:rPr>
              <w:t xml:space="preserve">” in </w:t>
            </w:r>
            <w:proofErr w:type="spellStart"/>
            <w:r>
              <w:rPr>
                <w:bCs/>
                <w:szCs w:val="20"/>
              </w:rPr>
              <w:t>Employee_Hierarchy</w:t>
            </w:r>
            <w:proofErr w:type="spellEnd"/>
            <w:r>
              <w:rPr>
                <w:bCs/>
                <w:szCs w:val="20"/>
              </w:rPr>
              <w:t xml:space="preserve"> table;</w:t>
            </w:r>
          </w:p>
        </w:tc>
        <w:tc>
          <w:tcPr>
            <w:tcW w:w="4500" w:type="dxa"/>
          </w:tcPr>
          <w:p w:rsidR="0071108E" w:rsidRPr="006A1953" w:rsidRDefault="0071108E" w:rsidP="002A0B4D">
            <w:pPr>
              <w:pStyle w:val="NormalWeb"/>
              <w:rPr>
                <w:sz w:val="20"/>
                <w:szCs w:val="20"/>
              </w:rPr>
            </w:pPr>
          </w:p>
        </w:tc>
        <w:tc>
          <w:tcPr>
            <w:tcW w:w="1260" w:type="dxa"/>
          </w:tcPr>
          <w:p w:rsidR="0071108E" w:rsidRDefault="0071108E" w:rsidP="002A0B4D">
            <w:pPr>
              <w:pStyle w:val="Header"/>
              <w:tabs>
                <w:tab w:val="clear" w:pos="4320"/>
                <w:tab w:val="clear" w:pos="8640"/>
              </w:tabs>
              <w:spacing w:before="40" w:after="40"/>
              <w:jc w:val="center"/>
              <w:rPr>
                <w:i/>
              </w:rPr>
            </w:pPr>
          </w:p>
        </w:tc>
        <w:tc>
          <w:tcPr>
            <w:tcW w:w="2880" w:type="dxa"/>
          </w:tcPr>
          <w:p w:rsidR="0071108E" w:rsidRPr="00746B2A" w:rsidRDefault="0071108E" w:rsidP="002A0B4D">
            <w:pPr>
              <w:pStyle w:val="Header"/>
              <w:tabs>
                <w:tab w:val="clear" w:pos="4320"/>
                <w:tab w:val="clear" w:pos="8640"/>
              </w:tabs>
              <w:spacing w:before="40" w:after="40"/>
              <w:rPr>
                <w:i/>
              </w:rPr>
            </w:pPr>
          </w:p>
        </w:tc>
      </w:tr>
      <w:tr w:rsidR="0071108E"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1108E" w:rsidRPr="00746B2A" w:rsidRDefault="0071108E" w:rsidP="002A0B4D">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71108E" w:rsidRPr="006B53E8" w:rsidRDefault="0071108E" w:rsidP="002A0B4D">
            <w:pPr>
              <w:pStyle w:val="CSETableText"/>
              <w:ind w:left="159"/>
              <w:rPr>
                <w:b/>
                <w:bCs/>
                <w:szCs w:val="20"/>
              </w:rPr>
            </w:pPr>
            <w:r>
              <w:rPr>
                <w:b/>
                <w:bCs/>
                <w:szCs w:val="20"/>
              </w:rPr>
              <w:t xml:space="preserve">Login to </w:t>
            </w:r>
            <w:proofErr w:type="spellStart"/>
            <w:r>
              <w:rPr>
                <w:b/>
                <w:bCs/>
                <w:szCs w:val="20"/>
              </w:rPr>
              <w:t>eCoaching</w:t>
            </w:r>
            <w:proofErr w:type="spellEnd"/>
            <w:r>
              <w:rPr>
                <w:b/>
                <w:bCs/>
                <w:szCs w:val="20"/>
              </w:rPr>
              <w:t xml:space="preserve"> as a </w:t>
            </w:r>
            <w:r w:rsidR="00D92D71">
              <w:rPr>
                <w:b/>
                <w:bCs/>
                <w:szCs w:val="20"/>
              </w:rPr>
              <w:t>Sr. Quality Specialist (i.e. Quality Lead)</w:t>
            </w:r>
          </w:p>
          <w:p w:rsidR="0071108E" w:rsidRPr="00746B2A" w:rsidRDefault="0071108E" w:rsidP="002A0B4D">
            <w:pPr>
              <w:pStyle w:val="CSETableText"/>
              <w:ind w:left="159"/>
              <w:rPr>
                <w:bCs/>
                <w:szCs w:val="20"/>
              </w:rPr>
            </w:pPr>
            <w:r w:rsidRPr="00746B2A">
              <w:t>https://f3420-mpmd01.vangent.local/coach3/default.aspx</w:t>
            </w:r>
          </w:p>
        </w:tc>
        <w:tc>
          <w:tcPr>
            <w:tcW w:w="4500" w:type="dxa"/>
          </w:tcPr>
          <w:p w:rsidR="0071108E" w:rsidRPr="00AE1F24" w:rsidRDefault="0071108E" w:rsidP="002A0B4D">
            <w:pPr>
              <w:pStyle w:val="NormalWeb"/>
              <w:rPr>
                <w:sz w:val="20"/>
                <w:szCs w:val="20"/>
              </w:rPr>
            </w:pPr>
            <w:r>
              <w:rPr>
                <w:sz w:val="20"/>
                <w:szCs w:val="20"/>
              </w:rPr>
              <w:t>New Submissions page displays.</w:t>
            </w:r>
          </w:p>
        </w:tc>
        <w:tc>
          <w:tcPr>
            <w:tcW w:w="1260" w:type="dxa"/>
          </w:tcPr>
          <w:p w:rsidR="0071108E" w:rsidRPr="00746B2A" w:rsidRDefault="0071108E" w:rsidP="002A0B4D">
            <w:pPr>
              <w:pStyle w:val="Header"/>
              <w:tabs>
                <w:tab w:val="clear" w:pos="4320"/>
                <w:tab w:val="clear" w:pos="8640"/>
              </w:tabs>
              <w:spacing w:before="40" w:after="40"/>
              <w:jc w:val="center"/>
              <w:rPr>
                <w:i/>
              </w:rPr>
            </w:pPr>
            <w:r>
              <w:rPr>
                <w:i/>
              </w:rPr>
              <w:t>P</w:t>
            </w:r>
          </w:p>
        </w:tc>
        <w:tc>
          <w:tcPr>
            <w:tcW w:w="2880" w:type="dxa"/>
          </w:tcPr>
          <w:p w:rsidR="0071108E" w:rsidRPr="00746B2A" w:rsidRDefault="0071108E" w:rsidP="002A0B4D">
            <w:pPr>
              <w:pStyle w:val="Header"/>
              <w:tabs>
                <w:tab w:val="clear" w:pos="4320"/>
                <w:tab w:val="clear" w:pos="8640"/>
              </w:tabs>
              <w:spacing w:before="40" w:after="40"/>
              <w:rPr>
                <w:i/>
              </w:rPr>
            </w:pPr>
          </w:p>
        </w:tc>
      </w:tr>
      <w:tr w:rsidR="0071108E"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1108E" w:rsidRDefault="0071108E" w:rsidP="002A0B4D">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71108E" w:rsidRDefault="0071108E" w:rsidP="002A0B4D">
            <w:pPr>
              <w:pStyle w:val="CSETableText"/>
              <w:ind w:left="159"/>
              <w:rPr>
                <w:b/>
                <w:bCs/>
                <w:szCs w:val="20"/>
              </w:rPr>
            </w:pPr>
            <w:r>
              <w:rPr>
                <w:b/>
                <w:bCs/>
                <w:szCs w:val="20"/>
              </w:rPr>
              <w:t>Click My Dashboard tab</w:t>
            </w:r>
          </w:p>
        </w:tc>
        <w:tc>
          <w:tcPr>
            <w:tcW w:w="4500" w:type="dxa"/>
          </w:tcPr>
          <w:p w:rsidR="0071108E" w:rsidRDefault="0071108E" w:rsidP="002A0B4D">
            <w:pPr>
              <w:pStyle w:val="NormalWeb"/>
              <w:rPr>
                <w:sz w:val="20"/>
                <w:szCs w:val="20"/>
              </w:rPr>
            </w:pPr>
            <w:r>
              <w:rPr>
                <w:sz w:val="20"/>
                <w:szCs w:val="20"/>
              </w:rPr>
              <w:t xml:space="preserve">My Dashboard page displays with the records set up in step 0 under “My Pending </w:t>
            </w:r>
            <w:proofErr w:type="spellStart"/>
            <w:r>
              <w:rPr>
                <w:sz w:val="20"/>
                <w:szCs w:val="20"/>
              </w:rPr>
              <w:t>eCoaching</w:t>
            </w:r>
            <w:proofErr w:type="spellEnd"/>
            <w:r>
              <w:rPr>
                <w:sz w:val="20"/>
                <w:szCs w:val="20"/>
              </w:rPr>
              <w:t xml:space="preserve"> Logs” section.</w:t>
            </w:r>
          </w:p>
        </w:tc>
        <w:tc>
          <w:tcPr>
            <w:tcW w:w="1260" w:type="dxa"/>
          </w:tcPr>
          <w:p w:rsidR="0071108E" w:rsidRDefault="0071108E" w:rsidP="002A0B4D">
            <w:pPr>
              <w:pStyle w:val="Header"/>
              <w:tabs>
                <w:tab w:val="clear" w:pos="4320"/>
                <w:tab w:val="clear" w:pos="8640"/>
              </w:tabs>
              <w:spacing w:before="40" w:after="40"/>
              <w:jc w:val="center"/>
              <w:rPr>
                <w:i/>
              </w:rPr>
            </w:pPr>
            <w:r>
              <w:rPr>
                <w:i/>
              </w:rPr>
              <w:t>P</w:t>
            </w:r>
          </w:p>
        </w:tc>
        <w:tc>
          <w:tcPr>
            <w:tcW w:w="2880" w:type="dxa"/>
          </w:tcPr>
          <w:p w:rsidR="0071108E" w:rsidRPr="00746B2A" w:rsidRDefault="0071108E" w:rsidP="002A0B4D">
            <w:pPr>
              <w:pStyle w:val="Header"/>
              <w:tabs>
                <w:tab w:val="clear" w:pos="4320"/>
                <w:tab w:val="clear" w:pos="8640"/>
              </w:tabs>
              <w:spacing w:before="40" w:after="40"/>
              <w:rPr>
                <w:i/>
              </w:rPr>
            </w:pPr>
          </w:p>
        </w:tc>
      </w:tr>
      <w:tr w:rsidR="0071108E"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1108E" w:rsidRDefault="0071108E" w:rsidP="002A0B4D">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71108E" w:rsidRDefault="0071108E" w:rsidP="002A0B4D">
            <w:pPr>
              <w:pStyle w:val="CSETableText"/>
              <w:ind w:left="159"/>
              <w:rPr>
                <w:b/>
                <w:bCs/>
                <w:szCs w:val="20"/>
              </w:rPr>
            </w:pPr>
            <w:r>
              <w:rPr>
                <w:b/>
                <w:bCs/>
                <w:szCs w:val="20"/>
              </w:rPr>
              <w:t xml:space="preserve">Click on any record displayed under “My Pending </w:t>
            </w:r>
            <w:proofErr w:type="spellStart"/>
            <w:r>
              <w:rPr>
                <w:b/>
                <w:bCs/>
                <w:szCs w:val="20"/>
              </w:rPr>
              <w:t>eCoaching</w:t>
            </w:r>
            <w:proofErr w:type="spellEnd"/>
            <w:r>
              <w:rPr>
                <w:b/>
                <w:bCs/>
                <w:szCs w:val="20"/>
              </w:rPr>
              <w:t xml:space="preserve"> Logs” section</w:t>
            </w:r>
          </w:p>
        </w:tc>
        <w:tc>
          <w:tcPr>
            <w:tcW w:w="4500" w:type="dxa"/>
          </w:tcPr>
          <w:p w:rsidR="0071108E" w:rsidRDefault="0071108E" w:rsidP="002A0B4D">
            <w:pPr>
              <w:pStyle w:val="NormalWeb"/>
              <w:rPr>
                <w:sz w:val="20"/>
                <w:szCs w:val="20"/>
              </w:rPr>
            </w:pPr>
            <w:r>
              <w:rPr>
                <w:sz w:val="20"/>
                <w:szCs w:val="20"/>
              </w:rPr>
              <w:t>Review page displays with the following text after “Details of the behavior being coached:” box:</w:t>
            </w:r>
          </w:p>
          <w:p w:rsidR="0071108E" w:rsidRDefault="0071108E" w:rsidP="002A0B4D">
            <w:pPr>
              <w:pStyle w:val="NormalWeb"/>
              <w:rPr>
                <w:sz w:val="20"/>
                <w:szCs w:val="20"/>
              </w:rPr>
            </w:pPr>
            <w:r w:rsidRPr="002D2838">
              <w:rPr>
                <w:sz w:val="20"/>
                <w:szCs w:val="20"/>
              </w:rPr>
              <w:t xml:space="preserve">You are receiving this </w:t>
            </w:r>
            <w:proofErr w:type="spellStart"/>
            <w:r w:rsidRPr="002D2838">
              <w:rPr>
                <w:sz w:val="20"/>
                <w:szCs w:val="20"/>
              </w:rPr>
              <w:t>eCL</w:t>
            </w:r>
            <w:proofErr w:type="spellEnd"/>
            <w:r w:rsidRPr="002D2838">
              <w:rPr>
                <w:sz w:val="20"/>
                <w:szCs w:val="20"/>
              </w:rPr>
              <w:t xml:space="preserve"> record because an Employee on your team was identified in a Break Outlier Report. </w:t>
            </w:r>
            <w:r>
              <w:rPr>
                <w:sz w:val="20"/>
                <w:szCs w:val="20"/>
              </w:rPr>
              <w:t xml:space="preserve">Please review the </w:t>
            </w:r>
            <w:r w:rsidRPr="00381BD1">
              <w:rPr>
                <w:color w:val="548DD4" w:themeColor="text2" w:themeTint="99"/>
                <w:sz w:val="20"/>
                <w:szCs w:val="20"/>
              </w:rPr>
              <w:t xml:space="preserve">ETS Breaks Outlier Report </w:t>
            </w:r>
            <w:r w:rsidRPr="002D2838">
              <w:rPr>
                <w:sz w:val="20"/>
                <w:szCs w:val="20"/>
              </w:rPr>
              <w:t xml:space="preserve">and refer to HCSD-POL-HR-MISC-08 Break Time Policy for additional information </w:t>
            </w:r>
            <w:r>
              <w:rPr>
                <w:sz w:val="20"/>
                <w:szCs w:val="20"/>
              </w:rPr>
              <w:t>a</w:t>
            </w:r>
            <w:r w:rsidRPr="002D2838">
              <w:rPr>
                <w:sz w:val="20"/>
                <w:szCs w:val="20"/>
              </w:rPr>
              <w:t>nd provide the details in the record below.</w:t>
            </w:r>
          </w:p>
        </w:tc>
        <w:tc>
          <w:tcPr>
            <w:tcW w:w="1260" w:type="dxa"/>
          </w:tcPr>
          <w:p w:rsidR="0071108E" w:rsidRDefault="0071108E" w:rsidP="002A0B4D">
            <w:pPr>
              <w:pStyle w:val="Header"/>
              <w:tabs>
                <w:tab w:val="clear" w:pos="4320"/>
                <w:tab w:val="clear" w:pos="8640"/>
              </w:tabs>
              <w:spacing w:before="40" w:after="40"/>
              <w:jc w:val="center"/>
              <w:rPr>
                <w:i/>
              </w:rPr>
            </w:pPr>
            <w:r>
              <w:rPr>
                <w:i/>
              </w:rPr>
              <w:t>P</w:t>
            </w:r>
          </w:p>
        </w:tc>
        <w:tc>
          <w:tcPr>
            <w:tcW w:w="2880" w:type="dxa"/>
          </w:tcPr>
          <w:p w:rsidR="0071108E" w:rsidRPr="00746B2A" w:rsidRDefault="0071108E" w:rsidP="002A0B4D">
            <w:pPr>
              <w:pStyle w:val="Header"/>
              <w:tabs>
                <w:tab w:val="clear" w:pos="4320"/>
                <w:tab w:val="clear" w:pos="8640"/>
              </w:tabs>
              <w:spacing w:before="40" w:after="40"/>
              <w:rPr>
                <w:i/>
              </w:rPr>
            </w:pPr>
          </w:p>
        </w:tc>
      </w:tr>
      <w:tr w:rsidR="0071108E"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71108E" w:rsidRPr="00313352" w:rsidRDefault="0071108E" w:rsidP="002A0B4D">
            <w:pPr>
              <w:pStyle w:val="Header"/>
              <w:tabs>
                <w:tab w:val="clear" w:pos="4320"/>
                <w:tab w:val="clear" w:pos="8640"/>
              </w:tabs>
              <w:overflowPunct/>
              <w:autoSpaceDE/>
              <w:autoSpaceDN/>
              <w:adjustRightInd/>
              <w:spacing w:before="40" w:after="40"/>
              <w:jc w:val="center"/>
              <w:textAlignment w:val="auto"/>
              <w:rPr>
                <w:i/>
              </w:rPr>
            </w:pPr>
            <w:r>
              <w:rPr>
                <w:i/>
              </w:rPr>
              <w:t>4</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71108E" w:rsidRPr="00313352" w:rsidRDefault="0071108E" w:rsidP="002A0B4D">
            <w:pPr>
              <w:pStyle w:val="CSETableText"/>
              <w:ind w:left="159"/>
              <w:rPr>
                <w:b/>
                <w:bCs/>
                <w:szCs w:val="20"/>
              </w:rPr>
            </w:pPr>
            <w:r>
              <w:rPr>
                <w:b/>
                <w:bCs/>
                <w:szCs w:val="20"/>
              </w:rPr>
              <w:t>Select “No” for “2. Based on your research does this record require coaching?”</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NormalWeb"/>
              <w:spacing w:after="120" w:afterAutospacing="0"/>
              <w:rPr>
                <w:sz w:val="20"/>
                <w:szCs w:val="20"/>
              </w:rPr>
            </w:pPr>
            <w:r>
              <w:rPr>
                <w:sz w:val="20"/>
                <w:szCs w:val="20"/>
              </w:rPr>
              <w:t>The following displays:</w:t>
            </w:r>
          </w:p>
          <w:p w:rsidR="0071108E" w:rsidRPr="00D330B5" w:rsidRDefault="0071108E" w:rsidP="002A0B4D">
            <w:pPr>
              <w:pStyle w:val="NormalWeb"/>
              <w:numPr>
                <w:ilvl w:val="0"/>
                <w:numId w:val="45"/>
              </w:numPr>
              <w:spacing w:before="0" w:beforeAutospacing="0" w:after="0" w:afterAutospacing="0"/>
              <w:ind w:left="360"/>
              <w:rPr>
                <w:b/>
                <w:sz w:val="20"/>
                <w:szCs w:val="20"/>
              </w:rPr>
            </w:pPr>
            <w:r w:rsidRPr="00D330B5">
              <w:rPr>
                <w:b/>
                <w:sz w:val="20"/>
                <w:szCs w:val="20"/>
              </w:rPr>
              <w:t>What was the main reason this item was not coachable?</w:t>
            </w:r>
          </w:p>
          <w:p w:rsidR="0071108E" w:rsidRDefault="0071108E" w:rsidP="002A0B4D">
            <w:pPr>
              <w:pStyle w:val="NormalWeb"/>
              <w:spacing w:after="120" w:afterAutospacing="0"/>
              <w:rPr>
                <w:sz w:val="20"/>
                <w:szCs w:val="20"/>
              </w:rPr>
            </w:pPr>
            <w:r>
              <w:rPr>
                <w:sz w:val="20"/>
                <w:szCs w:val="20"/>
              </w:rPr>
              <w:t>With dropdown:</w:t>
            </w:r>
          </w:p>
          <w:p w:rsidR="0071108E" w:rsidRPr="00D330B5" w:rsidRDefault="0071108E" w:rsidP="002A0B4D">
            <w:pPr>
              <w:pStyle w:val="NormalWeb"/>
              <w:spacing w:before="0" w:beforeAutospacing="0" w:after="0" w:afterAutospacing="0"/>
              <w:ind w:left="432"/>
              <w:rPr>
                <w:b/>
                <w:sz w:val="20"/>
                <w:szCs w:val="20"/>
              </w:rPr>
            </w:pPr>
            <w:r w:rsidRPr="00D330B5">
              <w:rPr>
                <w:b/>
                <w:sz w:val="20"/>
                <w:szCs w:val="20"/>
              </w:rPr>
              <w:t>Approved accommodation on file</w:t>
            </w:r>
          </w:p>
          <w:p w:rsidR="0071108E" w:rsidRPr="00D330B5" w:rsidRDefault="0071108E" w:rsidP="002A0B4D">
            <w:pPr>
              <w:pStyle w:val="NormalWeb"/>
              <w:spacing w:before="0" w:beforeAutospacing="0" w:after="0" w:afterAutospacing="0"/>
              <w:ind w:left="432"/>
              <w:rPr>
                <w:b/>
                <w:sz w:val="20"/>
                <w:szCs w:val="20"/>
              </w:rPr>
            </w:pPr>
            <w:r w:rsidRPr="00D330B5">
              <w:rPr>
                <w:b/>
                <w:sz w:val="20"/>
                <w:szCs w:val="20"/>
              </w:rPr>
              <w:t>Other</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Pr="00313352" w:rsidRDefault="0071108E"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71108E" w:rsidRPr="00313352" w:rsidRDefault="0071108E" w:rsidP="002A0B4D">
            <w:pPr>
              <w:pStyle w:val="Header"/>
              <w:tabs>
                <w:tab w:val="clear" w:pos="4320"/>
                <w:tab w:val="clear" w:pos="8640"/>
              </w:tabs>
              <w:spacing w:before="40" w:after="40"/>
              <w:rPr>
                <w:i/>
              </w:rPr>
            </w:pPr>
          </w:p>
        </w:tc>
      </w:tr>
      <w:tr w:rsidR="0071108E"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71108E" w:rsidRDefault="0071108E" w:rsidP="002A0B4D">
            <w:pPr>
              <w:pStyle w:val="Header"/>
              <w:tabs>
                <w:tab w:val="clear" w:pos="4320"/>
                <w:tab w:val="clear" w:pos="8640"/>
              </w:tabs>
              <w:overflowPunct/>
              <w:autoSpaceDE/>
              <w:autoSpaceDN/>
              <w:adjustRightInd/>
              <w:spacing w:before="40" w:after="40"/>
              <w:jc w:val="center"/>
              <w:textAlignment w:val="auto"/>
              <w:rPr>
                <w:i/>
              </w:rPr>
            </w:pPr>
            <w:r>
              <w:rPr>
                <w:i/>
              </w:rPr>
              <w:lastRenderedPageBreak/>
              <w:t>5</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CSETableText"/>
              <w:ind w:left="159"/>
              <w:rPr>
                <w:b/>
                <w:bCs/>
                <w:szCs w:val="20"/>
              </w:rPr>
            </w:pPr>
            <w:r>
              <w:rPr>
                <w:b/>
                <w:bCs/>
                <w:szCs w:val="20"/>
              </w:rPr>
              <w:t>Fill in all required fields, click Submit</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NormalWeb"/>
              <w:spacing w:after="120" w:afterAutospacing="0"/>
              <w:rPr>
                <w:sz w:val="20"/>
                <w:szCs w:val="20"/>
              </w:rPr>
            </w:pPr>
            <w:r>
              <w:rPr>
                <w:sz w:val="20"/>
                <w:szCs w:val="20"/>
              </w:rPr>
              <w:t>The record changes to status “4” (Pending Employee Review)</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71108E" w:rsidRPr="00313352" w:rsidRDefault="0071108E" w:rsidP="002A0B4D">
            <w:pPr>
              <w:pStyle w:val="Header"/>
              <w:tabs>
                <w:tab w:val="clear" w:pos="4320"/>
                <w:tab w:val="clear" w:pos="8640"/>
              </w:tabs>
              <w:spacing w:before="40" w:after="40"/>
              <w:rPr>
                <w:i/>
              </w:rPr>
            </w:pPr>
          </w:p>
        </w:tc>
      </w:tr>
      <w:tr w:rsidR="0071108E"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71108E" w:rsidRDefault="0071108E" w:rsidP="002A0B4D">
            <w:pPr>
              <w:pStyle w:val="Header"/>
              <w:tabs>
                <w:tab w:val="clear" w:pos="4320"/>
                <w:tab w:val="clear" w:pos="8640"/>
              </w:tabs>
              <w:overflowPunct/>
              <w:autoSpaceDE/>
              <w:autoSpaceDN/>
              <w:adjustRightInd/>
              <w:spacing w:before="40" w:after="40"/>
              <w:jc w:val="center"/>
              <w:textAlignment w:val="auto"/>
              <w:rPr>
                <w:i/>
              </w:rPr>
            </w:pPr>
            <w:r>
              <w:rPr>
                <w:i/>
              </w:rPr>
              <w:t>6</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23CDC">
            <w:pPr>
              <w:pStyle w:val="CSETableText"/>
              <w:ind w:left="159"/>
              <w:rPr>
                <w:b/>
                <w:bCs/>
                <w:szCs w:val="20"/>
              </w:rPr>
            </w:pPr>
            <w:r>
              <w:rPr>
                <w:b/>
                <w:bCs/>
                <w:szCs w:val="20"/>
              </w:rPr>
              <w:t xml:space="preserve">Log in as </w:t>
            </w:r>
            <w:r w:rsidR="00223CDC">
              <w:rPr>
                <w:b/>
                <w:bCs/>
                <w:szCs w:val="20"/>
              </w:rPr>
              <w:t>Quality Specialist</w:t>
            </w:r>
            <w:r w:rsidR="00C93D10">
              <w:rPr>
                <w:b/>
                <w:bCs/>
                <w:szCs w:val="20"/>
              </w:rPr>
              <w:t xml:space="preserve"> (</w:t>
            </w:r>
            <w:r w:rsidR="00C93D10" w:rsidRPr="00C93D10">
              <w:rPr>
                <w:b/>
                <w:bCs/>
                <w:szCs w:val="20"/>
              </w:rPr>
              <w:t>WACQ02</w:t>
            </w:r>
            <w:r w:rsidR="00C93D10">
              <w:rPr>
                <w:b/>
                <w:bCs/>
                <w:szCs w:val="20"/>
              </w:rPr>
              <w:t>)</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NormalWeb"/>
              <w:spacing w:before="0" w:beforeAutospacing="0" w:after="120" w:afterAutospacing="0"/>
              <w:rPr>
                <w:sz w:val="20"/>
                <w:szCs w:val="20"/>
              </w:rPr>
            </w:pPr>
            <w:r>
              <w:rPr>
                <w:sz w:val="20"/>
                <w:szCs w:val="20"/>
              </w:rPr>
              <w:t>“My Dashboard” page displays;</w:t>
            </w:r>
          </w:p>
          <w:p w:rsidR="0071108E" w:rsidRDefault="0071108E" w:rsidP="002A0B4D">
            <w:pPr>
              <w:pStyle w:val="NormalWeb"/>
              <w:spacing w:before="0" w:beforeAutospacing="0" w:after="0" w:afterAutospacing="0"/>
              <w:rPr>
                <w:sz w:val="20"/>
                <w:szCs w:val="20"/>
              </w:rPr>
            </w:pPr>
            <w:r>
              <w:rPr>
                <w:sz w:val="20"/>
                <w:szCs w:val="20"/>
              </w:rPr>
              <w:t xml:space="preserve"> The record completed from step 5 displays under “My Pending </w:t>
            </w:r>
            <w:proofErr w:type="spellStart"/>
            <w:r>
              <w:rPr>
                <w:sz w:val="20"/>
                <w:szCs w:val="20"/>
              </w:rPr>
              <w:t>eCoaching</w:t>
            </w:r>
            <w:proofErr w:type="spellEnd"/>
            <w:r>
              <w:rPr>
                <w:sz w:val="20"/>
                <w:szCs w:val="20"/>
              </w:rPr>
              <w:t xml:space="preserve"> Logs”</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71108E" w:rsidRPr="00313352" w:rsidRDefault="0071108E" w:rsidP="002A0B4D">
            <w:pPr>
              <w:pStyle w:val="Header"/>
              <w:tabs>
                <w:tab w:val="clear" w:pos="4320"/>
                <w:tab w:val="clear" w:pos="8640"/>
              </w:tabs>
              <w:spacing w:before="40" w:after="40"/>
              <w:rPr>
                <w:i/>
              </w:rPr>
            </w:pPr>
          </w:p>
        </w:tc>
      </w:tr>
      <w:tr w:rsidR="0071108E"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71108E" w:rsidRDefault="0071108E" w:rsidP="002A0B4D">
            <w:pPr>
              <w:pStyle w:val="Header"/>
              <w:tabs>
                <w:tab w:val="clear" w:pos="4320"/>
                <w:tab w:val="clear" w:pos="8640"/>
              </w:tabs>
              <w:overflowPunct/>
              <w:autoSpaceDE/>
              <w:autoSpaceDN/>
              <w:adjustRightInd/>
              <w:spacing w:before="40" w:after="40"/>
              <w:jc w:val="center"/>
              <w:textAlignment w:val="auto"/>
              <w:rPr>
                <w:i/>
              </w:rPr>
            </w:pPr>
            <w:r>
              <w:rPr>
                <w:i/>
              </w:rPr>
              <w:t>7</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CSETableText"/>
              <w:ind w:left="159"/>
              <w:rPr>
                <w:b/>
                <w:bCs/>
                <w:szCs w:val="20"/>
              </w:rPr>
            </w:pPr>
            <w:r>
              <w:rPr>
                <w:b/>
                <w:bCs/>
                <w:szCs w:val="20"/>
              </w:rPr>
              <w:t>Click the record displayed in step 6</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NormalWeb"/>
              <w:spacing w:after="120" w:afterAutospacing="0"/>
              <w:rPr>
                <w:sz w:val="20"/>
                <w:szCs w:val="20"/>
              </w:rPr>
            </w:pPr>
            <w:r>
              <w:rPr>
                <w:sz w:val="20"/>
                <w:szCs w:val="20"/>
              </w:rPr>
              <w:t>Review page displays;</w:t>
            </w:r>
          </w:p>
          <w:p w:rsidR="0071108E" w:rsidRDefault="0071108E" w:rsidP="002A0B4D">
            <w:pPr>
              <w:pStyle w:val="NormalWeb"/>
              <w:spacing w:after="120" w:afterAutospacing="0"/>
              <w:rPr>
                <w:sz w:val="20"/>
                <w:szCs w:val="20"/>
              </w:rPr>
            </w:pPr>
            <w:r>
              <w:rPr>
                <w:sz w:val="20"/>
                <w:szCs w:val="20"/>
              </w:rPr>
              <w:t>The text “</w:t>
            </w:r>
            <w:r w:rsidRPr="002D2838">
              <w:rPr>
                <w:sz w:val="20"/>
                <w:szCs w:val="20"/>
              </w:rPr>
              <w:t xml:space="preserve">You are receiving this </w:t>
            </w:r>
            <w:proofErr w:type="spellStart"/>
            <w:r w:rsidRPr="002D2838">
              <w:rPr>
                <w:sz w:val="20"/>
                <w:szCs w:val="20"/>
              </w:rPr>
              <w:t>eCL</w:t>
            </w:r>
            <w:proofErr w:type="spellEnd"/>
            <w:r w:rsidRPr="002D2838">
              <w:rPr>
                <w:sz w:val="20"/>
                <w:szCs w:val="20"/>
              </w:rPr>
              <w:t xml:space="preserve"> record because an Employee on your team was identified in a Break Outlier Report. </w:t>
            </w:r>
            <w:r>
              <w:rPr>
                <w:sz w:val="20"/>
                <w:szCs w:val="20"/>
              </w:rPr>
              <w:t xml:space="preserve">Please review the </w:t>
            </w:r>
            <w:r w:rsidRPr="00381BD1">
              <w:rPr>
                <w:color w:val="548DD4" w:themeColor="text2" w:themeTint="99"/>
                <w:sz w:val="20"/>
                <w:szCs w:val="20"/>
              </w:rPr>
              <w:t xml:space="preserve">ETS Breaks Outlier Report </w:t>
            </w:r>
            <w:r w:rsidRPr="002D2838">
              <w:rPr>
                <w:sz w:val="20"/>
                <w:szCs w:val="20"/>
              </w:rPr>
              <w:t xml:space="preserve">and refer to HCSD-POL-HR-MISC-08 Break Time Policy for additional information </w:t>
            </w:r>
            <w:r>
              <w:rPr>
                <w:sz w:val="20"/>
                <w:szCs w:val="20"/>
              </w:rPr>
              <w:t>a</w:t>
            </w:r>
            <w:r w:rsidRPr="002D2838">
              <w:rPr>
                <w:sz w:val="20"/>
                <w:szCs w:val="20"/>
              </w:rPr>
              <w:t>nd provide the details in the record below.</w:t>
            </w:r>
            <w:r>
              <w:rPr>
                <w:sz w:val="20"/>
                <w:szCs w:val="20"/>
              </w:rPr>
              <w:t>” Is not displayed</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71108E" w:rsidRPr="00313352" w:rsidRDefault="0071108E" w:rsidP="002A0B4D">
            <w:pPr>
              <w:pStyle w:val="Header"/>
              <w:tabs>
                <w:tab w:val="clear" w:pos="4320"/>
                <w:tab w:val="clear" w:pos="8640"/>
              </w:tabs>
              <w:spacing w:before="40" w:after="40"/>
              <w:rPr>
                <w:i/>
              </w:rPr>
            </w:pPr>
          </w:p>
        </w:tc>
      </w:tr>
      <w:tr w:rsidR="0071108E"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double" w:sz="4" w:space="0" w:color="auto"/>
              <w:right w:val="single" w:sz="6" w:space="0" w:color="auto"/>
            </w:tcBorders>
            <w:shd w:val="clear" w:color="auto" w:fill="FFFFFF" w:themeFill="background1"/>
          </w:tcPr>
          <w:p w:rsidR="0071108E" w:rsidRDefault="0071108E" w:rsidP="002A0B4D">
            <w:pPr>
              <w:pStyle w:val="Header"/>
              <w:tabs>
                <w:tab w:val="clear" w:pos="4320"/>
                <w:tab w:val="clear" w:pos="8640"/>
              </w:tabs>
              <w:overflowPunct/>
              <w:autoSpaceDE/>
              <w:autoSpaceDN/>
              <w:adjustRightInd/>
              <w:spacing w:before="40" w:after="40"/>
              <w:jc w:val="center"/>
              <w:textAlignment w:val="auto"/>
              <w:rPr>
                <w:i/>
              </w:rPr>
            </w:pPr>
            <w:r>
              <w:rPr>
                <w:i/>
              </w:rPr>
              <w:t>8</w:t>
            </w:r>
          </w:p>
        </w:tc>
        <w:tc>
          <w:tcPr>
            <w:tcW w:w="3960" w:type="dxa"/>
            <w:gridSpan w:val="2"/>
            <w:tcBorders>
              <w:top w:val="single" w:sz="6" w:space="0" w:color="auto"/>
              <w:left w:val="single" w:sz="6" w:space="0" w:color="auto"/>
              <w:bottom w:val="double" w:sz="4" w:space="0" w:color="auto"/>
              <w:right w:val="single" w:sz="6" w:space="0" w:color="auto"/>
            </w:tcBorders>
            <w:shd w:val="clear" w:color="auto" w:fill="FFFFFF" w:themeFill="background1"/>
          </w:tcPr>
          <w:p w:rsidR="0071108E" w:rsidRDefault="0071108E" w:rsidP="002A0B4D">
            <w:pPr>
              <w:pStyle w:val="CSETableText"/>
              <w:ind w:left="159"/>
              <w:rPr>
                <w:b/>
                <w:bCs/>
                <w:szCs w:val="20"/>
              </w:rPr>
            </w:pPr>
            <w:r>
              <w:rPr>
                <w:b/>
                <w:bCs/>
                <w:szCs w:val="20"/>
              </w:rPr>
              <w:t>Fill in all required fields, click Submit</w:t>
            </w:r>
          </w:p>
        </w:tc>
        <w:tc>
          <w:tcPr>
            <w:tcW w:w="4500" w:type="dxa"/>
            <w:tcBorders>
              <w:top w:val="single" w:sz="6" w:space="0" w:color="auto"/>
              <w:left w:val="single" w:sz="6" w:space="0" w:color="auto"/>
              <w:bottom w:val="double" w:sz="4" w:space="0" w:color="auto"/>
              <w:right w:val="single" w:sz="6" w:space="0" w:color="auto"/>
            </w:tcBorders>
            <w:shd w:val="clear" w:color="auto" w:fill="FFFFFF" w:themeFill="background1"/>
          </w:tcPr>
          <w:p w:rsidR="0071108E" w:rsidRDefault="0071108E" w:rsidP="002A0B4D">
            <w:pPr>
              <w:pStyle w:val="NormalWeb"/>
              <w:spacing w:after="120" w:afterAutospacing="0"/>
              <w:rPr>
                <w:sz w:val="20"/>
                <w:szCs w:val="20"/>
              </w:rPr>
            </w:pPr>
            <w:r>
              <w:rPr>
                <w:sz w:val="20"/>
                <w:szCs w:val="20"/>
              </w:rPr>
              <w:t>The record changes to status “1” (Completed)</w:t>
            </w:r>
          </w:p>
        </w:tc>
        <w:tc>
          <w:tcPr>
            <w:tcW w:w="1260" w:type="dxa"/>
            <w:tcBorders>
              <w:top w:val="single" w:sz="6" w:space="0" w:color="auto"/>
              <w:left w:val="single" w:sz="6" w:space="0" w:color="auto"/>
              <w:bottom w:val="double" w:sz="4" w:space="0" w:color="auto"/>
              <w:right w:val="single" w:sz="6" w:space="0" w:color="auto"/>
            </w:tcBorders>
            <w:shd w:val="clear" w:color="auto" w:fill="FFFFFF" w:themeFill="background1"/>
          </w:tcPr>
          <w:p w:rsidR="0071108E" w:rsidRDefault="0071108E"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double" w:sz="4" w:space="0" w:color="auto"/>
              <w:right w:val="double" w:sz="4" w:space="0" w:color="auto"/>
            </w:tcBorders>
            <w:shd w:val="clear" w:color="auto" w:fill="FFFFFF" w:themeFill="background1"/>
          </w:tcPr>
          <w:p w:rsidR="0071108E" w:rsidRPr="00313352" w:rsidRDefault="0071108E" w:rsidP="002A0B4D">
            <w:pPr>
              <w:pStyle w:val="Header"/>
              <w:tabs>
                <w:tab w:val="clear" w:pos="4320"/>
                <w:tab w:val="clear" w:pos="8640"/>
              </w:tabs>
              <w:spacing w:before="40" w:after="40"/>
              <w:rPr>
                <w:i/>
              </w:rPr>
            </w:pPr>
          </w:p>
        </w:tc>
      </w:tr>
    </w:tbl>
    <w:p w:rsidR="0071108E" w:rsidRDefault="0071108E"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008BA" w:rsidRPr="00746B2A" w:rsidTr="002A0B4D">
        <w:trPr>
          <w:tblHeader/>
          <w:jc w:val="center"/>
        </w:trPr>
        <w:tc>
          <w:tcPr>
            <w:tcW w:w="2549" w:type="dxa"/>
            <w:gridSpan w:val="2"/>
            <w:shd w:val="solid" w:color="auto" w:fill="000000"/>
          </w:tcPr>
          <w:p w:rsidR="00B008BA" w:rsidRPr="00746B2A" w:rsidRDefault="00B008BA" w:rsidP="002A0B4D">
            <w:pPr>
              <w:rPr>
                <w:b/>
              </w:rPr>
            </w:pPr>
            <w:r w:rsidRPr="00746B2A">
              <w:rPr>
                <w:b/>
              </w:rPr>
              <w:t>Item</w:t>
            </w:r>
          </w:p>
        </w:tc>
        <w:tc>
          <w:tcPr>
            <w:tcW w:w="10951" w:type="dxa"/>
            <w:gridSpan w:val="4"/>
            <w:shd w:val="solid" w:color="auto" w:fill="000000"/>
          </w:tcPr>
          <w:p w:rsidR="00B008BA" w:rsidRPr="00746B2A" w:rsidRDefault="00B008BA" w:rsidP="002A0B4D">
            <w:pPr>
              <w:rPr>
                <w:b/>
              </w:rPr>
            </w:pPr>
            <w:r w:rsidRPr="00746B2A">
              <w:rPr>
                <w:b/>
              </w:rPr>
              <w:t>Description</w:t>
            </w:r>
          </w:p>
        </w:tc>
      </w:tr>
      <w:tr w:rsidR="00B008BA" w:rsidRPr="00746B2A" w:rsidTr="002A0B4D">
        <w:trPr>
          <w:jc w:val="center"/>
        </w:trPr>
        <w:tc>
          <w:tcPr>
            <w:tcW w:w="2549" w:type="dxa"/>
            <w:gridSpan w:val="2"/>
          </w:tcPr>
          <w:p w:rsidR="00B008BA" w:rsidRPr="00746B2A" w:rsidRDefault="00B008BA" w:rsidP="002A0B4D">
            <w:r w:rsidRPr="00746B2A">
              <w:t>Test Case ID</w:t>
            </w:r>
          </w:p>
        </w:tc>
        <w:tc>
          <w:tcPr>
            <w:tcW w:w="10951" w:type="dxa"/>
            <w:gridSpan w:val="4"/>
          </w:tcPr>
          <w:p w:rsidR="00B008BA" w:rsidRPr="00746B2A" w:rsidRDefault="00B008BA" w:rsidP="002A0B4D">
            <w:r w:rsidRPr="00746B2A">
              <w:t>ECUIDASH</w:t>
            </w:r>
            <w:r w:rsidR="002D5A48">
              <w:t>72</w:t>
            </w:r>
          </w:p>
        </w:tc>
      </w:tr>
      <w:tr w:rsidR="00B008BA" w:rsidRPr="00363669" w:rsidTr="002A0B4D">
        <w:trPr>
          <w:jc w:val="center"/>
        </w:trPr>
        <w:tc>
          <w:tcPr>
            <w:tcW w:w="2549" w:type="dxa"/>
            <w:gridSpan w:val="2"/>
          </w:tcPr>
          <w:p w:rsidR="00B008BA" w:rsidRPr="00746B2A" w:rsidRDefault="00B008BA" w:rsidP="002A0B4D">
            <w:r w:rsidRPr="00746B2A">
              <w:t>Source Description</w:t>
            </w:r>
          </w:p>
        </w:tc>
        <w:tc>
          <w:tcPr>
            <w:tcW w:w="10951" w:type="dxa"/>
            <w:gridSpan w:val="4"/>
          </w:tcPr>
          <w:p w:rsidR="00B008BA" w:rsidRPr="009E252C" w:rsidRDefault="00B008BA" w:rsidP="000E0E77">
            <w:pPr>
              <w:pStyle w:val="hdr1"/>
              <w:ind w:left="0"/>
              <w:rPr>
                <w:rFonts w:ascii="Segoe UI" w:hAnsi="Segoe UI" w:cs="Segoe UI"/>
                <w:i w:val="0"/>
                <w:color w:val="000000"/>
                <w:sz w:val="18"/>
                <w:szCs w:val="18"/>
              </w:rPr>
            </w:pPr>
            <w:r w:rsidRPr="00425CBC">
              <w:rPr>
                <w:rFonts w:ascii="Segoe UI" w:hAnsi="Segoe UI" w:cs="Segoe UI"/>
                <w:i w:val="0"/>
                <w:color w:val="000000"/>
                <w:sz w:val="18"/>
                <w:szCs w:val="18"/>
              </w:rPr>
              <w:t xml:space="preserve">TFS </w:t>
            </w:r>
            <w:r w:rsidR="008A3C4D">
              <w:rPr>
                <w:rFonts w:ascii="Segoe UI" w:hAnsi="Segoe UI" w:cs="Segoe UI"/>
                <w:i w:val="0"/>
                <w:color w:val="000000"/>
                <w:sz w:val="18"/>
                <w:szCs w:val="18"/>
              </w:rPr>
              <w:t>6881</w:t>
            </w:r>
            <w:r w:rsidRPr="00425CBC">
              <w:rPr>
                <w:rFonts w:ascii="Segoe UI" w:hAnsi="Segoe UI" w:cs="Segoe UI"/>
                <w:i w:val="0"/>
                <w:color w:val="000000"/>
                <w:sz w:val="18"/>
                <w:szCs w:val="18"/>
              </w:rPr>
              <w:t xml:space="preserve"> – </w:t>
            </w:r>
            <w:r>
              <w:rPr>
                <w:rFonts w:ascii="Segoe UI" w:hAnsi="Segoe UI" w:cs="Segoe UI"/>
                <w:i w:val="0"/>
                <w:color w:val="000000"/>
                <w:sz w:val="18"/>
                <w:szCs w:val="18"/>
              </w:rPr>
              <w:t xml:space="preserve">Add </w:t>
            </w:r>
            <w:r w:rsidR="008A3C4D">
              <w:rPr>
                <w:rFonts w:ascii="Segoe UI" w:hAnsi="Segoe UI" w:cs="Segoe UI"/>
                <w:i w:val="0"/>
                <w:color w:val="000000"/>
                <w:sz w:val="18"/>
                <w:szCs w:val="18"/>
              </w:rPr>
              <w:t xml:space="preserve">new main non coachable reasons for </w:t>
            </w:r>
            <w:r>
              <w:rPr>
                <w:rFonts w:ascii="Segoe UI" w:hAnsi="Segoe UI" w:cs="Segoe UI"/>
                <w:i w:val="0"/>
                <w:color w:val="000000"/>
                <w:sz w:val="18"/>
                <w:szCs w:val="18"/>
              </w:rPr>
              <w:t xml:space="preserve">OMR </w:t>
            </w:r>
            <w:r w:rsidR="008A3C4D">
              <w:rPr>
                <w:rFonts w:ascii="Segoe UI" w:hAnsi="Segoe UI" w:cs="Segoe UI"/>
                <w:i w:val="0"/>
                <w:color w:val="000000"/>
                <w:sz w:val="18"/>
                <w:szCs w:val="18"/>
              </w:rPr>
              <w:t>IAE logs</w:t>
            </w:r>
          </w:p>
        </w:tc>
      </w:tr>
      <w:tr w:rsidR="00B008BA" w:rsidRPr="00746B2A" w:rsidTr="00AA7B7A">
        <w:trPr>
          <w:trHeight w:val="287"/>
          <w:jc w:val="center"/>
        </w:trPr>
        <w:tc>
          <w:tcPr>
            <w:tcW w:w="2549" w:type="dxa"/>
            <w:gridSpan w:val="2"/>
          </w:tcPr>
          <w:p w:rsidR="00B008BA" w:rsidRPr="00746B2A" w:rsidRDefault="00B008BA" w:rsidP="002A0B4D">
            <w:r w:rsidRPr="00746B2A">
              <w:t>Test Location</w:t>
            </w:r>
          </w:p>
        </w:tc>
        <w:tc>
          <w:tcPr>
            <w:tcW w:w="10951" w:type="dxa"/>
            <w:gridSpan w:val="4"/>
          </w:tcPr>
          <w:p w:rsidR="00B008BA" w:rsidRPr="00746B2A" w:rsidRDefault="00B008BA" w:rsidP="002A0B4D">
            <w:r w:rsidRPr="00746B2A">
              <w:t>https://f3420-mpmd01.vangent.local/coach3/default.aspx</w:t>
            </w:r>
          </w:p>
        </w:tc>
      </w:tr>
      <w:tr w:rsidR="00B008BA" w:rsidRPr="00746B2A" w:rsidTr="002A0B4D">
        <w:trPr>
          <w:jc w:val="center"/>
        </w:trPr>
        <w:tc>
          <w:tcPr>
            <w:tcW w:w="2549" w:type="dxa"/>
            <w:gridSpan w:val="2"/>
          </w:tcPr>
          <w:p w:rsidR="00B008BA" w:rsidRPr="00746B2A" w:rsidRDefault="00B008BA" w:rsidP="002A0B4D">
            <w:r w:rsidRPr="00746B2A">
              <w:t>Updated File(s)</w:t>
            </w:r>
          </w:p>
        </w:tc>
        <w:tc>
          <w:tcPr>
            <w:tcW w:w="10951" w:type="dxa"/>
            <w:gridSpan w:val="4"/>
          </w:tcPr>
          <w:p w:rsidR="00B008BA" w:rsidRPr="00746B2A" w:rsidRDefault="00FA1F28" w:rsidP="002A0B4D">
            <w:r>
              <w:t xml:space="preserve">review.aspx, </w:t>
            </w:r>
            <w:proofErr w:type="spellStart"/>
            <w:r>
              <w:t>review.aspx.vb</w:t>
            </w:r>
            <w:proofErr w:type="spellEnd"/>
          </w:p>
        </w:tc>
      </w:tr>
      <w:tr w:rsidR="00B008BA" w:rsidRPr="00746B2A" w:rsidTr="002A0B4D">
        <w:trPr>
          <w:jc w:val="center"/>
        </w:trPr>
        <w:tc>
          <w:tcPr>
            <w:tcW w:w="2549" w:type="dxa"/>
            <w:gridSpan w:val="2"/>
          </w:tcPr>
          <w:p w:rsidR="00B008BA" w:rsidRPr="00746B2A" w:rsidRDefault="00B008BA" w:rsidP="002A0B4D">
            <w:r w:rsidRPr="00746B2A">
              <w:t>Added Files(s)</w:t>
            </w:r>
          </w:p>
        </w:tc>
        <w:tc>
          <w:tcPr>
            <w:tcW w:w="10951" w:type="dxa"/>
            <w:gridSpan w:val="4"/>
          </w:tcPr>
          <w:p w:rsidR="00B008BA" w:rsidRPr="00746B2A" w:rsidRDefault="00B008BA" w:rsidP="002A0B4D"/>
        </w:tc>
      </w:tr>
      <w:tr w:rsidR="00B008BA" w:rsidRPr="00746B2A" w:rsidTr="002A0B4D">
        <w:trPr>
          <w:jc w:val="center"/>
        </w:trPr>
        <w:tc>
          <w:tcPr>
            <w:tcW w:w="2549" w:type="dxa"/>
            <w:gridSpan w:val="2"/>
          </w:tcPr>
          <w:p w:rsidR="00B008BA" w:rsidRPr="00746B2A" w:rsidRDefault="00B008BA" w:rsidP="002A0B4D">
            <w:r w:rsidRPr="00746B2A">
              <w:t>Supporting Documentation</w:t>
            </w:r>
          </w:p>
        </w:tc>
        <w:tc>
          <w:tcPr>
            <w:tcW w:w="10951" w:type="dxa"/>
            <w:gridSpan w:val="4"/>
          </w:tcPr>
          <w:p w:rsidR="00B008BA" w:rsidRPr="00746B2A" w:rsidRDefault="00B008BA" w:rsidP="002A0B4D"/>
        </w:tc>
      </w:tr>
      <w:tr w:rsidR="00B008BA" w:rsidRPr="00746B2A" w:rsidTr="002A0B4D">
        <w:trPr>
          <w:jc w:val="center"/>
        </w:trPr>
        <w:tc>
          <w:tcPr>
            <w:tcW w:w="2549" w:type="dxa"/>
            <w:gridSpan w:val="2"/>
          </w:tcPr>
          <w:p w:rsidR="00B008BA" w:rsidRPr="00746B2A" w:rsidRDefault="00B008BA" w:rsidP="002A0B4D">
            <w:r w:rsidRPr="00746B2A">
              <w:t>Notes</w:t>
            </w:r>
          </w:p>
        </w:tc>
        <w:tc>
          <w:tcPr>
            <w:tcW w:w="10951" w:type="dxa"/>
            <w:gridSpan w:val="4"/>
          </w:tcPr>
          <w:p w:rsidR="00B008BA" w:rsidRPr="00746B2A" w:rsidRDefault="00B008BA" w:rsidP="002A0B4D"/>
        </w:tc>
      </w:tr>
      <w:tr w:rsidR="00B008BA"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B008BA" w:rsidRPr="00746B2A" w:rsidRDefault="00B008BA" w:rsidP="002A0B4D">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B008BA" w:rsidRPr="00746B2A" w:rsidRDefault="00B008BA" w:rsidP="002A0B4D">
            <w:pPr>
              <w:pStyle w:val="Header"/>
              <w:tabs>
                <w:tab w:val="clear" w:pos="4320"/>
                <w:tab w:val="clear" w:pos="8640"/>
              </w:tabs>
              <w:spacing w:before="20" w:after="20"/>
              <w:rPr>
                <w:b/>
                <w:i/>
              </w:rPr>
            </w:pPr>
            <w:r w:rsidRPr="00746B2A">
              <w:rPr>
                <w:b/>
              </w:rPr>
              <w:t>ACTION</w:t>
            </w:r>
          </w:p>
        </w:tc>
        <w:tc>
          <w:tcPr>
            <w:tcW w:w="4500" w:type="dxa"/>
            <w:shd w:val="clear" w:color="auto" w:fill="A6A6A6"/>
          </w:tcPr>
          <w:p w:rsidR="00B008BA" w:rsidRPr="00746B2A" w:rsidRDefault="00B008BA" w:rsidP="002A0B4D">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008BA" w:rsidRPr="00746B2A" w:rsidRDefault="00B008BA" w:rsidP="002A0B4D">
            <w:pPr>
              <w:pStyle w:val="Header"/>
              <w:tabs>
                <w:tab w:val="clear" w:pos="4320"/>
                <w:tab w:val="clear" w:pos="8640"/>
              </w:tabs>
              <w:spacing w:before="40" w:after="40"/>
              <w:jc w:val="center"/>
              <w:rPr>
                <w:b/>
                <w:i/>
              </w:rPr>
            </w:pPr>
            <w:r w:rsidRPr="00746B2A">
              <w:rPr>
                <w:b/>
              </w:rPr>
              <w:t>RESULTS</w:t>
            </w:r>
          </w:p>
          <w:p w:rsidR="00B008BA" w:rsidRPr="00746B2A" w:rsidRDefault="00B008BA" w:rsidP="002A0B4D">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008BA" w:rsidRPr="00746B2A" w:rsidRDefault="00B008BA" w:rsidP="002A0B4D">
            <w:pPr>
              <w:pStyle w:val="Header"/>
              <w:tabs>
                <w:tab w:val="clear" w:pos="4320"/>
                <w:tab w:val="clear" w:pos="8640"/>
              </w:tabs>
              <w:spacing w:before="40" w:after="40"/>
              <w:rPr>
                <w:b/>
                <w:i/>
              </w:rPr>
            </w:pPr>
            <w:r w:rsidRPr="00746B2A">
              <w:rPr>
                <w:b/>
              </w:rPr>
              <w:t>COMMENTS</w:t>
            </w:r>
          </w:p>
        </w:tc>
      </w:tr>
      <w:tr w:rsidR="00B008BA"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008BA" w:rsidRDefault="008056A3" w:rsidP="002A0B4D">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B008BA" w:rsidRDefault="00B008BA" w:rsidP="002A0B4D">
            <w:pPr>
              <w:pStyle w:val="CSETableText"/>
              <w:ind w:left="159"/>
              <w:rPr>
                <w:b/>
                <w:bCs/>
                <w:szCs w:val="20"/>
              </w:rPr>
            </w:pPr>
            <w:r>
              <w:rPr>
                <w:b/>
                <w:bCs/>
                <w:szCs w:val="20"/>
              </w:rPr>
              <w:t>Data Setup:</w:t>
            </w:r>
          </w:p>
          <w:p w:rsidR="009D0E5A" w:rsidRDefault="00B008BA" w:rsidP="002A0B4D">
            <w:pPr>
              <w:pStyle w:val="CSETableText"/>
              <w:ind w:left="159"/>
              <w:rPr>
                <w:bCs/>
                <w:szCs w:val="20"/>
              </w:rPr>
            </w:pPr>
            <w:r>
              <w:rPr>
                <w:bCs/>
                <w:szCs w:val="20"/>
              </w:rPr>
              <w:t xml:space="preserve">Locate </w:t>
            </w:r>
            <w:r w:rsidR="009D0E5A">
              <w:rPr>
                <w:bCs/>
                <w:szCs w:val="20"/>
              </w:rPr>
              <w:t xml:space="preserve">a record </w:t>
            </w:r>
            <w:r>
              <w:rPr>
                <w:bCs/>
                <w:szCs w:val="20"/>
              </w:rPr>
              <w:t xml:space="preserve">with status </w:t>
            </w:r>
            <w:r w:rsidR="009D0E5A">
              <w:rPr>
                <w:bCs/>
                <w:szCs w:val="20"/>
              </w:rPr>
              <w:t>6 (Pending Supervisor Review), source id 212 (Indirect OMR), coaching reason id 9 (OMR/Exception), and sub coaching reason 29 (OMR: Inappropriate ARC Escalation)</w:t>
            </w:r>
          </w:p>
          <w:p w:rsidR="009D0E5A" w:rsidRDefault="009D0E5A" w:rsidP="002A0B4D">
            <w:pPr>
              <w:pStyle w:val="CSETableText"/>
              <w:ind w:left="159"/>
              <w:rPr>
                <w:bCs/>
                <w:szCs w:val="20"/>
              </w:rPr>
            </w:pPr>
          </w:p>
          <w:p w:rsidR="00B008BA" w:rsidRDefault="00B008BA" w:rsidP="000E0E77">
            <w:pPr>
              <w:pStyle w:val="CSETableText"/>
              <w:ind w:left="159"/>
              <w:rPr>
                <w:bCs/>
                <w:szCs w:val="20"/>
              </w:rPr>
            </w:pPr>
            <w:r>
              <w:rPr>
                <w:bCs/>
                <w:szCs w:val="20"/>
              </w:rPr>
              <w:t xml:space="preserve">Update your job code to </w:t>
            </w:r>
            <w:r w:rsidR="009D0E5A">
              <w:rPr>
                <w:bCs/>
                <w:szCs w:val="20"/>
              </w:rPr>
              <w:t>WACS40 (CSR Supervisor)</w:t>
            </w:r>
            <w:r>
              <w:rPr>
                <w:bCs/>
                <w:szCs w:val="20"/>
              </w:rPr>
              <w:t xml:space="preserve"> in </w:t>
            </w:r>
            <w:proofErr w:type="spellStart"/>
            <w:r>
              <w:rPr>
                <w:bCs/>
                <w:szCs w:val="20"/>
              </w:rPr>
              <w:t>Employee_Hierarchy</w:t>
            </w:r>
            <w:proofErr w:type="spellEnd"/>
            <w:r>
              <w:rPr>
                <w:bCs/>
                <w:szCs w:val="20"/>
              </w:rPr>
              <w:t xml:space="preserve"> table;</w:t>
            </w:r>
          </w:p>
          <w:p w:rsidR="009D0E5A" w:rsidRDefault="009D0E5A" w:rsidP="00AA7B7A">
            <w:pPr>
              <w:pStyle w:val="CSETableText"/>
              <w:ind w:left="159"/>
              <w:rPr>
                <w:bCs/>
                <w:szCs w:val="20"/>
              </w:rPr>
            </w:pPr>
          </w:p>
          <w:p w:rsidR="009D0E5A" w:rsidRDefault="009D0E5A" w:rsidP="00A44738">
            <w:pPr>
              <w:pStyle w:val="CSETableText"/>
              <w:ind w:left="159"/>
              <w:rPr>
                <w:bCs/>
                <w:szCs w:val="20"/>
              </w:rPr>
            </w:pPr>
            <w:r>
              <w:rPr>
                <w:bCs/>
                <w:szCs w:val="20"/>
              </w:rPr>
              <w:t>Launch</w:t>
            </w:r>
          </w:p>
          <w:p w:rsidR="009D0E5A" w:rsidRDefault="00073CB3">
            <w:pPr>
              <w:pStyle w:val="CSETableText"/>
              <w:ind w:left="159"/>
            </w:pPr>
            <w:hyperlink r:id="rId43" w:history="1">
              <w:r w:rsidR="009D0E5A" w:rsidRPr="007A7A2F">
                <w:rPr>
                  <w:rStyle w:val="Hyperlink"/>
                </w:rPr>
                <w:t>https://f3420-mpmd01.vangent.local/coach3/default.aspx</w:t>
              </w:r>
            </w:hyperlink>
          </w:p>
          <w:p w:rsidR="009D0E5A" w:rsidRPr="0098472E" w:rsidRDefault="009D0E5A">
            <w:pPr>
              <w:pStyle w:val="CSETableText"/>
              <w:ind w:left="159"/>
              <w:rPr>
                <w:bCs/>
                <w:szCs w:val="20"/>
              </w:rPr>
            </w:pPr>
          </w:p>
        </w:tc>
        <w:tc>
          <w:tcPr>
            <w:tcW w:w="4500" w:type="dxa"/>
          </w:tcPr>
          <w:p w:rsidR="00B008BA" w:rsidRPr="006A1953" w:rsidRDefault="008056A3" w:rsidP="002A0B4D">
            <w:pPr>
              <w:pStyle w:val="NormalWeb"/>
              <w:rPr>
                <w:sz w:val="20"/>
                <w:szCs w:val="20"/>
              </w:rPr>
            </w:pPr>
            <w:r>
              <w:rPr>
                <w:sz w:val="20"/>
                <w:szCs w:val="20"/>
              </w:rPr>
              <w:t>New Submissions page displays.</w:t>
            </w:r>
          </w:p>
        </w:tc>
        <w:tc>
          <w:tcPr>
            <w:tcW w:w="1260" w:type="dxa"/>
          </w:tcPr>
          <w:p w:rsidR="00B008BA" w:rsidRDefault="004F165F" w:rsidP="002A0B4D">
            <w:pPr>
              <w:pStyle w:val="Header"/>
              <w:tabs>
                <w:tab w:val="clear" w:pos="4320"/>
                <w:tab w:val="clear" w:pos="8640"/>
              </w:tabs>
              <w:spacing w:before="40" w:after="40"/>
              <w:jc w:val="center"/>
              <w:rPr>
                <w:i/>
              </w:rPr>
            </w:pPr>
            <w:r>
              <w:rPr>
                <w:i/>
              </w:rPr>
              <w:t>P</w:t>
            </w:r>
          </w:p>
        </w:tc>
        <w:tc>
          <w:tcPr>
            <w:tcW w:w="2880" w:type="dxa"/>
          </w:tcPr>
          <w:p w:rsidR="00B008BA" w:rsidRPr="00746B2A" w:rsidRDefault="00B008BA" w:rsidP="002A0B4D">
            <w:pPr>
              <w:pStyle w:val="Header"/>
              <w:tabs>
                <w:tab w:val="clear" w:pos="4320"/>
                <w:tab w:val="clear" w:pos="8640"/>
              </w:tabs>
              <w:spacing w:before="40" w:after="40"/>
              <w:rPr>
                <w:i/>
              </w:rPr>
            </w:pPr>
          </w:p>
        </w:tc>
      </w:tr>
      <w:tr w:rsidR="00B008BA"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008BA" w:rsidRDefault="00B008BA" w:rsidP="002A0B4D">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B008BA" w:rsidRDefault="00B008BA" w:rsidP="002A0B4D">
            <w:pPr>
              <w:pStyle w:val="CSETableText"/>
              <w:ind w:left="159"/>
              <w:rPr>
                <w:b/>
                <w:bCs/>
                <w:szCs w:val="20"/>
              </w:rPr>
            </w:pPr>
            <w:r>
              <w:rPr>
                <w:b/>
                <w:bCs/>
                <w:szCs w:val="20"/>
              </w:rPr>
              <w:t>Click My Dashboard tab</w:t>
            </w:r>
          </w:p>
        </w:tc>
        <w:tc>
          <w:tcPr>
            <w:tcW w:w="4500" w:type="dxa"/>
          </w:tcPr>
          <w:p w:rsidR="00B008BA" w:rsidRDefault="00B008BA" w:rsidP="000E0E77">
            <w:pPr>
              <w:pStyle w:val="NormalWeb"/>
              <w:rPr>
                <w:sz w:val="20"/>
                <w:szCs w:val="20"/>
              </w:rPr>
            </w:pPr>
            <w:r>
              <w:rPr>
                <w:sz w:val="20"/>
                <w:szCs w:val="20"/>
              </w:rPr>
              <w:t xml:space="preserve">My Dashboard page </w:t>
            </w:r>
            <w:r w:rsidR="004109E9">
              <w:rPr>
                <w:sz w:val="20"/>
                <w:szCs w:val="20"/>
              </w:rPr>
              <w:t>displays.</w:t>
            </w:r>
          </w:p>
        </w:tc>
        <w:tc>
          <w:tcPr>
            <w:tcW w:w="1260" w:type="dxa"/>
          </w:tcPr>
          <w:p w:rsidR="00B008BA" w:rsidRDefault="00B008BA" w:rsidP="002A0B4D">
            <w:pPr>
              <w:pStyle w:val="Header"/>
              <w:tabs>
                <w:tab w:val="clear" w:pos="4320"/>
                <w:tab w:val="clear" w:pos="8640"/>
              </w:tabs>
              <w:spacing w:before="40" w:after="40"/>
              <w:jc w:val="center"/>
              <w:rPr>
                <w:i/>
              </w:rPr>
            </w:pPr>
            <w:r>
              <w:rPr>
                <w:i/>
              </w:rPr>
              <w:t>P</w:t>
            </w:r>
          </w:p>
        </w:tc>
        <w:tc>
          <w:tcPr>
            <w:tcW w:w="2880" w:type="dxa"/>
          </w:tcPr>
          <w:p w:rsidR="00B008BA" w:rsidRPr="00746B2A" w:rsidRDefault="00B008BA" w:rsidP="002A0B4D">
            <w:pPr>
              <w:pStyle w:val="Header"/>
              <w:tabs>
                <w:tab w:val="clear" w:pos="4320"/>
                <w:tab w:val="clear" w:pos="8640"/>
              </w:tabs>
              <w:spacing w:before="40" w:after="40"/>
              <w:rPr>
                <w:i/>
              </w:rPr>
            </w:pPr>
          </w:p>
        </w:tc>
      </w:tr>
      <w:tr w:rsidR="00B008BA"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008BA" w:rsidRDefault="00B008BA" w:rsidP="002A0B4D">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B008BA" w:rsidRDefault="00A54967" w:rsidP="00A44738">
            <w:pPr>
              <w:pStyle w:val="CSETableText"/>
              <w:rPr>
                <w:b/>
                <w:bCs/>
                <w:szCs w:val="20"/>
              </w:rPr>
            </w:pPr>
            <w:r>
              <w:rPr>
                <w:b/>
                <w:bCs/>
                <w:szCs w:val="20"/>
              </w:rPr>
              <w:t xml:space="preserve">   Select “No” under “2. Based on your research does this record require coaching?”</w:t>
            </w:r>
          </w:p>
        </w:tc>
        <w:tc>
          <w:tcPr>
            <w:tcW w:w="4500" w:type="dxa"/>
          </w:tcPr>
          <w:p w:rsidR="00B008BA" w:rsidRDefault="00A54967" w:rsidP="002A0B4D">
            <w:pPr>
              <w:pStyle w:val="NormalWeb"/>
              <w:rPr>
                <w:sz w:val="20"/>
                <w:szCs w:val="20"/>
              </w:rPr>
            </w:pPr>
            <w:r>
              <w:rPr>
                <w:sz w:val="20"/>
                <w:szCs w:val="20"/>
              </w:rPr>
              <w:t>“3. What was the main reason this item was not coachable?” dropdown displays the following:</w:t>
            </w:r>
          </w:p>
          <w:p w:rsidR="001E7557" w:rsidRDefault="001E7557" w:rsidP="00A44738">
            <w:pPr>
              <w:pStyle w:val="NormalWeb"/>
              <w:spacing w:before="60" w:beforeAutospacing="0" w:after="0" w:afterAutospacing="0" w:line="200" w:lineRule="exact"/>
              <w:rPr>
                <w:sz w:val="20"/>
                <w:szCs w:val="20"/>
              </w:rPr>
            </w:pPr>
            <w:r>
              <w:rPr>
                <w:sz w:val="20"/>
                <w:szCs w:val="20"/>
              </w:rPr>
              <w:t xml:space="preserve">Agent no longer employed </w:t>
            </w:r>
            <w:r w:rsidR="000D494F">
              <w:rPr>
                <w:sz w:val="20"/>
                <w:szCs w:val="20"/>
              </w:rPr>
              <w:t>o</w:t>
            </w:r>
            <w:r>
              <w:rPr>
                <w:sz w:val="20"/>
                <w:szCs w:val="20"/>
              </w:rPr>
              <w:t>r on LOA</w:t>
            </w:r>
          </w:p>
          <w:p w:rsidR="001E7557" w:rsidRDefault="001E7557" w:rsidP="00A44738">
            <w:pPr>
              <w:pStyle w:val="NormalWeb"/>
              <w:spacing w:before="60" w:beforeAutospacing="0" w:after="0" w:afterAutospacing="0" w:line="200" w:lineRule="exact"/>
              <w:rPr>
                <w:sz w:val="20"/>
                <w:szCs w:val="20"/>
              </w:rPr>
            </w:pPr>
            <w:r>
              <w:rPr>
                <w:sz w:val="20"/>
                <w:szCs w:val="20"/>
              </w:rPr>
              <w:t>Escalation was appropriate</w:t>
            </w:r>
          </w:p>
          <w:p w:rsidR="001E7557" w:rsidRDefault="001E7557" w:rsidP="00A44738">
            <w:pPr>
              <w:pStyle w:val="NormalWeb"/>
              <w:spacing w:before="60" w:beforeAutospacing="0" w:after="0" w:afterAutospacing="0" w:line="200" w:lineRule="exact"/>
              <w:rPr>
                <w:sz w:val="20"/>
                <w:szCs w:val="20"/>
              </w:rPr>
            </w:pPr>
            <w:r>
              <w:rPr>
                <w:sz w:val="20"/>
                <w:szCs w:val="20"/>
              </w:rPr>
              <w:t>ISG or Supervisor told agent to escalate</w:t>
            </w:r>
          </w:p>
          <w:p w:rsidR="001E7557" w:rsidRDefault="001E7557" w:rsidP="00A44738">
            <w:pPr>
              <w:pStyle w:val="NormalWeb"/>
              <w:spacing w:before="60" w:beforeAutospacing="0" w:after="0" w:afterAutospacing="0" w:line="200" w:lineRule="exact"/>
              <w:rPr>
                <w:sz w:val="20"/>
                <w:szCs w:val="20"/>
              </w:rPr>
            </w:pPr>
            <w:r>
              <w:rPr>
                <w:sz w:val="20"/>
                <w:szCs w:val="20"/>
              </w:rPr>
              <w:t>Not enough information to coach</w:t>
            </w:r>
          </w:p>
          <w:p w:rsidR="00D06C47" w:rsidRDefault="00D06C47" w:rsidP="00A44738">
            <w:pPr>
              <w:pStyle w:val="NormalWeb"/>
              <w:spacing w:before="60" w:beforeAutospacing="0" w:after="0" w:afterAutospacing="0" w:line="200" w:lineRule="exact"/>
              <w:rPr>
                <w:sz w:val="20"/>
                <w:szCs w:val="20"/>
              </w:rPr>
            </w:pPr>
          </w:p>
        </w:tc>
        <w:tc>
          <w:tcPr>
            <w:tcW w:w="1260" w:type="dxa"/>
          </w:tcPr>
          <w:p w:rsidR="00B008BA" w:rsidRDefault="00B008BA" w:rsidP="002A0B4D">
            <w:pPr>
              <w:pStyle w:val="Header"/>
              <w:tabs>
                <w:tab w:val="clear" w:pos="4320"/>
                <w:tab w:val="clear" w:pos="8640"/>
              </w:tabs>
              <w:spacing w:before="40" w:after="40"/>
              <w:jc w:val="center"/>
              <w:rPr>
                <w:i/>
              </w:rPr>
            </w:pPr>
            <w:r>
              <w:rPr>
                <w:i/>
              </w:rPr>
              <w:t>P</w:t>
            </w:r>
          </w:p>
        </w:tc>
        <w:tc>
          <w:tcPr>
            <w:tcW w:w="2880" w:type="dxa"/>
          </w:tcPr>
          <w:p w:rsidR="00B008BA" w:rsidRPr="00746B2A" w:rsidRDefault="00B008BA" w:rsidP="002A0B4D">
            <w:pPr>
              <w:pStyle w:val="Header"/>
              <w:tabs>
                <w:tab w:val="clear" w:pos="4320"/>
                <w:tab w:val="clear" w:pos="8640"/>
              </w:tabs>
              <w:spacing w:before="40" w:after="40"/>
              <w:rPr>
                <w:i/>
              </w:rPr>
            </w:pPr>
          </w:p>
        </w:tc>
      </w:tr>
      <w:tr w:rsidR="003D4474"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D4474" w:rsidRDefault="003D4474" w:rsidP="002A0B4D">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3D4474" w:rsidRDefault="003D4474" w:rsidP="00A54967">
            <w:pPr>
              <w:pStyle w:val="CSETableText"/>
              <w:rPr>
                <w:b/>
                <w:bCs/>
                <w:szCs w:val="20"/>
              </w:rPr>
            </w:pPr>
            <w:r>
              <w:rPr>
                <w:b/>
                <w:bCs/>
                <w:szCs w:val="20"/>
              </w:rPr>
              <w:t>Fill in all required fields, click Submit</w:t>
            </w:r>
          </w:p>
        </w:tc>
        <w:tc>
          <w:tcPr>
            <w:tcW w:w="4500" w:type="dxa"/>
          </w:tcPr>
          <w:p w:rsidR="003D4474" w:rsidRDefault="003D4474" w:rsidP="003D4474">
            <w:pPr>
              <w:pStyle w:val="NormalWeb"/>
              <w:spacing w:after="120" w:afterAutospacing="0"/>
              <w:rPr>
                <w:sz w:val="20"/>
                <w:szCs w:val="20"/>
              </w:rPr>
            </w:pPr>
            <w:r>
              <w:rPr>
                <w:sz w:val="20"/>
                <w:szCs w:val="20"/>
              </w:rPr>
              <w:t xml:space="preserve">The record is successfully updated in the database, with </w:t>
            </w:r>
            <w:proofErr w:type="spellStart"/>
            <w:r>
              <w:rPr>
                <w:sz w:val="20"/>
                <w:szCs w:val="20"/>
              </w:rPr>
              <w:t>Coaching_Log.strReasonNotCoachable</w:t>
            </w:r>
            <w:proofErr w:type="spellEnd"/>
            <w:r>
              <w:rPr>
                <w:sz w:val="20"/>
                <w:szCs w:val="20"/>
              </w:rPr>
              <w:t xml:space="preserve"> as the reason selected on the page</w:t>
            </w:r>
          </w:p>
          <w:p w:rsidR="003D4474" w:rsidRDefault="003D4474" w:rsidP="002A0B4D">
            <w:pPr>
              <w:pStyle w:val="NormalWeb"/>
              <w:rPr>
                <w:sz w:val="20"/>
                <w:szCs w:val="20"/>
              </w:rPr>
            </w:pPr>
          </w:p>
        </w:tc>
        <w:tc>
          <w:tcPr>
            <w:tcW w:w="1260" w:type="dxa"/>
          </w:tcPr>
          <w:p w:rsidR="003D4474" w:rsidRDefault="003D4474" w:rsidP="002A0B4D">
            <w:pPr>
              <w:pStyle w:val="Header"/>
              <w:tabs>
                <w:tab w:val="clear" w:pos="4320"/>
                <w:tab w:val="clear" w:pos="8640"/>
              </w:tabs>
              <w:spacing w:before="40" w:after="40"/>
              <w:jc w:val="center"/>
              <w:rPr>
                <w:i/>
              </w:rPr>
            </w:pPr>
            <w:r>
              <w:rPr>
                <w:i/>
              </w:rPr>
              <w:t>P</w:t>
            </w:r>
          </w:p>
        </w:tc>
        <w:tc>
          <w:tcPr>
            <w:tcW w:w="2880" w:type="dxa"/>
          </w:tcPr>
          <w:p w:rsidR="003D4474" w:rsidRPr="00746B2A" w:rsidRDefault="003D4474" w:rsidP="002A0B4D">
            <w:pPr>
              <w:pStyle w:val="Header"/>
              <w:tabs>
                <w:tab w:val="clear" w:pos="4320"/>
                <w:tab w:val="clear" w:pos="8640"/>
              </w:tabs>
              <w:spacing w:before="40" w:after="40"/>
              <w:rPr>
                <w:i/>
              </w:rPr>
            </w:pPr>
          </w:p>
        </w:tc>
      </w:tr>
    </w:tbl>
    <w:p w:rsidR="00B008BA" w:rsidRDefault="00B008BA" w:rsidP="00B43758"/>
    <w:p w:rsidR="00A15962" w:rsidRDefault="00A15962"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A15962" w:rsidRPr="00746B2A" w:rsidTr="008E482E">
        <w:trPr>
          <w:tblHeader/>
          <w:jc w:val="center"/>
        </w:trPr>
        <w:tc>
          <w:tcPr>
            <w:tcW w:w="2549" w:type="dxa"/>
            <w:gridSpan w:val="2"/>
            <w:shd w:val="solid" w:color="auto" w:fill="000000"/>
          </w:tcPr>
          <w:p w:rsidR="00A15962" w:rsidRPr="00746B2A" w:rsidRDefault="00A15962" w:rsidP="008E482E">
            <w:pPr>
              <w:rPr>
                <w:b/>
              </w:rPr>
            </w:pPr>
            <w:r w:rsidRPr="00746B2A">
              <w:rPr>
                <w:b/>
              </w:rPr>
              <w:t>Item</w:t>
            </w:r>
          </w:p>
        </w:tc>
        <w:tc>
          <w:tcPr>
            <w:tcW w:w="10951" w:type="dxa"/>
            <w:gridSpan w:val="4"/>
            <w:shd w:val="solid" w:color="auto" w:fill="000000"/>
          </w:tcPr>
          <w:p w:rsidR="00A15962" w:rsidRPr="00746B2A" w:rsidRDefault="00A15962" w:rsidP="008E482E">
            <w:pPr>
              <w:rPr>
                <w:b/>
              </w:rPr>
            </w:pPr>
            <w:r w:rsidRPr="00746B2A">
              <w:rPr>
                <w:b/>
              </w:rPr>
              <w:t>Description</w:t>
            </w:r>
          </w:p>
        </w:tc>
      </w:tr>
      <w:tr w:rsidR="00A15962" w:rsidRPr="00746B2A" w:rsidTr="008E482E">
        <w:trPr>
          <w:jc w:val="center"/>
        </w:trPr>
        <w:tc>
          <w:tcPr>
            <w:tcW w:w="2549" w:type="dxa"/>
            <w:gridSpan w:val="2"/>
          </w:tcPr>
          <w:p w:rsidR="00A15962" w:rsidRPr="00746B2A" w:rsidRDefault="00A15962" w:rsidP="008E482E">
            <w:r w:rsidRPr="00746B2A">
              <w:t>Test Case ID</w:t>
            </w:r>
          </w:p>
        </w:tc>
        <w:tc>
          <w:tcPr>
            <w:tcW w:w="10951" w:type="dxa"/>
            <w:gridSpan w:val="4"/>
          </w:tcPr>
          <w:p w:rsidR="00A15962" w:rsidRPr="00746B2A" w:rsidRDefault="00A15962" w:rsidP="008E482E">
            <w:r w:rsidRPr="00746B2A">
              <w:t>ECUIDASH</w:t>
            </w:r>
            <w:r w:rsidR="003F0A0D">
              <w:t>73</w:t>
            </w:r>
          </w:p>
        </w:tc>
      </w:tr>
      <w:tr w:rsidR="00A15962" w:rsidRPr="00363669" w:rsidTr="008E482E">
        <w:trPr>
          <w:jc w:val="center"/>
        </w:trPr>
        <w:tc>
          <w:tcPr>
            <w:tcW w:w="2549" w:type="dxa"/>
            <w:gridSpan w:val="2"/>
          </w:tcPr>
          <w:p w:rsidR="00A15962" w:rsidRPr="00746B2A" w:rsidRDefault="00A15962" w:rsidP="008E482E">
            <w:r w:rsidRPr="00746B2A">
              <w:t>Source Description</w:t>
            </w:r>
          </w:p>
        </w:tc>
        <w:tc>
          <w:tcPr>
            <w:tcW w:w="10951" w:type="dxa"/>
            <w:gridSpan w:val="4"/>
          </w:tcPr>
          <w:p w:rsidR="00A15962" w:rsidRPr="009E252C" w:rsidRDefault="00A15962" w:rsidP="009C1CAE">
            <w:pPr>
              <w:pStyle w:val="hdr1"/>
              <w:ind w:left="0"/>
              <w:rPr>
                <w:rFonts w:ascii="Segoe UI" w:hAnsi="Segoe UI" w:cs="Segoe UI"/>
                <w:i w:val="0"/>
                <w:color w:val="000000"/>
                <w:sz w:val="18"/>
                <w:szCs w:val="18"/>
              </w:rPr>
            </w:pPr>
            <w:r w:rsidRPr="00425CBC">
              <w:rPr>
                <w:rFonts w:ascii="Segoe UI" w:hAnsi="Segoe UI" w:cs="Segoe UI"/>
                <w:i w:val="0"/>
                <w:color w:val="000000"/>
                <w:sz w:val="18"/>
                <w:szCs w:val="18"/>
              </w:rPr>
              <w:t xml:space="preserve">TFS </w:t>
            </w:r>
            <w:r w:rsidR="009C1CAE">
              <w:rPr>
                <w:rFonts w:ascii="Segoe UI" w:hAnsi="Segoe UI" w:cs="Segoe UI"/>
                <w:i w:val="0"/>
                <w:color w:val="000000"/>
                <w:sz w:val="18"/>
                <w:szCs w:val="18"/>
              </w:rPr>
              <w:t>6197</w:t>
            </w:r>
            <w:r w:rsidRPr="00425CBC">
              <w:rPr>
                <w:rFonts w:ascii="Segoe UI" w:hAnsi="Segoe UI" w:cs="Segoe UI"/>
                <w:i w:val="0"/>
                <w:color w:val="000000"/>
                <w:sz w:val="18"/>
                <w:szCs w:val="18"/>
              </w:rPr>
              <w:t xml:space="preserve"> – </w:t>
            </w:r>
            <w:r w:rsidR="009C1CAE">
              <w:rPr>
                <w:rFonts w:ascii="Segoe UI" w:hAnsi="Segoe UI" w:cs="Segoe UI"/>
                <w:i w:val="0"/>
                <w:color w:val="000000"/>
                <w:sz w:val="18"/>
                <w:szCs w:val="18"/>
              </w:rPr>
              <w:t>Request for two new feeds from Performance Scorecards</w:t>
            </w:r>
          </w:p>
        </w:tc>
      </w:tr>
      <w:tr w:rsidR="00A15962" w:rsidRPr="00746B2A" w:rsidTr="008E482E">
        <w:trPr>
          <w:trHeight w:val="287"/>
          <w:jc w:val="center"/>
        </w:trPr>
        <w:tc>
          <w:tcPr>
            <w:tcW w:w="2549" w:type="dxa"/>
            <w:gridSpan w:val="2"/>
          </w:tcPr>
          <w:p w:rsidR="00A15962" w:rsidRPr="00746B2A" w:rsidRDefault="00A15962" w:rsidP="008E482E">
            <w:r w:rsidRPr="00746B2A">
              <w:lastRenderedPageBreak/>
              <w:t>Test Location</w:t>
            </w:r>
          </w:p>
        </w:tc>
        <w:tc>
          <w:tcPr>
            <w:tcW w:w="10951" w:type="dxa"/>
            <w:gridSpan w:val="4"/>
          </w:tcPr>
          <w:p w:rsidR="00A15962" w:rsidRPr="00746B2A" w:rsidRDefault="00A15962" w:rsidP="008E482E">
            <w:r w:rsidRPr="00746B2A">
              <w:t>https://f3420-mpmd01.vangent.local/coach3/default.aspx</w:t>
            </w:r>
          </w:p>
        </w:tc>
      </w:tr>
      <w:tr w:rsidR="00A15962" w:rsidRPr="00746B2A" w:rsidTr="008E482E">
        <w:trPr>
          <w:jc w:val="center"/>
        </w:trPr>
        <w:tc>
          <w:tcPr>
            <w:tcW w:w="2549" w:type="dxa"/>
            <w:gridSpan w:val="2"/>
          </w:tcPr>
          <w:p w:rsidR="00A15962" w:rsidRPr="00746B2A" w:rsidRDefault="00A15962" w:rsidP="008E482E">
            <w:r w:rsidRPr="00746B2A">
              <w:t>Updated File(s)</w:t>
            </w:r>
          </w:p>
        </w:tc>
        <w:tc>
          <w:tcPr>
            <w:tcW w:w="10951" w:type="dxa"/>
            <w:gridSpan w:val="4"/>
          </w:tcPr>
          <w:p w:rsidR="00A15962" w:rsidRPr="00746B2A" w:rsidRDefault="00A15962" w:rsidP="008E482E">
            <w:r>
              <w:t xml:space="preserve">review.aspx, </w:t>
            </w:r>
            <w:proofErr w:type="spellStart"/>
            <w:r>
              <w:t>review.aspx.vb</w:t>
            </w:r>
            <w:proofErr w:type="spellEnd"/>
          </w:p>
        </w:tc>
      </w:tr>
      <w:tr w:rsidR="00A15962" w:rsidRPr="00746B2A" w:rsidTr="008E482E">
        <w:trPr>
          <w:jc w:val="center"/>
        </w:trPr>
        <w:tc>
          <w:tcPr>
            <w:tcW w:w="2549" w:type="dxa"/>
            <w:gridSpan w:val="2"/>
          </w:tcPr>
          <w:p w:rsidR="00A15962" w:rsidRPr="00746B2A" w:rsidRDefault="00A15962" w:rsidP="008E482E">
            <w:r w:rsidRPr="00746B2A">
              <w:t>Added Files(s)</w:t>
            </w:r>
          </w:p>
        </w:tc>
        <w:tc>
          <w:tcPr>
            <w:tcW w:w="10951" w:type="dxa"/>
            <w:gridSpan w:val="4"/>
          </w:tcPr>
          <w:p w:rsidR="00A15962" w:rsidRPr="00746B2A" w:rsidRDefault="00A15962" w:rsidP="008E482E"/>
        </w:tc>
      </w:tr>
      <w:tr w:rsidR="00A15962" w:rsidRPr="00746B2A" w:rsidTr="008E482E">
        <w:trPr>
          <w:jc w:val="center"/>
        </w:trPr>
        <w:tc>
          <w:tcPr>
            <w:tcW w:w="2549" w:type="dxa"/>
            <w:gridSpan w:val="2"/>
          </w:tcPr>
          <w:p w:rsidR="00A15962" w:rsidRPr="00746B2A" w:rsidRDefault="00A15962" w:rsidP="008E482E">
            <w:r w:rsidRPr="00746B2A">
              <w:t>Supporting Documentation</w:t>
            </w:r>
          </w:p>
        </w:tc>
        <w:tc>
          <w:tcPr>
            <w:tcW w:w="10951" w:type="dxa"/>
            <w:gridSpan w:val="4"/>
          </w:tcPr>
          <w:p w:rsidR="00A15962" w:rsidRPr="00746B2A" w:rsidRDefault="00A15962" w:rsidP="008E482E"/>
        </w:tc>
      </w:tr>
      <w:tr w:rsidR="00A15962" w:rsidRPr="00746B2A" w:rsidTr="008E482E">
        <w:trPr>
          <w:jc w:val="center"/>
        </w:trPr>
        <w:tc>
          <w:tcPr>
            <w:tcW w:w="2549" w:type="dxa"/>
            <w:gridSpan w:val="2"/>
          </w:tcPr>
          <w:p w:rsidR="00A15962" w:rsidRPr="00746B2A" w:rsidRDefault="00A15962" w:rsidP="008E482E">
            <w:r w:rsidRPr="00746B2A">
              <w:t>Notes</w:t>
            </w:r>
          </w:p>
        </w:tc>
        <w:tc>
          <w:tcPr>
            <w:tcW w:w="10951" w:type="dxa"/>
            <w:gridSpan w:val="4"/>
          </w:tcPr>
          <w:p w:rsidR="00A15962" w:rsidRPr="00746B2A" w:rsidRDefault="00A15962" w:rsidP="008E482E"/>
        </w:tc>
      </w:tr>
      <w:tr w:rsidR="00A15962"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A15962" w:rsidRPr="00746B2A" w:rsidRDefault="00A15962" w:rsidP="008E482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A15962" w:rsidRPr="00746B2A" w:rsidRDefault="00A15962" w:rsidP="008E482E">
            <w:pPr>
              <w:pStyle w:val="Header"/>
              <w:tabs>
                <w:tab w:val="clear" w:pos="4320"/>
                <w:tab w:val="clear" w:pos="8640"/>
              </w:tabs>
              <w:spacing w:before="20" w:after="20"/>
              <w:rPr>
                <w:b/>
                <w:i/>
              </w:rPr>
            </w:pPr>
            <w:r w:rsidRPr="00746B2A">
              <w:rPr>
                <w:b/>
              </w:rPr>
              <w:t>ACTION</w:t>
            </w:r>
          </w:p>
        </w:tc>
        <w:tc>
          <w:tcPr>
            <w:tcW w:w="4500" w:type="dxa"/>
            <w:shd w:val="clear" w:color="auto" w:fill="A6A6A6"/>
          </w:tcPr>
          <w:p w:rsidR="00A15962" w:rsidRPr="00746B2A" w:rsidRDefault="00A15962" w:rsidP="008E482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15962" w:rsidRPr="00746B2A" w:rsidRDefault="00A15962" w:rsidP="008E482E">
            <w:pPr>
              <w:pStyle w:val="Header"/>
              <w:tabs>
                <w:tab w:val="clear" w:pos="4320"/>
                <w:tab w:val="clear" w:pos="8640"/>
              </w:tabs>
              <w:spacing w:before="40" w:after="40"/>
              <w:jc w:val="center"/>
              <w:rPr>
                <w:b/>
                <w:i/>
              </w:rPr>
            </w:pPr>
            <w:r w:rsidRPr="00746B2A">
              <w:rPr>
                <w:b/>
              </w:rPr>
              <w:t>RESULTS</w:t>
            </w:r>
          </w:p>
          <w:p w:rsidR="00A15962" w:rsidRPr="00746B2A" w:rsidRDefault="00A15962" w:rsidP="008E482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15962" w:rsidRPr="00746B2A" w:rsidRDefault="00A15962" w:rsidP="008E482E">
            <w:pPr>
              <w:pStyle w:val="Header"/>
              <w:tabs>
                <w:tab w:val="clear" w:pos="4320"/>
                <w:tab w:val="clear" w:pos="8640"/>
              </w:tabs>
              <w:spacing w:before="40" w:after="40"/>
              <w:rPr>
                <w:b/>
                <w:i/>
              </w:rPr>
            </w:pPr>
            <w:r w:rsidRPr="00746B2A">
              <w:rPr>
                <w:b/>
              </w:rPr>
              <w:t>COMMENTS</w:t>
            </w:r>
          </w:p>
        </w:tc>
      </w:tr>
      <w:tr w:rsidR="00A15962"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15962" w:rsidRDefault="00A15962" w:rsidP="008E482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A15962" w:rsidRDefault="00A15962" w:rsidP="008E482E">
            <w:pPr>
              <w:pStyle w:val="CSETableText"/>
              <w:ind w:left="159"/>
              <w:rPr>
                <w:b/>
                <w:bCs/>
                <w:szCs w:val="20"/>
              </w:rPr>
            </w:pPr>
            <w:r>
              <w:rPr>
                <w:b/>
                <w:bCs/>
                <w:szCs w:val="20"/>
              </w:rPr>
              <w:t>Data Setup:</w:t>
            </w:r>
          </w:p>
          <w:p w:rsidR="00A15962" w:rsidRDefault="00A15962" w:rsidP="008E482E">
            <w:pPr>
              <w:pStyle w:val="CSETableText"/>
              <w:ind w:left="159"/>
              <w:rPr>
                <w:bCs/>
                <w:szCs w:val="20"/>
              </w:rPr>
            </w:pPr>
            <w:r>
              <w:rPr>
                <w:bCs/>
                <w:szCs w:val="20"/>
              </w:rPr>
              <w:t xml:space="preserve">Locate a record with status </w:t>
            </w:r>
            <w:r w:rsidR="009D43F6">
              <w:rPr>
                <w:bCs/>
                <w:szCs w:val="20"/>
              </w:rPr>
              <w:t>3</w:t>
            </w:r>
            <w:r>
              <w:rPr>
                <w:bCs/>
                <w:szCs w:val="20"/>
              </w:rPr>
              <w:t xml:space="preserve"> (Pending </w:t>
            </w:r>
            <w:r w:rsidR="009D43F6">
              <w:rPr>
                <w:bCs/>
                <w:szCs w:val="20"/>
              </w:rPr>
              <w:t>Acknowledgement</w:t>
            </w:r>
            <w:r>
              <w:rPr>
                <w:bCs/>
                <w:szCs w:val="20"/>
              </w:rPr>
              <w:t xml:space="preserve">), </w:t>
            </w:r>
            <w:r w:rsidR="009D43F6">
              <w:rPr>
                <w:bCs/>
                <w:szCs w:val="20"/>
              </w:rPr>
              <w:t>report code staring with MSR.</w:t>
            </w:r>
          </w:p>
          <w:p w:rsidR="00984DC0" w:rsidRDefault="00984DC0" w:rsidP="008E482E">
            <w:pPr>
              <w:pStyle w:val="CSETableText"/>
              <w:ind w:left="159"/>
              <w:rPr>
                <w:bCs/>
                <w:szCs w:val="20"/>
              </w:rPr>
            </w:pPr>
          </w:p>
          <w:p w:rsidR="00984DC0" w:rsidRDefault="00984DC0" w:rsidP="008E482E">
            <w:pPr>
              <w:pStyle w:val="CSETableText"/>
              <w:ind w:left="159"/>
              <w:rPr>
                <w:bCs/>
                <w:szCs w:val="20"/>
              </w:rPr>
            </w:pPr>
            <w:r>
              <w:rPr>
                <w:bCs/>
                <w:szCs w:val="20"/>
              </w:rPr>
              <w:t>Update yourself to be the CSR of the above record.</w:t>
            </w:r>
          </w:p>
          <w:p w:rsidR="00A15962" w:rsidRDefault="00A15962" w:rsidP="008E482E">
            <w:pPr>
              <w:pStyle w:val="CSETableText"/>
              <w:ind w:left="159"/>
              <w:rPr>
                <w:bCs/>
                <w:szCs w:val="20"/>
              </w:rPr>
            </w:pPr>
          </w:p>
          <w:p w:rsidR="00A15962" w:rsidRDefault="00A15962" w:rsidP="008E482E">
            <w:pPr>
              <w:pStyle w:val="CSETableText"/>
              <w:ind w:left="159"/>
              <w:rPr>
                <w:bCs/>
                <w:szCs w:val="20"/>
              </w:rPr>
            </w:pPr>
            <w:r>
              <w:rPr>
                <w:bCs/>
                <w:szCs w:val="20"/>
              </w:rPr>
              <w:t>Update your job code to WACS</w:t>
            </w:r>
            <w:r w:rsidR="009D43F6">
              <w:rPr>
                <w:bCs/>
                <w:szCs w:val="20"/>
              </w:rPr>
              <w:t>01</w:t>
            </w:r>
            <w:r>
              <w:rPr>
                <w:bCs/>
                <w:szCs w:val="20"/>
              </w:rPr>
              <w:t xml:space="preserve"> (CSR) in </w:t>
            </w:r>
            <w:proofErr w:type="spellStart"/>
            <w:r>
              <w:rPr>
                <w:bCs/>
                <w:szCs w:val="20"/>
              </w:rPr>
              <w:t>Employee_Hierarchy</w:t>
            </w:r>
            <w:proofErr w:type="spellEnd"/>
            <w:r>
              <w:rPr>
                <w:bCs/>
                <w:szCs w:val="20"/>
              </w:rPr>
              <w:t xml:space="preserve"> table;</w:t>
            </w:r>
          </w:p>
          <w:p w:rsidR="00A15962" w:rsidRDefault="00A15962" w:rsidP="008E482E">
            <w:pPr>
              <w:pStyle w:val="CSETableText"/>
              <w:ind w:left="159"/>
              <w:rPr>
                <w:bCs/>
                <w:szCs w:val="20"/>
              </w:rPr>
            </w:pPr>
          </w:p>
          <w:p w:rsidR="00A15962" w:rsidRDefault="00A15962" w:rsidP="008E482E">
            <w:pPr>
              <w:pStyle w:val="CSETableText"/>
              <w:ind w:left="159"/>
              <w:rPr>
                <w:bCs/>
                <w:szCs w:val="20"/>
              </w:rPr>
            </w:pPr>
            <w:r>
              <w:rPr>
                <w:bCs/>
                <w:szCs w:val="20"/>
              </w:rPr>
              <w:t>Launch</w:t>
            </w:r>
          </w:p>
          <w:p w:rsidR="00A15962" w:rsidRDefault="00073CB3" w:rsidP="008E482E">
            <w:pPr>
              <w:pStyle w:val="CSETableText"/>
              <w:ind w:left="159"/>
            </w:pPr>
            <w:hyperlink r:id="rId44" w:history="1">
              <w:r w:rsidR="00A15962" w:rsidRPr="007A7A2F">
                <w:rPr>
                  <w:rStyle w:val="Hyperlink"/>
                </w:rPr>
                <w:t>https://f3420-mpmd01.vangent.local/coach3/default.aspx</w:t>
              </w:r>
            </w:hyperlink>
          </w:p>
          <w:p w:rsidR="00A15962" w:rsidRPr="0098472E" w:rsidRDefault="00A15962" w:rsidP="008E482E">
            <w:pPr>
              <w:pStyle w:val="CSETableText"/>
              <w:ind w:left="159"/>
              <w:rPr>
                <w:bCs/>
                <w:szCs w:val="20"/>
              </w:rPr>
            </w:pPr>
          </w:p>
        </w:tc>
        <w:tc>
          <w:tcPr>
            <w:tcW w:w="4500" w:type="dxa"/>
          </w:tcPr>
          <w:p w:rsidR="00A15962" w:rsidRPr="006A1953" w:rsidRDefault="009D43F6" w:rsidP="008E482E">
            <w:pPr>
              <w:pStyle w:val="NormalWeb"/>
              <w:rPr>
                <w:sz w:val="20"/>
                <w:szCs w:val="20"/>
              </w:rPr>
            </w:pPr>
            <w:r>
              <w:rPr>
                <w:sz w:val="20"/>
                <w:szCs w:val="20"/>
              </w:rPr>
              <w:t>My Dashboard page displays</w:t>
            </w:r>
            <w:r w:rsidR="00115207">
              <w:rPr>
                <w:sz w:val="20"/>
                <w:szCs w:val="20"/>
              </w:rPr>
              <w:t xml:space="preserve"> with the record from Data Setup.</w:t>
            </w:r>
          </w:p>
        </w:tc>
        <w:tc>
          <w:tcPr>
            <w:tcW w:w="1260" w:type="dxa"/>
          </w:tcPr>
          <w:p w:rsidR="00A15962" w:rsidRDefault="00A15962" w:rsidP="008E482E">
            <w:pPr>
              <w:pStyle w:val="Header"/>
              <w:tabs>
                <w:tab w:val="clear" w:pos="4320"/>
                <w:tab w:val="clear" w:pos="8640"/>
              </w:tabs>
              <w:spacing w:before="40" w:after="40"/>
              <w:jc w:val="center"/>
              <w:rPr>
                <w:i/>
              </w:rPr>
            </w:pPr>
            <w:r>
              <w:rPr>
                <w:i/>
              </w:rPr>
              <w:t>P</w:t>
            </w:r>
          </w:p>
        </w:tc>
        <w:tc>
          <w:tcPr>
            <w:tcW w:w="2880" w:type="dxa"/>
          </w:tcPr>
          <w:p w:rsidR="00A15962" w:rsidRPr="00746B2A" w:rsidRDefault="00A15962" w:rsidP="008E482E">
            <w:pPr>
              <w:pStyle w:val="Header"/>
              <w:tabs>
                <w:tab w:val="clear" w:pos="4320"/>
                <w:tab w:val="clear" w:pos="8640"/>
              </w:tabs>
              <w:spacing w:before="40" w:after="40"/>
              <w:rPr>
                <w:i/>
              </w:rPr>
            </w:pPr>
          </w:p>
        </w:tc>
      </w:tr>
      <w:tr w:rsidR="00A15962"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15962" w:rsidRDefault="00A15962" w:rsidP="008E482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A15962" w:rsidRDefault="00A15962" w:rsidP="00115207">
            <w:pPr>
              <w:pStyle w:val="CSETableText"/>
              <w:ind w:left="159"/>
              <w:rPr>
                <w:b/>
                <w:bCs/>
                <w:szCs w:val="20"/>
              </w:rPr>
            </w:pPr>
            <w:r>
              <w:rPr>
                <w:b/>
                <w:bCs/>
                <w:szCs w:val="20"/>
              </w:rPr>
              <w:t xml:space="preserve">Click </w:t>
            </w:r>
            <w:r w:rsidR="00115207">
              <w:rPr>
                <w:b/>
                <w:bCs/>
                <w:szCs w:val="20"/>
              </w:rPr>
              <w:t>the record from step 1.</w:t>
            </w:r>
          </w:p>
        </w:tc>
        <w:tc>
          <w:tcPr>
            <w:tcW w:w="4500" w:type="dxa"/>
          </w:tcPr>
          <w:p w:rsidR="00A15962" w:rsidRDefault="00115207" w:rsidP="008E482E">
            <w:pPr>
              <w:pStyle w:val="NormalWeb"/>
              <w:rPr>
                <w:sz w:val="20"/>
                <w:szCs w:val="20"/>
              </w:rPr>
            </w:pPr>
            <w:r>
              <w:rPr>
                <w:sz w:val="20"/>
                <w:szCs w:val="20"/>
              </w:rPr>
              <w:t xml:space="preserve">Review page displays </w:t>
            </w:r>
            <w:r w:rsidR="00E32883">
              <w:rPr>
                <w:sz w:val="20"/>
                <w:szCs w:val="20"/>
              </w:rPr>
              <w:t>with the following text with “CCO Performance Scorecard” as a link to “</w:t>
            </w:r>
            <w:hyperlink r:id="rId45" w:history="1">
              <w:r w:rsidR="00E32883" w:rsidRPr="000A5D84">
                <w:rPr>
                  <w:rStyle w:val="Hyperlink"/>
                  <w:sz w:val="20"/>
                  <w:szCs w:val="20"/>
                </w:rPr>
                <w:t>https://f3420-mwbp11.vangent.local/scorecard/csrscorecard.aspx</w:t>
              </w:r>
            </w:hyperlink>
            <w:r w:rsidR="00E32883">
              <w:rPr>
                <w:sz w:val="20"/>
                <w:szCs w:val="20"/>
              </w:rPr>
              <w:t>”:</w:t>
            </w:r>
          </w:p>
          <w:p w:rsidR="00115207" w:rsidRDefault="00115207" w:rsidP="008E482E">
            <w:pPr>
              <w:pStyle w:val="NormalWeb"/>
              <w:rPr>
                <w:sz w:val="20"/>
                <w:szCs w:val="20"/>
              </w:rPr>
            </w:pPr>
            <w:r w:rsidRPr="00115207">
              <w:rPr>
                <w:sz w:val="20"/>
                <w:szCs w:val="20"/>
              </w:rPr>
              <w:t>To review your full details, please visit the CCO Performance Scorecard. If you have any questions, please see your supervisor.</w:t>
            </w:r>
          </w:p>
        </w:tc>
        <w:tc>
          <w:tcPr>
            <w:tcW w:w="1260" w:type="dxa"/>
          </w:tcPr>
          <w:p w:rsidR="00A15962" w:rsidRDefault="00A15962" w:rsidP="008E482E">
            <w:pPr>
              <w:pStyle w:val="Header"/>
              <w:tabs>
                <w:tab w:val="clear" w:pos="4320"/>
                <w:tab w:val="clear" w:pos="8640"/>
              </w:tabs>
              <w:spacing w:before="40" w:after="40"/>
              <w:jc w:val="center"/>
              <w:rPr>
                <w:i/>
              </w:rPr>
            </w:pPr>
            <w:r>
              <w:rPr>
                <w:i/>
              </w:rPr>
              <w:t>P</w:t>
            </w:r>
          </w:p>
        </w:tc>
        <w:tc>
          <w:tcPr>
            <w:tcW w:w="2880" w:type="dxa"/>
          </w:tcPr>
          <w:p w:rsidR="00A15962" w:rsidRPr="00746B2A" w:rsidRDefault="00A15962" w:rsidP="008E482E">
            <w:pPr>
              <w:pStyle w:val="Header"/>
              <w:tabs>
                <w:tab w:val="clear" w:pos="4320"/>
                <w:tab w:val="clear" w:pos="8640"/>
              </w:tabs>
              <w:spacing w:before="40" w:after="40"/>
              <w:rPr>
                <w:i/>
              </w:rPr>
            </w:pPr>
          </w:p>
        </w:tc>
      </w:tr>
      <w:tr w:rsidR="00A15962"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15962" w:rsidRDefault="00F83E33" w:rsidP="008E482E">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3</w:t>
            </w:r>
          </w:p>
        </w:tc>
        <w:tc>
          <w:tcPr>
            <w:tcW w:w="3960" w:type="dxa"/>
            <w:gridSpan w:val="2"/>
          </w:tcPr>
          <w:p w:rsidR="00A15962" w:rsidRDefault="00A15962" w:rsidP="008E482E">
            <w:pPr>
              <w:pStyle w:val="CSETableText"/>
              <w:rPr>
                <w:b/>
                <w:bCs/>
                <w:szCs w:val="20"/>
              </w:rPr>
            </w:pPr>
            <w:r>
              <w:rPr>
                <w:b/>
                <w:bCs/>
                <w:szCs w:val="20"/>
              </w:rPr>
              <w:t>Fill in all required fields, click Submit</w:t>
            </w:r>
          </w:p>
        </w:tc>
        <w:tc>
          <w:tcPr>
            <w:tcW w:w="4500" w:type="dxa"/>
          </w:tcPr>
          <w:p w:rsidR="00A15962" w:rsidRDefault="00A15962" w:rsidP="008E482E">
            <w:pPr>
              <w:pStyle w:val="NormalWeb"/>
              <w:spacing w:after="120" w:afterAutospacing="0"/>
              <w:rPr>
                <w:sz w:val="20"/>
                <w:szCs w:val="20"/>
              </w:rPr>
            </w:pPr>
            <w:r>
              <w:rPr>
                <w:sz w:val="20"/>
                <w:szCs w:val="20"/>
              </w:rPr>
              <w:t xml:space="preserve">The record is successfully updated in the database, </w:t>
            </w:r>
            <w:r w:rsidR="00475532">
              <w:rPr>
                <w:sz w:val="20"/>
                <w:szCs w:val="20"/>
              </w:rPr>
              <w:t>and status changes to “Pending Supervisor Review</w:t>
            </w:r>
            <w:r w:rsidR="000C1FCB">
              <w:rPr>
                <w:sz w:val="20"/>
                <w:szCs w:val="20"/>
              </w:rPr>
              <w:t>”</w:t>
            </w:r>
            <w:r w:rsidR="00475532">
              <w:rPr>
                <w:sz w:val="20"/>
                <w:szCs w:val="20"/>
              </w:rPr>
              <w:t>).</w:t>
            </w:r>
          </w:p>
          <w:p w:rsidR="00A15962" w:rsidRDefault="00A15962" w:rsidP="008E482E">
            <w:pPr>
              <w:pStyle w:val="NormalWeb"/>
              <w:rPr>
                <w:sz w:val="20"/>
                <w:szCs w:val="20"/>
              </w:rPr>
            </w:pPr>
          </w:p>
        </w:tc>
        <w:tc>
          <w:tcPr>
            <w:tcW w:w="1260" w:type="dxa"/>
          </w:tcPr>
          <w:p w:rsidR="00A15962" w:rsidRDefault="00A15962" w:rsidP="008E482E">
            <w:pPr>
              <w:pStyle w:val="Header"/>
              <w:tabs>
                <w:tab w:val="clear" w:pos="4320"/>
                <w:tab w:val="clear" w:pos="8640"/>
              </w:tabs>
              <w:spacing w:before="40" w:after="40"/>
              <w:jc w:val="center"/>
              <w:rPr>
                <w:i/>
              </w:rPr>
            </w:pPr>
            <w:r>
              <w:rPr>
                <w:i/>
              </w:rPr>
              <w:t>P</w:t>
            </w:r>
          </w:p>
        </w:tc>
        <w:tc>
          <w:tcPr>
            <w:tcW w:w="2880" w:type="dxa"/>
          </w:tcPr>
          <w:p w:rsidR="00A15962" w:rsidRPr="00746B2A" w:rsidRDefault="00A15962" w:rsidP="008E482E">
            <w:pPr>
              <w:pStyle w:val="Header"/>
              <w:tabs>
                <w:tab w:val="clear" w:pos="4320"/>
                <w:tab w:val="clear" w:pos="8640"/>
              </w:tabs>
              <w:spacing w:before="40" w:after="40"/>
              <w:rPr>
                <w:i/>
              </w:rPr>
            </w:pPr>
          </w:p>
        </w:tc>
      </w:tr>
      <w:tr w:rsidR="00984DC0"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84DC0" w:rsidRDefault="00F83E33" w:rsidP="00984DC0">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984DC0" w:rsidRDefault="00984DC0" w:rsidP="00984DC0">
            <w:pPr>
              <w:pStyle w:val="CSETableText"/>
              <w:ind w:left="159"/>
              <w:rPr>
                <w:b/>
                <w:bCs/>
                <w:szCs w:val="20"/>
              </w:rPr>
            </w:pPr>
            <w:r>
              <w:rPr>
                <w:b/>
                <w:bCs/>
                <w:szCs w:val="20"/>
              </w:rPr>
              <w:t>Data Setup:</w:t>
            </w:r>
          </w:p>
          <w:p w:rsidR="00984DC0" w:rsidRDefault="00984DC0" w:rsidP="00984DC0">
            <w:pPr>
              <w:pStyle w:val="CSETableText"/>
              <w:ind w:left="159"/>
              <w:rPr>
                <w:bCs/>
                <w:szCs w:val="20"/>
              </w:rPr>
            </w:pPr>
            <w:r>
              <w:rPr>
                <w:bCs/>
                <w:szCs w:val="20"/>
              </w:rPr>
              <w:t>Locate a record with status 3 (Pending Acknowledgement), report code staring with MSR.</w:t>
            </w:r>
          </w:p>
          <w:p w:rsidR="00984DC0" w:rsidRDefault="00984DC0" w:rsidP="00984DC0">
            <w:pPr>
              <w:pStyle w:val="CSETableText"/>
              <w:ind w:left="159"/>
              <w:rPr>
                <w:bCs/>
                <w:szCs w:val="20"/>
              </w:rPr>
            </w:pPr>
          </w:p>
          <w:p w:rsidR="00984DC0" w:rsidRDefault="00984DC0" w:rsidP="00984DC0">
            <w:pPr>
              <w:pStyle w:val="CSETableText"/>
              <w:ind w:left="159"/>
              <w:rPr>
                <w:bCs/>
                <w:szCs w:val="20"/>
              </w:rPr>
            </w:pPr>
            <w:r>
              <w:rPr>
                <w:bCs/>
                <w:szCs w:val="20"/>
              </w:rPr>
              <w:t>Update your job code to WACS</w:t>
            </w:r>
            <w:r w:rsidR="00E6722A">
              <w:rPr>
                <w:bCs/>
                <w:szCs w:val="20"/>
              </w:rPr>
              <w:t>40</w:t>
            </w:r>
            <w:r>
              <w:rPr>
                <w:bCs/>
                <w:szCs w:val="20"/>
              </w:rPr>
              <w:t xml:space="preserve"> (CSR</w:t>
            </w:r>
            <w:r w:rsidR="00E6722A">
              <w:rPr>
                <w:bCs/>
                <w:szCs w:val="20"/>
              </w:rPr>
              <w:t xml:space="preserve"> Supervisor</w:t>
            </w:r>
            <w:r>
              <w:rPr>
                <w:bCs/>
                <w:szCs w:val="20"/>
              </w:rPr>
              <w:t xml:space="preserve">) in </w:t>
            </w:r>
            <w:proofErr w:type="spellStart"/>
            <w:r>
              <w:rPr>
                <w:bCs/>
                <w:szCs w:val="20"/>
              </w:rPr>
              <w:t>Employee_Hierarchy</w:t>
            </w:r>
            <w:proofErr w:type="spellEnd"/>
            <w:r>
              <w:rPr>
                <w:bCs/>
                <w:szCs w:val="20"/>
              </w:rPr>
              <w:t xml:space="preserve"> table;</w:t>
            </w:r>
          </w:p>
          <w:p w:rsidR="00E6722A" w:rsidRDefault="00E6722A" w:rsidP="00984DC0">
            <w:pPr>
              <w:pStyle w:val="CSETableText"/>
              <w:ind w:left="159"/>
              <w:rPr>
                <w:bCs/>
                <w:szCs w:val="20"/>
              </w:rPr>
            </w:pPr>
          </w:p>
          <w:p w:rsidR="00E6722A" w:rsidRDefault="00E6722A" w:rsidP="00E6722A">
            <w:pPr>
              <w:pStyle w:val="CSETableText"/>
              <w:ind w:left="159"/>
              <w:rPr>
                <w:bCs/>
                <w:szCs w:val="20"/>
              </w:rPr>
            </w:pPr>
            <w:r>
              <w:rPr>
                <w:bCs/>
                <w:szCs w:val="20"/>
              </w:rPr>
              <w:t xml:space="preserve">Update yourself to be the CSR supervisor   in </w:t>
            </w:r>
            <w:proofErr w:type="spellStart"/>
            <w:r>
              <w:rPr>
                <w:bCs/>
                <w:szCs w:val="20"/>
              </w:rPr>
              <w:t>Employee_Hierarchy</w:t>
            </w:r>
            <w:proofErr w:type="spellEnd"/>
            <w:r>
              <w:rPr>
                <w:bCs/>
                <w:szCs w:val="20"/>
              </w:rPr>
              <w:t xml:space="preserve"> table;</w:t>
            </w:r>
          </w:p>
          <w:p w:rsidR="00E6722A" w:rsidRDefault="00E6722A" w:rsidP="00984DC0">
            <w:pPr>
              <w:pStyle w:val="CSETableText"/>
              <w:ind w:left="159"/>
              <w:rPr>
                <w:bCs/>
                <w:szCs w:val="20"/>
              </w:rPr>
            </w:pPr>
          </w:p>
          <w:p w:rsidR="00984DC0" w:rsidRDefault="00984DC0" w:rsidP="00984DC0">
            <w:pPr>
              <w:pStyle w:val="CSETableText"/>
              <w:ind w:left="159"/>
              <w:rPr>
                <w:bCs/>
                <w:szCs w:val="20"/>
              </w:rPr>
            </w:pPr>
            <w:r>
              <w:rPr>
                <w:bCs/>
                <w:szCs w:val="20"/>
              </w:rPr>
              <w:t>Launch</w:t>
            </w:r>
          </w:p>
          <w:p w:rsidR="00984DC0" w:rsidRDefault="00073CB3" w:rsidP="00984DC0">
            <w:pPr>
              <w:pStyle w:val="CSETableText"/>
              <w:ind w:left="159"/>
            </w:pPr>
            <w:hyperlink r:id="rId46" w:history="1">
              <w:r w:rsidR="00984DC0" w:rsidRPr="007A7A2F">
                <w:rPr>
                  <w:rStyle w:val="Hyperlink"/>
                </w:rPr>
                <w:t>https://f3420-mpmd01.vangent.local/coach3/default.aspx</w:t>
              </w:r>
            </w:hyperlink>
          </w:p>
          <w:p w:rsidR="00984DC0" w:rsidRDefault="00984DC0" w:rsidP="00984DC0">
            <w:pPr>
              <w:pStyle w:val="CSETableText"/>
              <w:rPr>
                <w:b/>
                <w:bCs/>
                <w:szCs w:val="20"/>
              </w:rPr>
            </w:pPr>
          </w:p>
        </w:tc>
        <w:tc>
          <w:tcPr>
            <w:tcW w:w="4500" w:type="dxa"/>
          </w:tcPr>
          <w:p w:rsidR="00984DC0" w:rsidRDefault="00C0188F" w:rsidP="00984DC0">
            <w:pPr>
              <w:pStyle w:val="NormalWeb"/>
              <w:spacing w:after="120" w:afterAutospacing="0"/>
              <w:rPr>
                <w:sz w:val="20"/>
                <w:szCs w:val="20"/>
              </w:rPr>
            </w:pPr>
            <w:r>
              <w:rPr>
                <w:sz w:val="20"/>
                <w:szCs w:val="20"/>
              </w:rPr>
              <w:t>New Submissions page displays.</w:t>
            </w:r>
          </w:p>
        </w:tc>
        <w:tc>
          <w:tcPr>
            <w:tcW w:w="1260" w:type="dxa"/>
          </w:tcPr>
          <w:p w:rsidR="00984DC0" w:rsidRDefault="00C0188F" w:rsidP="00984DC0">
            <w:pPr>
              <w:pStyle w:val="Header"/>
              <w:tabs>
                <w:tab w:val="clear" w:pos="4320"/>
                <w:tab w:val="clear" w:pos="8640"/>
              </w:tabs>
              <w:spacing w:before="40" w:after="40"/>
              <w:jc w:val="center"/>
              <w:rPr>
                <w:i/>
              </w:rPr>
            </w:pPr>
            <w:r>
              <w:rPr>
                <w:i/>
              </w:rPr>
              <w:t>P</w:t>
            </w:r>
          </w:p>
        </w:tc>
        <w:tc>
          <w:tcPr>
            <w:tcW w:w="2880" w:type="dxa"/>
          </w:tcPr>
          <w:p w:rsidR="00984DC0" w:rsidRPr="00746B2A" w:rsidRDefault="00984DC0" w:rsidP="00984DC0">
            <w:pPr>
              <w:pStyle w:val="Header"/>
              <w:tabs>
                <w:tab w:val="clear" w:pos="4320"/>
                <w:tab w:val="clear" w:pos="8640"/>
              </w:tabs>
              <w:spacing w:before="40" w:after="40"/>
              <w:rPr>
                <w:i/>
              </w:rPr>
            </w:pPr>
          </w:p>
        </w:tc>
      </w:tr>
      <w:tr w:rsidR="00B11D95"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11D95" w:rsidRDefault="00F83E33" w:rsidP="00984DC0">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B11D95" w:rsidRDefault="00B11D95" w:rsidP="00984DC0">
            <w:pPr>
              <w:pStyle w:val="CSETableText"/>
              <w:ind w:left="159"/>
              <w:rPr>
                <w:b/>
                <w:bCs/>
                <w:szCs w:val="20"/>
              </w:rPr>
            </w:pPr>
            <w:r>
              <w:rPr>
                <w:b/>
                <w:bCs/>
                <w:szCs w:val="20"/>
              </w:rPr>
              <w:t>Click My Dashboard tab</w:t>
            </w:r>
          </w:p>
        </w:tc>
        <w:tc>
          <w:tcPr>
            <w:tcW w:w="4500" w:type="dxa"/>
          </w:tcPr>
          <w:p w:rsidR="00B11D95" w:rsidRDefault="00B11D95" w:rsidP="00D32928">
            <w:pPr>
              <w:pStyle w:val="NormalWeb"/>
              <w:spacing w:after="120" w:afterAutospacing="0"/>
              <w:rPr>
                <w:sz w:val="20"/>
                <w:szCs w:val="20"/>
              </w:rPr>
            </w:pPr>
            <w:r>
              <w:rPr>
                <w:sz w:val="20"/>
                <w:szCs w:val="20"/>
              </w:rPr>
              <w:t xml:space="preserve">My Dashboard page displays with the record from step </w:t>
            </w:r>
            <w:r w:rsidR="00D32928">
              <w:rPr>
                <w:sz w:val="20"/>
                <w:szCs w:val="20"/>
              </w:rPr>
              <w:t>4</w:t>
            </w:r>
            <w:r>
              <w:rPr>
                <w:sz w:val="20"/>
                <w:szCs w:val="20"/>
              </w:rPr>
              <w:t>.</w:t>
            </w:r>
          </w:p>
        </w:tc>
        <w:tc>
          <w:tcPr>
            <w:tcW w:w="1260" w:type="dxa"/>
          </w:tcPr>
          <w:p w:rsidR="00B11D95" w:rsidRDefault="00B11D95" w:rsidP="00C616CE">
            <w:pPr>
              <w:pStyle w:val="Header"/>
              <w:tabs>
                <w:tab w:val="clear" w:pos="4320"/>
                <w:tab w:val="clear" w:pos="8640"/>
              </w:tabs>
              <w:spacing w:before="40" w:after="40"/>
              <w:jc w:val="center"/>
              <w:rPr>
                <w:i/>
              </w:rPr>
            </w:pPr>
            <w:r>
              <w:rPr>
                <w:i/>
              </w:rPr>
              <w:t>P</w:t>
            </w:r>
          </w:p>
        </w:tc>
        <w:tc>
          <w:tcPr>
            <w:tcW w:w="2880" w:type="dxa"/>
          </w:tcPr>
          <w:p w:rsidR="00B11D95" w:rsidRPr="00746B2A" w:rsidRDefault="00B11D95" w:rsidP="00984DC0">
            <w:pPr>
              <w:pStyle w:val="Header"/>
              <w:tabs>
                <w:tab w:val="clear" w:pos="4320"/>
                <w:tab w:val="clear" w:pos="8640"/>
              </w:tabs>
              <w:spacing w:before="40" w:after="40"/>
              <w:rPr>
                <w:i/>
              </w:rPr>
            </w:pPr>
          </w:p>
        </w:tc>
      </w:tr>
      <w:tr w:rsidR="00B11D95"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11D95" w:rsidRDefault="00F83E33" w:rsidP="00984DC0">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B11D95" w:rsidRDefault="00462093" w:rsidP="00CD1535">
            <w:pPr>
              <w:pStyle w:val="CSETableText"/>
              <w:ind w:left="159"/>
              <w:rPr>
                <w:b/>
                <w:bCs/>
                <w:szCs w:val="20"/>
              </w:rPr>
            </w:pPr>
            <w:r>
              <w:rPr>
                <w:b/>
                <w:bCs/>
                <w:szCs w:val="20"/>
              </w:rPr>
              <w:t xml:space="preserve">Click the record from step </w:t>
            </w:r>
            <w:r w:rsidR="00CD1535">
              <w:rPr>
                <w:b/>
                <w:bCs/>
                <w:szCs w:val="20"/>
              </w:rPr>
              <w:t>4</w:t>
            </w:r>
          </w:p>
        </w:tc>
        <w:tc>
          <w:tcPr>
            <w:tcW w:w="4500" w:type="dxa"/>
          </w:tcPr>
          <w:p w:rsidR="00B11D95" w:rsidRDefault="00462093" w:rsidP="00984DC0">
            <w:pPr>
              <w:pStyle w:val="NormalWeb"/>
              <w:spacing w:after="120" w:afterAutospacing="0"/>
              <w:rPr>
                <w:sz w:val="20"/>
                <w:szCs w:val="20"/>
              </w:rPr>
            </w:pPr>
            <w:r>
              <w:rPr>
                <w:sz w:val="20"/>
                <w:szCs w:val="20"/>
              </w:rPr>
              <w:t>Review page displays with the following text with “</w:t>
            </w:r>
            <w:r w:rsidR="00CC6380">
              <w:rPr>
                <w:sz w:val="20"/>
                <w:szCs w:val="20"/>
              </w:rPr>
              <w:t xml:space="preserve">CCO </w:t>
            </w:r>
            <w:r>
              <w:rPr>
                <w:sz w:val="20"/>
                <w:szCs w:val="20"/>
              </w:rPr>
              <w:t>Performance Scorecard” as a link to “</w:t>
            </w:r>
            <w:hyperlink r:id="rId47" w:history="1">
              <w:r w:rsidRPr="000A5D84">
                <w:rPr>
                  <w:rStyle w:val="Hyperlink"/>
                  <w:sz w:val="20"/>
                  <w:szCs w:val="20"/>
                </w:rPr>
                <w:t>https://f3420-mwbp11.vangent.local/scorecard/csrscorecard.aspx</w:t>
              </w:r>
            </w:hyperlink>
            <w:r>
              <w:rPr>
                <w:sz w:val="20"/>
                <w:szCs w:val="20"/>
              </w:rPr>
              <w:t>”:</w:t>
            </w:r>
          </w:p>
          <w:p w:rsidR="00462093" w:rsidRDefault="00462093" w:rsidP="00984DC0">
            <w:pPr>
              <w:pStyle w:val="NormalWeb"/>
              <w:spacing w:after="120" w:afterAutospacing="0"/>
              <w:rPr>
                <w:sz w:val="20"/>
                <w:szCs w:val="20"/>
              </w:rPr>
            </w:pPr>
            <w:r w:rsidRPr="00115207">
              <w:rPr>
                <w:sz w:val="20"/>
                <w:szCs w:val="20"/>
              </w:rPr>
              <w:t>To review your full details, please visit the CCO Performance Scorecard. If you have any questions, please see your supervisor.</w:t>
            </w:r>
          </w:p>
        </w:tc>
        <w:tc>
          <w:tcPr>
            <w:tcW w:w="1260" w:type="dxa"/>
          </w:tcPr>
          <w:p w:rsidR="00B11D95" w:rsidRDefault="00462093" w:rsidP="00C616CE">
            <w:pPr>
              <w:pStyle w:val="Header"/>
              <w:tabs>
                <w:tab w:val="clear" w:pos="4320"/>
                <w:tab w:val="clear" w:pos="8640"/>
              </w:tabs>
              <w:spacing w:before="40" w:after="40"/>
              <w:jc w:val="center"/>
              <w:rPr>
                <w:i/>
              </w:rPr>
            </w:pPr>
            <w:r>
              <w:rPr>
                <w:i/>
              </w:rPr>
              <w:t>P</w:t>
            </w:r>
          </w:p>
        </w:tc>
        <w:tc>
          <w:tcPr>
            <w:tcW w:w="2880" w:type="dxa"/>
          </w:tcPr>
          <w:p w:rsidR="00B11D95" w:rsidRPr="00746B2A" w:rsidRDefault="00B11D95" w:rsidP="00984DC0">
            <w:pPr>
              <w:pStyle w:val="Header"/>
              <w:tabs>
                <w:tab w:val="clear" w:pos="4320"/>
                <w:tab w:val="clear" w:pos="8640"/>
              </w:tabs>
              <w:spacing w:before="40" w:after="40"/>
              <w:rPr>
                <w:i/>
              </w:rPr>
            </w:pPr>
          </w:p>
        </w:tc>
      </w:tr>
      <w:tr w:rsidR="0062447E"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47E" w:rsidRDefault="0062447E" w:rsidP="0062447E">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62447E" w:rsidRDefault="0062447E" w:rsidP="0062447E">
            <w:pPr>
              <w:pStyle w:val="CSETableText"/>
              <w:ind w:left="159"/>
              <w:rPr>
                <w:b/>
                <w:bCs/>
                <w:szCs w:val="20"/>
              </w:rPr>
            </w:pPr>
            <w:r>
              <w:rPr>
                <w:b/>
                <w:bCs/>
                <w:szCs w:val="20"/>
              </w:rPr>
              <w:t>Fill in all required fields, click Submit</w:t>
            </w:r>
          </w:p>
        </w:tc>
        <w:tc>
          <w:tcPr>
            <w:tcW w:w="4500" w:type="dxa"/>
          </w:tcPr>
          <w:p w:rsidR="0062447E" w:rsidRDefault="0062447E" w:rsidP="0062447E">
            <w:pPr>
              <w:pStyle w:val="NormalWeb"/>
              <w:spacing w:after="120" w:afterAutospacing="0"/>
              <w:rPr>
                <w:sz w:val="20"/>
                <w:szCs w:val="20"/>
              </w:rPr>
            </w:pPr>
            <w:r>
              <w:rPr>
                <w:sz w:val="20"/>
                <w:szCs w:val="20"/>
              </w:rPr>
              <w:t>The record is successfully updated in the database, and status changes to “Pending Employee Review</w:t>
            </w:r>
            <w:r w:rsidR="006B0EB7">
              <w:rPr>
                <w:sz w:val="20"/>
                <w:szCs w:val="20"/>
              </w:rPr>
              <w:t>”</w:t>
            </w:r>
            <w:r>
              <w:rPr>
                <w:sz w:val="20"/>
                <w:szCs w:val="20"/>
              </w:rPr>
              <w:t>).</w:t>
            </w:r>
          </w:p>
        </w:tc>
        <w:tc>
          <w:tcPr>
            <w:tcW w:w="1260" w:type="dxa"/>
          </w:tcPr>
          <w:p w:rsidR="0062447E" w:rsidRDefault="00613C6C" w:rsidP="00C616CE">
            <w:pPr>
              <w:pStyle w:val="Header"/>
              <w:tabs>
                <w:tab w:val="clear" w:pos="4320"/>
                <w:tab w:val="clear" w:pos="8640"/>
              </w:tabs>
              <w:spacing w:before="40" w:after="40"/>
              <w:jc w:val="center"/>
              <w:rPr>
                <w:i/>
              </w:rPr>
            </w:pPr>
            <w:r>
              <w:rPr>
                <w:i/>
              </w:rPr>
              <w:t>P</w:t>
            </w:r>
          </w:p>
        </w:tc>
        <w:tc>
          <w:tcPr>
            <w:tcW w:w="2880" w:type="dxa"/>
          </w:tcPr>
          <w:p w:rsidR="0062447E" w:rsidRPr="00746B2A" w:rsidRDefault="0062447E" w:rsidP="0062447E">
            <w:pPr>
              <w:pStyle w:val="Header"/>
              <w:tabs>
                <w:tab w:val="clear" w:pos="4320"/>
                <w:tab w:val="clear" w:pos="8640"/>
              </w:tabs>
              <w:spacing w:before="40" w:after="40"/>
              <w:rPr>
                <w:i/>
              </w:rPr>
            </w:pPr>
          </w:p>
        </w:tc>
      </w:tr>
      <w:tr w:rsidR="00A319CE"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319CE" w:rsidRDefault="00A319CE" w:rsidP="0062447E">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8</w:t>
            </w:r>
          </w:p>
        </w:tc>
        <w:tc>
          <w:tcPr>
            <w:tcW w:w="3960" w:type="dxa"/>
            <w:gridSpan w:val="2"/>
          </w:tcPr>
          <w:p w:rsidR="00A319CE" w:rsidRDefault="00A319CE" w:rsidP="00A319CE">
            <w:pPr>
              <w:pStyle w:val="CSETableText"/>
              <w:ind w:left="159"/>
              <w:rPr>
                <w:b/>
                <w:bCs/>
                <w:szCs w:val="20"/>
              </w:rPr>
            </w:pPr>
            <w:r>
              <w:rPr>
                <w:b/>
                <w:bCs/>
                <w:szCs w:val="20"/>
              </w:rPr>
              <w:t>Data Setup:</w:t>
            </w:r>
          </w:p>
          <w:p w:rsidR="00A319CE" w:rsidRDefault="00A319CE" w:rsidP="00A319CE">
            <w:pPr>
              <w:pStyle w:val="CSETableText"/>
              <w:ind w:left="159"/>
              <w:rPr>
                <w:bCs/>
                <w:szCs w:val="20"/>
              </w:rPr>
            </w:pPr>
            <w:r>
              <w:rPr>
                <w:bCs/>
                <w:szCs w:val="20"/>
              </w:rPr>
              <w:t xml:space="preserve">Locate a record with status </w:t>
            </w:r>
            <w:r w:rsidR="00585C80">
              <w:rPr>
                <w:bCs/>
                <w:szCs w:val="20"/>
              </w:rPr>
              <w:t>4</w:t>
            </w:r>
            <w:r>
              <w:rPr>
                <w:bCs/>
                <w:szCs w:val="20"/>
              </w:rPr>
              <w:t xml:space="preserve"> (Pending </w:t>
            </w:r>
            <w:r w:rsidR="00585C80">
              <w:rPr>
                <w:bCs/>
                <w:szCs w:val="20"/>
              </w:rPr>
              <w:t>Employee Review</w:t>
            </w:r>
            <w:r>
              <w:rPr>
                <w:bCs/>
                <w:szCs w:val="20"/>
              </w:rPr>
              <w:t>), report code staring with MSR.</w:t>
            </w:r>
          </w:p>
          <w:p w:rsidR="00A319CE" w:rsidRDefault="00A319CE" w:rsidP="00A319CE">
            <w:pPr>
              <w:pStyle w:val="CSETableText"/>
              <w:ind w:left="159"/>
              <w:rPr>
                <w:bCs/>
                <w:szCs w:val="20"/>
              </w:rPr>
            </w:pPr>
          </w:p>
          <w:p w:rsidR="00A319CE" w:rsidRDefault="00A319CE" w:rsidP="00A319CE">
            <w:pPr>
              <w:pStyle w:val="CSETableText"/>
              <w:ind w:left="159"/>
              <w:rPr>
                <w:bCs/>
                <w:szCs w:val="20"/>
              </w:rPr>
            </w:pPr>
            <w:r>
              <w:rPr>
                <w:bCs/>
                <w:szCs w:val="20"/>
              </w:rPr>
              <w:t>Update your job code to WACS</w:t>
            </w:r>
            <w:r w:rsidR="009A3EF5">
              <w:rPr>
                <w:bCs/>
                <w:szCs w:val="20"/>
              </w:rPr>
              <w:t>01</w:t>
            </w:r>
            <w:r>
              <w:rPr>
                <w:bCs/>
                <w:szCs w:val="20"/>
              </w:rPr>
              <w:t xml:space="preserve"> (CSR) in </w:t>
            </w:r>
            <w:proofErr w:type="spellStart"/>
            <w:r>
              <w:rPr>
                <w:bCs/>
                <w:szCs w:val="20"/>
              </w:rPr>
              <w:t>Employee_Hierarchy</w:t>
            </w:r>
            <w:proofErr w:type="spellEnd"/>
            <w:r>
              <w:rPr>
                <w:bCs/>
                <w:szCs w:val="20"/>
              </w:rPr>
              <w:t xml:space="preserve"> table;</w:t>
            </w:r>
          </w:p>
          <w:p w:rsidR="00A319CE" w:rsidRDefault="00A319CE" w:rsidP="00A319CE">
            <w:pPr>
              <w:pStyle w:val="CSETableText"/>
              <w:ind w:left="159"/>
              <w:rPr>
                <w:bCs/>
                <w:szCs w:val="20"/>
              </w:rPr>
            </w:pPr>
          </w:p>
          <w:p w:rsidR="00A319CE" w:rsidRDefault="00A319CE" w:rsidP="00A319CE">
            <w:pPr>
              <w:pStyle w:val="CSETableText"/>
              <w:ind w:left="159"/>
              <w:rPr>
                <w:bCs/>
                <w:szCs w:val="20"/>
              </w:rPr>
            </w:pPr>
            <w:r>
              <w:rPr>
                <w:bCs/>
                <w:szCs w:val="20"/>
              </w:rPr>
              <w:t xml:space="preserve">Update yourself to be the CSR </w:t>
            </w:r>
            <w:r w:rsidR="00E677B6">
              <w:rPr>
                <w:bCs/>
                <w:szCs w:val="20"/>
              </w:rPr>
              <w:t xml:space="preserve">of the record </w:t>
            </w:r>
            <w:r>
              <w:rPr>
                <w:bCs/>
                <w:szCs w:val="20"/>
              </w:rPr>
              <w:t xml:space="preserve">in </w:t>
            </w:r>
            <w:proofErr w:type="spellStart"/>
            <w:r w:rsidR="00E677B6">
              <w:rPr>
                <w:bCs/>
                <w:szCs w:val="20"/>
              </w:rPr>
              <w:t>Coaching_Log</w:t>
            </w:r>
            <w:proofErr w:type="spellEnd"/>
            <w:r>
              <w:rPr>
                <w:bCs/>
                <w:szCs w:val="20"/>
              </w:rPr>
              <w:t xml:space="preserve"> table;</w:t>
            </w:r>
          </w:p>
          <w:p w:rsidR="00A319CE" w:rsidRDefault="00A319CE" w:rsidP="00A319CE">
            <w:pPr>
              <w:pStyle w:val="CSETableText"/>
              <w:ind w:left="159"/>
              <w:rPr>
                <w:bCs/>
                <w:szCs w:val="20"/>
              </w:rPr>
            </w:pPr>
          </w:p>
          <w:p w:rsidR="00A319CE" w:rsidRDefault="00A319CE" w:rsidP="00A319CE">
            <w:pPr>
              <w:pStyle w:val="CSETableText"/>
              <w:ind w:left="159"/>
              <w:rPr>
                <w:bCs/>
                <w:szCs w:val="20"/>
              </w:rPr>
            </w:pPr>
            <w:r>
              <w:rPr>
                <w:bCs/>
                <w:szCs w:val="20"/>
              </w:rPr>
              <w:t>Launch</w:t>
            </w:r>
          </w:p>
          <w:p w:rsidR="00A319CE" w:rsidRDefault="00073CB3" w:rsidP="00A319CE">
            <w:pPr>
              <w:pStyle w:val="CSETableText"/>
              <w:ind w:left="159"/>
            </w:pPr>
            <w:hyperlink r:id="rId48" w:history="1">
              <w:r w:rsidR="00A319CE" w:rsidRPr="007A7A2F">
                <w:rPr>
                  <w:rStyle w:val="Hyperlink"/>
                </w:rPr>
                <w:t>https://f3420-mpmd01.vangent.local/coach3/default.aspx</w:t>
              </w:r>
            </w:hyperlink>
          </w:p>
          <w:p w:rsidR="00A319CE" w:rsidRDefault="00A319CE" w:rsidP="0062447E">
            <w:pPr>
              <w:pStyle w:val="CSETableText"/>
              <w:ind w:left="159"/>
              <w:rPr>
                <w:b/>
                <w:bCs/>
                <w:szCs w:val="20"/>
              </w:rPr>
            </w:pPr>
          </w:p>
        </w:tc>
        <w:tc>
          <w:tcPr>
            <w:tcW w:w="4500" w:type="dxa"/>
          </w:tcPr>
          <w:p w:rsidR="00A319CE" w:rsidRDefault="009877A4" w:rsidP="0062447E">
            <w:pPr>
              <w:pStyle w:val="NormalWeb"/>
              <w:spacing w:after="120" w:afterAutospacing="0"/>
              <w:rPr>
                <w:sz w:val="20"/>
                <w:szCs w:val="20"/>
              </w:rPr>
            </w:pPr>
            <w:r>
              <w:rPr>
                <w:sz w:val="20"/>
                <w:szCs w:val="20"/>
              </w:rPr>
              <w:t>My Dashboard page displays</w:t>
            </w:r>
            <w:r w:rsidR="00D7147E">
              <w:rPr>
                <w:sz w:val="20"/>
                <w:szCs w:val="20"/>
              </w:rPr>
              <w:t xml:space="preserve"> with the record.</w:t>
            </w:r>
          </w:p>
        </w:tc>
        <w:tc>
          <w:tcPr>
            <w:tcW w:w="1260" w:type="dxa"/>
          </w:tcPr>
          <w:p w:rsidR="00A319CE" w:rsidRDefault="007B79A8" w:rsidP="00C616CE">
            <w:pPr>
              <w:pStyle w:val="Header"/>
              <w:tabs>
                <w:tab w:val="clear" w:pos="4320"/>
                <w:tab w:val="clear" w:pos="8640"/>
              </w:tabs>
              <w:spacing w:before="40" w:after="40"/>
              <w:jc w:val="center"/>
              <w:rPr>
                <w:i/>
              </w:rPr>
            </w:pPr>
            <w:r>
              <w:rPr>
                <w:i/>
              </w:rPr>
              <w:t>P</w:t>
            </w:r>
          </w:p>
        </w:tc>
        <w:tc>
          <w:tcPr>
            <w:tcW w:w="2880" w:type="dxa"/>
          </w:tcPr>
          <w:p w:rsidR="00A319CE" w:rsidRPr="00746B2A" w:rsidRDefault="00A319CE" w:rsidP="0062447E">
            <w:pPr>
              <w:pStyle w:val="Header"/>
              <w:tabs>
                <w:tab w:val="clear" w:pos="4320"/>
                <w:tab w:val="clear" w:pos="8640"/>
              </w:tabs>
              <w:spacing w:before="40" w:after="40"/>
              <w:rPr>
                <w:i/>
              </w:rPr>
            </w:pPr>
          </w:p>
        </w:tc>
      </w:tr>
      <w:tr w:rsidR="003E58AA"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E58AA" w:rsidRDefault="003E58AA" w:rsidP="003E58AA">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3E58AA" w:rsidRDefault="003E58AA" w:rsidP="003E58AA">
            <w:pPr>
              <w:pStyle w:val="CSETableText"/>
              <w:ind w:left="159"/>
              <w:rPr>
                <w:b/>
                <w:bCs/>
                <w:szCs w:val="20"/>
              </w:rPr>
            </w:pPr>
            <w:r>
              <w:rPr>
                <w:b/>
                <w:bCs/>
                <w:szCs w:val="20"/>
              </w:rPr>
              <w:t>Click the record from step 8.</w:t>
            </w:r>
          </w:p>
        </w:tc>
        <w:tc>
          <w:tcPr>
            <w:tcW w:w="4500" w:type="dxa"/>
          </w:tcPr>
          <w:p w:rsidR="003E58AA" w:rsidRDefault="003E58AA" w:rsidP="003E58AA">
            <w:pPr>
              <w:pStyle w:val="NormalWeb"/>
              <w:spacing w:after="120" w:afterAutospacing="0"/>
              <w:rPr>
                <w:sz w:val="20"/>
                <w:szCs w:val="20"/>
              </w:rPr>
            </w:pPr>
            <w:r>
              <w:rPr>
                <w:sz w:val="20"/>
                <w:szCs w:val="20"/>
              </w:rPr>
              <w:t>Review page displays with the following text with “</w:t>
            </w:r>
            <w:r w:rsidR="001B5E43">
              <w:rPr>
                <w:sz w:val="20"/>
                <w:szCs w:val="20"/>
              </w:rPr>
              <w:t xml:space="preserve">CCO </w:t>
            </w:r>
            <w:r>
              <w:rPr>
                <w:sz w:val="20"/>
                <w:szCs w:val="20"/>
              </w:rPr>
              <w:t>Performance Scorecard” as a link to “</w:t>
            </w:r>
            <w:hyperlink r:id="rId49" w:history="1">
              <w:r w:rsidRPr="000A5D84">
                <w:rPr>
                  <w:rStyle w:val="Hyperlink"/>
                  <w:sz w:val="20"/>
                  <w:szCs w:val="20"/>
                </w:rPr>
                <w:t>https://f3420-mwbp11.vangent.local/scorecard/csrscorecard.aspx</w:t>
              </w:r>
            </w:hyperlink>
            <w:r>
              <w:rPr>
                <w:sz w:val="20"/>
                <w:szCs w:val="20"/>
              </w:rPr>
              <w:t>”:</w:t>
            </w:r>
          </w:p>
          <w:p w:rsidR="003E58AA" w:rsidRDefault="003E58AA" w:rsidP="003E58AA">
            <w:pPr>
              <w:pStyle w:val="NormalWeb"/>
              <w:spacing w:after="120" w:afterAutospacing="0"/>
              <w:rPr>
                <w:sz w:val="20"/>
                <w:szCs w:val="20"/>
              </w:rPr>
            </w:pPr>
            <w:r w:rsidRPr="00115207">
              <w:rPr>
                <w:sz w:val="20"/>
                <w:szCs w:val="20"/>
              </w:rPr>
              <w:t>To review your full details, please visit the CCO Performance Scorecard. If you have any questions, please see your supervisor.</w:t>
            </w:r>
          </w:p>
        </w:tc>
        <w:tc>
          <w:tcPr>
            <w:tcW w:w="1260" w:type="dxa"/>
          </w:tcPr>
          <w:p w:rsidR="003E58AA" w:rsidRDefault="007B79A8" w:rsidP="00C616CE">
            <w:pPr>
              <w:pStyle w:val="Header"/>
              <w:tabs>
                <w:tab w:val="clear" w:pos="4320"/>
                <w:tab w:val="clear" w:pos="8640"/>
              </w:tabs>
              <w:spacing w:before="40" w:after="40"/>
              <w:jc w:val="center"/>
              <w:rPr>
                <w:i/>
              </w:rPr>
            </w:pPr>
            <w:r>
              <w:rPr>
                <w:i/>
              </w:rPr>
              <w:t>P</w:t>
            </w:r>
          </w:p>
        </w:tc>
        <w:tc>
          <w:tcPr>
            <w:tcW w:w="2880" w:type="dxa"/>
          </w:tcPr>
          <w:p w:rsidR="003E58AA" w:rsidRPr="00746B2A" w:rsidRDefault="003E58AA" w:rsidP="003E58AA">
            <w:pPr>
              <w:pStyle w:val="Header"/>
              <w:tabs>
                <w:tab w:val="clear" w:pos="4320"/>
                <w:tab w:val="clear" w:pos="8640"/>
              </w:tabs>
              <w:spacing w:before="40" w:after="40"/>
              <w:rPr>
                <w:i/>
              </w:rPr>
            </w:pPr>
          </w:p>
        </w:tc>
      </w:tr>
      <w:tr w:rsidR="006D0E90"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D0E90" w:rsidRDefault="006D0E90" w:rsidP="008E482E">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6D0E90" w:rsidRDefault="006D0E90" w:rsidP="008E482E">
            <w:pPr>
              <w:pStyle w:val="CSETableText"/>
              <w:ind w:left="159"/>
              <w:rPr>
                <w:b/>
                <w:bCs/>
                <w:szCs w:val="20"/>
              </w:rPr>
            </w:pPr>
            <w:r>
              <w:rPr>
                <w:b/>
                <w:bCs/>
                <w:szCs w:val="20"/>
              </w:rPr>
              <w:t>Fill in all required fields, click Submit</w:t>
            </w:r>
          </w:p>
        </w:tc>
        <w:tc>
          <w:tcPr>
            <w:tcW w:w="4500" w:type="dxa"/>
          </w:tcPr>
          <w:p w:rsidR="006D0E90" w:rsidRDefault="006D0E90" w:rsidP="006D0E90">
            <w:pPr>
              <w:pStyle w:val="NormalWeb"/>
              <w:spacing w:after="120" w:afterAutospacing="0"/>
              <w:rPr>
                <w:sz w:val="20"/>
                <w:szCs w:val="20"/>
              </w:rPr>
            </w:pPr>
            <w:r>
              <w:rPr>
                <w:sz w:val="20"/>
                <w:szCs w:val="20"/>
              </w:rPr>
              <w:t>The record is successfully updated in the database, and status changes to “Completed”).</w:t>
            </w:r>
          </w:p>
        </w:tc>
        <w:tc>
          <w:tcPr>
            <w:tcW w:w="1260" w:type="dxa"/>
          </w:tcPr>
          <w:p w:rsidR="006D0E90" w:rsidRDefault="006D0E90" w:rsidP="008E482E">
            <w:pPr>
              <w:pStyle w:val="Header"/>
              <w:tabs>
                <w:tab w:val="clear" w:pos="4320"/>
                <w:tab w:val="clear" w:pos="8640"/>
              </w:tabs>
              <w:spacing w:before="40" w:after="40"/>
              <w:jc w:val="center"/>
              <w:rPr>
                <w:i/>
              </w:rPr>
            </w:pPr>
            <w:r>
              <w:rPr>
                <w:i/>
              </w:rPr>
              <w:t>P</w:t>
            </w:r>
          </w:p>
        </w:tc>
        <w:tc>
          <w:tcPr>
            <w:tcW w:w="2880" w:type="dxa"/>
          </w:tcPr>
          <w:p w:rsidR="006D0E90" w:rsidRPr="00746B2A" w:rsidRDefault="006D0E90" w:rsidP="008E482E">
            <w:pPr>
              <w:pStyle w:val="Header"/>
              <w:tabs>
                <w:tab w:val="clear" w:pos="4320"/>
                <w:tab w:val="clear" w:pos="8640"/>
              </w:tabs>
              <w:spacing w:before="40" w:after="40"/>
              <w:rPr>
                <w:i/>
              </w:rPr>
            </w:pPr>
          </w:p>
        </w:tc>
      </w:tr>
      <w:tr w:rsidR="005776B2"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776B2" w:rsidRDefault="00225B9F" w:rsidP="005776B2">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11</w:t>
            </w:r>
          </w:p>
        </w:tc>
        <w:tc>
          <w:tcPr>
            <w:tcW w:w="3960" w:type="dxa"/>
            <w:gridSpan w:val="2"/>
          </w:tcPr>
          <w:p w:rsidR="005776B2" w:rsidRDefault="005776B2" w:rsidP="005776B2">
            <w:pPr>
              <w:pStyle w:val="CSETableText"/>
              <w:ind w:left="159"/>
              <w:rPr>
                <w:b/>
                <w:bCs/>
                <w:szCs w:val="20"/>
              </w:rPr>
            </w:pPr>
            <w:r>
              <w:rPr>
                <w:b/>
                <w:bCs/>
                <w:szCs w:val="20"/>
              </w:rPr>
              <w:t>Data Setup:</w:t>
            </w:r>
          </w:p>
          <w:p w:rsidR="005776B2" w:rsidRDefault="005776B2" w:rsidP="005776B2">
            <w:pPr>
              <w:pStyle w:val="CSETableText"/>
              <w:ind w:left="159"/>
              <w:rPr>
                <w:bCs/>
                <w:szCs w:val="20"/>
              </w:rPr>
            </w:pPr>
            <w:r>
              <w:rPr>
                <w:bCs/>
                <w:szCs w:val="20"/>
              </w:rPr>
              <w:t xml:space="preserve">Locate a record with status </w:t>
            </w:r>
            <w:r w:rsidR="00225B9F">
              <w:rPr>
                <w:bCs/>
                <w:szCs w:val="20"/>
              </w:rPr>
              <w:t>6</w:t>
            </w:r>
            <w:r>
              <w:rPr>
                <w:bCs/>
                <w:szCs w:val="20"/>
              </w:rPr>
              <w:t xml:space="preserve"> (Pending </w:t>
            </w:r>
            <w:r w:rsidR="00225B9F">
              <w:rPr>
                <w:bCs/>
                <w:szCs w:val="20"/>
              </w:rPr>
              <w:t>Supervisor Review</w:t>
            </w:r>
            <w:r>
              <w:rPr>
                <w:bCs/>
                <w:szCs w:val="20"/>
              </w:rPr>
              <w:t>), report code staring with MSR.</w:t>
            </w:r>
          </w:p>
          <w:p w:rsidR="005776B2" w:rsidRDefault="005776B2" w:rsidP="005776B2">
            <w:pPr>
              <w:pStyle w:val="CSETableText"/>
              <w:ind w:left="159"/>
              <w:rPr>
                <w:bCs/>
                <w:szCs w:val="20"/>
              </w:rPr>
            </w:pPr>
          </w:p>
          <w:p w:rsidR="005776B2" w:rsidRDefault="005776B2" w:rsidP="005776B2">
            <w:pPr>
              <w:pStyle w:val="CSETableText"/>
              <w:ind w:left="159"/>
              <w:rPr>
                <w:bCs/>
                <w:szCs w:val="20"/>
              </w:rPr>
            </w:pPr>
            <w:r>
              <w:rPr>
                <w:bCs/>
                <w:szCs w:val="20"/>
              </w:rPr>
              <w:t xml:space="preserve">Update your job code to WACS40 (CSR Supervisor) in </w:t>
            </w:r>
            <w:proofErr w:type="spellStart"/>
            <w:r>
              <w:rPr>
                <w:bCs/>
                <w:szCs w:val="20"/>
              </w:rPr>
              <w:t>Employee_Hierarchy</w:t>
            </w:r>
            <w:proofErr w:type="spellEnd"/>
            <w:r>
              <w:rPr>
                <w:bCs/>
                <w:szCs w:val="20"/>
              </w:rPr>
              <w:t xml:space="preserve"> table;</w:t>
            </w:r>
          </w:p>
          <w:p w:rsidR="005776B2" w:rsidRDefault="005776B2" w:rsidP="005776B2">
            <w:pPr>
              <w:pStyle w:val="CSETableText"/>
              <w:ind w:left="159"/>
              <w:rPr>
                <w:bCs/>
                <w:szCs w:val="20"/>
              </w:rPr>
            </w:pPr>
          </w:p>
          <w:p w:rsidR="005776B2" w:rsidRDefault="005776B2" w:rsidP="005776B2">
            <w:pPr>
              <w:pStyle w:val="CSETableText"/>
              <w:ind w:left="159"/>
              <w:rPr>
                <w:bCs/>
                <w:szCs w:val="20"/>
              </w:rPr>
            </w:pPr>
            <w:r>
              <w:rPr>
                <w:bCs/>
                <w:szCs w:val="20"/>
              </w:rPr>
              <w:t xml:space="preserve">Update yourself to be the CSR supervisor   in </w:t>
            </w:r>
            <w:proofErr w:type="spellStart"/>
            <w:r>
              <w:rPr>
                <w:bCs/>
                <w:szCs w:val="20"/>
              </w:rPr>
              <w:t>Employee_Hierarchy</w:t>
            </w:r>
            <w:proofErr w:type="spellEnd"/>
            <w:r>
              <w:rPr>
                <w:bCs/>
                <w:szCs w:val="20"/>
              </w:rPr>
              <w:t xml:space="preserve"> table;</w:t>
            </w:r>
          </w:p>
          <w:p w:rsidR="005776B2" w:rsidRDefault="005776B2" w:rsidP="005776B2">
            <w:pPr>
              <w:pStyle w:val="CSETableText"/>
              <w:ind w:left="159"/>
              <w:rPr>
                <w:bCs/>
                <w:szCs w:val="20"/>
              </w:rPr>
            </w:pPr>
          </w:p>
          <w:p w:rsidR="005776B2" w:rsidRDefault="005776B2" w:rsidP="005776B2">
            <w:pPr>
              <w:pStyle w:val="CSETableText"/>
              <w:ind w:left="159"/>
              <w:rPr>
                <w:bCs/>
                <w:szCs w:val="20"/>
              </w:rPr>
            </w:pPr>
            <w:r>
              <w:rPr>
                <w:bCs/>
                <w:szCs w:val="20"/>
              </w:rPr>
              <w:t>Launch</w:t>
            </w:r>
          </w:p>
          <w:p w:rsidR="005776B2" w:rsidRDefault="00073CB3" w:rsidP="005776B2">
            <w:pPr>
              <w:pStyle w:val="CSETableText"/>
              <w:ind w:left="159"/>
            </w:pPr>
            <w:hyperlink r:id="rId50" w:history="1">
              <w:r w:rsidR="005776B2" w:rsidRPr="007A7A2F">
                <w:rPr>
                  <w:rStyle w:val="Hyperlink"/>
                </w:rPr>
                <w:t>https://f3420-mpmd01.vangent.local/coach3/default.aspx</w:t>
              </w:r>
            </w:hyperlink>
          </w:p>
          <w:p w:rsidR="005776B2" w:rsidRDefault="005776B2" w:rsidP="005776B2">
            <w:pPr>
              <w:pStyle w:val="CSETableText"/>
              <w:ind w:left="159"/>
              <w:rPr>
                <w:b/>
                <w:bCs/>
                <w:szCs w:val="20"/>
              </w:rPr>
            </w:pPr>
          </w:p>
        </w:tc>
        <w:tc>
          <w:tcPr>
            <w:tcW w:w="4500" w:type="dxa"/>
          </w:tcPr>
          <w:p w:rsidR="005776B2" w:rsidRDefault="005776B2" w:rsidP="005776B2">
            <w:pPr>
              <w:pStyle w:val="NormalWeb"/>
              <w:spacing w:after="120" w:afterAutospacing="0"/>
              <w:rPr>
                <w:sz w:val="20"/>
                <w:szCs w:val="20"/>
              </w:rPr>
            </w:pPr>
            <w:r>
              <w:rPr>
                <w:sz w:val="20"/>
                <w:szCs w:val="20"/>
              </w:rPr>
              <w:t>New Submissions page displays.</w:t>
            </w:r>
          </w:p>
        </w:tc>
        <w:tc>
          <w:tcPr>
            <w:tcW w:w="1260" w:type="dxa"/>
          </w:tcPr>
          <w:p w:rsidR="005776B2" w:rsidRDefault="005776B2" w:rsidP="005776B2">
            <w:pPr>
              <w:pStyle w:val="Header"/>
              <w:tabs>
                <w:tab w:val="clear" w:pos="4320"/>
                <w:tab w:val="clear" w:pos="8640"/>
              </w:tabs>
              <w:spacing w:before="40" w:after="40"/>
              <w:jc w:val="center"/>
              <w:rPr>
                <w:i/>
              </w:rPr>
            </w:pPr>
            <w:r>
              <w:rPr>
                <w:i/>
              </w:rPr>
              <w:t>P</w:t>
            </w:r>
          </w:p>
        </w:tc>
        <w:tc>
          <w:tcPr>
            <w:tcW w:w="2880" w:type="dxa"/>
          </w:tcPr>
          <w:p w:rsidR="005776B2" w:rsidRPr="00746B2A" w:rsidRDefault="005776B2" w:rsidP="005776B2">
            <w:pPr>
              <w:pStyle w:val="Header"/>
              <w:tabs>
                <w:tab w:val="clear" w:pos="4320"/>
                <w:tab w:val="clear" w:pos="8640"/>
              </w:tabs>
              <w:spacing w:before="40" w:after="40"/>
              <w:rPr>
                <w:i/>
              </w:rPr>
            </w:pPr>
          </w:p>
        </w:tc>
      </w:tr>
      <w:tr w:rsidR="005776B2"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776B2" w:rsidRDefault="00DA70E7" w:rsidP="005776B2">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5776B2" w:rsidRDefault="005776B2" w:rsidP="005776B2">
            <w:pPr>
              <w:pStyle w:val="CSETableText"/>
              <w:ind w:left="159"/>
              <w:rPr>
                <w:b/>
                <w:bCs/>
                <w:szCs w:val="20"/>
              </w:rPr>
            </w:pPr>
            <w:r>
              <w:rPr>
                <w:b/>
                <w:bCs/>
                <w:szCs w:val="20"/>
              </w:rPr>
              <w:t>Click My Dashboard tab</w:t>
            </w:r>
          </w:p>
        </w:tc>
        <w:tc>
          <w:tcPr>
            <w:tcW w:w="4500" w:type="dxa"/>
          </w:tcPr>
          <w:p w:rsidR="005776B2" w:rsidRDefault="005776B2" w:rsidP="00DA70E7">
            <w:pPr>
              <w:pStyle w:val="NormalWeb"/>
              <w:spacing w:after="120" w:afterAutospacing="0"/>
              <w:rPr>
                <w:sz w:val="20"/>
                <w:szCs w:val="20"/>
              </w:rPr>
            </w:pPr>
            <w:r>
              <w:rPr>
                <w:sz w:val="20"/>
                <w:szCs w:val="20"/>
              </w:rPr>
              <w:t xml:space="preserve">My Dashboard page displays with the record from step </w:t>
            </w:r>
            <w:r w:rsidR="00DA70E7">
              <w:rPr>
                <w:sz w:val="20"/>
                <w:szCs w:val="20"/>
              </w:rPr>
              <w:t>11</w:t>
            </w:r>
            <w:r>
              <w:rPr>
                <w:sz w:val="20"/>
                <w:szCs w:val="20"/>
              </w:rPr>
              <w:t>.</w:t>
            </w:r>
          </w:p>
        </w:tc>
        <w:tc>
          <w:tcPr>
            <w:tcW w:w="1260" w:type="dxa"/>
          </w:tcPr>
          <w:p w:rsidR="005776B2" w:rsidRDefault="005776B2" w:rsidP="005776B2">
            <w:pPr>
              <w:pStyle w:val="Header"/>
              <w:tabs>
                <w:tab w:val="clear" w:pos="4320"/>
                <w:tab w:val="clear" w:pos="8640"/>
              </w:tabs>
              <w:spacing w:before="40" w:after="40"/>
              <w:jc w:val="center"/>
              <w:rPr>
                <w:i/>
              </w:rPr>
            </w:pPr>
            <w:r>
              <w:rPr>
                <w:i/>
              </w:rPr>
              <w:t>P</w:t>
            </w:r>
          </w:p>
        </w:tc>
        <w:tc>
          <w:tcPr>
            <w:tcW w:w="2880" w:type="dxa"/>
          </w:tcPr>
          <w:p w:rsidR="005776B2" w:rsidRPr="00746B2A" w:rsidRDefault="005776B2" w:rsidP="005776B2">
            <w:pPr>
              <w:pStyle w:val="Header"/>
              <w:tabs>
                <w:tab w:val="clear" w:pos="4320"/>
                <w:tab w:val="clear" w:pos="8640"/>
              </w:tabs>
              <w:spacing w:before="40" w:after="40"/>
              <w:rPr>
                <w:i/>
              </w:rPr>
            </w:pPr>
          </w:p>
        </w:tc>
      </w:tr>
      <w:tr w:rsidR="005776B2"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776B2" w:rsidRDefault="00CA533C" w:rsidP="005776B2">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5776B2" w:rsidRDefault="005776B2" w:rsidP="005776B2">
            <w:pPr>
              <w:pStyle w:val="CSETableText"/>
              <w:ind w:left="159"/>
              <w:rPr>
                <w:b/>
                <w:bCs/>
                <w:szCs w:val="20"/>
              </w:rPr>
            </w:pPr>
            <w:r>
              <w:rPr>
                <w:b/>
                <w:bCs/>
                <w:szCs w:val="20"/>
              </w:rPr>
              <w:t xml:space="preserve">Click the record from step </w:t>
            </w:r>
            <w:r w:rsidR="00F413DA">
              <w:rPr>
                <w:b/>
                <w:bCs/>
                <w:szCs w:val="20"/>
              </w:rPr>
              <w:t>11</w:t>
            </w:r>
          </w:p>
        </w:tc>
        <w:tc>
          <w:tcPr>
            <w:tcW w:w="4500" w:type="dxa"/>
          </w:tcPr>
          <w:p w:rsidR="005776B2" w:rsidRDefault="005776B2" w:rsidP="005776B2">
            <w:pPr>
              <w:pStyle w:val="NormalWeb"/>
              <w:spacing w:after="120" w:afterAutospacing="0"/>
              <w:rPr>
                <w:sz w:val="20"/>
                <w:szCs w:val="20"/>
              </w:rPr>
            </w:pPr>
            <w:r>
              <w:rPr>
                <w:sz w:val="20"/>
                <w:szCs w:val="20"/>
              </w:rPr>
              <w:t>Review page displays with the following text with “</w:t>
            </w:r>
            <w:r w:rsidR="00D4341E">
              <w:rPr>
                <w:sz w:val="20"/>
                <w:szCs w:val="20"/>
              </w:rPr>
              <w:t xml:space="preserve">CCO </w:t>
            </w:r>
            <w:r>
              <w:rPr>
                <w:sz w:val="20"/>
                <w:szCs w:val="20"/>
              </w:rPr>
              <w:t>Performance Scorecard” as a link to “</w:t>
            </w:r>
            <w:hyperlink r:id="rId51" w:history="1">
              <w:r w:rsidRPr="000A5D84">
                <w:rPr>
                  <w:rStyle w:val="Hyperlink"/>
                  <w:sz w:val="20"/>
                  <w:szCs w:val="20"/>
                </w:rPr>
                <w:t>https://f3420-mwbp11.vangent.local/scorecard/csrscorecard.aspx</w:t>
              </w:r>
            </w:hyperlink>
            <w:r>
              <w:rPr>
                <w:sz w:val="20"/>
                <w:szCs w:val="20"/>
              </w:rPr>
              <w:t>”:</w:t>
            </w:r>
          </w:p>
          <w:p w:rsidR="005776B2" w:rsidRDefault="005776B2" w:rsidP="005776B2">
            <w:pPr>
              <w:pStyle w:val="NormalWeb"/>
              <w:spacing w:after="120" w:afterAutospacing="0"/>
              <w:rPr>
                <w:sz w:val="20"/>
                <w:szCs w:val="20"/>
              </w:rPr>
            </w:pPr>
            <w:r w:rsidRPr="00115207">
              <w:rPr>
                <w:sz w:val="20"/>
                <w:szCs w:val="20"/>
              </w:rPr>
              <w:t>To review your full details, please visit the CCO Performance Scorecard. If you have any questions, please see your supervisor.</w:t>
            </w:r>
          </w:p>
        </w:tc>
        <w:tc>
          <w:tcPr>
            <w:tcW w:w="1260" w:type="dxa"/>
          </w:tcPr>
          <w:p w:rsidR="005776B2" w:rsidRDefault="005776B2" w:rsidP="005776B2">
            <w:pPr>
              <w:pStyle w:val="Header"/>
              <w:tabs>
                <w:tab w:val="clear" w:pos="4320"/>
                <w:tab w:val="clear" w:pos="8640"/>
              </w:tabs>
              <w:spacing w:before="40" w:after="40"/>
              <w:jc w:val="center"/>
              <w:rPr>
                <w:i/>
              </w:rPr>
            </w:pPr>
            <w:r>
              <w:rPr>
                <w:i/>
              </w:rPr>
              <w:t>P</w:t>
            </w:r>
          </w:p>
        </w:tc>
        <w:tc>
          <w:tcPr>
            <w:tcW w:w="2880" w:type="dxa"/>
          </w:tcPr>
          <w:p w:rsidR="005776B2" w:rsidRPr="00746B2A" w:rsidRDefault="005776B2" w:rsidP="005776B2">
            <w:pPr>
              <w:pStyle w:val="Header"/>
              <w:tabs>
                <w:tab w:val="clear" w:pos="4320"/>
                <w:tab w:val="clear" w:pos="8640"/>
              </w:tabs>
              <w:spacing w:before="40" w:after="40"/>
              <w:rPr>
                <w:i/>
              </w:rPr>
            </w:pPr>
          </w:p>
        </w:tc>
      </w:tr>
      <w:tr w:rsidR="005776B2"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776B2" w:rsidRDefault="00F70664" w:rsidP="005776B2">
            <w:pPr>
              <w:pStyle w:val="Header"/>
              <w:tabs>
                <w:tab w:val="clear" w:pos="4320"/>
                <w:tab w:val="clear" w:pos="8640"/>
              </w:tabs>
              <w:overflowPunct/>
              <w:autoSpaceDE/>
              <w:autoSpaceDN/>
              <w:adjustRightInd/>
              <w:spacing w:before="40" w:after="40"/>
              <w:ind w:left="360"/>
              <w:jc w:val="both"/>
              <w:textAlignment w:val="auto"/>
              <w:rPr>
                <w:i/>
              </w:rPr>
            </w:pPr>
            <w:r>
              <w:rPr>
                <w:i/>
              </w:rPr>
              <w:t>14</w:t>
            </w:r>
          </w:p>
        </w:tc>
        <w:tc>
          <w:tcPr>
            <w:tcW w:w="3960" w:type="dxa"/>
            <w:gridSpan w:val="2"/>
          </w:tcPr>
          <w:p w:rsidR="005776B2" w:rsidRDefault="005776B2" w:rsidP="005776B2">
            <w:pPr>
              <w:pStyle w:val="CSETableText"/>
              <w:ind w:left="159"/>
              <w:rPr>
                <w:b/>
                <w:bCs/>
                <w:szCs w:val="20"/>
              </w:rPr>
            </w:pPr>
            <w:r>
              <w:rPr>
                <w:b/>
                <w:bCs/>
                <w:szCs w:val="20"/>
              </w:rPr>
              <w:t>Fill in all required fields, click Submit</w:t>
            </w:r>
          </w:p>
        </w:tc>
        <w:tc>
          <w:tcPr>
            <w:tcW w:w="4500" w:type="dxa"/>
          </w:tcPr>
          <w:p w:rsidR="005776B2" w:rsidRDefault="005776B2" w:rsidP="004616BD">
            <w:pPr>
              <w:pStyle w:val="NormalWeb"/>
              <w:spacing w:after="120" w:afterAutospacing="0"/>
              <w:rPr>
                <w:sz w:val="20"/>
                <w:szCs w:val="20"/>
              </w:rPr>
            </w:pPr>
            <w:r>
              <w:rPr>
                <w:sz w:val="20"/>
                <w:szCs w:val="20"/>
              </w:rPr>
              <w:t>The record is successfully updated in the database, and status changes to “</w:t>
            </w:r>
            <w:r w:rsidR="004616BD">
              <w:rPr>
                <w:sz w:val="20"/>
                <w:szCs w:val="20"/>
              </w:rPr>
              <w:t>Completed</w:t>
            </w:r>
            <w:r>
              <w:rPr>
                <w:sz w:val="20"/>
                <w:szCs w:val="20"/>
              </w:rPr>
              <w:t>”).</w:t>
            </w:r>
          </w:p>
        </w:tc>
        <w:tc>
          <w:tcPr>
            <w:tcW w:w="1260" w:type="dxa"/>
          </w:tcPr>
          <w:p w:rsidR="005776B2" w:rsidRDefault="005776B2" w:rsidP="005776B2">
            <w:pPr>
              <w:pStyle w:val="Header"/>
              <w:tabs>
                <w:tab w:val="clear" w:pos="4320"/>
                <w:tab w:val="clear" w:pos="8640"/>
              </w:tabs>
              <w:spacing w:before="40" w:after="40"/>
              <w:jc w:val="center"/>
              <w:rPr>
                <w:i/>
              </w:rPr>
            </w:pPr>
            <w:r>
              <w:rPr>
                <w:i/>
              </w:rPr>
              <w:t>P</w:t>
            </w:r>
          </w:p>
        </w:tc>
        <w:tc>
          <w:tcPr>
            <w:tcW w:w="2880" w:type="dxa"/>
          </w:tcPr>
          <w:p w:rsidR="005776B2" w:rsidRPr="00746B2A" w:rsidRDefault="005776B2" w:rsidP="005776B2">
            <w:pPr>
              <w:pStyle w:val="Header"/>
              <w:tabs>
                <w:tab w:val="clear" w:pos="4320"/>
                <w:tab w:val="clear" w:pos="8640"/>
              </w:tabs>
              <w:spacing w:before="40" w:after="40"/>
              <w:rPr>
                <w:i/>
              </w:rPr>
            </w:pPr>
          </w:p>
        </w:tc>
      </w:tr>
      <w:tr w:rsidR="00C61564"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C61564" w:rsidRDefault="00C61564" w:rsidP="005776B2">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15</w:t>
            </w:r>
          </w:p>
        </w:tc>
        <w:tc>
          <w:tcPr>
            <w:tcW w:w="3960" w:type="dxa"/>
            <w:gridSpan w:val="2"/>
          </w:tcPr>
          <w:p w:rsidR="00C61564" w:rsidRDefault="00C61564" w:rsidP="005776B2">
            <w:pPr>
              <w:pStyle w:val="CSETableText"/>
              <w:ind w:left="159"/>
              <w:rPr>
                <w:b/>
                <w:bCs/>
                <w:szCs w:val="20"/>
              </w:rPr>
            </w:pPr>
            <w:r>
              <w:rPr>
                <w:b/>
                <w:bCs/>
                <w:szCs w:val="20"/>
              </w:rPr>
              <w:t>Repeat step 1 to 14 for MSRS record.</w:t>
            </w:r>
          </w:p>
        </w:tc>
        <w:tc>
          <w:tcPr>
            <w:tcW w:w="4500" w:type="dxa"/>
          </w:tcPr>
          <w:p w:rsidR="00C61564" w:rsidRDefault="00C1629E" w:rsidP="004616BD">
            <w:pPr>
              <w:pStyle w:val="NormalWeb"/>
              <w:spacing w:after="120" w:afterAutospacing="0"/>
              <w:rPr>
                <w:sz w:val="20"/>
                <w:szCs w:val="20"/>
              </w:rPr>
            </w:pPr>
            <w:r>
              <w:rPr>
                <w:sz w:val="20"/>
                <w:szCs w:val="20"/>
              </w:rPr>
              <w:t xml:space="preserve">Same as </w:t>
            </w:r>
            <w:r w:rsidR="008E482E">
              <w:rPr>
                <w:sz w:val="20"/>
                <w:szCs w:val="20"/>
              </w:rPr>
              <w:t xml:space="preserve"> step 1 to 14 except</w:t>
            </w:r>
            <w:r w:rsidR="002111F4">
              <w:rPr>
                <w:sz w:val="20"/>
                <w:szCs w:val="20"/>
              </w:rPr>
              <w:t xml:space="preserve"> the text to be displayed and the record status after reviews</w:t>
            </w:r>
            <w:r w:rsidR="008E482E">
              <w:rPr>
                <w:sz w:val="20"/>
                <w:szCs w:val="20"/>
              </w:rPr>
              <w:t>:</w:t>
            </w:r>
          </w:p>
          <w:p w:rsidR="008E482E" w:rsidRDefault="008E482E" w:rsidP="004616BD">
            <w:pPr>
              <w:pStyle w:val="NormalWeb"/>
              <w:spacing w:after="120" w:afterAutospacing="0"/>
              <w:rPr>
                <w:sz w:val="20"/>
                <w:szCs w:val="20"/>
              </w:rPr>
            </w:pPr>
            <w:r>
              <w:rPr>
                <w:sz w:val="20"/>
                <w:szCs w:val="20"/>
              </w:rPr>
              <w:t xml:space="preserve">Text </w:t>
            </w:r>
            <w:r w:rsidR="002C7534">
              <w:rPr>
                <w:sz w:val="20"/>
                <w:szCs w:val="20"/>
              </w:rPr>
              <w:t xml:space="preserve">displays as below </w:t>
            </w:r>
            <w:r w:rsidR="00C1629E">
              <w:rPr>
                <w:sz w:val="20"/>
                <w:szCs w:val="20"/>
              </w:rPr>
              <w:t>with “</w:t>
            </w:r>
            <w:r w:rsidR="002561C2">
              <w:rPr>
                <w:sz w:val="20"/>
                <w:szCs w:val="20"/>
              </w:rPr>
              <w:t xml:space="preserve">CCO </w:t>
            </w:r>
            <w:r w:rsidR="00C1629E" w:rsidRPr="00C1629E">
              <w:rPr>
                <w:sz w:val="20"/>
                <w:szCs w:val="20"/>
              </w:rPr>
              <w:t>Performance Scorecard</w:t>
            </w:r>
            <w:r w:rsidR="00C1629E">
              <w:rPr>
                <w:sz w:val="20"/>
                <w:szCs w:val="20"/>
              </w:rPr>
              <w:t>”</w:t>
            </w:r>
            <w:r w:rsidR="00C1629E" w:rsidRPr="00C1629E">
              <w:rPr>
                <w:sz w:val="20"/>
                <w:szCs w:val="20"/>
              </w:rPr>
              <w:t xml:space="preserve"> is a link to </w:t>
            </w:r>
            <w:hyperlink r:id="rId52" w:history="1">
              <w:r w:rsidR="00C1629E" w:rsidRPr="000A5D84">
                <w:rPr>
                  <w:rStyle w:val="Hyperlink"/>
                  <w:sz w:val="20"/>
                  <w:szCs w:val="20"/>
                </w:rPr>
                <w:t>https://f3420-mwbp11.vangent.local/scorecard/csrscorecard.aspx</w:t>
              </w:r>
            </w:hyperlink>
            <w:r w:rsidR="00C1629E">
              <w:rPr>
                <w:sz w:val="20"/>
                <w:szCs w:val="20"/>
              </w:rPr>
              <w:t xml:space="preserve">, and </w:t>
            </w:r>
            <w:r w:rsidR="002C7534">
              <w:rPr>
                <w:sz w:val="20"/>
                <w:szCs w:val="20"/>
              </w:rPr>
              <w:t>“</w:t>
            </w:r>
            <w:r w:rsidR="002C7534" w:rsidRPr="002C7534">
              <w:rPr>
                <w:sz w:val="20"/>
                <w:szCs w:val="20"/>
              </w:rPr>
              <w:t>submit an escalation</w:t>
            </w:r>
            <w:r w:rsidR="002C7534">
              <w:rPr>
                <w:sz w:val="20"/>
                <w:szCs w:val="20"/>
              </w:rPr>
              <w:t>”</w:t>
            </w:r>
            <w:r w:rsidR="002C7534" w:rsidRPr="002C7534">
              <w:rPr>
                <w:sz w:val="20"/>
                <w:szCs w:val="20"/>
              </w:rPr>
              <w:t xml:space="preserve"> </w:t>
            </w:r>
            <w:r w:rsidR="002C7534">
              <w:rPr>
                <w:sz w:val="20"/>
                <w:szCs w:val="20"/>
              </w:rPr>
              <w:t>as</w:t>
            </w:r>
            <w:r w:rsidR="002C7534" w:rsidRPr="002C7534">
              <w:rPr>
                <w:sz w:val="20"/>
                <w:szCs w:val="20"/>
              </w:rPr>
              <w:t xml:space="preserve"> a link to </w:t>
            </w:r>
            <w:hyperlink r:id="rId53" w:history="1">
              <w:r w:rsidR="002C7534" w:rsidRPr="000A5D84">
                <w:rPr>
                  <w:rStyle w:val="Hyperlink"/>
                  <w:sz w:val="20"/>
                  <w:szCs w:val="20"/>
                </w:rPr>
                <w:t>https://cco.gdit.com/Reports/Performance_Scorecard/Lists/Scorecard_Escalated_Issues_Log/NewIssue.aspx</w:t>
              </w:r>
            </w:hyperlink>
            <w:r w:rsidR="002C7534">
              <w:rPr>
                <w:sz w:val="20"/>
                <w:szCs w:val="20"/>
              </w:rPr>
              <w:t>; and “</w:t>
            </w:r>
            <w:r w:rsidR="002C7534" w:rsidRPr="002C7534">
              <w:rPr>
                <w:sz w:val="20"/>
                <w:szCs w:val="20"/>
              </w:rPr>
              <w:t>CCO Performance Scorecard Information Station</w:t>
            </w:r>
            <w:r w:rsidR="002C7534">
              <w:rPr>
                <w:sz w:val="20"/>
                <w:szCs w:val="20"/>
              </w:rPr>
              <w:t xml:space="preserve">” as a link </w:t>
            </w:r>
            <w:r w:rsidR="002C7534" w:rsidRPr="002C7534">
              <w:rPr>
                <w:sz w:val="20"/>
                <w:szCs w:val="20"/>
              </w:rPr>
              <w:t>to https://cco.gdit.com/Reports/Performance_Scorecard/default.aspx</w:t>
            </w:r>
            <w:r w:rsidR="00931BFD">
              <w:rPr>
                <w:sz w:val="20"/>
                <w:szCs w:val="20"/>
              </w:rPr>
              <w:t>:</w:t>
            </w:r>
          </w:p>
          <w:p w:rsidR="001F084E" w:rsidRDefault="008E482E" w:rsidP="004616BD">
            <w:pPr>
              <w:pStyle w:val="NormalWeb"/>
              <w:spacing w:after="120" w:afterAutospacing="0"/>
              <w:rPr>
                <w:sz w:val="20"/>
                <w:szCs w:val="20"/>
              </w:rPr>
            </w:pPr>
            <w:r w:rsidRPr="008E482E">
              <w:rPr>
                <w:sz w:val="20"/>
                <w:szCs w:val="20"/>
              </w:rPr>
              <w:t>To review your full details, please visit the CCO Performance Scorecard. If you have any questions, please submit an escalation via the CCO Performance Scorecard Information Station SharePoint site.</w:t>
            </w:r>
          </w:p>
          <w:p w:rsidR="001F084E" w:rsidRDefault="001F084E" w:rsidP="004616BD">
            <w:pPr>
              <w:pStyle w:val="NormalWeb"/>
              <w:spacing w:after="120" w:afterAutospacing="0"/>
              <w:rPr>
                <w:sz w:val="20"/>
                <w:szCs w:val="20"/>
              </w:rPr>
            </w:pPr>
            <w:r>
              <w:rPr>
                <w:sz w:val="20"/>
                <w:szCs w:val="20"/>
              </w:rPr>
              <w:t>If employee acknowledges first, the record status changes to “Pending manager review”; then changes to “Completed” after manager reviews;</w:t>
            </w:r>
          </w:p>
          <w:p w:rsidR="001F084E" w:rsidRDefault="001F084E" w:rsidP="004616BD">
            <w:pPr>
              <w:pStyle w:val="NormalWeb"/>
              <w:spacing w:after="120" w:afterAutospacing="0"/>
              <w:rPr>
                <w:sz w:val="20"/>
                <w:szCs w:val="20"/>
              </w:rPr>
            </w:pPr>
            <w:r>
              <w:rPr>
                <w:sz w:val="20"/>
                <w:szCs w:val="20"/>
              </w:rPr>
              <w:t>If manager acknowledges first, the record status changes to “Pending employee review”, then changes to “Completed” after employee reviews.</w:t>
            </w:r>
          </w:p>
        </w:tc>
        <w:tc>
          <w:tcPr>
            <w:tcW w:w="1260" w:type="dxa"/>
          </w:tcPr>
          <w:p w:rsidR="00C61564" w:rsidRDefault="001F084E" w:rsidP="005776B2">
            <w:pPr>
              <w:pStyle w:val="Header"/>
              <w:tabs>
                <w:tab w:val="clear" w:pos="4320"/>
                <w:tab w:val="clear" w:pos="8640"/>
              </w:tabs>
              <w:spacing w:before="40" w:after="40"/>
              <w:jc w:val="center"/>
              <w:rPr>
                <w:i/>
              </w:rPr>
            </w:pPr>
            <w:r>
              <w:rPr>
                <w:i/>
              </w:rPr>
              <w:t>P</w:t>
            </w:r>
          </w:p>
        </w:tc>
        <w:tc>
          <w:tcPr>
            <w:tcW w:w="2880" w:type="dxa"/>
          </w:tcPr>
          <w:p w:rsidR="00C61564" w:rsidRPr="00746B2A" w:rsidRDefault="00C61564" w:rsidP="005776B2">
            <w:pPr>
              <w:pStyle w:val="Header"/>
              <w:tabs>
                <w:tab w:val="clear" w:pos="4320"/>
                <w:tab w:val="clear" w:pos="8640"/>
              </w:tabs>
              <w:spacing w:before="40" w:after="40"/>
              <w:rPr>
                <w:i/>
              </w:rPr>
            </w:pPr>
          </w:p>
        </w:tc>
      </w:tr>
    </w:tbl>
    <w:p w:rsidR="00A15962" w:rsidRDefault="00A15962"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417146" w:rsidRPr="00746B2A" w:rsidTr="009B74B3">
        <w:trPr>
          <w:jc w:val="center"/>
        </w:trPr>
        <w:tc>
          <w:tcPr>
            <w:tcW w:w="2549" w:type="dxa"/>
            <w:gridSpan w:val="2"/>
          </w:tcPr>
          <w:p w:rsidR="00417146" w:rsidRPr="00746B2A" w:rsidRDefault="00417146" w:rsidP="009B74B3">
            <w:r w:rsidRPr="00746B2A">
              <w:t>Test Case ID</w:t>
            </w:r>
          </w:p>
        </w:tc>
        <w:tc>
          <w:tcPr>
            <w:tcW w:w="10951" w:type="dxa"/>
            <w:gridSpan w:val="4"/>
          </w:tcPr>
          <w:p w:rsidR="00417146" w:rsidRPr="00746B2A" w:rsidRDefault="00417146" w:rsidP="009B74B3">
            <w:r w:rsidRPr="00746B2A">
              <w:t>ECUIDASH</w:t>
            </w:r>
            <w:r>
              <w:t>74</w:t>
            </w:r>
          </w:p>
        </w:tc>
      </w:tr>
      <w:tr w:rsidR="00417146" w:rsidRPr="00363669" w:rsidTr="009B74B3">
        <w:trPr>
          <w:jc w:val="center"/>
        </w:trPr>
        <w:tc>
          <w:tcPr>
            <w:tcW w:w="2549" w:type="dxa"/>
            <w:gridSpan w:val="2"/>
          </w:tcPr>
          <w:p w:rsidR="00417146" w:rsidRPr="00746B2A" w:rsidRDefault="00417146" w:rsidP="009B74B3">
            <w:r w:rsidRPr="00746B2A">
              <w:t>Source Description</w:t>
            </w:r>
          </w:p>
        </w:tc>
        <w:tc>
          <w:tcPr>
            <w:tcW w:w="10951" w:type="dxa"/>
            <w:gridSpan w:val="4"/>
          </w:tcPr>
          <w:p w:rsidR="00417146" w:rsidRPr="009E252C" w:rsidRDefault="00417146" w:rsidP="00417146">
            <w:pPr>
              <w:pStyle w:val="hdr1"/>
              <w:ind w:left="0"/>
              <w:rPr>
                <w:rFonts w:ascii="Segoe UI" w:hAnsi="Segoe UI" w:cs="Segoe UI"/>
                <w:i w:val="0"/>
                <w:color w:val="000000"/>
                <w:sz w:val="18"/>
                <w:szCs w:val="18"/>
              </w:rPr>
            </w:pPr>
            <w:r w:rsidRPr="00425CBC">
              <w:rPr>
                <w:rFonts w:ascii="Segoe UI" w:hAnsi="Segoe UI" w:cs="Segoe UI"/>
                <w:i w:val="0"/>
                <w:color w:val="000000"/>
                <w:sz w:val="18"/>
                <w:szCs w:val="18"/>
              </w:rPr>
              <w:t xml:space="preserve">TFS </w:t>
            </w:r>
            <w:r>
              <w:rPr>
                <w:rFonts w:ascii="Segoe UI" w:hAnsi="Segoe UI" w:cs="Segoe UI"/>
                <w:i w:val="0"/>
                <w:color w:val="000000"/>
                <w:sz w:val="18"/>
                <w:szCs w:val="18"/>
              </w:rPr>
              <w:t>7306</w:t>
            </w:r>
            <w:r w:rsidRPr="00425CBC">
              <w:rPr>
                <w:rFonts w:ascii="Segoe UI" w:hAnsi="Segoe UI" w:cs="Segoe UI"/>
                <w:i w:val="0"/>
                <w:color w:val="000000"/>
                <w:sz w:val="18"/>
                <w:szCs w:val="18"/>
              </w:rPr>
              <w:t xml:space="preserve"> – </w:t>
            </w:r>
            <w:r>
              <w:rPr>
                <w:rFonts w:ascii="Segoe UI" w:hAnsi="Segoe UI" w:cs="Segoe UI"/>
                <w:i w:val="0"/>
                <w:color w:val="000000"/>
                <w:sz w:val="18"/>
                <w:szCs w:val="18"/>
              </w:rPr>
              <w:t>Integrate two new feeds from ETS (HNC and ICC)</w:t>
            </w:r>
          </w:p>
        </w:tc>
      </w:tr>
      <w:tr w:rsidR="00417146" w:rsidRPr="00746B2A" w:rsidTr="009B74B3">
        <w:trPr>
          <w:trHeight w:val="287"/>
          <w:jc w:val="center"/>
        </w:trPr>
        <w:tc>
          <w:tcPr>
            <w:tcW w:w="2549" w:type="dxa"/>
            <w:gridSpan w:val="2"/>
          </w:tcPr>
          <w:p w:rsidR="00417146" w:rsidRPr="00746B2A" w:rsidRDefault="00417146" w:rsidP="009B74B3">
            <w:r w:rsidRPr="00746B2A">
              <w:t>Test Location</w:t>
            </w:r>
          </w:p>
        </w:tc>
        <w:tc>
          <w:tcPr>
            <w:tcW w:w="10951" w:type="dxa"/>
            <w:gridSpan w:val="4"/>
          </w:tcPr>
          <w:p w:rsidR="00417146" w:rsidRPr="00746B2A" w:rsidRDefault="00417146" w:rsidP="009B74B3">
            <w:r w:rsidRPr="00746B2A">
              <w:t>https://f3420-mpmd01.vangent.local/coach3/default.aspx</w:t>
            </w:r>
          </w:p>
        </w:tc>
      </w:tr>
      <w:tr w:rsidR="00417146" w:rsidRPr="00746B2A" w:rsidTr="009B74B3">
        <w:trPr>
          <w:jc w:val="center"/>
        </w:trPr>
        <w:tc>
          <w:tcPr>
            <w:tcW w:w="2549" w:type="dxa"/>
            <w:gridSpan w:val="2"/>
          </w:tcPr>
          <w:p w:rsidR="00417146" w:rsidRPr="00746B2A" w:rsidRDefault="00417146" w:rsidP="009B74B3">
            <w:r w:rsidRPr="00746B2A">
              <w:t>Updated File(s)</w:t>
            </w:r>
          </w:p>
        </w:tc>
        <w:tc>
          <w:tcPr>
            <w:tcW w:w="10951" w:type="dxa"/>
            <w:gridSpan w:val="4"/>
          </w:tcPr>
          <w:p w:rsidR="00417146" w:rsidRPr="00746B2A" w:rsidRDefault="00417146" w:rsidP="009B74B3">
            <w:r>
              <w:t xml:space="preserve">review.aspx, </w:t>
            </w:r>
            <w:proofErr w:type="spellStart"/>
            <w:r>
              <w:t>review.aspx.vb</w:t>
            </w:r>
            <w:proofErr w:type="spellEnd"/>
          </w:p>
        </w:tc>
      </w:tr>
      <w:tr w:rsidR="00417146" w:rsidRPr="00746B2A" w:rsidTr="009B74B3">
        <w:trPr>
          <w:jc w:val="center"/>
        </w:trPr>
        <w:tc>
          <w:tcPr>
            <w:tcW w:w="2549" w:type="dxa"/>
            <w:gridSpan w:val="2"/>
          </w:tcPr>
          <w:p w:rsidR="00417146" w:rsidRPr="00746B2A" w:rsidRDefault="00417146" w:rsidP="009B74B3">
            <w:r w:rsidRPr="00746B2A">
              <w:t>Added Files(s)</w:t>
            </w:r>
          </w:p>
        </w:tc>
        <w:tc>
          <w:tcPr>
            <w:tcW w:w="10951" w:type="dxa"/>
            <w:gridSpan w:val="4"/>
          </w:tcPr>
          <w:p w:rsidR="00417146" w:rsidRPr="00746B2A" w:rsidRDefault="00417146" w:rsidP="009B74B3"/>
        </w:tc>
      </w:tr>
      <w:tr w:rsidR="00417146" w:rsidRPr="00746B2A" w:rsidTr="009B74B3">
        <w:trPr>
          <w:jc w:val="center"/>
        </w:trPr>
        <w:tc>
          <w:tcPr>
            <w:tcW w:w="2549" w:type="dxa"/>
            <w:gridSpan w:val="2"/>
          </w:tcPr>
          <w:p w:rsidR="00417146" w:rsidRPr="00746B2A" w:rsidRDefault="00417146" w:rsidP="009B74B3">
            <w:r w:rsidRPr="00746B2A">
              <w:t>Supporting Documentation</w:t>
            </w:r>
          </w:p>
        </w:tc>
        <w:tc>
          <w:tcPr>
            <w:tcW w:w="10951" w:type="dxa"/>
            <w:gridSpan w:val="4"/>
          </w:tcPr>
          <w:p w:rsidR="00417146" w:rsidRPr="00746B2A" w:rsidRDefault="00417146" w:rsidP="009B74B3"/>
        </w:tc>
      </w:tr>
      <w:tr w:rsidR="00417146" w:rsidRPr="00746B2A" w:rsidTr="009B74B3">
        <w:trPr>
          <w:jc w:val="center"/>
        </w:trPr>
        <w:tc>
          <w:tcPr>
            <w:tcW w:w="2549" w:type="dxa"/>
            <w:gridSpan w:val="2"/>
          </w:tcPr>
          <w:p w:rsidR="00417146" w:rsidRPr="00746B2A" w:rsidRDefault="00417146" w:rsidP="009B74B3">
            <w:r w:rsidRPr="00746B2A">
              <w:t>Notes</w:t>
            </w:r>
          </w:p>
        </w:tc>
        <w:tc>
          <w:tcPr>
            <w:tcW w:w="10951" w:type="dxa"/>
            <w:gridSpan w:val="4"/>
          </w:tcPr>
          <w:p w:rsidR="00417146" w:rsidRPr="00746B2A" w:rsidRDefault="00417146" w:rsidP="009B74B3"/>
        </w:tc>
      </w:tr>
      <w:tr w:rsidR="00417146" w:rsidRPr="00746B2A" w:rsidTr="009B74B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417146" w:rsidRPr="00746B2A" w:rsidRDefault="00417146" w:rsidP="009B74B3">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417146" w:rsidRPr="00746B2A" w:rsidRDefault="00417146" w:rsidP="009B74B3">
            <w:pPr>
              <w:pStyle w:val="Header"/>
              <w:tabs>
                <w:tab w:val="clear" w:pos="4320"/>
                <w:tab w:val="clear" w:pos="8640"/>
              </w:tabs>
              <w:spacing w:before="20" w:after="20"/>
              <w:rPr>
                <w:b/>
                <w:i/>
              </w:rPr>
            </w:pPr>
            <w:r w:rsidRPr="00746B2A">
              <w:rPr>
                <w:b/>
              </w:rPr>
              <w:t>ACTION</w:t>
            </w:r>
          </w:p>
        </w:tc>
        <w:tc>
          <w:tcPr>
            <w:tcW w:w="4500" w:type="dxa"/>
            <w:shd w:val="clear" w:color="auto" w:fill="A6A6A6"/>
          </w:tcPr>
          <w:p w:rsidR="00417146" w:rsidRPr="00746B2A" w:rsidRDefault="00417146" w:rsidP="009B74B3">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17146" w:rsidRPr="00746B2A" w:rsidRDefault="00417146" w:rsidP="009B74B3">
            <w:pPr>
              <w:pStyle w:val="Header"/>
              <w:tabs>
                <w:tab w:val="clear" w:pos="4320"/>
                <w:tab w:val="clear" w:pos="8640"/>
              </w:tabs>
              <w:spacing w:before="40" w:after="40"/>
              <w:jc w:val="center"/>
              <w:rPr>
                <w:b/>
                <w:i/>
              </w:rPr>
            </w:pPr>
            <w:r w:rsidRPr="00746B2A">
              <w:rPr>
                <w:b/>
              </w:rPr>
              <w:t>RESULTS</w:t>
            </w:r>
          </w:p>
          <w:p w:rsidR="00417146" w:rsidRPr="00746B2A" w:rsidRDefault="00417146" w:rsidP="009B74B3">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17146" w:rsidRPr="00746B2A" w:rsidRDefault="00417146" w:rsidP="009B74B3">
            <w:pPr>
              <w:pStyle w:val="Header"/>
              <w:tabs>
                <w:tab w:val="clear" w:pos="4320"/>
                <w:tab w:val="clear" w:pos="8640"/>
              </w:tabs>
              <w:spacing w:before="40" w:after="40"/>
              <w:rPr>
                <w:b/>
                <w:i/>
              </w:rPr>
            </w:pPr>
            <w:r w:rsidRPr="00746B2A">
              <w:rPr>
                <w:b/>
              </w:rPr>
              <w:t>COMMENTS</w:t>
            </w:r>
          </w:p>
        </w:tc>
      </w:tr>
      <w:tr w:rsidR="00417146" w:rsidRPr="00746B2A" w:rsidTr="009B74B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17146" w:rsidRDefault="00417146" w:rsidP="009B74B3">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417146" w:rsidRDefault="00417146" w:rsidP="009B74B3">
            <w:pPr>
              <w:pStyle w:val="CSETableText"/>
              <w:ind w:left="159"/>
              <w:rPr>
                <w:b/>
                <w:bCs/>
                <w:szCs w:val="20"/>
              </w:rPr>
            </w:pPr>
            <w:r>
              <w:rPr>
                <w:b/>
                <w:bCs/>
                <w:szCs w:val="20"/>
              </w:rPr>
              <w:t>Data Setup:</w:t>
            </w:r>
          </w:p>
          <w:p w:rsidR="00417146" w:rsidRDefault="00417146" w:rsidP="009B74B3">
            <w:pPr>
              <w:pStyle w:val="CSETableText"/>
              <w:ind w:left="159"/>
              <w:rPr>
                <w:bCs/>
                <w:szCs w:val="20"/>
              </w:rPr>
            </w:pPr>
            <w:r>
              <w:rPr>
                <w:bCs/>
                <w:szCs w:val="20"/>
              </w:rPr>
              <w:t xml:space="preserve">Locate a </w:t>
            </w:r>
            <w:r w:rsidR="001C38BE">
              <w:rPr>
                <w:bCs/>
                <w:szCs w:val="20"/>
              </w:rPr>
              <w:t xml:space="preserve">HNC </w:t>
            </w:r>
            <w:r>
              <w:rPr>
                <w:bCs/>
                <w:szCs w:val="20"/>
              </w:rPr>
              <w:t xml:space="preserve">record with status </w:t>
            </w:r>
            <w:r w:rsidR="001C38BE">
              <w:rPr>
                <w:bCs/>
                <w:szCs w:val="20"/>
              </w:rPr>
              <w:t xml:space="preserve">6 (Pending Supervisor Review, </w:t>
            </w:r>
            <w:proofErr w:type="spellStart"/>
            <w:r w:rsidR="001C38BE">
              <w:rPr>
                <w:bCs/>
                <w:szCs w:val="20"/>
              </w:rPr>
              <w:t>strReportCode</w:t>
            </w:r>
            <w:proofErr w:type="spellEnd"/>
            <w:r w:rsidR="001C38BE">
              <w:rPr>
                <w:bCs/>
                <w:szCs w:val="20"/>
              </w:rPr>
              <w:t xml:space="preserve"> contains “HNC”) </w:t>
            </w:r>
          </w:p>
          <w:p w:rsidR="00417146" w:rsidRDefault="00417146" w:rsidP="009B74B3">
            <w:pPr>
              <w:pStyle w:val="CSETableText"/>
              <w:ind w:left="159"/>
              <w:rPr>
                <w:bCs/>
                <w:szCs w:val="20"/>
              </w:rPr>
            </w:pPr>
          </w:p>
          <w:p w:rsidR="001C38BE" w:rsidRDefault="001C38BE" w:rsidP="009B74B3">
            <w:pPr>
              <w:pStyle w:val="CSETableText"/>
              <w:ind w:left="159"/>
              <w:rPr>
                <w:bCs/>
                <w:szCs w:val="20"/>
              </w:rPr>
            </w:pPr>
            <w:r>
              <w:rPr>
                <w:bCs/>
                <w:szCs w:val="20"/>
              </w:rPr>
              <w:t>Update yourself to be the Supervisor of the employee.</w:t>
            </w:r>
          </w:p>
          <w:p w:rsidR="001C38BE" w:rsidRDefault="001C38BE" w:rsidP="009B74B3">
            <w:pPr>
              <w:pStyle w:val="CSETableText"/>
              <w:ind w:left="159"/>
              <w:rPr>
                <w:bCs/>
                <w:szCs w:val="20"/>
              </w:rPr>
            </w:pPr>
            <w:r>
              <w:rPr>
                <w:bCs/>
                <w:szCs w:val="20"/>
              </w:rPr>
              <w:t xml:space="preserve">(In </w:t>
            </w:r>
            <w:proofErr w:type="spellStart"/>
            <w:r>
              <w:rPr>
                <w:bCs/>
                <w:szCs w:val="20"/>
              </w:rPr>
              <w:t>Employee_Hierarchy</w:t>
            </w:r>
            <w:proofErr w:type="spellEnd"/>
            <w:r>
              <w:rPr>
                <w:bCs/>
                <w:szCs w:val="20"/>
              </w:rPr>
              <w:t xml:space="preserve"> table:</w:t>
            </w:r>
          </w:p>
          <w:p w:rsidR="001C38BE" w:rsidRDefault="00417146" w:rsidP="009B74B3">
            <w:pPr>
              <w:pStyle w:val="CSETableText"/>
              <w:ind w:left="159"/>
              <w:rPr>
                <w:bCs/>
                <w:szCs w:val="20"/>
              </w:rPr>
            </w:pPr>
            <w:r>
              <w:rPr>
                <w:bCs/>
                <w:szCs w:val="20"/>
              </w:rPr>
              <w:t>Update your job code to WACS40 (CSR Supervisor)</w:t>
            </w:r>
            <w:r w:rsidR="001C38BE">
              <w:rPr>
                <w:bCs/>
                <w:szCs w:val="20"/>
              </w:rPr>
              <w:t>;</w:t>
            </w:r>
          </w:p>
          <w:p w:rsidR="001C38BE" w:rsidRDefault="001C38BE" w:rsidP="009B74B3">
            <w:pPr>
              <w:pStyle w:val="CSETableText"/>
              <w:ind w:left="159"/>
              <w:rPr>
                <w:bCs/>
                <w:szCs w:val="20"/>
              </w:rPr>
            </w:pPr>
            <w:r>
              <w:rPr>
                <w:bCs/>
                <w:szCs w:val="20"/>
              </w:rPr>
              <w:t xml:space="preserve">Update the employee record with </w:t>
            </w:r>
            <w:proofErr w:type="spellStart"/>
            <w:r>
              <w:rPr>
                <w:bCs/>
                <w:szCs w:val="20"/>
              </w:rPr>
              <w:t>Sup_ID</w:t>
            </w:r>
            <w:proofErr w:type="spellEnd"/>
            <w:r>
              <w:rPr>
                <w:bCs/>
                <w:szCs w:val="20"/>
              </w:rPr>
              <w:t xml:space="preserve"> to be your employee ID)</w:t>
            </w:r>
          </w:p>
          <w:p w:rsidR="00417146" w:rsidRDefault="00417146" w:rsidP="009B74B3">
            <w:pPr>
              <w:pStyle w:val="CSETableText"/>
              <w:ind w:left="159"/>
              <w:rPr>
                <w:bCs/>
                <w:szCs w:val="20"/>
              </w:rPr>
            </w:pPr>
          </w:p>
          <w:p w:rsidR="00417146" w:rsidRDefault="00417146" w:rsidP="009B74B3">
            <w:pPr>
              <w:pStyle w:val="CSETableText"/>
              <w:ind w:left="159"/>
              <w:rPr>
                <w:bCs/>
                <w:szCs w:val="20"/>
              </w:rPr>
            </w:pPr>
            <w:r>
              <w:rPr>
                <w:bCs/>
                <w:szCs w:val="20"/>
              </w:rPr>
              <w:t>Launch</w:t>
            </w:r>
          </w:p>
          <w:p w:rsidR="00417146" w:rsidRDefault="00073CB3" w:rsidP="009B74B3">
            <w:pPr>
              <w:pStyle w:val="CSETableText"/>
              <w:ind w:left="159"/>
            </w:pPr>
            <w:hyperlink r:id="rId54" w:history="1">
              <w:r w:rsidR="00417146" w:rsidRPr="007A7A2F">
                <w:rPr>
                  <w:rStyle w:val="Hyperlink"/>
                </w:rPr>
                <w:t>https://f3420-mpmd01.vangent.local/coach3/default.aspx</w:t>
              </w:r>
            </w:hyperlink>
          </w:p>
          <w:p w:rsidR="00417146" w:rsidRPr="0098472E" w:rsidRDefault="00417146" w:rsidP="009B74B3">
            <w:pPr>
              <w:pStyle w:val="CSETableText"/>
              <w:ind w:left="159"/>
              <w:rPr>
                <w:bCs/>
                <w:szCs w:val="20"/>
              </w:rPr>
            </w:pPr>
          </w:p>
        </w:tc>
        <w:tc>
          <w:tcPr>
            <w:tcW w:w="4500" w:type="dxa"/>
          </w:tcPr>
          <w:p w:rsidR="00417146" w:rsidRPr="006A1953" w:rsidRDefault="00417146" w:rsidP="009B74B3">
            <w:pPr>
              <w:pStyle w:val="NormalWeb"/>
              <w:rPr>
                <w:sz w:val="20"/>
                <w:szCs w:val="20"/>
              </w:rPr>
            </w:pPr>
            <w:r>
              <w:rPr>
                <w:sz w:val="20"/>
                <w:szCs w:val="20"/>
              </w:rPr>
              <w:t>New Submissions page displays.</w:t>
            </w:r>
          </w:p>
        </w:tc>
        <w:tc>
          <w:tcPr>
            <w:tcW w:w="1260" w:type="dxa"/>
          </w:tcPr>
          <w:p w:rsidR="00417146" w:rsidRDefault="00417146" w:rsidP="009B74B3">
            <w:pPr>
              <w:pStyle w:val="Header"/>
              <w:tabs>
                <w:tab w:val="clear" w:pos="4320"/>
                <w:tab w:val="clear" w:pos="8640"/>
              </w:tabs>
              <w:spacing w:before="40" w:after="40"/>
              <w:jc w:val="center"/>
              <w:rPr>
                <w:i/>
              </w:rPr>
            </w:pPr>
            <w:r>
              <w:rPr>
                <w:i/>
              </w:rPr>
              <w:t>P</w:t>
            </w:r>
          </w:p>
        </w:tc>
        <w:tc>
          <w:tcPr>
            <w:tcW w:w="2880" w:type="dxa"/>
          </w:tcPr>
          <w:p w:rsidR="00417146" w:rsidRPr="00746B2A" w:rsidRDefault="00417146" w:rsidP="009B74B3">
            <w:pPr>
              <w:pStyle w:val="Header"/>
              <w:tabs>
                <w:tab w:val="clear" w:pos="4320"/>
                <w:tab w:val="clear" w:pos="8640"/>
              </w:tabs>
              <w:spacing w:before="40" w:after="40"/>
              <w:rPr>
                <w:i/>
              </w:rPr>
            </w:pPr>
          </w:p>
        </w:tc>
      </w:tr>
      <w:tr w:rsidR="00417146" w:rsidRPr="00746B2A" w:rsidTr="009B74B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17146" w:rsidRDefault="00417146" w:rsidP="009B74B3">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417146" w:rsidRDefault="00417146" w:rsidP="009B74B3">
            <w:pPr>
              <w:pStyle w:val="CSETableText"/>
              <w:ind w:left="159"/>
              <w:rPr>
                <w:b/>
                <w:bCs/>
                <w:szCs w:val="20"/>
              </w:rPr>
            </w:pPr>
            <w:r>
              <w:rPr>
                <w:b/>
                <w:bCs/>
                <w:szCs w:val="20"/>
              </w:rPr>
              <w:t>Click My Dashboard tab</w:t>
            </w:r>
          </w:p>
        </w:tc>
        <w:tc>
          <w:tcPr>
            <w:tcW w:w="4500" w:type="dxa"/>
          </w:tcPr>
          <w:p w:rsidR="00417146" w:rsidRDefault="00417146" w:rsidP="009B74B3">
            <w:pPr>
              <w:pStyle w:val="NormalWeb"/>
              <w:rPr>
                <w:sz w:val="20"/>
                <w:szCs w:val="20"/>
              </w:rPr>
            </w:pPr>
            <w:r>
              <w:rPr>
                <w:sz w:val="20"/>
                <w:szCs w:val="20"/>
              </w:rPr>
              <w:t>My Dashboard page displays.</w:t>
            </w:r>
          </w:p>
          <w:p w:rsidR="009B74B3" w:rsidRPr="009B74B3" w:rsidRDefault="009B74B3" w:rsidP="0052188B">
            <w:pPr>
              <w:pStyle w:val="NormalWeb"/>
              <w:rPr>
                <w:sz w:val="20"/>
                <w:szCs w:val="20"/>
              </w:rPr>
            </w:pPr>
            <w:r w:rsidRPr="009B74B3">
              <w:rPr>
                <w:bCs/>
                <w:sz w:val="20"/>
                <w:szCs w:val="20"/>
              </w:rPr>
              <w:t xml:space="preserve">The record from step 1 displays under My Pending </w:t>
            </w:r>
            <w:proofErr w:type="spellStart"/>
            <w:r w:rsidRPr="009B74B3">
              <w:rPr>
                <w:bCs/>
                <w:sz w:val="20"/>
                <w:szCs w:val="20"/>
              </w:rPr>
              <w:t>eCoaching</w:t>
            </w:r>
            <w:proofErr w:type="spellEnd"/>
            <w:r w:rsidRPr="009B74B3">
              <w:rPr>
                <w:bCs/>
                <w:sz w:val="20"/>
                <w:szCs w:val="20"/>
              </w:rPr>
              <w:t xml:space="preserve"> Log.</w:t>
            </w:r>
          </w:p>
        </w:tc>
        <w:tc>
          <w:tcPr>
            <w:tcW w:w="1260" w:type="dxa"/>
          </w:tcPr>
          <w:p w:rsidR="00417146" w:rsidRDefault="00417146" w:rsidP="009B74B3">
            <w:pPr>
              <w:pStyle w:val="Header"/>
              <w:tabs>
                <w:tab w:val="clear" w:pos="4320"/>
                <w:tab w:val="clear" w:pos="8640"/>
              </w:tabs>
              <w:spacing w:before="40" w:after="40"/>
              <w:jc w:val="center"/>
              <w:rPr>
                <w:i/>
              </w:rPr>
            </w:pPr>
            <w:r>
              <w:rPr>
                <w:i/>
              </w:rPr>
              <w:t>P</w:t>
            </w:r>
          </w:p>
        </w:tc>
        <w:tc>
          <w:tcPr>
            <w:tcW w:w="2880" w:type="dxa"/>
          </w:tcPr>
          <w:p w:rsidR="00417146" w:rsidRPr="00746B2A" w:rsidRDefault="00417146" w:rsidP="009B74B3">
            <w:pPr>
              <w:pStyle w:val="Header"/>
              <w:tabs>
                <w:tab w:val="clear" w:pos="4320"/>
                <w:tab w:val="clear" w:pos="8640"/>
              </w:tabs>
              <w:spacing w:before="40" w:after="40"/>
              <w:rPr>
                <w:i/>
              </w:rPr>
            </w:pPr>
          </w:p>
        </w:tc>
      </w:tr>
      <w:tr w:rsidR="00417146" w:rsidRPr="00746B2A" w:rsidTr="009B74B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17146" w:rsidRDefault="00417146" w:rsidP="009B74B3">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417146" w:rsidRPr="009B74B3" w:rsidRDefault="00417146" w:rsidP="009B74B3">
            <w:pPr>
              <w:pStyle w:val="CSETableText"/>
              <w:rPr>
                <w:bCs/>
                <w:szCs w:val="20"/>
              </w:rPr>
            </w:pPr>
            <w:r>
              <w:rPr>
                <w:b/>
                <w:bCs/>
                <w:szCs w:val="20"/>
              </w:rPr>
              <w:t xml:space="preserve">   </w:t>
            </w:r>
            <w:r w:rsidR="009B74B3">
              <w:rPr>
                <w:b/>
                <w:bCs/>
                <w:szCs w:val="20"/>
              </w:rPr>
              <w:t>Click the HNC record from step 1 on My Dashboard page.</w:t>
            </w:r>
          </w:p>
        </w:tc>
        <w:tc>
          <w:tcPr>
            <w:tcW w:w="4500" w:type="dxa"/>
          </w:tcPr>
          <w:p w:rsidR="00417146" w:rsidRDefault="009B74B3" w:rsidP="009B74B3">
            <w:pPr>
              <w:pStyle w:val="NormalWeb"/>
              <w:spacing w:before="60" w:beforeAutospacing="0" w:after="0" w:afterAutospacing="0" w:line="200" w:lineRule="exact"/>
              <w:rPr>
                <w:sz w:val="20"/>
                <w:szCs w:val="20"/>
              </w:rPr>
            </w:pPr>
            <w:r>
              <w:rPr>
                <w:sz w:val="20"/>
                <w:szCs w:val="20"/>
              </w:rPr>
              <w:t xml:space="preserve">Review page displays with the </w:t>
            </w:r>
            <w:r w:rsidR="00EB4165">
              <w:rPr>
                <w:sz w:val="20"/>
                <w:szCs w:val="20"/>
              </w:rPr>
              <w:t>following text being displayed after “Details of behavior being coached.</w:t>
            </w:r>
            <w:proofErr w:type="gramStart"/>
            <w:r w:rsidR="00EB4165">
              <w:rPr>
                <w:sz w:val="20"/>
                <w:szCs w:val="20"/>
              </w:rPr>
              <w:t>”:</w:t>
            </w:r>
            <w:proofErr w:type="gramEnd"/>
          </w:p>
          <w:p w:rsidR="00EB4165" w:rsidRDefault="00EB4165" w:rsidP="009B74B3">
            <w:pPr>
              <w:pStyle w:val="NormalWeb"/>
              <w:spacing w:before="60" w:beforeAutospacing="0" w:after="0" w:afterAutospacing="0" w:line="200" w:lineRule="exact"/>
              <w:rPr>
                <w:sz w:val="20"/>
                <w:szCs w:val="20"/>
              </w:rPr>
            </w:pPr>
          </w:p>
          <w:p w:rsidR="00EB4165" w:rsidRDefault="00EB4165" w:rsidP="009B74B3">
            <w:pPr>
              <w:pStyle w:val="NormalWeb"/>
              <w:spacing w:before="60" w:beforeAutospacing="0" w:after="0" w:afterAutospacing="0" w:line="200" w:lineRule="exact"/>
              <w:rPr>
                <w:sz w:val="20"/>
                <w:szCs w:val="20"/>
              </w:rPr>
            </w:pPr>
            <w:r>
              <w:rPr>
                <w:sz w:val="20"/>
                <w:szCs w:val="20"/>
              </w:rPr>
              <w:t>Click here to view the report containing the details of these changes.</w:t>
            </w:r>
          </w:p>
          <w:p w:rsidR="00EB4165" w:rsidRDefault="00EB4165" w:rsidP="009B74B3">
            <w:pPr>
              <w:pStyle w:val="NormalWeb"/>
              <w:spacing w:before="60" w:beforeAutospacing="0" w:after="0" w:afterAutospacing="0" w:line="200" w:lineRule="exact"/>
              <w:rPr>
                <w:sz w:val="20"/>
                <w:szCs w:val="20"/>
              </w:rPr>
            </w:pPr>
          </w:p>
          <w:p w:rsidR="00417146" w:rsidRDefault="00417146" w:rsidP="009B74B3">
            <w:pPr>
              <w:pStyle w:val="NormalWeb"/>
              <w:spacing w:before="60" w:beforeAutospacing="0" w:after="0" w:afterAutospacing="0" w:line="200" w:lineRule="exact"/>
              <w:rPr>
                <w:sz w:val="20"/>
                <w:szCs w:val="20"/>
              </w:rPr>
            </w:pPr>
          </w:p>
        </w:tc>
        <w:tc>
          <w:tcPr>
            <w:tcW w:w="1260" w:type="dxa"/>
          </w:tcPr>
          <w:p w:rsidR="00417146" w:rsidRDefault="00417146" w:rsidP="009B74B3">
            <w:pPr>
              <w:pStyle w:val="Header"/>
              <w:tabs>
                <w:tab w:val="clear" w:pos="4320"/>
                <w:tab w:val="clear" w:pos="8640"/>
              </w:tabs>
              <w:spacing w:before="40" w:after="40"/>
              <w:jc w:val="center"/>
              <w:rPr>
                <w:i/>
              </w:rPr>
            </w:pPr>
            <w:r>
              <w:rPr>
                <w:i/>
              </w:rPr>
              <w:t>P</w:t>
            </w:r>
          </w:p>
        </w:tc>
        <w:tc>
          <w:tcPr>
            <w:tcW w:w="2880" w:type="dxa"/>
          </w:tcPr>
          <w:p w:rsidR="00417146" w:rsidRPr="00746B2A" w:rsidRDefault="00417146" w:rsidP="009B74B3">
            <w:pPr>
              <w:pStyle w:val="Header"/>
              <w:tabs>
                <w:tab w:val="clear" w:pos="4320"/>
                <w:tab w:val="clear" w:pos="8640"/>
              </w:tabs>
              <w:spacing w:before="40" w:after="40"/>
              <w:rPr>
                <w:i/>
              </w:rPr>
            </w:pPr>
          </w:p>
        </w:tc>
      </w:tr>
      <w:tr w:rsidR="00EB4165" w:rsidRPr="00746B2A" w:rsidTr="009B74B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EB4165" w:rsidRDefault="00EB4165" w:rsidP="009B74B3">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EB4165" w:rsidRDefault="00EB4165" w:rsidP="009B74B3">
            <w:pPr>
              <w:pStyle w:val="CSETableText"/>
              <w:rPr>
                <w:b/>
                <w:bCs/>
                <w:szCs w:val="20"/>
              </w:rPr>
            </w:pPr>
            <w:r>
              <w:rPr>
                <w:b/>
                <w:bCs/>
                <w:szCs w:val="20"/>
              </w:rPr>
              <w:t>Click “here” from step 3</w:t>
            </w:r>
          </w:p>
        </w:tc>
        <w:tc>
          <w:tcPr>
            <w:tcW w:w="4500" w:type="dxa"/>
          </w:tcPr>
          <w:p w:rsidR="00EB4165" w:rsidRDefault="00EB4165" w:rsidP="009B74B3">
            <w:pPr>
              <w:pStyle w:val="NormalWeb"/>
              <w:spacing w:before="60" w:beforeAutospacing="0" w:after="0" w:afterAutospacing="0" w:line="200" w:lineRule="exact"/>
              <w:rPr>
                <w:sz w:val="20"/>
                <w:szCs w:val="20"/>
              </w:rPr>
            </w:pPr>
            <w:r>
              <w:rPr>
                <w:sz w:val="20"/>
                <w:szCs w:val="20"/>
              </w:rPr>
              <w:t>The following web page displays:</w:t>
            </w:r>
          </w:p>
          <w:p w:rsidR="00EB4165" w:rsidRDefault="00EB4165" w:rsidP="009B74B3">
            <w:pPr>
              <w:pStyle w:val="NormalWeb"/>
              <w:spacing w:before="60" w:beforeAutospacing="0" w:after="0" w:afterAutospacing="0" w:line="200" w:lineRule="exact"/>
              <w:rPr>
                <w:sz w:val="20"/>
                <w:szCs w:val="20"/>
              </w:rPr>
            </w:pPr>
          </w:p>
          <w:p w:rsidR="00EB4165" w:rsidRDefault="00073CB3" w:rsidP="009B74B3">
            <w:pPr>
              <w:pStyle w:val="NormalWeb"/>
              <w:spacing w:before="60" w:beforeAutospacing="0" w:after="0" w:afterAutospacing="0" w:line="200" w:lineRule="exact"/>
              <w:rPr>
                <w:sz w:val="20"/>
                <w:szCs w:val="20"/>
              </w:rPr>
            </w:pPr>
            <w:hyperlink r:id="rId55" w:history="1">
              <w:r w:rsidR="00EB4165" w:rsidRPr="0000566C">
                <w:rPr>
                  <w:rStyle w:val="Hyperlink"/>
                  <w:sz w:val="20"/>
                  <w:szCs w:val="20"/>
                </w:rPr>
                <w:t>https://cco.gdit.com/Initiatives/floorcheck/Timecard_Compliance_Reporting/Timcard%20Changes%20Reports/Forms/AllItems.aspx</w:t>
              </w:r>
            </w:hyperlink>
            <w:r w:rsidR="00EB4165">
              <w:rPr>
                <w:sz w:val="20"/>
                <w:szCs w:val="20"/>
              </w:rPr>
              <w:t xml:space="preserve"> </w:t>
            </w:r>
          </w:p>
        </w:tc>
        <w:tc>
          <w:tcPr>
            <w:tcW w:w="1260" w:type="dxa"/>
          </w:tcPr>
          <w:p w:rsidR="00EB4165" w:rsidRDefault="00EB4165" w:rsidP="009B74B3">
            <w:pPr>
              <w:pStyle w:val="Header"/>
              <w:tabs>
                <w:tab w:val="clear" w:pos="4320"/>
                <w:tab w:val="clear" w:pos="8640"/>
              </w:tabs>
              <w:spacing w:before="40" w:after="40"/>
              <w:jc w:val="center"/>
              <w:rPr>
                <w:i/>
              </w:rPr>
            </w:pPr>
          </w:p>
        </w:tc>
        <w:tc>
          <w:tcPr>
            <w:tcW w:w="2880" w:type="dxa"/>
          </w:tcPr>
          <w:p w:rsidR="00EB4165" w:rsidRPr="00746B2A" w:rsidRDefault="00EB4165" w:rsidP="009B74B3">
            <w:pPr>
              <w:pStyle w:val="Header"/>
              <w:tabs>
                <w:tab w:val="clear" w:pos="4320"/>
                <w:tab w:val="clear" w:pos="8640"/>
              </w:tabs>
              <w:spacing w:before="40" w:after="40"/>
              <w:rPr>
                <w:i/>
              </w:rPr>
            </w:pPr>
          </w:p>
        </w:tc>
      </w:tr>
      <w:tr w:rsidR="00391528" w:rsidRPr="00746B2A" w:rsidTr="009B74B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91528" w:rsidRDefault="00391528" w:rsidP="009B74B3">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391528" w:rsidRDefault="00391528" w:rsidP="009B74B3">
            <w:pPr>
              <w:pStyle w:val="CSETableText"/>
              <w:rPr>
                <w:b/>
                <w:bCs/>
                <w:szCs w:val="20"/>
              </w:rPr>
            </w:pPr>
            <w:r>
              <w:rPr>
                <w:b/>
                <w:bCs/>
                <w:szCs w:val="20"/>
              </w:rPr>
              <w:t>Repeat step 1 – 4 for an ICC record.</w:t>
            </w:r>
          </w:p>
        </w:tc>
        <w:tc>
          <w:tcPr>
            <w:tcW w:w="4500" w:type="dxa"/>
          </w:tcPr>
          <w:p w:rsidR="00391528" w:rsidRDefault="00391528" w:rsidP="009B74B3">
            <w:pPr>
              <w:pStyle w:val="NormalWeb"/>
              <w:spacing w:before="60" w:beforeAutospacing="0" w:after="0" w:afterAutospacing="0" w:line="200" w:lineRule="exact"/>
              <w:rPr>
                <w:sz w:val="20"/>
                <w:szCs w:val="20"/>
              </w:rPr>
            </w:pPr>
            <w:r>
              <w:rPr>
                <w:sz w:val="20"/>
                <w:szCs w:val="20"/>
              </w:rPr>
              <w:t>Same as step 1 – 4</w:t>
            </w:r>
          </w:p>
        </w:tc>
        <w:tc>
          <w:tcPr>
            <w:tcW w:w="1260" w:type="dxa"/>
          </w:tcPr>
          <w:p w:rsidR="00391528" w:rsidRDefault="00391528" w:rsidP="009B74B3">
            <w:pPr>
              <w:pStyle w:val="Header"/>
              <w:tabs>
                <w:tab w:val="clear" w:pos="4320"/>
                <w:tab w:val="clear" w:pos="8640"/>
              </w:tabs>
              <w:spacing w:before="40" w:after="40"/>
              <w:jc w:val="center"/>
              <w:rPr>
                <w:i/>
              </w:rPr>
            </w:pPr>
            <w:r>
              <w:rPr>
                <w:i/>
              </w:rPr>
              <w:t>P</w:t>
            </w:r>
          </w:p>
        </w:tc>
        <w:tc>
          <w:tcPr>
            <w:tcW w:w="2880" w:type="dxa"/>
          </w:tcPr>
          <w:p w:rsidR="00391528" w:rsidRPr="00746B2A" w:rsidRDefault="00391528" w:rsidP="009B74B3">
            <w:pPr>
              <w:pStyle w:val="Header"/>
              <w:tabs>
                <w:tab w:val="clear" w:pos="4320"/>
                <w:tab w:val="clear" w:pos="8640"/>
              </w:tabs>
              <w:spacing w:before="40" w:after="40"/>
              <w:rPr>
                <w:i/>
              </w:rPr>
            </w:pPr>
          </w:p>
        </w:tc>
      </w:tr>
    </w:tbl>
    <w:p w:rsidR="00417146" w:rsidRDefault="00417146" w:rsidP="00417146"/>
    <w:p w:rsidR="00417146" w:rsidRDefault="0041714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541E5" w:rsidRPr="00746B2A" w:rsidTr="00AA1B51">
        <w:trPr>
          <w:tblHeader/>
          <w:jc w:val="center"/>
        </w:trPr>
        <w:tc>
          <w:tcPr>
            <w:tcW w:w="2549" w:type="dxa"/>
            <w:gridSpan w:val="2"/>
            <w:shd w:val="solid" w:color="auto" w:fill="000000"/>
          </w:tcPr>
          <w:p w:rsidR="00B541E5" w:rsidRPr="00746B2A" w:rsidRDefault="00B541E5" w:rsidP="00AA1B51">
            <w:pPr>
              <w:rPr>
                <w:b/>
              </w:rPr>
            </w:pPr>
            <w:r w:rsidRPr="00746B2A">
              <w:rPr>
                <w:b/>
              </w:rPr>
              <w:t>Item</w:t>
            </w:r>
          </w:p>
        </w:tc>
        <w:tc>
          <w:tcPr>
            <w:tcW w:w="10951" w:type="dxa"/>
            <w:gridSpan w:val="4"/>
            <w:shd w:val="solid" w:color="auto" w:fill="000000"/>
          </w:tcPr>
          <w:p w:rsidR="00B541E5" w:rsidRPr="00746B2A" w:rsidRDefault="00B541E5" w:rsidP="00AA1B51">
            <w:pPr>
              <w:rPr>
                <w:b/>
              </w:rPr>
            </w:pPr>
            <w:r w:rsidRPr="00746B2A">
              <w:rPr>
                <w:b/>
              </w:rPr>
              <w:t>Description</w:t>
            </w:r>
          </w:p>
        </w:tc>
      </w:tr>
      <w:tr w:rsidR="00B541E5" w:rsidRPr="00746B2A" w:rsidTr="00AA1B51">
        <w:trPr>
          <w:jc w:val="center"/>
        </w:trPr>
        <w:tc>
          <w:tcPr>
            <w:tcW w:w="2549" w:type="dxa"/>
            <w:gridSpan w:val="2"/>
          </w:tcPr>
          <w:p w:rsidR="00B541E5" w:rsidRPr="00746B2A" w:rsidRDefault="00B541E5" w:rsidP="00AA1B51">
            <w:r w:rsidRPr="00746B2A">
              <w:t>Test Case ID</w:t>
            </w:r>
          </w:p>
        </w:tc>
        <w:tc>
          <w:tcPr>
            <w:tcW w:w="10951" w:type="dxa"/>
            <w:gridSpan w:val="4"/>
          </w:tcPr>
          <w:p w:rsidR="00B541E5" w:rsidRPr="00746B2A" w:rsidRDefault="00B541E5" w:rsidP="00AA1B51">
            <w:r w:rsidRPr="00746B2A">
              <w:t>ECUIDASH</w:t>
            </w:r>
            <w:r w:rsidR="00FE2C0B">
              <w:t>75</w:t>
            </w:r>
          </w:p>
        </w:tc>
      </w:tr>
      <w:tr w:rsidR="00B541E5" w:rsidRPr="00363669" w:rsidTr="00AA1B51">
        <w:trPr>
          <w:jc w:val="center"/>
        </w:trPr>
        <w:tc>
          <w:tcPr>
            <w:tcW w:w="2549" w:type="dxa"/>
            <w:gridSpan w:val="2"/>
          </w:tcPr>
          <w:p w:rsidR="00B541E5" w:rsidRPr="00746B2A" w:rsidRDefault="00B541E5" w:rsidP="00AA1B51">
            <w:r w:rsidRPr="00746B2A">
              <w:t>Source Description</w:t>
            </w:r>
          </w:p>
        </w:tc>
        <w:tc>
          <w:tcPr>
            <w:tcW w:w="10951" w:type="dxa"/>
            <w:gridSpan w:val="4"/>
          </w:tcPr>
          <w:p w:rsidR="00B541E5" w:rsidRPr="00363669" w:rsidRDefault="00B541E5" w:rsidP="00DE24CA">
            <w:pPr>
              <w:pStyle w:val="hdr1"/>
              <w:ind w:left="0"/>
              <w:rPr>
                <w:rFonts w:ascii="Times New Roman" w:hAnsi="Times New Roman"/>
                <w:i w:val="0"/>
                <w:sz w:val="20"/>
              </w:rPr>
            </w:pPr>
            <w:r>
              <w:rPr>
                <w:rFonts w:ascii="Times New Roman" w:hAnsi="Times New Roman"/>
                <w:i w:val="0"/>
                <w:sz w:val="20"/>
              </w:rPr>
              <w:t xml:space="preserve">TFS </w:t>
            </w:r>
            <w:r w:rsidR="00980004">
              <w:rPr>
                <w:rFonts w:ascii="Times New Roman" w:hAnsi="Times New Roman"/>
                <w:i w:val="0"/>
                <w:sz w:val="20"/>
              </w:rPr>
              <w:t>810</w:t>
            </w:r>
            <w:r w:rsidR="00DE24CA">
              <w:rPr>
                <w:rFonts w:ascii="Times New Roman" w:hAnsi="Times New Roman"/>
                <w:i w:val="0"/>
                <w:sz w:val="20"/>
              </w:rPr>
              <w:t>7</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DE24CA">
              <w:rPr>
                <w:rFonts w:ascii="Times New Roman" w:hAnsi="Times New Roman"/>
                <w:i w:val="0"/>
                <w:sz w:val="20"/>
              </w:rPr>
              <w:t>New Attendance Discrepancy feed</w:t>
            </w:r>
            <w:r w:rsidRPr="00BD745D">
              <w:rPr>
                <w:rFonts w:ascii="Times New Roman" w:hAnsi="Times New Roman"/>
                <w:i w:val="0"/>
                <w:sz w:val="20"/>
              </w:rPr>
              <w:t>;</w:t>
            </w:r>
          </w:p>
        </w:tc>
      </w:tr>
      <w:tr w:rsidR="00B541E5" w:rsidRPr="00746B2A" w:rsidTr="00AA1B51">
        <w:trPr>
          <w:jc w:val="center"/>
        </w:trPr>
        <w:tc>
          <w:tcPr>
            <w:tcW w:w="2549" w:type="dxa"/>
            <w:gridSpan w:val="2"/>
          </w:tcPr>
          <w:p w:rsidR="00B541E5" w:rsidRPr="00746B2A" w:rsidRDefault="00B541E5" w:rsidP="00AA1B51">
            <w:r w:rsidRPr="00746B2A">
              <w:t>Test Location</w:t>
            </w:r>
          </w:p>
        </w:tc>
        <w:tc>
          <w:tcPr>
            <w:tcW w:w="10951" w:type="dxa"/>
            <w:gridSpan w:val="4"/>
          </w:tcPr>
          <w:p w:rsidR="00B541E5" w:rsidRPr="00746B2A" w:rsidRDefault="00B541E5" w:rsidP="00AA1B51">
            <w:r w:rsidRPr="00746B2A">
              <w:t>https://f3420-mpmd01.vangent.local/coach3/default.aspx</w:t>
            </w:r>
          </w:p>
        </w:tc>
      </w:tr>
      <w:tr w:rsidR="00B541E5" w:rsidRPr="00746B2A" w:rsidTr="00AA1B51">
        <w:trPr>
          <w:jc w:val="center"/>
        </w:trPr>
        <w:tc>
          <w:tcPr>
            <w:tcW w:w="2549" w:type="dxa"/>
            <w:gridSpan w:val="2"/>
          </w:tcPr>
          <w:p w:rsidR="00B541E5" w:rsidRPr="00746B2A" w:rsidRDefault="00B541E5" w:rsidP="00AA1B51">
            <w:r w:rsidRPr="00746B2A">
              <w:t>Updated File(s)</w:t>
            </w:r>
          </w:p>
        </w:tc>
        <w:tc>
          <w:tcPr>
            <w:tcW w:w="10951" w:type="dxa"/>
            <w:gridSpan w:val="4"/>
          </w:tcPr>
          <w:p w:rsidR="00B541E5" w:rsidRPr="00746B2A" w:rsidRDefault="00B541E5" w:rsidP="00085351">
            <w:r>
              <w:t xml:space="preserve">review.aspx, </w:t>
            </w:r>
            <w:proofErr w:type="spellStart"/>
            <w:r>
              <w:t>review.aspx.vb</w:t>
            </w:r>
            <w:proofErr w:type="spellEnd"/>
          </w:p>
        </w:tc>
      </w:tr>
      <w:tr w:rsidR="00B541E5" w:rsidRPr="00746B2A" w:rsidTr="00AA1B51">
        <w:trPr>
          <w:jc w:val="center"/>
        </w:trPr>
        <w:tc>
          <w:tcPr>
            <w:tcW w:w="2549" w:type="dxa"/>
            <w:gridSpan w:val="2"/>
          </w:tcPr>
          <w:p w:rsidR="00B541E5" w:rsidRPr="00746B2A" w:rsidRDefault="00B541E5" w:rsidP="00AA1B51">
            <w:r w:rsidRPr="00746B2A">
              <w:t>Added Files(s)</w:t>
            </w:r>
          </w:p>
        </w:tc>
        <w:tc>
          <w:tcPr>
            <w:tcW w:w="10951" w:type="dxa"/>
            <w:gridSpan w:val="4"/>
          </w:tcPr>
          <w:p w:rsidR="00B541E5" w:rsidRPr="00746B2A" w:rsidRDefault="00B541E5" w:rsidP="00AA1B51"/>
        </w:tc>
      </w:tr>
      <w:tr w:rsidR="00B541E5" w:rsidRPr="00746B2A" w:rsidTr="00AA1B51">
        <w:trPr>
          <w:jc w:val="center"/>
        </w:trPr>
        <w:tc>
          <w:tcPr>
            <w:tcW w:w="2549" w:type="dxa"/>
            <w:gridSpan w:val="2"/>
          </w:tcPr>
          <w:p w:rsidR="00B541E5" w:rsidRPr="00746B2A" w:rsidRDefault="00B541E5" w:rsidP="00AA1B51">
            <w:r w:rsidRPr="00746B2A">
              <w:t>Supporting Documentation</w:t>
            </w:r>
          </w:p>
        </w:tc>
        <w:tc>
          <w:tcPr>
            <w:tcW w:w="10951" w:type="dxa"/>
            <w:gridSpan w:val="4"/>
          </w:tcPr>
          <w:p w:rsidR="00B541E5" w:rsidRPr="00746B2A" w:rsidRDefault="00B541E5" w:rsidP="00AA1B51"/>
        </w:tc>
      </w:tr>
      <w:tr w:rsidR="00B541E5" w:rsidRPr="00746B2A" w:rsidTr="00AA1B51">
        <w:trPr>
          <w:jc w:val="center"/>
        </w:trPr>
        <w:tc>
          <w:tcPr>
            <w:tcW w:w="2549" w:type="dxa"/>
            <w:gridSpan w:val="2"/>
          </w:tcPr>
          <w:p w:rsidR="00B541E5" w:rsidRPr="00746B2A" w:rsidRDefault="00B541E5" w:rsidP="00AA1B51">
            <w:r w:rsidRPr="00746B2A">
              <w:t>Notes</w:t>
            </w:r>
          </w:p>
        </w:tc>
        <w:tc>
          <w:tcPr>
            <w:tcW w:w="10951" w:type="dxa"/>
            <w:gridSpan w:val="4"/>
          </w:tcPr>
          <w:p w:rsidR="00B541E5" w:rsidRPr="00746B2A" w:rsidRDefault="00B541E5" w:rsidP="00AA1B51"/>
        </w:tc>
      </w:tr>
      <w:tr w:rsidR="00B541E5" w:rsidRPr="00746B2A" w:rsidTr="00AA1B5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B541E5" w:rsidRPr="00746B2A" w:rsidRDefault="00B541E5" w:rsidP="00AA1B51">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B541E5" w:rsidRPr="00746B2A" w:rsidRDefault="00B541E5" w:rsidP="00AA1B51">
            <w:pPr>
              <w:pStyle w:val="Header"/>
              <w:tabs>
                <w:tab w:val="clear" w:pos="4320"/>
                <w:tab w:val="clear" w:pos="8640"/>
              </w:tabs>
              <w:spacing w:before="20" w:after="20"/>
              <w:rPr>
                <w:b/>
                <w:i/>
              </w:rPr>
            </w:pPr>
            <w:r w:rsidRPr="00746B2A">
              <w:rPr>
                <w:b/>
              </w:rPr>
              <w:t>ACTION</w:t>
            </w:r>
          </w:p>
        </w:tc>
        <w:tc>
          <w:tcPr>
            <w:tcW w:w="4500" w:type="dxa"/>
            <w:shd w:val="clear" w:color="auto" w:fill="A6A6A6"/>
          </w:tcPr>
          <w:p w:rsidR="00B541E5" w:rsidRPr="00746B2A" w:rsidRDefault="00B541E5" w:rsidP="00AA1B51">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541E5" w:rsidRPr="00746B2A" w:rsidRDefault="00B541E5" w:rsidP="00AA1B51">
            <w:pPr>
              <w:pStyle w:val="Header"/>
              <w:tabs>
                <w:tab w:val="clear" w:pos="4320"/>
                <w:tab w:val="clear" w:pos="8640"/>
              </w:tabs>
              <w:spacing w:before="40" w:after="40"/>
              <w:jc w:val="center"/>
              <w:rPr>
                <w:b/>
                <w:i/>
              </w:rPr>
            </w:pPr>
            <w:r w:rsidRPr="00746B2A">
              <w:rPr>
                <w:b/>
              </w:rPr>
              <w:t>RESULTS</w:t>
            </w:r>
          </w:p>
          <w:p w:rsidR="00B541E5" w:rsidRPr="00746B2A" w:rsidRDefault="00B541E5" w:rsidP="00AA1B51">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541E5" w:rsidRPr="00746B2A" w:rsidRDefault="00B541E5" w:rsidP="00AA1B51">
            <w:pPr>
              <w:pStyle w:val="Header"/>
              <w:tabs>
                <w:tab w:val="clear" w:pos="4320"/>
                <w:tab w:val="clear" w:pos="8640"/>
              </w:tabs>
              <w:spacing w:before="40" w:after="40"/>
              <w:rPr>
                <w:b/>
                <w:i/>
              </w:rPr>
            </w:pPr>
            <w:r w:rsidRPr="00746B2A">
              <w:rPr>
                <w:b/>
              </w:rPr>
              <w:t>COMMENTS</w:t>
            </w:r>
          </w:p>
        </w:tc>
      </w:tr>
      <w:tr w:rsidR="00B541E5" w:rsidRPr="00746B2A" w:rsidTr="00AA1B5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B541E5" w:rsidRPr="00746B2A" w:rsidRDefault="00B541E5" w:rsidP="00AA1B51">
            <w:pPr>
              <w:pStyle w:val="Header"/>
              <w:tabs>
                <w:tab w:val="clear" w:pos="4320"/>
                <w:tab w:val="clear" w:pos="8640"/>
              </w:tabs>
              <w:spacing w:before="40" w:after="40"/>
              <w:rPr>
                <w:i/>
              </w:rPr>
            </w:pPr>
            <w:r>
              <w:rPr>
                <w:i/>
              </w:rPr>
              <w:t>Employee acknowledges first:</w:t>
            </w:r>
          </w:p>
        </w:tc>
      </w:tr>
      <w:tr w:rsidR="00B541E5" w:rsidRPr="00746B2A" w:rsidTr="00AA1B5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541E5" w:rsidRPr="00746B2A" w:rsidRDefault="00B541E5" w:rsidP="00AA1B51">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B541E5" w:rsidRDefault="00B541E5" w:rsidP="00AA1B51">
            <w:pPr>
              <w:pStyle w:val="CSETableText"/>
              <w:ind w:left="159"/>
              <w:rPr>
                <w:b/>
                <w:bCs/>
                <w:szCs w:val="20"/>
              </w:rPr>
            </w:pPr>
            <w:r w:rsidRPr="0049128E">
              <w:rPr>
                <w:b/>
                <w:bCs/>
                <w:szCs w:val="20"/>
              </w:rPr>
              <w:t>Data setup:</w:t>
            </w:r>
          </w:p>
          <w:p w:rsidR="00B541E5" w:rsidRDefault="00B541E5" w:rsidP="00AA1B51">
            <w:pPr>
              <w:pStyle w:val="CSETableText"/>
              <w:ind w:left="159"/>
              <w:rPr>
                <w:b/>
                <w:bCs/>
                <w:szCs w:val="20"/>
              </w:rPr>
            </w:pPr>
            <w:r>
              <w:rPr>
                <w:b/>
                <w:bCs/>
                <w:szCs w:val="20"/>
              </w:rPr>
              <w:t xml:space="preserve">Locate a </w:t>
            </w:r>
            <w:r w:rsidR="00085351">
              <w:rPr>
                <w:b/>
                <w:bCs/>
                <w:szCs w:val="20"/>
              </w:rPr>
              <w:t>DTT</w:t>
            </w:r>
            <w:r>
              <w:rPr>
                <w:b/>
                <w:bCs/>
                <w:szCs w:val="20"/>
              </w:rPr>
              <w:t xml:space="preserve"> record in </w:t>
            </w:r>
            <w:proofErr w:type="spellStart"/>
            <w:r>
              <w:rPr>
                <w:b/>
                <w:bCs/>
                <w:szCs w:val="20"/>
              </w:rPr>
              <w:t>coaching_log</w:t>
            </w:r>
            <w:proofErr w:type="spellEnd"/>
            <w:r>
              <w:rPr>
                <w:b/>
                <w:bCs/>
                <w:szCs w:val="20"/>
              </w:rPr>
              <w:t xml:space="preserve"> table with Pending Acknowledgement status.</w:t>
            </w:r>
          </w:p>
          <w:p w:rsidR="00B541E5" w:rsidRDefault="00B541E5" w:rsidP="00AA1B51">
            <w:pPr>
              <w:pStyle w:val="CSETableText"/>
              <w:ind w:left="159"/>
              <w:rPr>
                <w:b/>
                <w:bCs/>
                <w:szCs w:val="20"/>
              </w:rPr>
            </w:pPr>
            <w:r>
              <w:rPr>
                <w:b/>
                <w:bCs/>
                <w:szCs w:val="20"/>
              </w:rPr>
              <w:t>Update the owner of the record to myself.</w:t>
            </w:r>
          </w:p>
          <w:p w:rsidR="00B541E5" w:rsidRDefault="00B541E5" w:rsidP="00AA1B51">
            <w:pPr>
              <w:pStyle w:val="CSETableText"/>
              <w:ind w:left="159"/>
              <w:rPr>
                <w:rFonts w:ascii="Courier New" w:hAnsi="Courier New" w:cs="Courier New"/>
                <w:noProof/>
                <w:color w:val="FF0000"/>
              </w:rPr>
            </w:pPr>
            <w:r>
              <w:rPr>
                <w:b/>
                <w:bCs/>
                <w:szCs w:val="20"/>
              </w:rPr>
              <w:t>Update myself (</w:t>
            </w:r>
            <w:proofErr w:type="spellStart"/>
            <w:r>
              <w:rPr>
                <w:b/>
                <w:bCs/>
                <w:szCs w:val="20"/>
              </w:rPr>
              <w:t>Employee_Hierarchey</w:t>
            </w:r>
            <w:proofErr w:type="spellEnd"/>
            <w:r>
              <w:rPr>
                <w:b/>
                <w:bCs/>
                <w:szCs w:val="20"/>
              </w:rPr>
              <w:t xml:space="preserve"> table) to be Supervisor (</w:t>
            </w:r>
            <w:r>
              <w:rPr>
                <w:rFonts w:ascii="Courier New" w:hAnsi="Courier New" w:cs="Courier New"/>
                <w:color w:val="FF0000"/>
                <w:szCs w:val="20"/>
              </w:rPr>
              <w:t>WACS40</w:t>
            </w:r>
            <w:r>
              <w:rPr>
                <w:b/>
                <w:bCs/>
                <w:szCs w:val="20"/>
              </w:rPr>
              <w:t xml:space="preserve">)  </w:t>
            </w:r>
          </w:p>
          <w:p w:rsidR="00B541E5" w:rsidRDefault="00B541E5" w:rsidP="00AA1B51">
            <w:pPr>
              <w:pStyle w:val="CSETableText"/>
              <w:ind w:left="159"/>
              <w:rPr>
                <w:rFonts w:ascii="Courier New" w:hAnsi="Courier New" w:cs="Courier New"/>
                <w:noProof/>
              </w:rPr>
            </w:pPr>
          </w:p>
          <w:p w:rsidR="00B541E5" w:rsidRPr="006B53E8" w:rsidRDefault="00B541E5" w:rsidP="00AA1B51">
            <w:pPr>
              <w:pStyle w:val="CSETableText"/>
              <w:ind w:left="159"/>
              <w:rPr>
                <w:b/>
                <w:bCs/>
                <w:szCs w:val="20"/>
              </w:rPr>
            </w:pPr>
            <w:r>
              <w:rPr>
                <w:b/>
                <w:bCs/>
                <w:szCs w:val="20"/>
              </w:rPr>
              <w:t>L</w:t>
            </w:r>
            <w:r w:rsidRPr="006B53E8">
              <w:rPr>
                <w:b/>
                <w:bCs/>
                <w:szCs w:val="20"/>
              </w:rPr>
              <w:t xml:space="preserve">ogin to </w:t>
            </w:r>
            <w:proofErr w:type="spellStart"/>
            <w:r w:rsidRPr="006B53E8">
              <w:rPr>
                <w:b/>
                <w:bCs/>
                <w:szCs w:val="20"/>
              </w:rPr>
              <w:t>eCoaching</w:t>
            </w:r>
            <w:proofErr w:type="spellEnd"/>
            <w:r w:rsidRPr="006B53E8">
              <w:rPr>
                <w:b/>
                <w:bCs/>
                <w:szCs w:val="20"/>
              </w:rPr>
              <w:t>:</w:t>
            </w:r>
          </w:p>
          <w:p w:rsidR="00B541E5" w:rsidRPr="00746B2A" w:rsidRDefault="00B541E5" w:rsidP="00AA1B51">
            <w:pPr>
              <w:pStyle w:val="CSETableText"/>
              <w:ind w:left="159"/>
              <w:rPr>
                <w:bCs/>
                <w:szCs w:val="20"/>
              </w:rPr>
            </w:pPr>
            <w:r w:rsidRPr="00746B2A">
              <w:t>https://f3420-mpmd01.vangent.local/coach3/default.aspx</w:t>
            </w:r>
          </w:p>
        </w:tc>
        <w:tc>
          <w:tcPr>
            <w:tcW w:w="4500" w:type="dxa"/>
          </w:tcPr>
          <w:p w:rsidR="00B541E5" w:rsidRDefault="00B541E5" w:rsidP="00AA1B51">
            <w:pPr>
              <w:pStyle w:val="NormalWeb"/>
            </w:pPr>
            <w:r>
              <w:t>Default page displays.</w:t>
            </w:r>
          </w:p>
          <w:p w:rsidR="00B541E5" w:rsidRDefault="00B541E5" w:rsidP="00AA1B51">
            <w:pPr>
              <w:pStyle w:val="NormalWeb"/>
            </w:pPr>
          </w:p>
        </w:tc>
        <w:tc>
          <w:tcPr>
            <w:tcW w:w="1260" w:type="dxa"/>
          </w:tcPr>
          <w:p w:rsidR="00B541E5" w:rsidRPr="00746B2A" w:rsidRDefault="00B541E5" w:rsidP="00AA1B51">
            <w:pPr>
              <w:pStyle w:val="Header"/>
              <w:tabs>
                <w:tab w:val="clear" w:pos="4320"/>
                <w:tab w:val="clear" w:pos="8640"/>
              </w:tabs>
              <w:spacing w:before="40" w:after="40"/>
              <w:jc w:val="center"/>
              <w:rPr>
                <w:i/>
              </w:rPr>
            </w:pPr>
            <w:r>
              <w:rPr>
                <w:i/>
              </w:rPr>
              <w:t>P</w:t>
            </w:r>
          </w:p>
        </w:tc>
        <w:tc>
          <w:tcPr>
            <w:tcW w:w="2880" w:type="dxa"/>
          </w:tcPr>
          <w:p w:rsidR="00B541E5" w:rsidRPr="00746B2A" w:rsidRDefault="00B541E5" w:rsidP="00AA1B51">
            <w:pPr>
              <w:pStyle w:val="Header"/>
              <w:tabs>
                <w:tab w:val="clear" w:pos="4320"/>
                <w:tab w:val="clear" w:pos="8640"/>
              </w:tabs>
              <w:spacing w:before="40" w:after="40"/>
              <w:rPr>
                <w:i/>
              </w:rPr>
            </w:pPr>
          </w:p>
        </w:tc>
      </w:tr>
      <w:tr w:rsidR="00B541E5" w:rsidRPr="00746B2A" w:rsidTr="00AA1B5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541E5" w:rsidRDefault="00B541E5" w:rsidP="00AA1B51">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B541E5" w:rsidRPr="0049128E" w:rsidRDefault="00B541E5" w:rsidP="00AA1B51">
            <w:pPr>
              <w:pStyle w:val="CSETableText"/>
              <w:ind w:left="159"/>
              <w:rPr>
                <w:b/>
                <w:bCs/>
                <w:szCs w:val="20"/>
              </w:rPr>
            </w:pPr>
            <w:r>
              <w:rPr>
                <w:b/>
                <w:bCs/>
                <w:szCs w:val="20"/>
              </w:rPr>
              <w:t>Click “My Dashboard” tab</w:t>
            </w:r>
          </w:p>
        </w:tc>
        <w:tc>
          <w:tcPr>
            <w:tcW w:w="4500" w:type="dxa"/>
          </w:tcPr>
          <w:p w:rsidR="00B541E5" w:rsidRDefault="00B541E5" w:rsidP="00AA1B51">
            <w:pPr>
              <w:pStyle w:val="NormalWeb"/>
            </w:pPr>
            <w:r>
              <w:t xml:space="preserve">The record from step 1 displays under My Pending </w:t>
            </w:r>
            <w:proofErr w:type="spellStart"/>
            <w:r>
              <w:t>eCoaching</w:t>
            </w:r>
            <w:proofErr w:type="spellEnd"/>
            <w:r>
              <w:t xml:space="preserve"> Logs section.</w:t>
            </w:r>
          </w:p>
        </w:tc>
        <w:tc>
          <w:tcPr>
            <w:tcW w:w="1260" w:type="dxa"/>
          </w:tcPr>
          <w:p w:rsidR="00B541E5" w:rsidRDefault="00B541E5" w:rsidP="00AA1B51">
            <w:pPr>
              <w:pStyle w:val="Header"/>
              <w:tabs>
                <w:tab w:val="clear" w:pos="4320"/>
                <w:tab w:val="clear" w:pos="8640"/>
              </w:tabs>
              <w:spacing w:before="40" w:after="40"/>
              <w:jc w:val="center"/>
              <w:rPr>
                <w:i/>
              </w:rPr>
            </w:pPr>
            <w:r>
              <w:rPr>
                <w:i/>
              </w:rPr>
              <w:t>P</w:t>
            </w:r>
          </w:p>
        </w:tc>
        <w:tc>
          <w:tcPr>
            <w:tcW w:w="2880" w:type="dxa"/>
          </w:tcPr>
          <w:p w:rsidR="00B541E5" w:rsidRPr="00746B2A" w:rsidRDefault="00B541E5" w:rsidP="00AA1B51">
            <w:pPr>
              <w:pStyle w:val="Header"/>
              <w:tabs>
                <w:tab w:val="clear" w:pos="4320"/>
                <w:tab w:val="clear" w:pos="8640"/>
              </w:tabs>
              <w:spacing w:before="40" w:after="40"/>
              <w:rPr>
                <w:i/>
              </w:rPr>
            </w:pPr>
          </w:p>
        </w:tc>
      </w:tr>
      <w:tr w:rsidR="00B541E5" w:rsidRPr="00746B2A" w:rsidTr="00AA1B5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541E5" w:rsidRDefault="00B541E5" w:rsidP="00AA1B51">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3</w:t>
            </w:r>
          </w:p>
        </w:tc>
        <w:tc>
          <w:tcPr>
            <w:tcW w:w="3960" w:type="dxa"/>
            <w:gridSpan w:val="2"/>
          </w:tcPr>
          <w:p w:rsidR="00B541E5" w:rsidRPr="0049128E" w:rsidRDefault="00B541E5" w:rsidP="00AA1B51">
            <w:pPr>
              <w:pStyle w:val="CSETableText"/>
              <w:ind w:left="159"/>
              <w:rPr>
                <w:b/>
                <w:bCs/>
                <w:szCs w:val="20"/>
              </w:rPr>
            </w:pPr>
            <w:r>
              <w:rPr>
                <w:b/>
                <w:bCs/>
                <w:szCs w:val="20"/>
              </w:rPr>
              <w:t>Click the record link</w:t>
            </w:r>
          </w:p>
        </w:tc>
        <w:tc>
          <w:tcPr>
            <w:tcW w:w="4500" w:type="dxa"/>
          </w:tcPr>
          <w:p w:rsidR="00B541E5" w:rsidRDefault="00B541E5" w:rsidP="00AA1B51">
            <w:pPr>
              <w:pStyle w:val="NormalWeb"/>
            </w:pPr>
            <w:r>
              <w:t>Review page displays with correct information and input textboxes for the employee to acknowledge the record.</w:t>
            </w:r>
          </w:p>
        </w:tc>
        <w:tc>
          <w:tcPr>
            <w:tcW w:w="1260" w:type="dxa"/>
          </w:tcPr>
          <w:p w:rsidR="00B541E5" w:rsidRDefault="00B541E5" w:rsidP="00AA1B51">
            <w:pPr>
              <w:pStyle w:val="Header"/>
              <w:tabs>
                <w:tab w:val="clear" w:pos="4320"/>
                <w:tab w:val="clear" w:pos="8640"/>
              </w:tabs>
              <w:spacing w:before="40" w:after="40"/>
              <w:jc w:val="center"/>
              <w:rPr>
                <w:i/>
              </w:rPr>
            </w:pPr>
            <w:r>
              <w:rPr>
                <w:i/>
              </w:rPr>
              <w:t>P</w:t>
            </w:r>
          </w:p>
        </w:tc>
        <w:tc>
          <w:tcPr>
            <w:tcW w:w="2880" w:type="dxa"/>
          </w:tcPr>
          <w:p w:rsidR="00B541E5" w:rsidRPr="00746B2A" w:rsidRDefault="00B541E5" w:rsidP="00AA1B51">
            <w:pPr>
              <w:pStyle w:val="Header"/>
              <w:tabs>
                <w:tab w:val="clear" w:pos="4320"/>
                <w:tab w:val="clear" w:pos="8640"/>
              </w:tabs>
              <w:spacing w:before="40" w:after="40"/>
              <w:rPr>
                <w:i/>
              </w:rPr>
            </w:pPr>
          </w:p>
        </w:tc>
      </w:tr>
      <w:tr w:rsidR="00B541E5" w:rsidRPr="00746B2A" w:rsidTr="00AA1B5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541E5" w:rsidRDefault="00B541E5" w:rsidP="00AA1B51">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541E5" w:rsidRDefault="00B541E5" w:rsidP="00AA1B51">
            <w:pPr>
              <w:pStyle w:val="CSETableText"/>
              <w:ind w:left="159"/>
              <w:rPr>
                <w:b/>
                <w:bCs/>
                <w:szCs w:val="20"/>
              </w:rPr>
            </w:pPr>
            <w:r>
              <w:rPr>
                <w:b/>
                <w:bCs/>
                <w:szCs w:val="20"/>
              </w:rPr>
              <w:t>Fill in required information;</w:t>
            </w:r>
          </w:p>
          <w:p w:rsidR="00B541E5" w:rsidRDefault="00B541E5" w:rsidP="00AA1B51">
            <w:pPr>
              <w:pStyle w:val="CSETableText"/>
              <w:ind w:left="159"/>
              <w:rPr>
                <w:b/>
                <w:bCs/>
                <w:szCs w:val="20"/>
              </w:rPr>
            </w:pPr>
            <w:r>
              <w:rPr>
                <w:b/>
                <w:bCs/>
                <w:szCs w:val="20"/>
              </w:rPr>
              <w:t>Click Submit button</w:t>
            </w:r>
          </w:p>
        </w:tc>
        <w:tc>
          <w:tcPr>
            <w:tcW w:w="4500" w:type="dxa"/>
          </w:tcPr>
          <w:p w:rsidR="00B541E5" w:rsidRDefault="00B541E5" w:rsidP="00AA1B51">
            <w:pPr>
              <w:pStyle w:val="NormalWeb"/>
            </w:pPr>
            <w:r>
              <w:t xml:space="preserve">The record gets successfully updated </w:t>
            </w:r>
            <w:proofErr w:type="gramStart"/>
            <w:r>
              <w:t>to  “</w:t>
            </w:r>
            <w:proofErr w:type="gramEnd"/>
            <w:r>
              <w:t>Pending Manager Review”.</w:t>
            </w:r>
          </w:p>
        </w:tc>
        <w:tc>
          <w:tcPr>
            <w:tcW w:w="1260" w:type="dxa"/>
          </w:tcPr>
          <w:p w:rsidR="00B541E5" w:rsidRDefault="00B541E5" w:rsidP="00AA1B51">
            <w:pPr>
              <w:pStyle w:val="Header"/>
              <w:tabs>
                <w:tab w:val="clear" w:pos="4320"/>
                <w:tab w:val="clear" w:pos="8640"/>
              </w:tabs>
              <w:spacing w:before="40" w:after="40"/>
              <w:jc w:val="center"/>
              <w:rPr>
                <w:i/>
              </w:rPr>
            </w:pPr>
            <w:r>
              <w:rPr>
                <w:i/>
              </w:rPr>
              <w:t>P</w:t>
            </w:r>
          </w:p>
        </w:tc>
        <w:tc>
          <w:tcPr>
            <w:tcW w:w="2880" w:type="dxa"/>
          </w:tcPr>
          <w:p w:rsidR="00B541E5" w:rsidRPr="00746B2A" w:rsidRDefault="00B541E5" w:rsidP="00AA1B51">
            <w:pPr>
              <w:pStyle w:val="Header"/>
              <w:tabs>
                <w:tab w:val="clear" w:pos="4320"/>
                <w:tab w:val="clear" w:pos="8640"/>
              </w:tabs>
              <w:spacing w:before="40" w:after="40"/>
              <w:rPr>
                <w:i/>
              </w:rPr>
            </w:pPr>
          </w:p>
        </w:tc>
      </w:tr>
      <w:tr w:rsidR="00B541E5" w:rsidRPr="00746B2A" w:rsidTr="00AA1B5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541E5" w:rsidRDefault="00B541E5" w:rsidP="00AA1B51">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B541E5" w:rsidRDefault="00B541E5" w:rsidP="00AA1B51">
            <w:pPr>
              <w:pStyle w:val="CSETableText"/>
              <w:ind w:left="159"/>
              <w:rPr>
                <w:b/>
                <w:bCs/>
                <w:szCs w:val="20"/>
              </w:rPr>
            </w:pPr>
            <w:r>
              <w:rPr>
                <w:b/>
                <w:bCs/>
                <w:szCs w:val="20"/>
              </w:rPr>
              <w:t>Update the owner of the record to supervisor A.</w:t>
            </w:r>
          </w:p>
          <w:p w:rsidR="00B541E5" w:rsidRDefault="00B541E5" w:rsidP="00AA1B51">
            <w:pPr>
              <w:pStyle w:val="CSETableText"/>
              <w:ind w:left="159"/>
              <w:rPr>
                <w:b/>
                <w:bCs/>
                <w:szCs w:val="20"/>
              </w:rPr>
            </w:pPr>
            <w:r>
              <w:rPr>
                <w:b/>
                <w:bCs/>
                <w:szCs w:val="20"/>
              </w:rPr>
              <w:t>Update myself (</w:t>
            </w:r>
            <w:proofErr w:type="spellStart"/>
            <w:r>
              <w:rPr>
                <w:b/>
                <w:bCs/>
                <w:szCs w:val="20"/>
              </w:rPr>
              <w:t>Employee_Hierarchey</w:t>
            </w:r>
            <w:proofErr w:type="spellEnd"/>
            <w:r>
              <w:rPr>
                <w:b/>
                <w:bCs/>
                <w:szCs w:val="20"/>
              </w:rPr>
              <w:t xml:space="preserve"> table) to be manager (</w:t>
            </w:r>
            <w:r>
              <w:rPr>
                <w:rFonts w:ascii="Courier New" w:hAnsi="Courier New" w:cs="Courier New"/>
                <w:color w:val="FF0000"/>
                <w:szCs w:val="20"/>
              </w:rPr>
              <w:t>WACS50</w:t>
            </w:r>
            <w:proofErr w:type="gramStart"/>
            <w:r>
              <w:rPr>
                <w:b/>
                <w:bCs/>
                <w:szCs w:val="20"/>
              </w:rPr>
              <w:t>)  of</w:t>
            </w:r>
            <w:proofErr w:type="gramEnd"/>
            <w:r>
              <w:rPr>
                <w:b/>
                <w:bCs/>
                <w:szCs w:val="20"/>
              </w:rPr>
              <w:t xml:space="preserve"> supervisor A.</w:t>
            </w:r>
          </w:p>
          <w:p w:rsidR="00B541E5" w:rsidRDefault="00B541E5" w:rsidP="00AA1B51">
            <w:pPr>
              <w:pStyle w:val="CSETableText"/>
              <w:ind w:left="159"/>
              <w:rPr>
                <w:b/>
                <w:bCs/>
                <w:szCs w:val="20"/>
              </w:rPr>
            </w:pPr>
          </w:p>
          <w:p w:rsidR="00B541E5" w:rsidRDefault="00B541E5" w:rsidP="00AA1B51">
            <w:pPr>
              <w:pStyle w:val="CSETableText"/>
              <w:ind w:left="159"/>
              <w:rPr>
                <w:b/>
                <w:bCs/>
                <w:szCs w:val="20"/>
              </w:rPr>
            </w:pPr>
            <w:r>
              <w:rPr>
                <w:b/>
                <w:bCs/>
                <w:szCs w:val="20"/>
              </w:rPr>
              <w:t>Close browser.</w:t>
            </w:r>
          </w:p>
          <w:p w:rsidR="00B541E5" w:rsidRDefault="00B541E5" w:rsidP="00AA1B51">
            <w:pPr>
              <w:pStyle w:val="CSETableText"/>
              <w:ind w:left="159"/>
              <w:rPr>
                <w:b/>
                <w:bCs/>
                <w:szCs w:val="20"/>
              </w:rPr>
            </w:pPr>
            <w:r>
              <w:rPr>
                <w:b/>
                <w:bCs/>
                <w:szCs w:val="20"/>
              </w:rPr>
              <w:t>Re-open browser.</w:t>
            </w:r>
          </w:p>
          <w:p w:rsidR="00B541E5" w:rsidRPr="006B53E8" w:rsidRDefault="00B541E5" w:rsidP="00AA1B51">
            <w:pPr>
              <w:pStyle w:val="CSETableText"/>
              <w:ind w:left="159"/>
              <w:rPr>
                <w:b/>
                <w:bCs/>
                <w:szCs w:val="20"/>
              </w:rPr>
            </w:pPr>
            <w:r>
              <w:rPr>
                <w:b/>
                <w:bCs/>
                <w:szCs w:val="20"/>
              </w:rPr>
              <w:t>L</w:t>
            </w:r>
            <w:r w:rsidRPr="006B53E8">
              <w:rPr>
                <w:b/>
                <w:bCs/>
                <w:szCs w:val="20"/>
              </w:rPr>
              <w:t xml:space="preserve">ogin to </w:t>
            </w:r>
            <w:proofErr w:type="spellStart"/>
            <w:r w:rsidRPr="006B53E8">
              <w:rPr>
                <w:b/>
                <w:bCs/>
                <w:szCs w:val="20"/>
              </w:rPr>
              <w:t>eCoaching</w:t>
            </w:r>
            <w:proofErr w:type="spellEnd"/>
            <w:r w:rsidRPr="006B53E8">
              <w:rPr>
                <w:b/>
                <w:bCs/>
                <w:szCs w:val="20"/>
              </w:rPr>
              <w:t>:</w:t>
            </w:r>
          </w:p>
          <w:p w:rsidR="00B541E5" w:rsidRDefault="00B541E5" w:rsidP="00AA1B51">
            <w:pPr>
              <w:pStyle w:val="CSETableText"/>
              <w:ind w:left="159"/>
              <w:rPr>
                <w:rFonts w:ascii="Courier New" w:hAnsi="Courier New" w:cs="Courier New"/>
                <w:noProof/>
                <w:color w:val="FF0000"/>
              </w:rPr>
            </w:pPr>
            <w:r w:rsidRPr="00746B2A">
              <w:t>https://f3420-mpmd01.vangent.l</w:t>
            </w:r>
            <w:r>
              <w:t>ocal/coach3/default.aspx</w:t>
            </w:r>
          </w:p>
          <w:p w:rsidR="00B541E5" w:rsidRDefault="00B541E5" w:rsidP="00AA1B51">
            <w:pPr>
              <w:pStyle w:val="CSETableText"/>
              <w:ind w:left="159"/>
              <w:rPr>
                <w:b/>
                <w:bCs/>
                <w:szCs w:val="20"/>
              </w:rPr>
            </w:pPr>
          </w:p>
        </w:tc>
        <w:tc>
          <w:tcPr>
            <w:tcW w:w="4500" w:type="dxa"/>
          </w:tcPr>
          <w:p w:rsidR="00B541E5" w:rsidRDefault="00B541E5" w:rsidP="00AA1B51">
            <w:pPr>
              <w:pStyle w:val="NormalWeb"/>
            </w:pPr>
            <w:r>
              <w:t>Default page displays</w:t>
            </w:r>
          </w:p>
        </w:tc>
        <w:tc>
          <w:tcPr>
            <w:tcW w:w="1260" w:type="dxa"/>
          </w:tcPr>
          <w:p w:rsidR="00B541E5" w:rsidRDefault="00B541E5" w:rsidP="00AA1B51">
            <w:pPr>
              <w:pStyle w:val="Header"/>
              <w:tabs>
                <w:tab w:val="clear" w:pos="4320"/>
                <w:tab w:val="clear" w:pos="8640"/>
              </w:tabs>
              <w:spacing w:before="40" w:after="40"/>
              <w:jc w:val="center"/>
              <w:rPr>
                <w:i/>
              </w:rPr>
            </w:pPr>
            <w:r>
              <w:rPr>
                <w:i/>
              </w:rPr>
              <w:t>P</w:t>
            </w:r>
          </w:p>
        </w:tc>
        <w:tc>
          <w:tcPr>
            <w:tcW w:w="2880" w:type="dxa"/>
          </w:tcPr>
          <w:p w:rsidR="00B541E5" w:rsidRPr="00746B2A" w:rsidRDefault="00B541E5" w:rsidP="00AA1B51">
            <w:pPr>
              <w:pStyle w:val="Header"/>
              <w:tabs>
                <w:tab w:val="clear" w:pos="4320"/>
                <w:tab w:val="clear" w:pos="8640"/>
              </w:tabs>
              <w:spacing w:before="40" w:after="40"/>
              <w:rPr>
                <w:i/>
              </w:rPr>
            </w:pPr>
          </w:p>
        </w:tc>
      </w:tr>
      <w:tr w:rsidR="00B541E5" w:rsidRPr="00746B2A" w:rsidTr="00AA1B5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541E5" w:rsidRDefault="00B541E5" w:rsidP="00AA1B51">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B541E5" w:rsidRDefault="00B541E5" w:rsidP="00AA1B51">
            <w:pPr>
              <w:pStyle w:val="CSETableText"/>
              <w:ind w:left="159"/>
              <w:rPr>
                <w:b/>
                <w:bCs/>
                <w:szCs w:val="20"/>
              </w:rPr>
            </w:pPr>
            <w:r>
              <w:rPr>
                <w:b/>
                <w:bCs/>
                <w:szCs w:val="20"/>
              </w:rPr>
              <w:t>Repeat step 2-3</w:t>
            </w:r>
          </w:p>
        </w:tc>
        <w:tc>
          <w:tcPr>
            <w:tcW w:w="4500" w:type="dxa"/>
          </w:tcPr>
          <w:p w:rsidR="00B541E5" w:rsidRDefault="00B541E5" w:rsidP="00AA1B51">
            <w:pPr>
              <w:pStyle w:val="NormalWeb"/>
            </w:pPr>
            <w:r>
              <w:t>Same as step 2-3</w:t>
            </w:r>
          </w:p>
        </w:tc>
        <w:tc>
          <w:tcPr>
            <w:tcW w:w="1260" w:type="dxa"/>
          </w:tcPr>
          <w:p w:rsidR="00B541E5" w:rsidRDefault="00B541E5" w:rsidP="00AA1B51">
            <w:pPr>
              <w:pStyle w:val="Header"/>
              <w:tabs>
                <w:tab w:val="clear" w:pos="4320"/>
                <w:tab w:val="clear" w:pos="8640"/>
              </w:tabs>
              <w:spacing w:before="40" w:after="40"/>
              <w:jc w:val="center"/>
              <w:rPr>
                <w:i/>
              </w:rPr>
            </w:pPr>
            <w:r>
              <w:rPr>
                <w:i/>
              </w:rPr>
              <w:t>P</w:t>
            </w:r>
          </w:p>
        </w:tc>
        <w:tc>
          <w:tcPr>
            <w:tcW w:w="2880" w:type="dxa"/>
          </w:tcPr>
          <w:p w:rsidR="00B541E5" w:rsidRPr="00746B2A" w:rsidRDefault="00B541E5" w:rsidP="00AA1B51">
            <w:pPr>
              <w:pStyle w:val="Header"/>
              <w:tabs>
                <w:tab w:val="clear" w:pos="4320"/>
                <w:tab w:val="clear" w:pos="8640"/>
              </w:tabs>
              <w:spacing w:before="40" w:after="40"/>
              <w:rPr>
                <w:i/>
              </w:rPr>
            </w:pPr>
          </w:p>
        </w:tc>
      </w:tr>
      <w:tr w:rsidR="00B541E5" w:rsidRPr="00746B2A" w:rsidTr="00AA1B5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541E5" w:rsidRDefault="00B541E5" w:rsidP="00AA1B51">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B541E5" w:rsidRDefault="00B541E5" w:rsidP="00AA1B51">
            <w:pPr>
              <w:pStyle w:val="CSETableText"/>
              <w:ind w:left="159"/>
              <w:rPr>
                <w:b/>
                <w:bCs/>
                <w:szCs w:val="20"/>
              </w:rPr>
            </w:pPr>
            <w:r>
              <w:rPr>
                <w:b/>
                <w:bCs/>
                <w:szCs w:val="20"/>
              </w:rPr>
              <w:t>Fill in required information;</w:t>
            </w:r>
          </w:p>
          <w:p w:rsidR="00B541E5" w:rsidRDefault="00B541E5" w:rsidP="00AA1B51">
            <w:pPr>
              <w:pStyle w:val="CSETableText"/>
              <w:ind w:left="159"/>
              <w:rPr>
                <w:b/>
                <w:bCs/>
                <w:szCs w:val="20"/>
              </w:rPr>
            </w:pPr>
            <w:r>
              <w:rPr>
                <w:b/>
                <w:bCs/>
                <w:szCs w:val="20"/>
              </w:rPr>
              <w:t>Click Submit button</w:t>
            </w:r>
          </w:p>
        </w:tc>
        <w:tc>
          <w:tcPr>
            <w:tcW w:w="4500" w:type="dxa"/>
          </w:tcPr>
          <w:p w:rsidR="00B541E5" w:rsidRDefault="00B541E5" w:rsidP="00AA1B51">
            <w:pPr>
              <w:pStyle w:val="NormalWeb"/>
            </w:pPr>
            <w:r>
              <w:t xml:space="preserve">The record gets successfully updated </w:t>
            </w:r>
            <w:proofErr w:type="gramStart"/>
            <w:r>
              <w:t>to  “</w:t>
            </w:r>
            <w:proofErr w:type="gramEnd"/>
            <w:r>
              <w:t>Completed”.</w:t>
            </w:r>
          </w:p>
        </w:tc>
        <w:tc>
          <w:tcPr>
            <w:tcW w:w="1260" w:type="dxa"/>
          </w:tcPr>
          <w:p w:rsidR="00B541E5" w:rsidRDefault="00B541E5" w:rsidP="00AA1B51">
            <w:pPr>
              <w:pStyle w:val="Header"/>
              <w:tabs>
                <w:tab w:val="clear" w:pos="4320"/>
                <w:tab w:val="clear" w:pos="8640"/>
              </w:tabs>
              <w:spacing w:before="40" w:after="40"/>
              <w:jc w:val="center"/>
              <w:rPr>
                <w:i/>
              </w:rPr>
            </w:pPr>
            <w:r>
              <w:rPr>
                <w:i/>
              </w:rPr>
              <w:t>P</w:t>
            </w:r>
          </w:p>
        </w:tc>
        <w:tc>
          <w:tcPr>
            <w:tcW w:w="2880" w:type="dxa"/>
          </w:tcPr>
          <w:p w:rsidR="00B541E5" w:rsidRPr="00746B2A" w:rsidRDefault="00B541E5" w:rsidP="00AA1B51">
            <w:pPr>
              <w:pStyle w:val="Header"/>
              <w:tabs>
                <w:tab w:val="clear" w:pos="4320"/>
                <w:tab w:val="clear" w:pos="8640"/>
              </w:tabs>
              <w:spacing w:before="40" w:after="40"/>
              <w:rPr>
                <w:i/>
              </w:rPr>
            </w:pPr>
          </w:p>
        </w:tc>
      </w:tr>
      <w:tr w:rsidR="00B541E5" w:rsidRPr="00746B2A" w:rsidTr="00AA1B5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B541E5" w:rsidRPr="00746B2A" w:rsidRDefault="00B541E5" w:rsidP="00AA1B51">
            <w:pPr>
              <w:pStyle w:val="Header"/>
              <w:tabs>
                <w:tab w:val="clear" w:pos="4320"/>
                <w:tab w:val="clear" w:pos="8640"/>
              </w:tabs>
              <w:spacing w:before="40" w:after="40"/>
              <w:rPr>
                <w:i/>
              </w:rPr>
            </w:pPr>
            <w:r>
              <w:rPr>
                <w:i/>
              </w:rPr>
              <w:t>Manager acknowledges first:</w:t>
            </w:r>
          </w:p>
        </w:tc>
      </w:tr>
      <w:tr w:rsidR="00B541E5" w:rsidRPr="00746B2A" w:rsidTr="00AA1B5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541E5" w:rsidRDefault="00B541E5" w:rsidP="00AA1B51">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B541E5" w:rsidRDefault="00B541E5" w:rsidP="00AA1B51">
            <w:pPr>
              <w:pStyle w:val="CSETableText"/>
              <w:ind w:left="159"/>
              <w:rPr>
                <w:b/>
                <w:bCs/>
                <w:szCs w:val="20"/>
              </w:rPr>
            </w:pPr>
            <w:r>
              <w:rPr>
                <w:b/>
                <w:bCs/>
                <w:szCs w:val="20"/>
              </w:rPr>
              <w:t>Repeat step 1, except:</w:t>
            </w:r>
          </w:p>
          <w:p w:rsidR="00B541E5" w:rsidRDefault="00B541E5" w:rsidP="00AA1B51">
            <w:pPr>
              <w:pStyle w:val="CSETableText"/>
              <w:ind w:left="159"/>
              <w:rPr>
                <w:rFonts w:ascii="Courier New" w:hAnsi="Courier New" w:cs="Courier New"/>
                <w:noProof/>
                <w:color w:val="FF0000"/>
              </w:rPr>
            </w:pPr>
            <w:r>
              <w:rPr>
                <w:b/>
                <w:bCs/>
                <w:szCs w:val="20"/>
              </w:rPr>
              <w:t>Update myself (</w:t>
            </w:r>
            <w:proofErr w:type="spellStart"/>
            <w:r>
              <w:rPr>
                <w:b/>
                <w:bCs/>
                <w:szCs w:val="20"/>
              </w:rPr>
              <w:t>Employee_Hierarchey</w:t>
            </w:r>
            <w:proofErr w:type="spellEnd"/>
            <w:r>
              <w:rPr>
                <w:b/>
                <w:bCs/>
                <w:szCs w:val="20"/>
              </w:rPr>
              <w:t xml:space="preserve"> table) to be Manager (</w:t>
            </w:r>
            <w:r>
              <w:rPr>
                <w:rFonts w:ascii="Courier New" w:hAnsi="Courier New" w:cs="Courier New"/>
                <w:color w:val="FF0000"/>
                <w:szCs w:val="20"/>
              </w:rPr>
              <w:t>WACS50</w:t>
            </w:r>
            <w:proofErr w:type="gramStart"/>
            <w:r>
              <w:rPr>
                <w:b/>
                <w:bCs/>
                <w:szCs w:val="20"/>
              </w:rPr>
              <w:t>)  of</w:t>
            </w:r>
            <w:proofErr w:type="gramEnd"/>
            <w:r>
              <w:rPr>
                <w:b/>
                <w:bCs/>
                <w:szCs w:val="20"/>
              </w:rPr>
              <w:t xml:space="preserve"> the CTC record’s owner.</w:t>
            </w:r>
          </w:p>
          <w:p w:rsidR="00B541E5" w:rsidRDefault="00B541E5" w:rsidP="00AA1B51">
            <w:pPr>
              <w:pStyle w:val="CSETableText"/>
              <w:ind w:left="159"/>
              <w:rPr>
                <w:b/>
                <w:bCs/>
                <w:szCs w:val="20"/>
              </w:rPr>
            </w:pPr>
          </w:p>
        </w:tc>
        <w:tc>
          <w:tcPr>
            <w:tcW w:w="4500" w:type="dxa"/>
          </w:tcPr>
          <w:p w:rsidR="00B541E5" w:rsidRDefault="00B541E5" w:rsidP="00AA1B51">
            <w:pPr>
              <w:pStyle w:val="NormalWeb"/>
            </w:pPr>
            <w:r>
              <w:t>Same as step 1</w:t>
            </w:r>
          </w:p>
        </w:tc>
        <w:tc>
          <w:tcPr>
            <w:tcW w:w="1260" w:type="dxa"/>
          </w:tcPr>
          <w:p w:rsidR="00B541E5" w:rsidRDefault="00B541E5" w:rsidP="00AA1B51">
            <w:pPr>
              <w:pStyle w:val="Header"/>
              <w:tabs>
                <w:tab w:val="clear" w:pos="4320"/>
                <w:tab w:val="clear" w:pos="8640"/>
              </w:tabs>
              <w:spacing w:before="40" w:after="40"/>
              <w:jc w:val="center"/>
              <w:rPr>
                <w:i/>
              </w:rPr>
            </w:pPr>
            <w:r>
              <w:rPr>
                <w:i/>
              </w:rPr>
              <w:t>P</w:t>
            </w:r>
          </w:p>
        </w:tc>
        <w:tc>
          <w:tcPr>
            <w:tcW w:w="2880" w:type="dxa"/>
          </w:tcPr>
          <w:p w:rsidR="00B541E5" w:rsidRPr="00746B2A" w:rsidRDefault="00B541E5" w:rsidP="00AA1B51">
            <w:pPr>
              <w:pStyle w:val="Header"/>
              <w:tabs>
                <w:tab w:val="clear" w:pos="4320"/>
                <w:tab w:val="clear" w:pos="8640"/>
              </w:tabs>
              <w:spacing w:before="40" w:after="40"/>
              <w:rPr>
                <w:i/>
              </w:rPr>
            </w:pPr>
          </w:p>
        </w:tc>
      </w:tr>
      <w:tr w:rsidR="00B541E5" w:rsidRPr="00746B2A" w:rsidTr="00AA1B5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541E5" w:rsidRDefault="00B541E5" w:rsidP="00AA1B51">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B541E5" w:rsidRDefault="00B541E5" w:rsidP="00AA1B51">
            <w:pPr>
              <w:pStyle w:val="CSETableText"/>
              <w:rPr>
                <w:b/>
                <w:bCs/>
                <w:szCs w:val="20"/>
              </w:rPr>
            </w:pPr>
            <w:r>
              <w:rPr>
                <w:b/>
                <w:bCs/>
                <w:szCs w:val="20"/>
              </w:rPr>
              <w:t xml:space="preserve">   Repeat step 2-3</w:t>
            </w:r>
          </w:p>
        </w:tc>
        <w:tc>
          <w:tcPr>
            <w:tcW w:w="4500" w:type="dxa"/>
          </w:tcPr>
          <w:p w:rsidR="00B541E5" w:rsidRDefault="00B541E5" w:rsidP="00AA1B51">
            <w:pPr>
              <w:pStyle w:val="NormalWeb"/>
            </w:pPr>
            <w:r>
              <w:t>Same as step 2-3</w:t>
            </w:r>
          </w:p>
        </w:tc>
        <w:tc>
          <w:tcPr>
            <w:tcW w:w="1260" w:type="dxa"/>
          </w:tcPr>
          <w:p w:rsidR="00B541E5" w:rsidRDefault="00B541E5" w:rsidP="00AA1B51">
            <w:pPr>
              <w:pStyle w:val="Header"/>
              <w:tabs>
                <w:tab w:val="clear" w:pos="4320"/>
                <w:tab w:val="clear" w:pos="8640"/>
              </w:tabs>
              <w:spacing w:before="40" w:after="40"/>
              <w:jc w:val="center"/>
              <w:rPr>
                <w:i/>
              </w:rPr>
            </w:pPr>
            <w:r>
              <w:rPr>
                <w:i/>
              </w:rPr>
              <w:t>P</w:t>
            </w:r>
          </w:p>
        </w:tc>
        <w:tc>
          <w:tcPr>
            <w:tcW w:w="2880" w:type="dxa"/>
          </w:tcPr>
          <w:p w:rsidR="00B541E5" w:rsidRPr="00746B2A" w:rsidRDefault="00B541E5" w:rsidP="00AA1B51">
            <w:pPr>
              <w:pStyle w:val="Header"/>
              <w:tabs>
                <w:tab w:val="clear" w:pos="4320"/>
                <w:tab w:val="clear" w:pos="8640"/>
              </w:tabs>
              <w:spacing w:before="40" w:after="40"/>
              <w:rPr>
                <w:i/>
              </w:rPr>
            </w:pPr>
          </w:p>
        </w:tc>
      </w:tr>
      <w:tr w:rsidR="00B541E5" w:rsidRPr="00746B2A" w:rsidTr="00AA1B5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541E5" w:rsidRDefault="00B541E5" w:rsidP="00AA1B51">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B541E5" w:rsidRDefault="00B541E5" w:rsidP="00AA1B51">
            <w:pPr>
              <w:pStyle w:val="CSETableText"/>
              <w:ind w:left="159"/>
              <w:rPr>
                <w:b/>
                <w:bCs/>
                <w:szCs w:val="20"/>
              </w:rPr>
            </w:pPr>
            <w:r>
              <w:rPr>
                <w:b/>
                <w:bCs/>
                <w:szCs w:val="20"/>
              </w:rPr>
              <w:t>Fill in required information;</w:t>
            </w:r>
          </w:p>
          <w:p w:rsidR="00B541E5" w:rsidRDefault="00B541E5" w:rsidP="00AA1B51">
            <w:pPr>
              <w:pStyle w:val="CSETableText"/>
              <w:rPr>
                <w:b/>
                <w:bCs/>
                <w:szCs w:val="20"/>
              </w:rPr>
            </w:pPr>
            <w:r>
              <w:rPr>
                <w:b/>
                <w:bCs/>
                <w:szCs w:val="20"/>
              </w:rPr>
              <w:t xml:space="preserve">   Click Submit button</w:t>
            </w:r>
          </w:p>
        </w:tc>
        <w:tc>
          <w:tcPr>
            <w:tcW w:w="4500" w:type="dxa"/>
          </w:tcPr>
          <w:p w:rsidR="00B541E5" w:rsidRDefault="00B541E5" w:rsidP="00AA1B51">
            <w:pPr>
              <w:pStyle w:val="NormalWeb"/>
            </w:pPr>
            <w:r>
              <w:t xml:space="preserve">The record gets successfully updated </w:t>
            </w:r>
            <w:proofErr w:type="gramStart"/>
            <w:r>
              <w:t>to  “</w:t>
            </w:r>
            <w:proofErr w:type="gramEnd"/>
            <w:r>
              <w:t>Pending Employee Review”.</w:t>
            </w:r>
          </w:p>
        </w:tc>
        <w:tc>
          <w:tcPr>
            <w:tcW w:w="1260" w:type="dxa"/>
          </w:tcPr>
          <w:p w:rsidR="00B541E5" w:rsidRDefault="00B541E5" w:rsidP="00AA1B51">
            <w:pPr>
              <w:pStyle w:val="Header"/>
              <w:tabs>
                <w:tab w:val="clear" w:pos="4320"/>
                <w:tab w:val="clear" w:pos="8640"/>
              </w:tabs>
              <w:spacing w:before="40" w:after="40"/>
              <w:jc w:val="center"/>
              <w:rPr>
                <w:i/>
              </w:rPr>
            </w:pPr>
            <w:r>
              <w:rPr>
                <w:i/>
              </w:rPr>
              <w:t>P</w:t>
            </w:r>
          </w:p>
        </w:tc>
        <w:tc>
          <w:tcPr>
            <w:tcW w:w="2880" w:type="dxa"/>
          </w:tcPr>
          <w:p w:rsidR="00B541E5" w:rsidRPr="00746B2A" w:rsidRDefault="00B541E5" w:rsidP="00AA1B51">
            <w:pPr>
              <w:pStyle w:val="Header"/>
              <w:tabs>
                <w:tab w:val="clear" w:pos="4320"/>
                <w:tab w:val="clear" w:pos="8640"/>
              </w:tabs>
              <w:spacing w:before="40" w:after="40"/>
              <w:rPr>
                <w:i/>
              </w:rPr>
            </w:pPr>
          </w:p>
        </w:tc>
      </w:tr>
      <w:tr w:rsidR="00B541E5" w:rsidRPr="00746B2A" w:rsidTr="00AA1B5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541E5" w:rsidRDefault="00B541E5" w:rsidP="00AA1B51">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11</w:t>
            </w:r>
          </w:p>
        </w:tc>
        <w:tc>
          <w:tcPr>
            <w:tcW w:w="3960" w:type="dxa"/>
            <w:gridSpan w:val="2"/>
          </w:tcPr>
          <w:p w:rsidR="00B541E5" w:rsidRDefault="00B541E5" w:rsidP="00AA1B51">
            <w:pPr>
              <w:pStyle w:val="CSETableText"/>
              <w:ind w:left="159"/>
              <w:rPr>
                <w:b/>
                <w:bCs/>
                <w:szCs w:val="20"/>
              </w:rPr>
            </w:pPr>
            <w:r>
              <w:rPr>
                <w:b/>
                <w:bCs/>
                <w:szCs w:val="20"/>
              </w:rPr>
              <w:t>Repeat step 1</w:t>
            </w:r>
          </w:p>
        </w:tc>
        <w:tc>
          <w:tcPr>
            <w:tcW w:w="4500" w:type="dxa"/>
          </w:tcPr>
          <w:p w:rsidR="00B541E5" w:rsidRDefault="00B541E5" w:rsidP="00AA1B51">
            <w:pPr>
              <w:pStyle w:val="NormalWeb"/>
            </w:pPr>
            <w:r>
              <w:t>Same as step 1</w:t>
            </w:r>
          </w:p>
        </w:tc>
        <w:tc>
          <w:tcPr>
            <w:tcW w:w="1260" w:type="dxa"/>
          </w:tcPr>
          <w:p w:rsidR="00B541E5" w:rsidRDefault="00B541E5" w:rsidP="00AA1B51">
            <w:pPr>
              <w:pStyle w:val="Header"/>
              <w:tabs>
                <w:tab w:val="clear" w:pos="4320"/>
                <w:tab w:val="clear" w:pos="8640"/>
              </w:tabs>
              <w:spacing w:before="40" w:after="40"/>
              <w:jc w:val="center"/>
              <w:rPr>
                <w:i/>
              </w:rPr>
            </w:pPr>
            <w:r>
              <w:rPr>
                <w:i/>
              </w:rPr>
              <w:t>P</w:t>
            </w:r>
          </w:p>
        </w:tc>
        <w:tc>
          <w:tcPr>
            <w:tcW w:w="2880" w:type="dxa"/>
          </w:tcPr>
          <w:p w:rsidR="00B541E5" w:rsidRPr="00746B2A" w:rsidRDefault="00B541E5" w:rsidP="00AA1B51">
            <w:pPr>
              <w:pStyle w:val="Header"/>
              <w:tabs>
                <w:tab w:val="clear" w:pos="4320"/>
                <w:tab w:val="clear" w:pos="8640"/>
              </w:tabs>
              <w:spacing w:before="40" w:after="40"/>
              <w:rPr>
                <w:i/>
              </w:rPr>
            </w:pPr>
          </w:p>
        </w:tc>
      </w:tr>
      <w:tr w:rsidR="00B541E5" w:rsidRPr="00746B2A" w:rsidTr="00AA1B5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541E5" w:rsidRDefault="00B541E5" w:rsidP="00AA1B51">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B541E5" w:rsidRDefault="00B541E5" w:rsidP="00AA1B51">
            <w:pPr>
              <w:pStyle w:val="CSETableText"/>
              <w:ind w:left="159"/>
              <w:rPr>
                <w:b/>
                <w:bCs/>
                <w:szCs w:val="20"/>
              </w:rPr>
            </w:pPr>
            <w:r>
              <w:rPr>
                <w:b/>
                <w:bCs/>
                <w:szCs w:val="20"/>
              </w:rPr>
              <w:t>Repeat step 2-3</w:t>
            </w:r>
          </w:p>
        </w:tc>
        <w:tc>
          <w:tcPr>
            <w:tcW w:w="4500" w:type="dxa"/>
          </w:tcPr>
          <w:p w:rsidR="00B541E5" w:rsidRDefault="00B541E5" w:rsidP="00AA1B51">
            <w:pPr>
              <w:pStyle w:val="NormalWeb"/>
            </w:pPr>
            <w:r>
              <w:t>Same as step 2-3</w:t>
            </w:r>
          </w:p>
        </w:tc>
        <w:tc>
          <w:tcPr>
            <w:tcW w:w="1260" w:type="dxa"/>
          </w:tcPr>
          <w:p w:rsidR="00B541E5" w:rsidRDefault="00B541E5" w:rsidP="00AA1B51">
            <w:pPr>
              <w:pStyle w:val="Header"/>
              <w:tabs>
                <w:tab w:val="clear" w:pos="4320"/>
                <w:tab w:val="clear" w:pos="8640"/>
              </w:tabs>
              <w:spacing w:before="40" w:after="40"/>
              <w:jc w:val="center"/>
              <w:rPr>
                <w:i/>
              </w:rPr>
            </w:pPr>
            <w:r>
              <w:rPr>
                <w:i/>
              </w:rPr>
              <w:t>P</w:t>
            </w:r>
          </w:p>
        </w:tc>
        <w:tc>
          <w:tcPr>
            <w:tcW w:w="2880" w:type="dxa"/>
          </w:tcPr>
          <w:p w:rsidR="00B541E5" w:rsidRPr="00746B2A" w:rsidRDefault="00B541E5" w:rsidP="00AA1B51">
            <w:pPr>
              <w:pStyle w:val="Header"/>
              <w:tabs>
                <w:tab w:val="clear" w:pos="4320"/>
                <w:tab w:val="clear" w:pos="8640"/>
              </w:tabs>
              <w:spacing w:before="40" w:after="40"/>
              <w:rPr>
                <w:i/>
              </w:rPr>
            </w:pPr>
          </w:p>
        </w:tc>
      </w:tr>
      <w:tr w:rsidR="00B541E5" w:rsidRPr="00746B2A" w:rsidTr="00AA1B5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541E5" w:rsidRDefault="00B541E5" w:rsidP="00AA1B51">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B541E5" w:rsidRDefault="00B541E5" w:rsidP="00AA1B51">
            <w:pPr>
              <w:pStyle w:val="CSETableText"/>
              <w:ind w:left="159"/>
              <w:rPr>
                <w:b/>
                <w:bCs/>
                <w:szCs w:val="20"/>
              </w:rPr>
            </w:pPr>
            <w:r>
              <w:rPr>
                <w:b/>
                <w:bCs/>
                <w:szCs w:val="20"/>
              </w:rPr>
              <w:t>Fill in required information;</w:t>
            </w:r>
          </w:p>
          <w:p w:rsidR="00B541E5" w:rsidRDefault="00B541E5" w:rsidP="00AA1B51">
            <w:pPr>
              <w:pStyle w:val="CSETableText"/>
              <w:ind w:left="159"/>
              <w:rPr>
                <w:b/>
                <w:bCs/>
                <w:szCs w:val="20"/>
              </w:rPr>
            </w:pPr>
            <w:r>
              <w:rPr>
                <w:b/>
                <w:bCs/>
                <w:szCs w:val="20"/>
              </w:rPr>
              <w:t>Click Submit button</w:t>
            </w:r>
          </w:p>
        </w:tc>
        <w:tc>
          <w:tcPr>
            <w:tcW w:w="4500" w:type="dxa"/>
          </w:tcPr>
          <w:p w:rsidR="00B541E5" w:rsidRDefault="00B541E5" w:rsidP="00AA1B51">
            <w:pPr>
              <w:pStyle w:val="NormalWeb"/>
            </w:pPr>
            <w:r>
              <w:t xml:space="preserve">The record gets successfully updated </w:t>
            </w:r>
            <w:proofErr w:type="gramStart"/>
            <w:r>
              <w:t>to  “</w:t>
            </w:r>
            <w:proofErr w:type="gramEnd"/>
            <w:r>
              <w:t>Completed”.</w:t>
            </w:r>
          </w:p>
        </w:tc>
        <w:tc>
          <w:tcPr>
            <w:tcW w:w="1260" w:type="dxa"/>
          </w:tcPr>
          <w:p w:rsidR="00B541E5" w:rsidRDefault="00B541E5" w:rsidP="00AA1B51">
            <w:pPr>
              <w:pStyle w:val="Header"/>
              <w:tabs>
                <w:tab w:val="clear" w:pos="4320"/>
                <w:tab w:val="clear" w:pos="8640"/>
              </w:tabs>
              <w:spacing w:before="40" w:after="40"/>
              <w:jc w:val="center"/>
              <w:rPr>
                <w:i/>
              </w:rPr>
            </w:pPr>
          </w:p>
        </w:tc>
        <w:tc>
          <w:tcPr>
            <w:tcW w:w="2880" w:type="dxa"/>
          </w:tcPr>
          <w:p w:rsidR="00B541E5" w:rsidRPr="00746B2A" w:rsidRDefault="00B541E5" w:rsidP="00AA1B51">
            <w:pPr>
              <w:pStyle w:val="Header"/>
              <w:tabs>
                <w:tab w:val="clear" w:pos="4320"/>
                <w:tab w:val="clear" w:pos="8640"/>
              </w:tabs>
              <w:spacing w:before="40" w:after="40"/>
              <w:rPr>
                <w:i/>
              </w:rPr>
            </w:pPr>
          </w:p>
        </w:tc>
      </w:tr>
    </w:tbl>
    <w:p w:rsidR="00B541E5" w:rsidRDefault="00B541E5" w:rsidP="00B43758">
      <w:pPr>
        <w:rPr>
          <w:ins w:id="24" w:author="Huang, Lili" w:date="2017-10-12T11:36:00Z"/>
        </w:rPr>
      </w:pPr>
    </w:p>
    <w:p w:rsidR="001A7108" w:rsidRDefault="001A7108" w:rsidP="00B43758">
      <w:pPr>
        <w:rPr>
          <w:ins w:id="25" w:author="Huang, Lili" w:date="2017-10-12T11:36:00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1A7108" w:rsidRPr="00746B2A" w:rsidTr="00EE3095">
        <w:trPr>
          <w:tblHeader/>
          <w:jc w:val="center"/>
          <w:ins w:id="26" w:author="Huang, Lili" w:date="2017-10-12T11:36:00Z"/>
        </w:trPr>
        <w:tc>
          <w:tcPr>
            <w:tcW w:w="2549" w:type="dxa"/>
            <w:gridSpan w:val="2"/>
            <w:shd w:val="solid" w:color="auto" w:fill="000000"/>
          </w:tcPr>
          <w:p w:rsidR="001A7108" w:rsidRPr="00746B2A" w:rsidRDefault="001A7108" w:rsidP="00EE3095">
            <w:pPr>
              <w:rPr>
                <w:ins w:id="27" w:author="Huang, Lili" w:date="2017-10-12T11:36:00Z"/>
                <w:b/>
              </w:rPr>
            </w:pPr>
            <w:ins w:id="28" w:author="Huang, Lili" w:date="2017-10-12T11:36:00Z">
              <w:r w:rsidRPr="00746B2A">
                <w:rPr>
                  <w:b/>
                </w:rPr>
                <w:t>Item</w:t>
              </w:r>
            </w:ins>
          </w:p>
        </w:tc>
        <w:tc>
          <w:tcPr>
            <w:tcW w:w="10951" w:type="dxa"/>
            <w:gridSpan w:val="4"/>
            <w:shd w:val="solid" w:color="auto" w:fill="000000"/>
          </w:tcPr>
          <w:p w:rsidR="001A7108" w:rsidRPr="00746B2A" w:rsidRDefault="001A7108" w:rsidP="00EE3095">
            <w:pPr>
              <w:rPr>
                <w:ins w:id="29" w:author="Huang, Lili" w:date="2017-10-12T11:36:00Z"/>
                <w:b/>
              </w:rPr>
            </w:pPr>
            <w:ins w:id="30" w:author="Huang, Lili" w:date="2017-10-12T11:36:00Z">
              <w:r w:rsidRPr="00746B2A">
                <w:rPr>
                  <w:b/>
                </w:rPr>
                <w:t>Description</w:t>
              </w:r>
            </w:ins>
          </w:p>
        </w:tc>
      </w:tr>
      <w:tr w:rsidR="001A7108" w:rsidRPr="00746B2A" w:rsidTr="00EE3095">
        <w:trPr>
          <w:jc w:val="center"/>
          <w:ins w:id="31" w:author="Huang, Lili" w:date="2017-10-12T11:36:00Z"/>
        </w:trPr>
        <w:tc>
          <w:tcPr>
            <w:tcW w:w="2549" w:type="dxa"/>
            <w:gridSpan w:val="2"/>
          </w:tcPr>
          <w:p w:rsidR="001A7108" w:rsidRPr="00746B2A" w:rsidRDefault="001A7108" w:rsidP="00EE3095">
            <w:pPr>
              <w:rPr>
                <w:ins w:id="32" w:author="Huang, Lili" w:date="2017-10-12T11:36:00Z"/>
              </w:rPr>
            </w:pPr>
            <w:ins w:id="33" w:author="Huang, Lili" w:date="2017-10-12T11:36:00Z">
              <w:r w:rsidRPr="00746B2A">
                <w:t>Test Case ID</w:t>
              </w:r>
            </w:ins>
          </w:p>
        </w:tc>
        <w:tc>
          <w:tcPr>
            <w:tcW w:w="10951" w:type="dxa"/>
            <w:gridSpan w:val="4"/>
          </w:tcPr>
          <w:p w:rsidR="001A7108" w:rsidRPr="00746B2A" w:rsidRDefault="001A7108" w:rsidP="00EE3095">
            <w:pPr>
              <w:rPr>
                <w:ins w:id="34" w:author="Huang, Lili" w:date="2017-10-12T11:36:00Z"/>
              </w:rPr>
            </w:pPr>
            <w:ins w:id="35" w:author="Huang, Lili" w:date="2017-10-12T11:36:00Z">
              <w:r w:rsidRPr="00746B2A">
                <w:t>ECUIDASH</w:t>
              </w:r>
              <w:r>
                <w:t>7</w:t>
              </w:r>
              <w:r w:rsidR="00B204EC">
                <w:t>6</w:t>
              </w:r>
            </w:ins>
          </w:p>
        </w:tc>
      </w:tr>
      <w:tr w:rsidR="001A7108" w:rsidRPr="00363669" w:rsidTr="00EE3095">
        <w:trPr>
          <w:jc w:val="center"/>
          <w:ins w:id="36" w:author="Huang, Lili" w:date="2017-10-12T11:36:00Z"/>
        </w:trPr>
        <w:tc>
          <w:tcPr>
            <w:tcW w:w="2549" w:type="dxa"/>
            <w:gridSpan w:val="2"/>
          </w:tcPr>
          <w:p w:rsidR="001A7108" w:rsidRPr="00746B2A" w:rsidRDefault="001A7108" w:rsidP="00EE3095">
            <w:pPr>
              <w:rPr>
                <w:ins w:id="37" w:author="Huang, Lili" w:date="2017-10-12T11:36:00Z"/>
              </w:rPr>
            </w:pPr>
            <w:ins w:id="38" w:author="Huang, Lili" w:date="2017-10-12T11:36:00Z">
              <w:r w:rsidRPr="00746B2A">
                <w:t>Source Description</w:t>
              </w:r>
            </w:ins>
          </w:p>
        </w:tc>
        <w:tc>
          <w:tcPr>
            <w:tcW w:w="10951" w:type="dxa"/>
            <w:gridSpan w:val="4"/>
          </w:tcPr>
          <w:p w:rsidR="001A7108" w:rsidRPr="00363669" w:rsidRDefault="001A7108" w:rsidP="003656C8">
            <w:pPr>
              <w:pStyle w:val="hdr1"/>
              <w:ind w:left="0"/>
              <w:rPr>
                <w:ins w:id="39" w:author="Huang, Lili" w:date="2017-10-12T11:36:00Z"/>
                <w:rFonts w:ascii="Times New Roman" w:hAnsi="Times New Roman"/>
                <w:i w:val="0"/>
                <w:sz w:val="20"/>
              </w:rPr>
            </w:pPr>
            <w:ins w:id="40" w:author="Huang, Lili" w:date="2017-10-12T11:36:00Z">
              <w:r>
                <w:rPr>
                  <w:rFonts w:ascii="Times New Roman" w:hAnsi="Times New Roman"/>
                  <w:i w:val="0"/>
                  <w:sz w:val="20"/>
                </w:rPr>
                <w:t xml:space="preserve">TFS </w:t>
              </w:r>
              <w:r w:rsidR="00E40D62">
                <w:rPr>
                  <w:rFonts w:ascii="Times New Roman" w:hAnsi="Times New Roman"/>
                  <w:i w:val="0"/>
                  <w:sz w:val="20"/>
                </w:rPr>
                <w:t>8710</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3656C8">
                <w:rPr>
                  <w:rFonts w:ascii="Times New Roman" w:hAnsi="Times New Roman"/>
                  <w:i w:val="0"/>
                  <w:sz w:val="20"/>
                </w:rPr>
                <w:t>C</w:t>
              </w:r>
            </w:ins>
            <w:ins w:id="41" w:author="Huang, Lili" w:date="2017-10-12T11:37:00Z">
              <w:r w:rsidR="003656C8">
                <w:rPr>
                  <w:rFonts w:ascii="Times New Roman" w:hAnsi="Times New Roman"/>
                  <w:i w:val="0"/>
                  <w:sz w:val="20"/>
                </w:rPr>
                <w:t>hanges to the Discrepancy DTT feed</w:t>
              </w:r>
            </w:ins>
            <w:ins w:id="42" w:author="Huang, Lili" w:date="2017-10-12T11:36:00Z">
              <w:r w:rsidRPr="00BD745D">
                <w:rPr>
                  <w:rFonts w:ascii="Times New Roman" w:hAnsi="Times New Roman"/>
                  <w:i w:val="0"/>
                  <w:sz w:val="20"/>
                </w:rPr>
                <w:t>;</w:t>
              </w:r>
            </w:ins>
          </w:p>
        </w:tc>
      </w:tr>
      <w:tr w:rsidR="001A7108" w:rsidRPr="00746B2A" w:rsidTr="00EE3095">
        <w:trPr>
          <w:jc w:val="center"/>
          <w:ins w:id="43" w:author="Huang, Lili" w:date="2017-10-12T11:36:00Z"/>
        </w:trPr>
        <w:tc>
          <w:tcPr>
            <w:tcW w:w="2549" w:type="dxa"/>
            <w:gridSpan w:val="2"/>
          </w:tcPr>
          <w:p w:rsidR="001A7108" w:rsidRPr="00746B2A" w:rsidRDefault="001A7108" w:rsidP="00EE3095">
            <w:pPr>
              <w:rPr>
                <w:ins w:id="44" w:author="Huang, Lili" w:date="2017-10-12T11:36:00Z"/>
              </w:rPr>
            </w:pPr>
            <w:ins w:id="45" w:author="Huang, Lili" w:date="2017-10-12T11:36:00Z">
              <w:r w:rsidRPr="00746B2A">
                <w:t>Test Location</w:t>
              </w:r>
            </w:ins>
          </w:p>
        </w:tc>
        <w:tc>
          <w:tcPr>
            <w:tcW w:w="10951" w:type="dxa"/>
            <w:gridSpan w:val="4"/>
          </w:tcPr>
          <w:p w:rsidR="001A7108" w:rsidRPr="00746B2A" w:rsidRDefault="001A7108" w:rsidP="00EE3095">
            <w:pPr>
              <w:rPr>
                <w:ins w:id="46" w:author="Huang, Lili" w:date="2017-10-12T11:36:00Z"/>
              </w:rPr>
            </w:pPr>
            <w:ins w:id="47" w:author="Huang, Lili" w:date="2017-10-12T11:36:00Z">
              <w:r w:rsidRPr="00746B2A">
                <w:t>https://f3420-mpmd01.vangent.local/coach3/default.aspx</w:t>
              </w:r>
            </w:ins>
          </w:p>
        </w:tc>
      </w:tr>
      <w:tr w:rsidR="001A7108" w:rsidRPr="00746B2A" w:rsidTr="00EE3095">
        <w:trPr>
          <w:jc w:val="center"/>
          <w:ins w:id="48" w:author="Huang, Lili" w:date="2017-10-12T11:36:00Z"/>
        </w:trPr>
        <w:tc>
          <w:tcPr>
            <w:tcW w:w="2549" w:type="dxa"/>
            <w:gridSpan w:val="2"/>
          </w:tcPr>
          <w:p w:rsidR="001A7108" w:rsidRPr="00746B2A" w:rsidRDefault="001A7108" w:rsidP="00EE3095">
            <w:pPr>
              <w:rPr>
                <w:ins w:id="49" w:author="Huang, Lili" w:date="2017-10-12T11:36:00Z"/>
              </w:rPr>
            </w:pPr>
            <w:ins w:id="50" w:author="Huang, Lili" w:date="2017-10-12T11:36:00Z">
              <w:r w:rsidRPr="00746B2A">
                <w:t>Updated File(s)</w:t>
              </w:r>
            </w:ins>
          </w:p>
        </w:tc>
        <w:tc>
          <w:tcPr>
            <w:tcW w:w="10951" w:type="dxa"/>
            <w:gridSpan w:val="4"/>
          </w:tcPr>
          <w:p w:rsidR="001A7108" w:rsidRPr="00746B2A" w:rsidRDefault="001A7108" w:rsidP="00EE3095">
            <w:pPr>
              <w:rPr>
                <w:ins w:id="51" w:author="Huang, Lili" w:date="2017-10-12T11:36:00Z"/>
              </w:rPr>
            </w:pPr>
            <w:ins w:id="52" w:author="Huang, Lili" w:date="2017-10-12T11:36:00Z">
              <w:r>
                <w:t xml:space="preserve">review.aspx, </w:t>
              </w:r>
              <w:proofErr w:type="spellStart"/>
              <w:r>
                <w:t>review.aspx.vb</w:t>
              </w:r>
            </w:ins>
            <w:proofErr w:type="spellEnd"/>
            <w:ins w:id="53" w:author="Huang, Lili" w:date="2017-10-12T11:37:00Z">
              <w:r w:rsidR="00AD5330">
                <w:t xml:space="preserve">, </w:t>
              </w:r>
              <w:proofErr w:type="spellStart"/>
              <w:r w:rsidR="00AD5330">
                <w:t>ECLHandler.vb</w:t>
              </w:r>
            </w:ins>
            <w:proofErr w:type="spellEnd"/>
          </w:p>
        </w:tc>
      </w:tr>
      <w:tr w:rsidR="001A7108" w:rsidRPr="00746B2A" w:rsidTr="00EE3095">
        <w:trPr>
          <w:jc w:val="center"/>
          <w:ins w:id="54" w:author="Huang, Lili" w:date="2017-10-12T11:36:00Z"/>
        </w:trPr>
        <w:tc>
          <w:tcPr>
            <w:tcW w:w="2549" w:type="dxa"/>
            <w:gridSpan w:val="2"/>
          </w:tcPr>
          <w:p w:rsidR="001A7108" w:rsidRPr="00746B2A" w:rsidRDefault="001A7108" w:rsidP="00EE3095">
            <w:pPr>
              <w:rPr>
                <w:ins w:id="55" w:author="Huang, Lili" w:date="2017-10-12T11:36:00Z"/>
              </w:rPr>
            </w:pPr>
            <w:ins w:id="56" w:author="Huang, Lili" w:date="2017-10-12T11:36:00Z">
              <w:r w:rsidRPr="00746B2A">
                <w:t>Added Files(s)</w:t>
              </w:r>
            </w:ins>
          </w:p>
        </w:tc>
        <w:tc>
          <w:tcPr>
            <w:tcW w:w="10951" w:type="dxa"/>
            <w:gridSpan w:val="4"/>
          </w:tcPr>
          <w:p w:rsidR="001A7108" w:rsidRPr="00746B2A" w:rsidRDefault="001A7108" w:rsidP="00EE3095">
            <w:pPr>
              <w:rPr>
                <w:ins w:id="57" w:author="Huang, Lili" w:date="2017-10-12T11:36:00Z"/>
              </w:rPr>
            </w:pPr>
          </w:p>
        </w:tc>
      </w:tr>
      <w:tr w:rsidR="001A7108" w:rsidRPr="00746B2A" w:rsidTr="00EE3095">
        <w:trPr>
          <w:jc w:val="center"/>
          <w:ins w:id="58" w:author="Huang, Lili" w:date="2017-10-12T11:36:00Z"/>
        </w:trPr>
        <w:tc>
          <w:tcPr>
            <w:tcW w:w="2549" w:type="dxa"/>
            <w:gridSpan w:val="2"/>
          </w:tcPr>
          <w:p w:rsidR="001A7108" w:rsidRPr="00746B2A" w:rsidRDefault="001A7108" w:rsidP="00EE3095">
            <w:pPr>
              <w:rPr>
                <w:ins w:id="59" w:author="Huang, Lili" w:date="2017-10-12T11:36:00Z"/>
              </w:rPr>
            </w:pPr>
            <w:ins w:id="60" w:author="Huang, Lili" w:date="2017-10-12T11:36:00Z">
              <w:r w:rsidRPr="00746B2A">
                <w:t>Supporting Documentation</w:t>
              </w:r>
            </w:ins>
          </w:p>
        </w:tc>
        <w:tc>
          <w:tcPr>
            <w:tcW w:w="10951" w:type="dxa"/>
            <w:gridSpan w:val="4"/>
          </w:tcPr>
          <w:p w:rsidR="001A7108" w:rsidRPr="00746B2A" w:rsidRDefault="001A7108" w:rsidP="00EE3095">
            <w:pPr>
              <w:rPr>
                <w:ins w:id="61" w:author="Huang, Lili" w:date="2017-10-12T11:36:00Z"/>
              </w:rPr>
            </w:pPr>
          </w:p>
        </w:tc>
      </w:tr>
      <w:tr w:rsidR="001A7108" w:rsidRPr="00746B2A" w:rsidTr="00EE3095">
        <w:trPr>
          <w:jc w:val="center"/>
          <w:ins w:id="62" w:author="Huang, Lili" w:date="2017-10-12T11:36:00Z"/>
        </w:trPr>
        <w:tc>
          <w:tcPr>
            <w:tcW w:w="2549" w:type="dxa"/>
            <w:gridSpan w:val="2"/>
          </w:tcPr>
          <w:p w:rsidR="001A7108" w:rsidRPr="00746B2A" w:rsidRDefault="001A7108" w:rsidP="00EE3095">
            <w:pPr>
              <w:rPr>
                <w:ins w:id="63" w:author="Huang, Lili" w:date="2017-10-12T11:36:00Z"/>
              </w:rPr>
            </w:pPr>
            <w:ins w:id="64" w:author="Huang, Lili" w:date="2017-10-12T11:36:00Z">
              <w:r w:rsidRPr="00746B2A">
                <w:t>Notes</w:t>
              </w:r>
            </w:ins>
          </w:p>
        </w:tc>
        <w:tc>
          <w:tcPr>
            <w:tcW w:w="10951" w:type="dxa"/>
            <w:gridSpan w:val="4"/>
          </w:tcPr>
          <w:p w:rsidR="001A7108" w:rsidRPr="00746B2A" w:rsidRDefault="001A7108" w:rsidP="00EE3095">
            <w:pPr>
              <w:rPr>
                <w:ins w:id="65" w:author="Huang, Lili" w:date="2017-10-12T11:36:00Z"/>
              </w:rPr>
            </w:pPr>
          </w:p>
        </w:tc>
      </w:tr>
      <w:tr w:rsidR="001A7108" w:rsidRPr="00746B2A" w:rsidTr="00EE309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ins w:id="66" w:author="Huang, Lili" w:date="2017-10-12T11:36:00Z"/>
        </w:trPr>
        <w:tc>
          <w:tcPr>
            <w:tcW w:w="900" w:type="dxa"/>
            <w:shd w:val="clear" w:color="auto" w:fill="A6A6A6"/>
          </w:tcPr>
          <w:p w:rsidR="001A7108" w:rsidRPr="00746B2A" w:rsidRDefault="001A7108" w:rsidP="00EE3095">
            <w:pPr>
              <w:pStyle w:val="Header"/>
              <w:tabs>
                <w:tab w:val="clear" w:pos="4320"/>
                <w:tab w:val="clear" w:pos="8640"/>
              </w:tabs>
              <w:spacing w:before="40" w:after="40"/>
              <w:jc w:val="both"/>
              <w:rPr>
                <w:ins w:id="67" w:author="Huang, Lili" w:date="2017-10-12T11:36:00Z"/>
                <w:b/>
                <w:i/>
              </w:rPr>
            </w:pPr>
            <w:ins w:id="68" w:author="Huang, Lili" w:date="2017-10-12T11:36:00Z">
              <w:r w:rsidRPr="00746B2A">
                <w:rPr>
                  <w:b/>
                </w:rPr>
                <w:t>TEST#</w:t>
              </w:r>
            </w:ins>
          </w:p>
        </w:tc>
        <w:tc>
          <w:tcPr>
            <w:tcW w:w="3960" w:type="dxa"/>
            <w:gridSpan w:val="2"/>
            <w:shd w:val="clear" w:color="auto" w:fill="A6A6A6"/>
          </w:tcPr>
          <w:p w:rsidR="001A7108" w:rsidRPr="00746B2A" w:rsidRDefault="001A7108" w:rsidP="00EE3095">
            <w:pPr>
              <w:pStyle w:val="Header"/>
              <w:tabs>
                <w:tab w:val="clear" w:pos="4320"/>
                <w:tab w:val="clear" w:pos="8640"/>
              </w:tabs>
              <w:spacing w:before="20" w:after="20"/>
              <w:rPr>
                <w:ins w:id="69" w:author="Huang, Lili" w:date="2017-10-12T11:36:00Z"/>
                <w:b/>
                <w:i/>
              </w:rPr>
            </w:pPr>
            <w:ins w:id="70" w:author="Huang, Lili" w:date="2017-10-12T11:36:00Z">
              <w:r w:rsidRPr="00746B2A">
                <w:rPr>
                  <w:b/>
                </w:rPr>
                <w:t>ACTION</w:t>
              </w:r>
            </w:ins>
          </w:p>
        </w:tc>
        <w:tc>
          <w:tcPr>
            <w:tcW w:w="4500" w:type="dxa"/>
            <w:shd w:val="clear" w:color="auto" w:fill="A6A6A6"/>
          </w:tcPr>
          <w:p w:rsidR="001A7108" w:rsidRPr="00746B2A" w:rsidRDefault="001A7108" w:rsidP="00EE3095">
            <w:pPr>
              <w:pStyle w:val="Header"/>
              <w:tabs>
                <w:tab w:val="clear" w:pos="4320"/>
                <w:tab w:val="clear" w:pos="8640"/>
              </w:tabs>
              <w:spacing w:before="40" w:after="40"/>
              <w:rPr>
                <w:ins w:id="71" w:author="Huang, Lili" w:date="2017-10-12T11:36:00Z"/>
                <w:b/>
                <w:i/>
              </w:rPr>
            </w:pPr>
            <w:ins w:id="72" w:author="Huang, Lili" w:date="2017-10-12T11:36:00Z">
              <w:r w:rsidRPr="00746B2A">
                <w:rPr>
                  <w:b/>
                </w:rPr>
                <w:t xml:space="preserve">EXPECTED RESULTS </w:t>
              </w:r>
            </w:ins>
          </w:p>
        </w:tc>
        <w:tc>
          <w:tcPr>
            <w:tcW w:w="1260" w:type="dxa"/>
            <w:shd w:val="clear" w:color="auto" w:fill="A6A6A6"/>
          </w:tcPr>
          <w:p w:rsidR="001A7108" w:rsidRPr="00746B2A" w:rsidRDefault="001A7108" w:rsidP="00EE3095">
            <w:pPr>
              <w:pStyle w:val="Header"/>
              <w:tabs>
                <w:tab w:val="clear" w:pos="4320"/>
                <w:tab w:val="clear" w:pos="8640"/>
              </w:tabs>
              <w:spacing w:before="40" w:after="40"/>
              <w:jc w:val="center"/>
              <w:rPr>
                <w:ins w:id="73" w:author="Huang, Lili" w:date="2017-10-12T11:36:00Z"/>
                <w:b/>
                <w:i/>
              </w:rPr>
            </w:pPr>
            <w:ins w:id="74" w:author="Huang, Lili" w:date="2017-10-12T11:36:00Z">
              <w:r w:rsidRPr="00746B2A">
                <w:rPr>
                  <w:b/>
                </w:rPr>
                <w:t>RESULTS</w:t>
              </w:r>
            </w:ins>
          </w:p>
          <w:p w:rsidR="001A7108" w:rsidRPr="00746B2A" w:rsidRDefault="001A7108" w:rsidP="00EE3095">
            <w:pPr>
              <w:pStyle w:val="Header"/>
              <w:tabs>
                <w:tab w:val="clear" w:pos="4320"/>
                <w:tab w:val="clear" w:pos="8640"/>
              </w:tabs>
              <w:spacing w:before="40" w:after="40"/>
              <w:jc w:val="center"/>
              <w:rPr>
                <w:ins w:id="75" w:author="Huang, Lili" w:date="2017-10-12T11:36:00Z"/>
                <w:b/>
                <w:i/>
              </w:rPr>
            </w:pPr>
            <w:ins w:id="76" w:author="Huang, Lili" w:date="2017-10-12T11:36:00Z">
              <w:r w:rsidRPr="00746B2A">
                <w:rPr>
                  <w:b/>
                </w:rPr>
                <w:t>P/F/I</w:t>
              </w:r>
            </w:ins>
          </w:p>
        </w:tc>
        <w:tc>
          <w:tcPr>
            <w:tcW w:w="2880" w:type="dxa"/>
            <w:shd w:val="clear" w:color="auto" w:fill="A6A6A6"/>
          </w:tcPr>
          <w:p w:rsidR="001A7108" w:rsidRPr="00746B2A" w:rsidRDefault="001A7108" w:rsidP="00EE3095">
            <w:pPr>
              <w:pStyle w:val="Header"/>
              <w:tabs>
                <w:tab w:val="clear" w:pos="4320"/>
                <w:tab w:val="clear" w:pos="8640"/>
              </w:tabs>
              <w:spacing w:before="40" w:after="40"/>
              <w:rPr>
                <w:ins w:id="77" w:author="Huang, Lili" w:date="2017-10-12T11:36:00Z"/>
                <w:b/>
                <w:i/>
              </w:rPr>
            </w:pPr>
            <w:ins w:id="78" w:author="Huang, Lili" w:date="2017-10-12T11:36:00Z">
              <w:r w:rsidRPr="00746B2A">
                <w:rPr>
                  <w:b/>
                </w:rPr>
                <w:t>COMMENTS</w:t>
              </w:r>
            </w:ins>
          </w:p>
        </w:tc>
      </w:tr>
      <w:tr w:rsidR="001A7108" w:rsidRPr="00746B2A" w:rsidTr="00EE309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79" w:author="Huang, Lili" w:date="2017-10-12T11:36:00Z"/>
        </w:trPr>
        <w:tc>
          <w:tcPr>
            <w:tcW w:w="900" w:type="dxa"/>
          </w:tcPr>
          <w:p w:rsidR="001A7108" w:rsidRPr="00746B2A" w:rsidRDefault="001A7108" w:rsidP="00EE3095">
            <w:pPr>
              <w:pStyle w:val="Header"/>
              <w:tabs>
                <w:tab w:val="clear" w:pos="4320"/>
                <w:tab w:val="clear" w:pos="8640"/>
              </w:tabs>
              <w:overflowPunct/>
              <w:autoSpaceDE/>
              <w:autoSpaceDN/>
              <w:adjustRightInd/>
              <w:spacing w:before="40" w:after="40"/>
              <w:ind w:left="360"/>
              <w:jc w:val="both"/>
              <w:textAlignment w:val="auto"/>
              <w:rPr>
                <w:ins w:id="80" w:author="Huang, Lili" w:date="2017-10-12T11:36:00Z"/>
                <w:i/>
              </w:rPr>
            </w:pPr>
            <w:ins w:id="81" w:author="Huang, Lili" w:date="2017-10-12T11:36:00Z">
              <w:r>
                <w:rPr>
                  <w:i/>
                </w:rPr>
                <w:t>1</w:t>
              </w:r>
            </w:ins>
          </w:p>
        </w:tc>
        <w:tc>
          <w:tcPr>
            <w:tcW w:w="3960" w:type="dxa"/>
            <w:gridSpan w:val="2"/>
          </w:tcPr>
          <w:p w:rsidR="001A7108" w:rsidRDefault="001A7108" w:rsidP="00EE3095">
            <w:pPr>
              <w:pStyle w:val="CSETableText"/>
              <w:ind w:left="159"/>
              <w:rPr>
                <w:ins w:id="82" w:author="Huang, Lili" w:date="2017-10-12T11:36:00Z"/>
                <w:b/>
                <w:bCs/>
                <w:szCs w:val="20"/>
              </w:rPr>
            </w:pPr>
            <w:ins w:id="83" w:author="Huang, Lili" w:date="2017-10-12T11:36:00Z">
              <w:r w:rsidRPr="0049128E">
                <w:rPr>
                  <w:b/>
                  <w:bCs/>
                  <w:szCs w:val="20"/>
                </w:rPr>
                <w:t>Data setup:</w:t>
              </w:r>
            </w:ins>
          </w:p>
          <w:p w:rsidR="001A7108" w:rsidRDefault="001A7108" w:rsidP="00EE3095">
            <w:pPr>
              <w:pStyle w:val="CSETableText"/>
              <w:ind w:left="159"/>
              <w:rPr>
                <w:ins w:id="84" w:author="Huang, Lili" w:date="2017-10-12T11:36:00Z"/>
                <w:b/>
                <w:bCs/>
                <w:szCs w:val="20"/>
              </w:rPr>
            </w:pPr>
            <w:ins w:id="85" w:author="Huang, Lili" w:date="2017-10-12T11:36:00Z">
              <w:r>
                <w:rPr>
                  <w:b/>
                  <w:bCs/>
                  <w:szCs w:val="20"/>
                </w:rPr>
                <w:t xml:space="preserve">Locate a DTT record in </w:t>
              </w:r>
              <w:proofErr w:type="spellStart"/>
              <w:r w:rsidR="00766C5B">
                <w:rPr>
                  <w:b/>
                  <w:bCs/>
                  <w:szCs w:val="20"/>
                </w:rPr>
                <w:t>coaching_log</w:t>
              </w:r>
              <w:proofErr w:type="spellEnd"/>
              <w:r w:rsidR="00766C5B">
                <w:rPr>
                  <w:b/>
                  <w:bCs/>
                  <w:szCs w:val="20"/>
                </w:rPr>
                <w:t xml:space="preserve"> table with </w:t>
              </w:r>
            </w:ins>
            <w:ins w:id="86" w:author="Huang, Lili" w:date="2017-10-12T12:54:00Z">
              <w:r w:rsidR="00887DD8">
                <w:rPr>
                  <w:b/>
                  <w:bCs/>
                  <w:szCs w:val="20"/>
                </w:rPr>
                <w:t>“</w:t>
              </w:r>
            </w:ins>
            <w:ins w:id="87" w:author="Huang, Lili" w:date="2017-10-12T11:36:00Z">
              <w:r w:rsidR="00766C5B">
                <w:rPr>
                  <w:b/>
                  <w:bCs/>
                  <w:szCs w:val="20"/>
                </w:rPr>
                <w:t>Pending Employee</w:t>
              </w:r>
            </w:ins>
            <w:ins w:id="88" w:author="Huang, Lili" w:date="2017-10-12T12:54:00Z">
              <w:r w:rsidR="00887DD8">
                <w:rPr>
                  <w:b/>
                  <w:bCs/>
                  <w:szCs w:val="20"/>
                </w:rPr>
                <w:t xml:space="preserve"> Review”</w:t>
              </w:r>
            </w:ins>
            <w:bookmarkStart w:id="89" w:name="_GoBack"/>
            <w:bookmarkEnd w:id="89"/>
            <w:ins w:id="90" w:author="Huang, Lili" w:date="2017-10-12T11:36:00Z">
              <w:r w:rsidR="00766C5B">
                <w:rPr>
                  <w:b/>
                  <w:bCs/>
                  <w:szCs w:val="20"/>
                </w:rPr>
                <w:t xml:space="preserve"> </w:t>
              </w:r>
              <w:r>
                <w:rPr>
                  <w:b/>
                  <w:bCs/>
                  <w:szCs w:val="20"/>
                </w:rPr>
                <w:t>status.</w:t>
              </w:r>
            </w:ins>
          </w:p>
          <w:p w:rsidR="001A7108" w:rsidRDefault="001A7108" w:rsidP="00EE3095">
            <w:pPr>
              <w:pStyle w:val="CSETableText"/>
              <w:ind w:left="159"/>
              <w:rPr>
                <w:ins w:id="91" w:author="Huang, Lili" w:date="2017-10-12T11:36:00Z"/>
                <w:b/>
                <w:bCs/>
                <w:szCs w:val="20"/>
              </w:rPr>
            </w:pPr>
            <w:ins w:id="92" w:author="Huang, Lili" w:date="2017-10-12T11:36:00Z">
              <w:r>
                <w:rPr>
                  <w:b/>
                  <w:bCs/>
                  <w:szCs w:val="20"/>
                </w:rPr>
                <w:t>Update the owner of the record to myself.</w:t>
              </w:r>
            </w:ins>
          </w:p>
          <w:p w:rsidR="001A7108" w:rsidRDefault="001A7108" w:rsidP="00EE3095">
            <w:pPr>
              <w:pStyle w:val="CSETableText"/>
              <w:ind w:left="159"/>
              <w:rPr>
                <w:ins w:id="93" w:author="Huang, Lili" w:date="2017-10-12T11:36:00Z"/>
                <w:rFonts w:ascii="Courier New" w:hAnsi="Courier New" w:cs="Courier New"/>
                <w:noProof/>
                <w:color w:val="FF0000"/>
              </w:rPr>
            </w:pPr>
            <w:ins w:id="94" w:author="Huang, Lili" w:date="2017-10-12T11:36:00Z">
              <w:r>
                <w:rPr>
                  <w:b/>
                  <w:bCs/>
                  <w:szCs w:val="20"/>
                </w:rPr>
                <w:t>Update myself (</w:t>
              </w:r>
              <w:proofErr w:type="spellStart"/>
              <w:r>
                <w:rPr>
                  <w:b/>
                  <w:bCs/>
                  <w:szCs w:val="20"/>
                </w:rPr>
                <w:t>Employee_Hierarchey</w:t>
              </w:r>
              <w:proofErr w:type="spellEnd"/>
              <w:r>
                <w:rPr>
                  <w:b/>
                  <w:bCs/>
                  <w:szCs w:val="20"/>
                </w:rPr>
                <w:t xml:space="preserve"> table) to be Supervisor (</w:t>
              </w:r>
              <w:r>
                <w:rPr>
                  <w:rFonts w:ascii="Courier New" w:hAnsi="Courier New" w:cs="Courier New"/>
                  <w:color w:val="FF0000"/>
                  <w:szCs w:val="20"/>
                </w:rPr>
                <w:t>WACS40</w:t>
              </w:r>
              <w:r>
                <w:rPr>
                  <w:b/>
                  <w:bCs/>
                  <w:szCs w:val="20"/>
                </w:rPr>
                <w:t xml:space="preserve">)  </w:t>
              </w:r>
            </w:ins>
          </w:p>
          <w:p w:rsidR="001A7108" w:rsidRDefault="001A7108" w:rsidP="00EE3095">
            <w:pPr>
              <w:pStyle w:val="CSETableText"/>
              <w:ind w:left="159"/>
              <w:rPr>
                <w:ins w:id="95" w:author="Huang, Lili" w:date="2017-10-12T11:36:00Z"/>
                <w:rFonts w:ascii="Courier New" w:hAnsi="Courier New" w:cs="Courier New"/>
                <w:noProof/>
              </w:rPr>
            </w:pPr>
          </w:p>
          <w:p w:rsidR="001A7108" w:rsidRPr="006B53E8" w:rsidRDefault="001A7108" w:rsidP="00EE3095">
            <w:pPr>
              <w:pStyle w:val="CSETableText"/>
              <w:ind w:left="159"/>
              <w:rPr>
                <w:ins w:id="96" w:author="Huang, Lili" w:date="2017-10-12T11:36:00Z"/>
                <w:b/>
                <w:bCs/>
                <w:szCs w:val="20"/>
              </w:rPr>
            </w:pPr>
            <w:ins w:id="97" w:author="Huang, Lili" w:date="2017-10-12T11:36:00Z">
              <w:r>
                <w:rPr>
                  <w:b/>
                  <w:bCs/>
                  <w:szCs w:val="20"/>
                </w:rPr>
                <w:t>L</w:t>
              </w:r>
              <w:r w:rsidRPr="006B53E8">
                <w:rPr>
                  <w:b/>
                  <w:bCs/>
                  <w:szCs w:val="20"/>
                </w:rPr>
                <w:t xml:space="preserve">ogin to </w:t>
              </w:r>
              <w:proofErr w:type="spellStart"/>
              <w:r w:rsidRPr="006B53E8">
                <w:rPr>
                  <w:b/>
                  <w:bCs/>
                  <w:szCs w:val="20"/>
                </w:rPr>
                <w:t>eCoaching</w:t>
              </w:r>
              <w:proofErr w:type="spellEnd"/>
              <w:r w:rsidRPr="006B53E8">
                <w:rPr>
                  <w:b/>
                  <w:bCs/>
                  <w:szCs w:val="20"/>
                </w:rPr>
                <w:t>:</w:t>
              </w:r>
            </w:ins>
          </w:p>
          <w:p w:rsidR="001A7108" w:rsidRPr="00746B2A" w:rsidRDefault="001A7108" w:rsidP="00EE3095">
            <w:pPr>
              <w:pStyle w:val="CSETableText"/>
              <w:ind w:left="159"/>
              <w:rPr>
                <w:ins w:id="98" w:author="Huang, Lili" w:date="2017-10-12T11:36:00Z"/>
                <w:bCs/>
                <w:szCs w:val="20"/>
              </w:rPr>
            </w:pPr>
            <w:ins w:id="99" w:author="Huang, Lili" w:date="2017-10-12T11:36:00Z">
              <w:r w:rsidRPr="00746B2A">
                <w:t>https://f3420-mpmd01.vangent.local/coach3/default.aspx</w:t>
              </w:r>
            </w:ins>
          </w:p>
        </w:tc>
        <w:tc>
          <w:tcPr>
            <w:tcW w:w="4500" w:type="dxa"/>
          </w:tcPr>
          <w:p w:rsidR="001A7108" w:rsidRDefault="001A7108" w:rsidP="00EE3095">
            <w:pPr>
              <w:pStyle w:val="NormalWeb"/>
              <w:rPr>
                <w:ins w:id="100" w:author="Huang, Lili" w:date="2017-10-12T11:36:00Z"/>
              </w:rPr>
            </w:pPr>
            <w:ins w:id="101" w:author="Huang, Lili" w:date="2017-10-12T11:36:00Z">
              <w:r>
                <w:t>Default page displays.</w:t>
              </w:r>
            </w:ins>
          </w:p>
          <w:p w:rsidR="001A7108" w:rsidRDefault="001A7108" w:rsidP="00EE3095">
            <w:pPr>
              <w:pStyle w:val="NormalWeb"/>
              <w:rPr>
                <w:ins w:id="102" w:author="Huang, Lili" w:date="2017-10-12T11:36:00Z"/>
              </w:rPr>
            </w:pPr>
          </w:p>
        </w:tc>
        <w:tc>
          <w:tcPr>
            <w:tcW w:w="1260" w:type="dxa"/>
          </w:tcPr>
          <w:p w:rsidR="001A7108" w:rsidRPr="00746B2A" w:rsidRDefault="001A7108" w:rsidP="00EE3095">
            <w:pPr>
              <w:pStyle w:val="Header"/>
              <w:tabs>
                <w:tab w:val="clear" w:pos="4320"/>
                <w:tab w:val="clear" w:pos="8640"/>
              </w:tabs>
              <w:spacing w:before="40" w:after="40"/>
              <w:jc w:val="center"/>
              <w:rPr>
                <w:ins w:id="103" w:author="Huang, Lili" w:date="2017-10-12T11:36:00Z"/>
                <w:i/>
              </w:rPr>
            </w:pPr>
            <w:ins w:id="104" w:author="Huang, Lili" w:date="2017-10-12T11:36:00Z">
              <w:r>
                <w:rPr>
                  <w:i/>
                </w:rPr>
                <w:t>P</w:t>
              </w:r>
            </w:ins>
          </w:p>
        </w:tc>
        <w:tc>
          <w:tcPr>
            <w:tcW w:w="2880" w:type="dxa"/>
          </w:tcPr>
          <w:p w:rsidR="001A7108" w:rsidRPr="00746B2A" w:rsidRDefault="001A7108" w:rsidP="00EE3095">
            <w:pPr>
              <w:pStyle w:val="Header"/>
              <w:tabs>
                <w:tab w:val="clear" w:pos="4320"/>
                <w:tab w:val="clear" w:pos="8640"/>
              </w:tabs>
              <w:spacing w:before="40" w:after="40"/>
              <w:rPr>
                <w:ins w:id="105" w:author="Huang, Lili" w:date="2017-10-12T11:36:00Z"/>
                <w:i/>
              </w:rPr>
            </w:pPr>
          </w:p>
        </w:tc>
      </w:tr>
      <w:tr w:rsidR="001A7108" w:rsidRPr="00746B2A" w:rsidTr="00EE309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06" w:author="Huang, Lili" w:date="2017-10-12T11:36:00Z"/>
        </w:trPr>
        <w:tc>
          <w:tcPr>
            <w:tcW w:w="900" w:type="dxa"/>
          </w:tcPr>
          <w:p w:rsidR="001A7108" w:rsidRDefault="001A7108" w:rsidP="00EE3095">
            <w:pPr>
              <w:pStyle w:val="Header"/>
              <w:tabs>
                <w:tab w:val="clear" w:pos="4320"/>
                <w:tab w:val="clear" w:pos="8640"/>
              </w:tabs>
              <w:overflowPunct/>
              <w:autoSpaceDE/>
              <w:autoSpaceDN/>
              <w:adjustRightInd/>
              <w:spacing w:before="40" w:after="40"/>
              <w:ind w:left="360"/>
              <w:jc w:val="both"/>
              <w:textAlignment w:val="auto"/>
              <w:rPr>
                <w:ins w:id="107" w:author="Huang, Lili" w:date="2017-10-12T11:36:00Z"/>
                <w:i/>
              </w:rPr>
            </w:pPr>
            <w:ins w:id="108" w:author="Huang, Lili" w:date="2017-10-12T11:36:00Z">
              <w:r>
                <w:rPr>
                  <w:i/>
                </w:rPr>
                <w:t>2</w:t>
              </w:r>
            </w:ins>
          </w:p>
        </w:tc>
        <w:tc>
          <w:tcPr>
            <w:tcW w:w="3960" w:type="dxa"/>
            <w:gridSpan w:val="2"/>
          </w:tcPr>
          <w:p w:rsidR="001A7108" w:rsidRPr="0049128E" w:rsidRDefault="001A7108" w:rsidP="00EE3095">
            <w:pPr>
              <w:pStyle w:val="CSETableText"/>
              <w:ind w:left="159"/>
              <w:rPr>
                <w:ins w:id="109" w:author="Huang, Lili" w:date="2017-10-12T11:36:00Z"/>
                <w:b/>
                <w:bCs/>
                <w:szCs w:val="20"/>
              </w:rPr>
            </w:pPr>
            <w:ins w:id="110" w:author="Huang, Lili" w:date="2017-10-12T11:36:00Z">
              <w:r>
                <w:rPr>
                  <w:b/>
                  <w:bCs/>
                  <w:szCs w:val="20"/>
                </w:rPr>
                <w:t>Click “My Dashboard” tab</w:t>
              </w:r>
            </w:ins>
          </w:p>
        </w:tc>
        <w:tc>
          <w:tcPr>
            <w:tcW w:w="4500" w:type="dxa"/>
          </w:tcPr>
          <w:p w:rsidR="001A7108" w:rsidRDefault="001A7108" w:rsidP="00EE3095">
            <w:pPr>
              <w:pStyle w:val="NormalWeb"/>
              <w:rPr>
                <w:ins w:id="111" w:author="Huang, Lili" w:date="2017-10-12T11:36:00Z"/>
              </w:rPr>
            </w:pPr>
            <w:ins w:id="112" w:author="Huang, Lili" w:date="2017-10-12T11:36:00Z">
              <w:r>
                <w:t xml:space="preserve">The record from step 1 displays under My Pending </w:t>
              </w:r>
              <w:proofErr w:type="spellStart"/>
              <w:r>
                <w:t>eCoaching</w:t>
              </w:r>
              <w:proofErr w:type="spellEnd"/>
              <w:r>
                <w:t xml:space="preserve"> Logs section.</w:t>
              </w:r>
            </w:ins>
          </w:p>
        </w:tc>
        <w:tc>
          <w:tcPr>
            <w:tcW w:w="1260" w:type="dxa"/>
          </w:tcPr>
          <w:p w:rsidR="001A7108" w:rsidRDefault="001A7108" w:rsidP="00EE3095">
            <w:pPr>
              <w:pStyle w:val="Header"/>
              <w:tabs>
                <w:tab w:val="clear" w:pos="4320"/>
                <w:tab w:val="clear" w:pos="8640"/>
              </w:tabs>
              <w:spacing w:before="40" w:after="40"/>
              <w:jc w:val="center"/>
              <w:rPr>
                <w:ins w:id="113" w:author="Huang, Lili" w:date="2017-10-12T11:36:00Z"/>
                <w:i/>
              </w:rPr>
            </w:pPr>
            <w:ins w:id="114" w:author="Huang, Lili" w:date="2017-10-12T11:36:00Z">
              <w:r>
                <w:rPr>
                  <w:i/>
                </w:rPr>
                <w:t>P</w:t>
              </w:r>
            </w:ins>
          </w:p>
        </w:tc>
        <w:tc>
          <w:tcPr>
            <w:tcW w:w="2880" w:type="dxa"/>
          </w:tcPr>
          <w:p w:rsidR="001A7108" w:rsidRPr="00746B2A" w:rsidRDefault="001A7108" w:rsidP="00EE3095">
            <w:pPr>
              <w:pStyle w:val="Header"/>
              <w:tabs>
                <w:tab w:val="clear" w:pos="4320"/>
                <w:tab w:val="clear" w:pos="8640"/>
              </w:tabs>
              <w:spacing w:before="40" w:after="40"/>
              <w:rPr>
                <w:ins w:id="115" w:author="Huang, Lili" w:date="2017-10-12T11:36:00Z"/>
                <w:i/>
              </w:rPr>
            </w:pPr>
          </w:p>
        </w:tc>
      </w:tr>
      <w:tr w:rsidR="001A7108" w:rsidRPr="00746B2A" w:rsidTr="00EE309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16" w:author="Huang, Lili" w:date="2017-10-12T11:36:00Z"/>
        </w:trPr>
        <w:tc>
          <w:tcPr>
            <w:tcW w:w="900" w:type="dxa"/>
          </w:tcPr>
          <w:p w:rsidR="001A7108" w:rsidRDefault="001A7108" w:rsidP="00EE3095">
            <w:pPr>
              <w:pStyle w:val="Header"/>
              <w:tabs>
                <w:tab w:val="clear" w:pos="4320"/>
                <w:tab w:val="clear" w:pos="8640"/>
              </w:tabs>
              <w:overflowPunct/>
              <w:autoSpaceDE/>
              <w:autoSpaceDN/>
              <w:adjustRightInd/>
              <w:spacing w:before="40" w:after="40"/>
              <w:ind w:left="360"/>
              <w:jc w:val="both"/>
              <w:textAlignment w:val="auto"/>
              <w:rPr>
                <w:ins w:id="117" w:author="Huang, Lili" w:date="2017-10-12T11:36:00Z"/>
                <w:i/>
              </w:rPr>
            </w:pPr>
            <w:ins w:id="118" w:author="Huang, Lili" w:date="2017-10-12T11:36:00Z">
              <w:r>
                <w:rPr>
                  <w:i/>
                </w:rPr>
                <w:lastRenderedPageBreak/>
                <w:t>3</w:t>
              </w:r>
            </w:ins>
          </w:p>
        </w:tc>
        <w:tc>
          <w:tcPr>
            <w:tcW w:w="3960" w:type="dxa"/>
            <w:gridSpan w:val="2"/>
          </w:tcPr>
          <w:p w:rsidR="001A7108" w:rsidRPr="0049128E" w:rsidRDefault="001A7108" w:rsidP="00EE3095">
            <w:pPr>
              <w:pStyle w:val="CSETableText"/>
              <w:ind w:left="159"/>
              <w:rPr>
                <w:ins w:id="119" w:author="Huang, Lili" w:date="2017-10-12T11:36:00Z"/>
                <w:b/>
                <w:bCs/>
                <w:szCs w:val="20"/>
              </w:rPr>
            </w:pPr>
            <w:ins w:id="120" w:author="Huang, Lili" w:date="2017-10-12T11:36:00Z">
              <w:r>
                <w:rPr>
                  <w:b/>
                  <w:bCs/>
                  <w:szCs w:val="20"/>
                </w:rPr>
                <w:t>Click the record link</w:t>
              </w:r>
            </w:ins>
          </w:p>
        </w:tc>
        <w:tc>
          <w:tcPr>
            <w:tcW w:w="4500" w:type="dxa"/>
          </w:tcPr>
          <w:p w:rsidR="001A7108" w:rsidRDefault="001A7108" w:rsidP="000B3FAE">
            <w:pPr>
              <w:pStyle w:val="NormalWeb"/>
              <w:rPr>
                <w:ins w:id="121" w:author="Huang, Lili" w:date="2017-10-12T11:36:00Z"/>
              </w:rPr>
            </w:pPr>
            <w:ins w:id="122" w:author="Huang, Lili" w:date="2017-10-12T11:36:00Z">
              <w:r>
                <w:t xml:space="preserve">Review page displays with correct information and </w:t>
              </w:r>
            </w:ins>
            <w:ins w:id="123" w:author="Huang, Lili" w:date="2017-10-12T12:50:00Z">
              <w:r w:rsidR="000B3FAE">
                <w:t>dropdown list</w:t>
              </w:r>
            </w:ins>
            <w:ins w:id="124" w:author="Huang, Lili" w:date="2017-10-12T11:36:00Z">
              <w:r w:rsidR="000B3FAE">
                <w:t xml:space="preserve"> for the employee to review</w:t>
              </w:r>
              <w:r>
                <w:t xml:space="preserve"> the record.</w:t>
              </w:r>
            </w:ins>
          </w:p>
        </w:tc>
        <w:tc>
          <w:tcPr>
            <w:tcW w:w="1260" w:type="dxa"/>
          </w:tcPr>
          <w:p w:rsidR="001A7108" w:rsidRDefault="001A7108" w:rsidP="00EE3095">
            <w:pPr>
              <w:pStyle w:val="Header"/>
              <w:tabs>
                <w:tab w:val="clear" w:pos="4320"/>
                <w:tab w:val="clear" w:pos="8640"/>
              </w:tabs>
              <w:spacing w:before="40" w:after="40"/>
              <w:jc w:val="center"/>
              <w:rPr>
                <w:ins w:id="125" w:author="Huang, Lili" w:date="2017-10-12T11:36:00Z"/>
                <w:i/>
              </w:rPr>
            </w:pPr>
            <w:ins w:id="126" w:author="Huang, Lili" w:date="2017-10-12T11:36:00Z">
              <w:r>
                <w:rPr>
                  <w:i/>
                </w:rPr>
                <w:t>P</w:t>
              </w:r>
            </w:ins>
          </w:p>
        </w:tc>
        <w:tc>
          <w:tcPr>
            <w:tcW w:w="2880" w:type="dxa"/>
          </w:tcPr>
          <w:p w:rsidR="001A7108" w:rsidRPr="00746B2A" w:rsidRDefault="001A7108" w:rsidP="00EE3095">
            <w:pPr>
              <w:pStyle w:val="Header"/>
              <w:tabs>
                <w:tab w:val="clear" w:pos="4320"/>
                <w:tab w:val="clear" w:pos="8640"/>
              </w:tabs>
              <w:spacing w:before="40" w:after="40"/>
              <w:rPr>
                <w:ins w:id="127" w:author="Huang, Lili" w:date="2017-10-12T11:36:00Z"/>
                <w:i/>
              </w:rPr>
            </w:pPr>
          </w:p>
        </w:tc>
      </w:tr>
      <w:tr w:rsidR="001A7108" w:rsidRPr="00746B2A" w:rsidTr="00EE309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28" w:author="Huang, Lili" w:date="2017-10-12T11:36:00Z"/>
        </w:trPr>
        <w:tc>
          <w:tcPr>
            <w:tcW w:w="900" w:type="dxa"/>
          </w:tcPr>
          <w:p w:rsidR="001A7108" w:rsidRDefault="001A7108" w:rsidP="00EE3095">
            <w:pPr>
              <w:pStyle w:val="Header"/>
              <w:tabs>
                <w:tab w:val="clear" w:pos="4320"/>
                <w:tab w:val="clear" w:pos="8640"/>
              </w:tabs>
              <w:overflowPunct/>
              <w:autoSpaceDE/>
              <w:autoSpaceDN/>
              <w:adjustRightInd/>
              <w:spacing w:before="40" w:after="40"/>
              <w:ind w:left="360"/>
              <w:jc w:val="both"/>
              <w:textAlignment w:val="auto"/>
              <w:rPr>
                <w:ins w:id="129" w:author="Huang, Lili" w:date="2017-10-12T11:36:00Z"/>
                <w:i/>
              </w:rPr>
            </w:pPr>
            <w:ins w:id="130" w:author="Huang, Lili" w:date="2017-10-12T11:36:00Z">
              <w:r>
                <w:rPr>
                  <w:i/>
                </w:rPr>
                <w:t>4</w:t>
              </w:r>
            </w:ins>
          </w:p>
        </w:tc>
        <w:tc>
          <w:tcPr>
            <w:tcW w:w="3960" w:type="dxa"/>
            <w:gridSpan w:val="2"/>
          </w:tcPr>
          <w:p w:rsidR="001A7108" w:rsidRDefault="001A7108" w:rsidP="00EE3095">
            <w:pPr>
              <w:pStyle w:val="CSETableText"/>
              <w:ind w:left="159"/>
              <w:rPr>
                <w:ins w:id="131" w:author="Huang, Lili" w:date="2017-10-12T11:36:00Z"/>
                <w:b/>
                <w:bCs/>
                <w:szCs w:val="20"/>
              </w:rPr>
            </w:pPr>
            <w:ins w:id="132" w:author="Huang, Lili" w:date="2017-10-12T11:36:00Z">
              <w:r>
                <w:rPr>
                  <w:b/>
                  <w:bCs/>
                  <w:szCs w:val="20"/>
                </w:rPr>
                <w:t>Fill in required information;</w:t>
              </w:r>
            </w:ins>
          </w:p>
          <w:p w:rsidR="001A7108" w:rsidRDefault="001A7108" w:rsidP="00EE3095">
            <w:pPr>
              <w:pStyle w:val="CSETableText"/>
              <w:ind w:left="159"/>
              <w:rPr>
                <w:ins w:id="133" w:author="Huang, Lili" w:date="2017-10-12T11:36:00Z"/>
                <w:b/>
                <w:bCs/>
                <w:szCs w:val="20"/>
              </w:rPr>
            </w:pPr>
            <w:ins w:id="134" w:author="Huang, Lili" w:date="2017-10-12T11:36:00Z">
              <w:r>
                <w:rPr>
                  <w:b/>
                  <w:bCs/>
                  <w:szCs w:val="20"/>
                </w:rPr>
                <w:t>Click Submit button</w:t>
              </w:r>
            </w:ins>
          </w:p>
        </w:tc>
        <w:tc>
          <w:tcPr>
            <w:tcW w:w="4500" w:type="dxa"/>
          </w:tcPr>
          <w:p w:rsidR="001A7108" w:rsidRDefault="001A7108" w:rsidP="006E05D0">
            <w:pPr>
              <w:pStyle w:val="NormalWeb"/>
              <w:rPr>
                <w:ins w:id="135" w:author="Huang, Lili" w:date="2017-10-12T11:36:00Z"/>
              </w:rPr>
            </w:pPr>
            <w:ins w:id="136" w:author="Huang, Lili" w:date="2017-10-12T11:36:00Z">
              <w:r>
                <w:t xml:space="preserve">The record gets successfully updated </w:t>
              </w:r>
              <w:proofErr w:type="gramStart"/>
              <w:r>
                <w:t xml:space="preserve">to  </w:t>
              </w:r>
            </w:ins>
            <w:ins w:id="137" w:author="Huang, Lili" w:date="2017-10-12T12:52:00Z">
              <w:r w:rsidR="006E05D0">
                <w:t>status</w:t>
              </w:r>
              <w:proofErr w:type="gramEnd"/>
              <w:r w:rsidR="006E05D0">
                <w:t xml:space="preserve"> “</w:t>
              </w:r>
            </w:ins>
            <w:ins w:id="138" w:author="Huang, Lili" w:date="2017-10-12T12:51:00Z">
              <w:r w:rsidR="00AF2DBB">
                <w:t>Complete</w:t>
              </w:r>
            </w:ins>
            <w:ins w:id="139" w:author="Huang, Lili" w:date="2017-10-12T11:36:00Z">
              <w:r>
                <w:t>”.</w:t>
              </w:r>
            </w:ins>
          </w:p>
        </w:tc>
        <w:tc>
          <w:tcPr>
            <w:tcW w:w="1260" w:type="dxa"/>
          </w:tcPr>
          <w:p w:rsidR="001A7108" w:rsidRDefault="001A7108" w:rsidP="00EE3095">
            <w:pPr>
              <w:pStyle w:val="Header"/>
              <w:tabs>
                <w:tab w:val="clear" w:pos="4320"/>
                <w:tab w:val="clear" w:pos="8640"/>
              </w:tabs>
              <w:spacing w:before="40" w:after="40"/>
              <w:jc w:val="center"/>
              <w:rPr>
                <w:ins w:id="140" w:author="Huang, Lili" w:date="2017-10-12T11:36:00Z"/>
                <w:i/>
              </w:rPr>
            </w:pPr>
            <w:ins w:id="141" w:author="Huang, Lili" w:date="2017-10-12T11:36:00Z">
              <w:r>
                <w:rPr>
                  <w:i/>
                </w:rPr>
                <w:t>P</w:t>
              </w:r>
            </w:ins>
          </w:p>
        </w:tc>
        <w:tc>
          <w:tcPr>
            <w:tcW w:w="2880" w:type="dxa"/>
          </w:tcPr>
          <w:p w:rsidR="001A7108" w:rsidRPr="00746B2A" w:rsidRDefault="001A7108" w:rsidP="00EE3095">
            <w:pPr>
              <w:pStyle w:val="Header"/>
              <w:tabs>
                <w:tab w:val="clear" w:pos="4320"/>
                <w:tab w:val="clear" w:pos="8640"/>
              </w:tabs>
              <w:spacing w:before="40" w:after="40"/>
              <w:rPr>
                <w:ins w:id="142" w:author="Huang, Lili" w:date="2017-10-12T11:36:00Z"/>
                <w:i/>
              </w:rPr>
            </w:pPr>
          </w:p>
        </w:tc>
      </w:tr>
    </w:tbl>
    <w:p w:rsidR="001A7108" w:rsidRPr="00746B2A" w:rsidRDefault="001A7108" w:rsidP="00B43758"/>
    <w:sectPr w:rsidR="001A7108" w:rsidRPr="00746B2A" w:rsidSect="00534A8B">
      <w:headerReference w:type="default" r:id="rId56"/>
      <w:footerReference w:type="default" r:id="rId57"/>
      <w:footerReference w:type="first" r:id="rId58"/>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3CB3" w:rsidRDefault="00073CB3">
      <w:r>
        <w:separator/>
      </w:r>
    </w:p>
  </w:endnote>
  <w:endnote w:type="continuationSeparator" w:id="0">
    <w:p w:rsidR="00073CB3" w:rsidRDefault="00073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4B3" w:rsidRDefault="009B74B3" w:rsidP="00E355DE">
    <w:pPr>
      <w:pStyle w:val="CommentText"/>
      <w:tabs>
        <w:tab w:val="right" w:pos="10080"/>
      </w:tabs>
      <w:rPr>
        <w:noProof/>
        <w:sz w:val="18"/>
        <w:szCs w:val="18"/>
      </w:rPr>
    </w:pPr>
    <w:r>
      <w:rPr>
        <w:b/>
        <w:sz w:val="18"/>
      </w:rPr>
      <w:t>GDIT, INC. PROPRIETARY</w:t>
    </w:r>
    <w:r>
      <w:rPr>
        <w:b/>
        <w:sz w:val="18"/>
      </w:rPr>
      <w:tab/>
      <w:t xml:space="preserve">                             </w:t>
    </w:r>
    <w:proofErr w:type="spellStart"/>
    <w:r>
      <w:rPr>
        <w:b/>
        <w:sz w:val="18"/>
      </w:rPr>
      <w:t>eCoaching</w:t>
    </w:r>
    <w:proofErr w:type="spellEnd"/>
    <w:r>
      <w:rPr>
        <w:b/>
        <w:sz w:val="18"/>
      </w:rPr>
      <w:t xml:space="preserve"> Dashboard</w:t>
    </w:r>
    <w:r>
      <w:rPr>
        <w:sz w:val="18"/>
      </w:rPr>
      <w:t xml:space="preserve"> Test Plan</w:t>
    </w:r>
  </w:p>
  <w:p w:rsidR="009B74B3" w:rsidRDefault="009B74B3" w:rsidP="00E355DE">
    <w:pPr>
      <w:tabs>
        <w:tab w:val="right" w:pos="10080"/>
      </w:tabs>
      <w:rPr>
        <w:sz w:val="18"/>
      </w:rPr>
    </w:pPr>
    <w:r>
      <w:rPr>
        <w:sz w:val="18"/>
      </w:rPr>
      <w:t>Copyrighted Material of GDIT, Inc.</w:t>
    </w:r>
    <w:r>
      <w:rPr>
        <w:sz w:val="18"/>
      </w:rPr>
      <w:tab/>
      <w:t xml:space="preserve">  Created 06/4/14</w:t>
    </w:r>
  </w:p>
  <w:p w:rsidR="009B74B3" w:rsidRDefault="009B74B3" w:rsidP="003D3D53">
    <w:pPr>
      <w:pStyle w:val="Footer"/>
      <w:tabs>
        <w:tab w:val="clear" w:pos="8640"/>
        <w:tab w:val="left" w:pos="7200"/>
        <w:tab w:val="right" w:pos="10080"/>
      </w:tabs>
      <w:rPr>
        <w:rStyle w:val="PageNumber"/>
        <w:sz w:val="18"/>
        <w:szCs w:val="18"/>
      </w:rPr>
    </w:pPr>
    <w:r>
      <w:rPr>
        <w:sz w:val="18"/>
      </w:rPr>
      <w:t>Created 2014.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887DD8">
      <w:rPr>
        <w:rStyle w:val="PageNumber"/>
        <w:noProof/>
        <w:sz w:val="18"/>
        <w:szCs w:val="18"/>
      </w:rPr>
      <w:t>101</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887DD8">
      <w:rPr>
        <w:rStyle w:val="PageNumber"/>
        <w:noProof/>
        <w:sz w:val="18"/>
        <w:szCs w:val="18"/>
      </w:rPr>
      <w:t>104</w:t>
    </w:r>
    <w:r>
      <w:rPr>
        <w:rStyle w:val="PageNumber"/>
        <w:sz w:val="18"/>
        <w:szCs w:val="18"/>
      </w:rPr>
      <w:fldChar w:fldCharType="end"/>
    </w:r>
    <w:r>
      <w:rPr>
        <w:rStyle w:val="PageNumber"/>
        <w:sz w:val="18"/>
        <w:szCs w:val="18"/>
      </w:rPr>
      <w:t xml:space="preserve">        </w:t>
    </w:r>
  </w:p>
  <w:p w:rsidR="009B74B3" w:rsidRDefault="009B74B3"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4B3" w:rsidRDefault="009B74B3">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3CB3" w:rsidRDefault="00073CB3">
      <w:r>
        <w:separator/>
      </w:r>
    </w:p>
  </w:footnote>
  <w:footnote w:type="continuationSeparator" w:id="0">
    <w:p w:rsidR="00073CB3" w:rsidRDefault="00073C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4B3" w:rsidRPr="00047CB6" w:rsidRDefault="009B74B3" w:rsidP="00971190">
    <w:pPr>
      <w:pStyle w:val="Header"/>
      <w:pBdr>
        <w:bottom w:val="single" w:sz="6" w:space="4" w:color="auto"/>
      </w:pBdr>
      <w:jc w:val="right"/>
      <w:rPr>
        <w:sz w:val="18"/>
        <w:szCs w:val="18"/>
      </w:rPr>
    </w:pPr>
    <w:r w:rsidRPr="00047CB6">
      <w:rPr>
        <w:sz w:val="18"/>
      </w:rPr>
      <w:tab/>
    </w:r>
    <w:r>
      <w:rPr>
        <w:sz w:val="18"/>
      </w:rPr>
      <w:t xml:space="preserve">                                                                                                                                                                            </w:t>
    </w:r>
    <w:proofErr w:type="spellStart"/>
    <w:proofErr w:type="gramStart"/>
    <w:r>
      <w:rPr>
        <w:sz w:val="18"/>
      </w:rPr>
      <w:t>eCoaching</w:t>
    </w:r>
    <w:proofErr w:type="spellEnd"/>
    <w:proofErr w:type="gramEnd"/>
    <w:r>
      <w:rPr>
        <w:sz w:val="18"/>
      </w:rPr>
      <w:t xml:space="preserve"> Dashboard Test Plan</w:t>
    </w:r>
    <w:r w:rsidRPr="00047CB6">
      <w:rPr>
        <w:sz w:val="18"/>
      </w:rPr>
      <w:tab/>
      <w:t xml:space="preserve">                                                                                                                                              </w:t>
    </w:r>
    <w:r>
      <w:rPr>
        <w:sz w:val="18"/>
      </w:rPr>
      <w:t xml:space="preserve">                        </w:t>
    </w:r>
    <w:r w:rsidRPr="00047CB6">
      <w:rPr>
        <w:sz w:val="18"/>
        <w:szCs w:val="18"/>
      </w:rPr>
      <w:t xml:space="preserve">Document Version ID </w:t>
    </w:r>
    <w:r>
      <w:rPr>
        <w:sz w:val="18"/>
        <w:szCs w:val="18"/>
      </w:rPr>
      <w:t>1.0</w:t>
    </w:r>
  </w:p>
  <w:p w:rsidR="009B74B3" w:rsidRDefault="009B74B3" w:rsidP="00971190">
    <w:pPr>
      <w:pStyle w:val="Header"/>
    </w:pPr>
  </w:p>
  <w:p w:rsidR="009B74B3" w:rsidRPr="00971190" w:rsidRDefault="009B74B3" w:rsidP="00971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2DE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9D2C9F"/>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6223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6031D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2A468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A1154CA"/>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CE565A7"/>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07228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78479B"/>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6613F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6D3CA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2994D37"/>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48C28F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643628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7EC0E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97201A1"/>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9D900A1"/>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DF53C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BB7170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E2F47CD"/>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FB37EC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556287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6FC040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95626B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A683DC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DAC058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E5C777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E88714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2FE168E"/>
    <w:multiLevelType w:val="hybridMultilevel"/>
    <w:tmpl w:val="ABDA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EF4A7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4B97BF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6A0035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869759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C3F1C94"/>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434C4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D87545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F10214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109651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1413CB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18A407E"/>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D03A7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F7C3E2B"/>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1B630D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1DA7B2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98E023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12"/>
  </w:num>
  <w:num w:numId="3">
    <w:abstractNumId w:val="23"/>
  </w:num>
  <w:num w:numId="4">
    <w:abstractNumId w:val="15"/>
  </w:num>
  <w:num w:numId="5">
    <w:abstractNumId w:val="17"/>
  </w:num>
  <w:num w:numId="6">
    <w:abstractNumId w:val="7"/>
  </w:num>
  <w:num w:numId="7">
    <w:abstractNumId w:val="34"/>
  </w:num>
  <w:num w:numId="8">
    <w:abstractNumId w:val="14"/>
  </w:num>
  <w:num w:numId="9">
    <w:abstractNumId w:val="27"/>
  </w:num>
  <w:num w:numId="10">
    <w:abstractNumId w:val="25"/>
  </w:num>
  <w:num w:numId="11">
    <w:abstractNumId w:val="19"/>
  </w:num>
  <w:num w:numId="12">
    <w:abstractNumId w:val="4"/>
  </w:num>
  <w:num w:numId="13">
    <w:abstractNumId w:val="36"/>
  </w:num>
  <w:num w:numId="14">
    <w:abstractNumId w:val="30"/>
  </w:num>
  <w:num w:numId="15">
    <w:abstractNumId w:val="38"/>
  </w:num>
  <w:num w:numId="16">
    <w:abstractNumId w:val="35"/>
  </w:num>
  <w:num w:numId="17">
    <w:abstractNumId w:val="41"/>
  </w:num>
  <w:num w:numId="18">
    <w:abstractNumId w:val="29"/>
  </w:num>
  <w:num w:numId="19">
    <w:abstractNumId w:val="11"/>
  </w:num>
  <w:num w:numId="20">
    <w:abstractNumId w:val="32"/>
  </w:num>
  <w:num w:numId="21">
    <w:abstractNumId w:val="21"/>
  </w:num>
  <w:num w:numId="22">
    <w:abstractNumId w:val="24"/>
  </w:num>
  <w:num w:numId="23">
    <w:abstractNumId w:val="40"/>
  </w:num>
  <w:num w:numId="24">
    <w:abstractNumId w:val="1"/>
  </w:num>
  <w:num w:numId="25">
    <w:abstractNumId w:val="5"/>
  </w:num>
  <w:num w:numId="26">
    <w:abstractNumId w:val="42"/>
  </w:num>
  <w:num w:numId="27">
    <w:abstractNumId w:val="31"/>
  </w:num>
  <w:num w:numId="28">
    <w:abstractNumId w:val="9"/>
  </w:num>
  <w:num w:numId="29">
    <w:abstractNumId w:val="22"/>
  </w:num>
  <w:num w:numId="30">
    <w:abstractNumId w:val="20"/>
  </w:num>
  <w:num w:numId="31">
    <w:abstractNumId w:val="37"/>
  </w:num>
  <w:num w:numId="32">
    <w:abstractNumId w:val="18"/>
  </w:num>
  <w:num w:numId="33">
    <w:abstractNumId w:val="10"/>
  </w:num>
  <w:num w:numId="34">
    <w:abstractNumId w:val="43"/>
  </w:num>
  <w:num w:numId="35">
    <w:abstractNumId w:val="33"/>
  </w:num>
  <w:num w:numId="36">
    <w:abstractNumId w:val="3"/>
  </w:num>
  <w:num w:numId="37">
    <w:abstractNumId w:val="28"/>
  </w:num>
  <w:num w:numId="38">
    <w:abstractNumId w:val="2"/>
  </w:num>
  <w:num w:numId="39">
    <w:abstractNumId w:val="8"/>
  </w:num>
  <w:num w:numId="40">
    <w:abstractNumId w:val="0"/>
  </w:num>
  <w:num w:numId="41">
    <w:abstractNumId w:val="16"/>
  </w:num>
  <w:num w:numId="42">
    <w:abstractNumId w:val="13"/>
  </w:num>
  <w:num w:numId="43">
    <w:abstractNumId w:val="39"/>
  </w:num>
  <w:num w:numId="44">
    <w:abstractNumId w:val="44"/>
  </w:num>
  <w:num w:numId="45">
    <w:abstractNumId w:val="6"/>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ng, Lili">
    <w15:presenceInfo w15:providerId="AD" w15:userId="S-1-5-21-560238246-503670158-341402209-63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2B12"/>
    <w:rsid w:val="0000496F"/>
    <w:rsid w:val="000070D2"/>
    <w:rsid w:val="00011DCE"/>
    <w:rsid w:val="00014651"/>
    <w:rsid w:val="00015561"/>
    <w:rsid w:val="000217BA"/>
    <w:rsid w:val="00022191"/>
    <w:rsid w:val="0002275C"/>
    <w:rsid w:val="0002439B"/>
    <w:rsid w:val="00024610"/>
    <w:rsid w:val="00032148"/>
    <w:rsid w:val="00040DEE"/>
    <w:rsid w:val="00041BC0"/>
    <w:rsid w:val="000438D3"/>
    <w:rsid w:val="00043B80"/>
    <w:rsid w:val="00045A66"/>
    <w:rsid w:val="00047171"/>
    <w:rsid w:val="00050438"/>
    <w:rsid w:val="00052FA6"/>
    <w:rsid w:val="00055685"/>
    <w:rsid w:val="00057C75"/>
    <w:rsid w:val="00063263"/>
    <w:rsid w:val="000722C3"/>
    <w:rsid w:val="00072952"/>
    <w:rsid w:val="00073CB3"/>
    <w:rsid w:val="00074567"/>
    <w:rsid w:val="00076EDE"/>
    <w:rsid w:val="000773A2"/>
    <w:rsid w:val="000823B9"/>
    <w:rsid w:val="00082C04"/>
    <w:rsid w:val="00085351"/>
    <w:rsid w:val="00091A99"/>
    <w:rsid w:val="000A0195"/>
    <w:rsid w:val="000A0CEB"/>
    <w:rsid w:val="000A1055"/>
    <w:rsid w:val="000A2544"/>
    <w:rsid w:val="000A59A6"/>
    <w:rsid w:val="000A7226"/>
    <w:rsid w:val="000A7330"/>
    <w:rsid w:val="000B00B1"/>
    <w:rsid w:val="000B2087"/>
    <w:rsid w:val="000B3FAE"/>
    <w:rsid w:val="000B45AA"/>
    <w:rsid w:val="000B4A74"/>
    <w:rsid w:val="000B4F6A"/>
    <w:rsid w:val="000B689B"/>
    <w:rsid w:val="000B69B5"/>
    <w:rsid w:val="000C1A31"/>
    <w:rsid w:val="000C1FCB"/>
    <w:rsid w:val="000D45E8"/>
    <w:rsid w:val="000D494F"/>
    <w:rsid w:val="000D5F0D"/>
    <w:rsid w:val="000D6FA3"/>
    <w:rsid w:val="000E0E77"/>
    <w:rsid w:val="000E2ECE"/>
    <w:rsid w:val="000E2EF7"/>
    <w:rsid w:val="000E57C1"/>
    <w:rsid w:val="000F1604"/>
    <w:rsid w:val="000F213B"/>
    <w:rsid w:val="000F2E7C"/>
    <w:rsid w:val="000F67BF"/>
    <w:rsid w:val="000F763C"/>
    <w:rsid w:val="0010044C"/>
    <w:rsid w:val="001012F3"/>
    <w:rsid w:val="0010692E"/>
    <w:rsid w:val="001079FC"/>
    <w:rsid w:val="00107EE4"/>
    <w:rsid w:val="0011024B"/>
    <w:rsid w:val="001114CE"/>
    <w:rsid w:val="00114495"/>
    <w:rsid w:val="00115207"/>
    <w:rsid w:val="00116FBC"/>
    <w:rsid w:val="00121B23"/>
    <w:rsid w:val="00122E15"/>
    <w:rsid w:val="00125E63"/>
    <w:rsid w:val="001261CD"/>
    <w:rsid w:val="00132088"/>
    <w:rsid w:val="001329CA"/>
    <w:rsid w:val="001331C7"/>
    <w:rsid w:val="00134D86"/>
    <w:rsid w:val="0014385B"/>
    <w:rsid w:val="00143F3F"/>
    <w:rsid w:val="00145296"/>
    <w:rsid w:val="00145C1C"/>
    <w:rsid w:val="00147E06"/>
    <w:rsid w:val="001512EF"/>
    <w:rsid w:val="00153228"/>
    <w:rsid w:val="00153C21"/>
    <w:rsid w:val="00153D4C"/>
    <w:rsid w:val="00155271"/>
    <w:rsid w:val="001565BF"/>
    <w:rsid w:val="00156953"/>
    <w:rsid w:val="001572C4"/>
    <w:rsid w:val="0016062C"/>
    <w:rsid w:val="00161AF0"/>
    <w:rsid w:val="0016480D"/>
    <w:rsid w:val="0016531C"/>
    <w:rsid w:val="00167FA2"/>
    <w:rsid w:val="00175F9D"/>
    <w:rsid w:val="0018021C"/>
    <w:rsid w:val="00180D2F"/>
    <w:rsid w:val="00181C48"/>
    <w:rsid w:val="00182078"/>
    <w:rsid w:val="00183F06"/>
    <w:rsid w:val="00190852"/>
    <w:rsid w:val="00191400"/>
    <w:rsid w:val="00191C95"/>
    <w:rsid w:val="001920EA"/>
    <w:rsid w:val="00192B3D"/>
    <w:rsid w:val="001936F2"/>
    <w:rsid w:val="00194104"/>
    <w:rsid w:val="00194BE0"/>
    <w:rsid w:val="00195664"/>
    <w:rsid w:val="001963A7"/>
    <w:rsid w:val="001964CD"/>
    <w:rsid w:val="001A17EF"/>
    <w:rsid w:val="001A7108"/>
    <w:rsid w:val="001B5323"/>
    <w:rsid w:val="001B5E43"/>
    <w:rsid w:val="001B7136"/>
    <w:rsid w:val="001C1F8F"/>
    <w:rsid w:val="001C2D51"/>
    <w:rsid w:val="001C38BE"/>
    <w:rsid w:val="001C4AD7"/>
    <w:rsid w:val="001C6F80"/>
    <w:rsid w:val="001C7A86"/>
    <w:rsid w:val="001D1DE0"/>
    <w:rsid w:val="001D24FF"/>
    <w:rsid w:val="001D475A"/>
    <w:rsid w:val="001E07B5"/>
    <w:rsid w:val="001E3A92"/>
    <w:rsid w:val="001E4536"/>
    <w:rsid w:val="001E5780"/>
    <w:rsid w:val="001E7557"/>
    <w:rsid w:val="001E76E5"/>
    <w:rsid w:val="001F084E"/>
    <w:rsid w:val="001F3CA3"/>
    <w:rsid w:val="001F40E0"/>
    <w:rsid w:val="001F6728"/>
    <w:rsid w:val="001F6854"/>
    <w:rsid w:val="001F6D3F"/>
    <w:rsid w:val="0020237C"/>
    <w:rsid w:val="00203460"/>
    <w:rsid w:val="00205546"/>
    <w:rsid w:val="00205B91"/>
    <w:rsid w:val="00207E86"/>
    <w:rsid w:val="002111F4"/>
    <w:rsid w:val="002113F0"/>
    <w:rsid w:val="00212722"/>
    <w:rsid w:val="0021458E"/>
    <w:rsid w:val="0021502C"/>
    <w:rsid w:val="0021567A"/>
    <w:rsid w:val="00216AD9"/>
    <w:rsid w:val="00222943"/>
    <w:rsid w:val="00223CDC"/>
    <w:rsid w:val="002244AC"/>
    <w:rsid w:val="00225B9F"/>
    <w:rsid w:val="0023310F"/>
    <w:rsid w:val="0023549F"/>
    <w:rsid w:val="00242EF7"/>
    <w:rsid w:val="00245A1C"/>
    <w:rsid w:val="0025218C"/>
    <w:rsid w:val="002561C2"/>
    <w:rsid w:val="00256204"/>
    <w:rsid w:val="00261596"/>
    <w:rsid w:val="00261F8E"/>
    <w:rsid w:val="002643EB"/>
    <w:rsid w:val="002644CF"/>
    <w:rsid w:val="00264E19"/>
    <w:rsid w:val="00264E29"/>
    <w:rsid w:val="00266384"/>
    <w:rsid w:val="00270933"/>
    <w:rsid w:val="00273C66"/>
    <w:rsid w:val="0027439C"/>
    <w:rsid w:val="00277192"/>
    <w:rsid w:val="00283C91"/>
    <w:rsid w:val="00285593"/>
    <w:rsid w:val="00291190"/>
    <w:rsid w:val="002971C5"/>
    <w:rsid w:val="002977C8"/>
    <w:rsid w:val="002A0B4D"/>
    <w:rsid w:val="002A7289"/>
    <w:rsid w:val="002B1F16"/>
    <w:rsid w:val="002B4540"/>
    <w:rsid w:val="002B4811"/>
    <w:rsid w:val="002B4A07"/>
    <w:rsid w:val="002B518A"/>
    <w:rsid w:val="002B55CC"/>
    <w:rsid w:val="002C02C4"/>
    <w:rsid w:val="002C1404"/>
    <w:rsid w:val="002C2735"/>
    <w:rsid w:val="002C6928"/>
    <w:rsid w:val="002C6ECD"/>
    <w:rsid w:val="002C7534"/>
    <w:rsid w:val="002C7E2F"/>
    <w:rsid w:val="002D01D7"/>
    <w:rsid w:val="002D0F9B"/>
    <w:rsid w:val="002D2838"/>
    <w:rsid w:val="002D5A48"/>
    <w:rsid w:val="002D5B24"/>
    <w:rsid w:val="002D6524"/>
    <w:rsid w:val="002E3F92"/>
    <w:rsid w:val="002E54A5"/>
    <w:rsid w:val="002F0492"/>
    <w:rsid w:val="002F05AC"/>
    <w:rsid w:val="002F14E4"/>
    <w:rsid w:val="002F1CA0"/>
    <w:rsid w:val="002F5AB2"/>
    <w:rsid w:val="00300C08"/>
    <w:rsid w:val="003029DE"/>
    <w:rsid w:val="00303085"/>
    <w:rsid w:val="003030C3"/>
    <w:rsid w:val="00306134"/>
    <w:rsid w:val="0030644C"/>
    <w:rsid w:val="00307E29"/>
    <w:rsid w:val="00311AA6"/>
    <w:rsid w:val="00313352"/>
    <w:rsid w:val="00316294"/>
    <w:rsid w:val="00322E1D"/>
    <w:rsid w:val="00326512"/>
    <w:rsid w:val="003323E8"/>
    <w:rsid w:val="00332441"/>
    <w:rsid w:val="00333E79"/>
    <w:rsid w:val="0034015D"/>
    <w:rsid w:val="003461D5"/>
    <w:rsid w:val="00353611"/>
    <w:rsid w:val="00353E62"/>
    <w:rsid w:val="00363669"/>
    <w:rsid w:val="003656C8"/>
    <w:rsid w:val="00367465"/>
    <w:rsid w:val="003724DB"/>
    <w:rsid w:val="00372BDE"/>
    <w:rsid w:val="00373E76"/>
    <w:rsid w:val="0038041B"/>
    <w:rsid w:val="00381BD1"/>
    <w:rsid w:val="003830C0"/>
    <w:rsid w:val="003852E4"/>
    <w:rsid w:val="00387C34"/>
    <w:rsid w:val="00391528"/>
    <w:rsid w:val="00393CDE"/>
    <w:rsid w:val="00395378"/>
    <w:rsid w:val="003972AA"/>
    <w:rsid w:val="003A09F6"/>
    <w:rsid w:val="003A2996"/>
    <w:rsid w:val="003A5777"/>
    <w:rsid w:val="003A691F"/>
    <w:rsid w:val="003A7C36"/>
    <w:rsid w:val="003B0D2B"/>
    <w:rsid w:val="003B19EE"/>
    <w:rsid w:val="003B3AE9"/>
    <w:rsid w:val="003B50FF"/>
    <w:rsid w:val="003B6D9D"/>
    <w:rsid w:val="003B6E0A"/>
    <w:rsid w:val="003C02F4"/>
    <w:rsid w:val="003D08F4"/>
    <w:rsid w:val="003D29A6"/>
    <w:rsid w:val="003D3D53"/>
    <w:rsid w:val="003D4474"/>
    <w:rsid w:val="003E1FA0"/>
    <w:rsid w:val="003E2F19"/>
    <w:rsid w:val="003E58AA"/>
    <w:rsid w:val="003E5BE8"/>
    <w:rsid w:val="003E6238"/>
    <w:rsid w:val="003E6BA9"/>
    <w:rsid w:val="003F0478"/>
    <w:rsid w:val="003F0A0D"/>
    <w:rsid w:val="003F5A77"/>
    <w:rsid w:val="003F75F8"/>
    <w:rsid w:val="003F78BD"/>
    <w:rsid w:val="00401978"/>
    <w:rsid w:val="00405287"/>
    <w:rsid w:val="00406A78"/>
    <w:rsid w:val="00407A2E"/>
    <w:rsid w:val="00410140"/>
    <w:rsid w:val="004109E9"/>
    <w:rsid w:val="00410E87"/>
    <w:rsid w:val="004129BF"/>
    <w:rsid w:val="00413EC7"/>
    <w:rsid w:val="004154B3"/>
    <w:rsid w:val="004166CD"/>
    <w:rsid w:val="00417146"/>
    <w:rsid w:val="00420AF2"/>
    <w:rsid w:val="00422505"/>
    <w:rsid w:val="00424248"/>
    <w:rsid w:val="004259FE"/>
    <w:rsid w:val="00425CBC"/>
    <w:rsid w:val="00427ADA"/>
    <w:rsid w:val="00427B54"/>
    <w:rsid w:val="00427D55"/>
    <w:rsid w:val="004308F1"/>
    <w:rsid w:val="004327BF"/>
    <w:rsid w:val="004338E9"/>
    <w:rsid w:val="00433A4B"/>
    <w:rsid w:val="00434110"/>
    <w:rsid w:val="00434DFC"/>
    <w:rsid w:val="004426AA"/>
    <w:rsid w:val="004445C8"/>
    <w:rsid w:val="00444B9E"/>
    <w:rsid w:val="0044780C"/>
    <w:rsid w:val="004616BD"/>
    <w:rsid w:val="00462093"/>
    <w:rsid w:val="004620BF"/>
    <w:rsid w:val="0046408A"/>
    <w:rsid w:val="00465046"/>
    <w:rsid w:val="00467905"/>
    <w:rsid w:val="00467F9D"/>
    <w:rsid w:val="004706DE"/>
    <w:rsid w:val="00471678"/>
    <w:rsid w:val="004718BA"/>
    <w:rsid w:val="00473B42"/>
    <w:rsid w:val="00475532"/>
    <w:rsid w:val="00475DA8"/>
    <w:rsid w:val="00482E4B"/>
    <w:rsid w:val="0048399A"/>
    <w:rsid w:val="0048484B"/>
    <w:rsid w:val="00485A0E"/>
    <w:rsid w:val="0049128E"/>
    <w:rsid w:val="00491B97"/>
    <w:rsid w:val="00493DDB"/>
    <w:rsid w:val="00495489"/>
    <w:rsid w:val="00496CBC"/>
    <w:rsid w:val="004A00CD"/>
    <w:rsid w:val="004A3009"/>
    <w:rsid w:val="004B07E5"/>
    <w:rsid w:val="004B3972"/>
    <w:rsid w:val="004B74CD"/>
    <w:rsid w:val="004C2CB2"/>
    <w:rsid w:val="004C338F"/>
    <w:rsid w:val="004C3A68"/>
    <w:rsid w:val="004C3FE0"/>
    <w:rsid w:val="004C6ABC"/>
    <w:rsid w:val="004D0661"/>
    <w:rsid w:val="004D1CE4"/>
    <w:rsid w:val="004D28DC"/>
    <w:rsid w:val="004D3549"/>
    <w:rsid w:val="004D69B0"/>
    <w:rsid w:val="004E0F20"/>
    <w:rsid w:val="004E36E3"/>
    <w:rsid w:val="004E5741"/>
    <w:rsid w:val="004E6347"/>
    <w:rsid w:val="004E6E51"/>
    <w:rsid w:val="004F10EC"/>
    <w:rsid w:val="004F165F"/>
    <w:rsid w:val="004F205B"/>
    <w:rsid w:val="004F6B8D"/>
    <w:rsid w:val="00500D04"/>
    <w:rsid w:val="00501FD7"/>
    <w:rsid w:val="00505604"/>
    <w:rsid w:val="00511646"/>
    <w:rsid w:val="00513F5E"/>
    <w:rsid w:val="00517063"/>
    <w:rsid w:val="0051732A"/>
    <w:rsid w:val="00517994"/>
    <w:rsid w:val="00520B36"/>
    <w:rsid w:val="00520E25"/>
    <w:rsid w:val="0052188B"/>
    <w:rsid w:val="00525F09"/>
    <w:rsid w:val="00527A88"/>
    <w:rsid w:val="005327D5"/>
    <w:rsid w:val="00532DD8"/>
    <w:rsid w:val="00534A8B"/>
    <w:rsid w:val="005357AE"/>
    <w:rsid w:val="0053714C"/>
    <w:rsid w:val="005429FB"/>
    <w:rsid w:val="005430B5"/>
    <w:rsid w:val="00543451"/>
    <w:rsid w:val="00544715"/>
    <w:rsid w:val="0054584E"/>
    <w:rsid w:val="00547BFE"/>
    <w:rsid w:val="00555782"/>
    <w:rsid w:val="0055713C"/>
    <w:rsid w:val="005621E5"/>
    <w:rsid w:val="00562477"/>
    <w:rsid w:val="00564843"/>
    <w:rsid w:val="00564929"/>
    <w:rsid w:val="00566C25"/>
    <w:rsid w:val="00566C47"/>
    <w:rsid w:val="005672CB"/>
    <w:rsid w:val="00573A0D"/>
    <w:rsid w:val="0057471C"/>
    <w:rsid w:val="005776B2"/>
    <w:rsid w:val="00585C80"/>
    <w:rsid w:val="00586DE6"/>
    <w:rsid w:val="00590320"/>
    <w:rsid w:val="0059185F"/>
    <w:rsid w:val="0059333C"/>
    <w:rsid w:val="00597D04"/>
    <w:rsid w:val="00597DF0"/>
    <w:rsid w:val="005A1927"/>
    <w:rsid w:val="005A2AE3"/>
    <w:rsid w:val="005A2C2B"/>
    <w:rsid w:val="005A3AB9"/>
    <w:rsid w:val="005B10C8"/>
    <w:rsid w:val="005B49F0"/>
    <w:rsid w:val="005B5351"/>
    <w:rsid w:val="005C4BC3"/>
    <w:rsid w:val="005C786F"/>
    <w:rsid w:val="005D1F0D"/>
    <w:rsid w:val="005D6AE9"/>
    <w:rsid w:val="005D71CB"/>
    <w:rsid w:val="005D7CF2"/>
    <w:rsid w:val="005E084A"/>
    <w:rsid w:val="005E1994"/>
    <w:rsid w:val="005E21CD"/>
    <w:rsid w:val="005E2B5D"/>
    <w:rsid w:val="005F1A20"/>
    <w:rsid w:val="005F276B"/>
    <w:rsid w:val="00612FC5"/>
    <w:rsid w:val="00613C6C"/>
    <w:rsid w:val="0062030B"/>
    <w:rsid w:val="006209EB"/>
    <w:rsid w:val="00621A7F"/>
    <w:rsid w:val="00623500"/>
    <w:rsid w:val="00623567"/>
    <w:rsid w:val="0062447E"/>
    <w:rsid w:val="00624E1A"/>
    <w:rsid w:val="00626644"/>
    <w:rsid w:val="006279F4"/>
    <w:rsid w:val="00631D05"/>
    <w:rsid w:val="006455A9"/>
    <w:rsid w:val="0065082F"/>
    <w:rsid w:val="006512CE"/>
    <w:rsid w:val="0065249A"/>
    <w:rsid w:val="006557E1"/>
    <w:rsid w:val="00655F4B"/>
    <w:rsid w:val="006571BE"/>
    <w:rsid w:val="00665016"/>
    <w:rsid w:val="00667DE8"/>
    <w:rsid w:val="00670337"/>
    <w:rsid w:val="00672422"/>
    <w:rsid w:val="00673042"/>
    <w:rsid w:val="00681256"/>
    <w:rsid w:val="00683147"/>
    <w:rsid w:val="00684BEC"/>
    <w:rsid w:val="00690793"/>
    <w:rsid w:val="00691120"/>
    <w:rsid w:val="00691B23"/>
    <w:rsid w:val="00691FA7"/>
    <w:rsid w:val="00694C8F"/>
    <w:rsid w:val="00695A91"/>
    <w:rsid w:val="00695C0D"/>
    <w:rsid w:val="006966D4"/>
    <w:rsid w:val="00696882"/>
    <w:rsid w:val="006A1953"/>
    <w:rsid w:val="006A2C91"/>
    <w:rsid w:val="006A5787"/>
    <w:rsid w:val="006A6A1E"/>
    <w:rsid w:val="006B0EB7"/>
    <w:rsid w:val="006B53E8"/>
    <w:rsid w:val="006C2A66"/>
    <w:rsid w:val="006C3CC4"/>
    <w:rsid w:val="006C5764"/>
    <w:rsid w:val="006C79CC"/>
    <w:rsid w:val="006D0E90"/>
    <w:rsid w:val="006D10C6"/>
    <w:rsid w:val="006D2532"/>
    <w:rsid w:val="006D3455"/>
    <w:rsid w:val="006D3928"/>
    <w:rsid w:val="006D48F6"/>
    <w:rsid w:val="006D5E29"/>
    <w:rsid w:val="006D780A"/>
    <w:rsid w:val="006E05D0"/>
    <w:rsid w:val="006E251C"/>
    <w:rsid w:val="006E35C9"/>
    <w:rsid w:val="006E6029"/>
    <w:rsid w:val="006E60FE"/>
    <w:rsid w:val="006E6A22"/>
    <w:rsid w:val="006E6DA4"/>
    <w:rsid w:val="006F02DB"/>
    <w:rsid w:val="006F2B26"/>
    <w:rsid w:val="006F2CF5"/>
    <w:rsid w:val="006F366B"/>
    <w:rsid w:val="006F3A79"/>
    <w:rsid w:val="006F559B"/>
    <w:rsid w:val="006F6AD6"/>
    <w:rsid w:val="00700C64"/>
    <w:rsid w:val="007043CE"/>
    <w:rsid w:val="00704D51"/>
    <w:rsid w:val="00705EEA"/>
    <w:rsid w:val="0071108E"/>
    <w:rsid w:val="007132AB"/>
    <w:rsid w:val="007137D5"/>
    <w:rsid w:val="00714CEA"/>
    <w:rsid w:val="007216B0"/>
    <w:rsid w:val="007227A9"/>
    <w:rsid w:val="0072399F"/>
    <w:rsid w:val="007266EB"/>
    <w:rsid w:val="00726AEA"/>
    <w:rsid w:val="00731359"/>
    <w:rsid w:val="007324A2"/>
    <w:rsid w:val="00732C4C"/>
    <w:rsid w:val="0073729C"/>
    <w:rsid w:val="007416FA"/>
    <w:rsid w:val="00741F91"/>
    <w:rsid w:val="00743745"/>
    <w:rsid w:val="007445DB"/>
    <w:rsid w:val="00744722"/>
    <w:rsid w:val="00746B2A"/>
    <w:rsid w:val="00747B54"/>
    <w:rsid w:val="00752EBC"/>
    <w:rsid w:val="00753D1E"/>
    <w:rsid w:val="00755736"/>
    <w:rsid w:val="00761628"/>
    <w:rsid w:val="0076457A"/>
    <w:rsid w:val="00766C2B"/>
    <w:rsid w:val="00766C5B"/>
    <w:rsid w:val="00767C7C"/>
    <w:rsid w:val="0077115D"/>
    <w:rsid w:val="007718D8"/>
    <w:rsid w:val="00772A29"/>
    <w:rsid w:val="00777133"/>
    <w:rsid w:val="00783912"/>
    <w:rsid w:val="00785673"/>
    <w:rsid w:val="007877FF"/>
    <w:rsid w:val="0079051A"/>
    <w:rsid w:val="00794919"/>
    <w:rsid w:val="00795C0F"/>
    <w:rsid w:val="0079747F"/>
    <w:rsid w:val="00797A6C"/>
    <w:rsid w:val="007A1BE8"/>
    <w:rsid w:val="007A7982"/>
    <w:rsid w:val="007B2B95"/>
    <w:rsid w:val="007B2CD1"/>
    <w:rsid w:val="007B5114"/>
    <w:rsid w:val="007B79A8"/>
    <w:rsid w:val="007C2228"/>
    <w:rsid w:val="007C421C"/>
    <w:rsid w:val="007C442B"/>
    <w:rsid w:val="007C58FE"/>
    <w:rsid w:val="007C735F"/>
    <w:rsid w:val="007D2700"/>
    <w:rsid w:val="007D7F61"/>
    <w:rsid w:val="007E046F"/>
    <w:rsid w:val="007E0731"/>
    <w:rsid w:val="007E0CF6"/>
    <w:rsid w:val="007E16FB"/>
    <w:rsid w:val="007E3BE6"/>
    <w:rsid w:val="007E72F1"/>
    <w:rsid w:val="007F02F4"/>
    <w:rsid w:val="007F2A55"/>
    <w:rsid w:val="007F2E8F"/>
    <w:rsid w:val="007F30EE"/>
    <w:rsid w:val="007F3153"/>
    <w:rsid w:val="007F57A5"/>
    <w:rsid w:val="008012D1"/>
    <w:rsid w:val="0080305C"/>
    <w:rsid w:val="008056A3"/>
    <w:rsid w:val="008203E5"/>
    <w:rsid w:val="00830C5F"/>
    <w:rsid w:val="0083161E"/>
    <w:rsid w:val="00836045"/>
    <w:rsid w:val="00841C92"/>
    <w:rsid w:val="008446E9"/>
    <w:rsid w:val="00845ED0"/>
    <w:rsid w:val="008539BB"/>
    <w:rsid w:val="008541BB"/>
    <w:rsid w:val="00855CB2"/>
    <w:rsid w:val="00856D41"/>
    <w:rsid w:val="00860A3C"/>
    <w:rsid w:val="00865A6E"/>
    <w:rsid w:val="00865C70"/>
    <w:rsid w:val="00867F04"/>
    <w:rsid w:val="008702F6"/>
    <w:rsid w:val="008704EA"/>
    <w:rsid w:val="00872D0C"/>
    <w:rsid w:val="00874AFF"/>
    <w:rsid w:val="0087785A"/>
    <w:rsid w:val="00887D1D"/>
    <w:rsid w:val="00887DD8"/>
    <w:rsid w:val="0089025A"/>
    <w:rsid w:val="00891C62"/>
    <w:rsid w:val="008A183B"/>
    <w:rsid w:val="008A3C42"/>
    <w:rsid w:val="008A3C4D"/>
    <w:rsid w:val="008A449A"/>
    <w:rsid w:val="008A52CE"/>
    <w:rsid w:val="008A64E9"/>
    <w:rsid w:val="008B4F8F"/>
    <w:rsid w:val="008B71C0"/>
    <w:rsid w:val="008B7975"/>
    <w:rsid w:val="008B7AE7"/>
    <w:rsid w:val="008B7CF3"/>
    <w:rsid w:val="008C0214"/>
    <w:rsid w:val="008C102C"/>
    <w:rsid w:val="008C41E6"/>
    <w:rsid w:val="008C717D"/>
    <w:rsid w:val="008C74B1"/>
    <w:rsid w:val="008C75D8"/>
    <w:rsid w:val="008C79CB"/>
    <w:rsid w:val="008D498B"/>
    <w:rsid w:val="008D7F68"/>
    <w:rsid w:val="008E0971"/>
    <w:rsid w:val="008E09F8"/>
    <w:rsid w:val="008E482E"/>
    <w:rsid w:val="008E6DCE"/>
    <w:rsid w:val="008F1BEA"/>
    <w:rsid w:val="008F249A"/>
    <w:rsid w:val="008F2F22"/>
    <w:rsid w:val="008F58E4"/>
    <w:rsid w:val="008F58F7"/>
    <w:rsid w:val="008F5920"/>
    <w:rsid w:val="008F5CC6"/>
    <w:rsid w:val="008F63A4"/>
    <w:rsid w:val="008F7581"/>
    <w:rsid w:val="008F780C"/>
    <w:rsid w:val="00903D21"/>
    <w:rsid w:val="009064E5"/>
    <w:rsid w:val="00914D7A"/>
    <w:rsid w:val="00915B0D"/>
    <w:rsid w:val="00916FBB"/>
    <w:rsid w:val="0092356F"/>
    <w:rsid w:val="00924846"/>
    <w:rsid w:val="009262B2"/>
    <w:rsid w:val="00930976"/>
    <w:rsid w:val="00931854"/>
    <w:rsid w:val="00931BFD"/>
    <w:rsid w:val="00935C70"/>
    <w:rsid w:val="0093605A"/>
    <w:rsid w:val="00940B6F"/>
    <w:rsid w:val="00940CEA"/>
    <w:rsid w:val="00943E15"/>
    <w:rsid w:val="009474C5"/>
    <w:rsid w:val="0094753E"/>
    <w:rsid w:val="009475F6"/>
    <w:rsid w:val="0095139A"/>
    <w:rsid w:val="0095198A"/>
    <w:rsid w:val="009520D3"/>
    <w:rsid w:val="009576B8"/>
    <w:rsid w:val="009578FC"/>
    <w:rsid w:val="00960274"/>
    <w:rsid w:val="009619FD"/>
    <w:rsid w:val="00965A0C"/>
    <w:rsid w:val="00966994"/>
    <w:rsid w:val="00967531"/>
    <w:rsid w:val="00971190"/>
    <w:rsid w:val="009734B3"/>
    <w:rsid w:val="00976647"/>
    <w:rsid w:val="0097689C"/>
    <w:rsid w:val="00980004"/>
    <w:rsid w:val="00984550"/>
    <w:rsid w:val="0098472E"/>
    <w:rsid w:val="00984DC0"/>
    <w:rsid w:val="00986B11"/>
    <w:rsid w:val="009877A4"/>
    <w:rsid w:val="0099414E"/>
    <w:rsid w:val="009A281E"/>
    <w:rsid w:val="009A35E0"/>
    <w:rsid w:val="009A3EF5"/>
    <w:rsid w:val="009A51E8"/>
    <w:rsid w:val="009B1208"/>
    <w:rsid w:val="009B5322"/>
    <w:rsid w:val="009B5611"/>
    <w:rsid w:val="009B74B3"/>
    <w:rsid w:val="009C1CAE"/>
    <w:rsid w:val="009C29C4"/>
    <w:rsid w:val="009C419D"/>
    <w:rsid w:val="009C5A4C"/>
    <w:rsid w:val="009C6478"/>
    <w:rsid w:val="009D0900"/>
    <w:rsid w:val="009D0E5A"/>
    <w:rsid w:val="009D43F6"/>
    <w:rsid w:val="009D5785"/>
    <w:rsid w:val="009D5F4E"/>
    <w:rsid w:val="009D63D9"/>
    <w:rsid w:val="009E252C"/>
    <w:rsid w:val="009E422F"/>
    <w:rsid w:val="009E56CC"/>
    <w:rsid w:val="009F5CF7"/>
    <w:rsid w:val="00A017DC"/>
    <w:rsid w:val="00A0240F"/>
    <w:rsid w:val="00A04243"/>
    <w:rsid w:val="00A11A08"/>
    <w:rsid w:val="00A14774"/>
    <w:rsid w:val="00A15962"/>
    <w:rsid w:val="00A17459"/>
    <w:rsid w:val="00A17EF5"/>
    <w:rsid w:val="00A22C87"/>
    <w:rsid w:val="00A272B7"/>
    <w:rsid w:val="00A27496"/>
    <w:rsid w:val="00A319CE"/>
    <w:rsid w:val="00A31CC1"/>
    <w:rsid w:val="00A32DAB"/>
    <w:rsid w:val="00A3305F"/>
    <w:rsid w:val="00A334E2"/>
    <w:rsid w:val="00A354AD"/>
    <w:rsid w:val="00A404A2"/>
    <w:rsid w:val="00A43C8A"/>
    <w:rsid w:val="00A44738"/>
    <w:rsid w:val="00A4751F"/>
    <w:rsid w:val="00A4794A"/>
    <w:rsid w:val="00A5011D"/>
    <w:rsid w:val="00A54967"/>
    <w:rsid w:val="00A56473"/>
    <w:rsid w:val="00A57CDF"/>
    <w:rsid w:val="00A609DD"/>
    <w:rsid w:val="00A61B2E"/>
    <w:rsid w:val="00A61F3D"/>
    <w:rsid w:val="00A63E61"/>
    <w:rsid w:val="00A64080"/>
    <w:rsid w:val="00A64ADF"/>
    <w:rsid w:val="00A64F51"/>
    <w:rsid w:val="00A6719A"/>
    <w:rsid w:val="00A70693"/>
    <w:rsid w:val="00A74A1B"/>
    <w:rsid w:val="00A840EE"/>
    <w:rsid w:val="00A8781B"/>
    <w:rsid w:val="00A92311"/>
    <w:rsid w:val="00A94A29"/>
    <w:rsid w:val="00A955B5"/>
    <w:rsid w:val="00AA3543"/>
    <w:rsid w:val="00AA59CB"/>
    <w:rsid w:val="00AA7B7A"/>
    <w:rsid w:val="00AB0FBD"/>
    <w:rsid w:val="00AB206D"/>
    <w:rsid w:val="00AB2C8F"/>
    <w:rsid w:val="00AB374B"/>
    <w:rsid w:val="00AB5A42"/>
    <w:rsid w:val="00AB6914"/>
    <w:rsid w:val="00AB6A6E"/>
    <w:rsid w:val="00AB71A9"/>
    <w:rsid w:val="00AB71B3"/>
    <w:rsid w:val="00AC02C2"/>
    <w:rsid w:val="00AC3A8C"/>
    <w:rsid w:val="00AC41B7"/>
    <w:rsid w:val="00AC6528"/>
    <w:rsid w:val="00AC6CD3"/>
    <w:rsid w:val="00AC6DD3"/>
    <w:rsid w:val="00AD11EE"/>
    <w:rsid w:val="00AD2286"/>
    <w:rsid w:val="00AD2C87"/>
    <w:rsid w:val="00AD30C6"/>
    <w:rsid w:val="00AD5330"/>
    <w:rsid w:val="00AD64FC"/>
    <w:rsid w:val="00AD6A42"/>
    <w:rsid w:val="00AD73B1"/>
    <w:rsid w:val="00AE1F24"/>
    <w:rsid w:val="00AE25CF"/>
    <w:rsid w:val="00AE2EBB"/>
    <w:rsid w:val="00AE33A4"/>
    <w:rsid w:val="00AE42F7"/>
    <w:rsid w:val="00AF0932"/>
    <w:rsid w:val="00AF0B6A"/>
    <w:rsid w:val="00AF0D8C"/>
    <w:rsid w:val="00AF1BEF"/>
    <w:rsid w:val="00AF2DBB"/>
    <w:rsid w:val="00AF6C05"/>
    <w:rsid w:val="00B008BA"/>
    <w:rsid w:val="00B00BAA"/>
    <w:rsid w:val="00B01C06"/>
    <w:rsid w:val="00B03D29"/>
    <w:rsid w:val="00B04667"/>
    <w:rsid w:val="00B069FF"/>
    <w:rsid w:val="00B11D95"/>
    <w:rsid w:val="00B16090"/>
    <w:rsid w:val="00B178F4"/>
    <w:rsid w:val="00B204EC"/>
    <w:rsid w:val="00B27437"/>
    <w:rsid w:val="00B30ABD"/>
    <w:rsid w:val="00B33F3C"/>
    <w:rsid w:val="00B34ABE"/>
    <w:rsid w:val="00B3521C"/>
    <w:rsid w:val="00B36792"/>
    <w:rsid w:val="00B37FA1"/>
    <w:rsid w:val="00B40BC4"/>
    <w:rsid w:val="00B4190B"/>
    <w:rsid w:val="00B42AD7"/>
    <w:rsid w:val="00B43758"/>
    <w:rsid w:val="00B459CF"/>
    <w:rsid w:val="00B46189"/>
    <w:rsid w:val="00B472BD"/>
    <w:rsid w:val="00B47A04"/>
    <w:rsid w:val="00B513B0"/>
    <w:rsid w:val="00B52163"/>
    <w:rsid w:val="00B541E5"/>
    <w:rsid w:val="00B54F3A"/>
    <w:rsid w:val="00B55CD5"/>
    <w:rsid w:val="00B6019D"/>
    <w:rsid w:val="00B60FF1"/>
    <w:rsid w:val="00B623B2"/>
    <w:rsid w:val="00B626CD"/>
    <w:rsid w:val="00B64486"/>
    <w:rsid w:val="00B70305"/>
    <w:rsid w:val="00B703F3"/>
    <w:rsid w:val="00B722C2"/>
    <w:rsid w:val="00B73305"/>
    <w:rsid w:val="00B748B9"/>
    <w:rsid w:val="00B74B62"/>
    <w:rsid w:val="00B81043"/>
    <w:rsid w:val="00B81C3B"/>
    <w:rsid w:val="00B83F08"/>
    <w:rsid w:val="00B849EA"/>
    <w:rsid w:val="00B85C0A"/>
    <w:rsid w:val="00B86E1A"/>
    <w:rsid w:val="00B92A02"/>
    <w:rsid w:val="00B94A3B"/>
    <w:rsid w:val="00B94E00"/>
    <w:rsid w:val="00BA3BEC"/>
    <w:rsid w:val="00BA6327"/>
    <w:rsid w:val="00BB1729"/>
    <w:rsid w:val="00BB176E"/>
    <w:rsid w:val="00BC1264"/>
    <w:rsid w:val="00BC2A77"/>
    <w:rsid w:val="00BC33E3"/>
    <w:rsid w:val="00BC356C"/>
    <w:rsid w:val="00BC7683"/>
    <w:rsid w:val="00BC7937"/>
    <w:rsid w:val="00BD0303"/>
    <w:rsid w:val="00BD0C5C"/>
    <w:rsid w:val="00BD5BF2"/>
    <w:rsid w:val="00BD6B60"/>
    <w:rsid w:val="00BD706A"/>
    <w:rsid w:val="00BD745D"/>
    <w:rsid w:val="00BE00CE"/>
    <w:rsid w:val="00BE17A2"/>
    <w:rsid w:val="00BE1EA2"/>
    <w:rsid w:val="00BE3972"/>
    <w:rsid w:val="00BE6345"/>
    <w:rsid w:val="00BF2446"/>
    <w:rsid w:val="00BF311B"/>
    <w:rsid w:val="00C0188F"/>
    <w:rsid w:val="00C02336"/>
    <w:rsid w:val="00C03475"/>
    <w:rsid w:val="00C03A64"/>
    <w:rsid w:val="00C05E8B"/>
    <w:rsid w:val="00C1629E"/>
    <w:rsid w:val="00C16F89"/>
    <w:rsid w:val="00C21120"/>
    <w:rsid w:val="00C231BD"/>
    <w:rsid w:val="00C25B47"/>
    <w:rsid w:val="00C26734"/>
    <w:rsid w:val="00C30EB0"/>
    <w:rsid w:val="00C436FC"/>
    <w:rsid w:val="00C44843"/>
    <w:rsid w:val="00C45AEF"/>
    <w:rsid w:val="00C50AF7"/>
    <w:rsid w:val="00C51B5F"/>
    <w:rsid w:val="00C51FB2"/>
    <w:rsid w:val="00C61564"/>
    <w:rsid w:val="00C616CE"/>
    <w:rsid w:val="00C651EA"/>
    <w:rsid w:val="00C6764A"/>
    <w:rsid w:val="00C736AD"/>
    <w:rsid w:val="00C7494F"/>
    <w:rsid w:val="00C80036"/>
    <w:rsid w:val="00C80D95"/>
    <w:rsid w:val="00C82602"/>
    <w:rsid w:val="00C8699E"/>
    <w:rsid w:val="00C908CD"/>
    <w:rsid w:val="00C90E5C"/>
    <w:rsid w:val="00C911B4"/>
    <w:rsid w:val="00C913F3"/>
    <w:rsid w:val="00C93D10"/>
    <w:rsid w:val="00C97A50"/>
    <w:rsid w:val="00CA1621"/>
    <w:rsid w:val="00CA1E26"/>
    <w:rsid w:val="00CA2F20"/>
    <w:rsid w:val="00CA533C"/>
    <w:rsid w:val="00CA7841"/>
    <w:rsid w:val="00CB2543"/>
    <w:rsid w:val="00CB2CD8"/>
    <w:rsid w:val="00CC2646"/>
    <w:rsid w:val="00CC4F41"/>
    <w:rsid w:val="00CC6380"/>
    <w:rsid w:val="00CC645F"/>
    <w:rsid w:val="00CC6984"/>
    <w:rsid w:val="00CD0EEB"/>
    <w:rsid w:val="00CD1535"/>
    <w:rsid w:val="00CD1BE8"/>
    <w:rsid w:val="00CD31B7"/>
    <w:rsid w:val="00CD475A"/>
    <w:rsid w:val="00CD689B"/>
    <w:rsid w:val="00CE5E64"/>
    <w:rsid w:val="00CE681D"/>
    <w:rsid w:val="00CE7616"/>
    <w:rsid w:val="00CF5220"/>
    <w:rsid w:val="00CF7CDF"/>
    <w:rsid w:val="00D005CA"/>
    <w:rsid w:val="00D01041"/>
    <w:rsid w:val="00D0661A"/>
    <w:rsid w:val="00D06C47"/>
    <w:rsid w:val="00D110C0"/>
    <w:rsid w:val="00D1240C"/>
    <w:rsid w:val="00D134BE"/>
    <w:rsid w:val="00D144F3"/>
    <w:rsid w:val="00D1468B"/>
    <w:rsid w:val="00D270B3"/>
    <w:rsid w:val="00D3022E"/>
    <w:rsid w:val="00D31FA6"/>
    <w:rsid w:val="00D32928"/>
    <w:rsid w:val="00D330B5"/>
    <w:rsid w:val="00D345DA"/>
    <w:rsid w:val="00D36282"/>
    <w:rsid w:val="00D36B32"/>
    <w:rsid w:val="00D4127A"/>
    <w:rsid w:val="00D42E8A"/>
    <w:rsid w:val="00D4341E"/>
    <w:rsid w:val="00D44DA1"/>
    <w:rsid w:val="00D46D40"/>
    <w:rsid w:val="00D5050C"/>
    <w:rsid w:val="00D51268"/>
    <w:rsid w:val="00D52C5F"/>
    <w:rsid w:val="00D53FF9"/>
    <w:rsid w:val="00D6181B"/>
    <w:rsid w:val="00D66D02"/>
    <w:rsid w:val="00D6756E"/>
    <w:rsid w:val="00D7147E"/>
    <w:rsid w:val="00D75A79"/>
    <w:rsid w:val="00D76C23"/>
    <w:rsid w:val="00D80D4B"/>
    <w:rsid w:val="00D85807"/>
    <w:rsid w:val="00D863B0"/>
    <w:rsid w:val="00D8648B"/>
    <w:rsid w:val="00D86861"/>
    <w:rsid w:val="00D9036B"/>
    <w:rsid w:val="00D90681"/>
    <w:rsid w:val="00D90DD1"/>
    <w:rsid w:val="00D91F9A"/>
    <w:rsid w:val="00D92D71"/>
    <w:rsid w:val="00D960AC"/>
    <w:rsid w:val="00D97AC1"/>
    <w:rsid w:val="00DA1837"/>
    <w:rsid w:val="00DA20C9"/>
    <w:rsid w:val="00DA2C3C"/>
    <w:rsid w:val="00DA439F"/>
    <w:rsid w:val="00DA70E7"/>
    <w:rsid w:val="00DB042F"/>
    <w:rsid w:val="00DB06BB"/>
    <w:rsid w:val="00DB2531"/>
    <w:rsid w:val="00DB338D"/>
    <w:rsid w:val="00DB535C"/>
    <w:rsid w:val="00DC03F9"/>
    <w:rsid w:val="00DC279C"/>
    <w:rsid w:val="00DC41CF"/>
    <w:rsid w:val="00DC4287"/>
    <w:rsid w:val="00DC56CA"/>
    <w:rsid w:val="00DC636B"/>
    <w:rsid w:val="00DD0597"/>
    <w:rsid w:val="00DD0BC9"/>
    <w:rsid w:val="00DD41D2"/>
    <w:rsid w:val="00DD7672"/>
    <w:rsid w:val="00DD7DB5"/>
    <w:rsid w:val="00DE24CA"/>
    <w:rsid w:val="00DE26BE"/>
    <w:rsid w:val="00DE46A7"/>
    <w:rsid w:val="00DE7D39"/>
    <w:rsid w:val="00DF2D4E"/>
    <w:rsid w:val="00DF3912"/>
    <w:rsid w:val="00DF7E67"/>
    <w:rsid w:val="00E041F0"/>
    <w:rsid w:val="00E05C72"/>
    <w:rsid w:val="00E106D5"/>
    <w:rsid w:val="00E143E7"/>
    <w:rsid w:val="00E15515"/>
    <w:rsid w:val="00E2182A"/>
    <w:rsid w:val="00E226C1"/>
    <w:rsid w:val="00E22BB1"/>
    <w:rsid w:val="00E249A6"/>
    <w:rsid w:val="00E30C75"/>
    <w:rsid w:val="00E3198E"/>
    <w:rsid w:val="00E32883"/>
    <w:rsid w:val="00E328B0"/>
    <w:rsid w:val="00E34433"/>
    <w:rsid w:val="00E355DE"/>
    <w:rsid w:val="00E359D0"/>
    <w:rsid w:val="00E369AC"/>
    <w:rsid w:val="00E40498"/>
    <w:rsid w:val="00E40D62"/>
    <w:rsid w:val="00E4708E"/>
    <w:rsid w:val="00E471CA"/>
    <w:rsid w:val="00E50476"/>
    <w:rsid w:val="00E51242"/>
    <w:rsid w:val="00E52C40"/>
    <w:rsid w:val="00E53328"/>
    <w:rsid w:val="00E5731D"/>
    <w:rsid w:val="00E57E32"/>
    <w:rsid w:val="00E6044B"/>
    <w:rsid w:val="00E60810"/>
    <w:rsid w:val="00E667CB"/>
    <w:rsid w:val="00E6722A"/>
    <w:rsid w:val="00E677B6"/>
    <w:rsid w:val="00E72099"/>
    <w:rsid w:val="00E744EB"/>
    <w:rsid w:val="00E77AAD"/>
    <w:rsid w:val="00E80DF1"/>
    <w:rsid w:val="00E83B80"/>
    <w:rsid w:val="00E84B70"/>
    <w:rsid w:val="00E863DB"/>
    <w:rsid w:val="00E86EBE"/>
    <w:rsid w:val="00E95713"/>
    <w:rsid w:val="00E974F3"/>
    <w:rsid w:val="00EA3562"/>
    <w:rsid w:val="00EA7030"/>
    <w:rsid w:val="00EB4008"/>
    <w:rsid w:val="00EB4165"/>
    <w:rsid w:val="00EB7E24"/>
    <w:rsid w:val="00EC73C9"/>
    <w:rsid w:val="00ED6ED2"/>
    <w:rsid w:val="00EE01D8"/>
    <w:rsid w:val="00EE4760"/>
    <w:rsid w:val="00EE64D6"/>
    <w:rsid w:val="00EF09C5"/>
    <w:rsid w:val="00EF1FF0"/>
    <w:rsid w:val="00EF3083"/>
    <w:rsid w:val="00EF4025"/>
    <w:rsid w:val="00EF4163"/>
    <w:rsid w:val="00EF73ED"/>
    <w:rsid w:val="00F00B27"/>
    <w:rsid w:val="00F01D22"/>
    <w:rsid w:val="00F039B1"/>
    <w:rsid w:val="00F0458E"/>
    <w:rsid w:val="00F05146"/>
    <w:rsid w:val="00F058A1"/>
    <w:rsid w:val="00F07620"/>
    <w:rsid w:val="00F10638"/>
    <w:rsid w:val="00F131F6"/>
    <w:rsid w:val="00F13527"/>
    <w:rsid w:val="00F13992"/>
    <w:rsid w:val="00F1453D"/>
    <w:rsid w:val="00F2084E"/>
    <w:rsid w:val="00F27F8D"/>
    <w:rsid w:val="00F31CE7"/>
    <w:rsid w:val="00F32BBD"/>
    <w:rsid w:val="00F3439E"/>
    <w:rsid w:val="00F34465"/>
    <w:rsid w:val="00F35460"/>
    <w:rsid w:val="00F413DA"/>
    <w:rsid w:val="00F41524"/>
    <w:rsid w:val="00F41A55"/>
    <w:rsid w:val="00F52AEB"/>
    <w:rsid w:val="00F54044"/>
    <w:rsid w:val="00F56EA3"/>
    <w:rsid w:val="00F61300"/>
    <w:rsid w:val="00F638BF"/>
    <w:rsid w:val="00F64C5E"/>
    <w:rsid w:val="00F65BE0"/>
    <w:rsid w:val="00F65D4E"/>
    <w:rsid w:val="00F66049"/>
    <w:rsid w:val="00F70664"/>
    <w:rsid w:val="00F72604"/>
    <w:rsid w:val="00F7436A"/>
    <w:rsid w:val="00F76CD9"/>
    <w:rsid w:val="00F77A5D"/>
    <w:rsid w:val="00F80741"/>
    <w:rsid w:val="00F83E33"/>
    <w:rsid w:val="00F87F5D"/>
    <w:rsid w:val="00F94BA9"/>
    <w:rsid w:val="00F96B08"/>
    <w:rsid w:val="00FA1F28"/>
    <w:rsid w:val="00FA2721"/>
    <w:rsid w:val="00FA4261"/>
    <w:rsid w:val="00FA695B"/>
    <w:rsid w:val="00FB0D88"/>
    <w:rsid w:val="00FB12E9"/>
    <w:rsid w:val="00FB1FF9"/>
    <w:rsid w:val="00FB260F"/>
    <w:rsid w:val="00FB2A9A"/>
    <w:rsid w:val="00FB2CBC"/>
    <w:rsid w:val="00FB467C"/>
    <w:rsid w:val="00FB5984"/>
    <w:rsid w:val="00FB65CF"/>
    <w:rsid w:val="00FB6B05"/>
    <w:rsid w:val="00FC185F"/>
    <w:rsid w:val="00FC439A"/>
    <w:rsid w:val="00FC700A"/>
    <w:rsid w:val="00FC73ED"/>
    <w:rsid w:val="00FC7F49"/>
    <w:rsid w:val="00FD2466"/>
    <w:rsid w:val="00FD6A9C"/>
    <w:rsid w:val="00FD7643"/>
    <w:rsid w:val="00FE0CFB"/>
    <w:rsid w:val="00FE137F"/>
    <w:rsid w:val="00FE181A"/>
    <w:rsid w:val="00FE2276"/>
    <w:rsid w:val="00FE2C0B"/>
    <w:rsid w:val="00FE7E9B"/>
    <w:rsid w:val="00FF27EE"/>
    <w:rsid w:val="00FF2C86"/>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DAD36F6-1590-45BC-820D-056BF9002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 w:type="paragraph" w:styleId="NormalWeb">
    <w:name w:val="Normal (Web)"/>
    <w:basedOn w:val="Normal"/>
    <w:uiPriority w:val="99"/>
    <w:unhideWhenUsed/>
    <w:rsid w:val="00114495"/>
    <w:pPr>
      <w:overflowPunct/>
      <w:autoSpaceDE/>
      <w:autoSpaceDN/>
      <w:adjustRightInd/>
      <w:spacing w:before="100" w:beforeAutospacing="1" w:after="100" w:afterAutospacing="1"/>
      <w:textAlignment w:val="auto"/>
    </w:pPr>
    <w:rPr>
      <w:sz w:val="24"/>
      <w:szCs w:val="24"/>
    </w:rPr>
  </w:style>
  <w:style w:type="character" w:customStyle="1" w:styleId="warning">
    <w:name w:val="warning"/>
    <w:basedOn w:val="DefaultParagraphFont"/>
    <w:rsid w:val="00114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791020197">
      <w:bodyDiv w:val="1"/>
      <w:marLeft w:val="0"/>
      <w:marRight w:val="0"/>
      <w:marTop w:val="0"/>
      <w:marBottom w:val="0"/>
      <w:divBdr>
        <w:top w:val="none" w:sz="0" w:space="0" w:color="auto"/>
        <w:left w:val="none" w:sz="0" w:space="0" w:color="auto"/>
        <w:bottom w:val="none" w:sz="0" w:space="0" w:color="auto"/>
        <w:right w:val="none" w:sz="0" w:space="0" w:color="auto"/>
      </w:divBdr>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acmsmpmd01.vangent.local/coach3/default.aspx" TargetMode="External"/><Relationship Id="rId18" Type="http://schemas.openxmlformats.org/officeDocument/2006/relationships/hyperlink" Target="https://vacmsmpmd01.vangent.local/coach3/default.aspx" TargetMode="External"/><Relationship Id="rId26" Type="http://schemas.openxmlformats.org/officeDocument/2006/relationships/hyperlink" Target="https://vacmsmpmd01.vangent.local/coach3/default.aspx" TargetMode="External"/><Relationship Id="rId39" Type="http://schemas.openxmlformats.org/officeDocument/2006/relationships/hyperlink" Target="https://vacmsmpmd01.vangent.local/coach3/default.aspx" TargetMode="External"/><Relationship Id="rId21" Type="http://schemas.openxmlformats.org/officeDocument/2006/relationships/hyperlink" Target="https://vacmsmpmd01.vangent.local/coach3/default.aspx" TargetMode="External"/><Relationship Id="rId34" Type="http://schemas.openxmlformats.org/officeDocument/2006/relationships/hyperlink" Target="https://vacmsmpmd01.vangent.local/coach3/default.aspx" TargetMode="External"/><Relationship Id="rId42" Type="http://schemas.openxmlformats.org/officeDocument/2006/relationships/hyperlink" Target="https://cco.gdit.com/bi/ReportsCatalog/TQC_ShortCall/Forms/AllItems.aspx" TargetMode="External"/><Relationship Id="rId47" Type="http://schemas.openxmlformats.org/officeDocument/2006/relationships/hyperlink" Target="https://f3420-mwbp11.vangent.local/scorecard/csrscorecard.aspx" TargetMode="External"/><Relationship Id="rId50" Type="http://schemas.openxmlformats.org/officeDocument/2006/relationships/hyperlink" Target="https://f3420-mpmd01.vangent.local/coach3/default.aspx" TargetMode="External"/><Relationship Id="rId55" Type="http://schemas.openxmlformats.org/officeDocument/2006/relationships/hyperlink" Target="https://cco.gdit.com/Initiatives/floorcheck/Timecard_Compliance_Reporting/Timcard%20Changes%20Reports/Forms/AllItems.asp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acmsmpmd01.vangent.local/coach3/default.aspx" TargetMode="External"/><Relationship Id="rId20" Type="http://schemas.openxmlformats.org/officeDocument/2006/relationships/hyperlink" Target="https://vacmsmpmd01.vangent.local/coach3/default.aspx" TargetMode="External"/><Relationship Id="rId29" Type="http://schemas.openxmlformats.org/officeDocument/2006/relationships/hyperlink" Target="https://vacmsmpmd01.vangent.local/coach3/default.aspx" TargetMode="External"/><Relationship Id="rId41" Type="http://schemas.openxmlformats.org/officeDocument/2006/relationships/hyperlink" Target="https://cco.gdit.com/bi/ReportsCatalog/TQC_ShortCall/Forms/AllItems.aspx" TargetMode="External"/><Relationship Id="rId54" Type="http://schemas.openxmlformats.org/officeDocument/2006/relationships/hyperlink" Target="https://f3420-mpmd01.vangent.local/coach3/default.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cmsmpmd01.vangent.local/coach3/default.aspx" TargetMode="External"/><Relationship Id="rId24" Type="http://schemas.openxmlformats.org/officeDocument/2006/relationships/hyperlink" Target="https://vacmsmpmd01.vangent.local/coach3/default.aspx" TargetMode="External"/><Relationship Id="rId32" Type="http://schemas.openxmlformats.org/officeDocument/2006/relationships/hyperlink" Target="https://vacmsmpmd01.vangent.local/coach3/default.aspx" TargetMode="External"/><Relationship Id="rId37" Type="http://schemas.openxmlformats.org/officeDocument/2006/relationships/hyperlink" Target="https://vacmsmpmd01.vangent.local/coach3/default.aspx" TargetMode="External"/><Relationship Id="rId40" Type="http://schemas.openxmlformats.org/officeDocument/2006/relationships/hyperlink" Target="https://vacmsmpmd01.vangent.local/coach3/default.aspx" TargetMode="External"/><Relationship Id="rId45" Type="http://schemas.openxmlformats.org/officeDocument/2006/relationships/hyperlink" Target="https://f3420-mwbp11.vangent.local/scorecard/csrscorecard.aspx" TargetMode="External"/><Relationship Id="rId53" Type="http://schemas.openxmlformats.org/officeDocument/2006/relationships/hyperlink" Target="https://cco.gdit.com/Reports/Performance_Scorecard/Lists/Scorecard_Escalated_Issues_Log/NewIssue.aspx" TargetMode="External"/><Relationship Id="rId58"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vacmsmpmd01.vangent.local/coach3/default.aspx" TargetMode="External"/><Relationship Id="rId23" Type="http://schemas.openxmlformats.org/officeDocument/2006/relationships/hyperlink" Target="https://vacmsmpmd01.vangent.local/coach3/default.aspx" TargetMode="External"/><Relationship Id="rId28" Type="http://schemas.openxmlformats.org/officeDocument/2006/relationships/hyperlink" Target="https://vacmsmpmd01.vangent.local/coach3/default.aspx" TargetMode="External"/><Relationship Id="rId36" Type="http://schemas.openxmlformats.org/officeDocument/2006/relationships/hyperlink" Target="https://vacmsmpmd01.vangent.local/coach3/default.aspx" TargetMode="External"/><Relationship Id="rId49" Type="http://schemas.openxmlformats.org/officeDocument/2006/relationships/hyperlink" Target="https://f3420-mwbp11.vangent.local/scorecard/csrscorecard.aspx" TargetMode="External"/><Relationship Id="rId57" Type="http://schemas.openxmlformats.org/officeDocument/2006/relationships/footer" Target="footer1.xml"/><Relationship Id="rId61" Type="http://schemas.openxmlformats.org/officeDocument/2006/relationships/theme" Target="theme/theme1.xml"/><Relationship Id="rId10" Type="http://schemas.openxmlformats.org/officeDocument/2006/relationships/hyperlink" Target="https://vacmsmpmd01.vangent.local/coach3/default.aspx" TargetMode="External"/><Relationship Id="rId19" Type="http://schemas.openxmlformats.org/officeDocument/2006/relationships/hyperlink" Target="https://vacmsmpmd01.vangent.local/coach3/default.aspx" TargetMode="External"/><Relationship Id="rId31" Type="http://schemas.openxmlformats.org/officeDocument/2006/relationships/hyperlink" Target="https://cco.gdit.com/Resources/SOP/Contact%20Center%20Operations/Forms/AllItems.aspx" TargetMode="External"/><Relationship Id="rId44" Type="http://schemas.openxmlformats.org/officeDocument/2006/relationships/hyperlink" Target="https://f3420-mpmd01.vangent.local/coach3/default.aspx" TargetMode="External"/><Relationship Id="rId52" Type="http://schemas.openxmlformats.org/officeDocument/2006/relationships/hyperlink" Target="https://f3420-mwbp11.vangent.local/scorecard/csrscorecard.aspx" TargetMode="External"/><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vacmsmpmd01.vangent.local/coach3/default.aspx" TargetMode="External"/><Relationship Id="rId14" Type="http://schemas.openxmlformats.org/officeDocument/2006/relationships/hyperlink" Target="https://vacmsmpmd01.vangent.local/coach3/default.aspx" TargetMode="External"/><Relationship Id="rId22" Type="http://schemas.openxmlformats.org/officeDocument/2006/relationships/hyperlink" Target="https://vacmsmpmd01.vangent.local/coach3/default.aspx" TargetMode="External"/><Relationship Id="rId27" Type="http://schemas.openxmlformats.org/officeDocument/2006/relationships/hyperlink" Target="https://vacmsmpmd01.vangent.local/coach3/default.aspx" TargetMode="External"/><Relationship Id="rId30" Type="http://schemas.openxmlformats.org/officeDocument/2006/relationships/hyperlink" Target="https://vacmsmpmd01.vangent.local/coach3/default.aspx" TargetMode="External"/><Relationship Id="rId35" Type="http://schemas.openxmlformats.org/officeDocument/2006/relationships/hyperlink" Target="https://vacmsmpmd01.vangent.local/coach3/default.aspx" TargetMode="External"/><Relationship Id="rId43" Type="http://schemas.openxmlformats.org/officeDocument/2006/relationships/hyperlink" Target="https://f3420-mpmd01.vangent.local/coach3/default.aspx" TargetMode="External"/><Relationship Id="rId48" Type="http://schemas.openxmlformats.org/officeDocument/2006/relationships/hyperlink" Target="https://f3420-mpmd01.vangent.local/coach3/default.aspx" TargetMode="External"/><Relationship Id="rId56" Type="http://schemas.openxmlformats.org/officeDocument/2006/relationships/header" Target="header1.xml"/><Relationship Id="rId8" Type="http://schemas.openxmlformats.org/officeDocument/2006/relationships/image" Target="media/image1.gif"/><Relationship Id="rId51" Type="http://schemas.openxmlformats.org/officeDocument/2006/relationships/hyperlink" Target="https://f3420-mwbp11.vangent.local/scorecard/csrscorecard.aspx" TargetMode="External"/><Relationship Id="rId3" Type="http://schemas.openxmlformats.org/officeDocument/2006/relationships/styles" Target="styles.xml"/><Relationship Id="rId12" Type="http://schemas.openxmlformats.org/officeDocument/2006/relationships/hyperlink" Target="https://vacmsmpmd01.vangent.local/coach3/default.aspx" TargetMode="External"/><Relationship Id="rId17" Type="http://schemas.openxmlformats.org/officeDocument/2006/relationships/hyperlink" Target="https://vacmsmpmd01.vangent.local/coach3/default.aspx" TargetMode="External"/><Relationship Id="rId25" Type="http://schemas.openxmlformats.org/officeDocument/2006/relationships/hyperlink" Target="https://vacmsmpmd01.vangent.local/coach3/default.aspx" TargetMode="External"/><Relationship Id="rId33" Type="http://schemas.openxmlformats.org/officeDocument/2006/relationships/hyperlink" Target="https://vacmsmpmd01.vangent.local/coach3/default.aspx" TargetMode="External"/><Relationship Id="rId38" Type="http://schemas.openxmlformats.org/officeDocument/2006/relationships/hyperlink" Target="https://vacmsmpmd01.vangent.local/coach3/default.aspx" TargetMode="External"/><Relationship Id="rId46" Type="http://schemas.openxmlformats.org/officeDocument/2006/relationships/hyperlink" Target="https://f3420-mpmd01.vangent.local/coach3/default.aspx" TargetMode="External"/><Relationship Id="rId5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4EB5E7-8E81-472C-8CA6-3F0648B55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1777</TotalTime>
  <Pages>104</Pages>
  <Words>15662</Words>
  <Characters>89274</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104727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Huang, Lili</cp:lastModifiedBy>
  <cp:revision>669</cp:revision>
  <cp:lastPrinted>2008-03-17T22:13:00Z</cp:lastPrinted>
  <dcterms:created xsi:type="dcterms:W3CDTF">2014-09-08T14:20:00Z</dcterms:created>
  <dcterms:modified xsi:type="dcterms:W3CDTF">2017-10-12T17:54:00Z</dcterms:modified>
</cp:coreProperties>
</file>
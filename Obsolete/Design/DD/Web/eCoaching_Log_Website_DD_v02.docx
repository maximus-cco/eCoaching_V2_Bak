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4063A0">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4063A0">
      <w:pPr>
        <w:ind w:right="-270"/>
        <w:jc w:val="center"/>
        <w:rPr>
          <w:rFonts w:ascii="Arial" w:hAnsi="Arial"/>
        </w:rPr>
      </w:pPr>
    </w:p>
    <w:p w:rsidR="00C26229" w:rsidRPr="00167987" w:rsidRDefault="006917C3" w:rsidP="004063A0">
      <w:pPr>
        <w:ind w:right="-270"/>
        <w:jc w:val="center"/>
        <w:rPr>
          <w:rFonts w:ascii="Arial" w:hAnsi="Arial"/>
        </w:rPr>
      </w:pPr>
      <w:r>
        <w:rPr>
          <w:rFonts w:asciiTheme="majorHAnsi" w:hAnsiTheme="majorHAnsi"/>
          <w:noProof/>
          <w:sz w:val="22"/>
          <w:szCs w:val="22"/>
        </w:rPr>
        <w:drawing>
          <wp:inline distT="0" distB="0" distL="0" distR="0" wp14:anchorId="04FEF4FF" wp14:editId="4409999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4063A0">
      <w:pPr>
        <w:ind w:right="-270"/>
        <w:jc w:val="center"/>
        <w:rPr>
          <w:rFonts w:ascii="Arial" w:hAnsi="Arial"/>
        </w:rPr>
      </w:pPr>
    </w:p>
    <w:p w:rsidR="00C26229" w:rsidRDefault="00C26229" w:rsidP="004063A0">
      <w:pPr>
        <w:pStyle w:val="BodyText"/>
        <w:spacing w:before="240" w:after="60"/>
        <w:jc w:val="center"/>
        <w:rPr>
          <w:rFonts w:ascii="Arial" w:hAnsi="Arial"/>
          <w:sz w:val="32"/>
        </w:rPr>
      </w:pPr>
      <w:r>
        <w:rPr>
          <w:rFonts w:ascii="Arial" w:hAnsi="Arial"/>
          <w:sz w:val="32"/>
        </w:rPr>
        <w:t>eC</w:t>
      </w:r>
      <w:r w:rsidR="00A11535">
        <w:rPr>
          <w:rFonts w:ascii="Arial" w:hAnsi="Arial"/>
          <w:sz w:val="32"/>
        </w:rPr>
        <w:t>oaching Log</w:t>
      </w:r>
      <w:r>
        <w:rPr>
          <w:rFonts w:ascii="Arial" w:hAnsi="Arial"/>
          <w:sz w:val="32"/>
        </w:rPr>
        <w:t xml:space="preserve"> Website</w:t>
      </w:r>
    </w:p>
    <w:p w:rsidR="00C26229" w:rsidRPr="00167987" w:rsidRDefault="00C26229" w:rsidP="004063A0">
      <w:pPr>
        <w:pStyle w:val="BodyText"/>
        <w:spacing w:before="240" w:after="60"/>
        <w:jc w:val="center"/>
        <w:rPr>
          <w:rFonts w:ascii="Arial" w:hAnsi="Arial"/>
          <w:sz w:val="32"/>
        </w:rPr>
      </w:pPr>
      <w:r>
        <w:rPr>
          <w:rFonts w:ascii="Arial" w:hAnsi="Arial"/>
          <w:sz w:val="32"/>
        </w:rPr>
        <w:t>Detailed Design</w:t>
      </w:r>
    </w:p>
    <w:p w:rsidR="00C26229" w:rsidRPr="00167987" w:rsidRDefault="00C26229" w:rsidP="004063A0">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4063A0">
      <w:pPr>
        <w:ind w:right="-270"/>
        <w:jc w:val="center"/>
        <w:rPr>
          <w:rFonts w:ascii="Arial" w:hAnsi="Arial"/>
        </w:rPr>
      </w:pPr>
    </w:p>
    <w:p w:rsidR="00C26229" w:rsidRPr="00167987" w:rsidRDefault="00C26229" w:rsidP="004063A0">
      <w:pPr>
        <w:ind w:right="-270"/>
        <w:jc w:val="center"/>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7020"/>
      </w:tblGrid>
      <w:tr w:rsidR="00C26229" w:rsidRPr="00167987" w:rsidTr="004063A0">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702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4063A0">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702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4063A0">
        <w:rPr>
          <w:rFonts w:ascii="Arial" w:hAnsi="Arial"/>
          <w:sz w:val="22"/>
        </w:rPr>
        <w:tab/>
      </w:r>
      <w:r w:rsidRPr="00167987">
        <w:rPr>
          <w:rFonts w:ascii="Arial" w:hAnsi="Arial"/>
          <w:sz w:val="22"/>
        </w:rPr>
        <w:t xml:space="preserve">Date:   </w:t>
      </w:r>
      <w:r w:rsidR="00F228A1">
        <w:rPr>
          <w:rFonts w:ascii="Arial" w:hAnsi="Arial"/>
          <w:sz w:val="22"/>
          <w:u w:val="single"/>
        </w:rPr>
        <w:t>November 12</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7D6FE6C5" wp14:editId="48F505C2">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C26229" w:rsidP="00C26229">
      <w:pPr>
        <w:pStyle w:val="hd1"/>
        <w:tabs>
          <w:tab w:val="left" w:pos="1980"/>
          <w:tab w:val="left" w:pos="6750"/>
        </w:tabs>
        <w:rPr>
          <w:sz w:val="22"/>
        </w:rPr>
      </w:pPr>
      <w:r w:rsidRPr="00167987">
        <w:rPr>
          <w:b/>
          <w:sz w:val="22"/>
        </w:rPr>
        <w:t>Approved by:</w:t>
      </w:r>
      <w:r w:rsidRPr="00167987">
        <w:rPr>
          <w:b/>
          <w:sz w:val="20"/>
        </w:rPr>
        <w:tab/>
      </w:r>
      <w:r w:rsidRPr="00167987">
        <w:rPr>
          <w:b/>
          <w:sz w:val="20"/>
        </w:rPr>
        <w:tab/>
      </w:r>
      <w:r w:rsidR="004063A0">
        <w:rPr>
          <w:b/>
          <w:sz w:val="20"/>
        </w:rPr>
        <w:tab/>
      </w:r>
      <w:r w:rsidRPr="00167987">
        <w:rPr>
          <w:b/>
          <w:sz w:val="22"/>
        </w:rPr>
        <w:t xml:space="preserve">Date: </w:t>
      </w:r>
    </w:p>
    <w:p w:rsidR="00C26229" w:rsidRDefault="004063A0" w:rsidP="00C26229">
      <w:pPr>
        <w:pStyle w:val="hdr1"/>
        <w:ind w:left="0" w:right="-270"/>
        <w:jc w:val="center"/>
        <w:rPr>
          <w:rFonts w:ascii="Arial Black" w:hAnsi="Arial Black"/>
          <w:sz w:val="28"/>
        </w:rPr>
      </w:pPr>
      <w:r>
        <w:rPr>
          <w:b/>
          <w:noProof/>
          <w:sz w:val="22"/>
        </w:rPr>
        <mc:AlternateContent>
          <mc:Choice Requires="wps">
            <w:drawing>
              <wp:anchor distT="0" distB="0" distL="114300" distR="114300" simplePos="0" relativeHeight="251661312" behindDoc="0" locked="0" layoutInCell="0" allowOverlap="1" wp14:anchorId="113997C2" wp14:editId="697FA5E5">
                <wp:simplePos x="0" y="0"/>
                <wp:positionH relativeFrom="column">
                  <wp:posOffset>5114925</wp:posOffset>
                </wp:positionH>
                <wp:positionV relativeFrom="paragraph">
                  <wp:posOffset>2540</wp:posOffset>
                </wp:positionV>
                <wp:extent cx="1162050" cy="635"/>
                <wp:effectExtent l="0" t="0" r="19050"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75pt,.2pt" to="49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" o:allowincell="f">
                <v:stroke startarrowwidth="narrow" startarrowlength="short" endarrowwidth="narrow" endarrowlength="short"/>
              </v:line>
            </w:pict>
          </mc:Fallback>
        </mc:AlternateContent>
      </w:r>
      <w:r>
        <w:rPr>
          <w:b/>
          <w:noProof/>
          <w:sz w:val="22"/>
        </w:rPr>
        <mc:AlternateContent>
          <mc:Choice Requires="wps">
            <w:drawing>
              <wp:anchor distT="0" distB="0" distL="114300" distR="114300" simplePos="0" relativeHeight="251660288" behindDoc="0" locked="0" layoutInCell="0" allowOverlap="1" wp14:anchorId="610C39C6" wp14:editId="2D115D3D">
                <wp:simplePos x="0" y="0"/>
                <wp:positionH relativeFrom="column">
                  <wp:posOffset>971550</wp:posOffset>
                </wp:positionH>
                <wp:positionV relativeFrom="paragraph">
                  <wp:posOffset>-1905</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pt" to="27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" o:allowincell="f">
                <v:stroke startarrowwidth="narrow" startarrowlength="short" endarrowwidth="narrow" endarrowlength="short"/>
              </v:line>
            </w:pict>
          </mc:Fallback>
        </mc:AlternateContent>
      </w:r>
      <w:r w:rsidR="00C26229">
        <w:rPr>
          <w:rFonts w:ascii="Arial Black" w:hAnsi="Arial Black"/>
          <w:sz w:val="28"/>
        </w:rPr>
        <w:br w:type="page"/>
      </w:r>
      <w:r w:rsidR="00C26229">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0C0FD7">
        <w:trPr>
          <w:tblHeader/>
        </w:trPr>
        <w:tc>
          <w:tcPr>
            <w:tcW w:w="144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0C0FD7">
        <w:tc>
          <w:tcPr>
            <w:tcW w:w="1440" w:type="dxa"/>
          </w:tcPr>
          <w:p w:rsidR="00C26229" w:rsidRDefault="00F228A1" w:rsidP="000C0FD7">
            <w:pPr>
              <w:pStyle w:val="hdr1"/>
              <w:ind w:left="0"/>
              <w:jc w:val="left"/>
            </w:pPr>
            <w:r>
              <w:t>11/12</w:t>
            </w:r>
            <w:r w:rsidR="00C26229">
              <w:t>/2012</w:t>
            </w:r>
          </w:p>
        </w:tc>
        <w:tc>
          <w:tcPr>
            <w:tcW w:w="4608" w:type="dxa"/>
          </w:tcPr>
          <w:p w:rsidR="00C26229" w:rsidRDefault="00C26229" w:rsidP="000C0FD7">
            <w:pPr>
              <w:pStyle w:val="hdr1"/>
              <w:ind w:left="0"/>
              <w:jc w:val="left"/>
            </w:pPr>
            <w:r>
              <w:t>Initial Draft</w:t>
            </w:r>
          </w:p>
        </w:tc>
        <w:tc>
          <w:tcPr>
            <w:tcW w:w="3420" w:type="dxa"/>
          </w:tcPr>
          <w:p w:rsidR="00C26229" w:rsidRDefault="00C26229" w:rsidP="000C0FD7">
            <w:pPr>
              <w:pStyle w:val="hdr1"/>
              <w:ind w:left="0"/>
              <w:jc w:val="left"/>
            </w:pPr>
            <w:r>
              <w:t>Dean Geils</w:t>
            </w:r>
          </w:p>
        </w:tc>
      </w:tr>
      <w:tr w:rsidR="00C26229" w:rsidTr="000C0FD7">
        <w:tc>
          <w:tcPr>
            <w:tcW w:w="1440" w:type="dxa"/>
          </w:tcPr>
          <w:p w:rsidR="00C26229" w:rsidRDefault="003B5FB4" w:rsidP="000C0FD7">
            <w:pPr>
              <w:pStyle w:val="hdr1"/>
              <w:ind w:left="0"/>
              <w:jc w:val="left"/>
            </w:pPr>
            <w:r>
              <w:t>08/01/2013</w:t>
            </w:r>
          </w:p>
        </w:tc>
        <w:tc>
          <w:tcPr>
            <w:tcW w:w="4608" w:type="dxa"/>
          </w:tcPr>
          <w:p w:rsidR="00C26229" w:rsidRDefault="003B5FB4" w:rsidP="000C0FD7">
            <w:pPr>
              <w:pStyle w:val="hdr1"/>
              <w:ind w:left="0"/>
              <w:jc w:val="left"/>
            </w:pPr>
            <w:r w:rsidRPr="003B5FB4">
              <w:t>SCCB-S10700</w:t>
            </w:r>
            <w:r w:rsidR="00B571B3">
              <w:t xml:space="preserve"> - </w:t>
            </w:r>
            <w:r w:rsidRPr="003B5FB4">
              <w:t xml:space="preserve"> eCL - Update Coaching to include new sites and CSRs in submission form (DD)</w:t>
            </w:r>
          </w:p>
          <w:p w:rsidR="00B571B3" w:rsidRPr="00B571B3" w:rsidRDefault="00B571B3" w:rsidP="00302546">
            <w:pPr>
              <w:pStyle w:val="hdr1"/>
              <w:numPr>
                <w:ilvl w:val="0"/>
                <w:numId w:val="52"/>
              </w:numPr>
              <w:jc w:val="left"/>
            </w:pPr>
            <w:r>
              <w:t>Updated CSR Dropdown menu to include new sites – 3.4.1</w:t>
            </w:r>
          </w:p>
        </w:tc>
        <w:tc>
          <w:tcPr>
            <w:tcW w:w="3420" w:type="dxa"/>
          </w:tcPr>
          <w:p w:rsidR="00C26229" w:rsidRDefault="003B5FB4" w:rsidP="000C0FD7">
            <w:pPr>
              <w:pStyle w:val="hdr1"/>
              <w:ind w:left="0"/>
              <w:jc w:val="left"/>
            </w:pPr>
            <w:r>
              <w:t>Jourdain Augustin</w:t>
            </w:r>
          </w:p>
        </w:tc>
      </w:tr>
      <w:tr w:rsidR="00C26229" w:rsidTr="000C0FD7">
        <w:tc>
          <w:tcPr>
            <w:tcW w:w="1440" w:type="dxa"/>
          </w:tcPr>
          <w:p w:rsidR="00C26229" w:rsidRDefault="00B571B3" w:rsidP="000C0FD7">
            <w:pPr>
              <w:pStyle w:val="hdr1"/>
              <w:ind w:left="0"/>
              <w:jc w:val="left"/>
            </w:pPr>
            <w:r>
              <w:t>08/01/2013</w:t>
            </w:r>
          </w:p>
        </w:tc>
        <w:tc>
          <w:tcPr>
            <w:tcW w:w="4608" w:type="dxa"/>
          </w:tcPr>
          <w:p w:rsidR="00C26229" w:rsidRDefault="00B571B3" w:rsidP="00B571B3">
            <w:pPr>
              <w:pStyle w:val="hdr1"/>
              <w:ind w:left="0"/>
              <w:jc w:val="left"/>
            </w:pPr>
            <w:r w:rsidRPr="00B571B3">
              <w:t>SCCB-S10180</w:t>
            </w:r>
            <w:r>
              <w:t xml:space="preserve"> - </w:t>
            </w:r>
            <w:r w:rsidRPr="00B571B3">
              <w:t>eCL AD migration LAN ID- Updating</w:t>
            </w:r>
            <w:r>
              <w:t xml:space="preserve"> the </w:t>
            </w:r>
            <w:proofErr w:type="spellStart"/>
            <w:r>
              <w:t>appliation</w:t>
            </w:r>
            <w:proofErr w:type="spellEnd"/>
            <w:r>
              <w:t xml:space="preserve"> to handle LAN ID</w:t>
            </w:r>
          </w:p>
          <w:p w:rsidR="00B571B3" w:rsidRDefault="00B571B3" w:rsidP="00302546">
            <w:pPr>
              <w:pStyle w:val="hdr1"/>
              <w:numPr>
                <w:ilvl w:val="0"/>
                <w:numId w:val="53"/>
              </w:numPr>
              <w:jc w:val="left"/>
            </w:pPr>
            <w:r>
              <w:t xml:space="preserve">Updated </w:t>
            </w:r>
            <w:r w:rsidR="00850021">
              <w:t>coaching submission page to refer to hierarchy database table to check job code for user authorization</w:t>
            </w:r>
          </w:p>
        </w:tc>
        <w:tc>
          <w:tcPr>
            <w:tcW w:w="3420" w:type="dxa"/>
          </w:tcPr>
          <w:p w:rsidR="00C26229" w:rsidRDefault="00850021" w:rsidP="000C0FD7">
            <w:pPr>
              <w:pStyle w:val="hdr1"/>
              <w:ind w:left="0"/>
              <w:jc w:val="left"/>
            </w:pPr>
            <w:r>
              <w:t>Jourdain Augustin</w:t>
            </w:r>
          </w:p>
        </w:tc>
      </w:tr>
      <w:tr w:rsidR="00132146" w:rsidTr="000C0FD7">
        <w:tc>
          <w:tcPr>
            <w:tcW w:w="1440" w:type="dxa"/>
          </w:tcPr>
          <w:p w:rsidR="00132146" w:rsidRDefault="00132146" w:rsidP="000C0FD7">
            <w:pPr>
              <w:pStyle w:val="hdr1"/>
              <w:ind w:left="0"/>
              <w:jc w:val="left"/>
            </w:pPr>
            <w:r>
              <w:t>08/01/2013</w:t>
            </w:r>
          </w:p>
        </w:tc>
        <w:tc>
          <w:tcPr>
            <w:tcW w:w="4608" w:type="dxa"/>
          </w:tcPr>
          <w:p w:rsidR="00132146" w:rsidRDefault="00132146" w:rsidP="00B571B3">
            <w:pPr>
              <w:pStyle w:val="hdr1"/>
              <w:ind w:left="0"/>
              <w:jc w:val="left"/>
            </w:pPr>
            <w:r w:rsidRPr="00132146">
              <w:t>SCCB-P10409: eCoaching Log: Update workflow and Form for new Coaching Process</w:t>
            </w:r>
          </w:p>
          <w:p w:rsidR="00132146" w:rsidRDefault="00132146" w:rsidP="00302546">
            <w:pPr>
              <w:pStyle w:val="hdr1"/>
              <w:ind w:left="720"/>
              <w:jc w:val="left"/>
            </w:pPr>
            <w:r>
              <w:t xml:space="preserve">1.Updated coaching submission page dropdown menu to include </w:t>
            </w:r>
            <w:r w:rsidR="001B262E">
              <w:t>“IQS” as new coaching opportunity option</w:t>
            </w:r>
          </w:p>
          <w:p w:rsidR="00132146" w:rsidRPr="00B571B3" w:rsidRDefault="00132146" w:rsidP="00B571B3">
            <w:pPr>
              <w:pStyle w:val="hdr1"/>
              <w:ind w:left="0"/>
              <w:jc w:val="left"/>
            </w:pPr>
          </w:p>
        </w:tc>
        <w:tc>
          <w:tcPr>
            <w:tcW w:w="3420" w:type="dxa"/>
          </w:tcPr>
          <w:p w:rsidR="00132146" w:rsidRDefault="001B262E" w:rsidP="000C0FD7">
            <w:pPr>
              <w:pStyle w:val="hdr1"/>
              <w:ind w:left="0"/>
              <w:jc w:val="left"/>
            </w:pPr>
            <w:r>
              <w:t>Jourdain Augustin</w:t>
            </w:r>
          </w:p>
        </w:tc>
      </w:tr>
      <w:tr w:rsidR="00755C7A" w:rsidTr="000C0FD7">
        <w:tc>
          <w:tcPr>
            <w:tcW w:w="1440" w:type="dxa"/>
          </w:tcPr>
          <w:p w:rsidR="00755C7A" w:rsidRDefault="00755C7A" w:rsidP="000C0FD7">
            <w:pPr>
              <w:pStyle w:val="hdr1"/>
              <w:ind w:left="0"/>
              <w:jc w:val="left"/>
            </w:pPr>
            <w:r>
              <w:t>08/16/2013</w:t>
            </w:r>
          </w:p>
        </w:tc>
        <w:tc>
          <w:tcPr>
            <w:tcW w:w="4608" w:type="dxa"/>
          </w:tcPr>
          <w:p w:rsidR="00755C7A" w:rsidRDefault="00755C7A" w:rsidP="00B571B3">
            <w:pPr>
              <w:pStyle w:val="hdr1"/>
              <w:ind w:left="0"/>
              <w:jc w:val="left"/>
            </w:pPr>
            <w:r>
              <w:t xml:space="preserve">SCCB-P10869: </w:t>
            </w:r>
            <w:r w:rsidRPr="00755C7A">
              <w:t xml:space="preserve">eCoaching Log: </w:t>
            </w:r>
            <w:proofErr w:type="spellStart"/>
            <w:r w:rsidRPr="00755C7A">
              <w:t>simpify</w:t>
            </w:r>
            <w:proofErr w:type="spellEnd"/>
            <w:r w:rsidRPr="00755C7A">
              <w:t xml:space="preserve"> job codes to determine permissions on dashboards </w:t>
            </w:r>
          </w:p>
          <w:p w:rsidR="00755C7A" w:rsidRPr="00132146" w:rsidRDefault="00755C7A" w:rsidP="00302546">
            <w:pPr>
              <w:pStyle w:val="hdr1"/>
              <w:numPr>
                <w:ilvl w:val="0"/>
                <w:numId w:val="54"/>
              </w:numPr>
              <w:jc w:val="left"/>
            </w:pPr>
            <w:r>
              <w:t>Updated 3.4.1 to reflect simplified job code usage.</w:t>
            </w:r>
          </w:p>
        </w:tc>
        <w:tc>
          <w:tcPr>
            <w:tcW w:w="3420" w:type="dxa"/>
          </w:tcPr>
          <w:p w:rsidR="00755C7A" w:rsidRDefault="00755C7A" w:rsidP="000C0FD7">
            <w:pPr>
              <w:pStyle w:val="hdr1"/>
              <w:ind w:left="0"/>
              <w:jc w:val="left"/>
            </w:pPr>
            <w:r>
              <w:t>Jourdain Augustin</w:t>
            </w:r>
          </w:p>
        </w:tc>
      </w:tr>
      <w:tr w:rsidR="00664019" w:rsidTr="000C0FD7">
        <w:tc>
          <w:tcPr>
            <w:tcW w:w="1440" w:type="dxa"/>
          </w:tcPr>
          <w:p w:rsidR="00664019" w:rsidRDefault="00664019" w:rsidP="000C0FD7">
            <w:pPr>
              <w:pStyle w:val="hdr1"/>
              <w:ind w:left="0"/>
              <w:jc w:val="left"/>
            </w:pPr>
            <w:r>
              <w:lastRenderedPageBreak/>
              <w:t>08/21/2013</w:t>
            </w:r>
          </w:p>
        </w:tc>
        <w:tc>
          <w:tcPr>
            <w:tcW w:w="4608" w:type="dxa"/>
          </w:tcPr>
          <w:p w:rsidR="00664019" w:rsidRDefault="00664019" w:rsidP="00664019">
            <w:pPr>
              <w:pStyle w:val="hdr1"/>
              <w:ind w:left="0"/>
              <w:jc w:val="left"/>
            </w:pPr>
            <w:r>
              <w:t>SCCB-P10901 – IQS – SSIS feed to eCL</w:t>
            </w:r>
            <w:r>
              <w:br/>
              <w:t>1. Updated 2.1 and 3.4.1 to reflect updated references of “Verint Journal” to “</w:t>
            </w:r>
            <w:r w:rsidRPr="00664019">
              <w:t xml:space="preserve">Quality or </w:t>
            </w:r>
            <w:proofErr w:type="spellStart"/>
            <w:r w:rsidRPr="00664019">
              <w:t>PP</w:t>
            </w:r>
            <w:r>
              <w:t>oM</w:t>
            </w:r>
            <w:proofErr w:type="spellEnd"/>
            <w:r>
              <w:t>”</w:t>
            </w:r>
          </w:p>
        </w:tc>
        <w:tc>
          <w:tcPr>
            <w:tcW w:w="3420" w:type="dxa"/>
          </w:tcPr>
          <w:p w:rsidR="00664019" w:rsidRDefault="00664019" w:rsidP="000C0FD7">
            <w:pPr>
              <w:pStyle w:val="hdr1"/>
              <w:ind w:left="0"/>
              <w:jc w:val="left"/>
            </w:pPr>
            <w:r>
              <w:t>Jourdain Augustin</w:t>
            </w:r>
          </w:p>
        </w:tc>
      </w:tr>
      <w:tr w:rsidR="00C16A7C" w:rsidTr="000C0FD7">
        <w:tc>
          <w:tcPr>
            <w:tcW w:w="1440" w:type="dxa"/>
          </w:tcPr>
          <w:p w:rsidR="00C16A7C" w:rsidRDefault="00C16A7C" w:rsidP="000C0FD7">
            <w:pPr>
              <w:pStyle w:val="hdr1"/>
              <w:ind w:left="0"/>
              <w:jc w:val="left"/>
            </w:pPr>
            <w:r>
              <w:t>03/31/2014</w:t>
            </w:r>
          </w:p>
        </w:tc>
        <w:tc>
          <w:tcPr>
            <w:tcW w:w="4608" w:type="dxa"/>
          </w:tcPr>
          <w:p w:rsidR="00C16A7C" w:rsidRDefault="00C16A7C" w:rsidP="00664019">
            <w:pPr>
              <w:pStyle w:val="hdr1"/>
              <w:ind w:left="0"/>
              <w:jc w:val="left"/>
            </w:pPr>
            <w:r w:rsidRPr="00C16A7C">
              <w:t>SCCB-S11841</w:t>
            </w:r>
            <w:r>
              <w:t xml:space="preserve"> - </w:t>
            </w:r>
            <w:r w:rsidRPr="00C16A7C">
              <w:t>eCoaching Log Database and User Interface Redesign - Phase 1</w:t>
            </w:r>
            <w:r w:rsidR="0068049D">
              <w:t>:</w:t>
            </w:r>
          </w:p>
          <w:p w:rsidR="0068049D" w:rsidRDefault="0068049D" w:rsidP="00E060A9">
            <w:pPr>
              <w:pStyle w:val="hdr1"/>
              <w:numPr>
                <w:ilvl w:val="0"/>
                <w:numId w:val="55"/>
              </w:numPr>
            </w:pPr>
            <w:r>
              <w:t xml:space="preserve">3.4.1 - Corrected default2.aspx references of </w:t>
            </w:r>
            <w:proofErr w:type="spellStart"/>
            <w:r>
              <w:t>eMailid</w:t>
            </w:r>
            <w:proofErr w:type="spellEnd"/>
            <w:r>
              <w:t xml:space="preserve"> to </w:t>
            </w:r>
            <w:proofErr w:type="spellStart"/>
            <w:r>
              <w:t>Lan</w:t>
            </w:r>
            <w:proofErr w:type="spellEnd"/>
            <w:r>
              <w:t xml:space="preserve"> id</w:t>
            </w:r>
          </w:p>
          <w:p w:rsidR="0068049D" w:rsidRDefault="0068049D" w:rsidP="00E060A9">
            <w:pPr>
              <w:pStyle w:val="hdr1"/>
              <w:numPr>
                <w:ilvl w:val="0"/>
                <w:numId w:val="55"/>
              </w:numPr>
            </w:pPr>
            <w:r>
              <w:t>Added new program dropdown menu</w:t>
            </w:r>
          </w:p>
          <w:p w:rsidR="0068049D" w:rsidRDefault="0068049D" w:rsidP="00E060A9">
            <w:pPr>
              <w:pStyle w:val="hdr1"/>
              <w:numPr>
                <w:ilvl w:val="0"/>
                <w:numId w:val="55"/>
              </w:numPr>
            </w:pPr>
            <w:r>
              <w:t>Added new CSE radio button question</w:t>
            </w:r>
          </w:p>
          <w:p w:rsidR="0068049D" w:rsidRDefault="0068049D" w:rsidP="00E060A9">
            <w:pPr>
              <w:pStyle w:val="hdr1"/>
              <w:numPr>
                <w:ilvl w:val="0"/>
                <w:numId w:val="55"/>
              </w:numPr>
            </w:pPr>
            <w:r>
              <w:t xml:space="preserve">Deleted Quality, NGD and Behavioral </w:t>
            </w:r>
            <w:r w:rsidR="002F12F6">
              <w:t>Analytics</w:t>
            </w:r>
            <w:r>
              <w:t xml:space="preserve"> questions</w:t>
            </w:r>
          </w:p>
          <w:p w:rsidR="0068049D" w:rsidRDefault="0068049D" w:rsidP="00E060A9">
            <w:pPr>
              <w:pStyle w:val="hdr1"/>
              <w:numPr>
                <w:ilvl w:val="0"/>
                <w:numId w:val="55"/>
              </w:numPr>
            </w:pPr>
            <w:r>
              <w:t>Updated coaching reasons section for redesign</w:t>
            </w:r>
          </w:p>
          <w:p w:rsidR="0068049D" w:rsidRDefault="0068049D" w:rsidP="00E060A9">
            <w:pPr>
              <w:pStyle w:val="hdr1"/>
              <w:numPr>
                <w:ilvl w:val="0"/>
                <w:numId w:val="55"/>
              </w:numPr>
              <w:jc w:val="left"/>
            </w:pPr>
            <w:r>
              <w:t>2.1 - Updated Web Edits</w:t>
            </w:r>
          </w:p>
          <w:p w:rsidR="002F12F6" w:rsidRDefault="002F12F6" w:rsidP="00E060A9">
            <w:pPr>
              <w:pStyle w:val="hdr1"/>
              <w:numPr>
                <w:ilvl w:val="0"/>
                <w:numId w:val="55"/>
              </w:numPr>
              <w:jc w:val="left"/>
            </w:pPr>
            <w:r>
              <w:t>Removed all field hints from default2.aspx</w:t>
            </w:r>
          </w:p>
          <w:p w:rsidR="002F12F6" w:rsidRDefault="002F12F6" w:rsidP="00E060A9">
            <w:pPr>
              <w:pStyle w:val="hdr1"/>
              <w:numPr>
                <w:ilvl w:val="0"/>
                <w:numId w:val="55"/>
              </w:numPr>
              <w:jc w:val="left"/>
            </w:pPr>
            <w:r>
              <w:t>Hid “Opportunity” radio button for Recognition section</w:t>
            </w:r>
          </w:p>
          <w:p w:rsidR="002F12F6" w:rsidRDefault="002F12F6" w:rsidP="00E060A9">
            <w:pPr>
              <w:pStyle w:val="hdr1"/>
              <w:numPr>
                <w:ilvl w:val="0"/>
                <w:numId w:val="55"/>
              </w:numPr>
              <w:jc w:val="left"/>
            </w:pPr>
            <w:r>
              <w:t>Update “Reinforcement” radio button for Recognition section</w:t>
            </w:r>
          </w:p>
        </w:tc>
        <w:tc>
          <w:tcPr>
            <w:tcW w:w="3420" w:type="dxa"/>
          </w:tcPr>
          <w:p w:rsidR="00C16A7C" w:rsidRDefault="00C16A7C" w:rsidP="000C0FD7">
            <w:pPr>
              <w:pStyle w:val="hdr1"/>
              <w:ind w:left="0"/>
              <w:jc w:val="left"/>
            </w:pPr>
            <w:r>
              <w:t>Jourdain Augustin</w:t>
            </w:r>
          </w:p>
        </w:tc>
      </w:tr>
      <w:tr w:rsidR="00FF2029" w:rsidTr="000C0FD7">
        <w:tc>
          <w:tcPr>
            <w:tcW w:w="1440" w:type="dxa"/>
          </w:tcPr>
          <w:p w:rsidR="00FF2029" w:rsidRDefault="00FF2029" w:rsidP="000C0FD7">
            <w:pPr>
              <w:pStyle w:val="hdr1"/>
              <w:ind w:left="0"/>
              <w:jc w:val="left"/>
            </w:pPr>
            <w:r>
              <w:t>04/30/2014</w:t>
            </w:r>
          </w:p>
        </w:tc>
        <w:tc>
          <w:tcPr>
            <w:tcW w:w="4608" w:type="dxa"/>
          </w:tcPr>
          <w:p w:rsidR="00354C45" w:rsidRDefault="00FF2029" w:rsidP="00664019">
            <w:pPr>
              <w:pStyle w:val="hdr1"/>
              <w:ind w:left="0"/>
              <w:jc w:val="left"/>
            </w:pPr>
            <w:r>
              <w:t xml:space="preserve">SCCB-12495 - </w:t>
            </w:r>
            <w:r w:rsidRPr="00FF2029">
              <w:t xml:space="preserve">eCoaching - move the eCoaching Log application from </w:t>
            </w:r>
            <w:proofErr w:type="spellStart"/>
            <w:r w:rsidRPr="00FF2029">
              <w:t>sharepoint</w:t>
            </w:r>
            <w:proofErr w:type="spellEnd"/>
            <w:r w:rsidRPr="00FF2029">
              <w:t xml:space="preserve"> to desktop </w:t>
            </w:r>
            <w:r w:rsidR="00354C45">
              <w:t>:</w:t>
            </w:r>
          </w:p>
          <w:p w:rsidR="00FF2029" w:rsidRDefault="00354C45" w:rsidP="00E060A9">
            <w:pPr>
              <w:pStyle w:val="hdr1"/>
              <w:numPr>
                <w:ilvl w:val="0"/>
                <w:numId w:val="56"/>
              </w:numPr>
              <w:jc w:val="left"/>
            </w:pPr>
            <w:r>
              <w:lastRenderedPageBreak/>
              <w:t>Added new section 3.4.1 for default.aspx</w:t>
            </w:r>
            <w:r>
              <w:br/>
            </w:r>
          </w:p>
          <w:p w:rsidR="00354C45" w:rsidRDefault="00354C45" w:rsidP="00E060A9">
            <w:pPr>
              <w:pStyle w:val="hdr1"/>
              <w:numPr>
                <w:ilvl w:val="0"/>
                <w:numId w:val="56"/>
              </w:numPr>
              <w:jc w:val="left"/>
            </w:pPr>
            <w:r>
              <w:t>Updated default2.aspx to include PHI warning text – “</w:t>
            </w:r>
            <w:r w:rsidRPr="00354C45">
              <w:t>Please do NOT include PII or PHI in the log entry.</w:t>
            </w:r>
            <w:r>
              <w:t>”</w:t>
            </w:r>
          </w:p>
          <w:p w:rsidR="00354C45" w:rsidRDefault="00354C45" w:rsidP="00E060A9">
            <w:pPr>
              <w:pStyle w:val="hdr1"/>
              <w:numPr>
                <w:ilvl w:val="0"/>
                <w:numId w:val="56"/>
              </w:numPr>
              <w:jc w:val="left"/>
            </w:pPr>
            <w:r>
              <w:t xml:space="preserve">Removed </w:t>
            </w:r>
            <w:proofErr w:type="gramStart"/>
            <w:r>
              <w:t>eCL</w:t>
            </w:r>
            <w:proofErr w:type="gramEnd"/>
            <w:r>
              <w:t xml:space="preserve"> logo from default2.aspx to prevent duplication of logo display.</w:t>
            </w:r>
          </w:p>
          <w:p w:rsidR="00654822" w:rsidRPr="00C16A7C" w:rsidRDefault="00654822" w:rsidP="00E060A9">
            <w:pPr>
              <w:pStyle w:val="hdr1"/>
              <w:numPr>
                <w:ilvl w:val="0"/>
                <w:numId w:val="56"/>
              </w:numPr>
              <w:jc w:val="left"/>
            </w:pPr>
            <w:r>
              <w:t xml:space="preserve">Removed field hints and corresponding graphic </w:t>
            </w:r>
            <w:r w:rsidR="00226FAF">
              <w:t>–</w:t>
            </w:r>
            <w:r>
              <w:t xml:space="preserve"> </w:t>
            </w:r>
            <w:r w:rsidRPr="00654822">
              <w:t>FormResource</w:t>
            </w:r>
            <w:r w:rsidR="00226FAF">
              <w:t>.jpg</w:t>
            </w:r>
          </w:p>
        </w:tc>
        <w:tc>
          <w:tcPr>
            <w:tcW w:w="3420" w:type="dxa"/>
          </w:tcPr>
          <w:p w:rsidR="00FF2029" w:rsidRDefault="00FF2029" w:rsidP="000C0FD7">
            <w:pPr>
              <w:pStyle w:val="hdr1"/>
              <w:ind w:left="0"/>
              <w:jc w:val="left"/>
            </w:pPr>
            <w:r>
              <w:lastRenderedPageBreak/>
              <w:t>Jourdain Augustin</w:t>
            </w:r>
          </w:p>
        </w:tc>
      </w:tr>
      <w:tr w:rsidR="004209EE" w:rsidTr="000C0FD7">
        <w:tc>
          <w:tcPr>
            <w:tcW w:w="1440" w:type="dxa"/>
          </w:tcPr>
          <w:p w:rsidR="004209EE" w:rsidRDefault="004209EE" w:rsidP="000C0FD7">
            <w:pPr>
              <w:pStyle w:val="hdr1"/>
              <w:ind w:left="0"/>
              <w:jc w:val="left"/>
            </w:pPr>
            <w:r>
              <w:lastRenderedPageBreak/>
              <w:t>05/01/2014</w:t>
            </w:r>
          </w:p>
        </w:tc>
        <w:tc>
          <w:tcPr>
            <w:tcW w:w="4608" w:type="dxa"/>
          </w:tcPr>
          <w:p w:rsidR="004209EE" w:rsidRDefault="004209EE" w:rsidP="00664019">
            <w:pPr>
              <w:pStyle w:val="hdr1"/>
              <w:ind w:left="0"/>
              <w:jc w:val="left"/>
            </w:pPr>
            <w:r>
              <w:t xml:space="preserve">SCCB – 12667 - </w:t>
            </w:r>
            <w:r w:rsidRPr="004209EE">
              <w:t>eCoaching - Remove "Houston" site from eCoaching CSR Site menu</w:t>
            </w:r>
            <w:r>
              <w:t>:</w:t>
            </w:r>
          </w:p>
          <w:p w:rsidR="004209EE" w:rsidRDefault="004209EE" w:rsidP="00E060A9">
            <w:pPr>
              <w:pStyle w:val="hdr1"/>
              <w:numPr>
                <w:ilvl w:val="0"/>
                <w:numId w:val="57"/>
              </w:numPr>
              <w:jc w:val="left"/>
            </w:pPr>
            <w:r>
              <w:t>Updated 3.4.2 to remove “Houston” as a valid selectable value in CSR site menu.</w:t>
            </w:r>
          </w:p>
        </w:tc>
        <w:tc>
          <w:tcPr>
            <w:tcW w:w="3420" w:type="dxa"/>
          </w:tcPr>
          <w:p w:rsidR="004209EE" w:rsidRDefault="004209EE" w:rsidP="000C0FD7">
            <w:pPr>
              <w:pStyle w:val="hdr1"/>
              <w:ind w:left="0"/>
              <w:jc w:val="left"/>
            </w:pPr>
            <w:r>
              <w:t>Jourdain Augustin</w:t>
            </w:r>
          </w:p>
        </w:tc>
      </w:tr>
      <w:tr w:rsidR="00E060A9" w:rsidTr="000C0FD7">
        <w:tc>
          <w:tcPr>
            <w:tcW w:w="1440" w:type="dxa"/>
          </w:tcPr>
          <w:p w:rsidR="00E060A9" w:rsidRDefault="00E060A9" w:rsidP="000C0FD7">
            <w:pPr>
              <w:pStyle w:val="hdr1"/>
              <w:ind w:left="0"/>
              <w:jc w:val="left"/>
            </w:pPr>
            <w:r>
              <w:t>06/20/2014</w:t>
            </w:r>
          </w:p>
        </w:tc>
        <w:tc>
          <w:tcPr>
            <w:tcW w:w="4608" w:type="dxa"/>
          </w:tcPr>
          <w:p w:rsidR="009F4F18" w:rsidRDefault="009F4F18" w:rsidP="009F4F18">
            <w:pPr>
              <w:pStyle w:val="hdr1"/>
              <w:ind w:left="0"/>
              <w:jc w:val="left"/>
            </w:pPr>
            <w:r w:rsidRPr="009F4F18">
              <w:t>SCCB</w:t>
            </w:r>
            <w:r>
              <w:t xml:space="preserve"> – </w:t>
            </w:r>
            <w:r w:rsidRPr="009F4F18">
              <w:t>12897</w:t>
            </w:r>
            <w:r>
              <w:t xml:space="preserve"> -</w:t>
            </w:r>
            <w:r w:rsidRPr="009F4F18">
              <w:t xml:space="preserve"> eCL - Coaching Source request</w:t>
            </w:r>
            <w:r>
              <w:t>:</w:t>
            </w:r>
          </w:p>
          <w:p w:rsidR="00E060A9" w:rsidRDefault="009F4F18" w:rsidP="00C9040C">
            <w:pPr>
              <w:pStyle w:val="hdr1"/>
              <w:numPr>
                <w:ilvl w:val="0"/>
                <w:numId w:val="58"/>
              </w:numPr>
              <w:jc w:val="left"/>
            </w:pPr>
            <w:r>
              <w:t>Updated 3.4.2 to modify source dropdown menu for direct and indirect page of submission page to c</w:t>
            </w:r>
            <w:r w:rsidRPr="009F4F18">
              <w:t xml:space="preserve">hange </w:t>
            </w:r>
            <w:r>
              <w:t>‘</w:t>
            </w:r>
            <w:r w:rsidRPr="009F4F18">
              <w:t>CMS Customer Call Listening</w:t>
            </w:r>
            <w:r>
              <w:t>’</w:t>
            </w:r>
            <w:r w:rsidRPr="009F4F18">
              <w:t xml:space="preserve"> to </w:t>
            </w:r>
            <w:r>
              <w:t>‘</w:t>
            </w:r>
            <w:r w:rsidRPr="009F4F18">
              <w:t>CMS Reported Item’</w:t>
            </w:r>
            <w:r>
              <w:t xml:space="preserve"> and a</w:t>
            </w:r>
            <w:r w:rsidRPr="009F4F18">
              <w:t xml:space="preserve">dd </w:t>
            </w:r>
            <w:r>
              <w:t>‘</w:t>
            </w:r>
            <w:r w:rsidRPr="009F4F18">
              <w:t>Internal CCO Reporting’</w:t>
            </w:r>
            <w:r>
              <w:t xml:space="preserve"> </w:t>
            </w:r>
            <w:r>
              <w:br/>
              <w:t>page 21</w:t>
            </w:r>
          </w:p>
        </w:tc>
        <w:tc>
          <w:tcPr>
            <w:tcW w:w="3420" w:type="dxa"/>
          </w:tcPr>
          <w:p w:rsidR="00E060A9" w:rsidRDefault="009F4F18" w:rsidP="000C0FD7">
            <w:pPr>
              <w:pStyle w:val="hdr1"/>
              <w:ind w:left="0"/>
              <w:jc w:val="left"/>
            </w:pPr>
            <w:r>
              <w:t>Jourdain Augustin</w:t>
            </w:r>
          </w:p>
        </w:tc>
      </w:tr>
      <w:tr w:rsidR="001C2B35" w:rsidTr="000C0FD7">
        <w:tc>
          <w:tcPr>
            <w:tcW w:w="1440" w:type="dxa"/>
          </w:tcPr>
          <w:p w:rsidR="001C2B35" w:rsidRDefault="001C2B35" w:rsidP="000C0FD7">
            <w:pPr>
              <w:pStyle w:val="hdr1"/>
              <w:ind w:left="0"/>
              <w:jc w:val="left"/>
            </w:pPr>
            <w:r>
              <w:t>07/15/2014</w:t>
            </w:r>
          </w:p>
        </w:tc>
        <w:tc>
          <w:tcPr>
            <w:tcW w:w="4608" w:type="dxa"/>
          </w:tcPr>
          <w:p w:rsidR="001C2B35" w:rsidRDefault="001C2B35" w:rsidP="001C2B35">
            <w:pPr>
              <w:pStyle w:val="hdr1"/>
              <w:ind w:left="0"/>
              <w:jc w:val="left"/>
            </w:pPr>
            <w:r w:rsidRPr="001C2B35">
              <w:t>SCCB-P13129</w:t>
            </w:r>
            <w:r>
              <w:t>-</w:t>
            </w:r>
            <w:r w:rsidRPr="009F4F18">
              <w:t xml:space="preserve"> </w:t>
            </w:r>
            <w:r>
              <w:t xml:space="preserve">eCoaching - </w:t>
            </w:r>
            <w:r w:rsidRPr="001C2B35">
              <w:t xml:space="preserve">Add ETS </w:t>
            </w:r>
            <w:proofErr w:type="spellStart"/>
            <w:r w:rsidRPr="001C2B35">
              <w:lastRenderedPageBreak/>
              <w:t>subcoaching</w:t>
            </w:r>
            <w:proofErr w:type="spellEnd"/>
            <w:r w:rsidRPr="001C2B35">
              <w:t xml:space="preserve"> reason under Attendance</w:t>
            </w:r>
            <w:r>
              <w:t>:</w:t>
            </w:r>
          </w:p>
          <w:p w:rsidR="001C2B35" w:rsidRPr="009F4F18" w:rsidRDefault="001C2B35" w:rsidP="00C9040C">
            <w:pPr>
              <w:pStyle w:val="hdr1"/>
              <w:numPr>
                <w:ilvl w:val="0"/>
                <w:numId w:val="59"/>
              </w:numPr>
              <w:jc w:val="left"/>
            </w:pPr>
            <w:r>
              <w:t xml:space="preserve">Updated “Attendance” coaching reason sub menu to include “ETS” value if user job code is </w:t>
            </w:r>
            <w:proofErr w:type="gramStart"/>
            <w:r w:rsidRPr="001C2B35">
              <w:t>( “</w:t>
            </w:r>
            <w:proofErr w:type="gramEnd"/>
            <w:r w:rsidRPr="001C2B35">
              <w:t>*40” OR "*50" OR “*60”</w:t>
            </w:r>
            <w:r>
              <w:t xml:space="preserve"> OR “WISY13”</w:t>
            </w:r>
            <w:r w:rsidRPr="001C2B35">
              <w:t>) AND (</w:t>
            </w:r>
            <w:proofErr w:type="spellStart"/>
            <w:r w:rsidRPr="001C2B35">
              <w:t>formtype</w:t>
            </w:r>
            <w:proofErr w:type="spellEnd"/>
            <w:r w:rsidRPr="001C2B35">
              <w:t xml:space="preserve"> = “Direct”) </w:t>
            </w:r>
            <w:r w:rsidR="0031082D">
              <w:t>– 3.4.2. – page 17</w:t>
            </w:r>
          </w:p>
        </w:tc>
        <w:tc>
          <w:tcPr>
            <w:tcW w:w="3420" w:type="dxa"/>
          </w:tcPr>
          <w:p w:rsidR="001C2B35" w:rsidRDefault="001C2B35" w:rsidP="000C0FD7">
            <w:pPr>
              <w:pStyle w:val="hdr1"/>
              <w:ind w:left="0"/>
              <w:jc w:val="left"/>
            </w:pPr>
            <w:r>
              <w:lastRenderedPageBreak/>
              <w:t>Jourdain Augustin</w:t>
            </w:r>
          </w:p>
        </w:tc>
      </w:tr>
      <w:tr w:rsidR="00C9040C" w:rsidTr="00445E25">
        <w:trPr>
          <w:ins w:id="0" w:author="Augustin, Jourdain M" w:date="2014-08-07T12:14:00Z"/>
        </w:trPr>
        <w:tc>
          <w:tcPr>
            <w:tcW w:w="1440" w:type="dxa"/>
          </w:tcPr>
          <w:p w:rsidR="00C9040C" w:rsidRDefault="00C9040C" w:rsidP="00C9040C">
            <w:pPr>
              <w:pStyle w:val="hdr1"/>
              <w:ind w:left="0"/>
              <w:jc w:val="left"/>
              <w:rPr>
                <w:ins w:id="1" w:author="Augustin, Jourdain M" w:date="2014-08-07T12:14:00Z"/>
              </w:rPr>
            </w:pPr>
            <w:ins w:id="2" w:author="Augustin, Jourdain M" w:date="2014-08-07T12:14:00Z">
              <w:r>
                <w:lastRenderedPageBreak/>
                <w:t>08/07/2014</w:t>
              </w:r>
            </w:ins>
          </w:p>
        </w:tc>
        <w:tc>
          <w:tcPr>
            <w:tcW w:w="4608" w:type="dxa"/>
          </w:tcPr>
          <w:p w:rsidR="00C9040C" w:rsidRDefault="00C9040C" w:rsidP="00445E25">
            <w:pPr>
              <w:pStyle w:val="hdr1"/>
              <w:ind w:left="0"/>
              <w:jc w:val="left"/>
              <w:rPr>
                <w:ins w:id="3" w:author="Augustin, Jourdain M" w:date="2014-08-07T12:14:00Z"/>
              </w:rPr>
            </w:pPr>
            <w:ins w:id="4" w:author="Augustin, Jourdain M" w:date="2014-08-07T12:14:00Z">
              <w:r w:rsidRPr="001C2B35">
                <w:t>SCCB-P13</w:t>
              </w:r>
              <w:r>
                <w:t>263-</w:t>
              </w:r>
              <w:r w:rsidRPr="009F4F18">
                <w:t xml:space="preserve"> </w:t>
              </w:r>
              <w:r w:rsidRPr="00C9040C">
                <w:t xml:space="preserve">eCoaching - Update Coaching to allow other CSR job code users to submit coaching </w:t>
              </w:r>
              <w:r>
                <w:t>:</w:t>
              </w:r>
            </w:ins>
          </w:p>
          <w:p w:rsidR="00C9040C" w:rsidRPr="009F4F18" w:rsidRDefault="00C9040C">
            <w:pPr>
              <w:pStyle w:val="hdr1"/>
              <w:numPr>
                <w:ilvl w:val="0"/>
                <w:numId w:val="60"/>
              </w:numPr>
              <w:jc w:val="left"/>
              <w:rPr>
                <w:ins w:id="5" w:author="Augustin, Jourdain M" w:date="2014-08-07T12:14:00Z"/>
              </w:rPr>
              <w:pPrChange w:id="6" w:author="Augustin, Jourdain M" w:date="2014-08-07T12:19:00Z">
                <w:pPr>
                  <w:pStyle w:val="hdr1"/>
                  <w:numPr>
                    <w:numId w:val="59"/>
                  </w:numPr>
                  <w:ind w:left="780" w:hanging="360"/>
                  <w:jc w:val="left"/>
                </w:pPr>
              </w:pPrChange>
            </w:pPr>
            <w:ins w:id="7" w:author="Augustin, Jourdain M" w:date="2014-08-07T12:14:00Z">
              <w:r>
                <w:t xml:space="preserve">Updated </w:t>
              </w:r>
            </w:ins>
            <w:ins w:id="8" w:author="Augustin, Jourdain M" w:date="2014-08-07T12:19:00Z">
              <w:r>
                <w:t>submission page description of default.aspx to reference new ARC conditions via CSRs who will not be allowed access</w:t>
              </w:r>
            </w:ins>
            <w:ins w:id="9" w:author="Augustin, Jourdain M" w:date="2014-08-07T12:14:00Z">
              <w:r w:rsidRPr="001C2B35">
                <w:t xml:space="preserve"> </w:t>
              </w:r>
              <w:r>
                <w:t>– 3.4.2. – page 1</w:t>
              </w:r>
            </w:ins>
            <w:ins w:id="10" w:author="Augustin, Jourdain M" w:date="2014-08-07T12:19:00Z">
              <w:r>
                <w:t>1</w:t>
              </w:r>
            </w:ins>
          </w:p>
        </w:tc>
        <w:tc>
          <w:tcPr>
            <w:tcW w:w="3420" w:type="dxa"/>
          </w:tcPr>
          <w:p w:rsidR="00C9040C" w:rsidRDefault="00C9040C" w:rsidP="00445E25">
            <w:pPr>
              <w:pStyle w:val="hdr1"/>
              <w:ind w:left="0"/>
              <w:jc w:val="left"/>
              <w:rPr>
                <w:ins w:id="11" w:author="Augustin, Jourdain M" w:date="2014-08-07T12:14:00Z"/>
              </w:rPr>
            </w:pPr>
            <w:ins w:id="12" w:author="Augustin, Jourdain M" w:date="2014-08-07T12:14:00Z">
              <w:r>
                <w:t>Jourdain Augustin</w:t>
              </w:r>
            </w:ins>
          </w:p>
        </w:tc>
      </w:tr>
      <w:tr w:rsidR="00C9040C" w:rsidTr="000C0FD7">
        <w:trPr>
          <w:ins w:id="13" w:author="Augustin, Jourdain M" w:date="2014-08-07T12:14:00Z"/>
        </w:trPr>
        <w:tc>
          <w:tcPr>
            <w:tcW w:w="1440" w:type="dxa"/>
          </w:tcPr>
          <w:p w:rsidR="00C9040C" w:rsidRDefault="00E4683A" w:rsidP="000C0FD7">
            <w:pPr>
              <w:pStyle w:val="hdr1"/>
              <w:ind w:left="0"/>
              <w:jc w:val="left"/>
              <w:rPr>
                <w:ins w:id="14" w:author="Augustin, Jourdain M" w:date="2014-08-07T12:14:00Z"/>
              </w:rPr>
            </w:pPr>
            <w:ins w:id="15" w:author="Augustin, Jourdain M" w:date="2014-09-02T14:07:00Z">
              <w:r>
                <w:t>09/02/2014</w:t>
              </w:r>
            </w:ins>
          </w:p>
        </w:tc>
        <w:tc>
          <w:tcPr>
            <w:tcW w:w="4608" w:type="dxa"/>
          </w:tcPr>
          <w:p w:rsidR="00C9040C" w:rsidRPr="001C2B35" w:rsidRDefault="00E4683A" w:rsidP="001C2B35">
            <w:pPr>
              <w:pStyle w:val="hdr1"/>
              <w:ind w:left="0"/>
              <w:jc w:val="left"/>
              <w:rPr>
                <w:ins w:id="16" w:author="Augustin, Jourdain M" w:date="2014-08-07T12:14:00Z"/>
              </w:rPr>
            </w:pPr>
            <w:ins w:id="17" w:author="Augustin, Jourdain M" w:date="2014-09-02T14:08:00Z">
              <w:r w:rsidRPr="00E4683A">
                <w:t>SCCB-</w:t>
              </w:r>
              <w:proofErr w:type="gramStart"/>
              <w:r w:rsidRPr="00E4683A">
                <w:t>P13386  eCL</w:t>
              </w:r>
              <w:proofErr w:type="gramEnd"/>
              <w:r w:rsidRPr="00E4683A">
                <w:t xml:space="preserve"> - FFM ARC eCoaching Process</w:t>
              </w:r>
              <w:r>
                <w:t>:</w:t>
              </w:r>
              <w:r>
                <w:br/>
                <w:t xml:space="preserve">1. Updated submission page description of default.aspx to reference new ARC conditions via CSRs who will not be allowed access </w:t>
              </w:r>
            </w:ins>
            <w:ins w:id="18" w:author="Augustin, Jourdain M" w:date="2014-09-02T14:09:00Z">
              <w:r>
                <w:t>–</w:t>
              </w:r>
            </w:ins>
            <w:ins w:id="19" w:author="Augustin, Jourdain M" w:date="2014-09-02T14:08:00Z">
              <w:r>
                <w:t xml:space="preserve"> 3.</w:t>
              </w:r>
            </w:ins>
            <w:ins w:id="20" w:author="Augustin, Jourdain M" w:date="2014-09-02T14:09:00Z">
              <w:r>
                <w:t>4.2. – page 11</w:t>
              </w:r>
            </w:ins>
          </w:p>
        </w:tc>
        <w:tc>
          <w:tcPr>
            <w:tcW w:w="3420" w:type="dxa"/>
          </w:tcPr>
          <w:p w:rsidR="00C9040C" w:rsidRDefault="00E4683A" w:rsidP="000C0FD7">
            <w:pPr>
              <w:pStyle w:val="hdr1"/>
              <w:ind w:left="0"/>
              <w:jc w:val="left"/>
              <w:rPr>
                <w:ins w:id="21" w:author="Augustin, Jourdain M" w:date="2014-08-07T12:14:00Z"/>
              </w:rPr>
            </w:pPr>
            <w:ins w:id="22" w:author="Augustin, Jourdain M" w:date="2014-09-02T14:09:00Z">
              <w:r>
                <w:t>Jourdain Augustin</w:t>
              </w:r>
            </w:ins>
          </w:p>
        </w:tc>
      </w:tr>
    </w:tbl>
    <w:p w:rsidR="00C26229" w:rsidRDefault="00C26229" w:rsidP="00C26229">
      <w:pPr>
        <w:pStyle w:val="CommentText"/>
        <w:rPr>
          <w:rFonts w:ascii="Arial" w:hAnsi="Arial"/>
        </w:rPr>
      </w:pPr>
      <w:r>
        <w:rPr>
          <w:rFonts w:ascii="Arial" w:hAnsi="Arial"/>
        </w:rPr>
        <w:t xml:space="preserve"> </w:t>
      </w:r>
    </w:p>
    <w:p w:rsidR="00C26229" w:rsidRDefault="00C26229" w:rsidP="00C26229">
      <w:pPr>
        <w:rPr>
          <w:rFonts w:ascii="Arial" w:hAnsi="Arial"/>
        </w:rPr>
      </w:pPr>
    </w:p>
    <w:p w:rsidR="001E1A04"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1E1A04" w:rsidRPr="00091616">
        <w:rPr>
          <w:rFonts w:cs="Arial"/>
          <w:noProof/>
        </w:rPr>
        <w:t>1</w:t>
      </w:r>
      <w:r w:rsidR="001E1A04">
        <w:rPr>
          <w:rFonts w:asciiTheme="minorHAnsi" w:eastAsiaTheme="minorEastAsia" w:hAnsiTheme="minorHAnsi" w:cstheme="minorBidi"/>
          <w:b w:val="0"/>
          <w:caps w:val="0"/>
          <w:noProof/>
          <w:sz w:val="22"/>
          <w:szCs w:val="22"/>
        </w:rPr>
        <w:tab/>
      </w:r>
      <w:r w:rsidR="001E1A04">
        <w:rPr>
          <w:noProof/>
        </w:rPr>
        <w:t>Design Criteria</w:t>
      </w:r>
      <w:r w:rsidR="001E1A04">
        <w:rPr>
          <w:noProof/>
        </w:rPr>
        <w:tab/>
      </w:r>
      <w:r w:rsidR="001E1A04">
        <w:rPr>
          <w:noProof/>
        </w:rPr>
        <w:fldChar w:fldCharType="begin"/>
      </w:r>
      <w:r w:rsidR="001E1A04">
        <w:rPr>
          <w:noProof/>
        </w:rPr>
        <w:instrText xml:space="preserve"> PAGEREF _Toc363217260 \h </w:instrText>
      </w:r>
      <w:r w:rsidR="001E1A04">
        <w:rPr>
          <w:noProof/>
        </w:rPr>
      </w:r>
      <w:r w:rsidR="001E1A04">
        <w:rPr>
          <w:noProof/>
        </w:rPr>
        <w:fldChar w:fldCharType="separate"/>
      </w:r>
      <w:r w:rsidR="001E1A04">
        <w:rPr>
          <w:noProof/>
        </w:rPr>
        <w:t>4</w:t>
      </w:r>
      <w:r w:rsidR="001E1A04">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_Toc363217261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App Title</w:t>
      </w:r>
      <w:r>
        <w:rPr>
          <w:noProof/>
        </w:rPr>
        <w:tab/>
      </w:r>
      <w:r>
        <w:rPr>
          <w:noProof/>
        </w:rPr>
        <w:fldChar w:fldCharType="begin"/>
      </w:r>
      <w:r>
        <w:rPr>
          <w:noProof/>
        </w:rPr>
        <w:instrText xml:space="preserve"> PAGEREF _Toc363217262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Page Information</w:t>
      </w:r>
      <w:r>
        <w:rPr>
          <w:noProof/>
        </w:rPr>
        <w:tab/>
      </w:r>
      <w:r>
        <w:rPr>
          <w:noProof/>
        </w:rPr>
        <w:fldChar w:fldCharType="begin"/>
      </w:r>
      <w:r>
        <w:rPr>
          <w:noProof/>
        </w:rPr>
        <w:instrText xml:space="preserve"> PAGEREF _Toc363217263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Information Gathering</w:t>
      </w:r>
      <w:r>
        <w:rPr>
          <w:noProof/>
        </w:rPr>
        <w:tab/>
      </w:r>
      <w:r>
        <w:rPr>
          <w:noProof/>
        </w:rPr>
        <w:fldChar w:fldCharType="begin"/>
      </w:r>
      <w:r>
        <w:rPr>
          <w:noProof/>
        </w:rPr>
        <w:instrText xml:space="preserve"> PAGEREF _Toc363217264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1.1.5</w:t>
      </w:r>
      <w:r>
        <w:rPr>
          <w:rFonts w:asciiTheme="minorHAnsi" w:eastAsiaTheme="minorEastAsia" w:hAnsiTheme="minorHAnsi" w:cstheme="minorBidi"/>
          <w:i w:val="0"/>
          <w:noProof/>
          <w:sz w:val="22"/>
          <w:szCs w:val="22"/>
        </w:rPr>
        <w:tab/>
      </w:r>
      <w:r>
        <w:rPr>
          <w:noProof/>
        </w:rPr>
        <w:t>Informational Display</w:t>
      </w:r>
      <w:r>
        <w:rPr>
          <w:noProof/>
        </w:rPr>
        <w:tab/>
      </w:r>
      <w:r>
        <w:rPr>
          <w:noProof/>
        </w:rPr>
        <w:fldChar w:fldCharType="begin"/>
      </w:r>
      <w:r>
        <w:rPr>
          <w:noProof/>
        </w:rPr>
        <w:instrText xml:space="preserve"> PAGEREF _Toc363217265 \h </w:instrText>
      </w:r>
      <w:r>
        <w:rPr>
          <w:noProof/>
        </w:rPr>
      </w:r>
      <w:r>
        <w:rPr>
          <w:noProof/>
        </w:rPr>
        <w:fldChar w:fldCharType="separate"/>
      </w:r>
      <w:r>
        <w:rPr>
          <w:noProof/>
        </w:rPr>
        <w:t>5</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1.1.6</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_Toc363217266 \h </w:instrText>
      </w:r>
      <w:r>
        <w:rPr>
          <w:noProof/>
        </w:rPr>
      </w:r>
      <w:r>
        <w:rPr>
          <w:noProof/>
        </w:rPr>
        <w:fldChar w:fldCharType="separate"/>
      </w:r>
      <w:r>
        <w:rPr>
          <w:noProof/>
        </w:rPr>
        <w:t>5</w:t>
      </w:r>
      <w:r>
        <w:rPr>
          <w:noProof/>
        </w:rPr>
        <w:fldChar w:fldCharType="end"/>
      </w:r>
    </w:p>
    <w:p w:rsidR="001E1A04" w:rsidRDefault="001E1A04">
      <w:pPr>
        <w:pStyle w:val="TOC2"/>
        <w:tabs>
          <w:tab w:val="left" w:pos="1320"/>
        </w:tabs>
        <w:rPr>
          <w:rFonts w:asciiTheme="minorHAnsi" w:eastAsiaTheme="minorEastAsia" w:hAnsiTheme="minorHAnsi" w:cstheme="minorBidi"/>
          <w:smallCaps w:val="0"/>
          <w:noProof/>
          <w:sz w:val="22"/>
          <w:szCs w:val="22"/>
        </w:rPr>
      </w:pPr>
      <w:r w:rsidRPr="00091616">
        <w:rPr>
          <w:noProof/>
        </w:rPr>
        <w:t>1.1.7.1.2</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_Toc363217267 \h </w:instrText>
      </w:r>
      <w:r>
        <w:rPr>
          <w:noProof/>
        </w:rPr>
      </w:r>
      <w:r>
        <w:rPr>
          <w:noProof/>
        </w:rPr>
        <w:fldChar w:fldCharType="separate"/>
      </w:r>
      <w:r>
        <w:rPr>
          <w:noProof/>
        </w:rPr>
        <w:t>5</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1.2</w:t>
      </w:r>
      <w:r>
        <w:rPr>
          <w:rFonts w:asciiTheme="minorHAnsi" w:eastAsiaTheme="minorEastAsia" w:hAnsiTheme="minorHAnsi" w:cstheme="minorBidi"/>
          <w:smallCaps w:val="0"/>
          <w:noProof/>
          <w:sz w:val="22"/>
          <w:szCs w:val="22"/>
        </w:rPr>
        <w:tab/>
      </w:r>
      <w:r w:rsidRPr="00091616">
        <w:rPr>
          <w:noProof/>
        </w:rPr>
        <w:t>Library Usage</w:t>
      </w:r>
      <w:r>
        <w:rPr>
          <w:noProof/>
        </w:rPr>
        <w:tab/>
      </w:r>
      <w:r>
        <w:rPr>
          <w:noProof/>
        </w:rPr>
        <w:fldChar w:fldCharType="begin"/>
      </w:r>
      <w:r>
        <w:rPr>
          <w:noProof/>
        </w:rPr>
        <w:instrText xml:space="preserve"> PAGEREF _Toc363217268 \h </w:instrText>
      </w:r>
      <w:r>
        <w:rPr>
          <w:noProof/>
        </w:rPr>
      </w:r>
      <w:r>
        <w:rPr>
          <w:noProof/>
        </w:rPr>
        <w:fldChar w:fldCharType="separate"/>
      </w:r>
      <w:r>
        <w:rPr>
          <w:noProof/>
        </w:rPr>
        <w:t>6</w:t>
      </w:r>
      <w:r>
        <w:rPr>
          <w:noProof/>
        </w:rPr>
        <w:fldChar w:fldCharType="end"/>
      </w:r>
    </w:p>
    <w:p w:rsidR="001E1A04" w:rsidRDefault="001E1A04">
      <w:pPr>
        <w:pStyle w:val="TOC2"/>
        <w:tabs>
          <w:tab w:val="left" w:pos="880"/>
        </w:tabs>
        <w:rPr>
          <w:rFonts w:asciiTheme="minorHAnsi" w:eastAsiaTheme="minorEastAsia" w:hAnsiTheme="minorHAnsi" w:cstheme="minorBidi"/>
          <w:smallCaps w:val="0"/>
          <w:noProof/>
          <w:sz w:val="22"/>
          <w:szCs w:val="22"/>
        </w:rPr>
      </w:pPr>
      <w:r w:rsidRPr="00091616">
        <w:rPr>
          <w:noProof/>
        </w:rPr>
        <w:t>1.2.1</w:t>
      </w:r>
      <w:r>
        <w:rPr>
          <w:rFonts w:asciiTheme="minorHAnsi" w:eastAsiaTheme="minorEastAsia" w:hAnsiTheme="minorHAnsi" w:cstheme="minorBidi"/>
          <w:smallCaps w:val="0"/>
          <w:noProof/>
          <w:sz w:val="22"/>
          <w:szCs w:val="22"/>
        </w:rPr>
        <w:tab/>
      </w:r>
      <w:r w:rsidRPr="00091616">
        <w:rPr>
          <w:noProof/>
        </w:rPr>
        <w:t>Style Sheets</w:t>
      </w:r>
      <w:r>
        <w:rPr>
          <w:noProof/>
        </w:rPr>
        <w:tab/>
      </w:r>
      <w:r>
        <w:rPr>
          <w:noProof/>
        </w:rPr>
        <w:fldChar w:fldCharType="begin"/>
      </w:r>
      <w:r>
        <w:rPr>
          <w:noProof/>
        </w:rPr>
        <w:instrText xml:space="preserve"> PAGEREF _Toc363217269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_Toc363217270 \h </w:instrText>
      </w:r>
      <w:r>
        <w:rPr>
          <w:noProof/>
        </w:rPr>
      </w:r>
      <w:r>
        <w:rPr>
          <w:noProof/>
        </w:rPr>
        <w:fldChar w:fldCharType="separate"/>
      </w:r>
      <w:r>
        <w:rPr>
          <w:noProof/>
        </w:rPr>
        <w:t>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2.1</w:t>
      </w:r>
      <w:r>
        <w:rPr>
          <w:rFonts w:asciiTheme="minorHAnsi" w:eastAsiaTheme="minorEastAsia" w:hAnsiTheme="minorHAnsi" w:cstheme="minorBidi"/>
          <w:smallCaps w:val="0"/>
          <w:noProof/>
          <w:sz w:val="22"/>
          <w:szCs w:val="22"/>
        </w:rPr>
        <w:tab/>
      </w:r>
      <w:r w:rsidRPr="00091616">
        <w:rPr>
          <w:noProof/>
        </w:rPr>
        <w:t>Web Edits</w:t>
      </w:r>
      <w:r>
        <w:rPr>
          <w:noProof/>
        </w:rPr>
        <w:tab/>
      </w:r>
      <w:r>
        <w:rPr>
          <w:noProof/>
        </w:rPr>
        <w:fldChar w:fldCharType="begin"/>
      </w:r>
      <w:r>
        <w:rPr>
          <w:noProof/>
        </w:rPr>
        <w:instrText xml:space="preserve"> PAGEREF _Toc363217271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Log Application</w:t>
      </w:r>
      <w:r>
        <w:rPr>
          <w:noProof/>
        </w:rPr>
        <w:tab/>
      </w:r>
      <w:r>
        <w:rPr>
          <w:noProof/>
        </w:rPr>
        <w:fldChar w:fldCharType="begin"/>
      </w:r>
      <w:r>
        <w:rPr>
          <w:noProof/>
        </w:rPr>
        <w:instrText xml:space="preserve"> PAGEREF _Toc363217272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3.1</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_Toc363217273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3.2</w:t>
      </w:r>
      <w:r>
        <w:rPr>
          <w:rFonts w:asciiTheme="minorHAnsi" w:eastAsiaTheme="minorEastAsia" w:hAnsiTheme="minorHAnsi" w:cstheme="minorBidi"/>
          <w:smallCaps w:val="0"/>
          <w:noProof/>
          <w:sz w:val="22"/>
          <w:szCs w:val="22"/>
        </w:rPr>
        <w:tab/>
      </w:r>
      <w:r w:rsidRPr="00091616">
        <w:rPr>
          <w:noProof/>
        </w:rPr>
        <w:t>Assumptions</w:t>
      </w:r>
      <w:r>
        <w:rPr>
          <w:noProof/>
        </w:rPr>
        <w:tab/>
      </w:r>
      <w:r>
        <w:rPr>
          <w:noProof/>
        </w:rPr>
        <w:fldChar w:fldCharType="begin"/>
      </w:r>
      <w:r>
        <w:rPr>
          <w:noProof/>
        </w:rPr>
        <w:instrText xml:space="preserve"> PAGEREF _Toc363217274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3.3</w:t>
      </w:r>
      <w:r>
        <w:rPr>
          <w:rFonts w:asciiTheme="minorHAnsi" w:eastAsiaTheme="minorEastAsia" w:hAnsiTheme="minorHAnsi" w:cstheme="minorBidi"/>
          <w:smallCaps w:val="0"/>
          <w:noProof/>
          <w:sz w:val="22"/>
          <w:szCs w:val="22"/>
        </w:rPr>
        <w:tab/>
      </w:r>
      <w:r w:rsidRPr="00091616">
        <w:rPr>
          <w:noProof/>
        </w:rPr>
        <w:t>User</w:t>
      </w:r>
      <w:r>
        <w:rPr>
          <w:noProof/>
        </w:rPr>
        <w:tab/>
      </w:r>
      <w:r>
        <w:rPr>
          <w:noProof/>
        </w:rPr>
        <w:fldChar w:fldCharType="begin"/>
      </w:r>
      <w:r>
        <w:rPr>
          <w:noProof/>
        </w:rPr>
        <w:instrText xml:space="preserve"> PAGEREF _Toc363217275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3.4</w:t>
      </w:r>
      <w:r>
        <w:rPr>
          <w:rFonts w:asciiTheme="minorHAnsi" w:eastAsiaTheme="minorEastAsia" w:hAnsiTheme="minorHAnsi" w:cstheme="minorBidi"/>
          <w:smallCaps w:val="0"/>
          <w:noProof/>
          <w:sz w:val="22"/>
          <w:szCs w:val="22"/>
        </w:rPr>
        <w:tab/>
      </w:r>
      <w:r w:rsidRPr="00091616">
        <w:rPr>
          <w:noProof/>
        </w:rPr>
        <w:t>Page Description</w:t>
      </w:r>
      <w:r>
        <w:rPr>
          <w:noProof/>
        </w:rPr>
        <w:tab/>
      </w:r>
      <w:r>
        <w:rPr>
          <w:noProof/>
        </w:rPr>
        <w:fldChar w:fldCharType="begin"/>
      </w:r>
      <w:r>
        <w:rPr>
          <w:noProof/>
        </w:rPr>
        <w:instrText xml:space="preserve"> PAGEREF _Toc363217276 \h </w:instrText>
      </w:r>
      <w:r>
        <w:rPr>
          <w:noProof/>
        </w:rPr>
      </w:r>
      <w:r>
        <w:rPr>
          <w:noProof/>
        </w:rPr>
        <w:fldChar w:fldCharType="separate"/>
      </w:r>
      <w:r>
        <w:rPr>
          <w:noProof/>
        </w:rPr>
        <w:t>7</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w:t>
      </w:r>
      <w:r w:rsidRPr="00091616">
        <w:rPr>
          <w:rFonts w:cs="Arial"/>
          <w:noProof/>
        </w:rPr>
        <w:t>eCoaching Log</w:t>
      </w:r>
      <w:r>
        <w:rPr>
          <w:noProof/>
        </w:rPr>
        <w:t>” Page (default2.asp – secure)</w:t>
      </w:r>
      <w:r>
        <w:rPr>
          <w:noProof/>
        </w:rPr>
        <w:tab/>
      </w:r>
      <w:r>
        <w:rPr>
          <w:noProof/>
        </w:rPr>
        <w:fldChar w:fldCharType="begin"/>
      </w:r>
      <w:r>
        <w:rPr>
          <w:noProof/>
        </w:rPr>
        <w:instrText xml:space="preserve"> PAGEREF _Toc363217277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bCs/>
          <w:noProof/>
        </w:rPr>
        <w:t>3.5</w:t>
      </w:r>
      <w:r>
        <w:rPr>
          <w:rFonts w:asciiTheme="minorHAnsi" w:eastAsiaTheme="minorEastAsia" w:hAnsiTheme="minorHAnsi" w:cstheme="minorBidi"/>
          <w:smallCaps w:val="0"/>
          <w:noProof/>
          <w:sz w:val="22"/>
          <w:szCs w:val="22"/>
        </w:rPr>
        <w:tab/>
      </w:r>
      <w:r w:rsidRPr="00091616">
        <w:rPr>
          <w:bCs/>
          <w:noProof/>
        </w:rPr>
        <w:t>Data Flow Diagram</w:t>
      </w:r>
      <w:r>
        <w:rPr>
          <w:noProof/>
        </w:rPr>
        <w:tab/>
      </w:r>
      <w:r>
        <w:rPr>
          <w:noProof/>
        </w:rPr>
        <w:fldChar w:fldCharType="begin"/>
      </w:r>
      <w:r>
        <w:rPr>
          <w:noProof/>
        </w:rPr>
        <w:instrText xml:space="preserve"> PAGEREF _Toc363217278 \h </w:instrText>
      </w:r>
      <w:r>
        <w:rPr>
          <w:noProof/>
        </w:rPr>
      </w:r>
      <w:r>
        <w:rPr>
          <w:noProof/>
        </w:rPr>
        <w:fldChar w:fldCharType="separate"/>
      </w:r>
      <w:r>
        <w:rPr>
          <w:noProof/>
        </w:rPr>
        <w:t>16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3.6</w:t>
      </w:r>
      <w:r>
        <w:rPr>
          <w:rFonts w:asciiTheme="minorHAnsi" w:eastAsiaTheme="minorEastAsia" w:hAnsiTheme="minorHAnsi" w:cstheme="minorBidi"/>
          <w:smallCaps w:val="0"/>
          <w:noProof/>
          <w:sz w:val="22"/>
          <w:szCs w:val="22"/>
        </w:rPr>
        <w:tab/>
      </w:r>
      <w:r w:rsidRPr="00091616">
        <w:rPr>
          <w:noProof/>
        </w:rPr>
        <w:t>Database</w:t>
      </w:r>
      <w:r>
        <w:rPr>
          <w:noProof/>
        </w:rPr>
        <w:tab/>
      </w:r>
      <w:r>
        <w:rPr>
          <w:noProof/>
        </w:rPr>
        <w:fldChar w:fldCharType="begin"/>
      </w:r>
      <w:r>
        <w:rPr>
          <w:noProof/>
        </w:rPr>
        <w:instrText xml:space="preserve"> PAGEREF _Toc363217279 \h </w:instrText>
      </w:r>
      <w:r>
        <w:rPr>
          <w:noProof/>
        </w:rPr>
      </w:r>
      <w:r>
        <w:rPr>
          <w:noProof/>
        </w:rPr>
        <w:fldChar w:fldCharType="separate"/>
      </w:r>
      <w:r>
        <w:rPr>
          <w:noProof/>
        </w:rPr>
        <w:t>16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_Toc363217280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4.1</w:t>
      </w:r>
      <w:r>
        <w:rPr>
          <w:rFonts w:asciiTheme="minorHAnsi" w:eastAsiaTheme="minorEastAsia" w:hAnsiTheme="minorHAnsi" w:cstheme="minorBidi"/>
          <w:smallCaps w:val="0"/>
          <w:noProof/>
          <w:sz w:val="22"/>
          <w:szCs w:val="22"/>
        </w:rPr>
        <w:tab/>
      </w:r>
      <w:r>
        <w:rPr>
          <w:noProof/>
        </w:rPr>
        <w:t>eCoaching Retrieve process</w:t>
      </w:r>
      <w:r>
        <w:rPr>
          <w:noProof/>
        </w:rPr>
        <w:tab/>
      </w:r>
      <w:r>
        <w:rPr>
          <w:noProof/>
        </w:rPr>
        <w:fldChar w:fldCharType="begin"/>
      </w:r>
      <w:r>
        <w:rPr>
          <w:noProof/>
        </w:rPr>
        <w:instrText xml:space="preserve"> PAGEREF _Toc363217281 \h </w:instrText>
      </w:r>
      <w:r>
        <w:rPr>
          <w:noProof/>
        </w:rPr>
      </w:r>
      <w:r>
        <w:rPr>
          <w:noProof/>
        </w:rPr>
        <w:fldChar w:fldCharType="separate"/>
      </w:r>
      <w:r>
        <w:rPr>
          <w:noProof/>
        </w:rPr>
        <w:t>17</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_Toc363217282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5.1</w:t>
      </w:r>
      <w:r>
        <w:rPr>
          <w:rFonts w:asciiTheme="minorHAnsi" w:eastAsiaTheme="minorEastAsia" w:hAnsiTheme="minorHAnsi" w:cstheme="minorBidi"/>
          <w:smallCaps w:val="0"/>
          <w:noProof/>
          <w:sz w:val="22"/>
          <w:szCs w:val="22"/>
        </w:rPr>
        <w:tab/>
      </w:r>
      <w:r>
        <w:rPr>
          <w:noProof/>
        </w:rPr>
        <w:t>eCL Stylesheet (site.css)</w:t>
      </w:r>
      <w:r>
        <w:rPr>
          <w:noProof/>
        </w:rPr>
        <w:tab/>
      </w:r>
      <w:r>
        <w:rPr>
          <w:noProof/>
        </w:rPr>
        <w:fldChar w:fldCharType="begin"/>
      </w:r>
      <w:r>
        <w:rPr>
          <w:noProof/>
        </w:rPr>
        <w:instrText xml:space="preserve"> PAGEREF _Toc363217283 \h </w:instrText>
      </w:r>
      <w:r>
        <w:rPr>
          <w:noProof/>
        </w:rPr>
      </w:r>
      <w:r>
        <w:rPr>
          <w:noProof/>
        </w:rPr>
        <w:fldChar w:fldCharType="separate"/>
      </w:r>
      <w:r>
        <w:rPr>
          <w:noProof/>
        </w:rPr>
        <w:t>17</w:t>
      </w:r>
      <w:r>
        <w:rPr>
          <w:noProof/>
        </w:rPr>
        <w:fldChar w:fldCharType="end"/>
      </w:r>
    </w:p>
    <w:p w:rsidR="00C26229" w:rsidRDefault="00C26229" w:rsidP="004063A0">
      <w:pPr>
        <w:tabs>
          <w:tab w:val="right" w:leader="dot" w:pos="13410"/>
        </w:tabs>
        <w:ind w:left="360"/>
        <w:rPr>
          <w:rFonts w:ascii="Arial" w:hAnsi="Arial"/>
        </w:rPr>
      </w:pPr>
      <w:r>
        <w:rPr>
          <w:rFonts w:ascii="Arial" w:hAnsi="Arial"/>
        </w:rPr>
        <w:fldChar w:fldCharType="end"/>
      </w:r>
    </w:p>
    <w:p w:rsidR="00C26229" w:rsidRPr="00A201C8" w:rsidRDefault="00C26229" w:rsidP="00C26229">
      <w:pPr>
        <w:pStyle w:val="Heading1"/>
        <w:rPr>
          <w:rFonts w:cs="Arial"/>
        </w:rPr>
      </w:pPr>
      <w:r>
        <w:br w:type="page"/>
      </w:r>
      <w:bookmarkStart w:id="23" w:name="_Toc184635826"/>
      <w:bookmarkStart w:id="24" w:name="_Toc363217260"/>
      <w:bookmarkStart w:id="25" w:name="_Toc81713402"/>
      <w:r>
        <w:lastRenderedPageBreak/>
        <w:t>Design Criteria</w:t>
      </w:r>
      <w:bookmarkEnd w:id="23"/>
      <w:bookmarkEnd w:id="24"/>
      <w:r>
        <w:t xml:space="preserve"> </w:t>
      </w:r>
      <w:bookmarkEnd w:id="25"/>
      <w:r>
        <w:t xml:space="preserve">       </w:t>
      </w:r>
    </w:p>
    <w:p w:rsidR="00C26229" w:rsidRPr="005D7E6E" w:rsidRDefault="00C26229" w:rsidP="00C26229">
      <w:pPr>
        <w:pStyle w:val="Heading3"/>
      </w:pPr>
      <w:r w:rsidRPr="005D7E6E">
        <w:t xml:space="preserve"> </w:t>
      </w:r>
      <w:bookmarkStart w:id="26" w:name="_Toc169083331"/>
      <w:bookmarkStart w:id="27" w:name="_Toc184635827"/>
      <w:bookmarkStart w:id="28" w:name="_Toc363217261"/>
      <w:r w:rsidRPr="005D7E6E">
        <w:t>Page Layout</w:t>
      </w:r>
      <w:bookmarkEnd w:id="26"/>
      <w:r w:rsidRPr="005D7E6E">
        <w:t>’</w:t>
      </w:r>
      <w:bookmarkEnd w:id="27"/>
      <w:bookmarkEnd w:id="28"/>
    </w:p>
    <w:p w:rsidR="00C26229" w:rsidRPr="00DD27A1" w:rsidRDefault="00C26229" w:rsidP="00C26229">
      <w:pPr>
        <w:pStyle w:val="BodyText"/>
      </w:pPr>
      <w:r>
        <w:t xml:space="preserve">Page layouts are shown in the following figures.  Information on each region is given in the following sections. </w:t>
      </w:r>
    </w:p>
    <w:p w:rsidR="00C26229" w:rsidRDefault="00C26229" w:rsidP="00C26229">
      <w:pPr>
        <w:pStyle w:val="BodyText"/>
      </w:pPr>
    </w:p>
    <w:p w:rsidR="00EA1650" w:rsidRDefault="00C26229" w:rsidP="00C26229">
      <w:pPr>
        <w:pStyle w:val="BodyText"/>
      </w:pPr>
      <w:r>
        <w:t xml:space="preserve">     </w:t>
      </w:r>
      <w:r w:rsidR="00A250E4">
        <w:drawing>
          <wp:inline distT="0" distB="0" distL="0" distR="0" wp14:anchorId="15B99755" wp14:editId="0BEF55C6">
            <wp:extent cx="34385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2390775"/>
                    </a:xfrm>
                    <a:prstGeom prst="rect">
                      <a:avLst/>
                    </a:prstGeom>
                  </pic:spPr>
                </pic:pic>
              </a:graphicData>
            </a:graphic>
          </wp:inline>
        </w:drawing>
      </w:r>
    </w:p>
    <w:p w:rsidR="00036FDB" w:rsidRDefault="00036FDB" w:rsidP="00C26229">
      <w:pPr>
        <w:pStyle w:val="BodyText"/>
      </w:pPr>
    </w:p>
    <w:p w:rsidR="00C26229" w:rsidRDefault="00C26229" w:rsidP="00C26229">
      <w:pPr>
        <w:pStyle w:val="Heading3"/>
        <w:numPr>
          <w:ilvl w:val="2"/>
          <w:numId w:val="5"/>
        </w:numPr>
      </w:pPr>
      <w:bookmarkStart w:id="29" w:name="_Toc363217262"/>
      <w:r>
        <w:t>App Title</w:t>
      </w:r>
      <w:bookmarkEnd w:id="29"/>
    </w:p>
    <w:p w:rsidR="00C26229" w:rsidRDefault="000C0FD7" w:rsidP="00C26229">
      <w:pPr>
        <w:pStyle w:val="BodyText"/>
      </w:pPr>
      <w:r>
        <w:t>The eC</w:t>
      </w:r>
      <w:r w:rsidR="0067039D">
        <w:t xml:space="preserve">oaching </w:t>
      </w:r>
      <w:r>
        <w:t>L</w:t>
      </w:r>
      <w:r w:rsidR="0067039D">
        <w:t>og</w:t>
      </w:r>
      <w:r>
        <w:t xml:space="preserve"> will include the title </w:t>
      </w:r>
      <w:r w:rsidR="0067039D">
        <w:t>logo image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Default="0067039D" w:rsidP="00C26229">
      <w:pPr>
        <w:pStyle w:val="Heading3"/>
        <w:numPr>
          <w:ilvl w:val="2"/>
          <w:numId w:val="5"/>
        </w:numPr>
      </w:pPr>
      <w:bookmarkStart w:id="30" w:name="_Toc363217263"/>
      <w:r>
        <w:t>Page Information</w:t>
      </w:r>
      <w:bookmarkEnd w:id="30"/>
    </w:p>
    <w:p w:rsidR="00C26229" w:rsidRDefault="00EF617C" w:rsidP="00C26229">
      <w:pPr>
        <w:pStyle w:val="BodyText"/>
      </w:pPr>
      <w:r>
        <w:t xml:space="preserve">The </w:t>
      </w:r>
      <w:r w:rsidR="0067039D">
        <w:t xml:space="preserve">Page Information </w:t>
      </w:r>
      <w:r>
        <w:t>will display</w:t>
      </w:r>
      <w:r w:rsidR="0067039D">
        <w:t xml:space="preserve"> directions for completion of Information Gathering.</w:t>
      </w:r>
      <w:r>
        <w:t xml:space="preserve"> </w:t>
      </w:r>
      <w:r w:rsidR="0067039D">
        <w:t xml:space="preserve">The </w:t>
      </w:r>
      <w:r w:rsidR="00450E12">
        <w:t>text to be displayed will be “</w:t>
      </w:r>
      <w:r w:rsidR="00450E12" w:rsidRPr="00450E12">
        <w:t>Welcome to the eCoaching Log. Please note that all fields are required.</w:t>
      </w:r>
      <w:r w:rsidR="00450E12">
        <w:t>”</w:t>
      </w:r>
      <w:r>
        <w:t>.</w:t>
      </w:r>
      <w:r w:rsidR="00C26229" w:rsidRPr="005B3F62">
        <w:t xml:space="preserve">  The </w:t>
      </w:r>
      <w:r w:rsidR="007D4C07">
        <w:t xml:space="preserve">User Identification </w:t>
      </w:r>
      <w:r w:rsidR="00C26229" w:rsidRPr="005B3F62">
        <w:t>shall not have a hyperlink.</w:t>
      </w:r>
    </w:p>
    <w:p w:rsidR="00C26229" w:rsidRDefault="00C26229" w:rsidP="00C26229">
      <w:pPr>
        <w:pStyle w:val="BodyText"/>
      </w:pPr>
    </w:p>
    <w:p w:rsidR="00C26229" w:rsidRPr="001E268C" w:rsidRDefault="00E239FB" w:rsidP="00C26229">
      <w:pPr>
        <w:pStyle w:val="Heading3"/>
        <w:numPr>
          <w:ilvl w:val="2"/>
          <w:numId w:val="5"/>
        </w:numPr>
      </w:pPr>
      <w:bookmarkStart w:id="31" w:name="_Toc363217264"/>
      <w:r>
        <w:t>Information Gathering</w:t>
      </w:r>
      <w:bookmarkEnd w:id="31"/>
    </w:p>
    <w:p w:rsidR="00C26229" w:rsidRDefault="007D4C07" w:rsidP="00C26229">
      <w:pPr>
        <w:pStyle w:val="BodyText"/>
      </w:pPr>
      <w:r>
        <w:t>The</w:t>
      </w:r>
      <w:r w:rsidR="00E239FB">
        <w:t xml:space="preserve"> Infromation Gathering will allow users to provide information for the eCoaching Log.</w:t>
      </w:r>
    </w:p>
    <w:p w:rsidR="00C26229" w:rsidRPr="001E268C" w:rsidRDefault="00E239FB" w:rsidP="00C26229">
      <w:pPr>
        <w:pStyle w:val="Heading3"/>
        <w:numPr>
          <w:ilvl w:val="2"/>
          <w:numId w:val="5"/>
        </w:numPr>
      </w:pPr>
      <w:bookmarkStart w:id="32" w:name="_Toc363217265"/>
      <w:r>
        <w:lastRenderedPageBreak/>
        <w:t>Informational</w:t>
      </w:r>
      <w:r w:rsidR="00D377C9">
        <w:t xml:space="preserve"> Display</w:t>
      </w:r>
      <w:bookmarkEnd w:id="32"/>
    </w:p>
    <w:p w:rsidR="00C26229" w:rsidRDefault="00E239FB" w:rsidP="00E239FB">
      <w:pPr>
        <w:pStyle w:val="BodyText"/>
      </w:pPr>
      <w:r>
        <w:t>The Information Display area will provide information the about the page, status, date, etc.  The “eCL” logo will be displayed in the lower right corner of this section.  No hyperlink will be displayed in this area.</w:t>
      </w:r>
    </w:p>
    <w:p w:rsidR="00C26229" w:rsidRDefault="00C26229" w:rsidP="00C26229">
      <w:pPr>
        <w:pStyle w:val="BodyText"/>
      </w:pPr>
    </w:p>
    <w:p w:rsidR="00C26229" w:rsidRPr="001E268C" w:rsidRDefault="00C26229" w:rsidP="00C26229">
      <w:pPr>
        <w:pStyle w:val="Heading3"/>
        <w:numPr>
          <w:ilvl w:val="2"/>
          <w:numId w:val="5"/>
        </w:numPr>
      </w:pPr>
      <w:bookmarkStart w:id="33" w:name="_Toc184635835"/>
      <w:bookmarkStart w:id="34" w:name="_Toc363217266"/>
      <w:r w:rsidRPr="001E268C">
        <w:t>Footer</w:t>
      </w:r>
      <w:bookmarkEnd w:id="33"/>
      <w:bookmarkEnd w:id="34"/>
    </w:p>
    <w:p w:rsidR="00C26229" w:rsidRDefault="00C26229" w:rsidP="00C26229">
      <w:pPr>
        <w:pStyle w:val="BodyText"/>
      </w:pPr>
      <w:r>
        <w:t xml:space="preserve">The </w:t>
      </w:r>
      <w:r w:rsidR="00A956F4">
        <w:t>eC</w:t>
      </w:r>
      <w:r w:rsidR="00E239FB">
        <w:t xml:space="preserve">oaching </w:t>
      </w:r>
      <w:r w:rsidR="00A956F4">
        <w:t>L</w:t>
      </w:r>
      <w:r w:rsidR="00E239FB">
        <w:t>og</w:t>
      </w:r>
      <w:r w:rsidR="00A956F4">
        <w:t xml:space="preserve"> </w:t>
      </w:r>
      <w:r>
        <w:t>application does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35" w:name="_Toc75164911"/>
      <w:bookmarkStart w:id="36" w:name="_Toc169083384"/>
      <w:bookmarkStart w:id="37" w:name="_Toc184635834"/>
      <w:bookmarkStart w:id="38" w:name="_Toc363217267"/>
      <w:r w:rsidRPr="00343A34">
        <w:rPr>
          <w:b w:val="0"/>
          <w:i w:val="0"/>
        </w:rPr>
        <w:t>Purpose</w:t>
      </w:r>
      <w:bookmarkEnd w:id="35"/>
      <w:bookmarkEnd w:id="36"/>
      <w:bookmarkEnd w:id="37"/>
      <w:bookmarkEnd w:id="38"/>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gridCol w:w="1288"/>
        <w:gridCol w:w="1288"/>
      </w:tblGrid>
      <w:tr w:rsidR="00A95EA1" w:rsidRPr="00343A34" w:rsidTr="003D7777">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A95EA1" w:rsidRPr="00343A34" w:rsidRDefault="00A95EA1" w:rsidP="00036FDB">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D</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E</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F</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F-1</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F-2</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F-3</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F-4</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F-5</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Default="00A95EA1" w:rsidP="00036FDB">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39" w:name="_Toc184635836"/>
      <w:bookmarkStart w:id="40" w:name="_Toc363217268"/>
      <w:r>
        <w:rPr>
          <w:i w:val="0"/>
        </w:rPr>
        <w:lastRenderedPageBreak/>
        <w:t>Library Usage</w:t>
      </w:r>
      <w:bookmarkEnd w:id="39"/>
      <w:bookmarkEnd w:id="40"/>
    </w:p>
    <w:p w:rsidR="00C26229" w:rsidRPr="005A7872" w:rsidRDefault="00C26229" w:rsidP="00C26229">
      <w:pPr>
        <w:pStyle w:val="BodyText"/>
      </w:pPr>
      <w:r>
        <w:t xml:space="preserve">The </w:t>
      </w:r>
      <w:r w:rsidR="00A956F4">
        <w:t>eC</w:t>
      </w:r>
      <w:r w:rsidR="003912D8">
        <w:t xml:space="preserve">oaching </w:t>
      </w:r>
      <w:r w:rsidR="00A956F4">
        <w:t>L</w:t>
      </w:r>
      <w:r w:rsidR="003912D8">
        <w:t>og</w:t>
      </w:r>
      <w:r w:rsidR="00A956F4">
        <w:t xml:space="preserve"> </w:t>
      </w:r>
      <w:r>
        <w:t>application uses  VBScript, Java Script, Stylesheet and HTML libraries, all as outlined by their respective API’s. No custom libraries are used within the site.</w:t>
      </w:r>
    </w:p>
    <w:p w:rsidR="00C26229" w:rsidRPr="00B16A2F" w:rsidRDefault="00C26229" w:rsidP="00C26229">
      <w:pPr>
        <w:pStyle w:val="Heading2"/>
        <w:numPr>
          <w:ilvl w:val="2"/>
          <w:numId w:val="2"/>
        </w:numPr>
        <w:rPr>
          <w:i w:val="0"/>
        </w:rPr>
      </w:pPr>
      <w:bookmarkStart w:id="41" w:name="_Toc184635837"/>
      <w:bookmarkStart w:id="42" w:name="_Toc363217269"/>
      <w:r w:rsidRPr="00B16A2F">
        <w:rPr>
          <w:i w:val="0"/>
        </w:rPr>
        <w:t>Style Sheets</w:t>
      </w:r>
      <w:bookmarkEnd w:id="41"/>
      <w:bookmarkEnd w:id="42"/>
    </w:p>
    <w:p w:rsidR="00C26229" w:rsidRPr="00832A74" w:rsidRDefault="00C26229" w:rsidP="00C26229">
      <w:pPr>
        <w:pStyle w:val="BodyText"/>
      </w:pPr>
      <w:r>
        <w:t>A style sheet is</w:t>
      </w:r>
      <w:r w:rsidRPr="00832A74">
        <w:t xml:space="preserve"> provided for the </w:t>
      </w:r>
      <w:r w:rsidR="003D7777">
        <w:t>eCoaching</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3D7777">
        <w:t xml:space="preserve">eCoaching </w:t>
      </w:r>
      <w:r>
        <w:t>application</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43" w:name="_Toc184635838"/>
      <w:bookmarkStart w:id="44" w:name="_Toc363217270"/>
      <w:bookmarkStart w:id="45" w:name="_Toc81713403"/>
      <w:r>
        <w:t>Edits</w:t>
      </w:r>
      <w:bookmarkEnd w:id="43"/>
      <w:bookmarkEnd w:id="44"/>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46" w:name="_Toc184635839"/>
      <w:bookmarkStart w:id="47" w:name="_Toc363217271"/>
      <w:r>
        <w:rPr>
          <w:i w:val="0"/>
        </w:rPr>
        <w:t>Web Edits</w:t>
      </w:r>
      <w:bookmarkEnd w:id="46"/>
      <w:bookmarkEnd w:id="47"/>
    </w:p>
    <w:p w:rsidR="00C26229" w:rsidRPr="00905B2E" w:rsidRDefault="00A84BBC" w:rsidP="00C26229">
      <w:pPr>
        <w:pStyle w:val="BodyText"/>
        <w:rPr>
          <w:rFonts w:ascii="Arial" w:hAnsi="Arial" w:cs="Arial"/>
        </w:rPr>
      </w:pPr>
      <w:r>
        <w:rPr>
          <w:rFonts w:ascii="Arial" w:hAnsi="Arial" w:cs="Arial"/>
        </w:rPr>
        <w:t>eCL</w:t>
      </w:r>
      <w:r w:rsidR="00C26229" w:rsidRPr="00334D97">
        <w:rPr>
          <w:rFonts w:ascii="Arial" w:hAnsi="Arial" w:cs="Arial"/>
        </w:rPr>
        <w:t>.asp</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C26229" w:rsidP="000C0FD7">
            <w:pPr>
              <w:pStyle w:val="Tabletext"/>
              <w:rPr>
                <w:szCs w:val="16"/>
              </w:rPr>
            </w:pPr>
            <w:r>
              <w:rPr>
                <w:szCs w:val="16"/>
              </w:rPr>
              <w:t>0</w:t>
            </w:r>
            <w:r w:rsidRPr="00796229">
              <w:rPr>
                <w:szCs w:val="16"/>
              </w:rPr>
              <w:t>1</w:t>
            </w:r>
          </w:p>
        </w:tc>
        <w:tc>
          <w:tcPr>
            <w:tcW w:w="7050" w:type="dxa"/>
          </w:tcPr>
          <w:p w:rsidR="00C26229" w:rsidRPr="007B18C0" w:rsidRDefault="00DA57BB" w:rsidP="000C0FD7">
            <w:pPr>
              <w:pStyle w:val="Tabletext"/>
              <w:rPr>
                <w:szCs w:val="16"/>
              </w:rPr>
            </w:pPr>
            <w:r w:rsidRPr="00DA57BB">
              <w:rPr>
                <w:szCs w:val="16"/>
              </w:rPr>
              <w:t>Select a CSR site option.</w:t>
            </w:r>
          </w:p>
        </w:tc>
      </w:tr>
      <w:tr w:rsidR="00C26229" w:rsidTr="000C0FD7">
        <w:trPr>
          <w:trHeight w:val="183"/>
        </w:trPr>
        <w:tc>
          <w:tcPr>
            <w:tcW w:w="1068" w:type="dxa"/>
          </w:tcPr>
          <w:p w:rsidR="00C26229" w:rsidRDefault="00335840" w:rsidP="000C0FD7">
            <w:pPr>
              <w:pStyle w:val="Tabletext"/>
              <w:rPr>
                <w:szCs w:val="16"/>
              </w:rPr>
            </w:pPr>
            <w:r>
              <w:rPr>
                <w:szCs w:val="16"/>
              </w:rPr>
              <w:t>02</w:t>
            </w:r>
          </w:p>
        </w:tc>
        <w:tc>
          <w:tcPr>
            <w:tcW w:w="7050" w:type="dxa"/>
          </w:tcPr>
          <w:p w:rsidR="00C26229" w:rsidRPr="006A4CC5" w:rsidRDefault="00DA57BB" w:rsidP="000C0FD7">
            <w:pPr>
              <w:pStyle w:val="Tabletext"/>
              <w:rPr>
                <w:szCs w:val="16"/>
              </w:rPr>
            </w:pPr>
            <w:r>
              <w:rPr>
                <w:szCs w:val="16"/>
              </w:rPr>
              <w:t>Select a CSR.</w:t>
            </w:r>
          </w:p>
        </w:tc>
      </w:tr>
      <w:tr w:rsidR="00335840" w:rsidTr="000C0FD7">
        <w:trPr>
          <w:trHeight w:val="183"/>
        </w:trPr>
        <w:tc>
          <w:tcPr>
            <w:tcW w:w="1068" w:type="dxa"/>
          </w:tcPr>
          <w:p w:rsidR="00335840" w:rsidRDefault="00335840" w:rsidP="000C0FD7">
            <w:pPr>
              <w:pStyle w:val="Tabletext"/>
              <w:rPr>
                <w:szCs w:val="16"/>
              </w:rPr>
            </w:pPr>
            <w:r>
              <w:rPr>
                <w:szCs w:val="16"/>
              </w:rPr>
              <w:t>03</w:t>
            </w:r>
          </w:p>
        </w:tc>
        <w:tc>
          <w:tcPr>
            <w:tcW w:w="7050" w:type="dxa"/>
          </w:tcPr>
          <w:p w:rsidR="00335840" w:rsidRDefault="00DA57BB" w:rsidP="000C0FD7">
            <w:pPr>
              <w:pStyle w:val="Tabletext"/>
              <w:rPr>
                <w:szCs w:val="16"/>
              </w:rPr>
            </w:pPr>
            <w:r>
              <w:rPr>
                <w:szCs w:val="16"/>
              </w:rPr>
              <w:t>Select a program option</w:t>
            </w:r>
          </w:p>
        </w:tc>
      </w:tr>
      <w:tr w:rsidR="00335840" w:rsidTr="000C0FD7">
        <w:trPr>
          <w:trHeight w:val="183"/>
        </w:trPr>
        <w:tc>
          <w:tcPr>
            <w:tcW w:w="1068" w:type="dxa"/>
          </w:tcPr>
          <w:p w:rsidR="00335840" w:rsidRDefault="00211B2E" w:rsidP="000C0FD7">
            <w:pPr>
              <w:pStyle w:val="Tabletext"/>
              <w:rPr>
                <w:szCs w:val="16"/>
              </w:rPr>
            </w:pPr>
            <w:r>
              <w:rPr>
                <w:szCs w:val="16"/>
              </w:rPr>
              <w:t>04</w:t>
            </w:r>
          </w:p>
        </w:tc>
        <w:tc>
          <w:tcPr>
            <w:tcW w:w="7050" w:type="dxa"/>
          </w:tcPr>
          <w:p w:rsidR="00335840" w:rsidRDefault="00DA57BB" w:rsidP="000C0FD7">
            <w:pPr>
              <w:pStyle w:val="Tabletext"/>
              <w:rPr>
                <w:szCs w:val="16"/>
              </w:rPr>
            </w:pPr>
            <w:r>
              <w:rPr>
                <w:szCs w:val="16"/>
              </w:rPr>
              <w:t>Select a coaching delivery option.</w:t>
            </w:r>
          </w:p>
        </w:tc>
      </w:tr>
      <w:tr w:rsidR="00211B2E" w:rsidTr="000C0FD7">
        <w:trPr>
          <w:trHeight w:val="183"/>
        </w:trPr>
        <w:tc>
          <w:tcPr>
            <w:tcW w:w="1068" w:type="dxa"/>
          </w:tcPr>
          <w:p w:rsidR="00211B2E" w:rsidRDefault="00211B2E" w:rsidP="000C0FD7">
            <w:pPr>
              <w:pStyle w:val="Tabletext"/>
              <w:rPr>
                <w:szCs w:val="16"/>
              </w:rPr>
            </w:pPr>
            <w:r>
              <w:rPr>
                <w:szCs w:val="16"/>
              </w:rPr>
              <w:t>05</w:t>
            </w:r>
          </w:p>
        </w:tc>
        <w:tc>
          <w:tcPr>
            <w:tcW w:w="7050" w:type="dxa"/>
          </w:tcPr>
          <w:p w:rsidR="00211B2E" w:rsidRDefault="00DA57BB" w:rsidP="000C0FD7">
            <w:pPr>
              <w:pStyle w:val="Tabletext"/>
              <w:rPr>
                <w:szCs w:val="16"/>
              </w:rPr>
            </w:pPr>
            <w:r>
              <w:rPr>
                <w:szCs w:val="16"/>
              </w:rPr>
              <w:t>Enter a valid event date.</w:t>
            </w:r>
          </w:p>
        </w:tc>
      </w:tr>
      <w:tr w:rsidR="00211B2E" w:rsidTr="000C0FD7">
        <w:trPr>
          <w:trHeight w:val="183"/>
        </w:trPr>
        <w:tc>
          <w:tcPr>
            <w:tcW w:w="1068" w:type="dxa"/>
          </w:tcPr>
          <w:p w:rsidR="00211B2E" w:rsidRDefault="00211B2E" w:rsidP="000C0FD7">
            <w:pPr>
              <w:pStyle w:val="Tabletext"/>
              <w:rPr>
                <w:szCs w:val="16"/>
              </w:rPr>
            </w:pPr>
            <w:r>
              <w:rPr>
                <w:szCs w:val="16"/>
              </w:rPr>
              <w:t>06</w:t>
            </w:r>
          </w:p>
        </w:tc>
        <w:tc>
          <w:tcPr>
            <w:tcW w:w="7050" w:type="dxa"/>
          </w:tcPr>
          <w:p w:rsidR="00211B2E" w:rsidRDefault="00025E79" w:rsidP="000C0FD7">
            <w:pPr>
              <w:pStyle w:val="Tabletext"/>
              <w:rPr>
                <w:szCs w:val="16"/>
              </w:rPr>
            </w:pPr>
            <w:r>
              <w:rPr>
                <w:szCs w:val="16"/>
              </w:rPr>
              <w:t>Indicate whether this is a CSE or not.</w:t>
            </w:r>
          </w:p>
        </w:tc>
      </w:tr>
      <w:tr w:rsidR="00211B2E" w:rsidTr="000C0FD7">
        <w:trPr>
          <w:trHeight w:val="183"/>
        </w:trPr>
        <w:tc>
          <w:tcPr>
            <w:tcW w:w="1068" w:type="dxa"/>
          </w:tcPr>
          <w:p w:rsidR="00211B2E" w:rsidRDefault="00211B2E" w:rsidP="000C0FD7">
            <w:pPr>
              <w:pStyle w:val="Tabletext"/>
              <w:rPr>
                <w:szCs w:val="16"/>
              </w:rPr>
            </w:pPr>
            <w:r>
              <w:rPr>
                <w:szCs w:val="16"/>
              </w:rPr>
              <w:t>07</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11B2E" w:rsidP="000C0FD7">
            <w:pPr>
              <w:pStyle w:val="Tabletext"/>
              <w:rPr>
                <w:szCs w:val="16"/>
              </w:rPr>
            </w:pPr>
            <w:r>
              <w:rPr>
                <w:szCs w:val="16"/>
              </w:rPr>
              <w:t>08</w:t>
            </w:r>
          </w:p>
        </w:tc>
        <w:tc>
          <w:tcPr>
            <w:tcW w:w="7050" w:type="dxa"/>
          </w:tcPr>
          <w:p w:rsidR="00211B2E" w:rsidRDefault="00025E79" w:rsidP="000C0FD7">
            <w:pPr>
              <w:pStyle w:val="Tabletext"/>
              <w:rPr>
                <w:szCs w:val="16"/>
              </w:rPr>
            </w:pPr>
            <w:r>
              <w:rPr>
                <w:szCs w:val="16"/>
              </w:rPr>
              <w:t>You must also select “Opportunity” or “Reinforcement”</w:t>
            </w:r>
          </w:p>
        </w:tc>
      </w:tr>
      <w:tr w:rsidR="00211B2E" w:rsidTr="000C0FD7">
        <w:trPr>
          <w:trHeight w:val="183"/>
        </w:trPr>
        <w:tc>
          <w:tcPr>
            <w:tcW w:w="1068" w:type="dxa"/>
          </w:tcPr>
          <w:p w:rsidR="00211B2E" w:rsidRDefault="00211B2E" w:rsidP="000C0FD7">
            <w:pPr>
              <w:pStyle w:val="Tabletext"/>
              <w:rPr>
                <w:szCs w:val="16"/>
              </w:rPr>
            </w:pPr>
            <w:r>
              <w:rPr>
                <w:szCs w:val="16"/>
              </w:rPr>
              <w:t>09</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43D06" w:rsidP="000C0FD7">
            <w:pPr>
              <w:pStyle w:val="Tabletext"/>
              <w:rPr>
                <w:szCs w:val="16"/>
              </w:rPr>
            </w:pPr>
            <w:r>
              <w:rPr>
                <w:szCs w:val="16"/>
              </w:rPr>
              <w:t>10</w:t>
            </w:r>
          </w:p>
        </w:tc>
        <w:tc>
          <w:tcPr>
            <w:tcW w:w="7050" w:type="dxa"/>
          </w:tcPr>
          <w:p w:rsidR="00211B2E" w:rsidRDefault="00211B2E" w:rsidP="000C0FD7">
            <w:pPr>
              <w:pStyle w:val="Tabletext"/>
              <w:rPr>
                <w:szCs w:val="16"/>
              </w:rPr>
            </w:pPr>
          </w:p>
        </w:tc>
      </w:tr>
      <w:tr w:rsidR="00243D06" w:rsidTr="000C0FD7">
        <w:trPr>
          <w:trHeight w:val="183"/>
        </w:trPr>
        <w:tc>
          <w:tcPr>
            <w:tcW w:w="1068" w:type="dxa"/>
          </w:tcPr>
          <w:p w:rsidR="00243D06" w:rsidRDefault="00243D06" w:rsidP="000C0FD7">
            <w:pPr>
              <w:pStyle w:val="Tabletext"/>
              <w:rPr>
                <w:szCs w:val="16"/>
              </w:rPr>
            </w:pPr>
            <w:r>
              <w:rPr>
                <w:szCs w:val="16"/>
              </w:rPr>
              <w:t>11</w:t>
            </w:r>
          </w:p>
        </w:tc>
        <w:tc>
          <w:tcPr>
            <w:tcW w:w="7050" w:type="dxa"/>
          </w:tcPr>
          <w:p w:rsidR="00243D06" w:rsidRDefault="00025E79" w:rsidP="000C0FD7">
            <w:pPr>
              <w:pStyle w:val="Tabletext"/>
              <w:rPr>
                <w:szCs w:val="16"/>
              </w:rPr>
            </w:pPr>
            <w:r>
              <w:rPr>
                <w:szCs w:val="16"/>
              </w:rPr>
              <w:t>At least one coaching reason above must be selected to continue.</w:t>
            </w:r>
          </w:p>
        </w:tc>
      </w:tr>
      <w:tr w:rsidR="00243D06" w:rsidTr="000C0FD7">
        <w:trPr>
          <w:trHeight w:val="183"/>
        </w:trPr>
        <w:tc>
          <w:tcPr>
            <w:tcW w:w="1068" w:type="dxa"/>
          </w:tcPr>
          <w:p w:rsidR="00243D06" w:rsidRDefault="00243D06" w:rsidP="000C0FD7">
            <w:pPr>
              <w:pStyle w:val="Tabletext"/>
              <w:rPr>
                <w:szCs w:val="16"/>
              </w:rPr>
            </w:pPr>
            <w:r>
              <w:rPr>
                <w:szCs w:val="16"/>
              </w:rPr>
              <w:t>12</w:t>
            </w:r>
          </w:p>
        </w:tc>
        <w:tc>
          <w:tcPr>
            <w:tcW w:w="7050" w:type="dxa"/>
          </w:tcPr>
          <w:p w:rsidR="00243D06" w:rsidRDefault="00025E79" w:rsidP="000C0FD7">
            <w:pPr>
              <w:pStyle w:val="Tabletext"/>
              <w:rPr>
                <w:szCs w:val="16"/>
              </w:rPr>
            </w:pPr>
            <w:r w:rsidRPr="00025E79">
              <w:rPr>
                <w:szCs w:val="16"/>
              </w:rPr>
              <w:t>Please provide details of the behavior to be coached.</w:t>
            </w:r>
          </w:p>
        </w:tc>
      </w:tr>
      <w:tr w:rsidR="00243D06" w:rsidTr="000C0FD7">
        <w:trPr>
          <w:trHeight w:val="183"/>
        </w:trPr>
        <w:tc>
          <w:tcPr>
            <w:tcW w:w="1068" w:type="dxa"/>
          </w:tcPr>
          <w:p w:rsidR="00243D06" w:rsidRDefault="00243D06" w:rsidP="000C0FD7">
            <w:pPr>
              <w:pStyle w:val="Tabletext"/>
              <w:rPr>
                <w:szCs w:val="16"/>
              </w:rPr>
            </w:pPr>
            <w:r>
              <w:rPr>
                <w:szCs w:val="16"/>
              </w:rPr>
              <w:t>13</w:t>
            </w:r>
          </w:p>
        </w:tc>
        <w:tc>
          <w:tcPr>
            <w:tcW w:w="7050" w:type="dxa"/>
          </w:tcPr>
          <w:p w:rsidR="00243D06" w:rsidRDefault="00025E79" w:rsidP="000C0FD7">
            <w:pPr>
              <w:pStyle w:val="Tabletext"/>
              <w:rPr>
                <w:szCs w:val="16"/>
              </w:rPr>
            </w:pPr>
            <w:r w:rsidRPr="00025E79">
              <w:rPr>
                <w:szCs w:val="16"/>
              </w:rPr>
              <w:t>Please select how the coaching was identified.</w:t>
            </w:r>
          </w:p>
        </w:tc>
      </w:tr>
      <w:tr w:rsidR="00243D06" w:rsidTr="000C0FD7">
        <w:trPr>
          <w:trHeight w:val="183"/>
        </w:trPr>
        <w:tc>
          <w:tcPr>
            <w:tcW w:w="1068" w:type="dxa"/>
          </w:tcPr>
          <w:p w:rsidR="00243D06" w:rsidRDefault="00243D06" w:rsidP="000C0FD7">
            <w:pPr>
              <w:pStyle w:val="Tabletext"/>
              <w:rPr>
                <w:szCs w:val="16"/>
              </w:rPr>
            </w:pPr>
            <w:r>
              <w:rPr>
                <w:szCs w:val="16"/>
              </w:rPr>
              <w:t xml:space="preserve">14 </w:t>
            </w:r>
          </w:p>
        </w:tc>
        <w:tc>
          <w:tcPr>
            <w:tcW w:w="7050" w:type="dxa"/>
          </w:tcPr>
          <w:p w:rsidR="00243D06" w:rsidRDefault="00025E79" w:rsidP="000C0FD7">
            <w:pPr>
              <w:pStyle w:val="Tabletext"/>
              <w:rPr>
                <w:szCs w:val="16"/>
              </w:rPr>
            </w:pPr>
            <w:r w:rsidRPr="00025E79">
              <w:rPr>
                <w:szCs w:val="16"/>
              </w:rPr>
              <w:t>Enter a Call Record number for this coaching.</w:t>
            </w:r>
          </w:p>
        </w:tc>
      </w:tr>
      <w:tr w:rsidR="00243D06" w:rsidTr="000C0FD7">
        <w:trPr>
          <w:trHeight w:val="183"/>
        </w:trPr>
        <w:tc>
          <w:tcPr>
            <w:tcW w:w="1068" w:type="dxa"/>
          </w:tcPr>
          <w:p w:rsidR="00243D06" w:rsidRDefault="00243D06" w:rsidP="000C0FD7">
            <w:pPr>
              <w:pStyle w:val="Tabletext"/>
              <w:rPr>
                <w:szCs w:val="16"/>
              </w:rPr>
            </w:pPr>
            <w:r>
              <w:rPr>
                <w:szCs w:val="16"/>
              </w:rPr>
              <w:t>15</w:t>
            </w:r>
          </w:p>
        </w:tc>
        <w:tc>
          <w:tcPr>
            <w:tcW w:w="7050" w:type="dxa"/>
          </w:tcPr>
          <w:p w:rsidR="00243D06" w:rsidRDefault="00025E79" w:rsidP="00E06351">
            <w:pPr>
              <w:pStyle w:val="Tabletext"/>
              <w:rPr>
                <w:szCs w:val="16"/>
              </w:rPr>
            </w:pPr>
            <w:r w:rsidRPr="00025E79">
              <w:rPr>
                <w:szCs w:val="16"/>
              </w:rPr>
              <w:t>Enter a valid coaching date.</w:t>
            </w:r>
          </w:p>
        </w:tc>
      </w:tr>
      <w:tr w:rsidR="00243D06" w:rsidTr="000C0FD7">
        <w:trPr>
          <w:trHeight w:val="183"/>
        </w:trPr>
        <w:tc>
          <w:tcPr>
            <w:tcW w:w="1068" w:type="dxa"/>
          </w:tcPr>
          <w:p w:rsidR="00243D06" w:rsidRDefault="00243D06" w:rsidP="000C0FD7">
            <w:pPr>
              <w:pStyle w:val="Tabletext"/>
              <w:rPr>
                <w:szCs w:val="16"/>
              </w:rPr>
            </w:pPr>
            <w:r>
              <w:rPr>
                <w:szCs w:val="16"/>
              </w:rPr>
              <w:t>16</w:t>
            </w:r>
          </w:p>
        </w:tc>
        <w:tc>
          <w:tcPr>
            <w:tcW w:w="7050" w:type="dxa"/>
          </w:tcPr>
          <w:p w:rsidR="00243D06" w:rsidRDefault="00025E79" w:rsidP="000C0FD7">
            <w:pPr>
              <w:pStyle w:val="Tabletext"/>
              <w:rPr>
                <w:szCs w:val="16"/>
              </w:rPr>
            </w:pPr>
            <w:r w:rsidRPr="00025E79">
              <w:rPr>
                <w:szCs w:val="16"/>
              </w:rPr>
              <w:t>Please provide details from the coaching session including action plans developed.</w:t>
            </w:r>
          </w:p>
        </w:tc>
      </w:tr>
      <w:tr w:rsidR="00025E79" w:rsidTr="000C0FD7">
        <w:trPr>
          <w:trHeight w:val="183"/>
        </w:trPr>
        <w:tc>
          <w:tcPr>
            <w:tcW w:w="1068" w:type="dxa"/>
          </w:tcPr>
          <w:p w:rsidR="00025E79" w:rsidRDefault="00025E79" w:rsidP="000C0FD7">
            <w:pPr>
              <w:pStyle w:val="Tabletext"/>
              <w:rPr>
                <w:szCs w:val="16"/>
              </w:rPr>
            </w:pPr>
          </w:p>
        </w:tc>
        <w:tc>
          <w:tcPr>
            <w:tcW w:w="7050" w:type="dxa"/>
          </w:tcPr>
          <w:p w:rsidR="00025E79" w:rsidRPr="00025E79" w:rsidRDefault="00025E79" w:rsidP="000C0FD7">
            <w:pPr>
              <w:pStyle w:val="Tabletext"/>
              <w:rPr>
                <w:szCs w:val="16"/>
              </w:rPr>
            </w:pPr>
          </w:p>
        </w:tc>
      </w:tr>
    </w:tbl>
    <w:p w:rsidR="00C26229" w:rsidRDefault="00C26229" w:rsidP="00C26229">
      <w:pPr>
        <w:pStyle w:val="BodyText"/>
      </w:pPr>
    </w:p>
    <w:p w:rsidR="00C26229" w:rsidRPr="00BE3913" w:rsidRDefault="00C26229" w:rsidP="00C26229">
      <w:pPr>
        <w:pStyle w:val="BodyText"/>
      </w:pPr>
    </w:p>
    <w:bookmarkEnd w:id="45"/>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720E81" w:rsidP="00720E81">
      <w:pPr>
        <w:pStyle w:val="Heading1"/>
      </w:pPr>
      <w:bookmarkStart w:id="48" w:name="_Toc363217272"/>
      <w:r w:rsidRPr="00720E81">
        <w:t>eC</w:t>
      </w:r>
      <w:r w:rsidR="00E80C27">
        <w:t xml:space="preserve">oaching </w:t>
      </w:r>
      <w:r w:rsidRPr="00720E81">
        <w:t>L</w:t>
      </w:r>
      <w:r w:rsidR="00E80C27">
        <w:t>og</w:t>
      </w:r>
      <w:r w:rsidRPr="00720E81">
        <w:t xml:space="preserve"> </w:t>
      </w:r>
      <w:r w:rsidR="00C26229">
        <w:t>Application</w:t>
      </w:r>
      <w:bookmarkEnd w:id="48"/>
    </w:p>
    <w:p w:rsidR="00C26229" w:rsidRDefault="00C26229" w:rsidP="00C26229">
      <w:pPr>
        <w:pStyle w:val="Heading2"/>
        <w:rPr>
          <w:b w:val="0"/>
          <w:i w:val="0"/>
        </w:rPr>
      </w:pPr>
      <w:bookmarkStart w:id="49" w:name="_Toc363217273"/>
      <w:r w:rsidRPr="006F7E34">
        <w:rPr>
          <w:b w:val="0"/>
          <w:i w:val="0"/>
        </w:rPr>
        <w:t>Purpose</w:t>
      </w:r>
      <w:bookmarkEnd w:id="49"/>
    </w:p>
    <w:p w:rsidR="00C26229" w:rsidRPr="006F7E34" w:rsidRDefault="00C26229" w:rsidP="00C26229">
      <w:pPr>
        <w:rPr>
          <w:rFonts w:ascii="Arial" w:hAnsi="Arial" w:cs="Arial"/>
        </w:rPr>
      </w:pPr>
      <w:r w:rsidRPr="006F7E34">
        <w:rPr>
          <w:rFonts w:ascii="Arial" w:hAnsi="Arial" w:cs="Arial"/>
        </w:rPr>
        <w:t xml:space="preserve">The </w:t>
      </w:r>
      <w:r w:rsidR="00720E81" w:rsidRPr="00720E81">
        <w:rPr>
          <w:rFonts w:ascii="Arial" w:hAnsi="Arial" w:cs="Arial"/>
        </w:rPr>
        <w:t>eC</w:t>
      </w:r>
      <w:r w:rsidR="006A7262">
        <w:rPr>
          <w:rFonts w:ascii="Arial" w:hAnsi="Arial" w:cs="Arial"/>
        </w:rPr>
        <w:t xml:space="preserve">oaching </w:t>
      </w:r>
      <w:r w:rsidR="00720E81" w:rsidRPr="00720E81">
        <w:rPr>
          <w:rFonts w:ascii="Arial" w:hAnsi="Arial" w:cs="Arial"/>
        </w:rPr>
        <w:t>L</w:t>
      </w:r>
      <w:r w:rsidR="006A7262">
        <w:rPr>
          <w:rFonts w:ascii="Arial" w:hAnsi="Arial" w:cs="Arial"/>
        </w:rPr>
        <w:t>og</w:t>
      </w:r>
      <w:r w:rsidR="00720E81" w:rsidRPr="00720E81">
        <w:rPr>
          <w:rFonts w:ascii="Arial" w:hAnsi="Arial" w:cs="Arial"/>
        </w:rPr>
        <w:t xml:space="preserve"> </w:t>
      </w:r>
      <w:r>
        <w:rPr>
          <w:rFonts w:ascii="Arial" w:hAnsi="Arial" w:cs="Arial"/>
        </w:rPr>
        <w:t xml:space="preserve">application </w:t>
      </w:r>
      <w:r w:rsidRPr="006F7E34">
        <w:rPr>
          <w:rFonts w:ascii="Arial" w:hAnsi="Arial" w:cs="Arial"/>
        </w:rPr>
        <w:t xml:space="preserve">shall be an access point to </w:t>
      </w:r>
      <w:r w:rsidR="00BF306E">
        <w:rPr>
          <w:rFonts w:ascii="Arial" w:hAnsi="Arial" w:cs="Arial"/>
        </w:rPr>
        <w:t xml:space="preserve">add </w:t>
      </w:r>
      <w:r w:rsidR="006A7262">
        <w:rPr>
          <w:rFonts w:ascii="Arial" w:hAnsi="Arial" w:cs="Arial"/>
        </w:rPr>
        <w:t>coaching information</w:t>
      </w:r>
      <w:r>
        <w:rPr>
          <w:rFonts w:ascii="Arial" w:hAnsi="Arial" w:cs="Arial"/>
        </w:rPr>
        <w:t>.</w:t>
      </w:r>
    </w:p>
    <w:p w:rsidR="00C26229" w:rsidRPr="006F7E34" w:rsidRDefault="00C26229" w:rsidP="00C26229">
      <w:pPr>
        <w:pStyle w:val="Heading2"/>
        <w:rPr>
          <w:b w:val="0"/>
          <w:i w:val="0"/>
        </w:rPr>
      </w:pPr>
      <w:bookmarkStart w:id="50" w:name="_Toc184635844"/>
      <w:r>
        <w:t xml:space="preserve"> </w:t>
      </w:r>
      <w:bookmarkStart w:id="51" w:name="_Toc363217274"/>
      <w:bookmarkEnd w:id="50"/>
      <w:r w:rsidRPr="006F7E34">
        <w:rPr>
          <w:b w:val="0"/>
          <w:i w:val="0"/>
        </w:rPr>
        <w:t>Assumptions</w:t>
      </w:r>
      <w:bookmarkEnd w:id="51"/>
    </w:p>
    <w:p w:rsidR="00C26229" w:rsidRDefault="00C26229" w:rsidP="00720E81">
      <w:pPr>
        <w:pStyle w:val="ListParagraph"/>
        <w:numPr>
          <w:ilvl w:val="0"/>
          <w:numId w:val="3"/>
        </w:numPr>
        <w:rPr>
          <w:rFonts w:ascii="Arial" w:hAnsi="Arial" w:cs="Arial"/>
        </w:rPr>
      </w:pPr>
      <w:r>
        <w:rPr>
          <w:rFonts w:ascii="Arial" w:hAnsi="Arial" w:cs="Arial"/>
        </w:rPr>
        <w:t xml:space="preserve">The </w:t>
      </w:r>
      <w:r w:rsidR="00720E81" w:rsidRPr="00720E81">
        <w:rPr>
          <w:rFonts w:ascii="Arial" w:hAnsi="Arial" w:cs="Arial"/>
        </w:rPr>
        <w:t>eC</w:t>
      </w:r>
      <w:r w:rsidR="00E80C27">
        <w:rPr>
          <w:rFonts w:ascii="Arial" w:hAnsi="Arial" w:cs="Arial"/>
        </w:rPr>
        <w:t xml:space="preserve">oaching </w:t>
      </w:r>
      <w:r w:rsidR="00720E81" w:rsidRPr="00720E81">
        <w:rPr>
          <w:rFonts w:ascii="Arial" w:hAnsi="Arial" w:cs="Arial"/>
        </w:rPr>
        <w:t>L</w:t>
      </w:r>
      <w:r w:rsidR="00E80C27">
        <w:rPr>
          <w:rFonts w:ascii="Arial" w:hAnsi="Arial" w:cs="Arial"/>
        </w:rPr>
        <w:t>og</w:t>
      </w:r>
      <w:r w:rsidR="00720E81" w:rsidRPr="00720E81">
        <w:rPr>
          <w:rFonts w:ascii="Arial" w:hAnsi="Arial" w:cs="Arial"/>
        </w:rPr>
        <w:t xml:space="preserve"> </w:t>
      </w:r>
      <w:r>
        <w:rPr>
          <w:rFonts w:ascii="Arial" w:hAnsi="Arial" w:cs="Arial"/>
        </w:rPr>
        <w:t xml:space="preserve">application will </w:t>
      </w:r>
      <w:r w:rsidR="00E06351">
        <w:rPr>
          <w:rFonts w:ascii="Arial" w:hAnsi="Arial" w:cs="Arial"/>
        </w:rPr>
        <w:t xml:space="preserve">not </w:t>
      </w:r>
      <w:r>
        <w:rPr>
          <w:rFonts w:ascii="Arial" w:hAnsi="Arial" w:cs="Arial"/>
        </w:rPr>
        <w:t>be 508 compliant</w:t>
      </w:r>
    </w:p>
    <w:p w:rsidR="00BF306E" w:rsidRDefault="00E06351" w:rsidP="00C26229">
      <w:pPr>
        <w:pStyle w:val="ListParagraph"/>
        <w:numPr>
          <w:ilvl w:val="0"/>
          <w:numId w:val="3"/>
        </w:numPr>
        <w:rPr>
          <w:rFonts w:ascii="Arial" w:hAnsi="Arial" w:cs="Arial"/>
        </w:rPr>
      </w:pPr>
      <w:r>
        <w:rPr>
          <w:rFonts w:ascii="Arial" w:hAnsi="Arial" w:cs="Arial"/>
        </w:rPr>
        <w:t xml:space="preserve">Vangent domain users will </w:t>
      </w:r>
      <w:r w:rsidR="00BF306E" w:rsidRPr="00BF306E">
        <w:rPr>
          <w:rFonts w:ascii="Arial" w:hAnsi="Arial" w:cs="Arial"/>
        </w:rPr>
        <w:t xml:space="preserve">have access to 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og</w:t>
      </w:r>
      <w:r w:rsidR="00BF306E" w:rsidRPr="00BF306E">
        <w:rPr>
          <w:rFonts w:ascii="Arial" w:hAnsi="Arial" w:cs="Arial"/>
        </w:rPr>
        <w:t xml:space="preserve"> application.</w:t>
      </w:r>
    </w:p>
    <w:p w:rsidR="00E06351" w:rsidRPr="00BF306E" w:rsidRDefault="00E06351" w:rsidP="00C26229">
      <w:pPr>
        <w:pStyle w:val="ListParagraph"/>
        <w:numPr>
          <w:ilvl w:val="0"/>
          <w:numId w:val="3"/>
        </w:numPr>
        <w:rPr>
          <w:rFonts w:ascii="Arial" w:hAnsi="Arial" w:cs="Arial"/>
        </w:rPr>
      </w:pPr>
      <w:r>
        <w:rPr>
          <w:rFonts w:ascii="Arial" w:hAnsi="Arial" w:cs="Arial"/>
        </w:rPr>
        <w:t>All CSRS (except for ARC CSRs) will not be allowed to submit eCoaching records.</w:t>
      </w:r>
    </w:p>
    <w:p w:rsidR="00BF306E" w:rsidRPr="00BF306E" w:rsidRDefault="00BF306E" w:rsidP="00C26229">
      <w:pPr>
        <w:pStyle w:val="ListParagraph"/>
        <w:numPr>
          <w:ilvl w:val="0"/>
          <w:numId w:val="3"/>
        </w:numPr>
        <w:rPr>
          <w:rFonts w:ascii="Arial" w:hAnsi="Arial" w:cs="Arial"/>
        </w:rPr>
      </w:pPr>
      <w:r w:rsidRPr="00BF306E">
        <w:rPr>
          <w:rFonts w:ascii="Arial" w:hAnsi="Arial" w:cs="Arial"/>
        </w:rPr>
        <w:t xml:space="preserve">Access to 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og</w:t>
      </w:r>
      <w:r w:rsidR="00E80C27" w:rsidRPr="00BF306E">
        <w:rPr>
          <w:rFonts w:ascii="Arial" w:hAnsi="Arial" w:cs="Arial"/>
        </w:rPr>
        <w:t xml:space="preserve"> </w:t>
      </w:r>
      <w:r w:rsidRPr="00BF306E">
        <w:rPr>
          <w:rFonts w:ascii="Arial" w:hAnsi="Arial" w:cs="Arial"/>
        </w:rPr>
        <w:t>Control web page will be authenticated via the Vangent LAN Identification.</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52" w:name="_Toc363217275"/>
      <w:r w:rsidRPr="006F7E34">
        <w:rPr>
          <w:b w:val="0"/>
          <w:i w:val="0"/>
        </w:rPr>
        <w:t>User</w:t>
      </w:r>
      <w:bookmarkEnd w:id="52"/>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 xml:space="preserve">og </w:t>
      </w:r>
      <w:r>
        <w:rPr>
          <w:rFonts w:ascii="Arial" w:hAnsi="Arial" w:cs="Arial"/>
        </w:rPr>
        <w:t>application will include the following:</w:t>
      </w:r>
    </w:p>
    <w:p w:rsidR="00E06351" w:rsidRDefault="00E06351" w:rsidP="00BF306E">
      <w:pPr>
        <w:pStyle w:val="ListParagraph"/>
        <w:numPr>
          <w:ilvl w:val="0"/>
          <w:numId w:val="8"/>
        </w:numPr>
        <w:rPr>
          <w:rFonts w:ascii="Arial" w:hAnsi="Arial" w:cs="Arial"/>
        </w:rPr>
      </w:pPr>
      <w:r>
        <w:rPr>
          <w:rFonts w:ascii="Arial" w:hAnsi="Arial" w:cs="Arial"/>
        </w:rPr>
        <w:t>CSRs</w:t>
      </w:r>
    </w:p>
    <w:p w:rsidR="00E06351" w:rsidRDefault="00E06351" w:rsidP="00BF306E">
      <w:pPr>
        <w:pStyle w:val="ListParagraph"/>
        <w:numPr>
          <w:ilvl w:val="0"/>
          <w:numId w:val="8"/>
        </w:numPr>
        <w:rPr>
          <w:rFonts w:ascii="Arial" w:hAnsi="Arial" w:cs="Arial"/>
        </w:rPr>
      </w:pPr>
      <w:r>
        <w:rPr>
          <w:rFonts w:ascii="Arial" w:hAnsi="Arial" w:cs="Arial"/>
        </w:rPr>
        <w:t>CSR Supervisors</w:t>
      </w:r>
    </w:p>
    <w:p w:rsidR="00C26229" w:rsidRDefault="007C04D3" w:rsidP="00BF306E">
      <w:pPr>
        <w:pStyle w:val="ListParagraph"/>
        <w:numPr>
          <w:ilvl w:val="0"/>
          <w:numId w:val="8"/>
        </w:numPr>
        <w:rPr>
          <w:rFonts w:ascii="Arial" w:hAnsi="Arial" w:cs="Arial"/>
        </w:rPr>
      </w:pPr>
      <w:r>
        <w:rPr>
          <w:rFonts w:ascii="Arial" w:hAnsi="Arial" w:cs="Arial"/>
        </w:rPr>
        <w:t>Managers</w:t>
      </w:r>
    </w:p>
    <w:p w:rsidR="007C04D3" w:rsidRDefault="007C04D3" w:rsidP="00BF306E">
      <w:pPr>
        <w:pStyle w:val="ListParagraph"/>
        <w:numPr>
          <w:ilvl w:val="0"/>
          <w:numId w:val="8"/>
        </w:numPr>
        <w:rPr>
          <w:rFonts w:ascii="Arial" w:hAnsi="Arial" w:cs="Arial"/>
        </w:rPr>
      </w:pPr>
      <w:r>
        <w:rPr>
          <w:rFonts w:ascii="Arial" w:hAnsi="Arial" w:cs="Arial"/>
        </w:rPr>
        <w:t>Quality Specialist Coaching</w:t>
      </w:r>
    </w:p>
    <w:p w:rsidR="007C04D3" w:rsidRDefault="00E06351" w:rsidP="00BF306E">
      <w:pPr>
        <w:pStyle w:val="ListParagraph"/>
        <w:numPr>
          <w:ilvl w:val="0"/>
          <w:numId w:val="8"/>
        </w:numPr>
        <w:rPr>
          <w:rFonts w:ascii="Arial" w:hAnsi="Arial" w:cs="Arial"/>
        </w:rPr>
      </w:pPr>
      <w:r>
        <w:rPr>
          <w:rFonts w:ascii="Arial" w:hAnsi="Arial" w:cs="Arial"/>
        </w:rPr>
        <w:t>BCC Support Staff</w:t>
      </w:r>
    </w:p>
    <w:p w:rsidR="00C26229" w:rsidRPr="006F7E34" w:rsidRDefault="00C26229" w:rsidP="00C26229">
      <w:pPr>
        <w:pStyle w:val="Heading2"/>
        <w:rPr>
          <w:b w:val="0"/>
          <w:i w:val="0"/>
        </w:rPr>
      </w:pPr>
      <w:bookmarkStart w:id="53" w:name="_Toc363217276"/>
      <w:r w:rsidRPr="006F7E34">
        <w:rPr>
          <w:b w:val="0"/>
          <w:i w:val="0"/>
        </w:rPr>
        <w:t>Page Description</w:t>
      </w:r>
      <w:bookmarkEnd w:id="53"/>
    </w:p>
    <w:p w:rsidR="00FF2029" w:rsidRPr="00026849" w:rsidRDefault="00FF2029" w:rsidP="00FF2029">
      <w:pPr>
        <w:pStyle w:val="Heading3"/>
      </w:pPr>
      <w:bookmarkStart w:id="54" w:name="_Toc363217277"/>
      <w:r w:rsidRPr="00026849">
        <w:t>“</w:t>
      </w:r>
      <w:r w:rsidRPr="00720E81">
        <w:rPr>
          <w:rFonts w:cs="Arial"/>
        </w:rPr>
        <w:t>eC</w:t>
      </w:r>
      <w:r>
        <w:rPr>
          <w:rFonts w:cs="Arial"/>
        </w:rPr>
        <w:t xml:space="preserve">oaching </w:t>
      </w:r>
      <w:r w:rsidRPr="00720E81">
        <w:rPr>
          <w:rFonts w:cs="Arial"/>
        </w:rPr>
        <w:t>L</w:t>
      </w:r>
      <w:r>
        <w:rPr>
          <w:rFonts w:cs="Arial"/>
        </w:rPr>
        <w:t>og</w:t>
      </w:r>
      <w:r w:rsidRPr="00026849">
        <w:t>” Page (</w:t>
      </w:r>
      <w:r>
        <w:t>default</w:t>
      </w:r>
      <w:r w:rsidRPr="00026849">
        <w:t>.asp – secure)</w:t>
      </w:r>
    </w:p>
    <w:p w:rsidR="00FF2029" w:rsidRPr="004A0119" w:rsidRDefault="00FF2029" w:rsidP="00FF20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w:t>
      </w:r>
      <w:r>
        <w:rPr>
          <w:rFonts w:ascii="Arial" w:hAnsi="Arial" w:cs="Arial"/>
        </w:rPr>
        <w:t xml:space="preserve">the main launching page for eCoaching application functionality. Tabs will be dynamically </w:t>
      </w:r>
      <w:r w:rsidRPr="00982BB7">
        <w:rPr>
          <w:rFonts w:ascii="Arial" w:hAnsi="Arial" w:cs="Arial"/>
        </w:rPr>
        <w:t xml:space="preserve">displayed </w:t>
      </w:r>
      <w:r>
        <w:rPr>
          <w:rFonts w:ascii="Arial" w:hAnsi="Arial" w:cs="Arial"/>
        </w:rPr>
        <w:t>based on a user’s authentication and authorization.</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FF2029" w:rsidRPr="005A3420" w:rsidTr="00FF2029">
        <w:trPr>
          <w:cantSplit/>
          <w:trHeight w:val="627"/>
          <w:tblHeader/>
        </w:trPr>
        <w:tc>
          <w:tcPr>
            <w:tcW w:w="96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FF2029" w:rsidRPr="005A3420" w:rsidRDefault="00FF2029" w:rsidP="00FF2029">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Length</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lastRenderedPageBreak/>
              <w:t>Image</w:t>
            </w:r>
          </w:p>
        </w:tc>
        <w:tc>
          <w:tcPr>
            <w:tcW w:w="840" w:type="dxa"/>
            <w:tcBorders>
              <w:top w:val="single" w:sz="6" w:space="0" w:color="000000"/>
              <w:bottom w:val="single" w:sz="6" w:space="0" w:color="000000"/>
            </w:tcBorders>
          </w:tcPr>
          <w:p w:rsidR="00FF2029" w:rsidRDefault="00FF2029" w:rsidP="00FF2029">
            <w:pPr>
              <w:pStyle w:val="Tabletext"/>
              <w:rPr>
                <w:rFonts w:ascii="Arial" w:hAnsi="Arial"/>
              </w:rPr>
            </w:pPr>
            <w:r>
              <w:rPr>
                <w:rFonts w:ascii="Arial" w:hAnsi="Arial"/>
              </w:rPr>
              <w:t>ABC-1</w:t>
            </w:r>
          </w:p>
        </w:tc>
        <w:tc>
          <w:tcPr>
            <w:tcW w:w="5580" w:type="dxa"/>
            <w:tcBorders>
              <w:top w:val="single" w:sz="6" w:space="0" w:color="000000"/>
              <w:bottom w:val="single" w:sz="6" w:space="0" w:color="000000"/>
            </w:tcBorders>
          </w:tcPr>
          <w:p w:rsidR="00FF2029" w:rsidRDefault="00FF2029" w:rsidP="00FF2029">
            <w:pPr>
              <w:rPr>
                <w:rFonts w:ascii="Arial" w:hAnsi="Arial"/>
                <w:sz w:val="16"/>
              </w:rPr>
            </w:pPr>
            <w:r w:rsidRPr="00FF2029">
              <w:rPr>
                <w:rFonts w:ascii="Arial" w:hAnsi="Arial"/>
                <w:sz w:val="16"/>
              </w:rPr>
              <w:t>eCL.jpg</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the following if user authorized non-CSR or authorized ARC CSR</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FF2029" w:rsidP="00354C45">
            <w:pPr>
              <w:pStyle w:val="Tabletext"/>
              <w:rPr>
                <w:rFonts w:ascii="Arial" w:hAnsi="Arial"/>
              </w:rPr>
            </w:pPr>
            <w:r>
              <w:rPr>
                <w:rFonts w:ascii="Arial" w:hAnsi="Arial"/>
              </w:rPr>
              <w:t>A-</w:t>
            </w:r>
            <w:r w:rsidR="00354C45">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New Submissions</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 xml:space="preserve">Include default2.aspx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for all users</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354C45" w:rsidP="00354C45">
            <w:pPr>
              <w:pStyle w:val="Tabletext"/>
              <w:rPr>
                <w:rFonts w:ascii="Arial" w:hAnsi="Arial"/>
              </w:rPr>
            </w:pPr>
            <w:r>
              <w:rPr>
                <w:rFonts w:ascii="Arial" w:hAnsi="Arial"/>
              </w:rPr>
              <w:t>B</w:t>
            </w:r>
            <w:r w:rsidR="00FF2029">
              <w:rPr>
                <w:rFonts w:ascii="Arial" w:hAnsi="Arial"/>
              </w:rPr>
              <w:t>-</w:t>
            </w:r>
            <w:r>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My Dashboard</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354C45">
            <w:pPr>
              <w:rPr>
                <w:rFonts w:ascii="Arial" w:hAnsi="Arial"/>
                <w:sz w:val="16"/>
              </w:rPr>
            </w:pPr>
            <w:r>
              <w:rPr>
                <w:rFonts w:ascii="Arial" w:hAnsi="Arial"/>
                <w:sz w:val="16"/>
              </w:rPr>
              <w:t xml:space="preserve">Include </w:t>
            </w:r>
            <w:r w:rsidR="00354C45">
              <w:rPr>
                <w:rFonts w:ascii="Arial" w:hAnsi="Arial"/>
                <w:sz w:val="16"/>
              </w:rPr>
              <w:t>view2</w:t>
            </w:r>
            <w:r>
              <w:rPr>
                <w:rFonts w:ascii="Arial" w:hAnsi="Arial"/>
                <w:sz w:val="16"/>
              </w:rPr>
              <w:t xml:space="preserve">.aspx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Display the following if user authorized non-CSR or authorized ARC 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354C45">
            <w:pPr>
              <w:pStyle w:val="Tabletext"/>
              <w:rPr>
                <w:rFonts w:ascii="Arial" w:hAnsi="Arial"/>
              </w:rPr>
            </w:pPr>
            <w:r>
              <w:rPr>
                <w:rFonts w:ascii="Arial" w:hAnsi="Arial"/>
              </w:rPr>
              <w:t>C-2</w:t>
            </w:r>
          </w:p>
        </w:tc>
        <w:tc>
          <w:tcPr>
            <w:tcW w:w="5580" w:type="dxa"/>
            <w:tcBorders>
              <w:top w:val="single" w:sz="6" w:space="0" w:color="000000"/>
              <w:bottom w:val="single" w:sz="6" w:space="0" w:color="000000"/>
            </w:tcBorders>
          </w:tcPr>
          <w:p w:rsidR="00354C45" w:rsidRPr="009F3B26" w:rsidRDefault="00354C45" w:rsidP="00354C45">
            <w:pPr>
              <w:rPr>
                <w:rFonts w:ascii="Arial" w:hAnsi="Arial"/>
                <w:sz w:val="16"/>
              </w:rPr>
            </w:pPr>
            <w:r>
              <w:rPr>
                <w:rFonts w:ascii="Arial" w:hAnsi="Arial"/>
                <w:sz w:val="16"/>
              </w:rPr>
              <w:t>My Submissions</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 xml:space="preserve">Include view3.aspx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Display the following if user’s job role is non-CSR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D-2</w:t>
            </w:r>
          </w:p>
        </w:tc>
        <w:tc>
          <w:tcPr>
            <w:tcW w:w="5580" w:type="dxa"/>
            <w:tcBorders>
              <w:top w:val="single" w:sz="6" w:space="0" w:color="000000"/>
              <w:bottom w:val="single" w:sz="6" w:space="0" w:color="000000"/>
            </w:tcBorders>
          </w:tcPr>
          <w:p w:rsidR="00354C45" w:rsidRPr="009F3B26" w:rsidRDefault="00354C45" w:rsidP="004616CA">
            <w:pPr>
              <w:rPr>
                <w:rFonts w:ascii="Arial" w:hAnsi="Arial"/>
                <w:sz w:val="16"/>
              </w:rPr>
            </w:pPr>
            <w:r>
              <w:rPr>
                <w:rFonts w:ascii="Arial" w:hAnsi="Arial"/>
                <w:sz w:val="16"/>
              </w:rPr>
              <w:t>Historical Dashboard</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 xml:space="preserve">Include view4.aspx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bl>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C26229" w:rsidRPr="00026849" w:rsidRDefault="00C26229" w:rsidP="00D70A30">
      <w:pPr>
        <w:pStyle w:val="Heading3"/>
      </w:pPr>
      <w:r w:rsidRPr="00026849">
        <w:t>“</w:t>
      </w:r>
      <w:r w:rsidR="00E80C27" w:rsidRPr="00720E81">
        <w:rPr>
          <w:rFonts w:cs="Arial"/>
        </w:rPr>
        <w:t>eC</w:t>
      </w:r>
      <w:r w:rsidR="00E80C27">
        <w:rPr>
          <w:rFonts w:cs="Arial"/>
        </w:rPr>
        <w:t xml:space="preserve">oaching </w:t>
      </w:r>
      <w:r w:rsidR="00E80C27" w:rsidRPr="00720E81">
        <w:rPr>
          <w:rFonts w:cs="Arial"/>
        </w:rPr>
        <w:t>L</w:t>
      </w:r>
      <w:r w:rsidR="00E80C27">
        <w:rPr>
          <w:rFonts w:cs="Arial"/>
        </w:rPr>
        <w:t>og</w:t>
      </w:r>
      <w:r w:rsidRPr="00026849">
        <w:t>” Page (</w:t>
      </w:r>
      <w:r w:rsidR="00010F11">
        <w:t>default</w:t>
      </w:r>
      <w:r w:rsidR="00D70CE5">
        <w:t>2</w:t>
      </w:r>
      <w:r w:rsidRPr="00026849">
        <w:t>.asp – secure)</w:t>
      </w:r>
      <w:bookmarkEnd w:id="54"/>
    </w:p>
    <w:p w:rsidR="00C26229" w:rsidRPr="004A0119" w:rsidRDefault="00C26229"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and/or authorized to access the </w:t>
      </w:r>
      <w:proofErr w:type="spellStart"/>
      <w:r w:rsidR="008E6CAC">
        <w:rPr>
          <w:rFonts w:ascii="Arial" w:hAnsi="Arial" w:cs="Arial"/>
        </w:rPr>
        <w:t>v</w:t>
      </w:r>
      <w:r w:rsidR="0013669A">
        <w:rPr>
          <w:rFonts w:ascii="Arial" w:hAnsi="Arial" w:cs="Arial"/>
        </w:rPr>
        <w:t>angent.local</w:t>
      </w:r>
      <w:proofErr w:type="spellEnd"/>
      <w:r w:rsidR="0013669A">
        <w:rPr>
          <w:rFonts w:ascii="Arial" w:hAnsi="Arial" w:cs="Arial"/>
        </w:rPr>
        <w:t xml:space="preserve"> </w:t>
      </w:r>
      <w:r>
        <w:rPr>
          <w:rFonts w:ascii="Arial" w:hAnsi="Arial" w:cs="Arial"/>
        </w:rPr>
        <w:t>Network</w:t>
      </w:r>
      <w:r w:rsidR="008E6CAC">
        <w:rPr>
          <w:rFonts w:ascii="Arial" w:hAnsi="Arial" w:cs="Arial"/>
        </w:rPr>
        <w:t xml:space="preserve"> (this includes </w:t>
      </w:r>
      <w:proofErr w:type="spellStart"/>
      <w:r w:rsidR="008E6CAC">
        <w:rPr>
          <w:rFonts w:ascii="Arial" w:hAnsi="Arial" w:cs="Arial"/>
        </w:rPr>
        <w:t>ad.local</w:t>
      </w:r>
      <w:proofErr w:type="spellEnd"/>
      <w:r w:rsidR="008E6CAC">
        <w:rPr>
          <w:rFonts w:ascii="Arial" w:hAnsi="Arial" w:cs="Arial"/>
        </w:rPr>
        <w:t xml:space="preserve"> users accessing servers on the </w:t>
      </w:r>
      <w:proofErr w:type="spellStart"/>
      <w:r w:rsidR="008E6CAC">
        <w:rPr>
          <w:rFonts w:ascii="Arial" w:hAnsi="Arial" w:cs="Arial"/>
        </w:rPr>
        <w:t>vangent.local</w:t>
      </w:r>
      <w:proofErr w:type="spellEnd"/>
      <w:r w:rsidR="008E6CAC">
        <w:rPr>
          <w:rFonts w:ascii="Arial" w:hAnsi="Arial" w:cs="Arial"/>
        </w:rPr>
        <w:t xml:space="preserve"> network)</w:t>
      </w:r>
      <w:r>
        <w:rPr>
          <w:rFonts w:ascii="Arial" w:hAnsi="Arial" w:cs="Arial"/>
        </w:rPr>
        <w:t xml:space="preserve">. </w:t>
      </w:r>
      <w:r w:rsidR="00E06351">
        <w:rPr>
          <w:rFonts w:ascii="Arial" w:hAnsi="Arial" w:cs="Arial"/>
        </w:rPr>
        <w:t xml:space="preserve">Users who do not have </w:t>
      </w:r>
      <w:r w:rsidR="00B571B3">
        <w:rPr>
          <w:rFonts w:ascii="Arial" w:hAnsi="Arial" w:cs="Arial"/>
        </w:rPr>
        <w:t xml:space="preserve"> a record in the </w:t>
      </w:r>
      <w:proofErr w:type="spellStart"/>
      <w:r w:rsidR="00B571B3">
        <w:rPr>
          <w:rFonts w:ascii="Arial" w:hAnsi="Arial" w:cs="Arial"/>
        </w:rPr>
        <w:t>EC.</w:t>
      </w:r>
      <w:r w:rsidR="00B571B3" w:rsidRPr="00B571B3">
        <w:rPr>
          <w:rFonts w:ascii="Arial" w:hAnsi="Arial" w:cs="Arial"/>
        </w:rPr>
        <w:t>Employee_Hierarchy</w:t>
      </w:r>
      <w:proofErr w:type="spellEnd"/>
      <w:r w:rsidR="00B571B3">
        <w:rPr>
          <w:rFonts w:ascii="Arial" w:hAnsi="Arial" w:cs="Arial"/>
        </w:rPr>
        <w:t xml:space="preserve"> table </w:t>
      </w:r>
      <w:r w:rsidR="0013669A">
        <w:rPr>
          <w:rFonts w:ascii="Arial" w:hAnsi="Arial" w:cs="Arial"/>
        </w:rPr>
        <w:t xml:space="preserve">and </w:t>
      </w:r>
      <w:r w:rsidR="00F11FCA">
        <w:rPr>
          <w:rFonts w:ascii="Arial" w:hAnsi="Arial" w:cs="Arial"/>
        </w:rPr>
        <w:t xml:space="preserve">users </w:t>
      </w:r>
      <w:r w:rsidR="00B571B3">
        <w:rPr>
          <w:rFonts w:ascii="Arial" w:hAnsi="Arial" w:cs="Arial"/>
        </w:rPr>
        <w:t xml:space="preserve">who have CSR level job codes within the </w:t>
      </w:r>
      <w:proofErr w:type="spellStart"/>
      <w:r w:rsidR="00F11FCA">
        <w:rPr>
          <w:rFonts w:ascii="Arial" w:hAnsi="Arial" w:cs="Arial"/>
        </w:rPr>
        <w:t>EC.</w:t>
      </w:r>
      <w:r w:rsidR="00F11FCA" w:rsidRPr="00B571B3">
        <w:rPr>
          <w:rFonts w:ascii="Arial" w:hAnsi="Arial" w:cs="Arial"/>
        </w:rPr>
        <w:t>Employee_Hierarchy</w:t>
      </w:r>
      <w:proofErr w:type="spellEnd"/>
      <w:r w:rsidR="00F11FCA">
        <w:rPr>
          <w:rFonts w:ascii="Arial" w:hAnsi="Arial" w:cs="Arial"/>
        </w:rPr>
        <w:t xml:space="preserve"> table with values</w:t>
      </w:r>
      <w:r w:rsidR="00B571B3">
        <w:rPr>
          <w:rFonts w:ascii="Arial" w:hAnsi="Arial" w:cs="Arial"/>
        </w:rPr>
        <w:t xml:space="preserve"> (</w:t>
      </w:r>
      <w:del w:id="55" w:author="Augustin, Jourdain M" w:date="2014-08-07T12:17:00Z">
        <w:r w:rsidR="00B571B3" w:rsidDel="00C9040C">
          <w:rPr>
            <w:rFonts w:ascii="Arial" w:hAnsi="Arial" w:cs="Arial"/>
          </w:rPr>
          <w:delText xml:space="preserve">WACS01, </w:delText>
        </w:r>
      </w:del>
      <w:del w:id="56" w:author="Augustin, Jourdain M" w:date="2014-09-02T14:11:00Z">
        <w:r w:rsidR="00B571B3" w:rsidDel="00E4683A">
          <w:rPr>
            <w:rFonts w:ascii="Arial" w:hAnsi="Arial" w:cs="Arial"/>
          </w:rPr>
          <w:delText>WACS02</w:delText>
        </w:r>
      </w:del>
      <w:ins w:id="57" w:author="Augustin, Jourdain M" w:date="2014-09-02T14:11:00Z">
        <w:r w:rsidR="00E4683A">
          <w:rPr>
            <w:rFonts w:ascii="Arial" w:hAnsi="Arial" w:cs="Arial"/>
          </w:rPr>
          <w:t>WACS01, WACS03</w:t>
        </w:r>
      </w:ins>
      <w:r w:rsidR="00B571B3">
        <w:rPr>
          <w:rFonts w:ascii="Arial" w:hAnsi="Arial" w:cs="Arial"/>
        </w:rPr>
        <w:t xml:space="preserve"> </w:t>
      </w:r>
      <w:r w:rsidR="00F11FCA">
        <w:rPr>
          <w:rFonts w:ascii="Arial" w:hAnsi="Arial" w:cs="Arial"/>
        </w:rPr>
        <w:t>or</w:t>
      </w:r>
      <w:r w:rsidR="00B571B3">
        <w:rPr>
          <w:rFonts w:ascii="Arial" w:hAnsi="Arial" w:cs="Arial"/>
        </w:rPr>
        <w:t xml:space="preserve"> </w:t>
      </w:r>
      <w:r w:rsidR="00302546">
        <w:rPr>
          <w:rFonts w:ascii="Arial" w:hAnsi="Arial" w:cs="Arial"/>
        </w:rPr>
        <w:t>(</w:t>
      </w:r>
      <w:ins w:id="58" w:author="Augustin, Jourdain M" w:date="2014-08-07T12:17:00Z">
        <w:r w:rsidR="00C9040C">
          <w:rPr>
            <w:rFonts w:ascii="Arial" w:hAnsi="Arial" w:cs="Arial"/>
          </w:rPr>
          <w:t>WACS</w:t>
        </w:r>
      </w:ins>
      <w:ins w:id="59" w:author="Augustin, Jourdain M" w:date="2014-08-07T12:18:00Z">
        <w:r w:rsidR="00C9040C">
          <w:rPr>
            <w:rFonts w:ascii="Arial" w:hAnsi="Arial" w:cs="Arial"/>
          </w:rPr>
          <w:t>0</w:t>
        </w:r>
      </w:ins>
      <w:ins w:id="60" w:author="Augustin, Jourdain M" w:date="2014-09-02T14:11:00Z">
        <w:r w:rsidR="00E4683A">
          <w:rPr>
            <w:rFonts w:ascii="Arial" w:hAnsi="Arial" w:cs="Arial"/>
          </w:rPr>
          <w:t>2</w:t>
        </w:r>
      </w:ins>
      <w:ins w:id="61" w:author="Augustin, Jourdain M" w:date="2014-08-07T12:17:00Z">
        <w:r w:rsidR="00C9040C">
          <w:rPr>
            <w:rFonts w:ascii="Arial" w:hAnsi="Arial" w:cs="Arial"/>
          </w:rPr>
          <w:t xml:space="preserve"> </w:t>
        </w:r>
      </w:ins>
      <w:del w:id="62" w:author="Augustin, Jourdain M" w:date="2014-09-02T14:11:00Z">
        <w:r w:rsidR="00B571B3" w:rsidDel="00E4683A">
          <w:rPr>
            <w:rFonts w:ascii="Arial" w:hAnsi="Arial" w:cs="Arial"/>
          </w:rPr>
          <w:delText>WACS03</w:delText>
        </w:r>
        <w:r w:rsidR="00F11FCA" w:rsidDel="00E4683A">
          <w:rPr>
            <w:rFonts w:ascii="Arial" w:hAnsi="Arial" w:cs="Arial"/>
          </w:rPr>
          <w:delText xml:space="preserve"> </w:delText>
        </w:r>
      </w:del>
      <w:bookmarkStart w:id="63" w:name="_GoBack"/>
      <w:bookmarkEnd w:id="63"/>
      <w:r w:rsidR="00F11FCA">
        <w:rPr>
          <w:rFonts w:ascii="Arial" w:hAnsi="Arial" w:cs="Arial"/>
        </w:rPr>
        <w:t xml:space="preserve">&amp; not in the table </w:t>
      </w:r>
      <w:proofErr w:type="spellStart"/>
      <w:r w:rsidR="00F11FCA" w:rsidRPr="00F11FCA">
        <w:rPr>
          <w:rFonts w:ascii="Arial" w:hAnsi="Arial" w:cs="Arial"/>
        </w:rPr>
        <w:t>Historical_Dashboard_ACL</w:t>
      </w:r>
      <w:proofErr w:type="spellEnd"/>
      <w:ins w:id="64" w:author="Augustin, Jourdain M" w:date="2014-08-07T12:18:00Z">
        <w:r w:rsidR="00C9040C">
          <w:rPr>
            <w:rFonts w:ascii="Arial" w:hAnsi="Arial" w:cs="Arial"/>
          </w:rPr>
          <w:t xml:space="preserve"> with a role of “ARC”</w:t>
        </w:r>
      </w:ins>
      <w:r w:rsidR="00B571B3">
        <w:rPr>
          <w:rFonts w:ascii="Arial" w:hAnsi="Arial" w:cs="Arial"/>
        </w:rPr>
        <w:t>)</w:t>
      </w:r>
      <w:r w:rsidR="00302546">
        <w:rPr>
          <w:rFonts w:ascii="Arial" w:hAnsi="Arial" w:cs="Arial"/>
        </w:rPr>
        <w:t>)</w:t>
      </w:r>
      <w:r w:rsidR="00E06351">
        <w:rPr>
          <w:rFonts w:ascii="Arial" w:hAnsi="Arial" w:cs="Arial"/>
        </w:rPr>
        <w:t xml:space="preserve"> will be redirected to the page - </w:t>
      </w:r>
      <w:r w:rsidR="00E06351" w:rsidRPr="00E06351">
        <w:rPr>
          <w:rFonts w:ascii="Arial" w:hAnsi="Arial" w:cs="Arial"/>
        </w:rPr>
        <w:t>error2.aspx</w:t>
      </w:r>
      <w:r w:rsidR="00E06351">
        <w:rPr>
          <w:rFonts w:ascii="Arial" w:hAnsi="Arial" w:cs="Arial"/>
        </w:rPr>
        <w:t>: (</w:t>
      </w:r>
      <w:proofErr w:type="spellStart"/>
      <w:r w:rsidR="00E06351">
        <w:rPr>
          <w:rFonts w:ascii="Arial" w:hAnsi="Arial" w:cs="Arial"/>
        </w:rPr>
        <w:t>displayName</w:t>
      </w:r>
      <w:proofErr w:type="spellEnd"/>
      <w:r w:rsidR="00E06351">
        <w:rPr>
          <w:rFonts w:ascii="Arial" w:hAnsi="Arial" w:cs="Arial"/>
        </w:rPr>
        <w:t>, mail, title)</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C26229" w:rsidRPr="005A3420" w:rsidTr="00F43B8A">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0E2B1C" w:rsidTr="00F43B8A">
        <w:trPr>
          <w:cantSplit/>
        </w:trPr>
        <w:tc>
          <w:tcPr>
            <w:tcW w:w="14040" w:type="dxa"/>
            <w:gridSpan w:val="5"/>
            <w:tcBorders>
              <w:top w:val="single" w:sz="6" w:space="0" w:color="000000"/>
              <w:bottom w:val="single" w:sz="6" w:space="0" w:color="000000"/>
            </w:tcBorders>
            <w:shd w:val="pct25" w:color="auto" w:fill="auto"/>
          </w:tcPr>
          <w:p w:rsidR="000E2B1C" w:rsidRDefault="000E2B1C" w:rsidP="000C0FD7">
            <w:pPr>
              <w:rPr>
                <w:rFonts w:ascii="Arial" w:hAnsi="Arial"/>
                <w:sz w:val="16"/>
              </w:rPr>
            </w:pPr>
            <w:r>
              <w:rPr>
                <w:rFonts w:ascii="Arial" w:hAnsi="Arial"/>
                <w:sz w:val="16"/>
              </w:rPr>
              <w:t>Display the following if user authorized</w:t>
            </w:r>
          </w:p>
        </w:tc>
      </w:tr>
      <w:tr w:rsidR="00C26229" w:rsidTr="00F43B8A">
        <w:trPr>
          <w:cantSplit/>
        </w:trPr>
        <w:tc>
          <w:tcPr>
            <w:tcW w:w="14040" w:type="dxa"/>
            <w:gridSpan w:val="5"/>
            <w:tcBorders>
              <w:top w:val="single" w:sz="6" w:space="0" w:color="000000"/>
              <w:bottom w:val="single" w:sz="6" w:space="0" w:color="000000"/>
            </w:tcBorders>
            <w:shd w:val="pct25" w:color="auto" w:fill="auto"/>
          </w:tcPr>
          <w:p w:rsidR="00C26229" w:rsidRDefault="00B23A46" w:rsidP="000C0FD7">
            <w:pPr>
              <w:rPr>
                <w:rFonts w:ascii="Arial" w:hAnsi="Arial"/>
                <w:sz w:val="16"/>
              </w:rPr>
            </w:pPr>
            <w:r>
              <w:rPr>
                <w:rFonts w:ascii="Arial" w:hAnsi="Arial"/>
                <w:sz w:val="16"/>
              </w:rPr>
              <w:t>Information Gather Page Header</w:t>
            </w:r>
          </w:p>
        </w:tc>
      </w:tr>
      <w:tr w:rsidR="00A107C8" w:rsidTr="00F43B8A">
        <w:trPr>
          <w:cantSplit/>
        </w:trPr>
        <w:tc>
          <w:tcPr>
            <w:tcW w:w="960" w:type="dxa"/>
            <w:tcBorders>
              <w:top w:val="single" w:sz="6" w:space="0" w:color="000000"/>
              <w:bottom w:val="single" w:sz="6" w:space="0" w:color="000000"/>
            </w:tcBorders>
          </w:tcPr>
          <w:p w:rsidR="00A107C8" w:rsidRDefault="00A107C8" w:rsidP="00216EE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107C8" w:rsidRDefault="00A107C8" w:rsidP="00216EE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A107C8" w:rsidRDefault="002F3034" w:rsidP="002F3034">
            <w:pPr>
              <w:rPr>
                <w:rFonts w:ascii="Arial" w:hAnsi="Arial"/>
                <w:sz w:val="16"/>
              </w:rPr>
            </w:pPr>
            <w:r>
              <w:rPr>
                <w:rFonts w:ascii="Arial" w:hAnsi="Arial"/>
                <w:sz w:val="16"/>
              </w:rPr>
              <w:t>Welcome to the eCoaching Log.  Please not that all fields are required.</w:t>
            </w:r>
          </w:p>
        </w:tc>
        <w:tc>
          <w:tcPr>
            <w:tcW w:w="5310" w:type="dxa"/>
            <w:tcBorders>
              <w:top w:val="single" w:sz="6" w:space="0" w:color="000000"/>
              <w:bottom w:val="single" w:sz="6" w:space="0" w:color="000000"/>
            </w:tcBorders>
          </w:tcPr>
          <w:p w:rsidR="00A107C8" w:rsidRDefault="00135111" w:rsidP="002F3034">
            <w:pPr>
              <w:rPr>
                <w:rFonts w:ascii="Arial" w:hAnsi="Arial"/>
                <w:sz w:val="16"/>
              </w:rPr>
            </w:pPr>
            <w:r>
              <w:rPr>
                <w:rFonts w:ascii="Arial" w:hAnsi="Arial"/>
                <w:sz w:val="16"/>
              </w:rPr>
              <w:t>Display</w:t>
            </w:r>
            <w:r w:rsidR="002F3034">
              <w:rPr>
                <w:rFonts w:ascii="Arial" w:hAnsi="Arial"/>
                <w:sz w:val="16"/>
              </w:rPr>
              <w:t xml:space="preserve"> Informational Text</w:t>
            </w:r>
            <w:r>
              <w:rPr>
                <w:rFonts w:ascii="Arial" w:hAnsi="Arial"/>
                <w:sz w:val="16"/>
              </w:rPr>
              <w:t xml:space="preserve"> “”</w:t>
            </w:r>
          </w:p>
        </w:tc>
        <w:tc>
          <w:tcPr>
            <w:tcW w:w="1350" w:type="dxa"/>
            <w:tcBorders>
              <w:top w:val="single" w:sz="6" w:space="0" w:color="000000"/>
              <w:bottom w:val="single" w:sz="6" w:space="0" w:color="000000"/>
            </w:tcBorders>
          </w:tcPr>
          <w:p w:rsidR="00A107C8" w:rsidRDefault="00A107C8" w:rsidP="000C0FD7">
            <w:pPr>
              <w:rPr>
                <w:rFonts w:ascii="Arial" w:hAnsi="Arial"/>
                <w:sz w:val="16"/>
              </w:rPr>
            </w:pPr>
            <w:r>
              <w:rPr>
                <w:rFonts w:ascii="Arial" w:hAnsi="Arial"/>
                <w:sz w:val="16"/>
              </w:rPr>
              <w:t>N/A</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354C45" w:rsidRDefault="00354C45" w:rsidP="004616CA">
            <w:pPr>
              <w:rPr>
                <w:rFonts w:ascii="Arial" w:hAnsi="Arial"/>
                <w:sz w:val="16"/>
              </w:rPr>
            </w:pPr>
            <w:r w:rsidRPr="00354C45">
              <w:rPr>
                <w:rFonts w:ascii="Arial" w:hAnsi="Arial"/>
                <w:sz w:val="16"/>
              </w:rPr>
              <w:t>Please do NOT include PII or PHI in the log entry.</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Display Informational Text “”</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AC0896" w:rsidRDefault="002F3034" w:rsidP="000C0FD7">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N/A</w:t>
            </w: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B23A46" w:rsidTr="00F43B8A">
        <w:trPr>
          <w:cantSplit/>
        </w:trPr>
        <w:tc>
          <w:tcPr>
            <w:tcW w:w="14040" w:type="dxa"/>
            <w:gridSpan w:val="5"/>
            <w:tcBorders>
              <w:top w:val="single" w:sz="6" w:space="0" w:color="000000"/>
              <w:bottom w:val="single" w:sz="6" w:space="0" w:color="000000"/>
            </w:tcBorders>
            <w:shd w:val="pct25" w:color="auto" w:fill="auto"/>
          </w:tcPr>
          <w:p w:rsidR="00B23A46" w:rsidRDefault="00B23A46" w:rsidP="00661C42">
            <w:pPr>
              <w:rPr>
                <w:rFonts w:ascii="Arial" w:hAnsi="Arial"/>
                <w:sz w:val="16"/>
              </w:rPr>
            </w:pPr>
            <w:r>
              <w:rPr>
                <w:rFonts w:ascii="Arial" w:hAnsi="Arial"/>
                <w:sz w:val="16"/>
              </w:rPr>
              <w:t>Panel 1</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AC0896" w:rsidP="000C0FD7">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E661F" w:rsidRDefault="002F3034" w:rsidP="002F3034">
            <w:pPr>
              <w:rPr>
                <w:rFonts w:ascii="Arial" w:hAnsi="Arial"/>
                <w:sz w:val="16"/>
              </w:rPr>
            </w:pPr>
            <w:r>
              <w:rPr>
                <w:rFonts w:ascii="Arial" w:hAnsi="Arial"/>
                <w:sz w:val="16"/>
              </w:rPr>
              <w:t>1. Select the CSR’s Site: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Display</w:t>
            </w:r>
            <w:r w:rsidR="002F3034">
              <w:rPr>
                <w:rFonts w:ascii="Arial" w:hAnsi="Arial"/>
                <w:sz w:val="16"/>
              </w:rPr>
              <w:t xml:space="preserve"> </w:t>
            </w:r>
            <w:r w:rsidR="0070514B">
              <w:rPr>
                <w:rFonts w:ascii="Arial" w:hAnsi="Arial"/>
                <w:sz w:val="16"/>
              </w:rPr>
              <w:t>t</w:t>
            </w:r>
            <w:r w:rsidR="002F3034">
              <w:rPr>
                <w:rFonts w:ascii="Arial" w:hAnsi="Arial"/>
                <w:sz w:val="16"/>
              </w:rPr>
              <w:t>ext describing the dropdown information</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E661F" w:rsidRDefault="00AC0896" w:rsidP="00013168">
            <w:pPr>
              <w:pStyle w:val="Tabletext"/>
              <w:rPr>
                <w:rFonts w:ascii="Arial" w:hAnsi="Arial"/>
              </w:rPr>
            </w:pPr>
            <w:r>
              <w:rPr>
                <w:rFonts w:ascii="Arial" w:hAnsi="Arial"/>
              </w:rPr>
              <w:t>AB-</w:t>
            </w:r>
            <w:r w:rsidR="0047329D">
              <w:rPr>
                <w:rFonts w:ascii="Arial" w:hAnsi="Arial"/>
              </w:rPr>
              <w:t>5</w:t>
            </w:r>
          </w:p>
        </w:tc>
        <w:tc>
          <w:tcPr>
            <w:tcW w:w="5580" w:type="dxa"/>
            <w:tcBorders>
              <w:top w:val="single" w:sz="6" w:space="0" w:color="000000"/>
              <w:bottom w:val="single" w:sz="6" w:space="0" w:color="000000"/>
            </w:tcBorders>
          </w:tcPr>
          <w:p w:rsidR="001E661F" w:rsidRPr="00F830B8" w:rsidRDefault="00216EEA" w:rsidP="0020473E">
            <w:pPr>
              <w:rPr>
                <w:rFonts w:ascii="Arial" w:hAnsi="Arial"/>
                <w:sz w:val="16"/>
              </w:rPr>
            </w:pPr>
            <w:r>
              <w:rPr>
                <w:rFonts w:ascii="Arial" w:hAnsi="Arial"/>
                <w:sz w:val="16"/>
              </w:rPr>
              <w:t>List of CSR sites</w:t>
            </w:r>
          </w:p>
        </w:tc>
        <w:tc>
          <w:tcPr>
            <w:tcW w:w="531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Dropdown contains.</w:t>
            </w:r>
          </w:p>
          <w:p w:rsidR="00AD73E4" w:rsidRDefault="00AD73E4" w:rsidP="0020473E">
            <w:pPr>
              <w:pStyle w:val="ListParagraph"/>
              <w:numPr>
                <w:ilvl w:val="0"/>
                <w:numId w:val="48"/>
              </w:numPr>
              <w:ind w:left="162" w:hanging="180"/>
              <w:rPr>
                <w:rFonts w:ascii="Arial" w:hAnsi="Arial"/>
                <w:sz w:val="16"/>
              </w:rPr>
            </w:pPr>
            <w:r>
              <w:rPr>
                <w:rFonts w:ascii="Arial" w:hAnsi="Arial"/>
                <w:sz w:val="16"/>
              </w:rPr>
              <w:t>Select…</w:t>
            </w:r>
          </w:p>
          <w:p w:rsidR="0020473E" w:rsidRDefault="00AD73E4" w:rsidP="0020473E">
            <w:pPr>
              <w:pStyle w:val="ListParagraph"/>
              <w:numPr>
                <w:ilvl w:val="0"/>
                <w:numId w:val="48"/>
              </w:numPr>
              <w:ind w:left="162" w:hanging="180"/>
              <w:rPr>
                <w:rFonts w:ascii="Arial" w:hAnsi="Arial"/>
                <w:sz w:val="16"/>
              </w:rPr>
            </w:pPr>
            <w:r>
              <w:rPr>
                <w:rFonts w:ascii="Arial" w:hAnsi="Arial"/>
                <w:sz w:val="16"/>
              </w:rPr>
              <w:t>Arlington</w:t>
            </w:r>
            <w:r w:rsidR="004616CA">
              <w:rPr>
                <w:rFonts w:ascii="Arial" w:hAnsi="Arial"/>
                <w:sz w:val="16"/>
              </w:rPr>
              <w:t xml:space="preserve"> (value = 19)</w:t>
            </w:r>
          </w:p>
          <w:p w:rsidR="00B571B3" w:rsidRDefault="00B571B3" w:rsidP="0020473E">
            <w:pPr>
              <w:pStyle w:val="ListParagraph"/>
              <w:numPr>
                <w:ilvl w:val="0"/>
                <w:numId w:val="48"/>
              </w:numPr>
              <w:ind w:left="162" w:hanging="180"/>
              <w:rPr>
                <w:rFonts w:ascii="Arial" w:hAnsi="Arial"/>
                <w:sz w:val="16"/>
              </w:rPr>
            </w:pPr>
            <w:r>
              <w:rPr>
                <w:rFonts w:ascii="Arial" w:hAnsi="Arial"/>
                <w:sz w:val="16"/>
              </w:rPr>
              <w:t>Bogalusa</w:t>
            </w:r>
            <w:r w:rsidR="004616CA">
              <w:rPr>
                <w:rFonts w:ascii="Arial" w:hAnsi="Arial"/>
                <w:sz w:val="16"/>
              </w:rPr>
              <w:t xml:space="preserve"> (value = 1)</w:t>
            </w:r>
          </w:p>
          <w:p w:rsidR="00AD73E4" w:rsidRDefault="00AD73E4" w:rsidP="0020473E">
            <w:pPr>
              <w:pStyle w:val="ListParagraph"/>
              <w:numPr>
                <w:ilvl w:val="0"/>
                <w:numId w:val="48"/>
              </w:numPr>
              <w:ind w:left="162" w:hanging="180"/>
              <w:rPr>
                <w:rFonts w:ascii="Arial" w:hAnsi="Arial"/>
                <w:sz w:val="16"/>
              </w:rPr>
            </w:pPr>
            <w:r>
              <w:rPr>
                <w:rFonts w:ascii="Arial" w:hAnsi="Arial"/>
                <w:sz w:val="16"/>
              </w:rPr>
              <w:t>Chester</w:t>
            </w:r>
            <w:r w:rsidR="004616CA">
              <w:rPr>
                <w:rFonts w:ascii="Arial" w:hAnsi="Arial"/>
                <w:sz w:val="16"/>
              </w:rPr>
              <w:t xml:space="preserve"> (value = 4)</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Coralville</w:t>
            </w:r>
            <w:r w:rsidR="004616CA">
              <w:rPr>
                <w:rFonts w:ascii="Arial" w:hAnsi="Arial"/>
                <w:sz w:val="16"/>
              </w:rPr>
              <w:t xml:space="preserve"> (value = 5)</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Corbin</w:t>
            </w:r>
            <w:r w:rsidR="004616CA">
              <w:rPr>
                <w:rFonts w:ascii="Arial" w:hAnsi="Arial"/>
                <w:sz w:val="16"/>
              </w:rPr>
              <w:t xml:space="preserve"> (value = 6)</w:t>
            </w:r>
          </w:p>
          <w:p w:rsidR="00B571B3" w:rsidRDefault="00B571B3" w:rsidP="0020473E">
            <w:pPr>
              <w:pStyle w:val="ListParagraph"/>
              <w:numPr>
                <w:ilvl w:val="0"/>
                <w:numId w:val="48"/>
              </w:numPr>
              <w:ind w:left="162" w:hanging="180"/>
              <w:rPr>
                <w:rFonts w:ascii="Arial" w:hAnsi="Arial"/>
                <w:sz w:val="16"/>
              </w:rPr>
            </w:pPr>
            <w:r>
              <w:rPr>
                <w:rFonts w:ascii="Arial" w:hAnsi="Arial"/>
                <w:sz w:val="16"/>
              </w:rPr>
              <w:t>Hattiesburg</w:t>
            </w:r>
            <w:r w:rsidR="004616CA">
              <w:rPr>
                <w:rFonts w:ascii="Arial" w:hAnsi="Arial"/>
                <w:sz w:val="16"/>
              </w:rPr>
              <w:t xml:space="preserve"> (value = 7)</w:t>
            </w:r>
          </w:p>
          <w:p w:rsidR="00AD73E4" w:rsidRDefault="00AD73E4" w:rsidP="0020473E">
            <w:pPr>
              <w:pStyle w:val="ListParagraph"/>
              <w:numPr>
                <w:ilvl w:val="0"/>
                <w:numId w:val="48"/>
              </w:numPr>
              <w:ind w:left="162" w:hanging="180"/>
              <w:rPr>
                <w:rFonts w:ascii="Arial" w:hAnsi="Arial"/>
                <w:sz w:val="16"/>
              </w:rPr>
            </w:pPr>
            <w:r>
              <w:rPr>
                <w:rFonts w:ascii="Arial" w:hAnsi="Arial"/>
                <w:sz w:val="16"/>
              </w:rPr>
              <w:t>Lawrence</w:t>
            </w:r>
            <w:r w:rsidR="004616CA">
              <w:rPr>
                <w:rFonts w:ascii="Arial" w:hAnsi="Arial"/>
                <w:sz w:val="16"/>
              </w:rPr>
              <w:t xml:space="preserve"> (value = 10)</w:t>
            </w:r>
          </w:p>
          <w:p w:rsidR="00B571B3" w:rsidRDefault="00B571B3" w:rsidP="0020473E">
            <w:pPr>
              <w:pStyle w:val="ListParagraph"/>
              <w:numPr>
                <w:ilvl w:val="0"/>
                <w:numId w:val="48"/>
              </w:numPr>
              <w:ind w:left="162" w:hanging="180"/>
              <w:rPr>
                <w:rFonts w:ascii="Arial" w:hAnsi="Arial"/>
                <w:sz w:val="16"/>
              </w:rPr>
            </w:pPr>
            <w:r>
              <w:rPr>
                <w:rFonts w:ascii="Arial" w:hAnsi="Arial"/>
                <w:sz w:val="16"/>
              </w:rPr>
              <w:t>London</w:t>
            </w:r>
            <w:r w:rsidR="004616CA">
              <w:rPr>
                <w:rFonts w:ascii="Arial" w:hAnsi="Arial"/>
                <w:sz w:val="16"/>
              </w:rPr>
              <w:t xml:space="preserve"> (value = 9)</w:t>
            </w:r>
          </w:p>
          <w:p w:rsidR="00B571B3" w:rsidRDefault="00B571B3" w:rsidP="0020473E">
            <w:pPr>
              <w:pStyle w:val="ListParagraph"/>
              <w:numPr>
                <w:ilvl w:val="0"/>
                <w:numId w:val="48"/>
              </w:numPr>
              <w:ind w:left="162" w:hanging="180"/>
              <w:rPr>
                <w:rFonts w:ascii="Arial" w:hAnsi="Arial"/>
                <w:sz w:val="16"/>
              </w:rPr>
            </w:pPr>
            <w:r>
              <w:rPr>
                <w:rFonts w:ascii="Arial" w:hAnsi="Arial"/>
                <w:sz w:val="16"/>
              </w:rPr>
              <w:t>Lynn Haven</w:t>
            </w:r>
            <w:r w:rsidR="004616CA">
              <w:rPr>
                <w:rFonts w:ascii="Arial" w:hAnsi="Arial"/>
                <w:sz w:val="16"/>
              </w:rPr>
              <w:t xml:space="preserve"> (value = 12)</w:t>
            </w:r>
          </w:p>
          <w:p w:rsidR="00AD73E4" w:rsidRDefault="00AD73E4" w:rsidP="0020473E">
            <w:pPr>
              <w:pStyle w:val="ListParagraph"/>
              <w:numPr>
                <w:ilvl w:val="0"/>
                <w:numId w:val="48"/>
              </w:numPr>
              <w:ind w:left="162" w:hanging="180"/>
              <w:rPr>
                <w:rFonts w:ascii="Arial" w:hAnsi="Arial"/>
                <w:sz w:val="16"/>
              </w:rPr>
            </w:pPr>
            <w:r>
              <w:rPr>
                <w:rFonts w:ascii="Arial" w:hAnsi="Arial"/>
                <w:sz w:val="16"/>
              </w:rPr>
              <w:t>Phoenix</w:t>
            </w:r>
            <w:r w:rsidR="004616CA">
              <w:rPr>
                <w:rFonts w:ascii="Arial" w:hAnsi="Arial"/>
                <w:sz w:val="16"/>
              </w:rPr>
              <w:t xml:space="preserve"> (value = 14)</w:t>
            </w:r>
          </w:p>
          <w:p w:rsidR="0070514B" w:rsidRDefault="00AD73E4" w:rsidP="00F43B8A">
            <w:pPr>
              <w:pStyle w:val="ListParagraph"/>
              <w:numPr>
                <w:ilvl w:val="0"/>
                <w:numId w:val="48"/>
              </w:numPr>
              <w:ind w:left="162" w:hanging="180"/>
              <w:rPr>
                <w:rFonts w:ascii="Arial" w:hAnsi="Arial"/>
                <w:sz w:val="16"/>
              </w:rPr>
            </w:pPr>
            <w:r w:rsidRPr="0070514B">
              <w:rPr>
                <w:rFonts w:ascii="Arial" w:hAnsi="Arial"/>
                <w:sz w:val="16"/>
              </w:rPr>
              <w:t>Riverview</w:t>
            </w:r>
            <w:r w:rsidR="004616CA">
              <w:rPr>
                <w:rFonts w:ascii="Arial" w:hAnsi="Arial"/>
                <w:sz w:val="16"/>
              </w:rPr>
              <w:t xml:space="preserve"> (value = 15)</w:t>
            </w:r>
          </w:p>
          <w:p w:rsidR="00B571B3" w:rsidRDefault="00B571B3" w:rsidP="00F43B8A">
            <w:pPr>
              <w:pStyle w:val="ListParagraph"/>
              <w:numPr>
                <w:ilvl w:val="0"/>
                <w:numId w:val="48"/>
              </w:numPr>
              <w:ind w:left="162" w:hanging="180"/>
              <w:rPr>
                <w:rFonts w:ascii="Arial" w:hAnsi="Arial"/>
                <w:sz w:val="16"/>
              </w:rPr>
            </w:pPr>
            <w:r>
              <w:rPr>
                <w:rFonts w:ascii="Arial" w:hAnsi="Arial"/>
                <w:sz w:val="16"/>
              </w:rPr>
              <w:t>Sandy</w:t>
            </w:r>
            <w:r w:rsidR="004616CA">
              <w:rPr>
                <w:rFonts w:ascii="Arial" w:hAnsi="Arial"/>
                <w:sz w:val="16"/>
              </w:rPr>
              <w:t xml:space="preserve"> (value = 16)</w:t>
            </w:r>
          </w:p>
          <w:p w:rsidR="00B571B3" w:rsidRDefault="00B571B3" w:rsidP="00F43B8A">
            <w:pPr>
              <w:pStyle w:val="ListParagraph"/>
              <w:numPr>
                <w:ilvl w:val="0"/>
                <w:numId w:val="48"/>
              </w:numPr>
              <w:ind w:left="162" w:hanging="180"/>
              <w:rPr>
                <w:rFonts w:ascii="Arial" w:hAnsi="Arial"/>
                <w:sz w:val="16"/>
              </w:rPr>
            </w:pPr>
            <w:r>
              <w:rPr>
                <w:rFonts w:ascii="Arial" w:hAnsi="Arial"/>
                <w:sz w:val="16"/>
              </w:rPr>
              <w:t>Waco</w:t>
            </w:r>
            <w:r w:rsidR="004616CA">
              <w:rPr>
                <w:rFonts w:ascii="Arial" w:hAnsi="Arial"/>
                <w:sz w:val="16"/>
              </w:rPr>
              <w:t xml:space="preserve"> (value = 17)</w:t>
            </w:r>
          </w:p>
          <w:p w:rsidR="00B571B3" w:rsidRDefault="00B571B3" w:rsidP="00F43B8A">
            <w:pPr>
              <w:pStyle w:val="ListParagraph"/>
              <w:numPr>
                <w:ilvl w:val="0"/>
                <w:numId w:val="48"/>
              </w:numPr>
              <w:ind w:left="162" w:hanging="180"/>
              <w:rPr>
                <w:rFonts w:ascii="Arial" w:hAnsi="Arial"/>
                <w:sz w:val="16"/>
              </w:rPr>
            </w:pPr>
            <w:r>
              <w:rPr>
                <w:rFonts w:ascii="Arial" w:hAnsi="Arial"/>
                <w:sz w:val="16"/>
              </w:rPr>
              <w:t>Winchester</w:t>
            </w:r>
            <w:r w:rsidR="004616CA">
              <w:rPr>
                <w:rFonts w:ascii="Arial" w:hAnsi="Arial"/>
                <w:sz w:val="16"/>
              </w:rPr>
              <w:t xml:space="preserve"> (value = 18)</w:t>
            </w:r>
          </w:p>
          <w:p w:rsidR="0070514B" w:rsidRDefault="0070514B" w:rsidP="0070514B">
            <w:pPr>
              <w:rPr>
                <w:rFonts w:ascii="Arial" w:hAnsi="Arial"/>
                <w:sz w:val="16"/>
              </w:rPr>
            </w:pP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w:t>
            </w:r>
            <w:r w:rsidR="006C0ADE">
              <w:rPr>
                <w:rFonts w:ascii="Arial" w:hAnsi="Arial"/>
                <w:sz w:val="16"/>
              </w:rPr>
              <w:t>Required)</w:t>
            </w:r>
          </w:p>
          <w:p w:rsidR="0070514B" w:rsidRDefault="0070514B" w:rsidP="0070514B">
            <w:pPr>
              <w:rPr>
                <w:rFonts w:ascii="Arial" w:hAnsi="Arial"/>
                <w:sz w:val="16"/>
              </w:rPr>
            </w:pPr>
          </w:p>
          <w:p w:rsidR="0070514B" w:rsidRPr="00F43B8A" w:rsidRDefault="0070514B" w:rsidP="00F43B8A">
            <w:pPr>
              <w:rPr>
                <w:rFonts w:ascii="Arial" w:hAnsi="Arial"/>
                <w:sz w:val="16"/>
              </w:rPr>
            </w:pPr>
          </w:p>
        </w:tc>
        <w:tc>
          <w:tcPr>
            <w:tcW w:w="1350" w:type="dxa"/>
            <w:tcBorders>
              <w:top w:val="single" w:sz="6" w:space="0" w:color="000000"/>
              <w:bottom w:val="single" w:sz="6" w:space="0" w:color="000000"/>
            </w:tcBorders>
          </w:tcPr>
          <w:p w:rsidR="001E661F" w:rsidRDefault="001E661F" w:rsidP="000C0FD7">
            <w:pPr>
              <w:rPr>
                <w:rFonts w:ascii="Arial" w:hAnsi="Arial"/>
                <w:sz w:val="16"/>
              </w:rPr>
            </w:pPr>
            <w:r>
              <w:rPr>
                <w:rFonts w:ascii="Arial" w:hAnsi="Arial"/>
                <w:sz w:val="16"/>
              </w:rPr>
              <w:t>N/A</w:t>
            </w:r>
          </w:p>
        </w:tc>
      </w:tr>
      <w:tr w:rsidR="00900B2E" w:rsidTr="00F43B8A">
        <w:trPr>
          <w:cantSplit/>
        </w:trPr>
        <w:tc>
          <w:tcPr>
            <w:tcW w:w="96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00B2E" w:rsidRDefault="00AC0896" w:rsidP="009628AE">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Validate a CSR site was selected in the dropdown list.</w:t>
            </w:r>
          </w:p>
        </w:tc>
        <w:tc>
          <w:tcPr>
            <w:tcW w:w="531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When no CSR site is selected, display the message:</w:t>
            </w:r>
          </w:p>
          <w:p w:rsidR="00900B2E" w:rsidRDefault="00900B2E" w:rsidP="000C0FD7">
            <w:pPr>
              <w:rPr>
                <w:rFonts w:ascii="Arial" w:hAnsi="Arial"/>
                <w:sz w:val="16"/>
              </w:rPr>
            </w:pPr>
            <w:r>
              <w:rPr>
                <w:rFonts w:ascii="Arial" w:hAnsi="Arial"/>
                <w:sz w:val="16"/>
              </w:rPr>
              <w:t>“</w:t>
            </w:r>
            <w:r w:rsidRPr="00900B2E">
              <w:rPr>
                <w:rFonts w:ascii="Arial" w:hAnsi="Arial"/>
                <w:sz w:val="16"/>
              </w:rPr>
              <w:t>Select a CSR site option.</w:t>
            </w:r>
            <w:r>
              <w:rPr>
                <w:rFonts w:ascii="Arial" w:hAnsi="Arial"/>
                <w:sz w:val="16"/>
              </w:rPr>
              <w:t>”</w:t>
            </w:r>
          </w:p>
        </w:tc>
        <w:tc>
          <w:tcPr>
            <w:tcW w:w="1350" w:type="dxa"/>
            <w:tcBorders>
              <w:top w:val="single" w:sz="6" w:space="0" w:color="000000"/>
              <w:bottom w:val="single" w:sz="6" w:space="0" w:color="000000"/>
            </w:tcBorders>
          </w:tcPr>
          <w:p w:rsidR="00900B2E" w:rsidRDefault="00ED7AE7"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9628AE" w:rsidP="009628AE">
            <w:pPr>
              <w:pStyle w:val="Tabletext"/>
              <w:rPr>
                <w:rFonts w:ascii="Arial" w:hAnsi="Arial"/>
              </w:rPr>
            </w:pPr>
            <w:r>
              <w:rPr>
                <w:rFonts w:ascii="Arial" w:hAnsi="Arial"/>
              </w:rPr>
              <w:t>AB</w:t>
            </w:r>
            <w:r w:rsidR="0020473E">
              <w:rPr>
                <w:rFonts w:ascii="Arial" w:hAnsi="Arial"/>
              </w:rPr>
              <w:t>-</w:t>
            </w:r>
            <w:r w:rsidR="00013168">
              <w:rPr>
                <w:rFonts w:ascii="Arial" w:hAnsi="Arial"/>
              </w:rPr>
              <w:t>7</w:t>
            </w:r>
          </w:p>
        </w:tc>
        <w:tc>
          <w:tcPr>
            <w:tcW w:w="5580" w:type="dxa"/>
            <w:tcBorders>
              <w:top w:val="single" w:sz="6" w:space="0" w:color="000000"/>
              <w:bottom w:val="single" w:sz="6" w:space="0" w:color="000000"/>
            </w:tcBorders>
          </w:tcPr>
          <w:p w:rsidR="001E661F" w:rsidRDefault="0070514B" w:rsidP="0070514B">
            <w:pPr>
              <w:rPr>
                <w:rFonts w:ascii="Arial" w:hAnsi="Arial"/>
                <w:sz w:val="16"/>
              </w:rPr>
            </w:pPr>
            <w:r>
              <w:rPr>
                <w:rFonts w:ascii="Arial" w:hAnsi="Arial"/>
                <w:sz w:val="16"/>
              </w:rPr>
              <w:t>2. Select the CSR’s Name: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dropdown information </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2969B1" w:rsidP="000C0FD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628AE" w:rsidRDefault="00013168" w:rsidP="000C0FD7">
            <w:pPr>
              <w:pStyle w:val="Tabletext"/>
              <w:rPr>
                <w:rFonts w:ascii="Arial" w:hAnsi="Arial"/>
              </w:rPr>
            </w:pPr>
            <w:r>
              <w:rPr>
                <w:rFonts w:ascii="Arial" w:hAnsi="Arial"/>
              </w:rPr>
              <w:t>AB-8</w:t>
            </w:r>
          </w:p>
        </w:tc>
        <w:tc>
          <w:tcPr>
            <w:tcW w:w="558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List of CSRs for the site.</w:t>
            </w:r>
          </w:p>
        </w:tc>
        <w:tc>
          <w:tcPr>
            <w:tcW w:w="531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Dropdown is built by searching user ids using location site and title of “Customer Service”.</w:t>
            </w:r>
            <w:r w:rsidR="007D0F46">
              <w:rPr>
                <w:rFonts w:ascii="Arial" w:hAnsi="Arial"/>
                <w:sz w:val="16"/>
              </w:rPr>
              <w:t xml:space="preserve">  The  information listed will be:</w:t>
            </w:r>
          </w:p>
          <w:p w:rsidR="00CC6CBC" w:rsidRDefault="00CC6CBC" w:rsidP="000C0FD7">
            <w:pPr>
              <w:rPr>
                <w:rFonts w:ascii="Arial" w:hAnsi="Arial"/>
                <w:sz w:val="16"/>
              </w:rPr>
            </w:pPr>
          </w:p>
          <w:p w:rsidR="00CC6CBC" w:rsidRDefault="00CC6CBC" w:rsidP="007D0F46">
            <w:pPr>
              <w:pStyle w:val="ListParagraph"/>
              <w:numPr>
                <w:ilvl w:val="0"/>
                <w:numId w:val="49"/>
              </w:numPr>
              <w:ind w:left="162" w:hanging="180"/>
              <w:rPr>
                <w:rFonts w:ascii="Arial" w:hAnsi="Arial"/>
                <w:sz w:val="16"/>
              </w:rPr>
            </w:pPr>
            <w:r>
              <w:rPr>
                <w:rFonts w:ascii="Arial" w:hAnsi="Arial"/>
                <w:sz w:val="16"/>
              </w:rPr>
              <w:t>Select…</w:t>
            </w:r>
          </w:p>
          <w:p w:rsidR="007D0F46" w:rsidRDefault="007D0F46" w:rsidP="007D0F46">
            <w:pPr>
              <w:pStyle w:val="ListParagraph"/>
              <w:numPr>
                <w:ilvl w:val="0"/>
                <w:numId w:val="49"/>
              </w:numPr>
              <w:ind w:left="162" w:hanging="180"/>
              <w:rPr>
                <w:rFonts w:ascii="Arial" w:hAnsi="Arial"/>
                <w:sz w:val="16"/>
              </w:rPr>
            </w:pPr>
            <w:r>
              <w:rPr>
                <w:rFonts w:ascii="Arial" w:hAnsi="Arial"/>
                <w:sz w:val="16"/>
              </w:rPr>
              <w:t>User name</w:t>
            </w:r>
          </w:p>
          <w:p w:rsidR="007D0F46" w:rsidRDefault="00B13220" w:rsidP="007D0F46">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7D0F46">
              <w:rPr>
                <w:rFonts w:ascii="Arial" w:hAnsi="Arial"/>
                <w:sz w:val="16"/>
              </w:rPr>
              <w:t>id</w:t>
            </w:r>
          </w:p>
          <w:p w:rsidR="007D0F46" w:rsidRDefault="007D0F46" w:rsidP="007D0F46">
            <w:pPr>
              <w:pStyle w:val="ListParagraph"/>
              <w:numPr>
                <w:ilvl w:val="0"/>
                <w:numId w:val="49"/>
              </w:numPr>
              <w:ind w:left="162" w:hanging="180"/>
              <w:rPr>
                <w:rFonts w:ascii="Arial" w:hAnsi="Arial"/>
                <w:sz w:val="16"/>
              </w:rPr>
            </w:pPr>
            <w:r>
              <w:rPr>
                <w:rFonts w:ascii="Arial" w:hAnsi="Arial"/>
                <w:sz w:val="16"/>
              </w:rPr>
              <w:t>Title</w:t>
            </w:r>
          </w:p>
          <w:p w:rsidR="006C0ADE" w:rsidRDefault="006C0ADE" w:rsidP="006C0ADE">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Pr="00F43B8A" w:rsidRDefault="006C0ADE" w:rsidP="00F43B8A">
            <w:pPr>
              <w:rPr>
                <w:rFonts w:ascii="Arial" w:hAnsi="Arial"/>
                <w:sz w:val="16"/>
              </w:rPr>
            </w:pPr>
          </w:p>
        </w:tc>
        <w:tc>
          <w:tcPr>
            <w:tcW w:w="135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N/A</w:t>
            </w:r>
          </w:p>
        </w:tc>
      </w:tr>
      <w:tr w:rsidR="00C17935" w:rsidTr="00F43B8A">
        <w:trPr>
          <w:cantSplit/>
        </w:trPr>
        <w:tc>
          <w:tcPr>
            <w:tcW w:w="96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17935" w:rsidRDefault="0005262D" w:rsidP="000C0FD7">
            <w:pPr>
              <w:pStyle w:val="Tabletext"/>
              <w:rPr>
                <w:rFonts w:ascii="Arial" w:hAnsi="Arial"/>
              </w:rPr>
            </w:pPr>
            <w:r>
              <w:rPr>
                <w:rFonts w:ascii="Arial" w:hAnsi="Arial"/>
              </w:rPr>
              <w:t>C-</w:t>
            </w:r>
            <w:r w:rsidR="00013168">
              <w:rPr>
                <w:rFonts w:ascii="Arial" w:hAnsi="Arial"/>
              </w:rPr>
              <w:t>7</w:t>
            </w:r>
          </w:p>
        </w:tc>
        <w:tc>
          <w:tcPr>
            <w:tcW w:w="558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Validate a CSR name was selected in the dropdown.</w:t>
            </w:r>
          </w:p>
        </w:tc>
        <w:tc>
          <w:tcPr>
            <w:tcW w:w="5310" w:type="dxa"/>
            <w:tcBorders>
              <w:top w:val="single" w:sz="6" w:space="0" w:color="000000"/>
              <w:bottom w:val="single" w:sz="6" w:space="0" w:color="000000"/>
            </w:tcBorders>
          </w:tcPr>
          <w:p w:rsidR="00C17935" w:rsidRDefault="00C17935" w:rsidP="00DC14B1">
            <w:pPr>
              <w:rPr>
                <w:rFonts w:ascii="Arial" w:hAnsi="Arial"/>
                <w:sz w:val="16"/>
              </w:rPr>
            </w:pPr>
            <w:r>
              <w:rPr>
                <w:rFonts w:ascii="Arial" w:hAnsi="Arial"/>
                <w:sz w:val="16"/>
              </w:rPr>
              <w:t>When no CSR name is selected, display the message:</w:t>
            </w:r>
          </w:p>
          <w:p w:rsidR="00C17935" w:rsidRDefault="00C17935" w:rsidP="00DC14B1">
            <w:pPr>
              <w:rPr>
                <w:rFonts w:ascii="Arial" w:hAnsi="Arial"/>
                <w:sz w:val="16"/>
              </w:rPr>
            </w:pPr>
            <w:r>
              <w:rPr>
                <w:rFonts w:ascii="Arial" w:hAnsi="Arial"/>
                <w:sz w:val="16"/>
              </w:rPr>
              <w:t>“</w:t>
            </w:r>
            <w:r w:rsidRPr="00C17935">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C17935" w:rsidRDefault="00ED7AE7"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28AE" w:rsidRDefault="00441100" w:rsidP="00013168">
            <w:pPr>
              <w:pStyle w:val="Tabletext"/>
              <w:rPr>
                <w:rFonts w:ascii="Arial" w:hAnsi="Arial"/>
              </w:rPr>
            </w:pPr>
            <w:r>
              <w:rPr>
                <w:rFonts w:ascii="Arial" w:hAnsi="Arial"/>
              </w:rPr>
              <w:t>AB-</w:t>
            </w:r>
            <w:r w:rsidR="00013168">
              <w:rPr>
                <w:rFonts w:ascii="Arial" w:hAnsi="Arial"/>
              </w:rPr>
              <w:t>9</w:t>
            </w:r>
          </w:p>
        </w:tc>
        <w:tc>
          <w:tcPr>
            <w:tcW w:w="5580" w:type="dxa"/>
            <w:tcBorders>
              <w:top w:val="single" w:sz="6" w:space="0" w:color="000000"/>
              <w:bottom w:val="single" w:sz="6" w:space="0" w:color="000000"/>
            </w:tcBorders>
          </w:tcPr>
          <w:p w:rsidR="009628AE" w:rsidRDefault="0070514B" w:rsidP="0070514B">
            <w:pPr>
              <w:rPr>
                <w:rFonts w:ascii="Arial" w:hAnsi="Arial"/>
                <w:sz w:val="16"/>
              </w:rPr>
            </w:pPr>
            <w:r>
              <w:rPr>
                <w:rFonts w:ascii="Arial" w:hAnsi="Arial"/>
                <w:sz w:val="16"/>
              </w:rPr>
              <w:t>3. CSR’s Supervisor Name:</w:t>
            </w:r>
          </w:p>
        </w:tc>
        <w:tc>
          <w:tcPr>
            <w:tcW w:w="5310" w:type="dxa"/>
            <w:tcBorders>
              <w:top w:val="single" w:sz="6" w:space="0" w:color="000000"/>
              <w:bottom w:val="single" w:sz="6" w:space="0" w:color="000000"/>
            </w:tcBorders>
          </w:tcPr>
          <w:p w:rsidR="00DC14B1"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information displayed below. </w:t>
            </w:r>
            <w:r>
              <w:rPr>
                <w:rFonts w:ascii="Arial" w:hAnsi="Arial"/>
                <w:sz w:val="16"/>
              </w:rPr>
              <w:t>”</w:t>
            </w:r>
          </w:p>
        </w:tc>
        <w:tc>
          <w:tcPr>
            <w:tcW w:w="1350" w:type="dxa"/>
            <w:tcBorders>
              <w:top w:val="single" w:sz="6" w:space="0" w:color="000000"/>
              <w:bottom w:val="single" w:sz="6" w:space="0" w:color="000000"/>
            </w:tcBorders>
          </w:tcPr>
          <w:p w:rsidR="009628AE" w:rsidRDefault="009628AE"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013168" w:rsidP="002A20C8">
            <w:pPr>
              <w:pStyle w:val="Tabletext"/>
              <w:rPr>
                <w:rFonts w:ascii="Arial" w:hAnsi="Arial"/>
              </w:rPr>
            </w:pPr>
            <w:r>
              <w:rPr>
                <w:rFonts w:ascii="Arial" w:hAnsi="Arial"/>
              </w:rPr>
              <w:t>AB-10</w:t>
            </w:r>
          </w:p>
        </w:tc>
        <w:tc>
          <w:tcPr>
            <w:tcW w:w="5580" w:type="dxa"/>
            <w:tcBorders>
              <w:top w:val="single" w:sz="6" w:space="0" w:color="000000"/>
              <w:bottom w:val="single" w:sz="6" w:space="0" w:color="000000"/>
            </w:tcBorders>
          </w:tcPr>
          <w:p w:rsidR="007D0F46" w:rsidRDefault="007D0F46" w:rsidP="00B13220">
            <w:pPr>
              <w:rPr>
                <w:rFonts w:ascii="Arial" w:hAnsi="Arial"/>
                <w:sz w:val="16"/>
              </w:rPr>
            </w:pPr>
            <w:r>
              <w:rPr>
                <w:rFonts w:ascii="Arial" w:hAnsi="Arial"/>
                <w:sz w:val="16"/>
              </w:rPr>
              <w:t>Display supervisor’</w:t>
            </w:r>
            <w:r w:rsidR="000A0AEF">
              <w:rPr>
                <w:rFonts w:ascii="Arial" w:hAnsi="Arial"/>
                <w:sz w:val="16"/>
              </w:rPr>
              <w:t>s n</w:t>
            </w:r>
            <w:r>
              <w:rPr>
                <w:rFonts w:ascii="Arial" w:hAnsi="Arial"/>
                <w:sz w:val="16"/>
              </w:rPr>
              <w:t xml:space="preserve">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DC14B1" w:rsidRDefault="00DC14B1" w:rsidP="00DC14B1">
            <w:pPr>
              <w:rPr>
                <w:rFonts w:ascii="Arial" w:hAnsi="Arial"/>
                <w:sz w:val="16"/>
              </w:rPr>
            </w:pPr>
            <w:r>
              <w:rPr>
                <w:rFonts w:ascii="Arial" w:hAnsi="Arial"/>
                <w:sz w:val="16"/>
              </w:rPr>
              <w:t>On CSR Selection, field is made visible.  The supervisor name stored from the CSR’s information will be used to search user ids for the following information:</w:t>
            </w:r>
          </w:p>
          <w:p w:rsidR="00DC14B1" w:rsidRDefault="00DC14B1" w:rsidP="00DC14B1">
            <w:pPr>
              <w:pStyle w:val="ListParagraph"/>
              <w:numPr>
                <w:ilvl w:val="0"/>
                <w:numId w:val="49"/>
              </w:numPr>
              <w:ind w:left="162" w:hanging="180"/>
              <w:rPr>
                <w:rFonts w:ascii="Arial" w:hAnsi="Arial"/>
                <w:sz w:val="16"/>
              </w:rPr>
            </w:pPr>
            <w:r>
              <w:rPr>
                <w:rFonts w:ascii="Arial" w:hAnsi="Arial"/>
                <w:sz w:val="16"/>
              </w:rPr>
              <w:t>User name</w:t>
            </w:r>
          </w:p>
          <w:p w:rsidR="00DC14B1" w:rsidRDefault="00B13220" w:rsidP="00DC14B1">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DC14B1">
              <w:rPr>
                <w:rFonts w:ascii="Arial" w:hAnsi="Arial"/>
                <w:sz w:val="16"/>
              </w:rPr>
              <w:t>id</w:t>
            </w:r>
          </w:p>
          <w:p w:rsidR="007D0F46" w:rsidRDefault="00DC14B1" w:rsidP="00DC14B1">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N/A</w:t>
            </w:r>
          </w:p>
        </w:tc>
      </w:tr>
      <w:tr w:rsidR="00963241" w:rsidTr="00F43B8A">
        <w:trPr>
          <w:cantSplit/>
        </w:trPr>
        <w:tc>
          <w:tcPr>
            <w:tcW w:w="96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3241" w:rsidRDefault="00963241" w:rsidP="002A20C8">
            <w:pPr>
              <w:pStyle w:val="Tabletext"/>
              <w:rPr>
                <w:rFonts w:ascii="Arial" w:hAnsi="Arial"/>
              </w:rPr>
            </w:pPr>
            <w:r>
              <w:rPr>
                <w:rFonts w:ascii="Arial" w:hAnsi="Arial"/>
              </w:rPr>
              <w:t>AB-</w:t>
            </w:r>
            <w:r w:rsidR="00013168">
              <w:rPr>
                <w:rFonts w:ascii="Arial" w:hAnsi="Arial"/>
              </w:rPr>
              <w:t>11</w:t>
            </w:r>
          </w:p>
        </w:tc>
        <w:tc>
          <w:tcPr>
            <w:tcW w:w="5580" w:type="dxa"/>
            <w:tcBorders>
              <w:top w:val="single" w:sz="6" w:space="0" w:color="000000"/>
              <w:bottom w:val="single" w:sz="6" w:space="0" w:color="000000"/>
            </w:tcBorders>
          </w:tcPr>
          <w:p w:rsidR="00963241" w:rsidRDefault="0070514B" w:rsidP="0070514B">
            <w:pPr>
              <w:rPr>
                <w:rFonts w:ascii="Arial" w:hAnsi="Arial"/>
                <w:sz w:val="16"/>
              </w:rPr>
            </w:pPr>
            <w:r>
              <w:rPr>
                <w:rFonts w:ascii="Arial" w:hAnsi="Arial"/>
                <w:sz w:val="16"/>
              </w:rPr>
              <w:t>4. CSR’s Manager Name:</w:t>
            </w:r>
          </w:p>
        </w:tc>
        <w:tc>
          <w:tcPr>
            <w:tcW w:w="5310" w:type="dxa"/>
            <w:tcBorders>
              <w:top w:val="single" w:sz="6" w:space="0" w:color="000000"/>
              <w:bottom w:val="single" w:sz="6" w:space="0" w:color="000000"/>
            </w:tcBorders>
          </w:tcPr>
          <w:p w:rsidR="00963241"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DC14B1" w:rsidP="000C0FD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7D0F46" w:rsidRDefault="000A0AEF" w:rsidP="00B13220">
            <w:pPr>
              <w:rPr>
                <w:rFonts w:ascii="Arial" w:hAnsi="Arial"/>
                <w:sz w:val="16"/>
              </w:rPr>
            </w:pPr>
            <w:r>
              <w:rPr>
                <w:rFonts w:ascii="Arial" w:hAnsi="Arial"/>
                <w:sz w:val="16"/>
              </w:rPr>
              <w:t xml:space="preserve">Display manager’s name,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0A0AEF" w:rsidRDefault="000A0AEF" w:rsidP="000A0AEF">
            <w:pPr>
              <w:rPr>
                <w:rFonts w:ascii="Arial" w:hAnsi="Arial"/>
                <w:sz w:val="16"/>
              </w:rPr>
            </w:pPr>
            <w:r>
              <w:rPr>
                <w:rFonts w:ascii="Arial" w:hAnsi="Arial"/>
                <w:sz w:val="16"/>
              </w:rPr>
              <w:t xml:space="preserve">On CSR Selection, field is made visible.  The </w:t>
            </w:r>
            <w:r w:rsidR="003245C0">
              <w:rPr>
                <w:rFonts w:ascii="Arial" w:hAnsi="Arial"/>
                <w:sz w:val="16"/>
              </w:rPr>
              <w:t xml:space="preserve">manager </w:t>
            </w:r>
            <w:r>
              <w:rPr>
                <w:rFonts w:ascii="Arial" w:hAnsi="Arial"/>
                <w:sz w:val="16"/>
              </w:rPr>
              <w:t>name stored from the CSR’s information will be used to search user ids for the following information:</w:t>
            </w:r>
          </w:p>
          <w:p w:rsidR="000A0AEF" w:rsidRDefault="000A0AEF" w:rsidP="000A0AEF">
            <w:pPr>
              <w:pStyle w:val="ListParagraph"/>
              <w:numPr>
                <w:ilvl w:val="0"/>
                <w:numId w:val="49"/>
              </w:numPr>
              <w:ind w:left="162" w:hanging="180"/>
              <w:rPr>
                <w:rFonts w:ascii="Arial" w:hAnsi="Arial"/>
                <w:sz w:val="16"/>
              </w:rPr>
            </w:pPr>
            <w:r>
              <w:rPr>
                <w:rFonts w:ascii="Arial" w:hAnsi="Arial"/>
                <w:sz w:val="16"/>
              </w:rPr>
              <w:t>User name</w:t>
            </w:r>
          </w:p>
          <w:p w:rsidR="000A0AEF" w:rsidRDefault="00B13220" w:rsidP="000A0AEF">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0A0AEF">
              <w:rPr>
                <w:rFonts w:ascii="Arial" w:hAnsi="Arial"/>
                <w:sz w:val="16"/>
              </w:rPr>
              <w:t>id</w:t>
            </w:r>
          </w:p>
          <w:p w:rsidR="007D0F46" w:rsidRDefault="000A0AEF" w:rsidP="000A0AEF">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13220" w:rsidRDefault="00B13220" w:rsidP="00F04E7A">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B13220" w:rsidRDefault="00B13220" w:rsidP="00B13220">
            <w:pPr>
              <w:rPr>
                <w:rFonts w:ascii="Arial" w:hAnsi="Arial"/>
                <w:sz w:val="16"/>
              </w:rPr>
            </w:pPr>
            <w:r>
              <w:rPr>
                <w:rFonts w:ascii="Arial" w:hAnsi="Arial"/>
                <w:sz w:val="16"/>
              </w:rPr>
              <w:t>5. Select the appropriate program for this coaching:</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Display text describing the dropdown information“”</w:t>
            </w: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13220" w:rsidRDefault="00B13220" w:rsidP="00B13220">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B13220" w:rsidRPr="00F830B8" w:rsidRDefault="00B13220" w:rsidP="00B13220">
            <w:pPr>
              <w:rPr>
                <w:rFonts w:ascii="Arial" w:hAnsi="Arial"/>
                <w:sz w:val="16"/>
              </w:rPr>
            </w:pPr>
            <w:r>
              <w:rPr>
                <w:rFonts w:ascii="Arial" w:hAnsi="Arial"/>
                <w:sz w:val="16"/>
              </w:rPr>
              <w:t>List of program options</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 contains.</w:t>
            </w:r>
          </w:p>
          <w:p w:rsidR="00B13220" w:rsidRDefault="00B13220" w:rsidP="00F04E7A">
            <w:pPr>
              <w:pStyle w:val="ListParagraph"/>
              <w:numPr>
                <w:ilvl w:val="0"/>
                <w:numId w:val="48"/>
              </w:numPr>
              <w:ind w:left="162" w:hanging="180"/>
              <w:rPr>
                <w:rFonts w:ascii="Arial" w:hAnsi="Arial"/>
                <w:sz w:val="16"/>
              </w:rPr>
            </w:pPr>
            <w:r>
              <w:rPr>
                <w:rFonts w:ascii="Arial" w:hAnsi="Arial"/>
                <w:sz w:val="16"/>
              </w:rPr>
              <w:t>Select…</w:t>
            </w:r>
          </w:p>
          <w:p w:rsidR="00B13220" w:rsidRDefault="00B13220" w:rsidP="00F04E7A">
            <w:pPr>
              <w:pStyle w:val="ListParagraph"/>
              <w:numPr>
                <w:ilvl w:val="0"/>
                <w:numId w:val="48"/>
              </w:numPr>
              <w:ind w:left="162" w:hanging="180"/>
              <w:rPr>
                <w:rFonts w:ascii="Arial" w:hAnsi="Arial"/>
                <w:sz w:val="16"/>
              </w:rPr>
            </w:pPr>
            <w:r>
              <w:rPr>
                <w:rFonts w:ascii="Arial" w:hAnsi="Arial"/>
                <w:sz w:val="16"/>
              </w:rPr>
              <w:t>Marketplace</w:t>
            </w:r>
          </w:p>
          <w:p w:rsidR="00B13220" w:rsidRDefault="00B13220" w:rsidP="00F04E7A">
            <w:pPr>
              <w:pStyle w:val="ListParagraph"/>
              <w:numPr>
                <w:ilvl w:val="0"/>
                <w:numId w:val="48"/>
              </w:numPr>
              <w:ind w:left="162" w:hanging="180"/>
              <w:rPr>
                <w:rFonts w:ascii="Arial" w:hAnsi="Arial"/>
                <w:sz w:val="16"/>
              </w:rPr>
            </w:pPr>
            <w:r>
              <w:rPr>
                <w:rFonts w:ascii="Arial" w:hAnsi="Arial"/>
                <w:sz w:val="16"/>
              </w:rPr>
              <w:t>Medicare</w:t>
            </w:r>
          </w:p>
          <w:p w:rsidR="00B13220" w:rsidRDefault="00B13220" w:rsidP="00F04E7A">
            <w:pPr>
              <w:rPr>
                <w:rFonts w:ascii="Arial" w:hAnsi="Arial"/>
                <w:sz w:val="16"/>
              </w:rPr>
            </w:pPr>
          </w:p>
          <w:p w:rsidR="00B13220" w:rsidRDefault="00B13220" w:rsidP="00F04E7A">
            <w:pPr>
              <w:rPr>
                <w:rFonts w:ascii="Arial" w:hAnsi="Arial"/>
                <w:sz w:val="16"/>
              </w:rPr>
            </w:pPr>
            <w:r>
              <w:rPr>
                <w:rFonts w:ascii="Arial" w:hAnsi="Arial"/>
                <w:sz w:val="16"/>
              </w:rPr>
              <w:t>(Required)</w:t>
            </w:r>
          </w:p>
          <w:p w:rsidR="00B13220" w:rsidRDefault="00B13220" w:rsidP="00F04E7A">
            <w:pPr>
              <w:rPr>
                <w:rFonts w:ascii="Arial" w:hAnsi="Arial"/>
                <w:sz w:val="16"/>
              </w:rPr>
            </w:pPr>
          </w:p>
          <w:p w:rsidR="00B13220" w:rsidRPr="00F43B8A" w:rsidRDefault="00B13220" w:rsidP="00F04E7A">
            <w:pPr>
              <w:rPr>
                <w:rFonts w:ascii="Arial" w:hAnsi="Arial"/>
                <w:sz w:val="16"/>
              </w:rPr>
            </w:pP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AB-13</w:t>
            </w:r>
          </w:p>
        </w:tc>
        <w:tc>
          <w:tcPr>
            <w:tcW w:w="5580" w:type="dxa"/>
            <w:tcBorders>
              <w:top w:val="single" w:sz="6" w:space="0" w:color="000000"/>
              <w:bottom w:val="single" w:sz="6" w:space="0" w:color="000000"/>
            </w:tcBorders>
          </w:tcPr>
          <w:p w:rsidR="009B2D3F" w:rsidRDefault="00B13220" w:rsidP="0070514B">
            <w:pPr>
              <w:rPr>
                <w:rFonts w:ascii="Arial" w:hAnsi="Arial"/>
                <w:sz w:val="16"/>
              </w:rPr>
            </w:pPr>
            <w:r>
              <w:rPr>
                <w:rFonts w:ascii="Arial" w:hAnsi="Arial"/>
                <w:sz w:val="16"/>
              </w:rPr>
              <w:t>6</w:t>
            </w:r>
            <w:r w:rsidR="0070514B">
              <w:rPr>
                <w:rFonts w:ascii="Arial" w:hAnsi="Arial"/>
                <w:sz w:val="16"/>
              </w:rPr>
              <w:t xml:space="preserve">. </w:t>
            </w:r>
            <w:r w:rsidR="0070514B" w:rsidRPr="002A20C8">
              <w:rPr>
                <w:rFonts w:ascii="Arial" w:hAnsi="Arial"/>
                <w:sz w:val="16"/>
              </w:rPr>
              <w:t>Will you be delivering the coaching session?</w:t>
            </w:r>
            <w:r w:rsidR="0070514B">
              <w:rPr>
                <w:rFonts w:ascii="Arial" w:hAnsi="Arial"/>
                <w:sz w:val="16"/>
              </w:rPr>
              <w:t xml:space="preserve"> *</w:t>
            </w:r>
          </w:p>
        </w:tc>
        <w:tc>
          <w:tcPr>
            <w:tcW w:w="5310" w:type="dxa"/>
            <w:tcBorders>
              <w:top w:val="single" w:sz="6" w:space="0" w:color="000000"/>
              <w:bottom w:val="single" w:sz="6" w:space="0" w:color="000000"/>
            </w:tcBorders>
          </w:tcPr>
          <w:p w:rsidR="009B2D3F"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p w:rsidR="006C0ADE" w:rsidRDefault="006C0ADE" w:rsidP="0070514B">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Default="006C0ADE" w:rsidP="0070514B">
            <w:pPr>
              <w:rPr>
                <w:rFonts w:ascii="Arial" w:hAnsi="Arial"/>
                <w:sz w:val="16"/>
              </w:rPr>
            </w:pPr>
          </w:p>
        </w:tc>
        <w:tc>
          <w:tcPr>
            <w:tcW w:w="135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AB-14</w:t>
            </w:r>
          </w:p>
        </w:tc>
        <w:tc>
          <w:tcPr>
            <w:tcW w:w="558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Select one of the following</w:t>
            </w:r>
            <w:r w:rsidR="009521FB">
              <w:rPr>
                <w:rFonts w:ascii="Arial" w:hAnsi="Arial"/>
                <w:sz w:val="16"/>
              </w:rPr>
              <w:t xml:space="preserve"> options.  (Required)</w:t>
            </w:r>
          </w:p>
          <w:p w:rsidR="009521FB" w:rsidRDefault="009521FB" w:rsidP="009521FB">
            <w:pPr>
              <w:pStyle w:val="ListParagraph"/>
              <w:numPr>
                <w:ilvl w:val="0"/>
                <w:numId w:val="49"/>
              </w:numPr>
              <w:ind w:left="162" w:hanging="180"/>
              <w:rPr>
                <w:rFonts w:ascii="Arial" w:hAnsi="Arial"/>
                <w:sz w:val="16"/>
              </w:rPr>
            </w:pPr>
            <w:r w:rsidRPr="009521FB">
              <w:rPr>
                <w:rFonts w:ascii="Arial" w:hAnsi="Arial"/>
                <w:b/>
                <w:sz w:val="16"/>
              </w:rPr>
              <w:t>Yes</w:t>
            </w:r>
            <w:r w:rsidRPr="009521FB">
              <w:rPr>
                <w:rFonts w:ascii="Arial" w:hAnsi="Arial"/>
                <w:sz w:val="16"/>
              </w:rPr>
              <w:t>, I will be delivering the coaching session.</w:t>
            </w:r>
          </w:p>
          <w:p w:rsidR="009521FB" w:rsidRPr="009521FB" w:rsidRDefault="009521FB" w:rsidP="000C0FD7">
            <w:pPr>
              <w:pStyle w:val="ListParagraph"/>
              <w:numPr>
                <w:ilvl w:val="0"/>
                <w:numId w:val="49"/>
              </w:numPr>
              <w:ind w:left="162" w:hanging="180"/>
              <w:rPr>
                <w:rFonts w:ascii="Arial" w:hAnsi="Arial"/>
                <w:sz w:val="16"/>
              </w:rPr>
            </w:pPr>
            <w:r w:rsidRPr="009521FB">
              <w:rPr>
                <w:rFonts w:ascii="Arial" w:hAnsi="Arial"/>
                <w:b/>
                <w:sz w:val="16"/>
              </w:rPr>
              <w:t>No</w:t>
            </w:r>
            <w:r w:rsidRPr="009521FB">
              <w:rPr>
                <w:rFonts w:ascii="Arial" w:hAnsi="Arial"/>
                <w:sz w:val="16"/>
              </w:rPr>
              <w:t>, I will not be delivering the coaching session.</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N/Z</w:t>
            </w:r>
          </w:p>
        </w:tc>
      </w:tr>
      <w:tr w:rsidR="009B2D3F" w:rsidTr="00F43B8A">
        <w:trPr>
          <w:cantSplit/>
        </w:trPr>
        <w:tc>
          <w:tcPr>
            <w:tcW w:w="96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C-13</w:t>
            </w:r>
          </w:p>
        </w:tc>
        <w:tc>
          <w:tcPr>
            <w:tcW w:w="558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Validate a coaching session option was selected.</w:t>
            </w:r>
          </w:p>
        </w:tc>
        <w:tc>
          <w:tcPr>
            <w:tcW w:w="531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When no coaching session option has been selected, display the following message:</w:t>
            </w:r>
          </w:p>
          <w:p w:rsidR="0005262D" w:rsidRDefault="0005262D" w:rsidP="0005262D">
            <w:pPr>
              <w:rPr>
                <w:rFonts w:ascii="Arial" w:hAnsi="Arial"/>
                <w:sz w:val="16"/>
              </w:rPr>
            </w:pPr>
            <w:r>
              <w:rPr>
                <w:rFonts w:ascii="Arial" w:hAnsi="Arial"/>
                <w:sz w:val="16"/>
              </w:rPr>
              <w:t>“</w:t>
            </w:r>
            <w:r w:rsidRPr="0005262D">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291B67"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291B67" w:rsidP="000C0FD7">
            <w:pPr>
              <w:pStyle w:val="Tabletext"/>
              <w:rPr>
                <w:rFonts w:ascii="Arial" w:hAnsi="Arial"/>
              </w:rPr>
            </w:pPr>
            <w:r>
              <w:rPr>
                <w:rFonts w:ascii="Arial" w:hAnsi="Arial"/>
              </w:rPr>
              <w:t>AB-</w:t>
            </w:r>
            <w:r w:rsidR="00013168">
              <w:rPr>
                <w:rFonts w:ascii="Arial" w:hAnsi="Arial"/>
              </w:rPr>
              <w:t>15</w:t>
            </w:r>
          </w:p>
        </w:tc>
        <w:tc>
          <w:tcPr>
            <w:tcW w:w="558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Error text when one of the validations fails.</w:t>
            </w:r>
          </w:p>
        </w:tc>
        <w:tc>
          <w:tcPr>
            <w:tcW w:w="531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Display the following text if any of the validations fails:</w:t>
            </w:r>
          </w:p>
          <w:p w:rsidR="00ED7AE7" w:rsidRDefault="00ED7AE7" w:rsidP="000C0FD7">
            <w:pPr>
              <w:rPr>
                <w:rFonts w:ascii="Arial" w:hAnsi="Arial"/>
                <w:sz w:val="16"/>
              </w:rPr>
            </w:pPr>
            <w:r>
              <w:rPr>
                <w:rFonts w:ascii="Arial" w:hAnsi="Arial"/>
                <w:sz w:val="16"/>
              </w:rPr>
              <w:t>“</w:t>
            </w:r>
            <w:r w:rsidRPr="00ED7AE7">
              <w:rPr>
                <w:rFonts w:ascii="Arial" w:hAnsi="Arial"/>
                <w:sz w:val="16"/>
              </w:rPr>
              <w:t>Please correct all fields indicated in red to proceed.</w:t>
            </w:r>
            <w:r>
              <w:rPr>
                <w:rFonts w:ascii="Arial" w:hAnsi="Arial"/>
                <w:sz w:val="16"/>
              </w:rPr>
              <w:t>”</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A-16 17</w:t>
            </w:r>
          </w:p>
        </w:tc>
        <w:tc>
          <w:tcPr>
            <w:tcW w:w="5580" w:type="dxa"/>
            <w:tcBorders>
              <w:top w:val="single" w:sz="6" w:space="0" w:color="000000"/>
              <w:bottom w:val="single" w:sz="6" w:space="0" w:color="000000"/>
            </w:tcBorders>
          </w:tcPr>
          <w:p w:rsidR="007D0F46" w:rsidRDefault="000E2B1C" w:rsidP="000C0FD7">
            <w:pPr>
              <w:rPr>
                <w:rFonts w:ascii="Arial" w:hAnsi="Arial"/>
                <w:sz w:val="16"/>
              </w:rPr>
            </w:pPr>
            <w:r>
              <w:rPr>
                <w:rFonts w:ascii="Arial" w:hAnsi="Arial"/>
                <w:sz w:val="16"/>
              </w:rPr>
              <w:t>Display the “Next” button to load the second panel of information.</w:t>
            </w:r>
          </w:p>
        </w:tc>
        <w:tc>
          <w:tcPr>
            <w:tcW w:w="5310" w:type="dxa"/>
            <w:tcBorders>
              <w:top w:val="single" w:sz="6" w:space="0" w:color="000000"/>
              <w:bottom w:val="single" w:sz="6" w:space="0" w:color="000000"/>
            </w:tcBorders>
          </w:tcPr>
          <w:p w:rsidR="007D0F46" w:rsidRDefault="0070514B" w:rsidP="0070514B">
            <w:pPr>
              <w:rPr>
                <w:rFonts w:ascii="Arial" w:hAnsi="Arial"/>
                <w:sz w:val="16"/>
              </w:rPr>
            </w:pPr>
            <w:r>
              <w:rPr>
                <w:rFonts w:ascii="Arial" w:hAnsi="Arial"/>
                <w:sz w:val="16"/>
              </w:rPr>
              <w:t xml:space="preserve">On select, </w:t>
            </w:r>
            <w:proofErr w:type="gramStart"/>
            <w:r>
              <w:rPr>
                <w:rFonts w:ascii="Arial" w:hAnsi="Arial"/>
                <w:sz w:val="16"/>
              </w:rPr>
              <w:t>h</w:t>
            </w:r>
            <w:r w:rsidR="000E2B1C">
              <w:rPr>
                <w:rFonts w:ascii="Arial" w:hAnsi="Arial"/>
                <w:sz w:val="16"/>
              </w:rPr>
              <w:t>ide</w:t>
            </w:r>
            <w:r>
              <w:rPr>
                <w:rFonts w:ascii="Arial" w:hAnsi="Arial"/>
                <w:sz w:val="16"/>
              </w:rPr>
              <w:t>s</w:t>
            </w:r>
            <w:r w:rsidR="000E2B1C">
              <w:rPr>
                <w:rFonts w:ascii="Arial" w:hAnsi="Arial"/>
                <w:sz w:val="16"/>
              </w:rPr>
              <w:t xml:space="preserve">  panel</w:t>
            </w:r>
            <w:proofErr w:type="gramEnd"/>
            <w:r w:rsidR="000E2B1C">
              <w:rPr>
                <w:rFonts w:ascii="Arial" w:hAnsi="Arial"/>
                <w:sz w:val="16"/>
              </w:rPr>
              <w:t xml:space="preserve"> </w:t>
            </w:r>
            <w:r>
              <w:rPr>
                <w:rFonts w:ascii="Arial" w:hAnsi="Arial"/>
                <w:sz w:val="16"/>
              </w:rPr>
              <w:t xml:space="preserve">1 </w:t>
            </w:r>
            <w:r w:rsidR="000E2B1C">
              <w:rPr>
                <w:rFonts w:ascii="Arial" w:hAnsi="Arial"/>
                <w:sz w:val="16"/>
              </w:rPr>
              <w:t>and display</w:t>
            </w:r>
            <w:r>
              <w:rPr>
                <w:rFonts w:ascii="Arial" w:hAnsi="Arial"/>
                <w:sz w:val="16"/>
              </w:rPr>
              <w:t>s</w:t>
            </w:r>
            <w:r w:rsidR="000E2B1C">
              <w:rPr>
                <w:rFonts w:ascii="Arial" w:hAnsi="Arial"/>
                <w:sz w:val="16"/>
              </w:rPr>
              <w:t xml:space="preserve"> panel</w:t>
            </w:r>
            <w:r>
              <w:rPr>
                <w:rFonts w:ascii="Arial" w:hAnsi="Arial"/>
                <w:sz w:val="16"/>
              </w:rPr>
              <w:t>2 or panel 3 depending on response to question #5</w:t>
            </w:r>
            <w:r w:rsidR="000E2B1C">
              <w:rPr>
                <w:rFonts w:ascii="Arial" w:hAnsi="Arial"/>
                <w:sz w:val="16"/>
              </w:rPr>
              <w:t>.</w:t>
            </w: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Button is disabled until all required fields have been updated.</w:t>
            </w:r>
          </w:p>
        </w:tc>
        <w:tc>
          <w:tcPr>
            <w:tcW w:w="135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B-16, 17</w:t>
            </w:r>
          </w:p>
        </w:tc>
        <w:tc>
          <w:tcPr>
            <w:tcW w:w="558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text explaining the why the button is deactivated.</w:t>
            </w:r>
          </w:p>
        </w:tc>
        <w:tc>
          <w:tcPr>
            <w:tcW w:w="531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“Note: Button will activate when all fields have been completed.”</w:t>
            </w:r>
          </w:p>
        </w:tc>
        <w:tc>
          <w:tcPr>
            <w:tcW w:w="135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Page: Start [1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Date Started: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“Date Started</w:t>
            </w:r>
            <w:proofErr w:type="gramStart"/>
            <w:r>
              <w:rPr>
                <w:rFonts w:ascii="Arial" w:hAnsi="Arial"/>
                <w:sz w:val="16"/>
              </w:rPr>
              <w:t>:“</w:t>
            </w:r>
            <w:proofErr w:type="gramEnd"/>
            <w:r>
              <w:rPr>
                <w:rFonts w:ascii="Arial" w:hAnsi="Arial"/>
                <w:sz w:val="16"/>
              </w:rPr>
              <w:t xml:space="preserve"> followed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645218" w:rsidTr="00F43B8A">
        <w:trPr>
          <w:cantSplit/>
        </w:trPr>
        <w:tc>
          <w:tcPr>
            <w:tcW w:w="14040" w:type="dxa"/>
            <w:gridSpan w:val="5"/>
            <w:tcBorders>
              <w:top w:val="single" w:sz="6" w:space="0" w:color="000000"/>
              <w:bottom w:val="single" w:sz="6" w:space="0" w:color="000000"/>
            </w:tcBorders>
            <w:shd w:val="pct25" w:color="auto" w:fill="auto"/>
          </w:tcPr>
          <w:p w:rsidR="00645218" w:rsidRDefault="00645218" w:rsidP="00750020">
            <w:pPr>
              <w:rPr>
                <w:rFonts w:ascii="Arial" w:hAnsi="Arial"/>
                <w:sz w:val="16"/>
              </w:rPr>
            </w:pPr>
            <w:r>
              <w:rPr>
                <w:rFonts w:ascii="Arial" w:hAnsi="Arial"/>
                <w:sz w:val="16"/>
              </w:rPr>
              <w:t xml:space="preserve">Display The following when Panel </w:t>
            </w:r>
            <w:r w:rsidR="00750020">
              <w:rPr>
                <w:rFonts w:ascii="Arial" w:hAnsi="Arial"/>
                <w:sz w:val="16"/>
              </w:rPr>
              <w:t xml:space="preserve">2 </w:t>
            </w:r>
            <w:r>
              <w:rPr>
                <w:rFonts w:ascii="Arial" w:hAnsi="Arial"/>
                <w:sz w:val="16"/>
              </w:rPr>
              <w:t>“5. Will you be delivering the coaching session?” is “Yes”.</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sidRPr="0047329D">
              <w:rPr>
                <w:rFonts w:ascii="Arial" w:hAnsi="Arial"/>
                <w:sz w:val="16"/>
              </w:rPr>
              <w:t>1. Enter/Select the date of coaching:</w:t>
            </w:r>
            <w:r>
              <w:rPr>
                <w:rFonts w:ascii="Arial" w:hAnsi="Arial"/>
                <w:sz w:val="16"/>
              </w:rPr>
              <w:t xml:space="preserve"> *</w:t>
            </w:r>
          </w:p>
        </w:tc>
        <w:tc>
          <w:tcPr>
            <w:tcW w:w="5310" w:type="dxa"/>
            <w:tcBorders>
              <w:top w:val="single" w:sz="6" w:space="0" w:color="000000"/>
              <w:bottom w:val="single" w:sz="6" w:space="0" w:color="000000"/>
            </w:tcBorders>
          </w:tcPr>
          <w:p w:rsidR="00750020" w:rsidRDefault="00750020" w:rsidP="001829BA">
            <w:pPr>
              <w:rPr>
                <w:rFonts w:ascii="Arial" w:hAnsi="Arial"/>
                <w:sz w:val="16"/>
              </w:rPr>
            </w:pPr>
            <w:r>
              <w:rPr>
                <w:rFonts w:ascii="Arial" w:hAnsi="Arial"/>
                <w:sz w:val="16"/>
              </w:rPr>
              <w:t xml:space="preserve">Display text describing the </w:t>
            </w:r>
            <w:r w:rsidR="001829BA">
              <w:rPr>
                <w:rFonts w:ascii="Arial" w:hAnsi="Arial"/>
                <w:sz w:val="16"/>
              </w:rPr>
              <w:t>date field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proofErr w:type="spellStart"/>
            <w:r>
              <w:rPr>
                <w:rFonts w:ascii="Arial" w:hAnsi="Arial"/>
                <w:sz w:val="16"/>
              </w:rPr>
              <w:lastRenderedPageBreak/>
              <w:t>TextBox</w:t>
            </w:r>
            <w:proofErr w:type="spellEnd"/>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750020" w:rsidRDefault="00750020" w:rsidP="00C16A7C">
            <w:pPr>
              <w:rPr>
                <w:rFonts w:ascii="Arial" w:hAnsi="Arial"/>
                <w:sz w:val="16"/>
              </w:rPr>
            </w:pPr>
            <w:r>
              <w:rPr>
                <w:rFonts w:ascii="Arial" w:hAnsi="Arial"/>
                <w:sz w:val="16"/>
              </w:rPr>
              <w:t>May be selected by the pop-up calendar.</w:t>
            </w:r>
          </w:p>
          <w:p w:rsidR="00750020" w:rsidRDefault="00750020" w:rsidP="00C16A7C">
            <w:pPr>
              <w:rPr>
                <w:rFonts w:ascii="Arial" w:hAnsi="Arial"/>
                <w:sz w:val="16"/>
              </w:rPr>
            </w:pPr>
          </w:p>
          <w:p w:rsidR="00750020" w:rsidRDefault="00750020"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750020"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750020" w:rsidRPr="00E1706A" w:rsidRDefault="00750020"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When invalid date is entered, display the message:</w:t>
            </w:r>
          </w:p>
          <w:p w:rsidR="00750020" w:rsidRDefault="00750020"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E1706A">
              <w:rPr>
                <w:rFonts w:ascii="Arial" w:hAnsi="Arial"/>
              </w:rPr>
              <w:t>6</w:t>
            </w:r>
          </w:p>
        </w:tc>
        <w:tc>
          <w:tcPr>
            <w:tcW w:w="5580" w:type="dxa"/>
            <w:tcBorders>
              <w:top w:val="single" w:sz="6" w:space="0" w:color="000000"/>
              <w:bottom w:val="single" w:sz="6" w:space="0" w:color="000000"/>
            </w:tcBorders>
          </w:tcPr>
          <w:p w:rsidR="00B23A46" w:rsidRDefault="00CC6CBC" w:rsidP="00CC6CBC">
            <w:pPr>
              <w:rPr>
                <w:rFonts w:ascii="Arial" w:hAnsi="Arial"/>
                <w:sz w:val="16"/>
              </w:rPr>
            </w:pPr>
            <w:r>
              <w:rPr>
                <w:rFonts w:ascii="Arial" w:hAnsi="Arial"/>
                <w:sz w:val="16"/>
              </w:rPr>
              <w:t>2.</w:t>
            </w:r>
            <w:r>
              <w:t xml:space="preserve"> </w:t>
            </w:r>
            <w:r w:rsidRPr="00E1706A">
              <w:rPr>
                <w:rFonts w:ascii="Arial" w:hAnsi="Arial"/>
                <w:sz w:val="16"/>
              </w:rPr>
              <w:t>What type of coaching are you doing today?</w:t>
            </w:r>
            <w:r>
              <w:rPr>
                <w:rFonts w:ascii="Arial" w:hAnsi="Arial"/>
                <w:sz w:val="16"/>
              </w:rPr>
              <w:t xml:space="preserve"> </w:t>
            </w:r>
            <w:r>
              <w:rPr>
                <w:rFonts w:ascii="Arial" w:hAnsi="Arial"/>
                <w:b/>
                <w:sz w:val="16"/>
              </w:rPr>
              <w:t>*</w:t>
            </w:r>
          </w:p>
        </w:tc>
        <w:tc>
          <w:tcPr>
            <w:tcW w:w="5310" w:type="dxa"/>
            <w:tcBorders>
              <w:top w:val="single" w:sz="6" w:space="0" w:color="000000"/>
              <w:bottom w:val="single" w:sz="6" w:space="0" w:color="000000"/>
            </w:tcBorders>
          </w:tcPr>
          <w:p w:rsidR="00B23A46" w:rsidRDefault="00B23A46" w:rsidP="00CC6CBC">
            <w:pPr>
              <w:rPr>
                <w:rFonts w:ascii="Arial" w:hAnsi="Arial"/>
                <w:sz w:val="16"/>
              </w:rPr>
            </w:pPr>
            <w:r>
              <w:rPr>
                <w:rFonts w:ascii="Arial" w:hAnsi="Arial"/>
                <w:sz w:val="16"/>
              </w:rPr>
              <w:t xml:space="preserve">Display </w:t>
            </w:r>
            <w:r w:rsidR="00CC6CBC">
              <w:rPr>
                <w:rFonts w:ascii="Arial" w:hAnsi="Arial"/>
                <w:sz w:val="16"/>
              </w:rPr>
              <w:t>text describing the dropdown information</w:t>
            </w: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30111A">
              <w:rPr>
                <w:rFonts w:ascii="Arial" w:hAnsi="Arial"/>
              </w:rPr>
              <w:t>8</w:t>
            </w:r>
          </w:p>
        </w:tc>
        <w:tc>
          <w:tcPr>
            <w:tcW w:w="5580" w:type="dxa"/>
            <w:tcBorders>
              <w:top w:val="single" w:sz="6" w:space="0" w:color="000000"/>
              <w:bottom w:val="single" w:sz="6" w:space="0" w:color="000000"/>
            </w:tcBorders>
          </w:tcPr>
          <w:p w:rsidR="00B23A46" w:rsidRDefault="0030111A" w:rsidP="00661C42">
            <w:pPr>
              <w:rPr>
                <w:rFonts w:ascii="Arial" w:hAnsi="Arial"/>
                <w:sz w:val="16"/>
              </w:rPr>
            </w:pPr>
            <w:r>
              <w:rPr>
                <w:rFonts w:ascii="Arial" w:hAnsi="Arial"/>
                <w:sz w:val="16"/>
              </w:rPr>
              <w:t>Selection list of the type of coaching that will be given.</w:t>
            </w:r>
          </w:p>
        </w:tc>
        <w:tc>
          <w:tcPr>
            <w:tcW w:w="531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 xml:space="preserve">Dropdown </w:t>
            </w:r>
            <w:r w:rsidR="0030111A">
              <w:rPr>
                <w:rFonts w:ascii="Arial" w:hAnsi="Arial"/>
                <w:sz w:val="16"/>
              </w:rPr>
              <w:t>list with the following options:</w:t>
            </w:r>
          </w:p>
          <w:p w:rsidR="00CC6CBC" w:rsidRDefault="00CC6CBC" w:rsidP="00661C42">
            <w:pPr>
              <w:pStyle w:val="ListParagraph"/>
              <w:numPr>
                <w:ilvl w:val="0"/>
                <w:numId w:val="49"/>
              </w:numPr>
              <w:ind w:left="162" w:hanging="180"/>
              <w:rPr>
                <w:rFonts w:ascii="Arial" w:hAnsi="Arial"/>
                <w:sz w:val="16"/>
              </w:rPr>
            </w:pPr>
            <w:r>
              <w:rPr>
                <w:rFonts w:ascii="Arial" w:hAnsi="Arial"/>
                <w:sz w:val="16"/>
              </w:rPr>
              <w:t>Select…</w:t>
            </w:r>
          </w:p>
          <w:p w:rsidR="00B23A46" w:rsidRDefault="0030111A" w:rsidP="00661C42">
            <w:pPr>
              <w:pStyle w:val="ListParagraph"/>
              <w:numPr>
                <w:ilvl w:val="0"/>
                <w:numId w:val="49"/>
              </w:numPr>
              <w:ind w:left="162" w:hanging="180"/>
              <w:rPr>
                <w:rFonts w:ascii="Arial" w:hAnsi="Arial"/>
                <w:sz w:val="16"/>
              </w:rPr>
            </w:pPr>
            <w:r>
              <w:rPr>
                <w:rFonts w:ascii="Arial" w:hAnsi="Arial"/>
                <w:sz w:val="16"/>
              </w:rPr>
              <w:t>Manager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Quality Specialist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Supervisor Coaching</w:t>
            </w:r>
          </w:p>
          <w:p w:rsidR="00CC6CBC" w:rsidRDefault="00CC6CBC" w:rsidP="00CC6CBC">
            <w:pPr>
              <w:rPr>
                <w:rFonts w:ascii="Arial" w:hAnsi="Arial"/>
                <w:sz w:val="16"/>
              </w:rPr>
            </w:pPr>
          </w:p>
          <w:p w:rsidR="00CC6CBC" w:rsidRDefault="00CC6CBC" w:rsidP="00CC6CBC">
            <w:pPr>
              <w:rPr>
                <w:rFonts w:ascii="Arial" w:hAnsi="Arial"/>
                <w:sz w:val="16"/>
              </w:rPr>
            </w:pPr>
            <w:r>
              <w:rPr>
                <w:rFonts w:ascii="Arial" w:hAnsi="Arial"/>
                <w:sz w:val="16"/>
              </w:rPr>
              <w:t>(Required)</w:t>
            </w:r>
          </w:p>
          <w:p w:rsidR="00CC6CBC" w:rsidRPr="00F43B8A" w:rsidRDefault="00CC6CBC" w:rsidP="00F43B8A">
            <w:pPr>
              <w:rPr>
                <w:rFonts w:ascii="Arial" w:hAnsi="Arial"/>
                <w:sz w:val="16"/>
              </w:rPr>
            </w:pP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44CAB" w:rsidTr="00F43B8A">
        <w:trPr>
          <w:cantSplit/>
        </w:trPr>
        <w:tc>
          <w:tcPr>
            <w:tcW w:w="96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44CAB" w:rsidRDefault="00B44CAB" w:rsidP="002C4D47">
            <w:pPr>
              <w:pStyle w:val="Tabletext"/>
              <w:rPr>
                <w:rFonts w:ascii="Arial" w:hAnsi="Arial"/>
              </w:rPr>
            </w:pPr>
            <w:r>
              <w:rPr>
                <w:rFonts w:ascii="Arial" w:hAnsi="Arial"/>
              </w:rPr>
              <w:t>AB-7</w:t>
            </w:r>
          </w:p>
        </w:tc>
        <w:tc>
          <w:tcPr>
            <w:tcW w:w="558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 xml:space="preserve">When no </w:t>
            </w:r>
            <w:r w:rsidR="00CC6CBC">
              <w:rPr>
                <w:rFonts w:ascii="Arial" w:hAnsi="Arial"/>
                <w:sz w:val="16"/>
              </w:rPr>
              <w:t xml:space="preserve"> type of coaching</w:t>
            </w:r>
            <w:r>
              <w:rPr>
                <w:rFonts w:ascii="Arial" w:hAnsi="Arial"/>
                <w:sz w:val="16"/>
              </w:rPr>
              <w:t xml:space="preserve"> is selected, display the message:</w:t>
            </w:r>
          </w:p>
          <w:p w:rsidR="00B44CAB" w:rsidRDefault="00B44CAB" w:rsidP="002C4D47">
            <w:pPr>
              <w:rPr>
                <w:rFonts w:ascii="Arial" w:hAnsi="Arial"/>
                <w:sz w:val="16"/>
              </w:rPr>
            </w:pPr>
            <w:r>
              <w:rPr>
                <w:rFonts w:ascii="Arial" w:hAnsi="Arial"/>
                <w:sz w:val="16"/>
              </w:rPr>
              <w:t>“Please s</w:t>
            </w:r>
            <w:r w:rsidRPr="00C17935">
              <w:rPr>
                <w:rFonts w:ascii="Arial" w:hAnsi="Arial"/>
                <w:sz w:val="16"/>
              </w:rPr>
              <w:t>elect</w:t>
            </w:r>
            <w:r>
              <w:rPr>
                <w:rFonts w:ascii="Arial" w:hAnsi="Arial"/>
                <w:sz w:val="16"/>
              </w:rPr>
              <w:t xml:space="preserve"> the type of coaching you are doing today.”</w:t>
            </w:r>
          </w:p>
        </w:tc>
        <w:tc>
          <w:tcPr>
            <w:tcW w:w="135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Page: Direct Entry [2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Site</w:t>
            </w:r>
            <w:r w:rsidR="006276DA">
              <w:rPr>
                <w:rFonts w:ascii="Arial" w:hAnsi="Arial"/>
                <w:sz w:val="16"/>
              </w:rPr>
              <w:t>: [</w:t>
            </w:r>
            <w:r>
              <w:rPr>
                <w:rFonts w:ascii="Arial" w:hAnsi="Arial"/>
                <w:sz w:val="16"/>
              </w:rPr>
              <w:t>Site</w:t>
            </w:r>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Site</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site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CSR</w:t>
            </w:r>
            <w:r w:rsidR="006276DA">
              <w:rPr>
                <w:rFonts w:ascii="Arial" w:hAnsi="Arial"/>
                <w:sz w:val="16"/>
              </w:rPr>
              <w:t>: [</w:t>
            </w:r>
            <w:r>
              <w:rPr>
                <w:rFonts w:ascii="Arial" w:hAnsi="Arial"/>
                <w:sz w:val="16"/>
              </w:rPr>
              <w:t xml:space="preserve">CSR </w:t>
            </w:r>
            <w:proofErr w:type="spellStart"/>
            <w:r>
              <w:rPr>
                <w:rFonts w:ascii="Arial" w:hAnsi="Arial"/>
                <w:sz w:val="16"/>
              </w:rPr>
              <w:t>displayName</w:t>
            </w:r>
            <w:proofErr w:type="spellEnd"/>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CSR</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CSR display name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CC6CBC" w:rsidTr="00F0690B">
        <w:trPr>
          <w:cantSplit/>
        </w:trPr>
        <w:tc>
          <w:tcPr>
            <w:tcW w:w="14040" w:type="dxa"/>
            <w:gridSpan w:val="5"/>
            <w:tcBorders>
              <w:top w:val="single" w:sz="6" w:space="0" w:color="000000"/>
              <w:bottom w:val="single" w:sz="6" w:space="0" w:color="000000"/>
            </w:tcBorders>
            <w:shd w:val="pct25" w:color="auto" w:fill="auto"/>
          </w:tcPr>
          <w:p w:rsidR="00CC6CBC" w:rsidRDefault="00CC6CBC" w:rsidP="00F0690B">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2C4D47">
            <w:pPr>
              <w:rPr>
                <w:rFonts w:ascii="Arial" w:hAnsi="Arial"/>
                <w:sz w:val="16"/>
              </w:rPr>
            </w:pPr>
            <w:r>
              <w:rPr>
                <w:rFonts w:ascii="Arial" w:hAnsi="Arial"/>
                <w:sz w:val="16"/>
              </w:rPr>
              <w:t>Display The following when Panel 1 “5. Will you be delivering the coaching session?” is “No”.</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829BA" w:rsidRDefault="001829BA" w:rsidP="001829BA">
            <w:pPr>
              <w:rPr>
                <w:rFonts w:ascii="Arial" w:hAnsi="Arial"/>
                <w:sz w:val="16"/>
              </w:rPr>
            </w:pPr>
            <w:r w:rsidRPr="0047329D">
              <w:rPr>
                <w:rFonts w:ascii="Arial" w:hAnsi="Arial"/>
                <w:sz w:val="16"/>
              </w:rPr>
              <w:t xml:space="preserve">1. Enter/Select the date of </w:t>
            </w:r>
            <w:r>
              <w:rPr>
                <w:rFonts w:ascii="Arial" w:hAnsi="Arial"/>
                <w:sz w:val="16"/>
              </w:rPr>
              <w:t>event</w:t>
            </w:r>
            <w:r w:rsidRPr="0047329D">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829BA" w:rsidRDefault="001829BA" w:rsidP="001829BA">
            <w:pPr>
              <w:rPr>
                <w:rFonts w:ascii="Arial" w:hAnsi="Arial"/>
                <w:sz w:val="16"/>
              </w:rPr>
            </w:pPr>
            <w:r>
              <w:rPr>
                <w:rFonts w:ascii="Arial" w:hAnsi="Arial"/>
                <w:sz w:val="16"/>
              </w:rPr>
              <w:t>Display text describing text field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1829BA" w:rsidRDefault="001829BA" w:rsidP="00C16A7C">
            <w:pPr>
              <w:rPr>
                <w:rFonts w:ascii="Arial" w:hAnsi="Arial"/>
                <w:sz w:val="16"/>
              </w:rPr>
            </w:pPr>
            <w:r>
              <w:rPr>
                <w:rFonts w:ascii="Arial" w:hAnsi="Arial"/>
                <w:sz w:val="16"/>
              </w:rPr>
              <w:t>May be selected by the pop-up calendar.</w:t>
            </w:r>
          </w:p>
          <w:p w:rsidR="001829BA" w:rsidRDefault="001829BA" w:rsidP="00C16A7C">
            <w:pPr>
              <w:rPr>
                <w:rFonts w:ascii="Arial" w:hAnsi="Arial"/>
                <w:sz w:val="16"/>
              </w:rPr>
            </w:pPr>
          </w:p>
          <w:p w:rsidR="001829BA" w:rsidRDefault="001829BA"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1829BA"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1829BA" w:rsidRPr="00E1706A" w:rsidRDefault="001829BA"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When invalid date is entered, display the message:</w:t>
            </w:r>
          </w:p>
          <w:p w:rsidR="001829BA" w:rsidRDefault="001829BA"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r>
              <w:rPr>
                <w:rFonts w:ascii="Arial" w:hAnsi="Arial"/>
                <w:sz w:val="16"/>
              </w:rPr>
              <w:t>Display in Informational Display section</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Page: Indirect Entry [2 of 2]</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Site: [Site]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“Site</w:t>
            </w:r>
            <w:proofErr w:type="gramStart"/>
            <w:r>
              <w:rPr>
                <w:rFonts w:ascii="Arial" w:hAnsi="Arial"/>
                <w:sz w:val="16"/>
              </w:rPr>
              <w:t>:“</w:t>
            </w:r>
            <w:proofErr w:type="gramEnd"/>
            <w:r>
              <w:rPr>
                <w:rFonts w:ascii="Arial" w:hAnsi="Arial"/>
                <w:sz w:val="16"/>
              </w:rPr>
              <w:t xml:space="preserve"> followed by Selected site.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lastRenderedPageBreak/>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CSR: [CSR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“CSR</w:t>
            </w:r>
            <w:proofErr w:type="gramStart"/>
            <w:r>
              <w:rPr>
                <w:rFonts w:ascii="Arial" w:hAnsi="Arial"/>
                <w:sz w:val="16"/>
              </w:rPr>
              <w:t>:“</w:t>
            </w:r>
            <w:proofErr w:type="gramEnd"/>
            <w:r>
              <w:rPr>
                <w:rFonts w:ascii="Arial" w:hAnsi="Arial"/>
                <w:sz w:val="16"/>
              </w:rPr>
              <w:t xml:space="preserve"> followed by selected CSR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F74D59">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B13EA1">
            <w:pPr>
              <w:rPr>
                <w:rFonts w:ascii="Arial" w:hAnsi="Arial"/>
                <w:sz w:val="16"/>
              </w:rPr>
            </w:pPr>
            <w:r>
              <w:rPr>
                <w:rFonts w:ascii="Arial" w:hAnsi="Arial"/>
                <w:sz w:val="16"/>
              </w:rPr>
              <w:t>Display The following for both.</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 xml:space="preserve">2. Is </w:t>
            </w:r>
            <w:proofErr w:type="spellStart"/>
            <w:r>
              <w:rPr>
                <w:rFonts w:ascii="Arial" w:hAnsi="Arial"/>
                <w:sz w:val="16"/>
              </w:rPr>
              <w:t>thjs</w:t>
            </w:r>
            <w:proofErr w:type="spellEnd"/>
            <w:r>
              <w:rPr>
                <w:rFonts w:ascii="Arial" w:hAnsi="Arial"/>
                <w:sz w:val="16"/>
              </w:rPr>
              <w:t xml:space="preserve"> a Customer Service Escalation (CSE)</w:t>
            </w:r>
            <w:r w:rsidRPr="002A20C8">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r>
              <w:rPr>
                <w:rFonts w:ascii="Arial" w:hAnsi="Arial"/>
                <w:sz w:val="16"/>
              </w:rPr>
              <w:t>”</w:t>
            </w:r>
          </w:p>
          <w:p w:rsidR="001655BD" w:rsidRDefault="001655BD" w:rsidP="00F04E7A">
            <w:pPr>
              <w:rPr>
                <w:rFonts w:ascii="Arial" w:hAnsi="Arial"/>
                <w:sz w:val="16"/>
              </w:rPr>
            </w:pPr>
          </w:p>
          <w:p w:rsidR="001655BD" w:rsidRDefault="001655BD" w:rsidP="00F04E7A">
            <w:pPr>
              <w:rPr>
                <w:rFonts w:ascii="Arial" w:hAnsi="Arial"/>
                <w:sz w:val="16"/>
              </w:rPr>
            </w:pPr>
            <w:r>
              <w:rPr>
                <w:rFonts w:ascii="Arial" w:hAnsi="Arial"/>
                <w:sz w:val="16"/>
              </w:rPr>
              <w:t>(Required)</w:t>
            </w:r>
          </w:p>
          <w:p w:rsidR="001655BD" w:rsidRDefault="001655BD" w:rsidP="00F04E7A">
            <w:pPr>
              <w:rPr>
                <w:rFonts w:ascii="Arial" w:hAnsi="Arial"/>
                <w:sz w:val="16"/>
              </w:rPr>
            </w:pP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Select one of the following options.  (Required)</w:t>
            </w:r>
          </w:p>
          <w:p w:rsidR="001655BD" w:rsidRDefault="001655BD" w:rsidP="00F04E7A">
            <w:pPr>
              <w:pStyle w:val="ListParagraph"/>
              <w:numPr>
                <w:ilvl w:val="0"/>
                <w:numId w:val="49"/>
              </w:numPr>
              <w:ind w:left="162" w:hanging="180"/>
              <w:rPr>
                <w:rFonts w:ascii="Arial" w:hAnsi="Arial"/>
                <w:sz w:val="16"/>
              </w:rPr>
            </w:pPr>
            <w:r w:rsidRPr="009521FB">
              <w:rPr>
                <w:rFonts w:ascii="Arial" w:hAnsi="Arial"/>
                <w:b/>
                <w:sz w:val="16"/>
              </w:rPr>
              <w:t>Yes</w:t>
            </w:r>
          </w:p>
          <w:p w:rsidR="001655BD" w:rsidRPr="009521FB" w:rsidRDefault="001655BD" w:rsidP="00F04E7A">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1655BD" w:rsidRDefault="001655BD" w:rsidP="005A55BD">
            <w:pPr>
              <w:rPr>
                <w:rFonts w:ascii="Arial" w:hAnsi="Arial"/>
                <w:sz w:val="16"/>
              </w:rPr>
            </w:pPr>
            <w:r>
              <w:rPr>
                <w:rFonts w:ascii="Arial" w:hAnsi="Arial"/>
                <w:sz w:val="16"/>
              </w:rPr>
              <w:t>N/</w:t>
            </w:r>
            <w:r w:rsidR="005A55BD">
              <w:rPr>
                <w:rFonts w:ascii="Arial" w:hAnsi="Arial"/>
                <w:sz w:val="16"/>
              </w:rPr>
              <w:t>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Validate a CSE option was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When no CSE option has been selected, display the following message:</w:t>
            </w:r>
          </w:p>
          <w:p w:rsidR="001655BD" w:rsidRDefault="001655BD" w:rsidP="00F04E7A">
            <w:pPr>
              <w:rPr>
                <w:rFonts w:ascii="Arial" w:hAnsi="Arial"/>
                <w:sz w:val="16"/>
              </w:rPr>
            </w:pPr>
            <w:r>
              <w:rPr>
                <w:rFonts w:ascii="Arial" w:hAnsi="Arial"/>
                <w:sz w:val="16"/>
              </w:rPr>
              <w:t>“</w:t>
            </w:r>
            <w:r w:rsidRPr="009D4F80">
              <w:rPr>
                <w:rFonts w:ascii="Arial" w:hAnsi="Arial"/>
                <w:sz w:val="16"/>
              </w:rPr>
              <w:t>Indicate whether this is a CSE or not</w:t>
            </w:r>
            <w:r w:rsidRPr="0005262D">
              <w:rPr>
                <w:rFonts w:ascii="Arial" w:hAnsi="Arial"/>
                <w:sz w:val="16"/>
              </w:rPr>
              <w:t>.</w:t>
            </w:r>
            <w:r>
              <w:rPr>
                <w:rFonts w:ascii="Arial" w:hAnsi="Arial"/>
                <w:sz w:val="16"/>
              </w:rPr>
              <w:t>”</w:t>
            </w: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C77A69" w:rsidTr="00F0690B">
        <w:trPr>
          <w:cantSplit/>
        </w:trPr>
        <w:tc>
          <w:tcPr>
            <w:tcW w:w="14040" w:type="dxa"/>
            <w:gridSpan w:val="5"/>
            <w:tcBorders>
              <w:top w:val="single" w:sz="6" w:space="0" w:color="000000"/>
              <w:bottom w:val="single" w:sz="6" w:space="0" w:color="000000"/>
            </w:tcBorders>
            <w:shd w:val="pct25" w:color="auto" w:fill="auto"/>
          </w:tcPr>
          <w:p w:rsidR="00C77A69" w:rsidRDefault="00C77A69" w:rsidP="00F0690B">
            <w:pPr>
              <w:rPr>
                <w:rFonts w:ascii="Arial" w:hAnsi="Arial"/>
                <w:sz w:val="16"/>
              </w:rPr>
            </w:pP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AB-21</w:t>
            </w:r>
          </w:p>
        </w:tc>
        <w:tc>
          <w:tcPr>
            <w:tcW w:w="5580" w:type="dxa"/>
            <w:tcBorders>
              <w:top w:val="single" w:sz="6" w:space="0" w:color="000000"/>
              <w:bottom w:val="single" w:sz="6" w:space="0" w:color="000000"/>
            </w:tcBorders>
          </w:tcPr>
          <w:p w:rsidR="00345FA7" w:rsidRDefault="00562864" w:rsidP="00E70666">
            <w:pPr>
              <w:rPr>
                <w:rFonts w:ascii="Arial" w:hAnsi="Arial"/>
                <w:sz w:val="16"/>
              </w:rPr>
            </w:pPr>
            <w:r>
              <w:rPr>
                <w:rFonts w:ascii="Arial" w:hAnsi="Arial"/>
                <w:sz w:val="16"/>
              </w:rPr>
              <w:t>3</w:t>
            </w:r>
            <w:r w:rsidR="00E70666" w:rsidRPr="00A07065">
              <w:rPr>
                <w:rFonts w:ascii="Arial" w:hAnsi="Arial"/>
                <w:sz w:val="16"/>
              </w:rPr>
              <w:t>. Select the type of coaching from the categories below:</w:t>
            </w:r>
            <w:r>
              <w:rPr>
                <w:rFonts w:ascii="Arial" w:hAnsi="Arial"/>
                <w:sz w:val="16"/>
              </w:rPr>
              <w:t xml:space="preserve"> *</w:t>
            </w:r>
          </w:p>
        </w:tc>
        <w:tc>
          <w:tcPr>
            <w:tcW w:w="5310" w:type="dxa"/>
            <w:tcBorders>
              <w:top w:val="single" w:sz="6" w:space="0" w:color="000000"/>
              <w:bottom w:val="single" w:sz="6" w:space="0" w:color="000000"/>
            </w:tcBorders>
          </w:tcPr>
          <w:p w:rsidR="00345FA7" w:rsidRDefault="00A07065" w:rsidP="00E70666">
            <w:pPr>
              <w:rPr>
                <w:rFonts w:ascii="Arial" w:hAnsi="Arial"/>
                <w:sz w:val="16"/>
              </w:rPr>
            </w:pPr>
            <w:r>
              <w:rPr>
                <w:rFonts w:ascii="Arial" w:hAnsi="Arial"/>
                <w:sz w:val="16"/>
              </w:rPr>
              <w:t xml:space="preserve">Display </w:t>
            </w:r>
            <w:r w:rsidR="00E70666">
              <w:rPr>
                <w:rFonts w:ascii="Arial" w:hAnsi="Arial"/>
                <w:sz w:val="16"/>
              </w:rPr>
              <w:t>text describing the radio button section</w:t>
            </w:r>
            <w:r w:rsidR="00E70666" w:rsidDel="00E70666">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AB-22</w:t>
            </w:r>
          </w:p>
        </w:tc>
        <w:tc>
          <w:tcPr>
            <w:tcW w:w="558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345FA7" w:rsidRDefault="00A07065" w:rsidP="00416BEF">
            <w:pPr>
              <w:rPr>
                <w:rFonts w:ascii="Arial" w:hAnsi="Arial"/>
                <w:sz w:val="16"/>
              </w:rPr>
            </w:pPr>
            <w:r>
              <w:rPr>
                <w:rFonts w:ascii="Arial" w:hAnsi="Arial"/>
                <w:sz w:val="16"/>
              </w:rPr>
              <w:t>Display</w:t>
            </w:r>
            <w:r w:rsidR="00416BEF">
              <w:rPr>
                <w:rFonts w:ascii="Arial" w:hAnsi="Arial"/>
                <w:sz w:val="16"/>
              </w:rPr>
              <w:t xml:space="preserve"> text</w:t>
            </w:r>
            <w:r>
              <w:rPr>
                <w:rFonts w:ascii="Arial" w:hAnsi="Arial"/>
                <w:sz w:val="16"/>
              </w:rPr>
              <w:t xml:space="preserve"> ”</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r>
              <w:rPr>
                <w:rFonts w:ascii="Arial" w:hAnsi="Arial"/>
                <w:sz w:val="16"/>
              </w:rPr>
              <w:t>Display the following if question #2 is “Yes”</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Customer Service Escalation</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Disabled checkbox</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 contains.</w:t>
            </w:r>
          </w:p>
          <w:p w:rsidR="00CD185B" w:rsidRDefault="00CD185B" w:rsidP="00E060A9">
            <w:pPr>
              <w:pStyle w:val="ListParagraph"/>
              <w:numPr>
                <w:ilvl w:val="0"/>
                <w:numId w:val="48"/>
              </w:numPr>
              <w:ind w:left="162" w:hanging="180"/>
              <w:rPr>
                <w:rFonts w:ascii="Arial" w:hAnsi="Arial"/>
                <w:sz w:val="16"/>
              </w:rPr>
            </w:pPr>
          </w:p>
          <w:p w:rsidR="00CD185B" w:rsidRDefault="00CD185B" w:rsidP="00E060A9">
            <w:pPr>
              <w:pStyle w:val="ListParagraph"/>
              <w:numPr>
                <w:ilvl w:val="0"/>
                <w:numId w:val="48"/>
              </w:numPr>
              <w:ind w:left="162" w:hanging="180"/>
              <w:rPr>
                <w:rFonts w:ascii="Arial" w:hAnsi="Arial"/>
                <w:sz w:val="16"/>
              </w:rPr>
            </w:pPr>
            <w:r>
              <w:rPr>
                <w:rFonts w:ascii="Arial" w:hAnsi="Arial"/>
                <w:sz w:val="16"/>
              </w:rPr>
              <w:t>Enters authorization error compromising PHI (Value = 2)</w:t>
            </w:r>
          </w:p>
          <w:p w:rsidR="00CD185B" w:rsidRDefault="00CD185B" w:rsidP="00E060A9">
            <w:pPr>
              <w:pStyle w:val="ListParagraph"/>
              <w:numPr>
                <w:ilvl w:val="0"/>
                <w:numId w:val="48"/>
              </w:numPr>
              <w:ind w:left="162" w:hanging="180"/>
              <w:rPr>
                <w:rFonts w:ascii="Arial" w:hAnsi="Arial"/>
                <w:sz w:val="16"/>
              </w:rPr>
            </w:pPr>
            <w:r>
              <w:rPr>
                <w:rFonts w:ascii="Arial" w:hAnsi="Arial"/>
                <w:sz w:val="16"/>
              </w:rPr>
              <w:t>Argues (Value = 3)</w:t>
            </w:r>
          </w:p>
          <w:p w:rsidR="00CD185B" w:rsidRDefault="00CD185B" w:rsidP="00E060A9">
            <w:pPr>
              <w:pStyle w:val="ListParagraph"/>
              <w:numPr>
                <w:ilvl w:val="0"/>
                <w:numId w:val="48"/>
              </w:numPr>
              <w:ind w:left="162" w:hanging="180"/>
              <w:rPr>
                <w:rFonts w:ascii="Arial" w:hAnsi="Arial"/>
                <w:sz w:val="16"/>
              </w:rPr>
            </w:pPr>
            <w:r>
              <w:rPr>
                <w:rFonts w:ascii="Arial" w:hAnsi="Arial"/>
                <w:sz w:val="16"/>
              </w:rPr>
              <w:t>Yells, Screams (Value = 4)</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Profanity of any kind (Value = 5)</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derogatory/disrespectful words (Value = 6)</w:t>
            </w:r>
          </w:p>
          <w:p w:rsidR="00CD185B" w:rsidRDefault="00CD185B" w:rsidP="00E060A9">
            <w:pPr>
              <w:pStyle w:val="ListParagraph"/>
              <w:numPr>
                <w:ilvl w:val="0"/>
                <w:numId w:val="48"/>
              </w:numPr>
              <w:ind w:left="162" w:hanging="180"/>
              <w:rPr>
                <w:rFonts w:ascii="Arial" w:hAnsi="Arial"/>
                <w:sz w:val="16"/>
              </w:rPr>
            </w:pPr>
            <w:r>
              <w:rPr>
                <w:rFonts w:ascii="Arial" w:hAnsi="Arial"/>
                <w:sz w:val="16"/>
              </w:rPr>
              <w:t>Threatens caller (Value = 7)</w:t>
            </w:r>
          </w:p>
          <w:p w:rsidR="00CD185B" w:rsidRDefault="00CD185B" w:rsidP="00E060A9">
            <w:pPr>
              <w:pStyle w:val="ListParagraph"/>
              <w:numPr>
                <w:ilvl w:val="0"/>
                <w:numId w:val="48"/>
              </w:numPr>
              <w:ind w:left="162" w:hanging="180"/>
              <w:rPr>
                <w:rFonts w:ascii="Arial" w:hAnsi="Arial"/>
                <w:sz w:val="16"/>
              </w:rPr>
            </w:pPr>
            <w:r>
              <w:rPr>
                <w:rFonts w:ascii="Arial" w:hAnsi="Arial"/>
                <w:sz w:val="16"/>
              </w:rPr>
              <w:t>Intentionally disconnects caller (Value = 8)</w:t>
            </w:r>
          </w:p>
          <w:p w:rsidR="00CD185B" w:rsidRDefault="00CD185B" w:rsidP="00E060A9">
            <w:pPr>
              <w:pStyle w:val="ListParagraph"/>
              <w:numPr>
                <w:ilvl w:val="0"/>
                <w:numId w:val="48"/>
              </w:numPr>
              <w:ind w:left="162" w:hanging="180"/>
              <w:rPr>
                <w:rFonts w:ascii="Arial" w:hAnsi="Arial"/>
                <w:sz w:val="16"/>
              </w:rPr>
            </w:pPr>
            <w:r>
              <w:rPr>
                <w:rFonts w:ascii="Arial" w:hAnsi="Arial"/>
                <w:sz w:val="16"/>
              </w:rPr>
              <w:t>Encourages fraud (Value = 9)</w:t>
            </w:r>
          </w:p>
          <w:p w:rsidR="00CD185B" w:rsidRDefault="00CD185B" w:rsidP="00E060A9">
            <w:pPr>
              <w:pStyle w:val="ListParagraph"/>
              <w:numPr>
                <w:ilvl w:val="0"/>
                <w:numId w:val="48"/>
              </w:numPr>
              <w:ind w:left="162" w:hanging="180"/>
              <w:rPr>
                <w:rFonts w:ascii="Arial" w:hAnsi="Arial"/>
                <w:sz w:val="16"/>
              </w:rPr>
            </w:pPr>
            <w:r>
              <w:rPr>
                <w:rFonts w:ascii="Arial" w:hAnsi="Arial"/>
                <w:sz w:val="16"/>
              </w:rPr>
              <w:t>Verbally abusive (Value = 10)</w:t>
            </w:r>
          </w:p>
          <w:p w:rsidR="00CD185B" w:rsidRDefault="00CD185B" w:rsidP="00E060A9">
            <w:pPr>
              <w:pStyle w:val="ListParagraph"/>
              <w:numPr>
                <w:ilvl w:val="0"/>
                <w:numId w:val="48"/>
              </w:numPr>
              <w:ind w:left="162" w:hanging="180"/>
              <w:rPr>
                <w:rFonts w:ascii="Arial" w:hAnsi="Arial"/>
                <w:sz w:val="16"/>
              </w:rPr>
            </w:pPr>
            <w:r>
              <w:rPr>
                <w:rFonts w:ascii="Arial" w:hAnsi="Arial"/>
                <w:sz w:val="16"/>
              </w:rPr>
              <w:t>Blind transfers call (Value = 43)</w:t>
            </w:r>
          </w:p>
          <w:p w:rsidR="00CD185B" w:rsidRDefault="00CD185B" w:rsidP="00E060A9">
            <w:pPr>
              <w:pStyle w:val="ListParagraph"/>
              <w:numPr>
                <w:ilvl w:val="0"/>
                <w:numId w:val="48"/>
              </w:numPr>
              <w:ind w:left="162" w:hanging="180"/>
              <w:rPr>
                <w:rFonts w:ascii="Arial" w:hAnsi="Arial"/>
                <w:sz w:val="16"/>
              </w:rPr>
            </w:pPr>
            <w:r>
              <w:rPr>
                <w:rFonts w:ascii="Arial" w:hAnsi="Arial"/>
                <w:sz w:val="16"/>
              </w:rPr>
              <w:t>Other: Specify reason under Question 4 below (Value = 42)</w:t>
            </w:r>
          </w:p>
          <w:p w:rsidR="00CD185B" w:rsidRDefault="00CD185B" w:rsidP="00E060A9">
            <w:pPr>
              <w:rPr>
                <w:rFonts w:ascii="Arial" w:hAnsi="Arial"/>
                <w:sz w:val="16"/>
              </w:rPr>
            </w:pPr>
          </w:p>
          <w:p w:rsidR="00CD185B" w:rsidRDefault="00CD185B" w:rsidP="00E060A9">
            <w:pPr>
              <w:rPr>
                <w:rFonts w:ascii="Arial" w:hAnsi="Arial"/>
                <w:sz w:val="16"/>
              </w:rPr>
            </w:pPr>
            <w:r>
              <w:rPr>
                <w:rFonts w:ascii="Arial" w:hAnsi="Arial"/>
                <w:sz w:val="16"/>
              </w:rPr>
              <w:t>(Required)</w:t>
            </w:r>
          </w:p>
          <w:p w:rsidR="00CD185B" w:rsidRDefault="00CD185B" w:rsidP="00E060A9">
            <w:pPr>
              <w:rPr>
                <w:rFonts w:ascii="Arial" w:hAnsi="Arial"/>
                <w:sz w:val="16"/>
              </w:rPr>
            </w:pPr>
          </w:p>
          <w:p w:rsidR="00CD185B" w:rsidRDefault="00CD185B" w:rsidP="00E060A9">
            <w:pPr>
              <w:rPr>
                <w:rFonts w:ascii="Arial" w:hAnsi="Arial"/>
                <w:sz w:val="16"/>
              </w:rPr>
            </w:pP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When no coaching sub reason option has been selected, display the following message:</w:t>
            </w:r>
          </w:p>
          <w:p w:rsidR="00CD185B" w:rsidRDefault="00CD185B" w:rsidP="00E060A9">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CD185B">
            <w:pPr>
              <w:rPr>
                <w:rFonts w:ascii="Arial" w:hAnsi="Arial"/>
                <w:sz w:val="16"/>
              </w:rPr>
            </w:pPr>
            <w:r>
              <w:rPr>
                <w:rFonts w:ascii="Arial" w:hAnsi="Arial"/>
                <w:sz w:val="16"/>
              </w:rPr>
              <w:lastRenderedPageBreak/>
              <w:t>Display the following if question #2 is “No”</w:t>
            </w:r>
          </w:p>
        </w:tc>
      </w:tr>
      <w:tr w:rsidR="00345FA7" w:rsidTr="00F43B8A">
        <w:trPr>
          <w:cantSplit/>
        </w:trPr>
        <w:tc>
          <w:tcPr>
            <w:tcW w:w="96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345FA7" w:rsidRDefault="00313D07" w:rsidP="000C0FD7">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345FA7" w:rsidRDefault="00416BEF" w:rsidP="00416BEF">
            <w:pPr>
              <w:rPr>
                <w:rFonts w:ascii="Arial" w:hAnsi="Arial"/>
                <w:sz w:val="16"/>
              </w:rPr>
            </w:pPr>
            <w:r>
              <w:rPr>
                <w:rFonts w:ascii="Arial" w:hAnsi="Arial"/>
                <w:sz w:val="16"/>
              </w:rPr>
              <w:t>AHT</w:t>
            </w:r>
            <w:r w:rsidR="009C5EED">
              <w:rPr>
                <w:rFonts w:ascii="Arial" w:hAnsi="Arial"/>
                <w:sz w:val="16"/>
              </w:rPr>
              <w:t xml:space="preserve"> (Average Handling Time)</w:t>
            </w:r>
          </w:p>
        </w:tc>
        <w:tc>
          <w:tcPr>
            <w:tcW w:w="5310" w:type="dxa"/>
            <w:tcBorders>
              <w:top w:val="single" w:sz="6" w:space="0" w:color="000000"/>
              <w:bottom w:val="single" w:sz="6" w:space="0" w:color="000000"/>
            </w:tcBorders>
          </w:tcPr>
          <w:p w:rsidR="00345FA7" w:rsidRDefault="00562864" w:rsidP="006D545A">
            <w:pPr>
              <w:rPr>
                <w:rFonts w:ascii="Arial" w:hAnsi="Arial"/>
                <w:sz w:val="16"/>
              </w:rPr>
            </w:pPr>
            <w:r>
              <w:rPr>
                <w:rFonts w:ascii="Arial" w:hAnsi="Arial"/>
                <w:sz w:val="16"/>
              </w:rPr>
              <w:t>Dynamic  trigger to display</w:t>
            </w:r>
            <w:r w:rsidR="006D545A">
              <w:rPr>
                <w:rFonts w:ascii="Arial" w:hAnsi="Arial"/>
                <w:sz w:val="16"/>
              </w:rPr>
              <w:t xml:space="preserve"> and enable </w:t>
            </w:r>
            <w:r>
              <w:rPr>
                <w:rFonts w:ascii="Arial" w:hAnsi="Arial"/>
                <w:sz w:val="16"/>
              </w:rPr>
              <w:t>corresponding dropdown menu and radio buttons</w:t>
            </w:r>
          </w:p>
        </w:tc>
        <w:tc>
          <w:tcPr>
            <w:tcW w:w="1350" w:type="dxa"/>
            <w:tcBorders>
              <w:top w:val="single" w:sz="6" w:space="0" w:color="000000"/>
              <w:bottom w:val="single" w:sz="6" w:space="0" w:color="000000"/>
            </w:tcBorders>
          </w:tcPr>
          <w:p w:rsidR="00345FA7" w:rsidRDefault="00313D07"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96314E"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345FA7" w:rsidRDefault="001745DA" w:rsidP="000C0FD7">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Display the following linked radio buttons:</w:t>
            </w:r>
          </w:p>
          <w:p w:rsidR="001745DA" w:rsidRDefault="001745DA" w:rsidP="001745DA">
            <w:pPr>
              <w:pStyle w:val="ListParagraph"/>
              <w:numPr>
                <w:ilvl w:val="0"/>
                <w:numId w:val="50"/>
              </w:numPr>
              <w:ind w:left="162" w:hanging="180"/>
              <w:rPr>
                <w:rFonts w:ascii="Arial" w:hAnsi="Arial"/>
                <w:sz w:val="16"/>
              </w:rPr>
            </w:pPr>
            <w:r>
              <w:rPr>
                <w:rFonts w:ascii="Arial" w:hAnsi="Arial"/>
                <w:sz w:val="16"/>
              </w:rPr>
              <w:t>Opportunity</w:t>
            </w:r>
          </w:p>
          <w:p w:rsidR="001745DA" w:rsidRDefault="001745DA" w:rsidP="001745D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F04E7A">
            <w:pPr>
              <w:pStyle w:val="Tabletext"/>
              <w:rPr>
                <w:rFonts w:ascii="Arial" w:hAnsi="Arial"/>
              </w:rPr>
            </w:pPr>
            <w:r>
              <w:rPr>
                <w:rFonts w:ascii="Arial" w:hAnsi="Arial"/>
              </w:rPr>
              <w:t>AB</w:t>
            </w:r>
            <w:r w:rsidR="00F04E7A">
              <w:rPr>
                <w:rFonts w:ascii="Arial" w:hAnsi="Arial"/>
              </w:rPr>
              <w:t>-</w:t>
            </w:r>
            <w:r>
              <w:rPr>
                <w:rFonts w:ascii="Arial" w:hAnsi="Arial"/>
              </w:rPr>
              <w:t>23</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F04E7A">
            <w:pPr>
              <w:pStyle w:val="ListParagraph"/>
              <w:numPr>
                <w:ilvl w:val="0"/>
                <w:numId w:val="48"/>
              </w:numPr>
              <w:ind w:left="162" w:hanging="180"/>
              <w:rPr>
                <w:rFonts w:ascii="Arial" w:hAnsi="Arial"/>
                <w:sz w:val="16"/>
              </w:rPr>
            </w:pPr>
          </w:p>
          <w:p w:rsidR="006D545A" w:rsidRDefault="006D545A" w:rsidP="00F04E7A">
            <w:pPr>
              <w:pStyle w:val="ListParagraph"/>
              <w:numPr>
                <w:ilvl w:val="0"/>
                <w:numId w:val="48"/>
              </w:numPr>
              <w:ind w:left="162" w:hanging="180"/>
              <w:rPr>
                <w:rFonts w:ascii="Arial" w:hAnsi="Arial"/>
                <w:sz w:val="16"/>
              </w:rPr>
            </w:pPr>
            <w:r>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D545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6D545A" w:rsidRDefault="006D545A" w:rsidP="006D545A">
            <w:pPr>
              <w:rPr>
                <w:rFonts w:ascii="Arial" w:hAnsi="Arial"/>
                <w:sz w:val="16"/>
              </w:rPr>
            </w:pPr>
            <w:r>
              <w:rPr>
                <w:rFonts w:ascii="Arial" w:hAnsi="Arial"/>
                <w:sz w:val="16"/>
              </w:rPr>
              <w:t xml:space="preserve">ARC Issue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DE-24</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A518AC">
            <w:pPr>
              <w:pStyle w:val="Tabletext"/>
              <w:rPr>
                <w:rFonts w:ascii="Arial" w:hAnsi="Arial"/>
              </w:rPr>
            </w:pPr>
            <w:r>
              <w:rPr>
                <w:rFonts w:ascii="Arial" w:hAnsi="Arial"/>
              </w:rPr>
              <w:t>AB</w:t>
            </w:r>
            <w:r w:rsidR="00F04E7A">
              <w:rPr>
                <w:rFonts w:ascii="Arial" w:hAnsi="Arial"/>
              </w:rPr>
              <w:t>-</w:t>
            </w:r>
            <w:r>
              <w:rPr>
                <w:rFonts w:ascii="Arial" w:hAnsi="Arial"/>
              </w:rPr>
              <w:t>2</w:t>
            </w:r>
            <w:r w:rsidR="00A518AC">
              <w:rPr>
                <w:rFonts w:ascii="Arial" w:hAnsi="Arial"/>
              </w:rPr>
              <w:t>4</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E060A9">
            <w:pPr>
              <w:pStyle w:val="ListParagraph"/>
              <w:rPr>
                <w:rFonts w:ascii="Arial" w:hAnsi="Arial"/>
                <w:sz w:val="16"/>
              </w:rPr>
            </w:pPr>
          </w:p>
          <w:p w:rsidR="006D545A" w:rsidRDefault="006D545A" w:rsidP="006D545A">
            <w:pPr>
              <w:pStyle w:val="ListParagraph"/>
              <w:numPr>
                <w:ilvl w:val="0"/>
                <w:numId w:val="48"/>
              </w:numPr>
              <w:rPr>
                <w:rFonts w:ascii="Arial" w:hAnsi="Arial"/>
                <w:sz w:val="16"/>
              </w:rPr>
            </w:pPr>
          </w:p>
          <w:p w:rsidR="006D545A" w:rsidRPr="006D545A" w:rsidRDefault="006D545A" w:rsidP="00CD185B">
            <w:pPr>
              <w:pStyle w:val="ListParagraph"/>
              <w:numPr>
                <w:ilvl w:val="0"/>
                <w:numId w:val="48"/>
              </w:numPr>
              <w:rPr>
                <w:rFonts w:ascii="Arial" w:hAnsi="Arial"/>
                <w:sz w:val="16"/>
              </w:rPr>
            </w:pPr>
            <w:r w:rsidRPr="006D545A">
              <w:rPr>
                <w:rFonts w:ascii="Arial" w:hAnsi="Arial"/>
                <w:sz w:val="16"/>
              </w:rPr>
              <w:t xml:space="preserve">Casework </w:t>
            </w:r>
            <w:proofErr w:type="spellStart"/>
            <w:r w:rsidRPr="006D545A">
              <w:rPr>
                <w:rFonts w:ascii="Arial" w:hAnsi="Arial"/>
                <w:sz w:val="16"/>
              </w:rPr>
              <w:t>Adhoc</w:t>
            </w:r>
            <w:proofErr w:type="spellEnd"/>
            <w:r w:rsidRPr="006D545A">
              <w:rPr>
                <w:rFonts w:ascii="Arial" w:hAnsi="Arial"/>
                <w:sz w:val="16"/>
              </w:rPr>
              <w:t xml:space="preserve"> requests from CMS</w:t>
            </w:r>
            <w:r w:rsidR="00CD185B" w:rsidRPr="00CD185B">
              <w:rPr>
                <w:rFonts w:ascii="Arial" w:hAnsi="Arial"/>
                <w:sz w:val="16"/>
              </w:rPr>
              <w:t xml:space="preserve"> (Value = </w:t>
            </w:r>
            <w:r w:rsidR="00CD185B">
              <w:rPr>
                <w:rFonts w:ascii="Arial" w:hAnsi="Arial"/>
                <w:sz w:val="16"/>
              </w:rPr>
              <w:t>13</w:t>
            </w:r>
            <w:r w:rsidR="00CD185B" w:rsidRPr="00CD185B">
              <w:rPr>
                <w:rFonts w:ascii="Arial" w:hAnsi="Arial"/>
                <w:sz w:val="16"/>
              </w:rPr>
              <w:t>)</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Bene Letter</w:t>
            </w:r>
            <w:r w:rsidR="00CD185B">
              <w:rPr>
                <w:rFonts w:ascii="Arial" w:hAnsi="Arial"/>
                <w:sz w:val="16"/>
              </w:rPr>
              <w:t xml:space="preserve"> (Value = 14)</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CTM</w:t>
            </w:r>
            <w:r w:rsidR="00CD185B">
              <w:rPr>
                <w:rFonts w:ascii="Arial" w:hAnsi="Arial"/>
                <w:sz w:val="16"/>
              </w:rPr>
              <w:t xml:space="preserve"> (Value = 15)</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w:t>
            </w:r>
            <w:r w:rsidR="00A518AC">
              <w:rPr>
                <w:rFonts w:ascii="Arial" w:hAnsi="Arial"/>
                <w:sz w:val="16"/>
              </w:rPr>
              <w:t>ork Inappropriate ARC Escalat</w:t>
            </w:r>
            <w:r w:rsidR="00CD185B">
              <w:rPr>
                <w:rFonts w:ascii="Arial" w:hAnsi="Arial"/>
                <w:sz w:val="16"/>
              </w:rPr>
              <w:t>ion (Value = 16)</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ISG Escalation</w:t>
            </w:r>
            <w:r w:rsidR="00CD185B">
              <w:rPr>
                <w:rFonts w:ascii="Arial" w:hAnsi="Arial"/>
                <w:sz w:val="16"/>
              </w:rPr>
              <w:t xml:space="preserve"> (Value = 17)</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Complaints Research</w:t>
            </w:r>
            <w:r w:rsidR="00CD185B">
              <w:rPr>
                <w:rFonts w:ascii="Arial" w:hAnsi="Arial"/>
                <w:sz w:val="16"/>
              </w:rPr>
              <w:t xml:space="preserve"> (Value = 18)</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Special Projects</w:t>
            </w:r>
            <w:r w:rsidR="00CD185B">
              <w:rPr>
                <w:rFonts w:ascii="Arial" w:hAnsi="Arial"/>
                <w:sz w:val="16"/>
              </w:rPr>
              <w:t xml:space="preserve"> (Value = 19)</w:t>
            </w:r>
          </w:p>
          <w:p w:rsidR="006D545A" w:rsidRDefault="006D545A" w:rsidP="006D545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A518AC"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A-25</w:t>
            </w:r>
          </w:p>
        </w:tc>
        <w:tc>
          <w:tcPr>
            <w:tcW w:w="5580" w:type="dxa"/>
            <w:tcBorders>
              <w:top w:val="single" w:sz="6" w:space="0" w:color="000000"/>
              <w:bottom w:val="single" w:sz="6" w:space="0" w:color="000000"/>
            </w:tcBorders>
          </w:tcPr>
          <w:p w:rsidR="006D545A" w:rsidRDefault="006D545A" w:rsidP="001C2B35">
            <w:pPr>
              <w:rPr>
                <w:rFonts w:ascii="Arial" w:hAnsi="Arial"/>
                <w:sz w:val="16"/>
              </w:rPr>
            </w:pPr>
            <w:r>
              <w:rPr>
                <w:rFonts w:ascii="Arial" w:hAnsi="Arial"/>
                <w:sz w:val="16"/>
              </w:rPr>
              <w:t xml:space="preserve">Attendance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A518AC" w:rsidRDefault="00A518AC" w:rsidP="00F04E7A">
            <w:pPr>
              <w:pStyle w:val="Tabletext"/>
              <w:rPr>
                <w:rFonts w:ascii="Arial" w:hAnsi="Arial"/>
              </w:rPr>
            </w:pPr>
            <w:r>
              <w:rPr>
                <w:rFonts w:ascii="Arial" w:hAnsi="Arial"/>
              </w:rPr>
              <w:t>AB</w:t>
            </w:r>
            <w:r w:rsidR="00F04E7A">
              <w:rPr>
                <w:rFonts w:ascii="Arial" w:hAnsi="Arial"/>
              </w:rPr>
              <w:t>-</w:t>
            </w:r>
            <w:r>
              <w:rPr>
                <w:rFonts w:ascii="Arial" w:hAnsi="Arial"/>
              </w:rPr>
              <w:t>2</w:t>
            </w:r>
            <w:r w:rsidR="00F04E7A">
              <w:rPr>
                <w:rFonts w:ascii="Arial" w:hAnsi="Arial"/>
              </w:rPr>
              <w:t>5</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1C2B35" w:rsidP="00F04E7A">
            <w:pPr>
              <w:pStyle w:val="ListParagraph"/>
              <w:numPr>
                <w:ilvl w:val="0"/>
                <w:numId w:val="48"/>
              </w:numPr>
              <w:rPr>
                <w:rFonts w:ascii="Arial" w:hAnsi="Arial"/>
                <w:sz w:val="16"/>
              </w:rPr>
            </w:pPr>
            <w:r>
              <w:rPr>
                <w:rFonts w:ascii="Arial" w:hAnsi="Arial"/>
                <w:sz w:val="16"/>
              </w:rPr>
              <w:t xml:space="preserve"> </w:t>
            </w:r>
          </w:p>
          <w:p w:rsidR="001C2B35" w:rsidRDefault="001C2B35" w:rsidP="00F04E7A">
            <w:pPr>
              <w:pStyle w:val="ListParagraph"/>
              <w:numPr>
                <w:ilvl w:val="0"/>
                <w:numId w:val="48"/>
              </w:numPr>
              <w:rPr>
                <w:rFonts w:ascii="Arial" w:hAnsi="Arial"/>
                <w:sz w:val="16"/>
              </w:rPr>
            </w:pPr>
            <w:r>
              <w:rPr>
                <w:rFonts w:ascii="Arial" w:hAnsi="Arial"/>
                <w:sz w:val="16"/>
              </w:rPr>
              <w:t>ETS</w:t>
            </w:r>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N/A</w:t>
            </w:r>
          </w:p>
          <w:p w:rsidR="001C2B35" w:rsidRDefault="001C2B35" w:rsidP="00F04E7A">
            <w:pPr>
              <w:rPr>
                <w:rFonts w:ascii="Arial" w:hAnsi="Arial"/>
                <w:sz w:val="16"/>
              </w:rPr>
            </w:pPr>
          </w:p>
          <w:p w:rsidR="001C2B35" w:rsidRDefault="001C2B35" w:rsidP="00F04E7A">
            <w:pPr>
              <w:rPr>
                <w:rFonts w:ascii="Arial" w:hAnsi="Arial"/>
                <w:sz w:val="16"/>
              </w:rPr>
            </w:pPr>
            <w:r>
              <w:rPr>
                <w:rFonts w:ascii="Arial" w:hAnsi="Arial"/>
                <w:sz w:val="16"/>
              </w:rPr>
              <w:t>If (u</w:t>
            </w:r>
            <w:r w:rsidRPr="001C2B35">
              <w:rPr>
                <w:rFonts w:ascii="Arial" w:hAnsi="Arial"/>
                <w:sz w:val="16"/>
              </w:rPr>
              <w:t>ser job code = ( “*40” OR "*50" OR “*60”</w:t>
            </w:r>
            <w:r>
              <w:rPr>
                <w:rFonts w:ascii="Arial" w:hAnsi="Arial"/>
                <w:sz w:val="16"/>
              </w:rPr>
              <w:t xml:space="preserve"> OR “WISY13”</w:t>
            </w:r>
            <w:r w:rsidRPr="001C2B35">
              <w:rPr>
                <w:rFonts w:ascii="Arial" w:hAnsi="Arial"/>
                <w:sz w:val="16"/>
              </w:rPr>
              <w:t>) AND (</w:t>
            </w:r>
            <w:proofErr w:type="spellStart"/>
            <w:r w:rsidRPr="001C2B35">
              <w:rPr>
                <w:rFonts w:ascii="Arial" w:hAnsi="Arial"/>
                <w:sz w:val="16"/>
              </w:rPr>
              <w:t>formtype</w:t>
            </w:r>
            <w:proofErr w:type="spellEnd"/>
            <w:r w:rsidRPr="001C2B35">
              <w:rPr>
                <w:rFonts w:ascii="Arial" w:hAnsi="Arial"/>
                <w:sz w:val="16"/>
              </w:rPr>
              <w:t xml:space="preserve"> = “Direct”)</w:t>
            </w:r>
            <w:r>
              <w:rPr>
                <w:rFonts w:ascii="Arial" w:hAnsi="Arial"/>
                <w:sz w:val="16"/>
              </w:rPr>
              <w:t xml:space="preserve"> then</w:t>
            </w:r>
          </w:p>
          <w:p w:rsidR="001C2B35" w:rsidRDefault="001C2B35" w:rsidP="00F04E7A">
            <w:pPr>
              <w:rPr>
                <w:rFonts w:ascii="Arial" w:hAnsi="Arial"/>
                <w:sz w:val="16"/>
              </w:rPr>
            </w:pPr>
          </w:p>
          <w:p w:rsidR="001C2B35" w:rsidRDefault="001C2B35" w:rsidP="00F04E7A">
            <w:pPr>
              <w:rPr>
                <w:rFonts w:ascii="Arial" w:hAnsi="Arial"/>
                <w:sz w:val="16"/>
              </w:rPr>
            </w:pPr>
            <w:r>
              <w:rPr>
                <w:rFonts w:ascii="Arial" w:hAnsi="Arial"/>
                <w:sz w:val="16"/>
              </w:rPr>
              <w:t>Include dropdown menu option  “ETS”</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AB-25</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w:t>
            </w:r>
            <w:r w:rsidR="006D545A">
              <w:rPr>
                <w:rFonts w:ascii="Arial" w:hAnsi="Arial"/>
              </w:rPr>
              <w:t>-25</w:t>
            </w:r>
          </w:p>
        </w:tc>
        <w:tc>
          <w:tcPr>
            <w:tcW w:w="5580" w:type="dxa"/>
            <w:tcBorders>
              <w:top w:val="single" w:sz="6" w:space="0" w:color="000000"/>
              <w:bottom w:val="single" w:sz="6" w:space="0" w:color="000000"/>
            </w:tcBorders>
          </w:tcPr>
          <w:p w:rsidR="006D545A" w:rsidRDefault="009C5EED" w:rsidP="009C5EED">
            <w:pPr>
              <w:rPr>
                <w:rFonts w:ascii="Arial" w:hAnsi="Arial"/>
                <w:sz w:val="16"/>
              </w:rPr>
            </w:pPr>
            <w:r>
              <w:rPr>
                <w:rFonts w:ascii="Arial" w:hAnsi="Arial"/>
                <w:sz w:val="16"/>
              </w:rPr>
              <w:t>CCO</w:t>
            </w:r>
            <w:r w:rsidR="00A518AC">
              <w:rPr>
                <w:rFonts w:ascii="Arial" w:hAnsi="Arial"/>
                <w:sz w:val="16"/>
              </w:rPr>
              <w:t xml:space="preserve"> Process Procedure Issues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AB</w:t>
            </w:r>
            <w:r w:rsidR="006D545A">
              <w:rPr>
                <w:rFonts w:ascii="Arial" w:hAnsi="Arial"/>
              </w:rPr>
              <w:t>-26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A518AC" w:rsidRDefault="00A518AC" w:rsidP="00A518AC">
            <w:pPr>
              <w:pStyle w:val="Tabletext"/>
              <w:rPr>
                <w:rFonts w:ascii="Arial" w:hAnsi="Arial"/>
              </w:rPr>
            </w:pPr>
            <w:r>
              <w:rPr>
                <w:rFonts w:ascii="Arial" w:hAnsi="Arial"/>
              </w:rPr>
              <w:t>AB</w:t>
            </w:r>
            <w:r w:rsidR="00F04E7A">
              <w:rPr>
                <w:rFonts w:ascii="Arial" w:hAnsi="Arial"/>
              </w:rPr>
              <w:t>-</w:t>
            </w:r>
            <w:r>
              <w:rPr>
                <w:rFonts w:ascii="Arial" w:hAnsi="Arial"/>
              </w:rPr>
              <w:t>26</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A518AC" w:rsidP="00F04E7A">
            <w:pPr>
              <w:pStyle w:val="ListParagraph"/>
              <w:numPr>
                <w:ilvl w:val="0"/>
                <w:numId w:val="48"/>
              </w:numPr>
              <w:rPr>
                <w:rFonts w:ascii="Arial" w:hAnsi="Arial"/>
                <w:sz w:val="16"/>
              </w:rPr>
            </w:pPr>
          </w:p>
          <w:p w:rsidR="00A518AC" w:rsidRDefault="00A518AC" w:rsidP="00F04E7A">
            <w:pPr>
              <w:numPr>
                <w:ilvl w:val="0"/>
                <w:numId w:val="48"/>
              </w:numPr>
              <w:rPr>
                <w:rFonts w:ascii="Arial" w:hAnsi="Arial"/>
                <w:sz w:val="16"/>
              </w:rPr>
            </w:pPr>
            <w:r>
              <w:rPr>
                <w:rFonts w:ascii="Arial" w:hAnsi="Arial"/>
                <w:sz w:val="16"/>
              </w:rPr>
              <w:t>Security and Privacy Incident</w:t>
            </w:r>
            <w:r w:rsidR="00CD185B">
              <w:rPr>
                <w:rFonts w:ascii="Arial" w:hAnsi="Arial"/>
                <w:sz w:val="16"/>
              </w:rPr>
              <w:t xml:space="preserve"> (Value = 1)</w:t>
            </w:r>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Current Coaching Initiatives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CD185B">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A-27</w:t>
            </w:r>
          </w:p>
        </w:tc>
        <w:tc>
          <w:tcPr>
            <w:tcW w:w="5580" w:type="dxa"/>
            <w:tcBorders>
              <w:top w:val="single" w:sz="6" w:space="0" w:color="000000"/>
              <w:bottom w:val="single" w:sz="6" w:space="0" w:color="000000"/>
            </w:tcBorders>
          </w:tcPr>
          <w:p w:rsidR="006D545A" w:rsidRDefault="006D545A" w:rsidP="009C5EED">
            <w:pPr>
              <w:rPr>
                <w:rFonts w:ascii="Arial" w:hAnsi="Arial"/>
                <w:sz w:val="16"/>
              </w:rPr>
            </w:pPr>
            <w:r>
              <w:rPr>
                <w:rFonts w:ascii="Arial" w:hAnsi="Arial"/>
                <w:sz w:val="16"/>
              </w:rPr>
              <w:t xml:space="preserve"> </w:t>
            </w:r>
            <w:r w:rsidR="00653F47">
              <w:rPr>
                <w:rFonts w:ascii="Arial" w:hAnsi="Arial"/>
                <w:sz w:val="16"/>
              </w:rPr>
              <w:t>Feedback</w:t>
            </w:r>
            <w:r>
              <w:rPr>
                <w:rFonts w:ascii="Arial" w:hAnsi="Arial"/>
                <w:sz w:val="16"/>
              </w:rPr>
              <w:t xml:space="preserve"> </w:t>
            </w:r>
            <w:r w:rsidR="009C5EED">
              <w:rPr>
                <w:rFonts w:ascii="Arial" w:hAnsi="Arial"/>
                <w:sz w:val="16"/>
              </w:rPr>
              <w:t xml:space="preserve"> (CSR and Customer)</w:t>
            </w:r>
          </w:p>
        </w:tc>
        <w:tc>
          <w:tcPr>
            <w:tcW w:w="5310" w:type="dxa"/>
            <w:tcBorders>
              <w:top w:val="single" w:sz="6" w:space="0" w:color="000000"/>
              <w:bottom w:val="single" w:sz="6" w:space="0" w:color="000000"/>
            </w:tcBorders>
          </w:tcPr>
          <w:p w:rsidR="006D545A" w:rsidRDefault="00653F47"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Pr>
                <w:rFonts w:ascii="Arial" w:hAnsi="Arial"/>
                <w:sz w:val="16"/>
              </w:rPr>
              <w:t>Inappropriate NGD Feedback</w:t>
            </w:r>
            <w:r w:rsidR="00CD185B">
              <w:rPr>
                <w:rFonts w:ascii="Arial" w:hAnsi="Arial"/>
                <w:sz w:val="16"/>
              </w:rPr>
              <w:t xml:space="preserve"> (Value = 11)</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-27</w:t>
            </w:r>
          </w:p>
        </w:tc>
        <w:tc>
          <w:tcPr>
            <w:tcW w:w="5580" w:type="dxa"/>
            <w:tcBorders>
              <w:top w:val="single" w:sz="6" w:space="0" w:color="000000"/>
              <w:bottom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HR Guideline Issues</w:t>
            </w:r>
            <w:r>
              <w:rPr>
                <w:rFonts w:ascii="Arial" w:hAnsi="Arial"/>
                <w:sz w:val="16"/>
              </w:rPr>
              <w:t xml:space="preserve"> </w:t>
            </w:r>
          </w:p>
        </w:tc>
        <w:tc>
          <w:tcPr>
            <w:tcW w:w="5310" w:type="dxa"/>
            <w:tcBorders>
              <w:top w:val="single" w:sz="6" w:space="0" w:color="000000"/>
              <w:bottom w:val="single" w:sz="6" w:space="0" w:color="000000"/>
            </w:tcBorders>
          </w:tcPr>
          <w:p w:rsidR="006D545A" w:rsidRDefault="00653F47" w:rsidP="00653F47">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653F47">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OMR / Exceptions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Pr="002A0D4D" w:rsidRDefault="009C5EED" w:rsidP="004616CA">
            <w:pPr>
              <w:numPr>
                <w:ilvl w:val="0"/>
                <w:numId w:val="48"/>
              </w:numPr>
              <w:rPr>
                <w:rFonts w:ascii="Arial" w:hAnsi="Arial"/>
                <w:sz w:val="16"/>
              </w:rPr>
            </w:pPr>
            <w:r w:rsidRPr="002A0D4D">
              <w:rPr>
                <w:rFonts w:ascii="Arial" w:hAnsi="Arial"/>
                <w:sz w:val="16"/>
              </w:rPr>
              <w:t>OMR: Cancelled Calls</w:t>
            </w:r>
            <w:r w:rsidR="00CD185B">
              <w:rPr>
                <w:rFonts w:ascii="Arial" w:hAnsi="Arial"/>
                <w:sz w:val="16"/>
              </w:rPr>
              <w:t xml:space="preserve"> (Value = 20)</w:t>
            </w:r>
          </w:p>
          <w:p w:rsidR="009C5EED" w:rsidRPr="002A0D4D" w:rsidRDefault="009C5EED" w:rsidP="004616CA">
            <w:pPr>
              <w:numPr>
                <w:ilvl w:val="0"/>
                <w:numId w:val="48"/>
              </w:numPr>
              <w:rPr>
                <w:rFonts w:ascii="Arial" w:hAnsi="Arial"/>
                <w:sz w:val="16"/>
              </w:rPr>
            </w:pPr>
            <w:r w:rsidRPr="002A0D4D">
              <w:rPr>
                <w:rFonts w:ascii="Arial" w:hAnsi="Arial"/>
                <w:sz w:val="16"/>
              </w:rPr>
              <w:t>OMR: Default Qualifiers</w:t>
            </w:r>
            <w:r w:rsidR="00CD185B">
              <w:rPr>
                <w:rFonts w:ascii="Arial" w:hAnsi="Arial"/>
                <w:sz w:val="16"/>
              </w:rPr>
              <w:t xml:space="preserve"> (Value = </w:t>
            </w:r>
            <w:r w:rsidR="005305C3">
              <w:rPr>
                <w:rFonts w:ascii="Arial" w:hAnsi="Arial"/>
                <w:sz w:val="16"/>
              </w:rPr>
              <w:t>21</w:t>
            </w:r>
            <w:r w:rsidR="00CD185B">
              <w:rPr>
                <w:rFonts w:ascii="Arial" w:hAnsi="Arial"/>
                <w:sz w:val="16"/>
              </w:rPr>
              <w:t>)</w:t>
            </w:r>
          </w:p>
          <w:p w:rsidR="009C5EED" w:rsidRPr="002A0D4D" w:rsidRDefault="009C5EED" w:rsidP="004616CA">
            <w:pPr>
              <w:numPr>
                <w:ilvl w:val="0"/>
                <w:numId w:val="48"/>
              </w:numPr>
              <w:rPr>
                <w:rFonts w:ascii="Arial" w:hAnsi="Arial"/>
                <w:sz w:val="16"/>
              </w:rPr>
            </w:pPr>
            <w:r w:rsidRPr="002A0D4D">
              <w:rPr>
                <w:rFonts w:ascii="Arial" w:hAnsi="Arial"/>
                <w:sz w:val="16"/>
              </w:rPr>
              <w:t>OMR: Open Calls</w:t>
            </w:r>
            <w:r w:rsidR="005305C3">
              <w:rPr>
                <w:rFonts w:ascii="Arial" w:hAnsi="Arial"/>
                <w:sz w:val="16"/>
              </w:rPr>
              <w:t xml:space="preserve"> (Value = 22)</w:t>
            </w:r>
          </w:p>
          <w:p w:rsidR="009C5EED" w:rsidRPr="002A0D4D" w:rsidRDefault="009C5EED" w:rsidP="004616CA">
            <w:pPr>
              <w:numPr>
                <w:ilvl w:val="0"/>
                <w:numId w:val="48"/>
              </w:numPr>
              <w:rPr>
                <w:rFonts w:ascii="Arial" w:hAnsi="Arial"/>
                <w:sz w:val="16"/>
              </w:rPr>
            </w:pPr>
            <w:r w:rsidRPr="002A0D4D">
              <w:rPr>
                <w:rFonts w:ascii="Arial" w:hAnsi="Arial"/>
                <w:sz w:val="16"/>
              </w:rPr>
              <w:t>OMR: Short Calls - Inbound</w:t>
            </w:r>
            <w:r w:rsidR="005305C3">
              <w:rPr>
                <w:rFonts w:ascii="Arial" w:hAnsi="Arial"/>
                <w:sz w:val="16"/>
              </w:rPr>
              <w:t xml:space="preserve"> (Value = 23)</w:t>
            </w:r>
          </w:p>
          <w:p w:rsidR="009C5EED" w:rsidRPr="002A0D4D" w:rsidRDefault="009C5EED" w:rsidP="004616CA">
            <w:pPr>
              <w:numPr>
                <w:ilvl w:val="0"/>
                <w:numId w:val="48"/>
              </w:numPr>
              <w:rPr>
                <w:rFonts w:ascii="Arial" w:hAnsi="Arial"/>
                <w:sz w:val="16"/>
              </w:rPr>
            </w:pPr>
            <w:r w:rsidRPr="002A0D4D">
              <w:rPr>
                <w:rFonts w:ascii="Arial" w:hAnsi="Arial"/>
                <w:sz w:val="16"/>
              </w:rPr>
              <w:t>OMR: Short Calls - Outbound</w:t>
            </w:r>
            <w:r w:rsidR="005305C3">
              <w:rPr>
                <w:rFonts w:ascii="Arial" w:hAnsi="Arial"/>
                <w:sz w:val="16"/>
              </w:rPr>
              <w:t xml:space="preserve"> (Value = 24)</w:t>
            </w:r>
          </w:p>
          <w:p w:rsidR="009C5EED" w:rsidRPr="002A0D4D" w:rsidRDefault="009C5EED" w:rsidP="004616CA">
            <w:pPr>
              <w:numPr>
                <w:ilvl w:val="0"/>
                <w:numId w:val="48"/>
              </w:numPr>
              <w:rPr>
                <w:rFonts w:ascii="Arial" w:hAnsi="Arial"/>
                <w:sz w:val="16"/>
              </w:rPr>
            </w:pPr>
            <w:r w:rsidRPr="002A0D4D">
              <w:rPr>
                <w:rFonts w:ascii="Arial" w:hAnsi="Arial"/>
                <w:sz w:val="16"/>
              </w:rPr>
              <w:t>OMR: ACW</w:t>
            </w:r>
            <w:r w:rsidR="005305C3">
              <w:rPr>
                <w:rFonts w:ascii="Arial" w:hAnsi="Arial"/>
                <w:sz w:val="16"/>
              </w:rPr>
              <w:t xml:space="preserve"> (Value = 25)</w:t>
            </w:r>
          </w:p>
          <w:p w:rsidR="009C5EED" w:rsidRPr="002A0D4D" w:rsidRDefault="009C5EED" w:rsidP="004616CA">
            <w:pPr>
              <w:numPr>
                <w:ilvl w:val="0"/>
                <w:numId w:val="48"/>
              </w:numPr>
              <w:rPr>
                <w:rFonts w:ascii="Arial" w:hAnsi="Arial"/>
                <w:sz w:val="16"/>
              </w:rPr>
            </w:pPr>
            <w:r w:rsidRPr="002A0D4D">
              <w:rPr>
                <w:rFonts w:ascii="Arial" w:hAnsi="Arial"/>
                <w:sz w:val="16"/>
              </w:rPr>
              <w:t>OMR: AHT</w:t>
            </w:r>
            <w:r w:rsidR="005305C3">
              <w:rPr>
                <w:rFonts w:ascii="Arial" w:hAnsi="Arial"/>
                <w:sz w:val="16"/>
              </w:rPr>
              <w:t xml:space="preserve"> (Value = 26)</w:t>
            </w:r>
          </w:p>
          <w:p w:rsidR="009C5EED" w:rsidRPr="002A0D4D" w:rsidRDefault="009C5EED" w:rsidP="004616CA">
            <w:pPr>
              <w:numPr>
                <w:ilvl w:val="0"/>
                <w:numId w:val="48"/>
              </w:numPr>
              <w:rPr>
                <w:rFonts w:ascii="Arial" w:hAnsi="Arial"/>
                <w:sz w:val="16"/>
              </w:rPr>
            </w:pPr>
            <w:r w:rsidRPr="002A0D4D">
              <w:rPr>
                <w:rFonts w:ascii="Arial" w:hAnsi="Arial"/>
                <w:sz w:val="16"/>
              </w:rPr>
              <w:t>OMR: BCC Security and Privacy Incident Coaching</w:t>
            </w:r>
            <w:r w:rsidR="005305C3">
              <w:rPr>
                <w:rFonts w:ascii="Arial" w:hAnsi="Arial"/>
                <w:sz w:val="16"/>
              </w:rPr>
              <w:t xml:space="preserve"> (Value = 27)</w:t>
            </w:r>
          </w:p>
          <w:p w:rsidR="009C5EED" w:rsidRPr="002A0D4D" w:rsidRDefault="009C5EED" w:rsidP="004616CA">
            <w:pPr>
              <w:numPr>
                <w:ilvl w:val="0"/>
                <w:numId w:val="48"/>
              </w:numPr>
              <w:rPr>
                <w:rFonts w:ascii="Arial" w:hAnsi="Arial"/>
                <w:sz w:val="16"/>
              </w:rPr>
            </w:pPr>
            <w:r w:rsidRPr="002A0D4D">
              <w:rPr>
                <w:rFonts w:ascii="Arial" w:hAnsi="Arial"/>
                <w:sz w:val="16"/>
              </w:rPr>
              <w:t>OMR: Inappropriate ACO Escalation</w:t>
            </w:r>
            <w:r w:rsidR="005305C3">
              <w:rPr>
                <w:rFonts w:ascii="Arial" w:hAnsi="Arial"/>
                <w:sz w:val="16"/>
              </w:rPr>
              <w:t xml:space="preserve"> (Value = 28)</w:t>
            </w:r>
          </w:p>
          <w:p w:rsidR="009C5EED" w:rsidRPr="002A0D4D" w:rsidRDefault="009C5EED" w:rsidP="004616CA">
            <w:pPr>
              <w:numPr>
                <w:ilvl w:val="0"/>
                <w:numId w:val="48"/>
              </w:numPr>
              <w:rPr>
                <w:rFonts w:ascii="Arial" w:hAnsi="Arial"/>
                <w:sz w:val="16"/>
              </w:rPr>
            </w:pPr>
            <w:r w:rsidRPr="002A0D4D">
              <w:rPr>
                <w:rFonts w:ascii="Arial" w:hAnsi="Arial"/>
                <w:sz w:val="16"/>
              </w:rPr>
              <w:t>OMR: Inappropriate ARC Escalation</w:t>
            </w:r>
            <w:r w:rsidR="005305C3">
              <w:rPr>
                <w:rFonts w:ascii="Arial" w:hAnsi="Arial"/>
                <w:sz w:val="16"/>
              </w:rPr>
              <w:t xml:space="preserve"> (Value = 29)</w:t>
            </w:r>
          </w:p>
          <w:p w:rsidR="009C5EED" w:rsidRPr="002A0D4D" w:rsidRDefault="009C5EED" w:rsidP="004616CA">
            <w:pPr>
              <w:numPr>
                <w:ilvl w:val="0"/>
                <w:numId w:val="48"/>
              </w:numPr>
              <w:rPr>
                <w:rFonts w:ascii="Arial" w:hAnsi="Arial"/>
                <w:sz w:val="16"/>
              </w:rPr>
            </w:pPr>
            <w:r w:rsidRPr="002A0D4D">
              <w:rPr>
                <w:rFonts w:ascii="Arial" w:hAnsi="Arial"/>
                <w:sz w:val="16"/>
              </w:rPr>
              <w:t>Exception Reporting Inappropriate Transfers</w:t>
            </w:r>
            <w:r w:rsidR="005305C3">
              <w:rPr>
                <w:rFonts w:ascii="Arial" w:hAnsi="Arial"/>
                <w:sz w:val="16"/>
              </w:rPr>
              <w:t xml:space="preserve"> (Value = 40)</w:t>
            </w:r>
          </w:p>
          <w:p w:rsidR="009C5EED" w:rsidRPr="002A0D4D" w:rsidRDefault="009C5EED" w:rsidP="004616CA">
            <w:pPr>
              <w:numPr>
                <w:ilvl w:val="0"/>
                <w:numId w:val="48"/>
              </w:numPr>
              <w:rPr>
                <w:rFonts w:ascii="Arial" w:hAnsi="Arial"/>
                <w:sz w:val="16"/>
              </w:rPr>
            </w:pPr>
            <w:r w:rsidRPr="002A0D4D">
              <w:rPr>
                <w:rFonts w:ascii="Arial" w:hAnsi="Arial"/>
                <w:sz w:val="16"/>
              </w:rPr>
              <w:t>Exception Reporting PDP Complaints</w:t>
            </w:r>
            <w:r w:rsidR="005305C3">
              <w:rPr>
                <w:rFonts w:ascii="Arial" w:hAnsi="Arial"/>
                <w:sz w:val="16"/>
              </w:rPr>
              <w:t xml:space="preserve"> (Value = 41)</w:t>
            </w: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Quality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53F47" w:rsidP="00416BEF">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AB-30</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4616CA" w:rsidP="00F04E7A">
            <w:pPr>
              <w:pStyle w:val="ListParagraph"/>
              <w:numPr>
                <w:ilvl w:val="0"/>
                <w:numId w:val="48"/>
              </w:numPr>
              <w:rPr>
                <w:rFonts w:ascii="Arial" w:hAnsi="Arial"/>
                <w:sz w:val="16"/>
              </w:rPr>
            </w:pPr>
            <w:r>
              <w:rPr>
                <w:rFonts w:ascii="Arial" w:hAnsi="Arial"/>
                <w:sz w:val="16"/>
              </w:rPr>
              <w:t>Accuracy / Completeness</w:t>
            </w:r>
            <w:r w:rsidR="005305C3">
              <w:rPr>
                <w:rFonts w:ascii="Arial" w:hAnsi="Arial"/>
                <w:sz w:val="16"/>
              </w:rPr>
              <w:t xml:space="preserve"> (Value = 46)</w:t>
            </w:r>
          </w:p>
          <w:p w:rsidR="004616CA" w:rsidRDefault="004616CA" w:rsidP="00F04E7A">
            <w:pPr>
              <w:pStyle w:val="ListParagraph"/>
              <w:numPr>
                <w:ilvl w:val="0"/>
                <w:numId w:val="48"/>
              </w:numPr>
              <w:rPr>
                <w:rFonts w:ascii="Arial" w:hAnsi="Arial"/>
                <w:sz w:val="16"/>
              </w:rPr>
            </w:pPr>
            <w:r>
              <w:rPr>
                <w:rFonts w:ascii="Arial" w:hAnsi="Arial"/>
                <w:sz w:val="16"/>
              </w:rPr>
              <w:t>Admin Procedure</w:t>
            </w:r>
            <w:r w:rsidR="005305C3">
              <w:rPr>
                <w:rFonts w:ascii="Arial" w:hAnsi="Arial"/>
                <w:sz w:val="16"/>
              </w:rPr>
              <w:t xml:space="preserve"> (Value = 47)</w:t>
            </w:r>
          </w:p>
          <w:p w:rsidR="00653F47" w:rsidRDefault="00653F47" w:rsidP="00F04E7A">
            <w:pPr>
              <w:numPr>
                <w:ilvl w:val="0"/>
                <w:numId w:val="48"/>
              </w:numPr>
              <w:rPr>
                <w:rFonts w:ascii="Arial" w:hAnsi="Arial"/>
                <w:sz w:val="16"/>
              </w:rPr>
            </w:pPr>
            <w:r>
              <w:rPr>
                <w:rFonts w:ascii="Arial" w:hAnsi="Arial"/>
                <w:sz w:val="16"/>
              </w:rPr>
              <w:t>CSAT</w:t>
            </w:r>
            <w:r w:rsidR="005305C3">
              <w:rPr>
                <w:rFonts w:ascii="Arial" w:hAnsi="Arial"/>
                <w:sz w:val="16"/>
              </w:rPr>
              <w:t xml:space="preserve"> (Value = 12)</w:t>
            </w:r>
          </w:p>
          <w:p w:rsidR="004616CA" w:rsidRDefault="004616CA" w:rsidP="00F04E7A">
            <w:pPr>
              <w:numPr>
                <w:ilvl w:val="0"/>
                <w:numId w:val="48"/>
              </w:numPr>
              <w:rPr>
                <w:rFonts w:ascii="Arial" w:hAnsi="Arial"/>
                <w:sz w:val="16"/>
              </w:rPr>
            </w:pPr>
            <w:r>
              <w:rPr>
                <w:rFonts w:ascii="Arial" w:hAnsi="Arial"/>
                <w:sz w:val="16"/>
              </w:rPr>
              <w:t>Customer Service</w:t>
            </w:r>
            <w:r w:rsidR="005305C3">
              <w:rPr>
                <w:rFonts w:ascii="Arial" w:hAnsi="Arial"/>
                <w:sz w:val="16"/>
              </w:rPr>
              <w:t xml:space="preserve"> (Value = 45)</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4616CA" w:rsidRDefault="004616CA" w:rsidP="00F04E7A">
            <w:pPr>
              <w:numPr>
                <w:ilvl w:val="0"/>
                <w:numId w:val="48"/>
              </w:numPr>
              <w:rPr>
                <w:rFonts w:ascii="Arial" w:hAnsi="Arial"/>
                <w:sz w:val="16"/>
              </w:rPr>
            </w:pPr>
            <w:r>
              <w:rPr>
                <w:rFonts w:ascii="Arial" w:hAnsi="Arial"/>
                <w:sz w:val="16"/>
              </w:rPr>
              <w:t>Privacy</w:t>
            </w:r>
            <w:r w:rsidR="005305C3">
              <w:rPr>
                <w:rFonts w:ascii="Arial" w:hAnsi="Arial"/>
                <w:sz w:val="16"/>
              </w:rPr>
              <w:t xml:space="preserve"> (Value = 44)</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2C4D47">
            <w:pPr>
              <w:pStyle w:val="Tabletext"/>
              <w:rPr>
                <w:rFonts w:ascii="Arial" w:hAnsi="Arial"/>
              </w:rPr>
            </w:pPr>
            <w:r>
              <w:rPr>
                <w:rFonts w:ascii="Arial" w:hAnsi="Arial"/>
              </w:rPr>
              <w:t>AB</w:t>
            </w:r>
            <w:r w:rsidR="006D545A">
              <w:rPr>
                <w:rFonts w:ascii="Arial" w:hAnsi="Arial"/>
              </w:rPr>
              <w:t>-29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Recognition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E253EC">
            <w:pPr>
              <w:pStyle w:val="Tabletext"/>
              <w:rPr>
                <w:rFonts w:ascii="Arial" w:hAnsi="Arial"/>
              </w:rPr>
            </w:pPr>
            <w:r>
              <w:rPr>
                <w:rFonts w:ascii="Arial" w:hAnsi="Arial"/>
              </w:rPr>
              <w:t>AB</w:t>
            </w:r>
            <w:r w:rsidR="006D545A">
              <w:rPr>
                <w:rFonts w:ascii="Arial" w:hAnsi="Arial"/>
              </w:rPr>
              <w:t>-30</w:t>
            </w:r>
          </w:p>
        </w:tc>
        <w:tc>
          <w:tcPr>
            <w:tcW w:w="5580" w:type="dxa"/>
            <w:tcBorders>
              <w:top w:val="single" w:sz="6" w:space="0" w:color="000000"/>
              <w:left w:val="single" w:sz="6" w:space="0" w:color="000000"/>
              <w:bottom w:val="single" w:sz="6" w:space="0" w:color="000000"/>
              <w:right w:val="single" w:sz="6" w:space="0" w:color="000000"/>
            </w:tcBorders>
          </w:tcPr>
          <w:p w:rsidR="006D545A" w:rsidRPr="004616CA" w:rsidRDefault="004616CA" w:rsidP="004616CA">
            <w:pPr>
              <w:rPr>
                <w:rFonts w:ascii="Arial" w:hAnsi="Arial"/>
                <w:sz w:val="16"/>
              </w:rPr>
            </w:pPr>
            <w:r>
              <w:rPr>
                <w:rFonts w:ascii="Arial" w:hAnsi="Arial"/>
                <w:sz w:val="16"/>
              </w:rPr>
              <w:t xml:space="preserve">One </w:t>
            </w:r>
            <w:r w:rsidR="006D545A">
              <w:rPr>
                <w:rFonts w:ascii="Arial" w:hAnsi="Arial"/>
                <w:sz w:val="16"/>
              </w:rPr>
              <w:t xml:space="preserve">radio </w:t>
            </w:r>
            <w:proofErr w:type="gramStart"/>
            <w:r w:rsidR="006D545A">
              <w:rPr>
                <w:rFonts w:ascii="Arial" w:hAnsi="Arial"/>
                <w:sz w:val="16"/>
              </w:rPr>
              <w:t xml:space="preserve">button </w:t>
            </w:r>
            <w:r>
              <w:rPr>
                <w:rFonts w:ascii="Arial" w:hAnsi="Arial"/>
                <w:sz w:val="16"/>
              </w:rPr>
              <w:t xml:space="preserve"> selected</w:t>
            </w:r>
            <w:proofErr w:type="gramEnd"/>
            <w:r>
              <w:rPr>
                <w:rFonts w:ascii="Arial" w:hAnsi="Arial"/>
                <w:sz w:val="16"/>
              </w:rPr>
              <w:t xml:space="preserve"> by default</w:t>
            </w:r>
            <w:r w:rsidR="006D545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AB-31</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Schedule Adherence </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DE-32</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E2355E"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A-31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 xml:space="preserve"> Secure Floor Violations</w:t>
            </w:r>
            <w:r>
              <w:rPr>
                <w:rFonts w:ascii="Arial" w:hAnsi="Arial"/>
                <w:sz w:val="16"/>
              </w:rPr>
              <w:t xml:space="preserv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AB-39</w:t>
            </w:r>
          </w:p>
        </w:tc>
        <w:tc>
          <w:tcPr>
            <w:tcW w:w="5580" w:type="dxa"/>
            <w:tcBorders>
              <w:top w:val="single" w:sz="6" w:space="0" w:color="000000"/>
              <w:bottom w:val="single" w:sz="6" w:space="0" w:color="000000"/>
            </w:tcBorders>
          </w:tcPr>
          <w:p w:rsidR="006D545A" w:rsidRDefault="00F04E7A" w:rsidP="002C4D47">
            <w:pPr>
              <w:rPr>
                <w:rFonts w:ascii="Arial" w:hAnsi="Arial"/>
                <w:sz w:val="16"/>
              </w:rPr>
            </w:pPr>
            <w:r>
              <w:rPr>
                <w:rFonts w:ascii="Arial" w:hAnsi="Arial"/>
                <w:sz w:val="16"/>
              </w:rPr>
              <w:t>[</w:t>
            </w:r>
            <w:r w:rsidR="006D545A">
              <w:rPr>
                <w:rFonts w:ascii="Arial" w:hAnsi="Arial"/>
                <w:sz w:val="16"/>
              </w:rPr>
              <w:t xml:space="preserve">Error message when no coaching </w:t>
            </w:r>
            <w:r>
              <w:rPr>
                <w:rFonts w:ascii="Arial" w:hAnsi="Arial"/>
                <w:sz w:val="16"/>
              </w:rPr>
              <w:t xml:space="preserve">sub </w:t>
            </w:r>
            <w:r w:rsidR="006D545A">
              <w:rPr>
                <w:rFonts w:ascii="Arial" w:hAnsi="Arial"/>
                <w:sz w:val="16"/>
              </w:rPr>
              <w:t>category selected</w:t>
            </w:r>
            <w:r>
              <w:rPr>
                <w:rFonts w:ascii="Arial" w:hAnsi="Arial"/>
                <w:sz w:val="16"/>
              </w:rPr>
              <w:t>]</w:t>
            </w:r>
          </w:p>
        </w:tc>
        <w:tc>
          <w:tcPr>
            <w:tcW w:w="531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Display the following error message when submit is selected and no coaching category is selected:</w:t>
            </w:r>
          </w:p>
          <w:p w:rsidR="006D545A" w:rsidRDefault="006D545A" w:rsidP="002C4D47">
            <w:pPr>
              <w:rPr>
                <w:rFonts w:ascii="Arial" w:hAnsi="Arial"/>
                <w:sz w:val="16"/>
              </w:rPr>
            </w:pPr>
            <w:r>
              <w:rPr>
                <w:rFonts w:ascii="Arial" w:hAnsi="Arial"/>
                <w:sz w:val="16"/>
              </w:rPr>
              <w:t xml:space="preserve">“At least one coaching item above must be selected to continue.”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AB-40</w:t>
            </w:r>
          </w:p>
        </w:tc>
        <w:tc>
          <w:tcPr>
            <w:tcW w:w="5580" w:type="dxa"/>
            <w:tcBorders>
              <w:top w:val="single" w:sz="6" w:space="0" w:color="000000"/>
              <w:bottom w:val="single" w:sz="6" w:space="0" w:color="000000"/>
            </w:tcBorders>
          </w:tcPr>
          <w:p w:rsidR="006D545A" w:rsidRDefault="00F04E7A" w:rsidP="00F0690B">
            <w:pPr>
              <w:rPr>
                <w:rFonts w:ascii="Arial" w:hAnsi="Arial"/>
                <w:sz w:val="16"/>
              </w:rPr>
            </w:pPr>
            <w:r>
              <w:rPr>
                <w:rFonts w:ascii="Arial" w:hAnsi="Arial"/>
                <w:sz w:val="16"/>
              </w:rPr>
              <w:t>4</w:t>
            </w:r>
            <w:r w:rsidR="006D545A">
              <w:rPr>
                <w:rFonts w:ascii="Arial" w:hAnsi="Arial"/>
                <w:sz w:val="16"/>
              </w:rPr>
              <w:t>. Provide details of the behavior to be coached</w:t>
            </w:r>
            <w:r w:rsidR="006D545A" w:rsidRPr="00A07065">
              <w:rPr>
                <w:rFonts w:ascii="Arial" w:hAnsi="Arial"/>
                <w:sz w:val="16"/>
              </w:rPr>
              <w:t>:</w:t>
            </w:r>
            <w:r w:rsidR="006D545A">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Freeform text box to allow the more information to be entered on the behavior being coached.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AB-43</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Provide as much detail as possible and include all the items from the coaching category.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F04E7A">
            <w:pPr>
              <w:rPr>
                <w:rFonts w:ascii="Arial" w:hAnsi="Arial"/>
                <w:sz w:val="16"/>
              </w:rPr>
            </w:pPr>
            <w:r>
              <w:rPr>
                <w:rFonts w:ascii="Arial" w:hAnsi="Arial"/>
                <w:sz w:val="16"/>
              </w:rPr>
              <w:t>Display The following when Panel 1 “</w:t>
            </w:r>
            <w:r w:rsidR="00F04E7A">
              <w:rPr>
                <w:rFonts w:ascii="Arial" w:hAnsi="Arial"/>
                <w:sz w:val="16"/>
              </w:rPr>
              <w:t>6</w:t>
            </w:r>
            <w:r>
              <w:rPr>
                <w:rFonts w:ascii="Arial" w:hAnsi="Arial"/>
                <w:sz w:val="16"/>
              </w:rPr>
              <w:t>. Will you be delivering the coaching session?” is “Yes”.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AB-44</w:t>
            </w:r>
          </w:p>
        </w:tc>
        <w:tc>
          <w:tcPr>
            <w:tcW w:w="5580" w:type="dxa"/>
            <w:tcBorders>
              <w:top w:val="single" w:sz="6" w:space="0" w:color="000000"/>
              <w:left w:val="single" w:sz="6" w:space="0" w:color="000000"/>
              <w:bottom w:val="single" w:sz="6" w:space="0" w:color="000000"/>
              <w:right w:val="single" w:sz="6" w:space="0" w:color="000000"/>
            </w:tcBorders>
          </w:tcPr>
          <w:p w:rsidR="006D545A" w:rsidRDefault="00F04E7A" w:rsidP="00F0690B">
            <w:pPr>
              <w:rPr>
                <w:rFonts w:ascii="Arial" w:hAnsi="Arial"/>
                <w:sz w:val="16"/>
              </w:rPr>
            </w:pPr>
            <w:r>
              <w:rPr>
                <w:rFonts w:ascii="Arial" w:hAnsi="Arial"/>
                <w:sz w:val="16"/>
              </w:rPr>
              <w:t>5</w:t>
            </w:r>
            <w:r w:rsidR="006D545A">
              <w:rPr>
                <w:rFonts w:ascii="Arial" w:hAnsi="Arial"/>
                <w:sz w:val="16"/>
              </w:rPr>
              <w:t>. Provide the details from the coaching session including action plans developed: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AB-45</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A05C3C">
            <w:pPr>
              <w:rPr>
                <w:rFonts w:ascii="Arial" w:hAnsi="Arial"/>
                <w:sz w:val="16"/>
              </w:rPr>
            </w:pPr>
            <w:r>
              <w:rPr>
                <w:rFonts w:ascii="Arial" w:hAnsi="Arial"/>
                <w:sz w:val="16"/>
              </w:rPr>
              <w:t>Freeform text box to allow details from the coaching session to be captured including action plans.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AB-46</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AB-47</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 xml:space="preserve">Provide as much detail as possible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2C4D47">
            <w:pPr>
              <w:rPr>
                <w:rFonts w:ascii="Arial" w:hAnsi="Arial"/>
                <w:sz w:val="16"/>
              </w:rPr>
            </w:pP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DF3DE2">
            <w:pPr>
              <w:rPr>
                <w:rFonts w:ascii="Arial" w:hAnsi="Arial"/>
                <w:sz w:val="16"/>
              </w:rPr>
            </w:pPr>
            <w:r>
              <w:rPr>
                <w:rFonts w:ascii="Arial" w:hAnsi="Arial"/>
                <w:sz w:val="16"/>
              </w:rPr>
              <w:t>Display The following for both Direct and Indirect</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F04E7A" w:rsidP="00F04E7A">
            <w:pPr>
              <w:rPr>
                <w:rFonts w:ascii="Arial" w:hAnsi="Arial"/>
                <w:sz w:val="16"/>
              </w:rPr>
            </w:pPr>
            <w:r>
              <w:rPr>
                <w:rFonts w:ascii="Arial" w:hAnsi="Arial"/>
                <w:sz w:val="16"/>
              </w:rPr>
              <w:t>5</w:t>
            </w:r>
            <w:r w:rsidR="006D545A">
              <w:rPr>
                <w:rFonts w:ascii="Arial" w:hAnsi="Arial"/>
                <w:sz w:val="16"/>
              </w:rPr>
              <w:t>. How was the coaching opportunity identified?</w:t>
            </w:r>
            <w:r w:rsidR="005A55BD">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Display text describing the dropdown information</w:t>
            </w:r>
            <w:r w:rsidDel="00CC6CBC">
              <w:rPr>
                <w:rFonts w:ascii="Arial" w:hAnsi="Arial"/>
                <w:sz w:val="16"/>
              </w:rPr>
              <w:t xml:space="preserve"> </w:t>
            </w:r>
          </w:p>
          <w:p w:rsidR="00F04E7A" w:rsidRDefault="00F04E7A" w:rsidP="005A55BD">
            <w:pPr>
              <w:rPr>
                <w:rFonts w:ascii="Arial" w:hAnsi="Arial"/>
                <w:sz w:val="16"/>
              </w:rPr>
            </w:pPr>
            <w:r>
              <w:rPr>
                <w:rFonts w:ascii="Arial" w:hAnsi="Arial"/>
                <w:sz w:val="16"/>
              </w:rPr>
              <w:t xml:space="preserve">Question # is </w:t>
            </w:r>
            <w:r w:rsidR="005A55BD">
              <w:rPr>
                <w:rFonts w:ascii="Arial" w:hAnsi="Arial"/>
                <w:sz w:val="16"/>
              </w:rPr>
              <w:t>6</w:t>
            </w:r>
            <w:r>
              <w:rPr>
                <w:rFonts w:ascii="Arial" w:hAnsi="Arial"/>
                <w:sz w:val="16"/>
              </w:rPr>
              <w:t xml:space="preserve"> if </w:t>
            </w:r>
            <w:r w:rsidR="005A55BD">
              <w:rPr>
                <w:rFonts w:ascii="Arial" w:hAnsi="Arial"/>
                <w:sz w:val="16"/>
              </w:rPr>
              <w:t>Direct and 5 if indirect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w:t>
            </w:r>
            <w:r>
              <w:rPr>
                <w:rFonts w:ascii="Arial" w:hAnsi="Arial"/>
              </w:rPr>
              <w:t>8</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list with the following options:</w:t>
            </w:r>
          </w:p>
          <w:p w:rsidR="005A55BD" w:rsidRDefault="005A55BD" w:rsidP="00E060A9">
            <w:pPr>
              <w:pStyle w:val="ListParagraph"/>
              <w:ind w:left="162"/>
              <w:rPr>
                <w:rFonts w:ascii="Arial" w:hAnsi="Arial"/>
                <w:sz w:val="16"/>
              </w:rPr>
            </w:pPr>
          </w:p>
          <w:p w:rsidR="009F4F18" w:rsidRDefault="009F4F18" w:rsidP="00E060A9">
            <w:pPr>
              <w:pStyle w:val="ListParagraph"/>
              <w:ind w:left="162"/>
              <w:rPr>
                <w:rFonts w:ascii="Arial" w:hAnsi="Arial"/>
                <w:sz w:val="16"/>
              </w:rPr>
            </w:pPr>
            <w:r>
              <w:rPr>
                <w:rFonts w:ascii="Arial" w:hAnsi="Arial"/>
                <w:sz w:val="16"/>
              </w:rPr>
              <w:t>If Indirect:</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Select...</w:t>
            </w:r>
          </w:p>
          <w:p w:rsidR="005A55BD" w:rsidRPr="005A55BD" w:rsidRDefault="009F4F18" w:rsidP="009F4F18">
            <w:pPr>
              <w:pStyle w:val="ListParagraph"/>
              <w:numPr>
                <w:ilvl w:val="0"/>
                <w:numId w:val="49"/>
              </w:numPr>
              <w:rPr>
                <w:rFonts w:ascii="Arial" w:hAnsi="Arial"/>
                <w:sz w:val="16"/>
              </w:rPr>
            </w:pPr>
            <w:r w:rsidRPr="009F4F18">
              <w:rPr>
                <w:rFonts w:ascii="Arial" w:hAnsi="Arial"/>
                <w:sz w:val="16"/>
              </w:rPr>
              <w:t>CMS Reported Item</w:t>
            </w:r>
            <w:r w:rsidR="005305C3">
              <w:rPr>
                <w:rFonts w:ascii="Arial" w:hAnsi="Arial"/>
                <w:sz w:val="16"/>
              </w:rPr>
              <w:t>(Value = 206)</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CSR Reported Issue</w:t>
            </w:r>
            <w:r w:rsidR="005305C3">
              <w:rPr>
                <w:rFonts w:ascii="Arial" w:hAnsi="Arial"/>
                <w:sz w:val="16"/>
              </w:rPr>
              <w:t xml:space="preserve"> (Value = 209)</w:t>
            </w:r>
          </w:p>
          <w:p w:rsidR="009F4F18" w:rsidRDefault="009F4F18" w:rsidP="005A55BD">
            <w:pPr>
              <w:pStyle w:val="ListParagraph"/>
              <w:numPr>
                <w:ilvl w:val="0"/>
                <w:numId w:val="49"/>
              </w:numPr>
              <w:rPr>
                <w:rFonts w:ascii="Arial" w:hAnsi="Arial"/>
                <w:sz w:val="16"/>
              </w:rPr>
            </w:pPr>
            <w:r>
              <w:rPr>
                <w:rFonts w:ascii="Arial" w:hAnsi="Arial"/>
                <w:sz w:val="16"/>
              </w:rPr>
              <w:t>Internal CCO Reporting (Value=218)</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Leadership Listening</w:t>
            </w:r>
            <w:r w:rsidR="005305C3">
              <w:rPr>
                <w:rFonts w:ascii="Arial" w:hAnsi="Arial"/>
                <w:sz w:val="16"/>
              </w:rPr>
              <w:t xml:space="preserve"> (Value = 207)</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Manager Coaching</w:t>
            </w:r>
            <w:r w:rsidR="005305C3">
              <w:rPr>
                <w:rFonts w:ascii="Arial" w:hAnsi="Arial"/>
                <w:sz w:val="16"/>
              </w:rPr>
              <w:t xml:space="preserve"> (Value = 203)</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Call Listening</w:t>
            </w:r>
            <w:r w:rsidR="005305C3">
              <w:rPr>
                <w:rFonts w:ascii="Arial" w:hAnsi="Arial"/>
                <w:sz w:val="16"/>
              </w:rPr>
              <w:t xml:space="preserve"> (Value = 205)</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Specialist Coaching</w:t>
            </w:r>
            <w:r w:rsidR="005305C3">
              <w:rPr>
                <w:rFonts w:ascii="Arial" w:hAnsi="Arial"/>
                <w:sz w:val="16"/>
              </w:rPr>
              <w:t xml:space="preserve"> (Value = 201)</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Supervisor Coaching</w:t>
            </w:r>
            <w:r w:rsidR="005305C3">
              <w:rPr>
                <w:rFonts w:ascii="Arial" w:hAnsi="Arial"/>
                <w:sz w:val="16"/>
              </w:rPr>
              <w:t xml:space="preserve"> (Value = 202)</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Training and Development</w:t>
            </w:r>
            <w:r w:rsidR="005305C3">
              <w:rPr>
                <w:rFonts w:ascii="Arial" w:hAnsi="Arial"/>
                <w:sz w:val="16"/>
              </w:rPr>
              <w:t xml:space="preserve"> (Value = 210)</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Verint Quality Monitoring</w:t>
            </w:r>
            <w:r w:rsidR="005305C3">
              <w:rPr>
                <w:rFonts w:ascii="Arial" w:hAnsi="Arial"/>
                <w:sz w:val="16"/>
              </w:rPr>
              <w:t xml:space="preserve"> (Value = 204)</w:t>
            </w:r>
          </w:p>
          <w:p w:rsidR="006D545A" w:rsidRDefault="005A55BD" w:rsidP="005A55BD">
            <w:pPr>
              <w:pStyle w:val="ListParagraph"/>
              <w:numPr>
                <w:ilvl w:val="0"/>
                <w:numId w:val="49"/>
              </w:numPr>
              <w:rPr>
                <w:rFonts w:ascii="Arial" w:hAnsi="Arial"/>
                <w:sz w:val="16"/>
              </w:rPr>
            </w:pPr>
            <w:r w:rsidRPr="005A55BD">
              <w:rPr>
                <w:rFonts w:ascii="Arial" w:hAnsi="Arial"/>
                <w:sz w:val="16"/>
              </w:rPr>
              <w:t>Walk-By</w:t>
            </w:r>
            <w:r w:rsidR="005305C3">
              <w:rPr>
                <w:rFonts w:ascii="Arial" w:hAnsi="Arial"/>
                <w:sz w:val="16"/>
              </w:rPr>
              <w:t xml:space="preserve"> (Value = 208)</w:t>
            </w:r>
          </w:p>
          <w:p w:rsidR="006D545A" w:rsidRDefault="006D545A" w:rsidP="00E060A9">
            <w:pPr>
              <w:pStyle w:val="ListParagraph"/>
              <w:ind w:left="162"/>
              <w:rPr>
                <w:rFonts w:ascii="Arial" w:hAnsi="Arial"/>
                <w:sz w:val="16"/>
              </w:rPr>
            </w:pPr>
          </w:p>
          <w:p w:rsidR="009F4F18" w:rsidRDefault="009F4F18" w:rsidP="00E060A9">
            <w:pPr>
              <w:pStyle w:val="ListParagraph"/>
              <w:ind w:left="162"/>
              <w:rPr>
                <w:rFonts w:ascii="Arial" w:hAnsi="Arial"/>
                <w:sz w:val="16"/>
              </w:rPr>
            </w:pPr>
            <w:r>
              <w:rPr>
                <w:rFonts w:ascii="Arial" w:hAnsi="Arial"/>
                <w:sz w:val="16"/>
              </w:rPr>
              <w:t>If Direct:</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Select...</w:t>
            </w:r>
          </w:p>
          <w:p w:rsidR="009F4F18" w:rsidRPr="005A55BD" w:rsidRDefault="009F4F18" w:rsidP="009F4F18">
            <w:pPr>
              <w:pStyle w:val="ListParagraph"/>
              <w:numPr>
                <w:ilvl w:val="0"/>
                <w:numId w:val="49"/>
              </w:numPr>
              <w:rPr>
                <w:rFonts w:ascii="Arial" w:hAnsi="Arial"/>
                <w:sz w:val="16"/>
              </w:rPr>
            </w:pPr>
            <w:r w:rsidRPr="009F4F18">
              <w:rPr>
                <w:rFonts w:ascii="Arial" w:hAnsi="Arial"/>
                <w:sz w:val="16"/>
              </w:rPr>
              <w:t>CMS Reported Item</w:t>
            </w:r>
            <w:r>
              <w:rPr>
                <w:rFonts w:ascii="Arial" w:hAnsi="Arial"/>
                <w:sz w:val="16"/>
              </w:rPr>
              <w:t>(Value = 106)</w:t>
            </w:r>
          </w:p>
          <w:p w:rsidR="009F4F18" w:rsidRDefault="009F4F18" w:rsidP="009F4F18">
            <w:pPr>
              <w:pStyle w:val="ListParagraph"/>
              <w:numPr>
                <w:ilvl w:val="0"/>
                <w:numId w:val="49"/>
              </w:numPr>
              <w:rPr>
                <w:rFonts w:ascii="Arial" w:hAnsi="Arial"/>
                <w:sz w:val="16"/>
              </w:rPr>
            </w:pPr>
            <w:r w:rsidRPr="005A55BD">
              <w:rPr>
                <w:rFonts w:ascii="Arial" w:hAnsi="Arial"/>
                <w:sz w:val="16"/>
              </w:rPr>
              <w:t>CSR Reported Issue</w:t>
            </w:r>
            <w:r>
              <w:rPr>
                <w:rFonts w:ascii="Arial" w:hAnsi="Arial"/>
                <w:sz w:val="16"/>
              </w:rPr>
              <w:t xml:space="preserve"> (Value = 109)</w:t>
            </w:r>
          </w:p>
          <w:p w:rsidR="009F4F18" w:rsidRPr="005A55BD" w:rsidRDefault="009F4F18" w:rsidP="009F4F18">
            <w:pPr>
              <w:pStyle w:val="ListParagraph"/>
              <w:numPr>
                <w:ilvl w:val="0"/>
                <w:numId w:val="49"/>
              </w:numPr>
              <w:rPr>
                <w:rFonts w:ascii="Arial" w:hAnsi="Arial"/>
                <w:sz w:val="16"/>
              </w:rPr>
            </w:pPr>
            <w:r>
              <w:rPr>
                <w:rFonts w:ascii="Arial" w:hAnsi="Arial"/>
                <w:sz w:val="16"/>
              </w:rPr>
              <w:t>Internal CCO Reporting (Value = 118)</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Leadership Listening</w:t>
            </w:r>
            <w:r>
              <w:rPr>
                <w:rFonts w:ascii="Arial" w:hAnsi="Arial"/>
                <w:sz w:val="16"/>
              </w:rPr>
              <w:t xml:space="preserve"> (Value = 107)</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Manager Coaching</w:t>
            </w:r>
            <w:r>
              <w:rPr>
                <w:rFonts w:ascii="Arial" w:hAnsi="Arial"/>
                <w:sz w:val="16"/>
              </w:rPr>
              <w:t xml:space="preserve"> (Value = 103)</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Quality Call Listening</w:t>
            </w:r>
            <w:r>
              <w:rPr>
                <w:rFonts w:ascii="Arial" w:hAnsi="Arial"/>
                <w:sz w:val="16"/>
              </w:rPr>
              <w:t xml:space="preserve"> (Value = 105)</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Quality Specialist Coaching</w:t>
            </w:r>
            <w:r>
              <w:rPr>
                <w:rFonts w:ascii="Arial" w:hAnsi="Arial"/>
                <w:sz w:val="16"/>
              </w:rPr>
              <w:t xml:space="preserve"> (Value = 101)</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Supervisor Coaching</w:t>
            </w:r>
            <w:r>
              <w:rPr>
                <w:rFonts w:ascii="Arial" w:hAnsi="Arial"/>
                <w:sz w:val="16"/>
              </w:rPr>
              <w:t xml:space="preserve"> (Value = 102)</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Training and Development</w:t>
            </w:r>
            <w:r>
              <w:rPr>
                <w:rFonts w:ascii="Arial" w:hAnsi="Arial"/>
                <w:sz w:val="16"/>
              </w:rPr>
              <w:t xml:space="preserve"> (Value = 110)</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Verint Quality Monitoring</w:t>
            </w:r>
            <w:r>
              <w:rPr>
                <w:rFonts w:ascii="Arial" w:hAnsi="Arial"/>
                <w:sz w:val="16"/>
              </w:rPr>
              <w:t xml:space="preserve"> (Value = 104)</w:t>
            </w:r>
          </w:p>
          <w:p w:rsidR="009F4F18" w:rsidRDefault="009F4F18" w:rsidP="009F4F18">
            <w:pPr>
              <w:pStyle w:val="ListParagraph"/>
              <w:numPr>
                <w:ilvl w:val="0"/>
                <w:numId w:val="49"/>
              </w:numPr>
              <w:rPr>
                <w:rFonts w:ascii="Arial" w:hAnsi="Arial"/>
                <w:sz w:val="16"/>
              </w:rPr>
            </w:pPr>
            <w:r w:rsidRPr="005A55BD">
              <w:rPr>
                <w:rFonts w:ascii="Arial" w:hAnsi="Arial"/>
                <w:sz w:val="16"/>
              </w:rPr>
              <w:t>Walk-By</w:t>
            </w:r>
            <w:r>
              <w:rPr>
                <w:rFonts w:ascii="Arial" w:hAnsi="Arial"/>
                <w:sz w:val="16"/>
              </w:rPr>
              <w:t xml:space="preserve"> (Value = 108)</w:t>
            </w:r>
          </w:p>
          <w:p w:rsidR="009F4F18" w:rsidRPr="00E060A9" w:rsidRDefault="009F4F18" w:rsidP="009F4F18">
            <w:pPr>
              <w:pStyle w:val="ListParagraph"/>
              <w:ind w:left="162"/>
              <w:rPr>
                <w:rFonts w:ascii="Arial" w:hAnsi="Arial"/>
                <w:sz w:val="16"/>
              </w:rPr>
            </w:pPr>
          </w:p>
          <w:p w:rsidR="009F4F18" w:rsidRDefault="009F4F18" w:rsidP="00E060A9">
            <w:pPr>
              <w:pStyle w:val="ListParagraph"/>
              <w:ind w:left="162"/>
              <w:rPr>
                <w:rFonts w:ascii="Arial" w:hAnsi="Arial"/>
                <w:sz w:val="16"/>
              </w:rPr>
            </w:pPr>
          </w:p>
          <w:p w:rsidR="009F4F18" w:rsidRPr="00E060A9" w:rsidRDefault="009F4F18" w:rsidP="00E060A9">
            <w:pPr>
              <w:pStyle w:val="ListParagraph"/>
              <w:ind w:left="162"/>
              <w:rPr>
                <w:rFonts w:ascii="Arial" w:hAnsi="Arial"/>
                <w:sz w:val="16"/>
              </w:rPr>
            </w:pPr>
          </w:p>
          <w:p w:rsidR="006D545A" w:rsidRDefault="006D545A" w:rsidP="00F04E7A">
            <w:pPr>
              <w:rPr>
                <w:rFonts w:ascii="Arial" w:hAnsi="Arial"/>
                <w:sz w:val="16"/>
              </w:rPr>
            </w:pPr>
            <w:r>
              <w:rPr>
                <w:rFonts w:ascii="Arial" w:hAnsi="Arial"/>
                <w:sz w:val="16"/>
              </w:rPr>
              <w:t>(Required)</w:t>
            </w:r>
          </w:p>
          <w:p w:rsidR="006D545A" w:rsidRPr="00F43B8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When no CSR name is selected, display the message:</w:t>
            </w:r>
          </w:p>
          <w:p w:rsidR="006D545A" w:rsidRDefault="006D545A" w:rsidP="00F04E7A">
            <w:pPr>
              <w:rPr>
                <w:rFonts w:ascii="Arial" w:hAnsi="Arial"/>
                <w:sz w:val="16"/>
              </w:rPr>
            </w:pPr>
            <w:r>
              <w:rPr>
                <w:rFonts w:ascii="Arial" w:hAnsi="Arial"/>
                <w:sz w:val="16"/>
              </w:rPr>
              <w:t>“</w:t>
            </w:r>
            <w:r w:rsidRPr="00B87740">
              <w:rPr>
                <w:rFonts w:ascii="Arial" w:hAnsi="Arial"/>
                <w:sz w:val="16"/>
              </w:rPr>
              <w:t>Select the way in which the coaching opportunity was identified.</w:t>
            </w:r>
            <w:r>
              <w:rPr>
                <w:rFonts w:ascii="Arial" w:hAnsi="Arial"/>
                <w:sz w:val="16"/>
              </w:rPr>
              <w: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5A55BD">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C63E46">
            <w:pPr>
              <w:rPr>
                <w:rFonts w:ascii="Arial" w:hAnsi="Arial"/>
                <w:sz w:val="16"/>
              </w:rPr>
            </w:pPr>
            <w:r>
              <w:rPr>
                <w:rFonts w:ascii="Arial" w:hAnsi="Arial"/>
                <w:sz w:val="16"/>
              </w:rPr>
              <w:t xml:space="preserve">7. Is there a Call </w:t>
            </w:r>
            <w:r w:rsidR="00C63E46">
              <w:rPr>
                <w:rFonts w:ascii="Arial" w:hAnsi="Arial"/>
                <w:sz w:val="16"/>
              </w:rPr>
              <w:t>R</w:t>
            </w:r>
            <w:r>
              <w:rPr>
                <w:rFonts w:ascii="Arial" w:hAnsi="Arial"/>
                <w:sz w:val="16"/>
              </w:rPr>
              <w:t>ecord associated with this coaching? *</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p>
          <w:p w:rsidR="0039017A" w:rsidRDefault="0039017A" w:rsidP="003245C0">
            <w:pPr>
              <w:rPr>
                <w:rFonts w:ascii="Arial" w:hAnsi="Arial"/>
                <w:sz w:val="16"/>
              </w:rPr>
            </w:pPr>
          </w:p>
          <w:p w:rsidR="0039017A" w:rsidRDefault="0039017A" w:rsidP="003245C0">
            <w:pPr>
              <w:rPr>
                <w:rFonts w:ascii="Arial" w:hAnsi="Arial"/>
                <w:sz w:val="16"/>
              </w:rPr>
            </w:pPr>
            <w:r>
              <w:rPr>
                <w:rFonts w:ascii="Arial" w:hAnsi="Arial"/>
                <w:sz w:val="16"/>
              </w:rPr>
              <w:t>Question # is 7 if Direct and 6 if indirect</w:t>
            </w:r>
          </w:p>
          <w:p w:rsidR="005A55BD" w:rsidRDefault="005A55BD" w:rsidP="003245C0">
            <w:pPr>
              <w:rPr>
                <w:rFonts w:ascii="Arial" w:hAnsi="Arial"/>
                <w:sz w:val="16"/>
              </w:rPr>
            </w:pPr>
          </w:p>
          <w:p w:rsidR="005A55BD" w:rsidRDefault="005A55BD" w:rsidP="003245C0">
            <w:pPr>
              <w:rPr>
                <w:rFonts w:ascii="Arial" w:hAnsi="Arial"/>
                <w:sz w:val="16"/>
              </w:rPr>
            </w:pPr>
            <w:r>
              <w:rPr>
                <w:rFonts w:ascii="Arial" w:hAnsi="Arial"/>
                <w:sz w:val="16"/>
              </w:rPr>
              <w:t>(Required)</w:t>
            </w:r>
          </w:p>
          <w:p w:rsidR="005A55BD"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lastRenderedPageBreak/>
              <w:t>Radio</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Select one of the following options.  (Required)</w:t>
            </w:r>
          </w:p>
          <w:p w:rsidR="005A55BD" w:rsidRDefault="005A55BD" w:rsidP="003245C0">
            <w:pPr>
              <w:pStyle w:val="ListParagraph"/>
              <w:numPr>
                <w:ilvl w:val="0"/>
                <w:numId w:val="49"/>
              </w:numPr>
              <w:ind w:left="162" w:hanging="180"/>
              <w:rPr>
                <w:rFonts w:ascii="Arial" w:hAnsi="Arial"/>
                <w:sz w:val="16"/>
              </w:rPr>
            </w:pPr>
            <w:r w:rsidRPr="009521FB">
              <w:rPr>
                <w:rFonts w:ascii="Arial" w:hAnsi="Arial"/>
                <w:b/>
                <w:sz w:val="16"/>
              </w:rPr>
              <w:t>Yes</w:t>
            </w:r>
          </w:p>
          <w:p w:rsidR="005A55BD" w:rsidRPr="009521FB" w:rsidRDefault="005A55BD" w:rsidP="003245C0">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N/A</w:t>
            </w: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C63E46" w:rsidP="003245C0">
            <w:pPr>
              <w:rPr>
                <w:rFonts w:ascii="Arial" w:hAnsi="Arial"/>
                <w:sz w:val="16"/>
              </w:rPr>
            </w:pPr>
            <w:r>
              <w:rPr>
                <w:rFonts w:ascii="Arial" w:hAnsi="Arial"/>
                <w:sz w:val="16"/>
              </w:rPr>
              <w:t>Display if Call Record selection is “Yes”</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5A55BD" w:rsidRDefault="005A55BD"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 list with the following options:</w:t>
            </w:r>
          </w:p>
          <w:p w:rsidR="005A55BD" w:rsidRDefault="005A55BD" w:rsidP="003245C0">
            <w:pPr>
              <w:pStyle w:val="ListParagraph"/>
              <w:ind w:left="162"/>
              <w:rPr>
                <w:rFonts w:ascii="Arial" w:hAnsi="Arial"/>
                <w:sz w:val="16"/>
              </w:rPr>
            </w:pPr>
          </w:p>
          <w:p w:rsidR="005A55BD" w:rsidRPr="005A55BD" w:rsidRDefault="00C63E46" w:rsidP="003245C0">
            <w:pPr>
              <w:pStyle w:val="ListParagraph"/>
              <w:numPr>
                <w:ilvl w:val="0"/>
                <w:numId w:val="49"/>
              </w:numPr>
              <w:rPr>
                <w:rFonts w:ascii="Arial" w:hAnsi="Arial"/>
                <w:sz w:val="16"/>
              </w:rPr>
            </w:pPr>
            <w:r>
              <w:rPr>
                <w:rFonts w:ascii="Arial" w:hAnsi="Arial"/>
                <w:sz w:val="16"/>
              </w:rPr>
              <w:t>Verint</w:t>
            </w:r>
          </w:p>
          <w:p w:rsidR="005A55BD" w:rsidRPr="005A55BD" w:rsidRDefault="00C63E46" w:rsidP="003245C0">
            <w:pPr>
              <w:pStyle w:val="ListParagraph"/>
              <w:numPr>
                <w:ilvl w:val="0"/>
                <w:numId w:val="49"/>
              </w:numPr>
              <w:rPr>
                <w:rFonts w:ascii="Arial" w:hAnsi="Arial"/>
                <w:sz w:val="16"/>
              </w:rPr>
            </w:pPr>
            <w:r>
              <w:rPr>
                <w:rFonts w:ascii="Arial" w:hAnsi="Arial"/>
                <w:sz w:val="16"/>
              </w:rPr>
              <w:t>NGD ID</w:t>
            </w:r>
          </w:p>
          <w:p w:rsidR="005A55BD" w:rsidRPr="005A55BD" w:rsidRDefault="00C63E46" w:rsidP="003245C0">
            <w:pPr>
              <w:pStyle w:val="ListParagraph"/>
              <w:numPr>
                <w:ilvl w:val="0"/>
                <w:numId w:val="49"/>
              </w:numPr>
              <w:rPr>
                <w:rFonts w:ascii="Arial" w:hAnsi="Arial"/>
                <w:sz w:val="16"/>
              </w:rPr>
            </w:pPr>
            <w:proofErr w:type="spellStart"/>
            <w:r>
              <w:rPr>
                <w:rFonts w:ascii="Arial" w:hAnsi="Arial"/>
                <w:sz w:val="16"/>
              </w:rPr>
              <w:t>Avoke</w:t>
            </w:r>
            <w:proofErr w:type="spellEnd"/>
          </w:p>
          <w:p w:rsidR="005A55BD" w:rsidRDefault="00C63E46" w:rsidP="003245C0">
            <w:pPr>
              <w:pStyle w:val="ListParagraph"/>
              <w:numPr>
                <w:ilvl w:val="0"/>
                <w:numId w:val="49"/>
              </w:numPr>
              <w:rPr>
                <w:rFonts w:ascii="Arial" w:hAnsi="Arial"/>
                <w:sz w:val="16"/>
              </w:rPr>
            </w:pPr>
            <w:r>
              <w:rPr>
                <w:rFonts w:ascii="Arial" w:hAnsi="Arial"/>
                <w:sz w:val="16"/>
              </w:rPr>
              <w:t>UCID</w:t>
            </w:r>
          </w:p>
          <w:p w:rsidR="005A55BD" w:rsidRPr="00170331" w:rsidRDefault="005A55BD" w:rsidP="003245C0">
            <w:pPr>
              <w:pStyle w:val="ListParagraph"/>
              <w:ind w:left="162"/>
              <w:rPr>
                <w:rFonts w:ascii="Arial" w:hAnsi="Arial"/>
                <w:sz w:val="16"/>
              </w:rPr>
            </w:pPr>
          </w:p>
          <w:p w:rsidR="005A55BD" w:rsidRDefault="005A55BD" w:rsidP="003245C0">
            <w:pPr>
              <w:rPr>
                <w:rFonts w:ascii="Arial" w:hAnsi="Arial"/>
                <w:sz w:val="16"/>
              </w:rPr>
            </w:pPr>
            <w:r>
              <w:rPr>
                <w:rFonts w:ascii="Arial" w:hAnsi="Arial"/>
                <w:sz w:val="16"/>
              </w:rPr>
              <w:t>(Required)</w:t>
            </w:r>
          </w:p>
          <w:p w:rsidR="005A55BD" w:rsidRPr="00F43B8A"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p>
        </w:tc>
        <w:tc>
          <w:tcPr>
            <w:tcW w:w="531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 xml:space="preserve">Required when Call Record selection is “Yes” </w:t>
            </w:r>
          </w:p>
          <w:p w:rsidR="00C63E46" w:rsidRPr="00F43B8A" w:rsidRDefault="00C63E46" w:rsidP="003245C0">
            <w:pPr>
              <w:rPr>
                <w:rFonts w:ascii="Arial" w:hAnsi="Arial"/>
                <w:sz w:val="16"/>
              </w:rPr>
            </w:pPr>
          </w:p>
        </w:tc>
        <w:tc>
          <w:tcPr>
            <w:tcW w:w="135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[Validate Call Record text]</w:t>
            </w:r>
          </w:p>
        </w:tc>
        <w:tc>
          <w:tcPr>
            <w:tcW w:w="5310" w:type="dxa"/>
            <w:tcBorders>
              <w:top w:val="single" w:sz="6" w:space="0" w:color="000000"/>
              <w:bottom w:val="single" w:sz="6" w:space="0" w:color="000000"/>
            </w:tcBorders>
          </w:tcPr>
          <w:p w:rsidR="00C63E46" w:rsidRDefault="00C63E46" w:rsidP="00C63E46">
            <w:pPr>
              <w:rPr>
                <w:rFonts w:ascii="Arial" w:hAnsi="Arial"/>
                <w:sz w:val="16"/>
              </w:rPr>
            </w:pPr>
            <w:r w:rsidRPr="00C63E46">
              <w:rPr>
                <w:rFonts w:ascii="Arial" w:hAnsi="Arial"/>
                <w:sz w:val="16"/>
              </w:rPr>
              <w:t xml:space="preserve">   </w:t>
            </w:r>
            <w:r>
              <w:rPr>
                <w:rFonts w:ascii="Arial" w:hAnsi="Arial"/>
                <w:sz w:val="16"/>
              </w:rPr>
              <w:t>If Call Record selection is :</w:t>
            </w:r>
          </w:p>
          <w:p w:rsidR="00C63E46" w:rsidRDefault="00C63E46" w:rsidP="00C63E46">
            <w:pPr>
              <w:rPr>
                <w:rFonts w:ascii="Arial" w:hAnsi="Arial"/>
                <w:sz w:val="16"/>
              </w:rPr>
            </w:pPr>
          </w:p>
          <w:p w:rsidR="00C63E46" w:rsidRDefault="00C63E46" w:rsidP="00C63E46">
            <w:pPr>
              <w:rPr>
                <w:rFonts w:ascii="Arial" w:hAnsi="Arial"/>
                <w:sz w:val="16"/>
              </w:rPr>
            </w:pPr>
            <w:r w:rsidRPr="00C63E46">
              <w:rPr>
                <w:rFonts w:ascii="Arial" w:hAnsi="Arial"/>
                <w:sz w:val="16"/>
              </w:rPr>
              <w:t xml:space="preserve"> "Verint"</w:t>
            </w:r>
            <w:r>
              <w:rPr>
                <w:rFonts w:ascii="Arial" w:hAnsi="Arial"/>
                <w:sz w:val="16"/>
              </w:rPr>
              <w:t xml:space="preserve"> – use :</w:t>
            </w:r>
            <w:r w:rsidRPr="00C63E46">
              <w:rPr>
                <w:rFonts w:ascii="Arial" w:hAnsi="Arial"/>
                <w:sz w:val="16"/>
              </w:rPr>
              <w:t xml:space="preserve">                   RegularExpressionValidator2.Vali</w:t>
            </w:r>
            <w:r>
              <w:rPr>
                <w:rFonts w:ascii="Arial" w:hAnsi="Arial"/>
                <w:sz w:val="16"/>
              </w:rPr>
              <w:t xml:space="preserve">dationExpression = </w:t>
            </w:r>
            <w:r w:rsidR="00F437F9" w:rsidRPr="00F437F9">
              <w:rPr>
                <w:rFonts w:ascii="Arial" w:hAnsi="Arial"/>
                <w:sz w:val="16"/>
              </w:rPr>
              <w:t>"^[0-9]{10,19}$"</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 xml:space="preserve"> "NGD ID"</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 xml:space="preserve"> RegularExpressionValidator2.ValidationExpression = </w:t>
            </w:r>
            <w:r w:rsidR="00F437F9" w:rsidRPr="00F437F9">
              <w:rPr>
                <w:rFonts w:ascii="Arial" w:hAnsi="Arial"/>
                <w:sz w:val="16"/>
              </w:rPr>
              <w:t>"^[a-zA-Z0-9\-]{9,16}$"</w:t>
            </w:r>
          </w:p>
          <w:p w:rsidR="00C63E46" w:rsidRDefault="00C63E46" w:rsidP="00C63E46">
            <w:pPr>
              <w:rPr>
                <w:rFonts w:ascii="Arial" w:hAnsi="Arial"/>
                <w:sz w:val="16"/>
              </w:rPr>
            </w:pPr>
            <w:r w:rsidRPr="00C63E46">
              <w:rPr>
                <w:rFonts w:ascii="Arial" w:hAnsi="Arial"/>
                <w:sz w:val="16"/>
              </w:rPr>
              <w:t xml:space="preserve">                    </w:t>
            </w:r>
          </w:p>
          <w:p w:rsidR="00C63E46" w:rsidRPr="00C63E46" w:rsidRDefault="00C63E46" w:rsidP="00C63E46">
            <w:pPr>
              <w:rPr>
                <w:rFonts w:ascii="Arial" w:hAnsi="Arial"/>
                <w:sz w:val="16"/>
              </w:rPr>
            </w:pPr>
            <w:r w:rsidRPr="00C63E46">
              <w:rPr>
                <w:rFonts w:ascii="Arial" w:hAnsi="Arial"/>
                <w:sz w:val="16"/>
              </w:rPr>
              <w:t>"</w:t>
            </w:r>
            <w:proofErr w:type="spellStart"/>
            <w:r w:rsidRPr="00C63E46">
              <w:rPr>
                <w:rFonts w:ascii="Arial" w:hAnsi="Arial"/>
                <w:sz w:val="16"/>
              </w:rPr>
              <w:t>Avoke</w:t>
            </w:r>
            <w:proofErr w:type="spellEnd"/>
            <w:r w:rsidRPr="00C63E46">
              <w:rPr>
                <w:rFonts w:ascii="Arial" w:hAnsi="Arial"/>
                <w:sz w:val="16"/>
              </w:rPr>
              <w:t>"</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RegularExpressionValidator2.ValidationExpression = "^[a-zA-Z0-9_]{24}$"</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"UCID"</w:t>
            </w:r>
            <w:r>
              <w:rPr>
                <w:rFonts w:ascii="Arial" w:hAnsi="Arial"/>
                <w:sz w:val="16"/>
              </w:rPr>
              <w:t xml:space="preserve"> – use : </w:t>
            </w:r>
          </w:p>
          <w:p w:rsidR="00C63E46" w:rsidRDefault="00C63E46" w:rsidP="00C63E46">
            <w:pPr>
              <w:rPr>
                <w:rFonts w:ascii="Arial" w:hAnsi="Arial"/>
                <w:sz w:val="16"/>
              </w:rPr>
            </w:pPr>
            <w:r w:rsidRPr="00C63E46">
              <w:rPr>
                <w:rFonts w:ascii="Arial" w:hAnsi="Arial"/>
                <w:sz w:val="16"/>
              </w:rPr>
              <w:t>RegularExpressionValidator2.ValidationExpression = "^[a-zA-Z0-9]{26}$"</w:t>
            </w:r>
          </w:p>
        </w:tc>
        <w:tc>
          <w:tcPr>
            <w:tcW w:w="1350" w:type="dxa"/>
            <w:tcBorders>
              <w:top w:val="single" w:sz="6" w:space="0" w:color="000000"/>
              <w:bottom w:val="single" w:sz="6" w:space="0" w:color="000000"/>
            </w:tcBorders>
          </w:tcPr>
          <w:p w:rsidR="00C63E46" w:rsidRDefault="00C63E46" w:rsidP="003245C0">
            <w:pPr>
              <w:rPr>
                <w:rFonts w:ascii="Arial" w:hAnsi="Arial"/>
                <w:sz w:val="16"/>
              </w:rPr>
            </w:pP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5A55BD" w:rsidP="003245C0">
            <w:pPr>
              <w:rPr>
                <w:rFonts w:ascii="Arial" w:hAnsi="Arial"/>
                <w:sz w:val="16"/>
              </w:rPr>
            </w:pP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[Validate a call record option was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When no call record option has been selected, display the following message:</w:t>
            </w:r>
          </w:p>
          <w:p w:rsidR="005A55BD" w:rsidRDefault="005A55BD" w:rsidP="003245C0">
            <w:pPr>
              <w:rPr>
                <w:rFonts w:ascii="Arial" w:hAnsi="Arial"/>
                <w:sz w:val="16"/>
              </w:rPr>
            </w:pPr>
            <w:r>
              <w:rPr>
                <w:rFonts w:ascii="Arial" w:hAnsi="Arial"/>
                <w:sz w:val="16"/>
              </w:rPr>
              <w:t>“</w:t>
            </w:r>
            <w:r w:rsidRPr="005A55BD">
              <w:rPr>
                <w:rFonts w:ascii="Arial" w:hAnsi="Arial"/>
                <w:sz w:val="16"/>
              </w:rPr>
              <w:t>Please select a call record type for this coaching.</w:t>
            </w:r>
            <w:r>
              <w:rPr>
                <w:rFonts w:ascii="Arial" w:hAnsi="Arial"/>
                <w:sz w:val="16"/>
              </w:rPr>
              <w:t>”</w:t>
            </w: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AB-48</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 to acknowledge the information on the panel has been reviewed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Height w:val="453"/>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F0690B">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I have verified that all the information on this form is true and complete to the best of my knowledge.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“loading…”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for the loading image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w:t>
            </w:r>
            <w:r w:rsidRPr="006276DA">
              <w:rPr>
                <w:rFonts w:ascii="Arial" w:hAnsi="Arial"/>
                <w:sz w:val="16"/>
              </w:rPr>
              <w:t>Please wait for the eCoaching Log to submit. Do not close this window until you see a new form load</w:t>
            </w:r>
            <w:r>
              <w:rPr>
                <w:rFonts w:ascii="Arial" w:hAnsi="Arial"/>
                <w:sz w:val="16"/>
              </w:rPr>
              <w:t>”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0690B">
        <w:trPr>
          <w:cantSplit/>
        </w:trPr>
        <w:tc>
          <w:tcPr>
            <w:tcW w:w="96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6D545A" w:rsidRDefault="006D545A" w:rsidP="00F0690B">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6D545A" w:rsidRDefault="006D545A" w:rsidP="00F0690B">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Button</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Submit button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On submit, commit the information from the page to the database.</w:t>
            </w:r>
          </w:p>
          <w:p w:rsidR="006D545A" w:rsidRDefault="006D545A" w:rsidP="002C4D47">
            <w:pPr>
              <w:rPr>
                <w:rFonts w:ascii="Arial" w:hAnsi="Arial"/>
                <w:sz w:val="16"/>
              </w:rPr>
            </w:pPr>
            <w:r>
              <w:rPr>
                <w:rFonts w:ascii="Arial" w:hAnsi="Arial"/>
                <w:sz w:val="16"/>
              </w:rPr>
              <w:t>Return to the Panel 1 page on successful update.</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Error text message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When there is a field that is not completed or selected, display the following  message:</w:t>
            </w:r>
          </w:p>
          <w:p w:rsidR="006D545A" w:rsidRDefault="006D545A" w:rsidP="002C4D47">
            <w:pPr>
              <w:rPr>
                <w:rFonts w:ascii="Arial" w:hAnsi="Arial"/>
                <w:sz w:val="16"/>
              </w:rPr>
            </w:pPr>
            <w:r>
              <w:rPr>
                <w:rFonts w:ascii="Arial" w:hAnsi="Arial"/>
                <w:sz w:val="16"/>
              </w:rPr>
              <w:t>“</w:t>
            </w:r>
            <w:r w:rsidRPr="00FC4405">
              <w:rPr>
                <w:rFonts w:ascii="Arial" w:hAnsi="Arial"/>
                <w:sz w:val="16"/>
              </w:rPr>
              <w:t>Please correct all fields indicated in red to proceed.</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FF2029">
            <w:pPr>
              <w:rPr>
                <w:rFonts w:ascii="Arial" w:hAnsi="Arial"/>
                <w:sz w:val="16"/>
              </w:rPr>
            </w:pPr>
          </w:p>
        </w:tc>
      </w:tr>
      <w:tr w:rsidR="006D545A" w:rsidTr="003B5FB4">
        <w:trPr>
          <w:cantSplit/>
        </w:trPr>
        <w:tc>
          <w:tcPr>
            <w:tcW w:w="14040" w:type="dxa"/>
            <w:gridSpan w:val="5"/>
            <w:tcBorders>
              <w:top w:val="single" w:sz="6" w:space="0" w:color="000000"/>
              <w:bottom w:val="single" w:sz="6" w:space="0" w:color="000000"/>
            </w:tcBorders>
            <w:shd w:val="pct25" w:color="auto" w:fill="auto"/>
          </w:tcPr>
          <w:p w:rsidR="006D545A" w:rsidRDefault="006D545A" w:rsidP="003B5FB4">
            <w:pPr>
              <w:rPr>
                <w:rFonts w:ascii="Arial" w:hAnsi="Arial"/>
                <w:sz w:val="16"/>
              </w:rPr>
            </w:pP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p>
        </w:tc>
      </w:tr>
    </w:tbl>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C73C5" w:rsidRDefault="003C73C5" w:rsidP="00C26229">
      <w:pPr>
        <w:pStyle w:val="BodyText"/>
        <w:rPr>
          <w:rFonts w:ascii="Arial" w:hAnsi="Arial" w:cs="Arial"/>
        </w:rPr>
      </w:pPr>
    </w:p>
    <w:p w:rsidR="003C73C5" w:rsidRDefault="003C73C5" w:rsidP="00C26229">
      <w:pPr>
        <w:pStyle w:val="BodyText"/>
        <w:rPr>
          <w:rFonts w:ascii="Arial" w:hAnsi="Arial" w:cs="Arial"/>
        </w:rPr>
      </w:pPr>
    </w:p>
    <w:p w:rsidR="00C26229" w:rsidRDefault="00C26229" w:rsidP="00C26229">
      <w:pPr>
        <w:pStyle w:val="BodyText"/>
        <w:rPr>
          <w:rFonts w:ascii="Arial" w:hAnsi="Arial" w:cs="Arial"/>
        </w:rPr>
      </w:pPr>
    </w:p>
    <w:p w:rsidR="00C26229" w:rsidRPr="00B30E65" w:rsidRDefault="00C26229" w:rsidP="00C26229">
      <w:pPr>
        <w:pStyle w:val="Heading2"/>
        <w:ind w:left="0" w:firstLine="0"/>
        <w:rPr>
          <w:b w:val="0"/>
          <w:bCs/>
          <w:i w:val="0"/>
        </w:rPr>
      </w:pPr>
      <w:bookmarkStart w:id="65" w:name="_Toc185747427"/>
      <w:bookmarkStart w:id="66" w:name="_Toc363217278"/>
      <w:r w:rsidRPr="00B30E65">
        <w:rPr>
          <w:b w:val="0"/>
          <w:bCs/>
          <w:i w:val="0"/>
        </w:rPr>
        <w:t>Data Flow Diagram</w:t>
      </w:r>
      <w:bookmarkEnd w:id="65"/>
      <w:bookmarkEnd w:id="66"/>
    </w:p>
    <w:bookmarkStart w:id="67" w:name="_top"/>
    <w:bookmarkEnd w:id="67"/>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13A53B50" wp14:editId="44E12F0C">
                <wp:simplePos x="0" y="0"/>
                <wp:positionH relativeFrom="column">
                  <wp:posOffset>3133725</wp:posOffset>
                </wp:positionH>
                <wp:positionV relativeFrom="paragraph">
                  <wp:posOffset>128905</wp:posOffset>
                </wp:positionV>
                <wp:extent cx="1400175" cy="685800"/>
                <wp:effectExtent l="0" t="0" r="28575"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85800"/>
                        </a:xfrm>
                        <a:prstGeom prst="flowChartMagneticDrum">
                          <a:avLst/>
                        </a:prstGeom>
                        <a:solidFill>
                          <a:srgbClr val="FFFFFF"/>
                        </a:solidFill>
                        <a:ln w="9525">
                          <a:solidFill>
                            <a:srgbClr val="000000"/>
                          </a:solidFill>
                          <a:round/>
                          <a:headEnd/>
                          <a:tailEnd/>
                        </a:ln>
                      </wps:spPr>
                      <wps:txbx>
                        <w:txbxContent>
                          <w:p w:rsidR="00E060A9" w:rsidRDefault="00E060A9" w:rsidP="00C26229">
                            <w:r>
                              <w:t>Coaching Log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46.75pt;margin-top:10.15pt;width:110.2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">
                <v:textbox>
                  <w:txbxContent>
                    <w:p w:rsidR="00E060A9" w:rsidRDefault="00E060A9" w:rsidP="00C26229">
                      <w:r>
                        <w:t>Coaching Log DB</w:t>
                      </w:r>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0DD6C80A" wp14:editId="03C4D199">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30A98345" wp14:editId="721DB9BE">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68" w:name="_Toc185747428"/>
      <w:bookmarkStart w:id="69" w:name="_Toc363217279"/>
      <w:r w:rsidRPr="00B30E65">
        <w:rPr>
          <w:b w:val="0"/>
          <w:i w:val="0"/>
        </w:rPr>
        <w:t>Database</w:t>
      </w:r>
      <w:bookmarkEnd w:id="68"/>
      <w:bookmarkEnd w:id="69"/>
    </w:p>
    <w:p w:rsidR="00C26229" w:rsidRPr="00B30E65" w:rsidRDefault="00C26229" w:rsidP="00C26229">
      <w:pPr>
        <w:pStyle w:val="BodyText"/>
        <w:rPr>
          <w:rFonts w:ascii="Arial" w:hAnsi="Arial" w:cs="Arial"/>
        </w:rPr>
      </w:pPr>
      <w:r>
        <w:rPr>
          <w:rFonts w:ascii="Arial" w:hAnsi="Arial" w:cs="Arial"/>
        </w:rPr>
        <w:t xml:space="preserve">The </w:t>
      </w:r>
      <w:r w:rsidR="00A95EA1" w:rsidRPr="00A95EA1">
        <w:rPr>
          <w:rFonts w:ascii="Arial" w:hAnsi="Arial" w:cs="Arial"/>
        </w:rPr>
        <w:t>eCoaching Log</w:t>
      </w:r>
      <w:r w:rsidR="006A7F3D" w:rsidRPr="006A7F3D">
        <w:rPr>
          <w:rFonts w:ascii="Arial" w:hAnsi="Arial" w:cs="Arial"/>
        </w:rPr>
        <w:t xml:space="preserve"> </w:t>
      </w:r>
      <w:r>
        <w:rPr>
          <w:rFonts w:ascii="Arial" w:hAnsi="Arial" w:cs="Arial"/>
        </w:rPr>
        <w:t>application</w:t>
      </w:r>
      <w:r w:rsidRPr="00B30E65">
        <w:rPr>
          <w:rFonts w:ascii="Arial" w:hAnsi="Arial" w:cs="Arial"/>
        </w:rPr>
        <w:t xml:space="preserve"> 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70" w:name="_Toc184635932"/>
      <w:bookmarkStart w:id="71" w:name="_Toc363217280"/>
      <w:r>
        <w:t>Data Flow Diagram</w:t>
      </w:r>
      <w:bookmarkEnd w:id="70"/>
      <w:bookmarkEnd w:id="71"/>
    </w:p>
    <w:p w:rsidR="00C26229" w:rsidRDefault="00C26229" w:rsidP="00C26229">
      <w:pPr>
        <w:pStyle w:val="BodyText"/>
      </w:pPr>
    </w:p>
    <w:p w:rsidR="00C26229" w:rsidRDefault="00DB62D0" w:rsidP="00C26229">
      <w:pPr>
        <w:pStyle w:val="Heading2"/>
      </w:pPr>
      <w:bookmarkStart w:id="72" w:name="_Toc184635934"/>
      <w:bookmarkStart w:id="73" w:name="_Toc363217281"/>
      <w:r>
        <w:t xml:space="preserve">eCoaching </w:t>
      </w:r>
      <w:r w:rsidR="00C26229">
        <w:t>Retrieve process</w:t>
      </w:r>
      <w:bookmarkEnd w:id="72"/>
      <w:bookmarkEnd w:id="73"/>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6A7F3D" w:rsidP="00C26229">
      <w:pPr>
        <w:pStyle w:val="BodyText"/>
      </w:pPr>
      <w:r>
        <mc:AlternateContent>
          <mc:Choice Requires="wps">
            <w:drawing>
              <wp:anchor distT="0" distB="0" distL="114300" distR="114300" simplePos="0" relativeHeight="251666432" behindDoc="0" locked="0" layoutInCell="1" allowOverlap="1" wp14:anchorId="137534FC" wp14:editId="127E65AA">
                <wp:simplePos x="0" y="0"/>
                <wp:positionH relativeFrom="column">
                  <wp:posOffset>1285875</wp:posOffset>
                </wp:positionH>
                <wp:positionV relativeFrom="paragraph">
                  <wp:posOffset>53975</wp:posOffset>
                </wp:positionV>
                <wp:extent cx="1590675" cy="56197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61975"/>
                        </a:xfrm>
                        <a:prstGeom prst="flowChartMagneticDrum">
                          <a:avLst/>
                        </a:prstGeom>
                        <a:solidFill>
                          <a:srgbClr val="FFFFFF"/>
                        </a:solidFill>
                        <a:ln w="9525">
                          <a:solidFill>
                            <a:srgbClr val="000000"/>
                          </a:solidFill>
                          <a:round/>
                          <a:headEnd/>
                          <a:tailEnd/>
                        </a:ln>
                      </wps:spPr>
                      <wps:txbx>
                        <w:txbxContent>
                          <w:p w:rsidR="00E060A9" w:rsidRDefault="00E060A9" w:rsidP="00C26229">
                            <w:pPr>
                              <w:rPr>
                                <w:sz w:val="18"/>
                              </w:rPr>
                            </w:pPr>
                            <w:proofErr w:type="gramStart"/>
                            <w:r w:rsidRPr="00A95EA1">
                              <w:t>eCoaching</w:t>
                            </w:r>
                            <w:proofErr w:type="gramEnd"/>
                            <w:r w:rsidRPr="00A95EA1">
                              <w:t xml:space="preserve"> Log</w:t>
                            </w:r>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4.25pt;width:125.2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">
                <v:textbox>
                  <w:txbxContent>
                    <w:p w:rsidR="00E060A9" w:rsidRDefault="00E060A9" w:rsidP="00C26229">
                      <w:pPr>
                        <w:rPr>
                          <w:sz w:val="18"/>
                        </w:rPr>
                      </w:pPr>
                      <w:proofErr w:type="spellStart"/>
                      <w:proofErr w:type="gramStart"/>
                      <w:r w:rsidRPr="00A95EA1">
                        <w:t>eCoaching</w:t>
                      </w:r>
                      <w:proofErr w:type="spellEnd"/>
                      <w:proofErr w:type="gramEnd"/>
                      <w:r w:rsidRPr="00A95EA1">
                        <w:t xml:space="preserve"> Log</w:t>
                      </w:r>
                      <w:r>
                        <w:t xml:space="preserve"> DB</w:t>
                      </w:r>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7456" behindDoc="0" locked="0" layoutInCell="1" allowOverlap="1" wp14:anchorId="733C11FD" wp14:editId="628B0B7F">
                <wp:simplePos x="0" y="0"/>
                <wp:positionH relativeFrom="column">
                  <wp:posOffset>1828800</wp:posOffset>
                </wp:positionH>
                <wp:positionV relativeFrom="paragraph">
                  <wp:posOffset>32385</wp:posOffset>
                </wp:positionV>
                <wp:extent cx="0" cy="504825"/>
                <wp:effectExtent l="76200" t="38100" r="57150" b="95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2.5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">
                <v:stroke startarrow="block"/>
              </v:shape>
            </w:pict>
          </mc:Fallback>
        </mc:AlternateContent>
      </w:r>
    </w:p>
    <w:p w:rsidR="00C26229" w:rsidRDefault="00C26229" w:rsidP="00C26229">
      <w:pPr>
        <w:pStyle w:val="BodyText"/>
      </w:pPr>
    </w:p>
    <w:p w:rsidR="00C26229" w:rsidRDefault="00C26229" w:rsidP="00C26229">
      <w:pPr>
        <w:pStyle w:val="BodyText"/>
      </w:pPr>
    </w:p>
    <w:p w:rsidR="00C26229" w:rsidRDefault="00DB62D0" w:rsidP="00C26229">
      <w:pPr>
        <w:pStyle w:val="BodyText"/>
      </w:pPr>
      <w:r>
        <mc:AlternateContent>
          <mc:Choice Requires="wps">
            <w:drawing>
              <wp:anchor distT="0" distB="0" distL="114300" distR="114300" simplePos="0" relativeHeight="251665408" behindDoc="0" locked="0" layoutInCell="1" allowOverlap="1" wp14:anchorId="169C03F4" wp14:editId="7A507796">
                <wp:simplePos x="0" y="0"/>
                <wp:positionH relativeFrom="column">
                  <wp:posOffset>-47624</wp:posOffset>
                </wp:positionH>
                <wp:positionV relativeFrom="paragraph">
                  <wp:posOffset>100330</wp:posOffset>
                </wp:positionV>
                <wp:extent cx="742950" cy="504825"/>
                <wp:effectExtent l="19050" t="0" r="38100" b="28575"/>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04825"/>
                        </a:xfrm>
                        <a:prstGeom prst="flowChartPreparation">
                          <a:avLst/>
                        </a:prstGeom>
                        <a:solidFill>
                          <a:srgbClr val="FFFFFF"/>
                        </a:solidFill>
                        <a:ln w="9525">
                          <a:solidFill>
                            <a:srgbClr val="000000"/>
                          </a:solidFill>
                          <a:miter lim="800000"/>
                          <a:headEnd/>
                          <a:tailEnd/>
                        </a:ln>
                      </wps:spPr>
                      <wps:txbx>
                        <w:txbxContent>
                          <w:p w:rsidR="00E060A9" w:rsidRDefault="00E060A9" w:rsidP="00C26229">
                            <w:pPr>
                              <w:rPr>
                                <w:sz w:val="16"/>
                              </w:rPr>
                            </w:pPr>
                          </w:p>
                          <w:p w:rsidR="00E060A9" w:rsidRPr="00E4298D" w:rsidRDefault="00E060A9"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3.75pt;margin-top:7.9pt;width:58.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">
                <v:textbox>
                  <w:txbxContent>
                    <w:p w:rsidR="00E060A9" w:rsidRDefault="00E060A9" w:rsidP="00C26229">
                      <w:pPr>
                        <w:rPr>
                          <w:sz w:val="16"/>
                        </w:rPr>
                      </w:pPr>
                    </w:p>
                    <w:p w:rsidR="00E060A9" w:rsidRPr="00E4298D" w:rsidRDefault="00E060A9"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55076E13" wp14:editId="1916B149">
                <wp:simplePos x="0" y="0"/>
                <wp:positionH relativeFrom="column">
                  <wp:posOffset>1285875</wp:posOffset>
                </wp:positionH>
                <wp:positionV relativeFrom="paragraph">
                  <wp:posOffset>100330</wp:posOffset>
                </wp:positionV>
                <wp:extent cx="1123950" cy="552450"/>
                <wp:effectExtent l="9525" t="5080" r="9525" b="1397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52450"/>
                        </a:xfrm>
                        <a:prstGeom prst="flowChartDocument">
                          <a:avLst/>
                        </a:prstGeom>
                        <a:solidFill>
                          <a:srgbClr val="FFFFFF"/>
                        </a:solidFill>
                        <a:ln w="9525">
                          <a:solidFill>
                            <a:srgbClr val="000000"/>
                          </a:solidFill>
                          <a:miter lim="800000"/>
                          <a:headEnd/>
                          <a:tailEnd/>
                        </a:ln>
                      </wps:spPr>
                      <wps:txbx>
                        <w:txbxContent>
                          <w:p w:rsidR="00E060A9" w:rsidRDefault="00E060A9" w:rsidP="00C26229">
                            <w:proofErr w:type="gramStart"/>
                            <w:r w:rsidRPr="00A95EA1">
                              <w:t>eCoaching</w:t>
                            </w:r>
                            <w:proofErr w:type="gramEnd"/>
                            <w:r w:rsidRPr="00A95EA1">
                              <w:t xml:space="preserve"> Log</w:t>
                            </w:r>
                            <w:r>
                              <w:t xml:space="preserve"> Web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7.9pt;width:88.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">
                <v:textbox>
                  <w:txbxContent>
                    <w:p w:rsidR="00E060A9" w:rsidRDefault="00E060A9" w:rsidP="00C26229">
                      <w:proofErr w:type="spellStart"/>
                      <w:proofErr w:type="gramStart"/>
                      <w:r w:rsidRPr="00A95EA1">
                        <w:t>eCoaching</w:t>
                      </w:r>
                      <w:proofErr w:type="spellEnd"/>
                      <w:proofErr w:type="gramEnd"/>
                      <w:r w:rsidRPr="00A95EA1">
                        <w:t xml:space="preserve"> Log</w:t>
                      </w:r>
                      <w:r>
                        <w:t xml:space="preserve"> Web App</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20913255" wp14:editId="7D44B314">
                <wp:simplePos x="0" y="0"/>
                <wp:positionH relativeFrom="column">
                  <wp:posOffset>695325</wp:posOffset>
                </wp:positionH>
                <wp:positionV relativeFrom="paragraph">
                  <wp:posOffset>66040</wp:posOffset>
                </wp:positionV>
                <wp:extent cx="590550" cy="0"/>
                <wp:effectExtent l="0" t="76200" r="19050" b="95250"/>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">
                <v:stroke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74" w:name="_Toc184635948"/>
      <w:bookmarkStart w:id="75" w:name="_Toc363217282"/>
      <w:r>
        <w:t>Includes</w:t>
      </w:r>
      <w:bookmarkEnd w:id="74"/>
      <w:bookmarkEnd w:id="75"/>
    </w:p>
    <w:p w:rsidR="00C26229" w:rsidRDefault="006A7F3D" w:rsidP="00C26229">
      <w:pPr>
        <w:pStyle w:val="Heading2"/>
      </w:pPr>
      <w:bookmarkStart w:id="76" w:name="_Toc363217283"/>
      <w:r>
        <w:t xml:space="preserve">eCL </w:t>
      </w:r>
      <w:r w:rsidR="00C26229">
        <w:t>Stylesheet (s</w:t>
      </w:r>
      <w:r w:rsidR="00A95EA1">
        <w:t>ite</w:t>
      </w:r>
      <w:r w:rsidR="00C26229">
        <w:t>.css)</w:t>
      </w:r>
      <w:bookmarkEnd w:id="76"/>
    </w:p>
    <w:p w:rsidR="00C26229" w:rsidRDefault="00C26229" w:rsidP="00C26229">
      <w:pPr>
        <w:pStyle w:val="BodyText"/>
      </w:pPr>
    </w:p>
    <w:p w:rsidR="00A95EA1" w:rsidRDefault="00A95EA1" w:rsidP="00A95EA1">
      <w:pPr>
        <w:pStyle w:val="BodyText"/>
      </w:pPr>
      <w:r>
        <w:t>body</w:t>
      </w:r>
    </w:p>
    <w:p w:rsidR="00A95EA1" w:rsidRDefault="00A95EA1" w:rsidP="00A95EA1">
      <w:pPr>
        <w:pStyle w:val="BodyText"/>
      </w:pPr>
      <w:r>
        <w:t>{</w:t>
      </w:r>
    </w:p>
    <w:p w:rsidR="00A95EA1" w:rsidRDefault="00A95EA1" w:rsidP="00A95EA1">
      <w:pPr>
        <w:pStyle w:val="BodyText"/>
      </w:pPr>
      <w:r>
        <w:t xml:space="preserve">    background: #ffffff;</w:t>
      </w:r>
    </w:p>
    <w:p w:rsidR="00A95EA1" w:rsidRDefault="00A95EA1" w:rsidP="00A95EA1">
      <w:pPr>
        <w:pStyle w:val="BodyText"/>
      </w:pPr>
      <w:r>
        <w:t xml:space="preserve">    font-size: .80em;</w:t>
      </w:r>
    </w:p>
    <w:p w:rsidR="00A95EA1" w:rsidRDefault="00A95EA1" w:rsidP="00A95EA1">
      <w:pPr>
        <w:pStyle w:val="BodyText"/>
      </w:pPr>
      <w:r>
        <w:t xml:space="preserve">    font-family: Calibri;</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color: #000000;</w:t>
      </w:r>
    </w:p>
    <w:p w:rsidR="00A95EA1" w:rsidRDefault="00A95EA1" w:rsidP="00A95EA1">
      <w:pPr>
        <w:pStyle w:val="BodyText"/>
      </w:pPr>
      <w:r>
        <w:t>border: none;</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.formButton</w:t>
      </w:r>
    </w:p>
    <w:p w:rsidR="00A95EA1" w:rsidRDefault="00A95EA1" w:rsidP="00A95EA1">
      <w:pPr>
        <w:pStyle w:val="BodyText"/>
      </w:pPr>
      <w:r>
        <w:lastRenderedPageBreak/>
        <w:t>{</w:t>
      </w:r>
    </w:p>
    <w:p w:rsidR="00A95EA1" w:rsidRDefault="00A95EA1" w:rsidP="00A95EA1">
      <w:pPr>
        <w:pStyle w:val="BodyText"/>
      </w:pPr>
      <w:r>
        <w:tab/>
        <w:t>font-weight:700;</w:t>
      </w:r>
    </w:p>
    <w:p w:rsidR="00A95EA1" w:rsidRDefault="00A95EA1" w:rsidP="00A95EA1">
      <w:pPr>
        <w:pStyle w:val="BodyText"/>
      </w:pPr>
      <w:r>
        <w:tab/>
        <w:t>font-size:.7em;</w:t>
      </w:r>
    </w:p>
    <w:p w:rsidR="00A95EA1" w:rsidRDefault="00A95EA1" w:rsidP="00A95EA1">
      <w:pPr>
        <w:pStyle w:val="BodyText"/>
      </w:pPr>
      <w:r>
        <w:tab/>
        <w:t>color:#ffffff;</w:t>
      </w:r>
    </w:p>
    <w:p w:rsidR="00A95EA1" w:rsidRDefault="00A95EA1" w:rsidP="00A95EA1">
      <w:pPr>
        <w:pStyle w:val="BodyText"/>
      </w:pPr>
      <w:r>
        <w:tab/>
        <w:t>font-family:Tahoma;</w:t>
      </w:r>
    </w:p>
    <w:p w:rsidR="00A95EA1" w:rsidRDefault="00A95EA1" w:rsidP="00A95EA1">
      <w:pPr>
        <w:pStyle w:val="BodyText"/>
      </w:pPr>
      <w:r>
        <w:tab/>
        <w:t>background-color:#507CD1;</w:t>
      </w:r>
    </w:p>
    <w:p w:rsidR="00A95EA1" w:rsidRDefault="00A95EA1" w:rsidP="00A95EA1">
      <w:pPr>
        <w:pStyle w:val="BodyText"/>
      </w:pPr>
      <w:r>
        <w:tab/>
        <w:t>text-align:center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.subuttons</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width: 150px;</w:t>
      </w:r>
    </w:p>
    <w:p w:rsidR="00A95EA1" w:rsidRDefault="00A95EA1" w:rsidP="00A95EA1">
      <w:pPr>
        <w:pStyle w:val="BodyText"/>
      </w:pPr>
      <w:r>
        <w:t xml:space="preserve">    height: 35px;</w:t>
      </w:r>
    </w:p>
    <w:p w:rsidR="00A95EA1" w:rsidRDefault="00A95EA1" w:rsidP="00A95EA1">
      <w:pPr>
        <w:pStyle w:val="BodyText"/>
      </w:pPr>
      <w:r>
        <w:t xml:space="preserve"> font-family: Calibri;</w:t>
      </w:r>
    </w:p>
    <w:p w:rsidR="00A95EA1" w:rsidRDefault="00A95EA1" w:rsidP="00A95EA1">
      <w:pPr>
        <w:pStyle w:val="BodyText"/>
      </w:pPr>
      <w:r>
        <w:t xml:space="preserve">  font-size: 12pt;</w:t>
      </w:r>
    </w:p>
    <w:p w:rsidR="00A95EA1" w:rsidRDefault="00A95EA1" w:rsidP="00A95EA1">
      <w:pPr>
        <w:pStyle w:val="BodyText"/>
      </w:pPr>
      <w:r>
        <w:t xml:space="preserve">   font-weight: bold;</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.tboxes</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border: 1pt #bfbfbf;</w:t>
      </w:r>
    </w:p>
    <w:p w:rsidR="00A95EA1" w:rsidRDefault="00A95EA1" w:rsidP="00A95EA1">
      <w:pPr>
        <w:pStyle w:val="BodyText"/>
      </w:pPr>
      <w:r>
        <w:t>padding: 1px;</w:t>
      </w:r>
    </w:p>
    <w:p w:rsidR="00A95EA1" w:rsidRDefault="00A95EA1" w:rsidP="00A95EA1">
      <w:pPr>
        <w:pStyle w:val="BodyText"/>
      </w:pPr>
      <w:r>
        <w:t>width: 450px;</w:t>
      </w:r>
    </w:p>
    <w:p w:rsidR="00A95EA1" w:rsidRDefault="00A95EA1" w:rsidP="00A95EA1">
      <w:pPr>
        <w:pStyle w:val="BodyText"/>
      </w:pPr>
      <w:r>
        <w:t>height: 100px;</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.question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lastRenderedPageBreak/>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.description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.qcontrol</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.crquestions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.croptions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lastRenderedPageBreak/>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.footer</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#3f3f3f;</w:t>
      </w:r>
    </w:p>
    <w:p w:rsidR="00A95EA1" w:rsidRDefault="00A95EA1" w:rsidP="00A95EA1">
      <w:pPr>
        <w:pStyle w:val="BodyText"/>
      </w:pPr>
      <w:r>
        <w:t>padding-top: 5px;</w:t>
      </w:r>
    </w:p>
    <w:p w:rsidR="00A95EA1" w:rsidRDefault="00A95EA1" w:rsidP="00A95EA1">
      <w:pPr>
        <w:pStyle w:val="BodyText"/>
      </w:pPr>
      <w:r>
        <w:t xml:space="preserve">padding-bottom: 5px;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.footlink</w:t>
      </w:r>
    </w:p>
    <w:p w:rsidR="00A95EA1" w:rsidRDefault="00A95EA1" w:rsidP="00A95EA1">
      <w:pPr>
        <w:pStyle w:val="BodyText"/>
      </w:pPr>
      <w:r>
        <w:t>{</w:t>
      </w:r>
    </w:p>
    <w:p w:rsidR="00A95EA1" w:rsidRDefault="00A95EA1" w:rsidP="00A95EA1">
      <w:pPr>
        <w:pStyle w:val="BodyText"/>
      </w:pPr>
      <w:r>
        <w:t>text-decoration: none;</w:t>
      </w:r>
    </w:p>
    <w:p w:rsidR="00A95EA1" w:rsidRDefault="00A95EA1" w:rsidP="00A95EA1">
      <w:pPr>
        <w:pStyle w:val="BodyText"/>
      </w:pPr>
      <w:r>
        <w:t>border-bottom:1px solid #3f3f3f;</w:t>
      </w:r>
    </w:p>
    <w:p w:rsidR="00A95EA1" w:rsidRDefault="00A95EA1" w:rsidP="00A95EA1">
      <w:pPr>
        <w:pStyle w:val="BodyText"/>
      </w:pPr>
      <w:r>
        <w:t xml:space="preserve">color: #3f3f3f;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.question2</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.alink</w:t>
      </w:r>
    </w:p>
    <w:p w:rsidR="00A95EA1" w:rsidRDefault="00A95EA1" w:rsidP="00A95EA1">
      <w:pPr>
        <w:pStyle w:val="BodyText"/>
      </w:pPr>
      <w:r>
        <w:t>{</w:t>
      </w:r>
    </w:p>
    <w:p w:rsidR="00A95EA1" w:rsidRDefault="00A95EA1" w:rsidP="00A95EA1">
      <w:pPr>
        <w:pStyle w:val="BodyText"/>
      </w:pPr>
      <w:r>
        <w:lastRenderedPageBreak/>
        <w:t xml:space="preserve">    color: #000000;</w:t>
      </w:r>
    </w:p>
    <w:p w:rsidR="00A95EA1" w:rsidRDefault="00A95EA1" w:rsidP="00A95EA1">
      <w:pPr>
        <w:pStyle w:val="BodyText"/>
      </w:pPr>
      <w:r>
        <w:t xml:space="preserve">    text-decoration: none;</w:t>
      </w:r>
    </w:p>
    <w:p w:rsidR="00A95EA1" w:rsidRDefault="00A95EA1" w:rsidP="00A95EA1">
      <w:pPr>
        <w:pStyle w:val="BodyText"/>
      </w:pPr>
      <w:r>
        <w:t xml:space="preserve">    font-size: 10pt;</w:t>
      </w:r>
    </w:p>
    <w:p w:rsidR="00A95EA1" w:rsidRDefault="00A95EA1" w:rsidP="00A95EA1">
      <w:pPr>
        <w:pStyle w:val="BodyText"/>
      </w:pPr>
      <w:r>
        <w:t xml:space="preserve">    font-weight: 100;</w:t>
      </w:r>
    </w:p>
    <w:p w:rsidR="00A95EA1" w:rsidRDefault="00A95EA1" w:rsidP="00A95EA1">
      <w:pPr>
        <w:pStyle w:val="BodyText"/>
      </w:pPr>
      <w:r>
        <w:t xml:space="preserve">    font-family: Verdana;</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Arial, Helvetica, sans-serif;</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.sidelabel</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bold;</w:t>
      </w:r>
    </w:p>
    <w:p w:rsidR="00A95EA1" w:rsidRDefault="00A95EA1" w:rsidP="00A95EA1">
      <w:pPr>
        <w:pStyle w:val="BodyText"/>
      </w:pPr>
      <w:r>
        <w:t xml:space="preserve"> color: #000000;   </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.sidetext</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w:t>
      </w:r>
    </w:p>
    <w:p w:rsidR="00A95EA1" w:rsidRDefault="00A95EA1" w:rsidP="00A95EA1">
      <w:pPr>
        <w:pStyle w:val="BodyText"/>
      </w:pPr>
      <w:r>
        <w:t xml:space="preserve">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.sidetext2</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8pt;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p</w:t>
      </w:r>
    </w:p>
    <w:p w:rsidR="00A95EA1" w:rsidRDefault="00A95EA1" w:rsidP="00A95EA1">
      <w:pPr>
        <w:pStyle w:val="BodyText"/>
      </w:pPr>
      <w:r>
        <w:t>{</w:t>
      </w:r>
    </w:p>
    <w:p w:rsidR="00A95EA1" w:rsidRDefault="00A95EA1" w:rsidP="00A95EA1">
      <w:pPr>
        <w:pStyle w:val="BodyText"/>
      </w:pPr>
      <w:r>
        <w:t xml:space="preserve">    margin-bottom: 10px;</w:t>
      </w:r>
    </w:p>
    <w:p w:rsidR="00A95EA1" w:rsidRDefault="00A95EA1" w:rsidP="00A95EA1">
      <w:pPr>
        <w:pStyle w:val="BodyText"/>
      </w:pPr>
      <w:r>
        <w:t xml:space="preserve">    line-height: 1.6em;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.style73</w:t>
      </w:r>
    </w:p>
    <w:p w:rsidR="00A95EA1" w:rsidRDefault="00A95EA1" w:rsidP="00A95EA1">
      <w:pPr>
        <w:pStyle w:val="BodyText"/>
      </w:pPr>
      <w:r>
        <w:t>{</w:t>
      </w:r>
    </w:p>
    <w:p w:rsidR="00A95EA1" w:rsidRDefault="00A95EA1" w:rsidP="00A95EA1">
      <w:pPr>
        <w:pStyle w:val="BodyText"/>
      </w:pPr>
      <w:r>
        <w:t xml:space="preserve">    font-size: .7em;</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Calibri;</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r>
        <w:t>.lview</w:t>
      </w:r>
    </w:p>
    <w:p w:rsidR="00A95EA1" w:rsidRDefault="00A95EA1" w:rsidP="00A95EA1">
      <w:pPr>
        <w:pStyle w:val="BodyText"/>
      </w:pPr>
      <w:r>
        <w:t>{</w:t>
      </w:r>
    </w:p>
    <w:p w:rsidR="00A95EA1" w:rsidRDefault="00A95EA1" w:rsidP="00A95EA1">
      <w:pPr>
        <w:pStyle w:val="BodyText"/>
      </w:pPr>
      <w:r>
        <w:t xml:space="preserve">    font-size: .8em;</w:t>
      </w:r>
    </w:p>
    <w:p w:rsidR="00A95EA1" w:rsidRDefault="00A95EA1" w:rsidP="00A95EA1">
      <w:pPr>
        <w:pStyle w:val="BodyText"/>
      </w:pPr>
      <w:r>
        <w:t>}</w:t>
      </w:r>
    </w:p>
    <w:p w:rsidR="00A95EA1" w:rsidRDefault="00A95EA1" w:rsidP="00A95EA1">
      <w:pPr>
        <w:pStyle w:val="BodyText"/>
      </w:pPr>
      <w:r>
        <w:t>.TextBox</w:t>
      </w:r>
    </w:p>
    <w:p w:rsidR="00A95EA1" w:rsidRDefault="00A95EA1" w:rsidP="00A95EA1">
      <w:pPr>
        <w:pStyle w:val="BodyText"/>
      </w:pPr>
      <w:r>
        <w:t>{</w:t>
      </w:r>
    </w:p>
    <w:p w:rsidR="00A95EA1" w:rsidRDefault="00A95EA1" w:rsidP="00A95EA1">
      <w:pPr>
        <w:pStyle w:val="BodyText"/>
      </w:pPr>
      <w:r>
        <w:t xml:space="preserve">    border-right: #d4d0c8 .1em solid;</w:t>
      </w:r>
    </w:p>
    <w:p w:rsidR="00A95EA1" w:rsidRDefault="00A95EA1" w:rsidP="00A95EA1">
      <w:pPr>
        <w:pStyle w:val="BodyText"/>
      </w:pPr>
      <w:r>
        <w:t xml:space="preserve">    border-top: #d4d0c8 .1em solid;</w:t>
      </w:r>
    </w:p>
    <w:p w:rsidR="00A95EA1" w:rsidRDefault="00A95EA1" w:rsidP="00A95EA1">
      <w:pPr>
        <w:pStyle w:val="BodyText"/>
      </w:pPr>
      <w:r>
        <w:t xml:space="preserve">    font-size: .8em;</w:t>
      </w:r>
    </w:p>
    <w:p w:rsidR="00A95EA1" w:rsidRDefault="00A95EA1" w:rsidP="00A95EA1">
      <w:pPr>
        <w:pStyle w:val="BodyText"/>
      </w:pPr>
      <w:r>
        <w:t xml:space="preserve">    border-left: #d4d0c8 .1em solid;</w:t>
      </w:r>
    </w:p>
    <w:p w:rsidR="00A95EA1" w:rsidRDefault="00A95EA1" w:rsidP="00A95EA1">
      <w:pPr>
        <w:pStyle w:val="BodyText"/>
      </w:pPr>
      <w:r>
        <w:t xml:space="preserve">    color: #000000;</w:t>
      </w:r>
    </w:p>
    <w:p w:rsidR="00A95EA1" w:rsidRDefault="00A95EA1" w:rsidP="00A95EA1">
      <w:pPr>
        <w:pStyle w:val="BodyText"/>
      </w:pPr>
      <w:r>
        <w:t xml:space="preserve">    border-bottom: #d4d0c8 .1em solid;</w:t>
      </w:r>
    </w:p>
    <w:p w:rsidR="00A95EA1" w:rsidRDefault="00A95EA1" w:rsidP="00A95EA1">
      <w:pPr>
        <w:pStyle w:val="BodyText"/>
      </w:pPr>
      <w:r>
        <w:t xml:space="preserve">    font-family: Calibri;</w:t>
      </w:r>
    </w:p>
    <w:p w:rsidR="00A95EA1" w:rsidRDefault="00A95EA1" w:rsidP="00A95EA1">
      <w:pPr>
        <w:pStyle w:val="BodyText"/>
      </w:pPr>
      <w:r>
        <w:lastRenderedPageBreak/>
        <w:t xml:space="preserve">    background-color: white;</w:t>
      </w:r>
    </w:p>
    <w:p w:rsidR="00A95EA1" w:rsidRDefault="00A95EA1" w:rsidP="00A95EA1">
      <w:pPr>
        <w:pStyle w:val="BodyText"/>
      </w:pPr>
      <w:r>
        <w:t>}</w:t>
      </w:r>
    </w:p>
    <w:p w:rsidR="00A95EA1" w:rsidRDefault="00A95EA1" w:rsidP="00A95EA1">
      <w:pPr>
        <w:pStyle w:val="BodyText"/>
      </w:pPr>
      <w:r>
        <w:t xml:space="preserve">/* HEADINGS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h2</w:t>
      </w:r>
    </w:p>
    <w:p w:rsidR="00A95EA1" w:rsidRDefault="00A95EA1" w:rsidP="00A95EA1">
      <w:pPr>
        <w:pStyle w:val="BodyText"/>
      </w:pPr>
      <w:r>
        <w:t>{</w:t>
      </w:r>
    </w:p>
    <w:p w:rsidR="00A95EA1" w:rsidRDefault="00A95EA1" w:rsidP="00A95EA1">
      <w:pPr>
        <w:pStyle w:val="BodyText"/>
      </w:pPr>
      <w:r>
        <w:t xml:space="preserve">    font-size: 1.5em;</w:t>
      </w:r>
    </w:p>
    <w:p w:rsidR="00A95EA1" w:rsidRDefault="00A95EA1" w:rsidP="00A95EA1">
      <w:pPr>
        <w:pStyle w:val="BodyText"/>
      </w:pPr>
      <w:r>
        <w:t xml:space="preserve">    color: #666666;</w:t>
      </w:r>
    </w:p>
    <w:p w:rsidR="00A95EA1" w:rsidRDefault="00A95EA1" w:rsidP="00A95EA1">
      <w:pPr>
        <w:pStyle w:val="BodyText"/>
      </w:pPr>
      <w:r>
        <w:t xml:space="preserve">    font-variant: small-caps;</w:t>
      </w:r>
    </w:p>
    <w:p w:rsidR="00A95EA1" w:rsidRDefault="00A95EA1" w:rsidP="00A95EA1">
      <w:pPr>
        <w:pStyle w:val="BodyText"/>
      </w:pPr>
      <w:r>
        <w:t xml:space="preserve">    text-transform: none;</w:t>
      </w:r>
    </w:p>
    <w:p w:rsidR="00A95EA1" w:rsidRDefault="00A95EA1" w:rsidP="00A95EA1">
      <w:pPr>
        <w:pStyle w:val="BodyText"/>
      </w:pPr>
      <w:r>
        <w:t xml:space="preserve">    font-weight: 200;</w:t>
      </w:r>
    </w:p>
    <w:p w:rsidR="00A95EA1" w:rsidRDefault="00A95EA1" w:rsidP="00A95EA1">
      <w:pPr>
        <w:pStyle w:val="BodyText"/>
      </w:pPr>
      <w:r>
        <w:t xml:space="preserve">    margin-bottom: 0px;</w:t>
      </w:r>
    </w:p>
    <w:p w:rsidR="00A95EA1" w:rsidRDefault="00A95EA1" w:rsidP="00A95EA1">
      <w:pPr>
        <w:pStyle w:val="BodyText"/>
      </w:pPr>
      <w:r>
        <w:t xml:space="preserve">    font-weight: 600;</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PRIMARY LAYOUT ELEMENTS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.page</w:t>
      </w:r>
    </w:p>
    <w:p w:rsidR="00A95EA1" w:rsidRDefault="00A95EA1" w:rsidP="00A95EA1">
      <w:pPr>
        <w:pStyle w:val="BodyText"/>
      </w:pPr>
      <w:r>
        <w:t>{</w:t>
      </w:r>
    </w:p>
    <w:p w:rsidR="00A95EA1" w:rsidRDefault="00A95EA1" w:rsidP="00A95EA1">
      <w:pPr>
        <w:pStyle w:val="BodyText"/>
      </w:pPr>
      <w:r>
        <w:t xml:space="preserve">    width: 1200px;</w:t>
      </w:r>
    </w:p>
    <w:p w:rsidR="00A95EA1" w:rsidRDefault="00A95EA1" w:rsidP="00A95EA1">
      <w:pPr>
        <w:pStyle w:val="BodyText"/>
      </w:pPr>
      <w:r>
        <w:t xml:space="preserve">    background-color: #fff;</w:t>
      </w:r>
    </w:p>
    <w:p w:rsidR="00A95EA1" w:rsidRDefault="00A95EA1" w:rsidP="00A95EA1">
      <w:pPr>
        <w:pStyle w:val="BodyText"/>
      </w:pPr>
      <w:r>
        <w:t xml:space="preserve">    margin: 5px auto 0px auto;</w:t>
      </w:r>
    </w:p>
    <w:p w:rsidR="00A95EA1" w:rsidRDefault="00A95EA1" w:rsidP="00A95EA1">
      <w:pPr>
        <w:pStyle w:val="BodyText"/>
      </w:pPr>
      <w:r>
        <w:t xml:space="preserve">    border: 1px solid #496077;</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w:t>
      </w:r>
    </w:p>
    <w:p w:rsidR="00A95EA1" w:rsidRDefault="00A95EA1" w:rsidP="00A95EA1">
      <w:pPr>
        <w:pStyle w:val="BodyText"/>
      </w:pPr>
      <w:r>
        <w:t>{</w:t>
      </w:r>
    </w:p>
    <w:p w:rsidR="00A95EA1" w:rsidRDefault="00A95EA1" w:rsidP="00A95EA1">
      <w:pPr>
        <w:pStyle w:val="BodyText"/>
      </w:pPr>
      <w:r>
        <w:t xml:space="preserve">    position: relative;</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background: #ffffff;</w:t>
      </w:r>
    </w:p>
    <w:p w:rsidR="00A95EA1" w:rsidRDefault="00A95EA1" w:rsidP="00A95EA1">
      <w:pPr>
        <w:pStyle w:val="BodyText"/>
      </w:pPr>
      <w:r>
        <w:t xml:space="preserve">    width: 100%;</w:t>
      </w:r>
    </w:p>
    <w:p w:rsidR="00A95EA1" w:rsidRDefault="00A95EA1" w:rsidP="00A95EA1">
      <w:pPr>
        <w:pStyle w:val="BodyText"/>
      </w:pPr>
      <w:r>
        <w:t xml:space="preserve">    top: 0px;</w:t>
      </w:r>
    </w:p>
    <w:p w:rsidR="00A95EA1" w:rsidRDefault="00A95EA1" w:rsidP="00A95EA1">
      <w:pPr>
        <w:pStyle w:val="BodyText"/>
      </w:pPr>
      <w:r>
        <w:t xml:space="preserve">    left: 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.top</w:t>
      </w:r>
    </w:p>
    <w:p w:rsidR="00A95EA1" w:rsidRDefault="00A95EA1" w:rsidP="00A95EA1">
      <w:pPr>
        <w:pStyle w:val="BodyText"/>
      </w:pPr>
      <w:r>
        <w:t>{</w:t>
      </w:r>
    </w:p>
    <w:p w:rsidR="00A95EA1" w:rsidRDefault="00A95EA1" w:rsidP="00A95EA1">
      <w:pPr>
        <w:pStyle w:val="BodyText"/>
      </w:pPr>
      <w:r>
        <w:t xml:space="preserve">    font-size: 2.6em;</w:t>
      </w:r>
    </w:p>
    <w:p w:rsidR="00A95EA1" w:rsidRDefault="00A95EA1" w:rsidP="00A95EA1">
      <w:pPr>
        <w:pStyle w:val="BodyText"/>
      </w:pPr>
      <w:r>
        <w:t xml:space="preserve">    margin-top: 25px;</w:t>
      </w:r>
    </w:p>
    <w:p w:rsidR="00A95EA1" w:rsidRDefault="00A95EA1" w:rsidP="00A95EA1">
      <w:pPr>
        <w:pStyle w:val="BodyText"/>
      </w:pPr>
      <w:r>
        <w:t xml:space="preserve">    padding-top: 25px;</w:t>
      </w:r>
    </w:p>
    <w:p w:rsidR="00A95EA1" w:rsidRDefault="00A95EA1" w:rsidP="00A95EA1">
      <w:pPr>
        <w:pStyle w:val="BodyText"/>
      </w:pPr>
      <w:r>
        <w:t xml:space="preserve">    padding-bottom: 0px;</w:t>
      </w:r>
    </w:p>
    <w:p w:rsidR="00A95EA1" w:rsidRDefault="00A95EA1" w:rsidP="00A95EA1">
      <w:pPr>
        <w:pStyle w:val="BodyText"/>
      </w:pPr>
      <w:r>
        <w:t xml:space="preserve">    margin-bottom: 0px;</w:t>
      </w:r>
    </w:p>
    <w:p w:rsidR="00A95EA1" w:rsidRDefault="00A95EA1" w:rsidP="00A95EA1">
      <w:pPr>
        <w:pStyle w:val="BodyText"/>
      </w:pPr>
      <w:r>
        <w:t xml:space="preserve">    vertical-align: bottom;</w:t>
      </w:r>
    </w:p>
    <w:p w:rsidR="00A95EA1" w:rsidRDefault="00A95EA1" w:rsidP="00A95EA1">
      <w:pPr>
        <w:pStyle w:val="BodyText"/>
      </w:pPr>
      <w:r>
        <w:t xml:space="preserve">    width: 503px;</w:t>
      </w:r>
    </w:p>
    <w:p w:rsidR="00A95EA1" w:rsidRDefault="00A95EA1" w:rsidP="00A95EA1">
      <w:pPr>
        <w:pStyle w:val="BodyText"/>
      </w:pPr>
      <w:r>
        <w:t>}</w:t>
      </w:r>
    </w:p>
    <w:p w:rsidR="00A95EA1" w:rsidRDefault="00A95EA1" w:rsidP="00A95EA1">
      <w:pPr>
        <w:pStyle w:val="BodyText"/>
      </w:pPr>
      <w:r>
        <w:t>.main</w:t>
      </w:r>
    </w:p>
    <w:p w:rsidR="00A95EA1" w:rsidRDefault="00A95EA1" w:rsidP="00A95EA1">
      <w:pPr>
        <w:pStyle w:val="BodyText"/>
      </w:pPr>
      <w:r>
        <w:t>{</w:t>
      </w:r>
    </w:p>
    <w:p w:rsidR="00A95EA1" w:rsidRDefault="00A95EA1" w:rsidP="00A95EA1">
      <w:pPr>
        <w:pStyle w:val="BodyText"/>
      </w:pPr>
      <w:r>
        <w:t xml:space="preserve">    padding: 0;</w:t>
      </w:r>
    </w:p>
    <w:p w:rsidR="00A95EA1" w:rsidRDefault="00A95EA1" w:rsidP="00A95EA1">
      <w:pPr>
        <w:pStyle w:val="BodyText"/>
      </w:pPr>
      <w:r>
        <w:t xml:space="preserve">    margin: 0;</w:t>
      </w:r>
    </w:p>
    <w:p w:rsidR="00A95EA1" w:rsidRDefault="00A95EA1" w:rsidP="00A95EA1">
      <w:pPr>
        <w:pStyle w:val="BodyText"/>
      </w:pPr>
      <w:r>
        <w:t xml:space="preserve">    min-height: 420px;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TAB MENU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div.hideSkiplink</w:t>
      </w:r>
    </w:p>
    <w:p w:rsidR="00A95EA1" w:rsidRDefault="00A95EA1" w:rsidP="00A95EA1">
      <w:pPr>
        <w:pStyle w:val="BodyText"/>
      </w:pPr>
      <w:r>
        <w:t>{</w:t>
      </w:r>
    </w:p>
    <w:p w:rsidR="00A95EA1" w:rsidRDefault="00A95EA1" w:rsidP="00A95EA1">
      <w:pPr>
        <w:pStyle w:val="BodyText"/>
      </w:pPr>
      <w:r>
        <w:t xml:space="preserve">    background-color: #F9F9F9;</w:t>
      </w:r>
    </w:p>
    <w:p w:rsidR="00A95EA1" w:rsidRDefault="00A95EA1" w:rsidP="00A95EA1">
      <w:pPr>
        <w:pStyle w:val="BodyText"/>
      </w:pPr>
      <w:r>
        <w:t xml:space="preserve">    color: #ffffff;</w:t>
      </w:r>
    </w:p>
    <w:p w:rsidR="00A95EA1" w:rsidRDefault="00A95EA1" w:rsidP="00A95EA1">
      <w:pPr>
        <w:pStyle w:val="BodyText"/>
      </w:pPr>
      <w:r>
        <w:t xml:space="preserve">    width: 100%;</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MISC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.clear</w:t>
      </w:r>
    </w:p>
    <w:p w:rsidR="00A95EA1" w:rsidRDefault="00A95EA1" w:rsidP="00A95EA1">
      <w:pPr>
        <w:pStyle w:val="BodyText"/>
      </w:pPr>
      <w:r>
        <w:t>{</w:t>
      </w:r>
    </w:p>
    <w:p w:rsidR="00A95EA1" w:rsidRDefault="00A95EA1" w:rsidP="00A95EA1">
      <w:pPr>
        <w:pStyle w:val="BodyText"/>
      </w:pPr>
      <w:r>
        <w:t xml:space="preserve">    clear: both;</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.title</w:t>
      </w:r>
    </w:p>
    <w:p w:rsidR="00A95EA1" w:rsidRDefault="00A95EA1" w:rsidP="00A95EA1">
      <w:pPr>
        <w:pStyle w:val="BodyText"/>
      </w:pPr>
      <w:r>
        <w:t>{</w:t>
      </w:r>
    </w:p>
    <w:p w:rsidR="00A95EA1" w:rsidRDefault="00A95EA1" w:rsidP="00A95EA1">
      <w:pPr>
        <w:pStyle w:val="BodyText"/>
      </w:pPr>
      <w:r>
        <w:t xml:space="preserve">    display: block;</w:t>
      </w:r>
    </w:p>
    <w:p w:rsidR="00A95EA1" w:rsidRDefault="00A95EA1" w:rsidP="00A95EA1">
      <w:pPr>
        <w:pStyle w:val="BodyText"/>
      </w:pPr>
      <w:r>
        <w:t xml:space="preserve">    float: left;</w:t>
      </w:r>
    </w:p>
    <w:p w:rsidR="00A95EA1" w:rsidRDefault="00A95EA1" w:rsidP="00A95EA1">
      <w:pPr>
        <w:pStyle w:val="BodyText"/>
      </w:pPr>
      <w:r>
        <w:t xml:space="preserve">    text-align: left;</w:t>
      </w:r>
    </w:p>
    <w:p w:rsidR="00A95EA1" w:rsidRDefault="00A95EA1" w:rsidP="00A95EA1">
      <w:pPr>
        <w:pStyle w:val="BodyText"/>
      </w:pPr>
      <w:r>
        <w:t xml:space="preserve">    width: auto;</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.EMessage</w:t>
      </w:r>
    </w:p>
    <w:p w:rsidR="00A95EA1" w:rsidRDefault="00A95EA1" w:rsidP="00A95EA1">
      <w:pPr>
        <w:pStyle w:val="BodyText"/>
      </w:pPr>
      <w:r>
        <w:t>{</w:t>
      </w:r>
    </w:p>
    <w:p w:rsidR="00A95EA1" w:rsidRDefault="00A95EA1" w:rsidP="00A95EA1">
      <w:pPr>
        <w:pStyle w:val="BodyText"/>
      </w:pPr>
      <w:r>
        <w:t xml:space="preserve">    font-size: 1.2em;</w:t>
      </w:r>
    </w:p>
    <w:p w:rsidR="00A95EA1" w:rsidRDefault="00A95EA1" w:rsidP="00A95EA1">
      <w:pPr>
        <w:pStyle w:val="BodyText"/>
      </w:pPr>
      <w:r>
        <w:t xml:space="preserve">    color: Red;</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.tablestyle</w:t>
      </w:r>
    </w:p>
    <w:p w:rsidR="00A95EA1" w:rsidRDefault="00A95EA1" w:rsidP="00A95EA1">
      <w:pPr>
        <w:pStyle w:val="BodyText"/>
      </w:pPr>
      <w:r>
        <w:t>{</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.tablestyle td, .tablestyle th</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.alternatingrowstyle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color: #ffffff; </w:t>
      </w:r>
    </w:p>
    <w:p w:rsidR="00A95EA1" w:rsidRDefault="00A95EA1" w:rsidP="00A95EA1">
      <w:pPr>
        <w:pStyle w:val="BodyText"/>
      </w:pPr>
      <w:r>
        <w:t>}</w:t>
      </w:r>
    </w:p>
    <w:p w:rsidR="00A95EA1" w:rsidRDefault="00A95EA1" w:rsidP="00A95EA1">
      <w:pPr>
        <w:pStyle w:val="BodyText"/>
      </w:pPr>
      <w:r>
        <w:t>.rowstyle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.rowstyle td, .alternatingrowstyle td</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.headerstyle</w:t>
      </w:r>
    </w:p>
    <w:p w:rsidR="00A95EA1" w:rsidRDefault="00A95EA1" w:rsidP="00A95EA1">
      <w:pPr>
        <w:pStyle w:val="BodyText"/>
      </w:pPr>
      <w:r>
        <w:t>{</w:t>
      </w:r>
    </w:p>
    <w:p w:rsidR="00A95EA1" w:rsidRDefault="00A95EA1" w:rsidP="00A95EA1">
      <w:pPr>
        <w:pStyle w:val="BodyText"/>
      </w:pPr>
      <w:r>
        <w:t xml:space="preserve">    background-image: none;</w:t>
      </w:r>
    </w:p>
    <w:p w:rsidR="00A95EA1" w:rsidRDefault="00A95EA1" w:rsidP="00A95EA1">
      <w:pPr>
        <w:pStyle w:val="BodyText"/>
      </w:pPr>
      <w:r>
        <w:t xml:space="preserve">    text-align: left;</w:t>
      </w:r>
    </w:p>
    <w:p w:rsidR="00A95EA1" w:rsidRDefault="00A95EA1" w:rsidP="00A95EA1">
      <w:pPr>
        <w:pStyle w:val="BodyText"/>
      </w:pPr>
      <w:r>
        <w:lastRenderedPageBreak/>
        <w:t xml:space="preserve">    color: #ffffff;</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url(../images/sort_asc_alt.png);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r>
        <w:t>.sortdescheaderstyle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url(../images/sort_desc.png);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r>
        <w:t>.sortdescheaderstyle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.dashHead</w:t>
      </w:r>
    </w:p>
    <w:p w:rsidR="00A95EA1" w:rsidRDefault="00A95EA1" w:rsidP="00A95EA1">
      <w:pPr>
        <w:pStyle w:val="BodyText"/>
      </w:pPr>
      <w:r>
        <w:t>{</w:t>
      </w:r>
    </w:p>
    <w:p w:rsidR="00A95EA1" w:rsidRDefault="00A95EA1" w:rsidP="00A95EA1">
      <w:pPr>
        <w:pStyle w:val="BodyText"/>
      </w:pPr>
      <w:r>
        <w:t>font-size:14pt;</w:t>
      </w:r>
    </w:p>
    <w:p w:rsidR="00A95EA1" w:rsidRDefault="00A95EA1" w:rsidP="00A95EA1">
      <w:pPr>
        <w:pStyle w:val="BodyText"/>
      </w:pPr>
      <w:r>
        <w:t>font-family:Calibri;</w:t>
      </w:r>
    </w:p>
    <w:p w:rsidR="00A95EA1" w:rsidRDefault="00A95EA1" w:rsidP="00A95EA1">
      <w:pPr>
        <w:pStyle w:val="BodyText"/>
      </w:pPr>
      <w:r>
        <w:t>color: #0099FF;</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w:t>
      </w:r>
    </w:p>
    <w:p w:rsidR="00A95EA1" w:rsidRDefault="00A95EA1" w:rsidP="00A95EA1">
      <w:pPr>
        <w:pStyle w:val="BodyText"/>
      </w:pPr>
      <w:r>
        <w:t xml:space="preserve">    .nodata</w:t>
      </w:r>
    </w:p>
    <w:p w:rsidR="00A95EA1" w:rsidRDefault="00A95EA1" w:rsidP="00A95EA1">
      <w:pPr>
        <w:pStyle w:val="BodyText"/>
      </w:pPr>
      <w:r>
        <w:t>{</w:t>
      </w:r>
    </w:p>
    <w:p w:rsidR="00A95EA1" w:rsidRDefault="00A95EA1" w:rsidP="00A95EA1">
      <w:pPr>
        <w:pStyle w:val="BodyText"/>
      </w:pPr>
      <w:r>
        <w:t>font-size:8pt;</w:t>
      </w:r>
    </w:p>
    <w:p w:rsidR="00A95EA1" w:rsidRDefault="00A95EA1" w:rsidP="00A95EA1">
      <w:pPr>
        <w:pStyle w:val="BodyText"/>
      </w:pPr>
      <w:r>
        <w:t>font-family:Calibri;</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.review</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margin-bottom: 5px;   </w:t>
      </w:r>
    </w:p>
    <w:p w:rsidR="00A95EA1" w:rsidRDefault="00A95EA1" w:rsidP="00A95EA1">
      <w:pPr>
        <w:pStyle w:val="BodyText"/>
      </w:pPr>
      <w:r>
        <w:t xml:space="preserve">    </w:t>
      </w:r>
    </w:p>
    <w:p w:rsidR="000C0FD7" w:rsidRDefault="00A95EA1" w:rsidP="00A95EA1">
      <w:pPr>
        <w:pStyle w:val="BodyText"/>
      </w:pPr>
      <w:r>
        <w:t>}</w:t>
      </w:r>
    </w:p>
    <w:sectPr w:rsidR="000C0FD7"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958" w:rsidRDefault="007A0958">
      <w:r>
        <w:separator/>
      </w:r>
    </w:p>
  </w:endnote>
  <w:endnote w:type="continuationSeparator" w:id="0">
    <w:p w:rsidR="007A0958" w:rsidRDefault="007A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E060A9" w:rsidRDefault="00E06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rsidP="000C0FD7">
    <w:pPr>
      <w:rPr>
        <w:b/>
        <w:sz w:val="18"/>
      </w:rPr>
    </w:pPr>
    <w:r>
      <w:rPr>
        <w:b/>
        <w:noProof/>
        <w:sz w:val="18"/>
      </w:rPr>
      <mc:AlternateContent>
        <mc:Choice Requires="wps">
          <w:drawing>
            <wp:anchor distT="0" distB="0" distL="114300" distR="114300" simplePos="0" relativeHeight="251659264" behindDoc="0" locked="0" layoutInCell="0" allowOverlap="1" wp14:anchorId="397FBBA7" wp14:editId="744ECCF5">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E060A9" w:rsidRDefault="00E060A9"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E060A9" w:rsidRDefault="00E060A9"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ins w:id="77" w:author="Augustin, Jourdain M" w:date="2014-09-02T13:27:00Z">
      <w:r w:rsidR="00E4683A">
        <w:rPr>
          <w:rFonts w:ascii="Arial" w:hAnsi="Arial"/>
          <w:noProof/>
          <w:sz w:val="18"/>
        </w:rPr>
        <w:t>09/02/14</w:t>
      </w:r>
    </w:ins>
    <w:del w:id="78" w:author="Augustin, Jourdain M" w:date="2014-09-02T13:27:00Z">
      <w:r w:rsidR="00C9040C" w:rsidDel="00E4683A">
        <w:rPr>
          <w:rFonts w:ascii="Arial" w:hAnsi="Arial"/>
          <w:noProof/>
          <w:sz w:val="18"/>
        </w:rPr>
        <w:delText>08/07/14</w:delText>
      </w:r>
    </w:del>
    <w:r w:rsidRPr="008A1626">
      <w:rPr>
        <w:rFonts w:ascii="Arial" w:hAnsi="Arial"/>
        <w:sz w:val="18"/>
      </w:rPr>
      <w:fldChar w:fldCharType="end"/>
    </w:r>
    <w:r w:rsidRPr="008A1626">
      <w:rPr>
        <w:rFonts w:ascii="Arial" w:hAnsi="Arial"/>
        <w:sz w:val="18"/>
      </w:rPr>
      <w:tab/>
    </w:r>
  </w:p>
  <w:p w:rsidR="00E060A9" w:rsidRDefault="00E060A9"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E4683A">
      <w:rPr>
        <w:rFonts w:ascii="Arial" w:hAnsi="Arial"/>
        <w:noProof/>
        <w:sz w:val="18"/>
      </w:rPr>
      <w:t>6</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E4683A">
      <w:rPr>
        <w:rFonts w:ascii="Arial" w:hAnsi="Arial"/>
        <w:noProof/>
        <w:sz w:val="18"/>
      </w:rPr>
      <w:t>35</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958" w:rsidRDefault="007A0958">
      <w:r>
        <w:separator/>
      </w:r>
    </w:p>
  </w:footnote>
  <w:footnote w:type="continuationSeparator" w:id="0">
    <w:p w:rsidR="007A0958" w:rsidRDefault="007A0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675D29"/>
    <w:multiLevelType w:val="hybridMultilevel"/>
    <w:tmpl w:val="63E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DE4260"/>
    <w:multiLevelType w:val="hybridMultilevel"/>
    <w:tmpl w:val="30860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5893660"/>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60695A"/>
    <w:multiLevelType w:val="hybridMultilevel"/>
    <w:tmpl w:val="CC0A226A"/>
    <w:lvl w:ilvl="0" w:tplc="BE58EB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EE2B09"/>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E311DEF"/>
    <w:multiLevelType w:val="hybridMultilevel"/>
    <w:tmpl w:val="3408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1AA6A8C"/>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9240FAE"/>
    <w:multiLevelType w:val="hybridMultilevel"/>
    <w:tmpl w:val="2E30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3209F6"/>
    <w:multiLevelType w:val="hybridMultilevel"/>
    <w:tmpl w:val="CB30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5536F3"/>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2122441"/>
    <w:multiLevelType w:val="hybridMultilevel"/>
    <w:tmpl w:val="156C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42"/>
  </w:num>
  <w:num w:numId="3">
    <w:abstractNumId w:val="30"/>
  </w:num>
  <w:num w:numId="4">
    <w:abstractNumId w:val="29"/>
  </w:num>
  <w:num w:numId="5">
    <w:abstractNumId w:val="37"/>
  </w:num>
  <w:num w:numId="6">
    <w:abstractNumId w:val="13"/>
  </w:num>
  <w:num w:numId="7">
    <w:abstractNumId w:val="23"/>
  </w:num>
  <w:num w:numId="8">
    <w:abstractNumId w:val="56"/>
  </w:num>
  <w:num w:numId="9">
    <w:abstractNumId w:val="14"/>
  </w:num>
  <w:num w:numId="10">
    <w:abstractNumId w:val="59"/>
  </w:num>
  <w:num w:numId="11">
    <w:abstractNumId w:val="27"/>
  </w:num>
  <w:num w:numId="12">
    <w:abstractNumId w:val="34"/>
  </w:num>
  <w:num w:numId="13">
    <w:abstractNumId w:val="4"/>
  </w:num>
  <w:num w:numId="14">
    <w:abstractNumId w:val="36"/>
  </w:num>
  <w:num w:numId="15">
    <w:abstractNumId w:val="3"/>
  </w:num>
  <w:num w:numId="16">
    <w:abstractNumId w:val="58"/>
  </w:num>
  <w:num w:numId="17">
    <w:abstractNumId w:val="19"/>
  </w:num>
  <w:num w:numId="18">
    <w:abstractNumId w:val="6"/>
  </w:num>
  <w:num w:numId="19">
    <w:abstractNumId w:val="31"/>
  </w:num>
  <w:num w:numId="20">
    <w:abstractNumId w:val="16"/>
  </w:num>
  <w:num w:numId="21">
    <w:abstractNumId w:val="53"/>
  </w:num>
  <w:num w:numId="22">
    <w:abstractNumId w:val="0"/>
  </w:num>
  <w:num w:numId="23">
    <w:abstractNumId w:val="38"/>
  </w:num>
  <w:num w:numId="24">
    <w:abstractNumId w:val="18"/>
  </w:num>
  <w:num w:numId="25">
    <w:abstractNumId w:val="39"/>
  </w:num>
  <w:num w:numId="26">
    <w:abstractNumId w:val="41"/>
  </w:num>
  <w:num w:numId="27">
    <w:abstractNumId w:val="51"/>
  </w:num>
  <w:num w:numId="28">
    <w:abstractNumId w:val="2"/>
  </w:num>
  <w:num w:numId="29">
    <w:abstractNumId w:val="20"/>
  </w:num>
  <w:num w:numId="30">
    <w:abstractNumId w:val="47"/>
  </w:num>
  <w:num w:numId="31">
    <w:abstractNumId w:val="10"/>
  </w:num>
  <w:num w:numId="32">
    <w:abstractNumId w:val="43"/>
  </w:num>
  <w:num w:numId="33">
    <w:abstractNumId w:val="22"/>
  </w:num>
  <w:num w:numId="34">
    <w:abstractNumId w:val="1"/>
  </w:num>
  <w:num w:numId="35">
    <w:abstractNumId w:val="44"/>
  </w:num>
  <w:num w:numId="36">
    <w:abstractNumId w:val="26"/>
  </w:num>
  <w:num w:numId="37">
    <w:abstractNumId w:val="57"/>
  </w:num>
  <w:num w:numId="38">
    <w:abstractNumId w:val="8"/>
  </w:num>
  <w:num w:numId="39">
    <w:abstractNumId w:val="24"/>
  </w:num>
  <w:num w:numId="40">
    <w:abstractNumId w:val="17"/>
  </w:num>
  <w:num w:numId="41">
    <w:abstractNumId w:val="55"/>
  </w:num>
  <w:num w:numId="42">
    <w:abstractNumId w:val="35"/>
  </w:num>
  <w:num w:numId="43">
    <w:abstractNumId w:val="11"/>
  </w:num>
  <w:num w:numId="44">
    <w:abstractNumId w:val="54"/>
  </w:num>
  <w:num w:numId="45">
    <w:abstractNumId w:val="33"/>
  </w:num>
  <w:num w:numId="46">
    <w:abstractNumId w:val="40"/>
  </w:num>
  <w:num w:numId="47">
    <w:abstractNumId w:val="49"/>
  </w:num>
  <w:num w:numId="48">
    <w:abstractNumId w:val="5"/>
  </w:num>
  <w:num w:numId="49">
    <w:abstractNumId w:val="50"/>
  </w:num>
  <w:num w:numId="50">
    <w:abstractNumId w:val="7"/>
  </w:num>
  <w:num w:numId="51">
    <w:abstractNumId w:val="46"/>
  </w:num>
  <w:num w:numId="52">
    <w:abstractNumId w:val="28"/>
  </w:num>
  <w:num w:numId="53">
    <w:abstractNumId w:val="45"/>
  </w:num>
  <w:num w:numId="54">
    <w:abstractNumId w:val="48"/>
  </w:num>
  <w:num w:numId="55">
    <w:abstractNumId w:val="52"/>
  </w:num>
  <w:num w:numId="56">
    <w:abstractNumId w:val="9"/>
  </w:num>
  <w:num w:numId="57">
    <w:abstractNumId w:val="32"/>
  </w:num>
  <w:num w:numId="58">
    <w:abstractNumId w:val="21"/>
  </w:num>
  <w:num w:numId="59">
    <w:abstractNumId w:val="25"/>
  </w:num>
  <w:num w:numId="60">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10F11"/>
    <w:rsid w:val="00013168"/>
    <w:rsid w:val="00025E79"/>
    <w:rsid w:val="00036FDB"/>
    <w:rsid w:val="00051BFD"/>
    <w:rsid w:val="0005262D"/>
    <w:rsid w:val="00096285"/>
    <w:rsid w:val="000970EA"/>
    <w:rsid w:val="000A0AEF"/>
    <w:rsid w:val="000C0FD7"/>
    <w:rsid w:val="000D67F2"/>
    <w:rsid w:val="000E2B1C"/>
    <w:rsid w:val="0010510F"/>
    <w:rsid w:val="001111DE"/>
    <w:rsid w:val="001122FF"/>
    <w:rsid w:val="0011772E"/>
    <w:rsid w:val="00132146"/>
    <w:rsid w:val="00135111"/>
    <w:rsid w:val="0013669A"/>
    <w:rsid w:val="00140284"/>
    <w:rsid w:val="00143EC0"/>
    <w:rsid w:val="0016490D"/>
    <w:rsid w:val="001655BD"/>
    <w:rsid w:val="001745DA"/>
    <w:rsid w:val="001829BA"/>
    <w:rsid w:val="001B1316"/>
    <w:rsid w:val="001B262E"/>
    <w:rsid w:val="001C2B35"/>
    <w:rsid w:val="001E1A04"/>
    <w:rsid w:val="001E661F"/>
    <w:rsid w:val="001E76E8"/>
    <w:rsid w:val="001F5DE3"/>
    <w:rsid w:val="0020473E"/>
    <w:rsid w:val="00211B2E"/>
    <w:rsid w:val="00216EEA"/>
    <w:rsid w:val="00226FAF"/>
    <w:rsid w:val="00243D06"/>
    <w:rsid w:val="00254871"/>
    <w:rsid w:val="00287833"/>
    <w:rsid w:val="00291B67"/>
    <w:rsid w:val="002969B1"/>
    <w:rsid w:val="002A0D4D"/>
    <w:rsid w:val="002A20C8"/>
    <w:rsid w:val="002B3974"/>
    <w:rsid w:val="002C160A"/>
    <w:rsid w:val="002C4D47"/>
    <w:rsid w:val="002C67E8"/>
    <w:rsid w:val="002D1B39"/>
    <w:rsid w:val="002E2CFE"/>
    <w:rsid w:val="002F12F6"/>
    <w:rsid w:val="002F3034"/>
    <w:rsid w:val="0030111A"/>
    <w:rsid w:val="00302546"/>
    <w:rsid w:val="003041C3"/>
    <w:rsid w:val="0031082D"/>
    <w:rsid w:val="00313D07"/>
    <w:rsid w:val="003239A0"/>
    <w:rsid w:val="003245C0"/>
    <w:rsid w:val="00335840"/>
    <w:rsid w:val="00345FA7"/>
    <w:rsid w:val="00354C45"/>
    <w:rsid w:val="003610CD"/>
    <w:rsid w:val="0039017A"/>
    <w:rsid w:val="003912D8"/>
    <w:rsid w:val="003A67EA"/>
    <w:rsid w:val="003B5FB4"/>
    <w:rsid w:val="003C73C5"/>
    <w:rsid w:val="003D7777"/>
    <w:rsid w:val="003F35A2"/>
    <w:rsid w:val="004063A0"/>
    <w:rsid w:val="00416BEF"/>
    <w:rsid w:val="00417C5B"/>
    <w:rsid w:val="004209EE"/>
    <w:rsid w:val="00441100"/>
    <w:rsid w:val="00450E12"/>
    <w:rsid w:val="004616CA"/>
    <w:rsid w:val="00464253"/>
    <w:rsid w:val="0047329D"/>
    <w:rsid w:val="00504991"/>
    <w:rsid w:val="005149BB"/>
    <w:rsid w:val="005305C3"/>
    <w:rsid w:val="00562864"/>
    <w:rsid w:val="0058168A"/>
    <w:rsid w:val="00590AF8"/>
    <w:rsid w:val="00593A0B"/>
    <w:rsid w:val="005A55BD"/>
    <w:rsid w:val="005A57FC"/>
    <w:rsid w:val="005E52DA"/>
    <w:rsid w:val="005F2226"/>
    <w:rsid w:val="005F76C3"/>
    <w:rsid w:val="006071E6"/>
    <w:rsid w:val="00613563"/>
    <w:rsid w:val="0061575F"/>
    <w:rsid w:val="00617615"/>
    <w:rsid w:val="006276DA"/>
    <w:rsid w:val="00645218"/>
    <w:rsid w:val="00653F47"/>
    <w:rsid w:val="00654822"/>
    <w:rsid w:val="00661C42"/>
    <w:rsid w:val="00664019"/>
    <w:rsid w:val="0067039D"/>
    <w:rsid w:val="006736C0"/>
    <w:rsid w:val="00675425"/>
    <w:rsid w:val="0068049D"/>
    <w:rsid w:val="006917C3"/>
    <w:rsid w:val="00694190"/>
    <w:rsid w:val="006A7262"/>
    <w:rsid w:val="006A7F3D"/>
    <w:rsid w:val="006C0ADE"/>
    <w:rsid w:val="006C3905"/>
    <w:rsid w:val="006D210F"/>
    <w:rsid w:val="006D545A"/>
    <w:rsid w:val="0070514B"/>
    <w:rsid w:val="00720E81"/>
    <w:rsid w:val="007230EA"/>
    <w:rsid w:val="00750020"/>
    <w:rsid w:val="00755C7A"/>
    <w:rsid w:val="00784152"/>
    <w:rsid w:val="00792E20"/>
    <w:rsid w:val="007A0958"/>
    <w:rsid w:val="007B0246"/>
    <w:rsid w:val="007C04D3"/>
    <w:rsid w:val="007D0F46"/>
    <w:rsid w:val="007D4C07"/>
    <w:rsid w:val="007D6196"/>
    <w:rsid w:val="007E0B6E"/>
    <w:rsid w:val="007E2034"/>
    <w:rsid w:val="007E3D33"/>
    <w:rsid w:val="00850021"/>
    <w:rsid w:val="00854B61"/>
    <w:rsid w:val="00860117"/>
    <w:rsid w:val="00874971"/>
    <w:rsid w:val="008E3E49"/>
    <w:rsid w:val="008E6CAC"/>
    <w:rsid w:val="008F3261"/>
    <w:rsid w:val="00900B2E"/>
    <w:rsid w:val="00912514"/>
    <w:rsid w:val="0094228A"/>
    <w:rsid w:val="009521FB"/>
    <w:rsid w:val="009549A7"/>
    <w:rsid w:val="009628AE"/>
    <w:rsid w:val="0096314E"/>
    <w:rsid w:val="00963241"/>
    <w:rsid w:val="009A1AFC"/>
    <w:rsid w:val="009B2D3F"/>
    <w:rsid w:val="009C5EED"/>
    <w:rsid w:val="009D4F80"/>
    <w:rsid w:val="009F4F18"/>
    <w:rsid w:val="009F5A26"/>
    <w:rsid w:val="009F7AEE"/>
    <w:rsid w:val="00A01322"/>
    <w:rsid w:val="00A05C3C"/>
    <w:rsid w:val="00A07065"/>
    <w:rsid w:val="00A107C8"/>
    <w:rsid w:val="00A11535"/>
    <w:rsid w:val="00A250E4"/>
    <w:rsid w:val="00A426D2"/>
    <w:rsid w:val="00A518AC"/>
    <w:rsid w:val="00A548B7"/>
    <w:rsid w:val="00A75201"/>
    <w:rsid w:val="00A77FD5"/>
    <w:rsid w:val="00A84BBC"/>
    <w:rsid w:val="00A956F4"/>
    <w:rsid w:val="00A95EA1"/>
    <w:rsid w:val="00AC0896"/>
    <w:rsid w:val="00AD73E4"/>
    <w:rsid w:val="00AF56B4"/>
    <w:rsid w:val="00AF6B7F"/>
    <w:rsid w:val="00AF7F93"/>
    <w:rsid w:val="00B13220"/>
    <w:rsid w:val="00B13EA1"/>
    <w:rsid w:val="00B23A46"/>
    <w:rsid w:val="00B44CAB"/>
    <w:rsid w:val="00B571B3"/>
    <w:rsid w:val="00B65789"/>
    <w:rsid w:val="00B80259"/>
    <w:rsid w:val="00B87740"/>
    <w:rsid w:val="00BD4518"/>
    <w:rsid w:val="00BD6C00"/>
    <w:rsid w:val="00BF306E"/>
    <w:rsid w:val="00C16A7C"/>
    <w:rsid w:val="00C17935"/>
    <w:rsid w:val="00C26229"/>
    <w:rsid w:val="00C63E46"/>
    <w:rsid w:val="00C66FCE"/>
    <w:rsid w:val="00C77A69"/>
    <w:rsid w:val="00C9040C"/>
    <w:rsid w:val="00CC6CBC"/>
    <w:rsid w:val="00CD185B"/>
    <w:rsid w:val="00CD1D6E"/>
    <w:rsid w:val="00D2620E"/>
    <w:rsid w:val="00D377C9"/>
    <w:rsid w:val="00D70A30"/>
    <w:rsid w:val="00D70CE5"/>
    <w:rsid w:val="00D74B6C"/>
    <w:rsid w:val="00D76427"/>
    <w:rsid w:val="00DA57BB"/>
    <w:rsid w:val="00DB62D0"/>
    <w:rsid w:val="00DC14B1"/>
    <w:rsid w:val="00DC60CB"/>
    <w:rsid w:val="00DF3DE2"/>
    <w:rsid w:val="00E03591"/>
    <w:rsid w:val="00E060A9"/>
    <w:rsid w:val="00E06351"/>
    <w:rsid w:val="00E137E2"/>
    <w:rsid w:val="00E1706A"/>
    <w:rsid w:val="00E2355E"/>
    <w:rsid w:val="00E239FB"/>
    <w:rsid w:val="00E253EC"/>
    <w:rsid w:val="00E30C22"/>
    <w:rsid w:val="00E4683A"/>
    <w:rsid w:val="00E67EAD"/>
    <w:rsid w:val="00E70666"/>
    <w:rsid w:val="00E80C27"/>
    <w:rsid w:val="00EA1650"/>
    <w:rsid w:val="00EA3F58"/>
    <w:rsid w:val="00EB0812"/>
    <w:rsid w:val="00ED7AE7"/>
    <w:rsid w:val="00EF617C"/>
    <w:rsid w:val="00F0463C"/>
    <w:rsid w:val="00F04E7A"/>
    <w:rsid w:val="00F0690B"/>
    <w:rsid w:val="00F10C93"/>
    <w:rsid w:val="00F11FCA"/>
    <w:rsid w:val="00F228A1"/>
    <w:rsid w:val="00F437F9"/>
    <w:rsid w:val="00F43B8A"/>
    <w:rsid w:val="00F65192"/>
    <w:rsid w:val="00F74D59"/>
    <w:rsid w:val="00F82E0A"/>
    <w:rsid w:val="00FC4405"/>
    <w:rsid w:val="00FE7A08"/>
    <w:rsid w:val="00FF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35</Pages>
  <Words>5289</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35367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Augustin, Jourdain M</cp:lastModifiedBy>
  <cp:revision>25</cp:revision>
  <dcterms:created xsi:type="dcterms:W3CDTF">2013-08-21T15:19:00Z</dcterms:created>
  <dcterms:modified xsi:type="dcterms:W3CDTF">2014-09-02T18:11:00Z</dcterms:modified>
</cp:coreProperties>
</file>